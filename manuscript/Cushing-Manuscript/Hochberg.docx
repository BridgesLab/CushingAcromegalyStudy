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6387A" w14:textId="4EE0F9C9" w:rsidR="002025A3" w:rsidRDefault="00AC6426" w:rsidP="0015200A">
      <w:pPr>
        <w:spacing w:line="480" w:lineRule="auto"/>
      </w:pPr>
      <w:r>
        <w:t>Gene expression changes in subcutaneous adipose tissue due to Cushing’s disease.</w:t>
      </w:r>
    </w:p>
    <w:p w14:paraId="76465B96" w14:textId="77777777" w:rsidR="00AC6426" w:rsidRDefault="00AC6426" w:rsidP="0015200A">
      <w:pPr>
        <w:spacing w:line="480" w:lineRule="auto"/>
      </w:pPr>
    </w:p>
    <w:p w14:paraId="2E818C98" w14:textId="0A02EC50" w:rsidR="002025A3" w:rsidRDefault="00FE701E" w:rsidP="0015200A">
      <w:pPr>
        <w:spacing w:line="480" w:lineRule="auto"/>
      </w:pPr>
      <w:bookmarkStart w:id="0" w:name="_GoBack"/>
      <w:bookmarkEnd w:id="0"/>
      <w:r>
        <w:t>Irit Hochberg</w:t>
      </w:r>
      <w:r w:rsidRPr="00FE701E">
        <w:rPr>
          <w:vertAlign w:val="superscript"/>
        </w:rPr>
        <w:t>1,2</w:t>
      </w:r>
      <w:r>
        <w:t>,</w:t>
      </w:r>
      <w:r w:rsidR="002025A3">
        <w:t xml:space="preserve"> </w:t>
      </w:r>
      <w:r>
        <w:t xml:space="preserve">Innocence </w:t>
      </w:r>
      <w:r w:rsidR="002025A3">
        <w:t>Harvey</w:t>
      </w:r>
      <w:r w:rsidRPr="00FE701E">
        <w:rPr>
          <w:vertAlign w:val="superscript"/>
        </w:rPr>
        <w:t>3</w:t>
      </w:r>
      <w:r w:rsidR="002025A3">
        <w:t xml:space="preserve">, Quynh </w:t>
      </w:r>
      <w:r w:rsidR="00D1301B">
        <w:t xml:space="preserve">T. </w:t>
      </w:r>
      <w:r w:rsidR="002025A3">
        <w:t>Tran</w:t>
      </w:r>
      <w:r w:rsidRPr="00FE701E">
        <w:rPr>
          <w:vertAlign w:val="superscript"/>
        </w:rPr>
        <w:t>4</w:t>
      </w:r>
      <w:r w:rsidR="002025A3">
        <w:t xml:space="preserve">, </w:t>
      </w:r>
      <w:r w:rsidR="003A7A2D">
        <w:t>Erin J. Stephenson</w:t>
      </w:r>
      <w:r w:rsidR="003A7A2D" w:rsidRPr="003A7A2D">
        <w:rPr>
          <w:vertAlign w:val="superscript"/>
        </w:rPr>
        <w:t>3</w:t>
      </w:r>
      <w:r w:rsidR="003A7A2D">
        <w:t xml:space="preserve">, </w:t>
      </w:r>
      <w:r w:rsidR="002025A3">
        <w:t>Ariel R. Barkan</w:t>
      </w:r>
      <w:r w:rsidRPr="00FE701E">
        <w:rPr>
          <w:vertAlign w:val="superscript"/>
        </w:rPr>
        <w:t>5</w:t>
      </w:r>
      <w:r w:rsidR="002025A3">
        <w:t xml:space="preserve"> , Alan R. S</w:t>
      </w:r>
      <w:r>
        <w:t>altiel</w:t>
      </w:r>
      <w:r w:rsidRPr="00FE701E">
        <w:rPr>
          <w:vertAlign w:val="superscript"/>
        </w:rPr>
        <w:t>1</w:t>
      </w:r>
      <w:r>
        <w:t xml:space="preserve"> , William F. Chandler</w:t>
      </w:r>
      <w:r w:rsidRPr="00FE701E">
        <w:rPr>
          <w:vertAlign w:val="superscript"/>
        </w:rPr>
        <w:t>6</w:t>
      </w:r>
      <w:r>
        <w:t xml:space="preserve">  and Dave Bridges</w:t>
      </w:r>
      <w:r w:rsidRPr="00FE701E">
        <w:rPr>
          <w:vertAlign w:val="superscript"/>
        </w:rPr>
        <w:t>1,7,8</w:t>
      </w:r>
      <w:r w:rsidR="002025A3">
        <w:t>.</w:t>
      </w:r>
    </w:p>
    <w:p w14:paraId="3AFB68C1" w14:textId="77777777" w:rsidR="002025A3" w:rsidRDefault="002025A3" w:rsidP="0015200A">
      <w:pPr>
        <w:spacing w:line="480" w:lineRule="auto"/>
      </w:pPr>
    </w:p>
    <w:p w14:paraId="59EE7D2B" w14:textId="39801D77" w:rsidR="002025A3" w:rsidRDefault="002025A3" w:rsidP="0015200A">
      <w:pPr>
        <w:spacing w:line="480" w:lineRule="auto"/>
      </w:pPr>
      <w:r>
        <w:t xml:space="preserve">ABBREVIATED TITLE:  </w:t>
      </w:r>
      <w:r w:rsidR="00AC6426">
        <w:t>RNA</w:t>
      </w:r>
      <w:r w:rsidR="002B66C0">
        <w:t xml:space="preserve"> </w:t>
      </w:r>
      <w:r w:rsidR="00AC6426">
        <w:t>a</w:t>
      </w:r>
      <w:r>
        <w:t xml:space="preserve">nalysis of </w:t>
      </w:r>
      <w:r w:rsidR="00AC6426">
        <w:t xml:space="preserve">adipose from </w:t>
      </w:r>
      <w:r>
        <w:t>Cushing</w:t>
      </w:r>
      <w:r w:rsidR="00AC6426">
        <w:t>’s</w:t>
      </w:r>
      <w:r>
        <w:t xml:space="preserve"> </w:t>
      </w:r>
      <w:r w:rsidR="00AC6426">
        <w:t>disease.</w:t>
      </w:r>
    </w:p>
    <w:p w14:paraId="2D44B848" w14:textId="77777777" w:rsidR="002025A3" w:rsidRDefault="002025A3" w:rsidP="0015200A">
      <w:pPr>
        <w:spacing w:line="480" w:lineRule="auto"/>
      </w:pPr>
    </w:p>
    <w:p w14:paraId="405E7DF2" w14:textId="523697E5" w:rsidR="002025A3" w:rsidRDefault="002025A3" w:rsidP="0015200A">
      <w:pPr>
        <w:spacing w:line="480" w:lineRule="auto"/>
      </w:pPr>
      <w:r>
        <w:t>KEY TERMS: Cushing</w:t>
      </w:r>
      <w:r w:rsidR="00FE701E">
        <w:t>’s Syndrome</w:t>
      </w:r>
      <w:r>
        <w:t xml:space="preserve">, </w:t>
      </w:r>
      <w:r w:rsidR="00FE701E">
        <w:t>lipolysis, insulin resistance, g</w:t>
      </w:r>
      <w:r>
        <w:t xml:space="preserve">lucocorticoid, </w:t>
      </w:r>
      <w:r w:rsidR="00FE701E">
        <w:t>lipogenesis</w:t>
      </w:r>
      <w:r w:rsidR="002B66C0">
        <w:t>,</w:t>
      </w:r>
      <w:r w:rsidR="00FE701E">
        <w:t xml:space="preserve"> RNA sequencing, transcriptome</w:t>
      </w:r>
    </w:p>
    <w:p w14:paraId="041273F3" w14:textId="39A3C186" w:rsidR="002025A3" w:rsidRDefault="002025A3" w:rsidP="0015200A">
      <w:pPr>
        <w:spacing w:line="480" w:lineRule="auto"/>
      </w:pPr>
      <w:r>
        <w:t xml:space="preserve">WORD COUNT: </w:t>
      </w:r>
      <w:r w:rsidR="008D1AB7">
        <w:t xml:space="preserve"> 4135</w:t>
      </w:r>
    </w:p>
    <w:p w14:paraId="52F6EC3F" w14:textId="77777777" w:rsidR="002025A3" w:rsidRDefault="002025A3" w:rsidP="0015200A">
      <w:pPr>
        <w:spacing w:line="480" w:lineRule="auto"/>
      </w:pPr>
    </w:p>
    <w:p w14:paraId="65D204DA" w14:textId="23F69771" w:rsidR="002025A3" w:rsidRDefault="002025A3" w:rsidP="0015200A">
      <w:pPr>
        <w:spacing w:line="480" w:lineRule="auto"/>
      </w:pPr>
      <w:r>
        <w:t>CORRESPONDING AUTHOR</w:t>
      </w:r>
      <w:r w:rsidR="003A7A2D">
        <w:t>S</w:t>
      </w:r>
      <w:r>
        <w:t xml:space="preserve">:  Irit Hochberg: Rambam Health Care Campus, 6 Ha'Aliya Street, POB 9602, Haifa 31096 Israel.  Phone: +972-4-8542828, Fax: +972-4-8542746, Email: </w:t>
      </w:r>
      <w:hyperlink r:id="rId8" w:history="1">
        <w:r w:rsidR="003A7A2D" w:rsidRPr="000161D8">
          <w:rPr>
            <w:rStyle w:val="Hyperlink"/>
          </w:rPr>
          <w:t>i_hochberg@rambam.health.gov.il</w:t>
        </w:r>
      </w:hyperlink>
      <w:r w:rsidR="003A7A2D">
        <w:t xml:space="preserve">; Dave Bridges: 894 Union Ave, Memphis, TN, USA.  Phone (901) 448-2007, Email: </w:t>
      </w:r>
      <w:hyperlink r:id="rId9" w:history="1">
        <w:r w:rsidR="003A7A2D" w:rsidRPr="000161D8">
          <w:rPr>
            <w:rStyle w:val="Hyperlink"/>
          </w:rPr>
          <w:t>dbridge9@uthsc.edu</w:t>
        </w:r>
      </w:hyperlink>
      <w:r w:rsidR="003A7A2D">
        <w:tab/>
      </w:r>
    </w:p>
    <w:p w14:paraId="4511027A" w14:textId="77777777" w:rsidR="002025A3" w:rsidRDefault="002025A3" w:rsidP="0015200A">
      <w:pPr>
        <w:spacing w:line="480" w:lineRule="auto"/>
      </w:pPr>
    </w:p>
    <w:p w14:paraId="3898CFA6" w14:textId="3C11CC14" w:rsidR="002025A3" w:rsidRDefault="002025A3" w:rsidP="0015200A">
      <w:pPr>
        <w:spacing w:line="480" w:lineRule="auto"/>
      </w:pPr>
      <w:r>
        <w:t>REPRINT REQUESTS: Irit Hochberg, MD. Rambam Health Care Campus, 6 Ha'Aliya Street, POB 9602, Haifa 31096 Israel.  Phone: +972-4-8542828, Fax: +972-4-8542746, Email: i_hochberg@rambam.health.gov.il</w:t>
      </w:r>
    </w:p>
    <w:p w14:paraId="5962D82A" w14:textId="77777777" w:rsidR="002025A3" w:rsidRDefault="002025A3" w:rsidP="0015200A">
      <w:pPr>
        <w:spacing w:line="480" w:lineRule="auto"/>
      </w:pPr>
    </w:p>
    <w:p w14:paraId="74680C8C" w14:textId="0224C14D" w:rsidR="002025A3" w:rsidRDefault="002025A3" w:rsidP="0015200A">
      <w:pPr>
        <w:spacing w:line="480" w:lineRule="auto"/>
      </w:pPr>
      <w:r>
        <w:t> </w:t>
      </w:r>
    </w:p>
    <w:p w14:paraId="56B63D96" w14:textId="77777777" w:rsidR="002025A3" w:rsidRDefault="002025A3" w:rsidP="0015200A">
      <w:pPr>
        <w:spacing w:line="480" w:lineRule="auto"/>
      </w:pPr>
    </w:p>
    <w:p w14:paraId="28657E88" w14:textId="77777777" w:rsidR="002025A3" w:rsidRDefault="002025A3" w:rsidP="0015200A">
      <w:pPr>
        <w:spacing w:line="480" w:lineRule="auto"/>
      </w:pPr>
      <w:r>
        <w:br w:type="page"/>
      </w:r>
    </w:p>
    <w:p w14:paraId="58B3F57B" w14:textId="77777777" w:rsidR="002025A3" w:rsidRDefault="002025A3" w:rsidP="0015200A">
      <w:pPr>
        <w:spacing w:line="480" w:lineRule="auto"/>
      </w:pPr>
      <w:r w:rsidRPr="002025A3">
        <w:rPr>
          <w:rStyle w:val="Heading1Char"/>
        </w:rPr>
        <w:lastRenderedPageBreak/>
        <w:t>Abstract</w:t>
      </w:r>
      <w:r>
        <w:t>:</w:t>
      </w:r>
    </w:p>
    <w:p w14:paraId="17EB98C4" w14:textId="305B5D19" w:rsidR="007448C6" w:rsidRDefault="00BC1457" w:rsidP="0015200A">
      <w:pPr>
        <w:spacing w:line="480" w:lineRule="auto"/>
      </w:pPr>
      <w:r>
        <w:t>Glucocorticoids have major effects on adipose tissue metabolism. To study tissue mRNA expression changes induced by chronic elevated</w:t>
      </w:r>
      <w:r w:rsidR="001E5037">
        <w:t xml:space="preserve"> endogenous glucocorticoids,</w:t>
      </w:r>
      <w:r>
        <w:t xml:space="preserve"> we performed RNA sequencing on </w:t>
      </w:r>
      <w:r w:rsidR="007B5760">
        <w:t xml:space="preserve">subcutaneous </w:t>
      </w:r>
      <w:r>
        <w:t>adipose tissue from patients with Cushing</w:t>
      </w:r>
      <w:r w:rsidR="007B5760">
        <w:t>’s</w:t>
      </w:r>
      <w:r>
        <w:t xml:space="preserve">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w:t>
      </w:r>
      <w:r w:rsidR="007B5760">
        <w:t xml:space="preserve"> and protein synthesis</w:t>
      </w:r>
      <w:r>
        <w:t>. To further study this</w:t>
      </w:r>
      <w:r w:rsidR="007B5760">
        <w:t xml:space="preserve"> in a model system</w:t>
      </w:r>
      <w:r>
        <w:t xml:space="preserve">, we subjected mice to dexamethasone treatment for 12 weeks and </w:t>
      </w:r>
      <w:r w:rsidR="0071033D">
        <w:t>analyz</w:t>
      </w:r>
      <w:r w:rsidR="007B5760">
        <w:t xml:space="preserve">ed </w:t>
      </w:r>
      <w:r>
        <w:t xml:space="preserve">their </w:t>
      </w:r>
      <w:r w:rsidR="00356C7E">
        <w:t>inguinal (</w:t>
      </w:r>
      <w:r>
        <w:t>subcutaneous</w:t>
      </w:r>
      <w:r w:rsidR="00356C7E">
        <w:t>)</w:t>
      </w:r>
      <w:r>
        <w:t xml:space="preserve"> fat pads, which led to similar findings.  Additionally, mic</w:t>
      </w:r>
      <w:r w:rsidR="00787765">
        <w:t>e treated with dexamethasone showed</w:t>
      </w:r>
      <w:r>
        <w:t xml:space="preserve"> drastic decreases in lean body mass as well as increased fat mass</w:t>
      </w:r>
      <w:r w:rsidR="00787765">
        <w:t>, further supporting the human transcriptomic data.</w:t>
      </w:r>
      <w:r w:rsidR="007448C6" w:rsidRPr="007448C6">
        <w:t xml:space="preserve"> </w:t>
      </w:r>
      <w:r w:rsidR="007448C6">
        <w:t xml:space="preserve">These data provide insight to transcriptional changes that may be responsible for the co-morbidities associated with chronic elevations of glucocorticoids. </w:t>
      </w:r>
    </w:p>
    <w:p w14:paraId="1E065805" w14:textId="77777777" w:rsidR="002025A3" w:rsidRDefault="002025A3" w:rsidP="0015200A">
      <w:pPr>
        <w:pStyle w:val="Heading1"/>
        <w:spacing w:line="480" w:lineRule="auto"/>
      </w:pPr>
      <w:r>
        <w:t>Introduction</w:t>
      </w:r>
    </w:p>
    <w:p w14:paraId="36194E5E" w14:textId="3D8DA990" w:rsidR="00261C5D" w:rsidRDefault="002025A3" w:rsidP="0015200A">
      <w:pPr>
        <w:spacing w:line="480" w:lineRule="auto"/>
      </w:pPr>
      <w:r>
        <w:t xml:space="preserve">Cushing’s </w:t>
      </w:r>
      <w:r w:rsidR="000220D0">
        <w:t>d</w:t>
      </w:r>
      <w:r>
        <w:t xml:space="preserve">isease, </w:t>
      </w:r>
      <w:r w:rsidR="00F37C5B">
        <w:t xml:space="preserve">or </w:t>
      </w:r>
      <w:r>
        <w:t>persist</w:t>
      </w:r>
      <w:r w:rsidR="00F37C5B">
        <w:t xml:space="preserve">ently high </w:t>
      </w:r>
      <w:r>
        <w:t>circulating levels of cortisol secondary to a pituitary adenoma, leads to a significan</w:t>
      </w:r>
      <w:r w:rsidR="00261C5D">
        <w:t xml:space="preserve">t truncal obesity and diabetes </w:t>
      </w:r>
      <w:r w:rsidR="00261C5D">
        <w:fldChar w:fldCharType="begin" w:fldLock="1"/>
      </w:r>
      <w:r w:rsidR="007908AD">
        <w:instrText>ADDIN CSL_CITATION { "citationItems" : [ { "id" : "ITEM-1", "itemData" : { "ISSN" : "0035-8843", "author" : [ { "dropping-particle" : "", "family" : "Cushing", "given" : "Harvey", "non-dropping-particle" : "", "parse-names" : false, "suffix" : "" } ], "container-title" : "Bulletin of the Johns Hopkins Hospital", "id" : "ITEM-1", "issued" : { "date-parts" : [ [ "1932", "4" ] ] }, "page" : "157-8", "title" : "The basophil adenomas of the pituitary body and their clinical manifestations", "type" : "article-journal", "volume" : "50" }, "uris" : [ "http://www.mendeley.com/documents/?uuid=9726cb7e-aeb7-446b-85dc-57a95cd40d8f" ] } ], "mendeley" : { "formattedCitation" : "(Cushing 1932)", "plainTextFormattedCitation" : "(Cushing 1932)", "previouslyFormattedCitation" : "(Cushing 1932)" }, "properties" : { "noteIndex" : 0 }, "schema" : "https://github.com/citation-style-language/schema/raw/master/csl-citation.json" }</w:instrText>
      </w:r>
      <w:r w:rsidR="00261C5D">
        <w:fldChar w:fldCharType="separate"/>
      </w:r>
      <w:r w:rsidR="00261C5D" w:rsidRPr="00261C5D">
        <w:rPr>
          <w:noProof/>
        </w:rPr>
        <w:t>(Cushing 1932)</w:t>
      </w:r>
      <w:r w:rsidR="00261C5D">
        <w:fldChar w:fldCharType="end"/>
      </w:r>
      <w:r w:rsidR="00261C5D">
        <w:t>.  Obesity and diabetes</w:t>
      </w:r>
      <w:r>
        <w:t xml:space="preserve"> are major factors in morbidity and mortality in </w:t>
      </w:r>
      <w:r w:rsidR="00261C5D">
        <w:t xml:space="preserve">Cushing’s </w:t>
      </w:r>
      <w:r w:rsidR="000220D0">
        <w:t>disease</w:t>
      </w:r>
      <w:r w:rsidR="00E21175">
        <w:t xml:space="preserve"> </w:t>
      </w:r>
      <w:r w:rsidR="00E21175">
        <w:fldChar w:fldCharType="begin" w:fldLock="1"/>
      </w:r>
      <w:r w:rsidR="00E21175">
        <w:instrText>ADDIN CSL_CITATION { "citationItems" : [ { "id" : "ITEM-1", "itemData" : { "DOI" : "10.1007/s11102-014-0631-4", "ISSN" : "1386-341X", "PMID" : "25571880", "author" : [ { "dropping-particle" : "", "family" : "Ntali", "given" : "Georgia", "non-dropping-particle" : "", "parse-names" : false, "suffix" : "" }, { "dropping-particle" : "", "family" : "Grossman", "given" : "Ashley", "non-dropping-particle" : "", "parse-names" : false, "suffix" : "" }, { "dropping-particle" : "", "family" : "Karavitaki", "given" : "Niki", "non-dropping-particle" : "", "parse-names" : false, "suffix" : "" } ], "container-title" : "Pituitary", "id" : "ITEM-1", "issued" : { "date-parts" : [ [ "2015" ] ] }, "title" : "Clinical and biochemical manifestations of Cushing\u2019s", "type" : "article-journal" }, "uris" : [ "http://www.mendeley.com/documents/?uuid=d3c85f26-0bda-4dac-a6e1-e1fe588b47da" ] } ], "mendeley" : { "formattedCitation" : "(Ntali &lt;i&gt;et al.&lt;/i&gt; 2015)", "plainTextFormattedCitation" : "(Ntali et al. 2015)", "previouslyFormattedCitation" : "(Ntali &lt;i&gt;et al.&lt;/i&gt; 2015)" }, "properties" : { "noteIndex" : 0 }, "schema" : "https://github.com/citation-style-language/schema/raw/master/csl-citation.json" }</w:instrText>
      </w:r>
      <w:r w:rsidR="00E21175">
        <w:fldChar w:fldCharType="separate"/>
      </w:r>
      <w:r w:rsidR="00E21175" w:rsidRPr="00E21175">
        <w:rPr>
          <w:noProof/>
        </w:rPr>
        <w:t xml:space="preserve">(Ntali </w:t>
      </w:r>
      <w:r w:rsidR="00E21175" w:rsidRPr="00E21175">
        <w:rPr>
          <w:i/>
          <w:noProof/>
        </w:rPr>
        <w:t>et al.</w:t>
      </w:r>
      <w:r w:rsidR="00E21175" w:rsidRPr="00E21175">
        <w:rPr>
          <w:noProof/>
        </w:rPr>
        <w:t xml:space="preserve"> 2015)</w:t>
      </w:r>
      <w:r w:rsidR="00E21175">
        <w:fldChar w:fldCharType="end"/>
      </w:r>
      <w:r w:rsidR="00E21175">
        <w:t>.</w:t>
      </w:r>
      <w:r>
        <w:t xml:space="preserve"> Cushing's </w:t>
      </w:r>
      <w:r w:rsidR="005C6048">
        <w:t>d</w:t>
      </w:r>
      <w:r>
        <w:t>isease is very rare</w:t>
      </w:r>
      <w:r w:rsidR="00A75F4A">
        <w:t>,</w:t>
      </w:r>
      <w:r>
        <w:t xml:space="preserve"> </w:t>
      </w:r>
      <w:r w:rsidR="000220D0">
        <w:t xml:space="preserve">with an </w:t>
      </w:r>
      <w:r>
        <w:t xml:space="preserve">incidence of 1.2–2.4 per million </w:t>
      </w:r>
      <w:r w:rsidR="00F37C5B">
        <w:fldChar w:fldCharType="begin" w:fldLock="1"/>
      </w:r>
      <w:r w:rsidR="00261C5D">
        <w:instrText>ADDIN CSL_CITATION { "citationItems" : [ { "id" : "ITEM-1", "itemData" : { "DOI" : "10.1210/jc.86.1.117", "ISBN" : "0021-972X (Print)\\r0021-972X (Linking)", "ISSN" : "0021972X", "PMID" : "11231987", "abstract" : "The main purpose was to assess the incidence and late outcome of Cushing's syndrome, particularly in Cushing's disease. Information for all patients diagnosed with Cushing's syndrome during an 11-yr period in Denmark was retrieved. The incidence was 1.2-1.7/million.yr (Cushing's disease), 0.6/million.yr (adrenal adenoma) and 0.2/million.yr (adrenal carcinoma). Other types of Cushing's syndrome were rare. In 139 patients with nonmalignant disease, 11.1% had died during follow-up (median, 8.1 yr; range, 3.1-14.0), yielding a standard mortality ratio (SMR) of 3.68 [95% confidence interval (CI), 2.34-5.33]. The SMR was partly attributable to an increased mortality within the first year after diagnosis. Eight patients died before treatment could be undertaken. The prognosis in patients with malignant disease was very poor. Patients in whom more than 5 yr had elapsed since initial surgery were studied separately, including a questionnaire on their perceived quality of health. In 45 patients with Cushing's disease who had been cured through transsphenoidal neurosurgery, only 1 had died (SMR, 0.31; CI, 0.01-1.72) compared with 6 of 20 patients with persistent hypercortisolism after initial neurosurgery (SMR, 5.06; CI, 1.86-11.0). In patients with adrenal adenoma, SMR was 3.95 (CI, 0.81-11.5). The perceived quality of health was significantly impaired only in patients with Cushing's disease and appeared independent of disease control or presence of hypopituitarism. It is concluded that 1) Cushing's syndrome is rare and is associated with increased mortality, in patients with no concurrent malignancy also; 2) the excess mortality was mainly observed during the first year of disease; and 3) the impaired quality of health in long-term survivors of Cushing's disease is not fully explained.", "author" : [ { "dropping-particle" : "", "family" : "Lindholm", "given" : "J.", "non-dropping-particle" : "", "parse-names" : false, "suffix" : "" }, { "dropping-particle" : "", "family" : "Juul", "given" : "S.", "non-dropping-particle" : "", "parse-names" : false, "suffix" : "" }, { "dropping-particle" : "", "family" : "J\u00f8rgensen", "given" : "J. O L", "non-dropping-particle" : "", "parse-names" : false, "suffix" : "" }, { "dropping-particle" : "", "family" : "Astrup", "given" : "J.", "non-dropping-particle" : "", "parse-names" : false, "suffix" : "" }, { "dropping-particle" : "", "family" : "Bjerre", "given" : "P.", "non-dropping-particle" : "", "parse-names" : false, "suffix" : "" }, { "dropping-particle" : "", "family" : "Feldt-Rasmussen", "given" : "U.", "non-dropping-particle" : "", "parse-names" : false, "suffix" : "" }, { "dropping-particle" : "", "family" : "Hagen", "given" : "C.", "non-dropping-particle" : "", "parse-names" : false, "suffix" : "" }, { "dropping-particle" : "", "family" : "J\u00f8rgensen", "given" : "J.", "non-dropping-particle" : "", "parse-names" : false, "suffix" : "" }, { "dropping-particle" : "", "family" : "Kosteljanetz", "given" : "M.", "non-dropping-particle" : "", "parse-names" : false, "suffix" : "" }, { "dropping-particle" : "", "family" : "Kristensen", "given" : "L.", "non-dropping-particle" : "", "parse-names" : false, "suffix" : "" }, { "dropping-particle" : "", "family" : "Laurberg", "given" : "P.", "non-dropping-particle" : "", "parse-names" : false, "suffix" : "" }, { "dropping-particle" : "", "family" : "Schmidt", "given" : "K.", "non-dropping-particle" : "", "parse-names" : false, "suffix" : "" }, { "dropping-particle" : "", "family" : "Weeke", "given" : "J.", "non-dropping-particle" : "", "parse-names" : false, "suffix" : "" } ], "container-title" : "Journal of Clinical Endocrinology and Metabolism", "id" : "ITEM-1", "issued" : { "date-parts" : [ [ "2001" ] ] }, "page" : "117-123", "title" : "Incidence and late prognosis of Cushing's syndrome: A population-based study", "type" : "article-journal", "volume" : "86" }, "uris" : [ "http://www.mendeley.com/documents/?uuid=eb9a6f75-dd67-489b-8d6b-6401810b609f" ] } ], "mendeley" : { "formattedCitation" : "(Lindholm &lt;i&gt;et al.&lt;/i&gt; 2001)", "plainTextFormattedCitation" : "(Lindholm et al. 2001)", "previouslyFormattedCitation" : "(Lindholm &lt;i&gt;et al.&lt;/i&gt; 2001)" }, "properties" : { "noteIndex" : 0 }, "schema" : "https://github.com/citation-style-language/schema/raw/master/csl-citation.json" }</w:instrText>
      </w:r>
      <w:r w:rsidR="00F37C5B">
        <w:fldChar w:fldCharType="separate"/>
      </w:r>
      <w:r w:rsidR="00F37C5B" w:rsidRPr="00F37C5B">
        <w:rPr>
          <w:noProof/>
        </w:rPr>
        <w:t xml:space="preserve">(Lindholm </w:t>
      </w:r>
      <w:r w:rsidR="00F37C5B" w:rsidRPr="00F37C5B">
        <w:rPr>
          <w:i/>
          <w:noProof/>
        </w:rPr>
        <w:t>et al.</w:t>
      </w:r>
      <w:r w:rsidR="00F37C5B" w:rsidRPr="00F37C5B">
        <w:rPr>
          <w:noProof/>
        </w:rPr>
        <w:t xml:space="preserve"> 2001)</w:t>
      </w:r>
      <w:r w:rsidR="00F37C5B">
        <w:fldChar w:fldCharType="end"/>
      </w:r>
      <w:r w:rsidR="00F37C5B">
        <w:t xml:space="preserve">, </w:t>
      </w:r>
      <w:r>
        <w:t>but iatrogenic Cushi</w:t>
      </w:r>
      <w:r w:rsidR="00F37C5B">
        <w:t xml:space="preserve">ng's </w:t>
      </w:r>
      <w:r w:rsidR="00F37C5B">
        <w:lastRenderedPageBreak/>
        <w:t>syndrome, caused by chroni</w:t>
      </w:r>
      <w:r>
        <w:t>c glucocorticoid treatment</w:t>
      </w:r>
      <w:r w:rsidR="00A75F4A">
        <w:t>,</w:t>
      </w:r>
      <w:r>
        <w:t xml:space="preserve">  is very common and leads to similar clinical </w:t>
      </w:r>
      <w:r w:rsidR="00F37C5B">
        <w:t>manifestations</w:t>
      </w:r>
      <w:r>
        <w:t xml:space="preserve">. </w:t>
      </w:r>
    </w:p>
    <w:p w14:paraId="4CCA5984" w14:textId="77777777" w:rsidR="00261C5D" w:rsidRDefault="00261C5D" w:rsidP="0015200A">
      <w:pPr>
        <w:spacing w:line="480" w:lineRule="auto"/>
      </w:pPr>
    </w:p>
    <w:p w14:paraId="5AF9ABA5" w14:textId="50F1CDCB" w:rsidR="002025A3" w:rsidRDefault="002025A3" w:rsidP="0015200A">
      <w:pPr>
        <w:shd w:val="clear" w:color="auto" w:fill="FFFFFF"/>
        <w:spacing w:line="480" w:lineRule="auto"/>
      </w:pPr>
      <w:r>
        <w:t xml:space="preserve">Numerous studies </w:t>
      </w:r>
      <w:r w:rsidR="00261C5D">
        <w:t>have shown</w:t>
      </w:r>
      <w:r>
        <w:t xml:space="preserve"> that glucocorti</w:t>
      </w:r>
      <w:r w:rsidR="00261C5D">
        <w:t xml:space="preserve">coids have profound effects on </w:t>
      </w:r>
      <w:r>
        <w:t>adipose tissue metabolism, including promotion of adipocyte differentiation</w:t>
      </w:r>
      <w:r w:rsidR="00E21175">
        <w:t xml:space="preserve"> </w:t>
      </w:r>
      <w:r w:rsidR="00E21175">
        <w:fldChar w:fldCharType="begin" w:fldLock="1"/>
      </w:r>
      <w:r w:rsidR="00FB0AA3">
        <w:instrText>ADDIN CSL_CITATION { "citationItems" : [ { "id" : "ITEM-1", "itemData" : { "DOI" : "10.1210/jcem-64-4-832", "ISSN" : "0021972X", "PMID" : "3546356", "abstract" : "To study the in vitro differentiation of human adipocyte precursor cells and its regulation by hormones, primary cultures of stromal vascular cells of human adipose tissue were established. A 30- to 70-fold increase in the number of developing fat cells was achieved by the addition of cortisol or related corticosteroids in the presence of insulin. Either of the two hormones alone was ineffective. The stimulatory action of cortisol was dose dependent and occurred at physiological concentrations. The results suggest that glucocorticoids may play a role in the development of human hyperplastic obesity by stimulating the formation of adipocytes from precursor cells.", "author" : [ { "dropping-particle" : "", "family" : "Hauner", "given" : "H.", "non-dropping-particle" : "", "parse-names" : false, "suffix" : "" }, { "dropping-particle" : "", "family" : "Schmid", "given" : "P.", "non-dropping-particle" : "", "parse-names" : false, "suffix" : "" }, { "dropping-particle" : "", "family" : "Pfeiffer", "given" : "E. F.", "non-dropping-particle" : "", "parse-names" : false, "suffix" : "" } ], "container-title" : "Journal of Clinical Endocrinology and Metabolism", "id" : "ITEM-1", "issued" : { "date-parts" : [ [ "1987" ] ] }, "page" : "832-835", "title" : "Glucocorticoids and insulin promote the differentiation of human adipocyte precursor cells into fat cells", "type" : "article-journal", "volume" : "64" }, "uris" : [ "http://www.mendeley.com/documents/?uuid=1047eac7-73c1-4dbb-b400-e1ca25292733" ] } ], "mendeley" : { "formattedCitation" : "(Hauner &lt;i&gt;et al.&lt;/i&gt; 1987)", "plainTextFormattedCitation" : "(Hauner et al. 1987)", "previouslyFormattedCitation" : "(Hauner &lt;i&gt;et al.&lt;/i&gt; 1987)" }, "properties" : { "noteIndex" : 0 }, "schema" : "https://github.com/citation-style-language/schema/raw/master/csl-citation.json" }</w:instrText>
      </w:r>
      <w:r w:rsidR="00E21175">
        <w:fldChar w:fldCharType="separate"/>
      </w:r>
      <w:r w:rsidR="00E21175" w:rsidRPr="00E21175">
        <w:rPr>
          <w:noProof/>
        </w:rPr>
        <w:t xml:space="preserve">(Hauner </w:t>
      </w:r>
      <w:r w:rsidR="00E21175" w:rsidRPr="00E21175">
        <w:rPr>
          <w:i/>
          <w:noProof/>
        </w:rPr>
        <w:t>et al.</w:t>
      </w:r>
      <w:r w:rsidR="00E21175" w:rsidRPr="00E21175">
        <w:rPr>
          <w:noProof/>
        </w:rPr>
        <w:t xml:space="preserve"> 1987)</w:t>
      </w:r>
      <w:r w:rsidR="00E21175">
        <w:fldChar w:fldCharType="end"/>
      </w:r>
      <w:r w:rsidR="00E21175">
        <w:t xml:space="preserve"> </w:t>
      </w:r>
      <w:r>
        <w:t xml:space="preserve">and induction of lipolysis and </w:t>
      </w:r>
      <w:r w:rsidRPr="00FB0AA3">
        <w:t>lipogenesis</w:t>
      </w:r>
      <w:r w:rsidR="006B39C6" w:rsidRPr="00FB0AA3">
        <w:rPr>
          <w:rFonts w:cs="Arial"/>
          <w:shd w:val="clear" w:color="auto" w:fill="FFFFFF"/>
        </w:rPr>
        <w:t xml:space="preserve"> </w:t>
      </w:r>
      <w:r w:rsidR="00FB0AA3" w:rsidRPr="00FB0AA3">
        <w:rPr>
          <w:rFonts w:cs="Arial"/>
          <w:shd w:val="clear" w:color="auto" w:fill="FFFFFF"/>
        </w:rPr>
        <w:fldChar w:fldCharType="begin" w:fldLock="1"/>
      </w:r>
      <w:r w:rsidR="00A97E6D">
        <w:rPr>
          <w:rFonts w:cs="Arial"/>
          <w:shd w:val="clear" w:color="auto" w:fill="FFFFFF"/>
        </w:rPr>
        <w:instrText>ADDIN CSL_CITATION { "citationItems" : [ { "id" : "ITEM-1", "itemData" : { "DOI" : "10.1210/jc.83.2.626", "ISBN" : "0021-972X (Print)\\r0021-972X (Linking)", "ISSN" : "0021972X", "PMID" : "9467584", "abstract" : "Cortisol is known to increase whole body lipolysis, yet chronic hypercortisolemia results in increased fat mass. The main aim of the study was to explain these two apparently opposed observations by examining the acute effects of hypercortisolemia on lipolysis in subcutaneous adipose tissue and in the whole body. Six healthy subjects were studied on two occasions. On one occasion hydrocortisone sodium succinate was infused i.v. to induce hypercortisolemia (mean plasma cortisol concentrations, 1500 +/- 100 vs. 335 +/- 25 nmol/L; P &lt; 0.001); on the other occasion (control study) no intervention was made. Lipolysis in the s.c. adipose tissue of the anterior abdominal wall was studied by measurement of arterio-venous differences, and lipolysis in the whole body was studied by constant infusion of [1,2,3-2H5]glycerol for measurement of the systemic glycerol appearance rate. Hypercortisolemia led to significantly increased arterialized plasma nonesterified fatty acid (NEFA; P &lt; 0.01) and blood glycerol concentrations (P &lt; 0.05), with an increase in systemic glycerol appearance (P &lt; 0.05). However, in s.c. abdominal adipose tissue, hypercortisolemia decreased veno-arterialized differences for NEFA (P &lt; 0.05) and reduced NEFA efflux (P &lt; 0.05). This reduction was attributable to decreased intracellular lipolysis (P &lt; 0.05), reflecting decreased hormone-sensitive lipase action in this adipose depot. Hypercortisolemia caused a reduction in arterialized plasma TAG concentrations (P &lt; 0.05), but without a significant change in the local extraction of TAG (presumed to reflect the action of adipose tissue lipoprotein lipase). There was no significant difference in plasma insulin concentrations between the control and hypercortisolemia study. Site-specific regulation of the enzymes of intracellular lipolysis (hormone-sensitive lipase) and intravascular lipolysis (lipoprotein lipase) may explain the ability of acute cortisol treatment to increase systemic glycerol and NEFA appearance rates while chronically promoting net central fat deposition.", "author" : [ { "dropping-particle" : "", "family" : "Samra", "given" : "Jaswinder S.", "non-dropping-particle" : "", "parse-names" : false, "suffix" : "" }, { "dropping-particle" : "", "family" : "Clark", "given" : "Mo L.", "non-dropping-particle" : "", "parse-names" : false, "suffix" : "" }, { "dropping-particle" : "", "family" : "Humphreys", "given" : "Sandy M.", "non-dropping-particle" : "", "parse-names" : false, "suffix" : "" }, { "dropping-particle" : "", "family" : "Macdonald", "given" : "Ian A.", "non-dropping-particle" : "", "parse-names" : false, "suffix" : "" }, { "dropping-particle" : "", "family" : "Bannister", "given" : "Peter A.", "non-dropping-particle" : "", "parse-names" : false, "suffix" : "" }, { "dropping-particle" : "", "family" : "Frayn", "given" : "Keith N.", "non-dropping-particle" : "", "parse-names" : false, "suffix" : "" } ], "container-title" : "Journal of Clinical Endocrinology and Metabolism", "id" : "ITEM-1", "issued" : { "date-parts" : [ [ "1998" ] ] }, "page" : "626-631", "title" : "Effects of physiological hypercortisolemia on the regulation of lipolysis in subcutaneous adipose tissue", "type" : "article-journal", "volume" : "83" }, "uris" : [ "http://www.mendeley.com/documents/?uuid=71a21e97-08bf-440d-8e73-30040add46d1" ] }, { "id" : "ITEM-2", "itemData" : { "DOI" : "10.1152/ajpcell.00045.2010", "ISSN" : "0363-6143",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"ITEM-2", "issued" : { "date-parts" : [ [ "2011" ] ] }, "page" : "C198-C209", "title" : "Adipogenic and lipolytic effects of chronic glucocorticoid exposure.", "type" : "article-journal", "volume" : "300" }, "uris" : [ "http://www.mendeley.com/documents/?uuid=9bbdb64b-8db3-4660-9174-1d9f38bc4272" ] }, { "id" : "ITEM-3", "itemData" : { "DOI" : "10.2337/diabetes.40.10.1228", "ISBN" : "0012-1797; 0012-1797", "ISSN" : "00121797", "PMID" : "1936585", "abstract" : "The effect of glucocorticoids on adipose tissue lipolysis in animals and humans is controversial. To determine whether a physiological increase in plasma cortisol, similar to that observed in diabetic ketoacidosis and other stress conditions, stimulates lipolysis, palmitate kinetics were measured in seven nondiabetic volunteers on two occasions with [1-14C]palmitate as a tracer. Subjects received a 6-h infusion of either 2 micrograms.kg-1.min-1 hydrocortisone or saline in random order. On both occasions, a pancreatic clamp (0.12 micrograms.kg-1.min-1 somatostatin, 0.05 mU.kg-1.min-1 insulin, and 3 ng.kg-1.min-1 growth hormone) was used to maintain plasma hormone concentrations at desired levels. Plasma cortisol concentrations increased to approximately 970 nM during cortisol infusion. Palmitate rate of appearance (Ra) and concentration increased by approximately 60% during cortisol infusion but did not change during saline infusion. Increments in palmitate Ra and concentration over the 6-h study were significantly greater during cortisol than saline infusion when compared by area-under-the-curve analysis (152 +/- 52 vs. -48 +/- 23 mumol.kg-1 and 12.2 +/- 4.1 vs. -4.9 +/- 4.1 mmol.min-1.L-1, respectively; P less than 0.02). Plasma glucose concentrations did not change significantly during cortisol (5.0 +/- 0.3 vs. 6.1 +/- 0.6 mM, NS) or saline (4.9 +/- 0.2 vs. 4.9 +/- 0.1 mM, NS) infusion. In nondiabetic volunteers, a 6-h cortisol infusion was associated with a 60% increase in palmitate Ra that did not occur with saline infusion. Thus, physiological hypercortisolemia may contribute to the increased rates of lipolysis observed in humans during stress.", "author" : [ { "dropping-particle" : "", "family" : "Divertie", "given" : "Gavin D.", "non-dropping-particle" : "", "parse-names" : false, "suffix" : "" }, { "dropping-particle" : "", "family" : "Jensen", "given" : "Michael D.", "non-dropping-particle" : "", "parse-names" : false, "suffix" : "" }, { "dropping-particle" : "", "family" : "Miles", "given" : "John M.", "non-dropping-particle" : "", "parse-names" : false, "suffix" : "" } ], "container-title" : "Diabetes", "id" : "ITEM-3", "issued" : { "date-parts" : [ [ "1991" ] ] }, "page" : "1228-1232", "title" : "Stimulation of lipolysis in humans by physiological hypercortisolemia", "type" : "article-journal", "volume" : "40" }, "uris" : [ "http://www.mendeley.com/documents/?uuid=74b34091-5dd3-4985-a571-1dbeb0b4d9bf" ] }, { "id" : "ITEM-4",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"ITEM-4",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"(Divertie &lt;i&gt;et al.&lt;/i&gt; 1991; Samra &lt;i&gt;et al.&lt;/i&gt; 1998; Kr\u0161ek &lt;i&gt;et al.&lt;/i&gt; 2006; Campbell &lt;i&gt;et al.&lt;/i&gt; 2011)", "plainTextFormattedCitation" : "(Divertie et al. 1991; Samra et al. 1998; Kr\u0161ek et al. 2006; Campbell et al. 2011)", "previouslyFormattedCitation" : "(Divertie &lt;i&gt;et al.&lt;/i&gt; 1991; Samra &lt;i&gt;et al.&lt;/i&gt; 1998; Kr\u0161ek &lt;i&gt;et al.&lt;/i&gt; 2006; Campbell &lt;i&gt;et al.&lt;/i&gt; 2011)" }, "properties" : { "noteIndex" : 0 }, "schema" : "https://github.com/citation-style-language/schema/raw/master/csl-citation.json" }</w:instrText>
      </w:r>
      <w:r w:rsidR="00FB0AA3" w:rsidRPr="00FB0AA3">
        <w:rPr>
          <w:rFonts w:cs="Arial"/>
          <w:shd w:val="clear" w:color="auto" w:fill="FFFFFF"/>
        </w:rPr>
        <w:fldChar w:fldCharType="separate"/>
      </w:r>
      <w:r w:rsidR="00FB0AA3" w:rsidRPr="00FB0AA3">
        <w:rPr>
          <w:rFonts w:cs="Arial"/>
          <w:noProof/>
          <w:shd w:val="clear" w:color="auto" w:fill="FFFFFF"/>
        </w:rPr>
        <w:t xml:space="preserve">(Divertie </w:t>
      </w:r>
      <w:r w:rsidR="00FB0AA3" w:rsidRPr="00FB0AA3">
        <w:rPr>
          <w:rFonts w:cs="Arial"/>
          <w:i/>
          <w:noProof/>
          <w:shd w:val="clear" w:color="auto" w:fill="FFFFFF"/>
        </w:rPr>
        <w:t>et al.</w:t>
      </w:r>
      <w:r w:rsidR="00FB0AA3" w:rsidRPr="00FB0AA3">
        <w:rPr>
          <w:rFonts w:cs="Arial"/>
          <w:noProof/>
          <w:shd w:val="clear" w:color="auto" w:fill="FFFFFF"/>
        </w:rPr>
        <w:t xml:space="preserve"> 1991; Samra </w:t>
      </w:r>
      <w:r w:rsidR="00FB0AA3" w:rsidRPr="00FB0AA3">
        <w:rPr>
          <w:rFonts w:cs="Arial"/>
          <w:i/>
          <w:noProof/>
          <w:shd w:val="clear" w:color="auto" w:fill="FFFFFF"/>
        </w:rPr>
        <w:t>et al.</w:t>
      </w:r>
      <w:r w:rsidR="00FB0AA3" w:rsidRPr="00FB0AA3">
        <w:rPr>
          <w:rFonts w:cs="Arial"/>
          <w:noProof/>
          <w:shd w:val="clear" w:color="auto" w:fill="FFFFFF"/>
        </w:rPr>
        <w:t xml:space="preserve"> 1998; Kršek </w:t>
      </w:r>
      <w:r w:rsidR="00FB0AA3" w:rsidRPr="00FB0AA3">
        <w:rPr>
          <w:rFonts w:cs="Arial"/>
          <w:i/>
          <w:noProof/>
          <w:shd w:val="clear" w:color="auto" w:fill="FFFFFF"/>
        </w:rPr>
        <w:t>et al.</w:t>
      </w:r>
      <w:r w:rsidR="00FB0AA3" w:rsidRPr="00FB0AA3">
        <w:rPr>
          <w:rFonts w:cs="Arial"/>
          <w:noProof/>
          <w:shd w:val="clear" w:color="auto" w:fill="FFFFFF"/>
        </w:rPr>
        <w:t xml:space="preserve"> 2006; Campbell </w:t>
      </w:r>
      <w:r w:rsidR="00FB0AA3" w:rsidRPr="00FB0AA3">
        <w:rPr>
          <w:rFonts w:cs="Arial"/>
          <w:i/>
          <w:noProof/>
          <w:shd w:val="clear" w:color="auto" w:fill="FFFFFF"/>
        </w:rPr>
        <w:t>et al.</w:t>
      </w:r>
      <w:r w:rsidR="00FB0AA3" w:rsidRPr="00FB0AA3">
        <w:rPr>
          <w:rFonts w:cs="Arial"/>
          <w:noProof/>
          <w:shd w:val="clear" w:color="auto" w:fill="FFFFFF"/>
        </w:rPr>
        <w:t xml:space="preserve"> 2011)</w:t>
      </w:r>
      <w:r w:rsidR="00FB0AA3" w:rsidRPr="00FB0AA3">
        <w:rPr>
          <w:rFonts w:cs="Arial"/>
          <w:shd w:val="clear" w:color="auto" w:fill="FFFFFF"/>
        </w:rPr>
        <w:fldChar w:fldCharType="end"/>
      </w:r>
      <w:r w:rsidR="00FB0AA3" w:rsidRPr="00FB0AA3">
        <w:rPr>
          <w:rFonts w:cs="Arial"/>
          <w:shd w:val="clear" w:color="auto" w:fill="FFFFFF"/>
        </w:rPr>
        <w:t>.</w:t>
      </w:r>
      <w:r w:rsidR="00261C5D" w:rsidRPr="00FB0AA3">
        <w:t xml:space="preserve">  </w:t>
      </w:r>
      <w:r w:rsidR="00A75F4A">
        <w:t>G</w:t>
      </w:r>
      <w:r w:rsidR="00A75F4A" w:rsidRPr="00A75F4A">
        <w:t>lucocorticoids, through binding t</w:t>
      </w:r>
      <w:r w:rsidR="00563B3B">
        <w:t xml:space="preserve">o the glucocorticoid receptor, </w:t>
      </w:r>
      <w:r w:rsidR="00A75F4A" w:rsidRPr="00A75F4A">
        <w:t>exert transcription</w:t>
      </w:r>
      <w:r w:rsidR="00563B3B">
        <w:t>al</w:t>
      </w:r>
      <w:r w:rsidR="00A75F4A" w:rsidRPr="00A75F4A">
        <w:t xml:space="preserve"> induction and repression of numerous genes</w:t>
      </w:r>
      <w:r w:rsidR="00A75F4A">
        <w:t xml:space="preserve"> </w:t>
      </w:r>
      <w:r w:rsidR="00563B3B">
        <w:fldChar w:fldCharType="begin" w:fldLock="1"/>
      </w:r>
      <w:r w:rsidR="00563B3B">
        <w:instrText>ADDIN CSL_CITATION { "citationItems" : [ { "id" : "ITEM-1", "itemData" : { "DOI" : "10.1101/gr.097022.109", "ISSN" : "1549-5469", "PMID" : "19801529", "abstract" : "The glucocorticoid steroid hormone cortisol is released by the adrenal glands in response to stress and serves as a messenger in circadian rhythms. Transcriptional responses to this hormonal signal are mediated by the glucocorticoid receptor (GR). We determined GR binding throughout the human genome by using chromatin immunoprecipitation followed by next-generation DNA sequencing, and measured related changes in gene expression with mRNA sequencing in response to the glucocorticoid dexamethasone (DEX). We identified 4392 genomic positions occupied by the GR and 234 genes with significant changes in expression in response to DEX. This genomic census revealed striking differences between gene activation and repression by the GR. While genes activated with DEX treatment have GR bound within a median distance of 11 kb from the transcriptional start site (TSS), the nearest GR binding for genes repressed with DEX treatment is a median of 146 kb from the TSS, suggesting that DEX-mediated repression occurs independently of promoter-proximal GR binding. In addition to the dramatic differences in proximity of GR binding, we found differences in the kinetics of gene expression response for induced and repressed genes, with repression occurring substantially after induction. We also found that the GR can respond to different levels of corticosteroids in a gene-specific manner. For example, low doses of DEX selectively induced PER1, a transcription factor involved in regulating circadian rhythms. Overall, the genome-wide determination and analysis of GR:DNA binding and transcriptional response to hormone reveals new insights into the complexities of gene regulatory activities managed by GR.", "author" : [ { "dropping-particle" : "", "family" : "Reddy", "given" : "Timothy E", "non-dropping-particle" : "", "parse-names" : false, "suffix" : "" }, { "dropping-particle" : "", "family" : "Pauli", "given" : "Florencia", "non-dropping-particle" : "", "parse-names" : false, "suffix" : "" }, { "dropping-particle" : "", "family" : "Sprouse", "given" : "Rebekka O", "non-dropping-particle" : "", "parse-names" : false, "suffix" : "" }, { "dropping-particle" : "", "family" : "Neff", "given" : "Norma F", "non-dropping-particle" : "", "parse-names" : false, "suffix" : "" }, { "dropping-particle" : "", "family" : "Newberry", "given" : "Kimberly M", "non-dropping-particle" : "", "parse-names" : false, "suffix" : "" }, { "dropping-particle" : "", "family" : "Garabedian", "given" : "Michael J", "non-dropping-particle" : "", "parse-names" : false, "suffix" : "" }, { "dropping-particle" : "", "family" : "Myers", "given" : "Richard M", "non-dropping-particle" : "", "parse-names" : false, "suffix" : "" } ], "container-title" : "Genome research", "id" : "ITEM-1", "issue" : "12", "issued" : { "date-parts" : [ [ "2009", "12" ] ] }, "page" : "2163-71", "title" : "Genomic determination of the glucocorticoid response reveals unexpected mechanisms of gene regulation.", "type" : "article-journal", "volume" : "19" }, "uris" : [ "http://www.mendeley.com/documents/?uuid=c69c7f58-39ce-4e2a-bb17-42e1b9207679" ] }, { "id" : "ITEM-2", "itemData" : { "DOI" : "10.1016/j.cell.2011.03.027", "ISSN" : "1097-4172", "PMID" : "21496643", "abstract" : "The glucocorticoid (GC) receptor (GR), when liganded to GC, activates transcription through direct binding to simple (+)GRE DNA binding sequences (DBS). GC-induced direct repression via GR binding to complex \"negative\" GREs (nGREs) has been reported. However, GR-mediated transrepression was generally ascribed to indirect \"tethered\" interaction with other DNA-bound factors. We report that GC-induces direct transrepression via the binding of GR to simple DBS (IR nGREs) unrelated to (+)GRE. These DBS act on agonist-liganded GR, promoting the assembly of cis-acting GR-SMRT/NCoR repressing complexes. IR nGREs are present in over 1000 mouse/human ortholog genes, which are repressed by GC in vivo. Thus variations in the levels of a single ligand can coordinately turn genes on or off depending in their response element DBS, allowing an additional level of regulation in GR signaling. This mechanism suits GR signaling remarkably well, given that adrenal secretion of GC fluctuates in a circadian and stress-related fashion.", "author" : [ { "dropping-particle" : "", "family" : "Surjit", "given" : "Milan", "non-dropping-particle" : "", "parse-names" : false, "suffix" : "" }, { "dropping-particle" : "", "family" : "Ganti", "given" : "Krishna Priya", "non-dropping-particle" : "", "parse-names" : false, "suffix" : "" }, { "dropping-particle" : "", "family" : "Mukherji", "given" : "Atish", "non-dropping-particle" : "", "parse-names" : false, "suffix" : "" }, { "dropping-particle" : "", "family" : "Ye", "given" : "Tao", "non-dropping-particle" : "", "parse-names" : false, "suffix" : "" }, { "dropping-particle" : "", "family" : "Hua", "given" : "Guoqiang", "non-dropping-particle" : "", "parse-names" : false, "suffix" : "" }, { "dropping-particle" : "", "family" : "Metzger", "given" : "Daniel", "non-dropping-particle" : "", "parse-names" : false, "suffix" : "" }, { "dropping-particle" : "", "family" : "Li", "given" : "Mei", "non-dropping-particle" : "", "parse-names" : false, "suffix" : "" }, { "dropping-particle" : "", "family" : "Chambon", "given" : "Pierre", "non-dropping-particle" : "", "parse-names" : false, "suffix" : "" } ], "container-title" : "Cell", "id" : "ITEM-2", "issue" : "2", "issued" : { "date-parts" : [ [ "2011", "4", "15" ] ] }, "page" : "224-41", "publisher" : "Elsevier Inc.", "title" : "Widespread negative response elements mediate direct repression by agonist-liganded glucocorticoid receptor.", "type" : "article-journal", "volume" : "145" }, "uris" : [ "http://www.mendeley.com/documents/?uuid=1e735dae-a832-45e1-9e9c-460851e02bab" ] } ], "mendeley" : { "formattedCitation" : "(Reddy &lt;i&gt;et al.&lt;/i&gt; 2009; Surjit &lt;i&gt;et al.&lt;/i&gt; 2011)", "plainTextFormattedCitation" : "(Reddy et al. 2009; Surjit et al. 2011)" }, "properties" : { "noteIndex" : 0 }, "schema" : "https://github.com/citation-style-language/schema/raw/master/csl-citation.json" }</w:instrText>
      </w:r>
      <w:r w:rsidR="00563B3B">
        <w:fldChar w:fldCharType="separate"/>
      </w:r>
      <w:r w:rsidR="00563B3B" w:rsidRPr="00563B3B">
        <w:rPr>
          <w:noProof/>
        </w:rPr>
        <w:t xml:space="preserve">(Reddy </w:t>
      </w:r>
      <w:r w:rsidR="00563B3B" w:rsidRPr="00563B3B">
        <w:rPr>
          <w:i/>
          <w:noProof/>
        </w:rPr>
        <w:t>et al.</w:t>
      </w:r>
      <w:r w:rsidR="00563B3B" w:rsidRPr="00563B3B">
        <w:rPr>
          <w:noProof/>
        </w:rPr>
        <w:t xml:space="preserve"> 2009; Surjit </w:t>
      </w:r>
      <w:r w:rsidR="00563B3B" w:rsidRPr="00563B3B">
        <w:rPr>
          <w:i/>
          <w:noProof/>
        </w:rPr>
        <w:t>et al.</w:t>
      </w:r>
      <w:r w:rsidR="00563B3B" w:rsidRPr="00563B3B">
        <w:rPr>
          <w:noProof/>
        </w:rPr>
        <w:t xml:space="preserve"> 2011)</w:t>
      </w:r>
      <w:r w:rsidR="00563B3B">
        <w:fldChar w:fldCharType="end"/>
      </w:r>
      <w:r w:rsidR="00A75F4A">
        <w:t xml:space="preserve">.  </w:t>
      </w:r>
      <w:r w:rsidRPr="00FB0AA3">
        <w:t>D</w:t>
      </w:r>
      <w:r>
        <w:t>espite the widespread chronic</w:t>
      </w:r>
      <w:r w:rsidR="00261C5D">
        <w:t xml:space="preserve"> glucocorticoid exposure, there have been</w:t>
      </w:r>
      <w:r w:rsidR="008C0783">
        <w:t xml:space="preserve"> </w:t>
      </w:r>
      <w:r>
        <w:t xml:space="preserve">no human </w:t>
      </w:r>
      <w:r w:rsidRPr="008C0783">
        <w:rPr>
          <w:i/>
        </w:rPr>
        <w:t>in vivo</w:t>
      </w:r>
      <w:r w:rsidR="008C0783">
        <w:t xml:space="preserve"> studies on global </w:t>
      </w:r>
      <w:r>
        <w:t>gene expression changes in adipose tissue in response to long</w:t>
      </w:r>
      <w:r w:rsidR="00FB0AA3">
        <w:t>-</w:t>
      </w:r>
      <w:r>
        <w:t xml:space="preserve">term exposure to glucocorticoids. </w:t>
      </w:r>
    </w:p>
    <w:p w14:paraId="373AC6DD" w14:textId="77777777" w:rsidR="002025A3" w:rsidRDefault="002025A3" w:rsidP="0015200A">
      <w:pPr>
        <w:spacing w:line="480" w:lineRule="auto"/>
      </w:pPr>
    </w:p>
    <w:p w14:paraId="64EBD1AB" w14:textId="0A2EAC2A" w:rsidR="002025A3" w:rsidRDefault="002025A3" w:rsidP="0015200A">
      <w:pPr>
        <w:spacing w:line="480" w:lineRule="auto"/>
      </w:pPr>
      <w:r>
        <w:t xml:space="preserve">To study the effect of excess endogenous glucocorticoids on adipose tissue, we used RNA sequencing </w:t>
      </w:r>
      <w:r w:rsidR="00356B34">
        <w:t>of</w:t>
      </w:r>
      <w:r>
        <w:t xml:space="preserve"> adipose tissue </w:t>
      </w:r>
      <w:r w:rsidR="00356B34">
        <w:t xml:space="preserve">biopsies </w:t>
      </w:r>
      <w:r>
        <w:t>from Cushing's disease patients and controls</w:t>
      </w:r>
      <w:r w:rsidR="00261C5D">
        <w:t xml:space="preserve"> with non-secreting adenomas</w:t>
      </w:r>
      <w:r>
        <w:t xml:space="preserve">. We found a distinctive pattern of changes in many transcripts that are highly associated with Cushing's disease. Many of these genes explain previously observed metabolic effects of excess glucocorticoids described </w:t>
      </w:r>
      <w:r w:rsidRPr="00261C5D">
        <w:rPr>
          <w:i/>
        </w:rPr>
        <w:t>in vitro</w:t>
      </w:r>
      <w:r>
        <w:t>,</w:t>
      </w:r>
      <w:r w:rsidR="00261C5D">
        <w:t xml:space="preserve"> in </w:t>
      </w:r>
      <w:r w:rsidR="00563B3B">
        <w:t xml:space="preserve">both </w:t>
      </w:r>
      <w:r w:rsidR="00261C5D">
        <w:t>animal models and in humans.  These include</w:t>
      </w:r>
      <w:r>
        <w:t xml:space="preserve"> enhanced </w:t>
      </w:r>
      <w:r w:rsidR="00261C5D">
        <w:t xml:space="preserve">fatty acid and </w:t>
      </w:r>
      <w:r>
        <w:t>triglyceride biosynthesis</w:t>
      </w:r>
      <w:r w:rsidR="00563B3B">
        <w:t>,</w:t>
      </w:r>
      <w:r>
        <w:t xml:space="preserve"> </w:t>
      </w:r>
      <w:r w:rsidR="00261C5D">
        <w:t>protein degradation, activation of glycolysis and reductions in immune responses.</w:t>
      </w:r>
    </w:p>
    <w:p w14:paraId="74BAEFD8" w14:textId="77777777" w:rsidR="002025A3" w:rsidRDefault="002025A3" w:rsidP="0015200A">
      <w:pPr>
        <w:pStyle w:val="Heading1"/>
        <w:spacing w:line="480" w:lineRule="auto"/>
      </w:pPr>
      <w:r>
        <w:lastRenderedPageBreak/>
        <w:t>Materials and Methods</w:t>
      </w:r>
    </w:p>
    <w:p w14:paraId="429032DF" w14:textId="77777777" w:rsidR="002025A3" w:rsidRDefault="002025A3" w:rsidP="0015200A">
      <w:pPr>
        <w:pStyle w:val="Heading2"/>
        <w:spacing w:line="480" w:lineRule="auto"/>
      </w:pPr>
      <w:r>
        <w:t>Patient recruitment</w:t>
      </w:r>
    </w:p>
    <w:p w14:paraId="30FC632A" w14:textId="11CEFA6D" w:rsidR="002025A3" w:rsidRDefault="002025A3" w:rsidP="0015200A">
      <w:pPr>
        <w:spacing w:line="480" w:lineRule="auto"/>
      </w:pPr>
      <w:r>
        <w:t>The study was approved by the institutional review board of the University of Michigan Medical System. Written informed consent was obtained from all patients. Patients were recruited consecutively from those undergoing transsphenoidal adenomectomy at the University of Michigan for Cushing's disease or non-functioning pituitary adenoma over a 12 month period.</w:t>
      </w:r>
      <w:r w:rsidR="006146F4">
        <w:t xml:space="preserve">  </w:t>
      </w:r>
      <w:r>
        <w:t>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Advia 1800) and insulin (Life Technologies) as instructed by the manufacturers.</w:t>
      </w:r>
    </w:p>
    <w:p w14:paraId="5D75070A" w14:textId="77777777" w:rsidR="002025A3" w:rsidRDefault="002025A3" w:rsidP="0015200A">
      <w:pPr>
        <w:pStyle w:val="Heading2"/>
        <w:spacing w:line="480" w:lineRule="auto"/>
      </w:pPr>
      <w:r>
        <w:t>Subcutaneous fat biopsy</w:t>
      </w:r>
    </w:p>
    <w:p w14:paraId="30760CB5" w14:textId="0BF6BDDE" w:rsidR="004E303C" w:rsidRDefault="002025A3" w:rsidP="0015200A">
      <w:pPr>
        <w:spacing w:line="480" w:lineRule="auto"/>
      </w:pPr>
      <w:r>
        <w:t>During the course of pituitary surgery</w:t>
      </w:r>
      <w:r w:rsidR="00563B3B">
        <w:t>,</w:t>
      </w:r>
      <w:r>
        <w:t xml:space="preserve"> a routine subcutaneous fat graft for sealing the surgical field is taken immediately after </w:t>
      </w:r>
      <w:r w:rsidR="000220D0">
        <w:t>anesthesia</w:t>
      </w:r>
      <w:r>
        <w:t xml:space="preserve">, </w:t>
      </w:r>
      <w:r w:rsidR="00563B3B">
        <w:t xml:space="preserve">but </w:t>
      </w:r>
      <w:r>
        <w:t xml:space="preserve">before glucocorticoid treatment. </w:t>
      </w:r>
      <w:r w:rsidR="00563B3B">
        <w:t xml:space="preserve">Approximately </w:t>
      </w:r>
      <w:r>
        <w:t>500 mg of this fat graft was used for the study.  ~100 mg were utilized for ex vivo lipolysis assay, ~200 mg was snap frozen in li</w:t>
      </w:r>
      <w:r w:rsidR="00403DF7">
        <w:t>quid nitrogen and stored at -80</w:t>
      </w:r>
      <w:r w:rsidR="00403DF7" w:rsidRPr="004E303C">
        <w:t>°C</w:t>
      </w:r>
      <w:r w:rsidR="00403DF7">
        <w:t xml:space="preserve"> </w:t>
      </w:r>
      <w:r>
        <w:t xml:space="preserve">for RNA preparation and ceramide analysis. </w:t>
      </w:r>
    </w:p>
    <w:p w14:paraId="3BD25572" w14:textId="0F062571" w:rsidR="004E303C" w:rsidRDefault="004E303C" w:rsidP="0015200A">
      <w:pPr>
        <w:pStyle w:val="Heading2"/>
        <w:spacing w:line="480" w:lineRule="auto"/>
      </w:pPr>
      <w:r>
        <w:lastRenderedPageBreak/>
        <w:t>Lipolysis Assay</w:t>
      </w:r>
    </w:p>
    <w:p w14:paraId="01F55DA1" w14:textId="2B973AFE" w:rsidR="004E303C" w:rsidRPr="004E303C" w:rsidRDefault="004E303C" w:rsidP="0015200A">
      <w:pPr>
        <w:spacing w:line="480" w:lineRule="auto"/>
      </w:pPr>
      <w:r w:rsidRPr="004E303C">
        <w:t>25 mg pieces of adipose tissue were pre-incubated for 15 minutes in KRBH buffer (sigma) at 37°C and then incubated for 1 hour at 37°C in 300 ml KRBH in duplicate. Glycerol was assayed in supernatan</w:t>
      </w:r>
      <w:r w:rsidR="00403DF7">
        <w:t>ts using a glycerol assay kit (S</w:t>
      </w:r>
      <w:r w:rsidRPr="004E303C">
        <w:t>igma) as instructed by manufacturer. </w:t>
      </w:r>
    </w:p>
    <w:p w14:paraId="0F24BA27" w14:textId="77777777" w:rsidR="004E303C" w:rsidRDefault="004E303C" w:rsidP="0015200A">
      <w:pPr>
        <w:spacing w:line="480" w:lineRule="auto"/>
      </w:pPr>
    </w:p>
    <w:p w14:paraId="66369C81" w14:textId="33D59043" w:rsidR="00931FFA" w:rsidRDefault="00931FFA" w:rsidP="0015200A">
      <w:pPr>
        <w:pStyle w:val="Heading2"/>
        <w:spacing w:line="480" w:lineRule="auto"/>
      </w:pPr>
      <w:r>
        <w:t>Treatment of Animals with Dexamethasone</w:t>
      </w:r>
    </w:p>
    <w:p w14:paraId="581EE21E" w14:textId="5E8D5DA8" w:rsidR="00931FFA" w:rsidRDefault="00C81680" w:rsidP="0015200A">
      <w:pPr>
        <w:spacing w:line="480" w:lineRule="auto"/>
      </w:pPr>
      <w:r>
        <w:t>Twenty-four C57BL/6 adult male</w:t>
      </w:r>
      <w:r w:rsidR="0003601C">
        <w:t xml:space="preserve"> mice were purchased from </w:t>
      </w:r>
      <w:r w:rsidR="00FB0AA3">
        <w:t>The Jackson Laboratory</w:t>
      </w:r>
      <w:r w:rsidR="00250B75">
        <w:t xml:space="preserve"> </w:t>
      </w:r>
      <w:r w:rsidR="0003601C">
        <w:t>at</w:t>
      </w:r>
      <w:r>
        <w:t xml:space="preserve"> </w:t>
      </w:r>
      <w:r w:rsidR="009A4167">
        <w:t>nine</w:t>
      </w:r>
      <w:r w:rsidR="0003601C">
        <w:t xml:space="preserve"> weeks of age. Following a one-</w:t>
      </w:r>
      <w:r>
        <w:t xml:space="preserve">week acclimation period, mice were </w:t>
      </w:r>
      <w:r w:rsidR="0003601C">
        <w:t xml:space="preserve">either treated with </w:t>
      </w:r>
      <w:r w:rsidR="00FB0AA3">
        <w:t xml:space="preserve">1 mg/kg/day of </w:t>
      </w:r>
      <w:r w:rsidR="0003601C">
        <w:t xml:space="preserve">dexamethasone </w:t>
      </w:r>
      <w:r w:rsidR="00371B43">
        <w:t>(Sigma-Aldrich)</w:t>
      </w:r>
      <w:r w:rsidR="00FB0AA3">
        <w:t xml:space="preserve"> in their drinking water </w:t>
      </w:r>
      <w:r w:rsidR="0003601C">
        <w:t xml:space="preserve">(N=12) or used as controls (N=12). </w:t>
      </w:r>
      <w:r w:rsidR="00FB0AA3">
        <w:t xml:space="preserve">All animal procedures were approved by the University of </w:t>
      </w:r>
      <w:r w:rsidR="000220D0">
        <w:t>Tennessee</w:t>
      </w:r>
      <w:r w:rsidR="00FB0AA3">
        <w:t xml:space="preserve"> Health Science Center I</w:t>
      </w:r>
      <w:r w:rsidR="00371B43">
        <w:t>nstitutional Animal Care and Use Committee.  Animals were weighed weekly, with body composition determined using an echoMRI 2100.  Food was weighed weekly, with food intake determined as the decrease in food weight per mouse per week per cage.</w:t>
      </w:r>
      <w:r w:rsidR="003C77EE">
        <w:t xml:space="preserve"> All mice were </w:t>
      </w:r>
      <w:r w:rsidR="00563B3B">
        <w:t xml:space="preserve">provided with </w:t>
      </w:r>
      <w:r w:rsidR="00563B3B">
        <w:rPr>
          <w:i/>
        </w:rPr>
        <w:t xml:space="preserve">ad libitum </w:t>
      </w:r>
      <w:r w:rsidR="00563B3B">
        <w:t>access to water and a</w:t>
      </w:r>
      <w:r w:rsidR="003C77EE">
        <w:t xml:space="preserve"> </w:t>
      </w:r>
      <w:r w:rsidR="0028386E">
        <w:t>standard rodent</w:t>
      </w:r>
      <w:r w:rsidR="003C77EE">
        <w:t xml:space="preserve"> diet</w:t>
      </w:r>
      <w:r w:rsidR="0028386E">
        <w:t xml:space="preserve"> throughout the study</w:t>
      </w:r>
      <w:r w:rsidR="003C77EE">
        <w:t>.</w:t>
      </w:r>
      <w:r w:rsidR="00563B3B">
        <w:t xml:space="preserve">  After 12 weeks of treatment, mice were sacrificed by cervical dislocation after isoflurane anaesthesia.  Tissues were dissected and stored at -80</w:t>
      </w:r>
      <w:r w:rsidR="00563B3B" w:rsidRPr="004E303C">
        <w:t>°C</w:t>
      </w:r>
      <w:r w:rsidR="00563B3B">
        <w:t xml:space="preserve">  for further analyses.</w:t>
      </w:r>
    </w:p>
    <w:p w14:paraId="230C1B61" w14:textId="746C7D61" w:rsidR="00931FFA" w:rsidRDefault="00931FFA" w:rsidP="0015200A">
      <w:pPr>
        <w:pStyle w:val="Heading2"/>
        <w:spacing w:line="480" w:lineRule="auto"/>
      </w:pPr>
      <w:r>
        <w:t>Insulin Tolerance Test</w:t>
      </w:r>
    </w:p>
    <w:p w14:paraId="75A12748" w14:textId="7393DA60" w:rsidR="000D7EE2" w:rsidRPr="000D7EE2" w:rsidRDefault="009A4167" w:rsidP="0015200A">
      <w:pPr>
        <w:spacing w:line="480" w:lineRule="auto"/>
      </w:pPr>
      <w:r>
        <w:t xml:space="preserve">Insulin tolerance was </w:t>
      </w:r>
      <w:r w:rsidR="00563B3B">
        <w:t xml:space="preserve">assessed </w:t>
      </w:r>
      <w:r w:rsidR="00E914BC">
        <w:t>a</w:t>
      </w:r>
      <w:r w:rsidR="00563B3B">
        <w:t>fter</w:t>
      </w:r>
      <w:r>
        <w:t xml:space="preserve"> 11 weeks of </w:t>
      </w:r>
      <w:r w:rsidR="00371B43">
        <w:t xml:space="preserve">dexamethasone </w:t>
      </w:r>
      <w:r>
        <w:t xml:space="preserve">treatment (21 weeks of age). Following a six-hour fast, mice were given </w:t>
      </w:r>
      <w:r w:rsidR="00371B43">
        <w:t>intraperitoneal</w:t>
      </w:r>
      <w:r>
        <w:t xml:space="preserve"> injections </w:t>
      </w:r>
      <w:r>
        <w:lastRenderedPageBreak/>
        <w:t>of insulin (Humulin</w:t>
      </w:r>
      <w:r w:rsidR="00371B43">
        <w:t xml:space="preserve"> R, Lily</w:t>
      </w:r>
      <w:r>
        <w:t xml:space="preserve">) at a concentration of 1 </w:t>
      </w:r>
      <w:r w:rsidR="00371B43">
        <w:t>mU/g.</w:t>
      </w:r>
      <w:r>
        <w:t xml:space="preserve"> </w:t>
      </w:r>
      <w:r w:rsidR="00E914BC">
        <w:t xml:space="preserve">Blood glucose was </w:t>
      </w:r>
      <w:r w:rsidR="00371B43">
        <w:t>determined</w:t>
      </w:r>
      <w:r w:rsidR="00E914BC">
        <w:t xml:space="preserve"> </w:t>
      </w:r>
      <w:r w:rsidR="00563B3B">
        <w:t xml:space="preserve">at 15 minute intervals post-injection using </w:t>
      </w:r>
      <w:r w:rsidR="00E914BC">
        <w:t xml:space="preserve">a </w:t>
      </w:r>
      <w:r w:rsidR="00845D55">
        <w:t>One Touch Ultra Glucometer (Lifescan</w:t>
      </w:r>
      <w:r w:rsidR="00E914BC">
        <w:t>).</w:t>
      </w:r>
    </w:p>
    <w:p w14:paraId="6A3536A7" w14:textId="167E8A20" w:rsidR="00CF1A2D" w:rsidRDefault="00CF1A2D" w:rsidP="0015200A">
      <w:pPr>
        <w:pStyle w:val="Heading2"/>
        <w:spacing w:line="480" w:lineRule="auto"/>
      </w:pPr>
      <w:r>
        <w:t>Grip Test</w:t>
      </w:r>
    </w:p>
    <w:p w14:paraId="22F90A93" w14:textId="0A2D93CF" w:rsidR="00371B43" w:rsidRDefault="00C414DC" w:rsidP="0015200A">
      <w:pPr>
        <w:spacing w:line="480" w:lineRule="auto"/>
      </w:pPr>
      <w:r>
        <w:t xml:space="preserve">Grip strength was </w:t>
      </w:r>
      <w:r w:rsidR="004D4287">
        <w:t>measured at baseline, 4, 8 and 12 weeks following treatment</w:t>
      </w:r>
      <w:r>
        <w:t xml:space="preserve"> using a Chatillon digital force g</w:t>
      </w:r>
      <w:r w:rsidR="003C6F69">
        <w:t xml:space="preserve">auge </w:t>
      </w:r>
      <w:r>
        <w:t xml:space="preserve"> (A</w:t>
      </w:r>
      <w:r w:rsidR="004D4287">
        <w:t>METEK). Mice were placed on the</w:t>
      </w:r>
      <w:r w:rsidR="003C6F69">
        <w:t xml:space="preserve"> grid </w:t>
      </w:r>
      <w:r w:rsidR="009A4167">
        <w:t>having all four</w:t>
      </w:r>
      <w:r w:rsidR="003C6F69">
        <w:t xml:space="preserve"> paws in conta</w:t>
      </w:r>
      <w:r w:rsidR="004D4287">
        <w:t xml:space="preserve">ct with the apparatus and </w:t>
      </w:r>
      <w:r w:rsidR="003C6F69">
        <w:t>slowly pulled backwards by the tail</w:t>
      </w:r>
      <w:r w:rsidR="004D4287">
        <w:t>.</w:t>
      </w:r>
      <w:r w:rsidR="003C6F69">
        <w:t xml:space="preserve"> </w:t>
      </w:r>
      <w:r w:rsidR="004D4287">
        <w:t>M</w:t>
      </w:r>
      <w:r w:rsidR="006B66B9">
        <w:t>ice were given five</w:t>
      </w:r>
      <w:r w:rsidR="004D4287">
        <w:t xml:space="preserve"> trials with</w:t>
      </w:r>
      <w:r w:rsidR="003C6F69">
        <w:t xml:space="preserve"> about 10 seconds rest in between trials. </w:t>
      </w:r>
      <w:r w:rsidR="00A2199B">
        <w:t>Grip s</w:t>
      </w:r>
      <w:r w:rsidR="003C6F69">
        <w:t xml:space="preserve">trength was measured by </w:t>
      </w:r>
      <w:r w:rsidR="00845D55">
        <w:t xml:space="preserve">the average </w:t>
      </w:r>
      <w:r w:rsidR="003C6F69">
        <w:t>peak torque (N)</w:t>
      </w:r>
      <w:r w:rsidR="00845D55">
        <w:t xml:space="preserve"> over the five trials</w:t>
      </w:r>
      <w:r w:rsidR="003C6F69">
        <w:t xml:space="preserve">. </w:t>
      </w:r>
    </w:p>
    <w:p w14:paraId="471773F5" w14:textId="69C84D93" w:rsidR="00371B43" w:rsidRDefault="00371B43" w:rsidP="0015200A">
      <w:pPr>
        <w:pStyle w:val="Heading2"/>
        <w:spacing w:line="480" w:lineRule="auto"/>
      </w:pPr>
      <w:r>
        <w:t>Quantitative Real-Time PCR</w:t>
      </w:r>
    </w:p>
    <w:p w14:paraId="25901308" w14:textId="45F3152D" w:rsidR="00270A3F" w:rsidRDefault="00270A3F" w:rsidP="0015200A">
      <w:pPr>
        <w:spacing w:line="480" w:lineRule="auto"/>
      </w:pPr>
      <w:r w:rsidRPr="00270A3F">
        <w:t xml:space="preserve">RNA was extracted with the PureLink RNA mini kit (Life Technologies). </w:t>
      </w:r>
      <w:r>
        <w:t xml:space="preserve">Synthesis of cDNA from 1 ug of RNA was performed using </w:t>
      </w:r>
      <w:r w:rsidRPr="00270A3F">
        <w:t>the High Capacity Reverse Transcription K</w:t>
      </w:r>
      <w:r>
        <w:t>it (Life Technologies). cDNA and primers were</w:t>
      </w:r>
      <w:r w:rsidRPr="00270A3F">
        <w:t xml:space="preserve"> added to </w:t>
      </w:r>
      <w:r w:rsidRPr="007B5760">
        <w:t>Power</w:t>
      </w:r>
      <w:r w:rsidRPr="00270A3F">
        <w:t xml:space="preserve"> SYBR Green PCR Master Mix (Life Technologies) </w:t>
      </w:r>
      <w:r w:rsidR="00A2199B" w:rsidRPr="00270A3F">
        <w:t xml:space="preserve">in accordance with the manufacturer’s guidelines </w:t>
      </w:r>
      <w:r w:rsidRPr="00270A3F">
        <w:t xml:space="preserve">and </w:t>
      </w:r>
      <w:r w:rsidRPr="00270A3F">
        <w:rPr>
          <w:rFonts w:cs="Helvetica"/>
        </w:rPr>
        <w:t xml:space="preserve">subjected to quantitative real-time PCR as </w:t>
      </w:r>
      <w:r w:rsidR="00A2199B">
        <w:rPr>
          <w:rFonts w:cs="Helvetica"/>
        </w:rPr>
        <w:t xml:space="preserve">previously </w:t>
      </w:r>
      <w:r w:rsidRPr="00270A3F">
        <w:rPr>
          <w:rFonts w:cs="Helvetica"/>
        </w:rPr>
        <w:t xml:space="preserve">described (Lu et al., 2014). </w:t>
      </w:r>
      <w:r w:rsidR="00A2199B">
        <w:t>The p</w:t>
      </w:r>
      <w:r w:rsidRPr="00270A3F">
        <w:t>rimer</w:t>
      </w:r>
      <w:r w:rsidR="007B5760">
        <w:t xml:space="preserve"> sequences used</w:t>
      </w:r>
      <w:r w:rsidRPr="00270A3F">
        <w:t xml:space="preserve"> are listed in Table 1.  mRNA expression levels of all genes were normalized to </w:t>
      </w:r>
      <w:r>
        <w:rPr>
          <w:i/>
        </w:rPr>
        <w:t>Actb</w:t>
      </w:r>
      <w:r w:rsidR="007B5760">
        <w:rPr>
          <w:i/>
        </w:rPr>
        <w:t xml:space="preserve"> </w:t>
      </w:r>
      <w:r w:rsidR="00AE2090">
        <w:t xml:space="preserve">for adipose tissue and </w:t>
      </w:r>
      <w:r w:rsidR="00AE2090">
        <w:rPr>
          <w:i/>
        </w:rPr>
        <w:t xml:space="preserve">Gapdh </w:t>
      </w:r>
      <w:r w:rsidR="00AE2090">
        <w:t xml:space="preserve">for muscle tissue </w:t>
      </w:r>
      <w:r w:rsidR="007B5760">
        <w:t xml:space="preserve">after confirming that </w:t>
      </w:r>
      <w:r w:rsidR="00AE2090">
        <w:t>these</w:t>
      </w:r>
      <w:r w:rsidR="007B5760">
        <w:t xml:space="preserve"> mRNA</w:t>
      </w:r>
      <w:r w:rsidR="00AE2090">
        <w:t>s</w:t>
      </w:r>
      <w:r w:rsidR="007B5760">
        <w:t xml:space="preserve"> </w:t>
      </w:r>
      <w:r w:rsidR="00AE2090">
        <w:t>are</w:t>
      </w:r>
      <w:r w:rsidR="007B5760">
        <w:t xml:space="preserve"> unaffected by dexamethasone </w:t>
      </w:r>
      <w:r w:rsidR="00AE2090">
        <w:t>treatment.</w:t>
      </w:r>
    </w:p>
    <w:p w14:paraId="03682808" w14:textId="77777777" w:rsidR="00845D55" w:rsidRPr="00845D55" w:rsidRDefault="00845D55" w:rsidP="0015200A">
      <w:pPr>
        <w:spacing w:line="480" w:lineRule="auto"/>
      </w:pPr>
    </w:p>
    <w:p w14:paraId="14E2D63B" w14:textId="77777777" w:rsidR="002025A3" w:rsidRDefault="002025A3" w:rsidP="0015200A">
      <w:pPr>
        <w:pStyle w:val="Heading2"/>
        <w:spacing w:line="480" w:lineRule="auto"/>
      </w:pPr>
      <w:r>
        <w:lastRenderedPageBreak/>
        <w:t>Ceramide determination</w:t>
      </w:r>
    </w:p>
    <w:p w14:paraId="5D41471C" w14:textId="6918E5D9" w:rsidR="002025A3" w:rsidRDefault="002025A3" w:rsidP="0015200A">
      <w:pPr>
        <w:shd w:val="clear" w:color="auto" w:fill="FFFFFF"/>
        <w:spacing w:line="480" w:lineRule="auto"/>
        <w:ind w:right="230"/>
      </w:pPr>
      <w:r>
        <w:t>Ceramide analysis of tissue samples was performed by liquid chromatography-triple q</w:t>
      </w:r>
      <w:r w:rsidR="006146F4">
        <w:t>uadrupole mass spectrometry</w:t>
      </w:r>
      <w:r>
        <w:t xml:space="preserve"> according to a modified version of the protocol </w:t>
      </w:r>
      <w:r w:rsidRPr="001E5037">
        <w:t xml:space="preserve">reported </w:t>
      </w:r>
      <w:r w:rsidR="00A2199B">
        <w:t>by</w:t>
      </w:r>
      <w:r w:rsidR="00A2199B" w:rsidRPr="001E5037">
        <w:rPr>
          <w:rFonts w:cs="Arial"/>
        </w:rPr>
        <w:t xml:space="preserve"> </w:t>
      </w:r>
      <w:r w:rsidR="001E5037" w:rsidRPr="001E5037">
        <w:rPr>
          <w:rFonts w:cs="Arial"/>
        </w:rPr>
        <w:fldChar w:fldCharType="begin" w:fldLock="1"/>
      </w:r>
      <w:r w:rsidR="003F29E8">
        <w:rPr>
          <w:rFonts w:cs="Arial"/>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"formattedCitation" : "(Kasumov &lt;i&gt;et al.&lt;/i&gt; 2010)", "plainTextFormattedCitation" : "(Kasumov et al. 2010)", "previouslyFormattedCitation" : "(Kasumov &lt;i&gt;et al.&lt;/i&gt; 2010)" }, "properties" : { "noteIndex" : 0 }, "schema" : "https://github.com/citation-style-language/schema/raw/master/csl-citation.json" }</w:instrText>
      </w:r>
      <w:r w:rsidR="001E5037" w:rsidRPr="001E5037">
        <w:rPr>
          <w:rFonts w:cs="Arial"/>
        </w:rPr>
        <w:fldChar w:fldCharType="separate"/>
      </w:r>
      <w:r w:rsidR="001E5037" w:rsidRPr="001E5037">
        <w:rPr>
          <w:rFonts w:cs="Arial"/>
          <w:noProof/>
        </w:rPr>
        <w:t xml:space="preserve">Kasumov </w:t>
      </w:r>
      <w:r w:rsidR="001E5037" w:rsidRPr="001E5037">
        <w:rPr>
          <w:rFonts w:cs="Arial"/>
          <w:i/>
          <w:noProof/>
        </w:rPr>
        <w:t>et al.</w:t>
      </w:r>
      <w:r w:rsidR="001E5037" w:rsidRPr="001E5037">
        <w:rPr>
          <w:rFonts w:cs="Arial"/>
          <w:noProof/>
        </w:rPr>
        <w:t xml:space="preserve"> </w:t>
      </w:r>
      <w:r w:rsidR="00A2199B">
        <w:rPr>
          <w:rFonts w:cs="Arial"/>
          <w:noProof/>
        </w:rPr>
        <w:t>(</w:t>
      </w:r>
      <w:r w:rsidR="001E5037" w:rsidRPr="001E5037">
        <w:rPr>
          <w:rFonts w:cs="Arial"/>
          <w:noProof/>
        </w:rPr>
        <w:t>2010)</w:t>
      </w:r>
      <w:r w:rsidR="001E5037" w:rsidRPr="001E5037">
        <w:rPr>
          <w:rFonts w:cs="Arial"/>
        </w:rPr>
        <w:fldChar w:fldCharType="end"/>
      </w:r>
      <w:r w:rsidRPr="001E5037">
        <w:t>.  Briefly</w:t>
      </w:r>
      <w:r>
        <w:t>, frozen tissue samples were pulverized under liquid nitrogen, then 20 mg portions were extracted using 1.6 mL of a 2:1:0.8 mixture of chloroform:methanol:water containing internal standards (50 ng each of C17 and C25 ceramide and C12 glucosylceramide per sample)</w:t>
      </w:r>
      <w:r w:rsidR="00250B75">
        <w:t>.</w:t>
      </w:r>
      <w:r>
        <w:t xml:space="preserve"> The organic layer of the extract was dried under nitrogen gas and reconstituted in 100 uL of 60:40 acetonitrile: isopropanol</w:t>
      </w:r>
      <w:r w:rsidR="00AB465A">
        <w:t xml:space="preserve"> </w:t>
      </w:r>
      <w:r w:rsidR="00AB465A">
        <w:fldChar w:fldCharType="begin" w:fldLock="1"/>
      </w:r>
      <w:r w:rsidR="00447DB4">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"formattedCitation" : "(Bligh &amp; Dyer 1959)", "plainTextFormattedCitation" : "(Bligh &amp; Dyer 1959)", "previouslyFormattedCitation" : "(Bligh &amp; Dyer 1959)" }, "properties" : { "noteIndex" : 0 }, "schema" : "https://github.com/citation-style-language/schema/raw/master/csl-citation.json" }</w:instrText>
      </w:r>
      <w:r w:rsidR="00AB465A">
        <w:fldChar w:fldCharType="separate"/>
      </w:r>
      <w:r w:rsidR="00AB465A" w:rsidRPr="00AB465A">
        <w:rPr>
          <w:noProof/>
        </w:rPr>
        <w:t>(Bligh &amp; Dyer 1959)</w:t>
      </w:r>
      <w:r w:rsidR="00AB465A">
        <w:fldChar w:fldCharType="end"/>
      </w:r>
      <w:r>
        <w:t>. The re-constituted extract was analyzed by electrospray ionization LC-MS/MS on an Agilent (Santa Clara, CA) 6410 triple quadrupole instrument operating in positive ion multiple reaction monitoring mode. The LC column used was a Waters (Milford, MA) Xbridge C18 2.5 µ, 50 mm x 2.1 mm i.d.  Mobile phase A was 5mM ammonium acetate, adjusted to pH 9.9 with ammonium hydroxide; mobile phase B was 60:40 acetonitrile:isopropanol. The gradient consisted of a linear ramp from 50 to 100%B over 5 minutes, a 20 minute hold at 100%B, and re-equilibration at 50%B for 10 minutes.  Injection volume was 25 µL.  Ceramides and glucosylceramides were identified by retention time and by MS/MS fragmentation parameters, and were quantitated by peak area relative to the closest-matching internal standard using Agilent MassHunter Quantitative Analysis software.</w:t>
      </w:r>
    </w:p>
    <w:p w14:paraId="2C51E76C" w14:textId="77777777" w:rsidR="002025A3" w:rsidRDefault="002025A3" w:rsidP="0015200A">
      <w:pPr>
        <w:pStyle w:val="Heading2"/>
        <w:spacing w:line="480" w:lineRule="auto"/>
      </w:pPr>
      <w:r>
        <w:lastRenderedPageBreak/>
        <w:t>Transcriptomic Analysis</w:t>
      </w:r>
    </w:p>
    <w:p w14:paraId="5D27E370" w14:textId="3C5BCC31" w:rsidR="002025A3" w:rsidRDefault="002025A3" w:rsidP="0015200A">
      <w:pPr>
        <w:spacing w:line="480" w:lineRule="auto"/>
      </w:pPr>
      <w:r>
        <w:t xml:space="preserve">Total RNA was extracted from adipose tissue using the RNEasy kit (Qiagen) and its quality was verified using the Agilent 2100 Bioanalyzer (Agilent Technologies).  At the University of Michigan DNA Sequencing Core, cDNA libraries from polyA mRNA were prepared using TruSeq cDNA synthesis kit and sequenced using a HiSeq 2000 (Illumina). Samples were run on 2 lanes of a HiSeq 2000 (Illumina) generating  8 612 682 to 16 469 501 single-ended 50 bp reads per sample.  These were aligned to the human genome (Enembl GRCh37.74, Genbank Assembly ID GCA_000001405.14) </w:t>
      </w:r>
      <w:r w:rsidR="007908AD">
        <w:t xml:space="preserve">using TopHat version 2.0.10 </w:t>
      </w:r>
      <w:r w:rsidR="007908AD">
        <w:fldChar w:fldCharType="begin" w:fldLock="1"/>
      </w:r>
      <w:r w:rsidR="007908AD">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"formattedCitation" : "(Kim &lt;i&gt;et al.&lt;/i&gt; 2013)", "plainTextFormattedCitation" : "(Kim et al. 2013)", "previouslyFormattedCitation" : "(Kim &lt;i&gt;et al.&lt;/i&gt; 2013)" }, "properties" : { "noteIndex" : 0 }, "schema" : "https://github.com/citation-style-language/schema/raw/master/csl-citation.json" }</w:instrText>
      </w:r>
      <w:r w:rsidR="007908AD">
        <w:fldChar w:fldCharType="separate"/>
      </w:r>
      <w:r w:rsidR="007908AD" w:rsidRPr="007908AD">
        <w:rPr>
          <w:noProof/>
        </w:rPr>
        <w:t xml:space="preserve">(Kim </w:t>
      </w:r>
      <w:r w:rsidR="007908AD" w:rsidRPr="007908AD">
        <w:rPr>
          <w:i/>
          <w:noProof/>
        </w:rPr>
        <w:t>et al.</w:t>
      </w:r>
      <w:r w:rsidR="007908AD" w:rsidRPr="007908AD">
        <w:rPr>
          <w:noProof/>
        </w:rPr>
        <w:t xml:space="preserve"> 2013)</w:t>
      </w:r>
      <w:r w:rsidR="007908AD">
        <w:fldChar w:fldCharType="end"/>
      </w:r>
      <w:r w:rsidR="007908AD">
        <w:t xml:space="preserve">, Bowtie 2 version 2.1.0 </w:t>
      </w:r>
      <w:r w:rsidR="007908AD">
        <w:fldChar w:fldCharType="begin" w:fldLock="1"/>
      </w:r>
      <w:r w:rsidR="007908AD">
        <w:instrText>ADDIN CSL_CITATION { "citationItems" : [ { "id" : "ITEM-1", "itemData" : { "DOI" : "10.1038/nmeth.1923", "author" : [ { "dropping-particle" : "", "family" : "Langmead", "given" : "Ben", "non-dropping-particle" : "", "parse-names" : false, "suffix" : "" }, { "dropping-particle" : "", "family" : "Salzberg", "given" : "SL", "non-dropping-particle" : "", "parse-names" : false, "suffix" : "" } ], "container-title" : "Nature methods", "id" : "ITEM-1", "issue" : "4", "issued" : { "date-parts" : [ [ "2012" ] ] }, "page" : "357-360", "title" : "Fast gapped-read alignment with Bowtie 2", "type" : "article-journal", "volume" : "9" }, "uris" : [ "http://www.mendeley.com/documents/?uuid=21346e2c-d40e-4c0c-82c6-4d5892218ce6" ] } ], "mendeley" : { "formattedCitation" : "(Langmead &amp; Salzberg 2012)", "plainTextFormattedCitation" : "(Langmead &amp; Salzberg 2012)", "previouslyFormattedCitation" : "(Langmead &amp; Salzberg 2012)" }, "properties" : { "noteIndex" : 0 }, "schema" : "https://github.com/citation-style-language/schema/raw/master/csl-citation.json" }</w:instrText>
      </w:r>
      <w:r w:rsidR="007908AD">
        <w:fldChar w:fldCharType="separate"/>
      </w:r>
      <w:r w:rsidR="007908AD" w:rsidRPr="007908AD">
        <w:rPr>
          <w:noProof/>
        </w:rPr>
        <w:t>(Langmead &amp; Salzberg 2012)</w:t>
      </w:r>
      <w:r w:rsidR="007908AD">
        <w:fldChar w:fldCharType="end"/>
      </w:r>
      <w:r>
        <w:t xml:space="preserve"> and Samtools version 0.1.18 .  Reads were mapped</w:t>
      </w:r>
      <w:r w:rsidR="007908AD">
        <w:t xml:space="preserve"> to known genes using HTseq </w:t>
      </w:r>
      <w:r w:rsidR="007908AD">
        <w:fldChar w:fldCharType="begin" w:fldLock="1"/>
      </w:r>
      <w:r w:rsidR="007908AD">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"id" : "ITEM-1", "issued" : { "date-parts" : [ [ "2014", "9", "25" ] ] }, "page" : "1-4", "title" : "HTSeq - A Python framework to work with high-throughput sequencing data.", "type" : "article-journal" }, "uris" : [ "http://www.mendeley.com/documents/?uuid=13398a96-e417-4ac6-87e3-80bedfa01159" ] } ], "mendeley" : { "formattedCitation" : "(Anders &lt;i&gt;et al.&lt;/i&gt; 2014)", "plainTextFormattedCitation" : "(Anders et al. 2014)", "previouslyFormattedCitation" : "(Anders &lt;i&gt;et al.&lt;/i&gt; 2014)" }, "properties" : { "noteIndex" : 0 }, "schema" : "https://github.com/citation-style-language/schema/raw/master/csl-citation.json" }</w:instrText>
      </w:r>
      <w:r w:rsidR="007908AD">
        <w:fldChar w:fldCharType="separate"/>
      </w:r>
      <w:r w:rsidR="007908AD" w:rsidRPr="007908AD">
        <w:rPr>
          <w:noProof/>
        </w:rPr>
        <w:t xml:space="preserve">(Anders </w:t>
      </w:r>
      <w:r w:rsidR="007908AD" w:rsidRPr="007908AD">
        <w:rPr>
          <w:i/>
          <w:noProof/>
        </w:rPr>
        <w:t>et al.</w:t>
      </w:r>
      <w:r w:rsidR="007908AD" w:rsidRPr="007908AD">
        <w:rPr>
          <w:noProof/>
        </w:rPr>
        <w:t xml:space="preserve"> 2014)</w:t>
      </w:r>
      <w:r w:rsidR="007908AD">
        <w:fldChar w:fldCharType="end"/>
      </w:r>
      <w:r>
        <w:t>.  Gene expression was analyzed u</w:t>
      </w:r>
      <w:r w:rsidR="007908AD">
        <w:t xml:space="preserve">sing DESeq2 version 1.2.10 </w:t>
      </w:r>
      <w:r w:rsidR="007908AD">
        <w:fldChar w:fldCharType="begin" w:fldLock="1"/>
      </w:r>
      <w:r w:rsidR="007908AD">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"(Love &lt;i&gt;et al.&lt;/i&gt; 2014)", "plainTextFormattedCitation" : "(Love et al. 2014)", "previouslyFormattedCitation" : "(Love &lt;i&gt;et al.&lt;/i&gt; 2014)" }, "properties" : { "noteIndex" : 0 }, "schema" : "https://github.com/citation-style-language/schema/raw/master/csl-citation.json" }</w:instrText>
      </w:r>
      <w:r w:rsidR="007908AD">
        <w:fldChar w:fldCharType="separate"/>
      </w:r>
      <w:r w:rsidR="007908AD" w:rsidRPr="007908AD">
        <w:rPr>
          <w:noProof/>
        </w:rPr>
        <w:t xml:space="preserve">(Love </w:t>
      </w:r>
      <w:r w:rsidR="007908AD" w:rsidRPr="007908AD">
        <w:rPr>
          <w:i/>
          <w:noProof/>
        </w:rPr>
        <w:t>et al.</w:t>
      </w:r>
      <w:r w:rsidR="007908AD" w:rsidRPr="007908AD">
        <w:rPr>
          <w:noProof/>
        </w:rPr>
        <w:t xml:space="preserve"> 2014)</w:t>
      </w:r>
      <w:r w:rsidR="007908AD">
        <w:fldChar w:fldCharType="end"/>
      </w:r>
      <w:r>
        <w:t xml:space="preserve">.  These subjects corresponded to the patients described in Table </w:t>
      </w:r>
      <w:r w:rsidR="00FD6522">
        <w:t>2</w:t>
      </w:r>
      <w:r>
        <w:t>, with the exception of subjects 29 and 31 (both Cushing's disease patients), which had clinical data but no RNAseq data.</w:t>
      </w:r>
    </w:p>
    <w:p w14:paraId="5E4D2B48" w14:textId="77777777" w:rsidR="002025A3" w:rsidRDefault="002025A3" w:rsidP="0015200A">
      <w:pPr>
        <w:pStyle w:val="Heading2"/>
        <w:spacing w:line="480" w:lineRule="auto"/>
      </w:pPr>
      <w:r>
        <w:t>Statistics</w:t>
      </w:r>
    </w:p>
    <w:p w14:paraId="121F4AF6" w14:textId="1583E946" w:rsidR="002025A3" w:rsidRDefault="002025A3" w:rsidP="0015200A">
      <w:pPr>
        <w:spacing w:line="480" w:lineRule="auto"/>
      </w:pPr>
      <w:r>
        <w:t xml:space="preserve">Descriptive statistics </w:t>
      </w:r>
      <w:r w:rsidR="00F877A5">
        <w:t>including</w:t>
      </w:r>
      <w:r>
        <w:t xml:space="preserve"> means and standard </w:t>
      </w:r>
      <w:r w:rsidR="00F877A5">
        <w:t xml:space="preserve">errors </w:t>
      </w:r>
      <w:r>
        <w:t xml:space="preserve">were determined for clinical measurements. </w:t>
      </w:r>
      <w:r w:rsidR="003F29E8">
        <w:t>All statistical tests were performed using the R package (version 3.0.2,</w:t>
      </w:r>
      <w:r w:rsidR="003F29E8">
        <w:fldChar w:fldCharType="begin" w:fldLock="1"/>
      </w:r>
      <w:r w:rsidR="003F29E8">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"(R Core Team 2013)", "plainTextFormattedCitation" : "(R Core Team 2013)", "previouslyFormattedCitation" : "(R Core Team 2013)" }, "properties" : { "noteIndex" : 0 }, "schema" : "https://github.com/citation-style-language/schema/raw/master/csl-citation.json" }</w:instrText>
      </w:r>
      <w:r w:rsidR="003F29E8">
        <w:fldChar w:fldCharType="separate"/>
      </w:r>
      <w:r w:rsidR="003F29E8" w:rsidRPr="007908AD">
        <w:rPr>
          <w:noProof/>
        </w:rPr>
        <w:t>(R Core Team 2013)</w:t>
      </w:r>
      <w:r w:rsidR="003F29E8">
        <w:fldChar w:fldCharType="end"/>
      </w:r>
      <w:r w:rsidR="003F29E8">
        <w:t xml:space="preserve">). </w:t>
      </w:r>
      <w:r>
        <w:t xml:space="preserve">Normality assumption was checked </w:t>
      </w:r>
      <w:r w:rsidR="007908AD">
        <w:t>via</w:t>
      </w:r>
      <w:r>
        <w:t xml:space="preserve"> Shapiro-Wi</w:t>
      </w:r>
      <w:r w:rsidR="007908AD">
        <w:t xml:space="preserve">lk test. Wilcoxon rank sum tests were </w:t>
      </w:r>
      <w:r w:rsidR="00F877A5">
        <w:t>when</w:t>
      </w:r>
      <w:r>
        <w:t xml:space="preserve"> data were not normally distributed.</w:t>
      </w:r>
      <w:r w:rsidR="003F29E8">
        <w:t xml:space="preserve">   </w:t>
      </w:r>
      <w:r>
        <w:t xml:space="preserve">Welch’s </w:t>
      </w:r>
      <w:r w:rsidRPr="003F29E8">
        <w:rPr>
          <w:i/>
        </w:rPr>
        <w:t>t</w:t>
      </w:r>
      <w:r>
        <w:t xml:space="preserve">-test was used </w:t>
      </w:r>
      <w:r w:rsidR="00F877A5">
        <w:t xml:space="preserve">if the </w:t>
      </w:r>
      <w:r>
        <w:t xml:space="preserve">equal variance assumption was rejected by Levene's test (car package version </w:t>
      </w:r>
      <w:r w:rsidR="007908AD">
        <w:t>2.0-19</w:t>
      </w:r>
      <w:r>
        <w:t>)</w:t>
      </w:r>
      <w:r w:rsidR="00F877A5">
        <w:t xml:space="preserve">, otherwise a Student’s </w:t>
      </w:r>
      <w:r w:rsidR="00F877A5">
        <w:rPr>
          <w:i/>
        </w:rPr>
        <w:t>t</w:t>
      </w:r>
      <w:r w:rsidR="00F877A5">
        <w:t>-test was used</w:t>
      </w:r>
      <w:r>
        <w:t xml:space="preserve">. </w:t>
      </w:r>
      <w:r w:rsidR="003F29E8">
        <w:t xml:space="preserve">Longitudinal measurements such as body weight, food intake, body composition and </w:t>
      </w:r>
      <w:r w:rsidR="003F29E8">
        <w:lastRenderedPageBreak/>
        <w:t xml:space="preserve">insulin tolerance tests were analyzed via mixed linear models and a </w:t>
      </w:r>
      <w:r w:rsidR="003F29E8">
        <w:sym w:font="Symbol" w:char="F063"/>
      </w:r>
      <w:r w:rsidR="003F29E8" w:rsidRPr="003F29E8">
        <w:rPr>
          <w:vertAlign w:val="superscript"/>
        </w:rPr>
        <w:t>2</w:t>
      </w:r>
      <w:r w:rsidR="003F29E8">
        <w:t xml:space="preserve"> test between models with and without dexamethasone treatment as a covariate.  This used the lme4 package, version 1.1-7 </w:t>
      </w:r>
      <w:r w:rsidR="003F29E8">
        <w:fldChar w:fldCharType="begin" w:fldLock="1"/>
      </w:r>
      <w:r w:rsidR="00563B3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"(Bates &lt;i&gt;et al.&lt;/i&gt; 2014)", "plainTextFormattedCitation" : "(Bates et al. 2014)", "previouslyFormattedCitation" : "(Bates &lt;i&gt;et al.&lt;/i&gt; 2014)" }, "properties" : { "noteIndex" : 0 }, "schema" : "https://github.com/citation-style-language/schema/raw/master/csl-citation.json" }</w:instrText>
      </w:r>
      <w:r w:rsidR="003F29E8">
        <w:fldChar w:fldCharType="separate"/>
      </w:r>
      <w:r w:rsidR="003F29E8" w:rsidRPr="003F29E8">
        <w:rPr>
          <w:noProof/>
        </w:rPr>
        <w:t xml:space="preserve">(Bates </w:t>
      </w:r>
      <w:r w:rsidR="003F29E8" w:rsidRPr="003F29E8">
        <w:rPr>
          <w:i/>
          <w:noProof/>
        </w:rPr>
        <w:t>et al.</w:t>
      </w:r>
      <w:r w:rsidR="003F29E8" w:rsidRPr="003F29E8">
        <w:rPr>
          <w:noProof/>
        </w:rPr>
        <w:t xml:space="preserve"> 2014)</w:t>
      </w:r>
      <w:r w:rsidR="003F29E8">
        <w:fldChar w:fldCharType="end"/>
      </w:r>
      <w:r w:rsidR="003F29E8">
        <w:t xml:space="preserve">.  </w:t>
      </w:r>
      <w:r>
        <w:t>Statistical significance in this study was defined as a p</w:t>
      </w:r>
      <w:r w:rsidR="003218D6">
        <w:t>/q</w:t>
      </w:r>
      <w:r>
        <w:t xml:space="preserve">-value of less than 0.05. </w:t>
      </w:r>
      <w:r w:rsidR="003F29E8">
        <w:t xml:space="preserve"> </w:t>
      </w:r>
      <w:r>
        <w:t>To correct</w:t>
      </w:r>
      <w:r w:rsidR="003218D6">
        <w:t xml:space="preserve"> for multiple hypotheses</w:t>
      </w:r>
      <w:r>
        <w:t xml:space="preserve">, p-values were adjusted </w:t>
      </w:r>
      <w:r w:rsidR="001E5037">
        <w:t xml:space="preserve">to q-values </w:t>
      </w:r>
      <w:r>
        <w:t>by the metho</w:t>
      </w:r>
      <w:r w:rsidR="007908AD">
        <w:t xml:space="preserve">d of Benjamini and Hochberg </w:t>
      </w:r>
      <w:r w:rsidR="007908AD">
        <w:fldChar w:fldCharType="begin" w:fldLock="1"/>
      </w:r>
      <w:r w:rsidR="007908AD">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"(Benjamini &amp; Hochberg 1995)", "plainTextFormattedCitation" : "(Benjamini &amp; Hochberg 1995)", "previouslyFormattedCitation" : "(Benjamini &amp; Hochberg 1995)" }, "properties" : { "noteIndex" : 0 }, "schema" : "https://github.com/citation-style-language/schema/raw/master/csl-citation.json" }</w:instrText>
      </w:r>
      <w:r w:rsidR="007908AD">
        <w:fldChar w:fldCharType="separate"/>
      </w:r>
      <w:r w:rsidR="007908AD" w:rsidRPr="007908AD">
        <w:rPr>
          <w:noProof/>
        </w:rPr>
        <w:t>(Benjamini &amp; Hochberg 1995)</w:t>
      </w:r>
      <w:r w:rsidR="007908AD">
        <w:fldChar w:fldCharType="end"/>
      </w:r>
      <w:r>
        <w:t>.</w:t>
      </w:r>
      <w:r w:rsidR="00224A1A">
        <w:t xml:space="preserve">  All data are presented as mean +/- standard error of the mean.</w:t>
      </w:r>
    </w:p>
    <w:p w14:paraId="558B734B" w14:textId="77777777" w:rsidR="00F0643F" w:rsidRDefault="00F0643F" w:rsidP="0015200A">
      <w:pPr>
        <w:spacing w:line="480" w:lineRule="auto"/>
      </w:pPr>
    </w:p>
    <w:p w14:paraId="68B72C1A" w14:textId="5896BCCE" w:rsidR="007908AD" w:rsidRDefault="002025A3" w:rsidP="0015200A">
      <w:pPr>
        <w:spacing w:line="480" w:lineRule="auto"/>
      </w:pPr>
      <w:r>
        <w:t xml:space="preserve"> We used Gene Set Enrichment Analysis (GSEA v2.0.13</w:t>
      </w:r>
      <w:r w:rsidR="007908AD">
        <w:t xml:space="preserve"> </w:t>
      </w:r>
      <w:r w:rsidR="007908AD">
        <w:fldChar w:fldCharType="begin" w:fldLock="1"/>
      </w:r>
      <w:r w:rsidR="00BF14C9">
        <w:instrText>ADDIN CSL_CITATION { "citationItems" : [ { "id" : "ITEM-1",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"ITEM-1", "issue" : "43", "issued" : { "date-parts" : [ [ "2005", "10", "25" ] ] }, "page" : "15545-50", "title" : "Gene set enrichment analysis: a knowledge-based approach for interpreting genome-wide expression profiles.", "type" : "article-journal", "volume" : "102" }, "uris" : [ "http://www.mendeley.com/documents/?uuid=fc30c8fd-0a40-4161-9a48-699de462d227" ] }, { "id" : "ITEM-2", "itemData" : { "DOI" : "10.1126/scisignal.2001966", "ISSN" : "1945-0877", "PMID" : "21917718", "abstract" : "This Teaching Resource provides lecture notes, slides, and a problem set for a series of lectures introducing the mathematical concepts behind gene-set enrichment analysis (GSEA) and were part of a course entitled \"Systems Biology: Biomedical Modeling.\" GSEA is a statistical functional enrichment analysis commonly applied to identify enrichment of biological functional categories in sets of ranked differentially expressed genes from genome-wide mRNA expression data sets.", "author" : [ { "dropping-particle" : "", "family" : "Clark", "given" : "Neil R.", "non-dropping-particle" : "", "parse-names" : false, "suffix" : "" }, { "dropping-particle" : "", "family" : "Ma'ayan", "given" : "Avi", "non-dropping-particle" : "", "parse-names" : false, "suffix" : "" } ], "container-title" : "Science Signaling", "id" : "ITEM-2", "issue" : "190", "issued" : { "date-parts" : [ [ "2011", "9", "13" ] ] }, "note" : "From Duplicate 2 ( Introduction to Statistical Methods for Analyzing Large Data Sets: Gene-Set Enrichment Analysis - Clark, N. R.; Ma'ayan, A. )", "page" : "tr4", "title" : "Introduction to statistical methods for analyzing large data sets: gene-set enrichment analysis.", "type" : "article-journal", "volume" : "4" }, "uris" : [ "http://www.mendeley.com/documents/?uuid=1379716e-cdf7-45d1-9eae-b347ee9e3aff" ] } ], "mendeley" : { "formattedCitation" : "(Subramanian &lt;i&gt;et al.&lt;/i&gt; 2005; Clark &amp; Ma\u2019ayan 2011)", "plainTextFormattedCitation" : "(Subramanian et al. 2005; Clark &amp; Ma\u2019ayan 2011)", "previouslyFormattedCitation" : "(Subramanian &lt;i&gt;et al.&lt;/i&gt; 2005; Clark &amp; Ma\u2019ayan 2011)" }, "properties" : { "noteIndex" : 0 }, "schema" : "https://github.com/citation-style-language/schema/raw/master/csl-citation.json" }</w:instrText>
      </w:r>
      <w:r w:rsidR="007908AD">
        <w:fldChar w:fldCharType="separate"/>
      </w:r>
      <w:r w:rsidR="007908AD" w:rsidRPr="007908AD">
        <w:rPr>
          <w:noProof/>
        </w:rPr>
        <w:t xml:space="preserve">(Subramanian </w:t>
      </w:r>
      <w:r w:rsidR="007908AD" w:rsidRPr="007908AD">
        <w:rPr>
          <w:i/>
          <w:noProof/>
        </w:rPr>
        <w:t>et al.</w:t>
      </w:r>
      <w:r w:rsidR="007908AD" w:rsidRPr="007908AD">
        <w:rPr>
          <w:noProof/>
        </w:rPr>
        <w:t xml:space="preserve"> 2005; Clark &amp; Ma’ayan 2011)</w:t>
      </w:r>
      <w:r w:rsidR="007908AD">
        <w:fldChar w:fldCharType="end"/>
      </w:r>
      <w:r>
        <w:t xml:space="preserve">) to determine whether our rank-ordered gene list for the comparison of Cushing's disease </w:t>
      </w:r>
      <w:r w:rsidR="006146F4">
        <w:t>versus</w:t>
      </w:r>
      <w:r>
        <w:t xml:space="preserve"> control patients is enriched in genes from gene ontology, KEGG, transcription factor or microRNA target gene sets</w:t>
      </w:r>
      <w:r w:rsidR="001E5037">
        <w:t xml:space="preserve"> (MSigDB version 4.0)</w:t>
      </w:r>
      <w:r>
        <w:t xml:space="preserve">. The gene list was ranked based on </w:t>
      </w:r>
      <w:r w:rsidRPr="001E5037">
        <w:rPr>
          <w:i/>
        </w:rPr>
        <w:t>t</w:t>
      </w:r>
      <w:r>
        <w:t xml:space="preserve">-statistics and the statistical significance of the enrichment score was determined by performing 1000 phenotype permutation. Other settings for GSEA were left </w:t>
      </w:r>
      <w:r w:rsidR="007908AD">
        <w:t xml:space="preserve">to the software defaults.  </w:t>
      </w:r>
      <w:r w:rsidR="00EB71E1">
        <w:t xml:space="preserve">All GSEA results are in Supplementary Tables 2-3 and summarized in Table 3.  </w:t>
      </w:r>
      <w:r w:rsidR="007908AD">
        <w:t xml:space="preserve">All code and raw data from this study are available through the Gene Expression Omnibus and at </w:t>
      </w:r>
      <w:r w:rsidR="008D20DD" w:rsidRPr="008D20DD">
        <w:t>http://bridgeslab.github.io/CushingAcromegalyStudy/</w:t>
      </w:r>
    </w:p>
    <w:p w14:paraId="11073828" w14:textId="77777777" w:rsidR="002025A3" w:rsidRDefault="002025A3" w:rsidP="0015200A">
      <w:pPr>
        <w:pStyle w:val="Heading1"/>
        <w:spacing w:line="480" w:lineRule="auto"/>
      </w:pPr>
      <w:r>
        <w:lastRenderedPageBreak/>
        <w:t xml:space="preserve">Results </w:t>
      </w:r>
    </w:p>
    <w:p w14:paraId="5D02140C" w14:textId="77777777" w:rsidR="002025A3" w:rsidRDefault="002025A3" w:rsidP="0015200A">
      <w:pPr>
        <w:pStyle w:val="Heading2"/>
        <w:spacing w:line="480" w:lineRule="auto"/>
      </w:pPr>
      <w:r>
        <w:t>Patient characteristics</w:t>
      </w:r>
    </w:p>
    <w:p w14:paraId="72471281" w14:textId="7EAEC2F7" w:rsidR="00920456" w:rsidRDefault="002025A3" w:rsidP="0015200A">
      <w:pPr>
        <w:shd w:val="clear" w:color="auto" w:fill="FFFFFF"/>
        <w:spacing w:line="480" w:lineRule="auto"/>
      </w:pPr>
      <w:r w:rsidRPr="00920456">
        <w:t>Clinical and metabolic measurements were obtained for 5 Cushing's disease patients and 11 control</w:t>
      </w:r>
      <w:r w:rsidR="00F877A5">
        <w:t xml:space="preserve"> subjects</w:t>
      </w:r>
      <w:r w:rsidR="0092656E" w:rsidRPr="00920456">
        <w:t>, who were admitted with non-secreting adenomas</w:t>
      </w:r>
      <w:r w:rsidRPr="00920456">
        <w:t xml:space="preserve">. Patient characteristics are shown in Table </w:t>
      </w:r>
      <w:r w:rsidR="00FD6522">
        <w:t>2</w:t>
      </w:r>
      <w:r w:rsidRPr="00920456">
        <w:t xml:space="preserve">. </w:t>
      </w:r>
      <w:r w:rsidR="00DC3261" w:rsidRPr="00A97E6D">
        <w:t xml:space="preserve">Our Cushing’s </w:t>
      </w:r>
      <w:r w:rsidR="005C6048">
        <w:t xml:space="preserve">disease </w:t>
      </w:r>
      <w:r w:rsidR="00DC3261" w:rsidRPr="00A97E6D">
        <w:t xml:space="preserve">patients were in general younger and had smaller tumors than the patients with non-secreting adenomas.  In </w:t>
      </w:r>
      <w:r w:rsidR="00F877A5">
        <w:t>the Cushing’s</w:t>
      </w:r>
      <w:r w:rsidR="00F877A5" w:rsidRPr="00A97E6D">
        <w:t xml:space="preserve"> </w:t>
      </w:r>
      <w:r w:rsidR="005C6048">
        <w:t xml:space="preserve">disease </w:t>
      </w:r>
      <w:r w:rsidR="00DC3261" w:rsidRPr="00A97E6D">
        <w:t>cohort there</w:t>
      </w:r>
      <w:r w:rsidRPr="00294685">
        <w:t xml:space="preserve"> was a trend </w:t>
      </w:r>
      <w:r w:rsidR="00DC3261" w:rsidRPr="00294685">
        <w:t>towards elevated</w:t>
      </w:r>
      <w:r w:rsidRPr="00294685">
        <w:t xml:space="preserve"> </w:t>
      </w:r>
      <w:r w:rsidR="00F0643F" w:rsidRPr="00294685">
        <w:t>body</w:t>
      </w:r>
      <w:r w:rsidR="00DC3261" w:rsidRPr="00294685">
        <w:t xml:space="preserve"> weight (p=0.47), body mass index (BMI) (p=0.27</w:t>
      </w:r>
      <w:r w:rsidRPr="00F3793D">
        <w:t xml:space="preserve">) and abdominal </w:t>
      </w:r>
      <w:r w:rsidR="006146F4" w:rsidRPr="00F3793D">
        <w:t>circumference</w:t>
      </w:r>
      <w:r w:rsidRPr="00F3793D">
        <w:t xml:space="preserve"> (p</w:t>
      </w:r>
      <w:r w:rsidR="00DC3261" w:rsidRPr="00F3793D">
        <w:t>=0.07, Figure 1A</w:t>
      </w:r>
      <w:r w:rsidR="006259A6" w:rsidRPr="00F3793D">
        <w:t xml:space="preserve">), consistent with Cushing’s </w:t>
      </w:r>
      <w:r w:rsidR="006C69B6">
        <w:t xml:space="preserve">disease </w:t>
      </w:r>
      <w:r w:rsidR="006259A6" w:rsidRPr="00F3793D">
        <w:t xml:space="preserve">patients having elevated fat </w:t>
      </w:r>
      <w:r w:rsidR="006259A6" w:rsidRPr="00920456">
        <w:t>mass</w:t>
      </w:r>
      <w:r w:rsidR="006C087D" w:rsidRPr="00920456">
        <w:t xml:space="preserve"> and truncal obesity</w:t>
      </w:r>
      <w:r w:rsidR="006C087D" w:rsidRPr="00920456">
        <w:rPr>
          <w:rFonts w:cs="Arial"/>
        </w:rPr>
        <w:t xml:space="preserve"> </w:t>
      </w:r>
      <w:r w:rsidR="00920456" w:rsidRPr="00920456">
        <w:rPr>
          <w:rFonts w:eastAsia="Times New Roman" w:cs="Arial"/>
          <w:lang w:bidi="he-IL"/>
        </w:rPr>
        <w:fldChar w:fldCharType="begin" w:fldLock="1"/>
      </w:r>
      <w:r w:rsidR="00A97E6D">
        <w:rPr>
          <w:rFonts w:eastAsia="Times New Roman" w:cs="Arial"/>
          <w:lang w:bidi="he-IL"/>
        </w:rPr>
        <w:instrText>ADDIN CSL_CITATION { "citationItems" : [ { "id" : "ITEM-1", "itemData" : { "PMID" : "1270577", "abstract" : "Lean body mass and body fat mass were estimated in 12 patients with Cushing's disease before treatment, in 5 of these after correction of the adrenal hyperfunction, and in 23 patients with simple obesity. The methods used, whole-body counting of 40K and tritiated water dilution, may in Cushing's disease over- and underestimate, respectively, the body fat mass and may therefore be considered to give upper and lower limits of that entity. By a comparison with the results in simple obesity, we conclude that the total body fat mass generally is increased in patients with Cushing's disease.", "author" : [ { "dropping-particle" : "", "family" : "Lamberts", "given" : "S W", "non-dropping-particle" : "", "parse-names" : false, "suffix" : "" }, { "dropping-particle" : "", "family" : "Birkenh\u00e4ger", "given" : "J C", "non-dropping-particle" : "", "parse-names" : false, "suffix" : "" } ], "container-title" : "The Journal of clinical endocrinology and metabolism", "id" : "ITEM-1", "issued" : { "date-parts" : [ [ "1976" ] ] }, "page" : "864-868", "title" : "Body composition in Cushing's disease.", "type" : "article-journal", "volume" : "42" }, "uris" : [ "http://www.mendeley.com/documents/?uuid=cfab9bed-cb24-47e3-b89a-cc7cec9d8770" ] } ], "mendeley" : { "formattedCitation" : "(Lamberts &amp; Birkenh\u00e4ger 1976)", "plainTextFormattedCitation" : "(Lamberts &amp; Birkenh\u00e4ger 1976)", "previouslyFormattedCitation" : "(Lamberts &amp; Birkenh\u00e4ger 1976)" }, "properties" : { "noteIndex" : 0 }, "schema" : "https://github.com/citation-style-language/schema/raw/master/csl-citation.json" }</w:instrText>
      </w:r>
      <w:r w:rsidR="00920456" w:rsidRPr="00920456">
        <w:rPr>
          <w:rFonts w:eastAsia="Times New Roman" w:cs="Arial"/>
          <w:lang w:bidi="he-IL"/>
        </w:rPr>
        <w:fldChar w:fldCharType="separate"/>
      </w:r>
      <w:r w:rsidR="00920456" w:rsidRPr="00920456">
        <w:rPr>
          <w:rFonts w:eastAsia="Times New Roman" w:cs="Arial"/>
          <w:noProof/>
          <w:lang w:bidi="he-IL"/>
        </w:rPr>
        <w:t>(Lamberts &amp; Birkenhäger 1976)</w:t>
      </w:r>
      <w:r w:rsidR="00920456" w:rsidRPr="00920456">
        <w:rPr>
          <w:rFonts w:eastAsia="Times New Roman" w:cs="Arial"/>
          <w:lang w:bidi="he-IL"/>
        </w:rPr>
        <w:fldChar w:fldCharType="end"/>
      </w:r>
      <w:r w:rsidR="00920456">
        <w:t>.</w:t>
      </w:r>
    </w:p>
    <w:p w14:paraId="2B9DDF4B" w14:textId="77777777" w:rsidR="00920456" w:rsidRPr="00920456" w:rsidRDefault="00920456" w:rsidP="0015200A">
      <w:pPr>
        <w:shd w:val="clear" w:color="auto" w:fill="FFFFFF"/>
        <w:spacing w:line="480" w:lineRule="auto"/>
        <w:rPr>
          <w:rFonts w:eastAsia="Times New Roman" w:cs="Arial"/>
          <w:lang w:bidi="he-IL"/>
        </w:rPr>
      </w:pPr>
    </w:p>
    <w:p w14:paraId="33C7EF12" w14:textId="20ABC944" w:rsidR="002025A3" w:rsidRDefault="006259A6" w:rsidP="0015200A">
      <w:pPr>
        <w:shd w:val="clear" w:color="auto" w:fill="FFFFFF"/>
        <w:spacing w:line="480" w:lineRule="auto"/>
      </w:pPr>
      <w:r>
        <w:t xml:space="preserve">We detected </w:t>
      </w:r>
      <w:r w:rsidR="008445E4">
        <w:t>a non-significant</w:t>
      </w:r>
      <w:r>
        <w:t xml:space="preserve"> elevation in HOMA-IR score (</w:t>
      </w:r>
      <w:r w:rsidR="007D5F8A">
        <w:t xml:space="preserve">2.6 Fold, p=0.67 by Wilcoxon test, Figure 1B), driven largely by increases in fasting insulin levels (p=0.30).  </w:t>
      </w:r>
      <w:r w:rsidR="00F0643F">
        <w:t>Three</w:t>
      </w:r>
      <w:r w:rsidR="002025A3">
        <w:t xml:space="preserve"> out of the 5 Cushing's disease patients had diabetes</w:t>
      </w:r>
      <w:r w:rsidR="00F877A5">
        <w:t>,</w:t>
      </w:r>
      <w:r w:rsidR="002025A3">
        <w:t xml:space="preserve"> while </w:t>
      </w:r>
      <w:r w:rsidR="002B30A6">
        <w:t xml:space="preserve">only </w:t>
      </w:r>
      <w:r w:rsidR="002025A3">
        <w:t>1 of</w:t>
      </w:r>
      <w:r>
        <w:t xml:space="preserve"> the 11 controls had diabetes (p</w:t>
      </w:r>
      <w:r w:rsidR="002025A3">
        <w:t>=0.03</w:t>
      </w:r>
      <w:r w:rsidR="00920456">
        <w:t xml:space="preserve"> via </w:t>
      </w:r>
      <w:r w:rsidR="00294685">
        <w:sym w:font="Symbol" w:char="F063"/>
      </w:r>
      <w:r w:rsidR="00294685" w:rsidRPr="00294685">
        <w:rPr>
          <w:vertAlign w:val="superscript"/>
        </w:rPr>
        <w:t>2</w:t>
      </w:r>
      <w:r w:rsidR="00294685">
        <w:t xml:space="preserve"> </w:t>
      </w:r>
      <w:r w:rsidR="00920456">
        <w:t>test</w:t>
      </w:r>
      <w:r w:rsidR="002025A3">
        <w:t>)</w:t>
      </w:r>
      <w:r w:rsidR="00F0643F">
        <w:t>.</w:t>
      </w:r>
      <w:r w:rsidR="007D5F8A">
        <w:t xml:space="preserve">  These data are consistent with elevated glucose intolerance in patients with Cushing’s syndrome.</w:t>
      </w:r>
      <w:r w:rsidR="00D12603">
        <w:t xml:space="preserve">  We observed </w:t>
      </w:r>
      <w:r w:rsidR="000F1BFF">
        <w:t>signi</w:t>
      </w:r>
      <w:r w:rsidR="008445E4">
        <w:t>f</w:t>
      </w:r>
      <w:r w:rsidR="000F1BFF">
        <w:t xml:space="preserve">icant </w:t>
      </w:r>
      <w:r w:rsidR="00D12603">
        <w:t xml:space="preserve">elevations in both ALT and AST in serum from Cushing’s </w:t>
      </w:r>
      <w:r w:rsidR="006C69B6">
        <w:t xml:space="preserve">disease </w:t>
      </w:r>
      <w:r w:rsidR="00D12603">
        <w:t>patients.  To evaluate lipolysis i</w:t>
      </w:r>
      <w:r w:rsidR="00646C8E">
        <w:t xml:space="preserve">n explants from these patients we measured glycerol release from isolated subcutaneous adipose tissue and found a 3.1 fold elevation in glycerol release from these tissues (p=0.049 via Student’s </w:t>
      </w:r>
      <w:r w:rsidR="00646C8E" w:rsidRPr="00646C8E">
        <w:rPr>
          <w:i/>
        </w:rPr>
        <w:t>t</w:t>
      </w:r>
      <w:r w:rsidR="00646C8E">
        <w:t xml:space="preserve">-test).  These data support </w:t>
      </w:r>
      <w:r w:rsidR="000F1BFF">
        <w:t>previous studies which implicate elevated lipolysis</w:t>
      </w:r>
      <w:r w:rsidR="00A97E6D">
        <w:t xml:space="preserve"> </w:t>
      </w:r>
      <w:r w:rsidR="00A97E6D">
        <w:fldChar w:fldCharType="begin" w:fldLock="1"/>
      </w:r>
      <w:r w:rsidR="00294685">
        <w:instrText>ADDIN CSL_CITATION { "citationItems" : [ { "id" : "ITEM-1", "itemData" : { "ISSN" : "08628408", "PMID" : "16238457", "abstract" : "Cushing's syndrome is associated with typical central redistribution of adipose tissue. The aim of the study was to assess lipolysis and catecholamines and their metabolites in subcutaneous abdominal adipose tissue using an in-vivo microdialysis technique. Nine patients with Cushing's syndrome and nine age-, gender- and body mass index (BMI)-matched control subjects were included in the study. Local glycerol concentrations were significantly increased in subcutaneous adipose tissue of patients with Cushing's syndrome (p&lt;0.001). Plasma noradrenaline, dihydroxyphenylglycol and dihydroxyphenylalanine were decreased in patients with Cushing's syndrome (p&lt;0.02, p&lt;0.05, and p&lt;0.02, respectively). Adrenaline, noradrenaline, dihydroxyphenylglycol and dihydroxyphenylalanine concentrations in subcutaneous abdominal adipose were non-significantly higher in patients with Cushing's syndrome. In conclusion, we showed that lipolysis in subcutaneous adipose tissue of patients with Cushing's syndrome is significantly increased as compared to healthy subjects. This finding together with non-significantly increased local catecholamine concentrations in these patients suggests a possible link between increased lipolysis and catecholaminergic activity in subcutaneous adipose tissue.",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"Kvasni\u010dkov\u00e1", "given" : "H.",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"container-title" : "Physiological Research", "id" : "ITEM-1", "issued" : { "date-parts" : [ [ "2006" ] ] }, "page" : "421-428", "title" : "Increased lipolysis of subcutaneous abdominal adipose tissue and altered noradrenergic activity in patients with Cushing's syndrome: An in-vivo microdialysis study", "type" : "article-journal", "volume" : "55" }, "uris" : [ "http://www.mendeley.com/documents/?uuid=1f1ca5ec-ad9e-49a8-883e-f865e15bb69a" ] } ], "mendeley" : { "formattedCitation" : "(Kr\u0161ek &lt;i&gt;et al.&lt;/i&gt; 2006)", "plainTextFormattedCitation" : "(Kr\u0161ek et al. 2006)", "previouslyFormattedCitation" : "(Kr\u0161ek &lt;i&gt;et al.&lt;/i&gt; 2006)" }, "properties" : { "noteIndex" : 0 }, "schema" : "https://github.com/citation-style-language/schema/raw/master/csl-citation.json" }</w:instrText>
      </w:r>
      <w:r w:rsidR="00A97E6D">
        <w:fldChar w:fldCharType="separate"/>
      </w:r>
      <w:r w:rsidR="00A97E6D" w:rsidRPr="00A97E6D">
        <w:rPr>
          <w:noProof/>
        </w:rPr>
        <w:t xml:space="preserve">(Kršek </w:t>
      </w:r>
      <w:r w:rsidR="00A97E6D" w:rsidRPr="00A97E6D">
        <w:rPr>
          <w:i/>
          <w:noProof/>
        </w:rPr>
        <w:t>et al.</w:t>
      </w:r>
      <w:r w:rsidR="00A97E6D" w:rsidRPr="00A97E6D">
        <w:rPr>
          <w:noProof/>
        </w:rPr>
        <w:t xml:space="preserve"> 2006)</w:t>
      </w:r>
      <w:r w:rsidR="00A97E6D">
        <w:fldChar w:fldCharType="end"/>
      </w:r>
      <w:r w:rsidR="000F1BFF">
        <w:t xml:space="preserve"> and higher </w:t>
      </w:r>
      <w:r w:rsidR="000F1BFF">
        <w:lastRenderedPageBreak/>
        <w:t xml:space="preserve">rates of non-alcoholic fatty liver disease in Cushing’s </w:t>
      </w:r>
      <w:r w:rsidR="006C69B6">
        <w:t xml:space="preserve">disease </w:t>
      </w:r>
      <w:r w:rsidR="000F1BFF">
        <w:t>patients</w:t>
      </w:r>
      <w:r w:rsidR="00A97E6D">
        <w:t xml:space="preserve"> </w:t>
      </w:r>
      <w:r w:rsidR="00294685">
        <w:fldChar w:fldCharType="begin" w:fldLock="1"/>
      </w:r>
      <w:r w:rsidR="0010215F">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"http://www.mendeley.com/documents/?uuid=d4248d91-5aa0-4072-b7f2-c3bd2622c94d" ] } ], "mendeley" : { "formattedCitation" : "(Rockall &lt;i&gt;et al.&lt;/i&gt; 2003)", "plainTextFormattedCitation" : "(Rockall et al. 2003)", "previouslyFormattedCitation" : "(Rockall &lt;i&gt;et al.&lt;/i&gt; 2003)" }, "properties" : { "noteIndex" : 0 }, "schema" : "https://github.com/citation-style-language/schema/raw/master/csl-citation.json" }</w:instrText>
      </w:r>
      <w:r w:rsidR="00294685">
        <w:fldChar w:fldCharType="separate"/>
      </w:r>
      <w:r w:rsidR="00294685" w:rsidRPr="00294685">
        <w:rPr>
          <w:noProof/>
        </w:rPr>
        <w:t xml:space="preserve">(Rockall </w:t>
      </w:r>
      <w:r w:rsidR="00294685" w:rsidRPr="00294685">
        <w:rPr>
          <w:i/>
          <w:noProof/>
        </w:rPr>
        <w:t>et al.</w:t>
      </w:r>
      <w:r w:rsidR="00294685" w:rsidRPr="00294685">
        <w:rPr>
          <w:noProof/>
        </w:rPr>
        <w:t xml:space="preserve"> 2003)</w:t>
      </w:r>
      <w:r w:rsidR="00294685">
        <w:fldChar w:fldCharType="end"/>
      </w:r>
      <w:r w:rsidR="000F1BFF">
        <w:t>.</w:t>
      </w:r>
      <w:r w:rsidR="006B39C6" w:rsidRPr="006B39C6">
        <w:rPr>
          <w:rFonts w:ascii="Arial" w:hAnsi="Arial" w:cs="Arial"/>
          <w:color w:val="575757"/>
          <w:sz w:val="17"/>
          <w:szCs w:val="17"/>
          <w:shd w:val="clear" w:color="auto" w:fill="FFFFFF"/>
        </w:rPr>
        <w:t xml:space="preserve"> </w:t>
      </w:r>
    </w:p>
    <w:p w14:paraId="182B4FCC" w14:textId="77777777" w:rsidR="00F0643F" w:rsidRDefault="00F0643F" w:rsidP="0015200A">
      <w:pPr>
        <w:spacing w:line="480" w:lineRule="auto"/>
      </w:pPr>
    </w:p>
    <w:p w14:paraId="50A0F8CF" w14:textId="1255F455" w:rsidR="00F0643F" w:rsidRDefault="00F0643F" w:rsidP="0015200A">
      <w:pPr>
        <w:pStyle w:val="Heading2"/>
        <w:spacing w:line="480" w:lineRule="auto"/>
      </w:pPr>
      <w:r>
        <w:t xml:space="preserve">Dexamethasone Treatment of Mice </w:t>
      </w:r>
      <w:r w:rsidR="000220D0">
        <w:t>as</w:t>
      </w:r>
      <w:r>
        <w:t xml:space="preserve"> a Model of Cushing’s Syndrome</w:t>
      </w:r>
    </w:p>
    <w:p w14:paraId="4A7603C7" w14:textId="639CDDA3" w:rsidR="002025A3" w:rsidRDefault="00A74BCC" w:rsidP="0015200A">
      <w:pPr>
        <w:spacing w:line="480" w:lineRule="auto"/>
      </w:pPr>
      <w:r>
        <w:t>To validate the gene expression changes observed in human subjects, we treated C67BL/6J mice with dexamethasone in their drinking water to mimic the systemic effects of cortisol overproduction.  These mice had an initial catabolic phase in which their body weig</w:t>
      </w:r>
      <w:r w:rsidR="006E37CB">
        <w:t>ht was rapidly reduced (Figure 2</w:t>
      </w:r>
      <w:r>
        <w:t>A), an effect that was prima</w:t>
      </w:r>
      <w:r w:rsidR="006E37CB">
        <w:t xml:space="preserve">rily in </w:t>
      </w:r>
      <w:r w:rsidR="00B76695">
        <w:t xml:space="preserve">due to a reduction in </w:t>
      </w:r>
      <w:r w:rsidR="006E37CB">
        <w:t>lean body mass (Figure 2</w:t>
      </w:r>
      <w:r>
        <w:t xml:space="preserve">B).  This is consistent with </w:t>
      </w:r>
      <w:r w:rsidR="00B76695">
        <w:t xml:space="preserve">previously reported </w:t>
      </w:r>
      <w:r>
        <w:t xml:space="preserve">effects of </w:t>
      </w:r>
      <w:r w:rsidR="000220D0">
        <w:t>glucocorticoids</w:t>
      </w:r>
      <w:r>
        <w:t xml:space="preserve"> on muscle atrophy </w:t>
      </w:r>
      <w:r w:rsidR="004B24DB" w:rsidRPr="004B24DB">
        <w:rPr>
          <w:rFonts w:cs="Trebuchet MS"/>
          <w:color w:val="0A0A06"/>
        </w:rPr>
        <w:fldChar w:fldCharType="begin" w:fldLock="1"/>
      </w:r>
      <w:r w:rsidR="001E5037">
        <w:rPr>
          <w:rFonts w:cs="Trebuchet MS"/>
          <w:color w:val="0A0A06"/>
        </w:rPr>
        <w:instrText>ADDIN CSL_CITATION { "citationItems" : [ { "id" : "ITEM-1", "itemData" : { "DOI" : "10.1001/archneur.1970.00480200024002", "ISBN" : "0003-9942 (Print) 0003-9942 (Linking)", "ISSN" : "0003-9942", "PMID" : "4243379", "author" : [ { "dropping-particle" : "", "family" : "Pleasure", "given" : "D E", "non-dropping-particle" : "", "parse-names" : false, "suffix" : "" }, { "dropping-particle" : "", "family" : "Walsh", "given" : "G O", "non-dropping-particle" : "", "parse-names" : false, "suffix" : "" }, { "dropping-particle" : "", "family" : "Engel", "given" : "W K", "non-dropping-particle" : "", "parse-names" : false, "suffix" : "" } ], "container-title" : "Archives of neurology", "id" : "ITEM-1", "issued" : { "date-parts" : [ [ "1970" ] ] }, "page" : "118-125", "title" : "Atrophy of skeletal muscle in patients with Cushing's syndrome.", "type" : "article-journal", "volume" : "22" }, "uris" : [ "http://www.mendeley.com/documents/?uuid=30fdb635-7469-4b22-ba5f-fa7d59ce2184" ] } ], "mendeley" : { "formattedCitation" : "(Pleasure &lt;i&gt;et al.&lt;/i&gt; 1970)", "plainTextFormattedCitation" : "(Pleasure et al. 1970)", "previouslyFormattedCitation" : "(Pleasure &lt;i&gt;et al.&lt;/i&gt; 1970)" }, "properties" : { "noteIndex" : 0 }, "schema" : "https://github.com/citation-style-language/schema/raw/master/csl-citation.json" }</w:instrText>
      </w:r>
      <w:r w:rsidR="004B24DB" w:rsidRPr="004B24DB">
        <w:rPr>
          <w:rFonts w:cs="Trebuchet MS"/>
          <w:color w:val="0A0A06"/>
        </w:rPr>
        <w:fldChar w:fldCharType="separate"/>
      </w:r>
      <w:r w:rsidR="004B24DB" w:rsidRPr="004B24DB">
        <w:rPr>
          <w:rFonts w:cs="Trebuchet MS"/>
          <w:noProof/>
          <w:color w:val="0A0A06"/>
        </w:rPr>
        <w:t xml:space="preserve">(Pleasure </w:t>
      </w:r>
      <w:r w:rsidR="004B24DB" w:rsidRPr="004B24DB">
        <w:rPr>
          <w:rFonts w:cs="Trebuchet MS"/>
          <w:i/>
          <w:noProof/>
          <w:color w:val="0A0A06"/>
        </w:rPr>
        <w:t>et al.</w:t>
      </w:r>
      <w:r w:rsidR="004B24DB" w:rsidRPr="004B24DB">
        <w:rPr>
          <w:rFonts w:cs="Trebuchet MS"/>
          <w:noProof/>
          <w:color w:val="0A0A06"/>
        </w:rPr>
        <w:t xml:space="preserve"> 1970)</w:t>
      </w:r>
      <w:r w:rsidR="004B24DB" w:rsidRPr="004B24DB">
        <w:rPr>
          <w:rFonts w:cs="Trebuchet MS"/>
          <w:color w:val="0A0A06"/>
        </w:rPr>
        <w:fldChar w:fldCharType="end"/>
      </w:r>
      <w:r w:rsidRPr="004B24DB">
        <w:t>.</w:t>
      </w:r>
      <w:r w:rsidR="00F36835" w:rsidRPr="004B24DB">
        <w:t xml:space="preserve">  After </w:t>
      </w:r>
      <w:r w:rsidR="00F36835">
        <w:t>approximately 5</w:t>
      </w:r>
      <w:r w:rsidR="00D92207">
        <w:t xml:space="preserve"> weeks, we observed an elevation in both total fat mass, and percent adiposity in the dexa</w:t>
      </w:r>
      <w:r w:rsidR="006E37CB">
        <w:t>methasone treated mice (Figure 2</w:t>
      </w:r>
      <w:r w:rsidR="00D92207">
        <w:t>C</w:t>
      </w:r>
      <w:r w:rsidR="00F36835">
        <w:t>-D</w:t>
      </w:r>
      <w:r w:rsidR="00D92207">
        <w:t xml:space="preserve">).  </w:t>
      </w:r>
      <w:r w:rsidR="00B76695">
        <w:t>We</w:t>
      </w:r>
      <w:r w:rsidR="00D92207">
        <w:t xml:space="preserve"> did not detect any differences in</w:t>
      </w:r>
      <w:r w:rsidR="00931FFA">
        <w:t xml:space="preserve"> food int</w:t>
      </w:r>
      <w:r w:rsidR="006E37CB">
        <w:t>ake between the groups</w:t>
      </w:r>
      <w:r w:rsidR="00B76695">
        <w:t xml:space="preserve"> throughout the study</w:t>
      </w:r>
      <w:r w:rsidR="006E37CB">
        <w:t xml:space="preserve"> (Figure 2</w:t>
      </w:r>
      <w:r w:rsidR="00C93467">
        <w:t>E</w:t>
      </w:r>
      <w:r w:rsidR="00931FFA">
        <w:t xml:space="preserve">).  To evaluate insulin sensitivity, we performed insulin tolerance tests on these mice </w:t>
      </w:r>
      <w:r w:rsidR="00C27D9A">
        <w:t>after 11 weeks of dexamethasone treatment</w:t>
      </w:r>
      <w:r w:rsidR="00931FFA">
        <w:t>, and found that while they had reduced fasting glucose at this stage, they were resistant to insulin-induced reduc</w:t>
      </w:r>
      <w:r w:rsidR="006E37CB">
        <w:t>tions in blood glucose (Figure 2</w:t>
      </w:r>
      <w:r w:rsidR="00931FFA">
        <w:t>E).</w:t>
      </w:r>
      <w:r w:rsidR="008B4941">
        <w:t xml:space="preserve">  Upon sacrifice after 12 weeks of dexamethasone treatment, adipose tissue was dissected an</w:t>
      </w:r>
      <w:r w:rsidR="006E37CB">
        <w:t>d weighed.  As shown in Figure 2</w:t>
      </w:r>
      <w:r w:rsidR="008B4941">
        <w:t xml:space="preserve">F, we observed elevated subcutaneous fat mass in </w:t>
      </w:r>
      <w:r w:rsidR="00C27D9A">
        <w:t xml:space="preserve">dexamethasone treated </w:t>
      </w:r>
      <w:r w:rsidR="008B4941">
        <w:t>animals.</w:t>
      </w:r>
      <w:r w:rsidR="00600CE6">
        <w:t xml:space="preserve"> </w:t>
      </w:r>
    </w:p>
    <w:p w14:paraId="7128C4A9" w14:textId="77777777" w:rsidR="00A74BCC" w:rsidRDefault="00A74BCC" w:rsidP="0015200A">
      <w:pPr>
        <w:spacing w:line="480" w:lineRule="auto"/>
      </w:pPr>
    </w:p>
    <w:p w14:paraId="2C7BB652" w14:textId="5A24340C" w:rsidR="002025A3" w:rsidRDefault="00600CE6" w:rsidP="0015200A">
      <w:pPr>
        <w:pStyle w:val="Heading2"/>
        <w:spacing w:line="480" w:lineRule="auto"/>
      </w:pPr>
      <w:r>
        <w:lastRenderedPageBreak/>
        <w:t>Transcriptomic a</w:t>
      </w:r>
      <w:r w:rsidR="002025A3">
        <w:t>nalysis</w:t>
      </w:r>
      <w:r>
        <w:t xml:space="preserve"> of human adipose tissue from Cushing’s patients</w:t>
      </w:r>
    </w:p>
    <w:p w14:paraId="210E3724" w14:textId="3572C89E" w:rsidR="002025A3" w:rsidRDefault="002025A3" w:rsidP="0015200A">
      <w:pPr>
        <w:spacing w:line="480" w:lineRule="auto"/>
      </w:pPr>
      <w:r>
        <w:t>To determine which genes and pathways are altered in</w:t>
      </w:r>
      <w:r w:rsidR="0092656E">
        <w:t xml:space="preserve"> </w:t>
      </w:r>
      <w:r>
        <w:t>adipose tissue in</w:t>
      </w:r>
      <w:r w:rsidR="00A74BCC">
        <w:t xml:space="preserve"> the human</w:t>
      </w:r>
      <w:r>
        <w:t xml:space="preserve"> Cushing's disease subjects, we </w:t>
      </w:r>
      <w:r w:rsidR="0092656E">
        <w:t>analyzed the transcriptome from</w:t>
      </w:r>
      <w:r>
        <w:t xml:space="preserve"> subcutane</w:t>
      </w:r>
      <w:r w:rsidR="001E5037">
        <w:t>ous adipose tissue mRNA from</w:t>
      </w:r>
      <w:r w:rsidR="0092656E">
        <w:t xml:space="preserve"> the </w:t>
      </w:r>
      <w:r>
        <w:t xml:space="preserve">5 Cushing's disease patients </w:t>
      </w:r>
      <w:r w:rsidR="00521A96">
        <w:t xml:space="preserve">and 11 controls.  We identified 473 </w:t>
      </w:r>
      <w:r>
        <w:t>genes that had significantly different expression in</w:t>
      </w:r>
      <w:r w:rsidR="00C93467">
        <w:t xml:space="preserve"> Cushing's </w:t>
      </w:r>
      <w:r w:rsidR="00C9498B">
        <w:t xml:space="preserve">disease </w:t>
      </w:r>
      <w:r w:rsidR="00C93467">
        <w:t xml:space="preserve">patients, of these </w:t>
      </w:r>
      <w:r w:rsidR="00521A96">
        <w:t xml:space="preserve">192 </w:t>
      </w:r>
      <w:r>
        <w:t>genes were expressed at a lower level an</w:t>
      </w:r>
      <w:r w:rsidR="00521A96">
        <w:t xml:space="preserve">d 281 </w:t>
      </w:r>
      <w:r>
        <w:t>at a higher level in the adipose tissue from the disease patients.  These transcripts form a signature identifying transcriptional differences in adipose tissue in response to long-term expos</w:t>
      </w:r>
      <w:r w:rsidR="00EE519A">
        <w:t>ure to glucocorticoids (Figure 3</w:t>
      </w:r>
      <w:r w:rsidR="00CD160B">
        <w:t>A</w:t>
      </w:r>
      <w:r>
        <w:t xml:space="preserve">).  </w:t>
      </w:r>
    </w:p>
    <w:p w14:paraId="49A1FC26" w14:textId="77777777" w:rsidR="001C7894" w:rsidRDefault="001C7894" w:rsidP="0015200A">
      <w:pPr>
        <w:spacing w:line="480" w:lineRule="auto"/>
      </w:pPr>
    </w:p>
    <w:p w14:paraId="39662144" w14:textId="13EF9F7E" w:rsidR="002025A3" w:rsidRDefault="00A20F23" w:rsidP="0015200A">
      <w:pPr>
        <w:spacing w:line="480" w:lineRule="auto"/>
      </w:pPr>
      <w:r>
        <w:t>To identify conserved pathways underlying these changes, gene</w:t>
      </w:r>
      <w:r w:rsidR="002025A3">
        <w:t xml:space="preserve"> set enrichment analysis </w:t>
      </w:r>
      <w:r w:rsidR="001C7894">
        <w:t xml:space="preserve">was performed on these data.  As summarized in Table </w:t>
      </w:r>
      <w:r w:rsidR="00FD6522">
        <w:t>3</w:t>
      </w:r>
      <w:r w:rsidR="001C7894">
        <w:t xml:space="preserve">, we detected </w:t>
      </w:r>
      <w:r w:rsidR="002025A3">
        <w:t xml:space="preserve">enrichment of genes in </w:t>
      </w:r>
      <w:r w:rsidR="001C7894">
        <w:t>several</w:t>
      </w:r>
      <w:r w:rsidR="002025A3">
        <w:t xml:space="preserve"> categories involved in metabolism, including higher expre</w:t>
      </w:r>
      <w:r w:rsidR="001C7894">
        <w:t xml:space="preserve">ssion of gene sets involved in </w:t>
      </w:r>
      <w:r w:rsidR="00521A96">
        <w:t xml:space="preserve">lipid biosynthesis, </w:t>
      </w:r>
      <w:r w:rsidR="002025A3">
        <w:t xml:space="preserve">glucose </w:t>
      </w:r>
      <w:r w:rsidR="00521A96">
        <w:t>metabolism</w:t>
      </w:r>
      <w:r w:rsidR="001C7894">
        <w:t>, activation of amino acid degradation</w:t>
      </w:r>
      <w:r w:rsidR="00F22BAB">
        <w:t>,</w:t>
      </w:r>
      <w:r w:rsidR="001C7894">
        <w:t xml:space="preserve"> protein degradation</w:t>
      </w:r>
      <w:r w:rsidR="00495D82">
        <w:t>,</w:t>
      </w:r>
      <w:r w:rsidR="001C7894">
        <w:t xml:space="preserve"> and reductions in protein synthesis.  We also observed</w:t>
      </w:r>
      <w:r w:rsidR="002025A3">
        <w:t xml:space="preserve"> </w:t>
      </w:r>
      <w:r w:rsidR="001C7894">
        <w:t>reduced</w:t>
      </w:r>
      <w:r w:rsidR="002025A3">
        <w:t xml:space="preserve"> </w:t>
      </w:r>
      <w:r w:rsidR="00495D82">
        <w:t>expression of</w:t>
      </w:r>
      <w:r w:rsidR="001C7894">
        <w:t xml:space="preserve"> transcripts involved in immune function.  These will be discussed </w:t>
      </w:r>
      <w:r w:rsidR="004861BB">
        <w:t>in subsequent sections</w:t>
      </w:r>
      <w:r w:rsidR="001C7894">
        <w:t>.</w:t>
      </w:r>
    </w:p>
    <w:p w14:paraId="1E170898" w14:textId="77777777" w:rsidR="002025A3" w:rsidRDefault="002025A3" w:rsidP="0015200A">
      <w:pPr>
        <w:spacing w:line="480" w:lineRule="auto"/>
      </w:pPr>
    </w:p>
    <w:p w14:paraId="5609E27B" w14:textId="78C48EB4" w:rsidR="002025A3" w:rsidRDefault="00CD160B" w:rsidP="0015200A">
      <w:pPr>
        <w:spacing w:line="480" w:lineRule="auto"/>
      </w:pPr>
      <w:r>
        <w:t>We next evaluated the levels of the glucocorticoid receptor (</w:t>
      </w:r>
      <w:r>
        <w:rPr>
          <w:i/>
        </w:rPr>
        <w:t>NR3C1</w:t>
      </w:r>
      <w:r>
        <w:t xml:space="preserve">) and the </w:t>
      </w:r>
      <w:r w:rsidR="000220D0">
        <w:t>mineralocorticoid</w:t>
      </w:r>
      <w:r>
        <w:t xml:space="preserve"> receptor (</w:t>
      </w:r>
      <w:r w:rsidRPr="00CD160B">
        <w:rPr>
          <w:i/>
        </w:rPr>
        <w:t>NR3C2</w:t>
      </w:r>
      <w:r>
        <w:t>) and observed no significant downregulation of these receptors at the mRNA level in Cushing’s patients</w:t>
      </w:r>
      <w:r w:rsidR="007447ED">
        <w:t xml:space="preserve"> (Figure 3</w:t>
      </w:r>
      <w:r w:rsidR="001265D3">
        <w:t>B</w:t>
      </w:r>
      <w:r w:rsidR="00ED270F">
        <w:t>)</w:t>
      </w:r>
      <w:r>
        <w:t xml:space="preserve">.  Another </w:t>
      </w:r>
      <w:r w:rsidR="00F445F4">
        <w:t xml:space="preserve">potential </w:t>
      </w:r>
      <w:r>
        <w:t xml:space="preserve">mechanism for </w:t>
      </w:r>
      <w:r w:rsidR="00F445F4">
        <w:t>negative feedback of</w:t>
      </w:r>
      <w:r>
        <w:t xml:space="preserve"> glucocorticoid signaling is through the enzymatic activities of 11</w:t>
      </w:r>
      <w:r w:rsidRPr="00CD160B">
        <w:rPr>
          <w:rFonts w:ascii="Symbol" w:hAnsi="Symbol"/>
        </w:rPr>
        <w:t></w:t>
      </w:r>
      <w:r w:rsidR="00ED270F">
        <w:t xml:space="preserve">-HSD1/2 which control the local concentrations of </w:t>
      </w:r>
      <w:r w:rsidR="00ED270F">
        <w:lastRenderedPageBreak/>
        <w:t>cortisol in adipose tissues</w:t>
      </w:r>
      <w:r w:rsidR="00F445F4">
        <w:t xml:space="preserve">.  We observed a </w:t>
      </w:r>
      <w:r w:rsidR="001B369A">
        <w:t xml:space="preserve">trend </w:t>
      </w:r>
      <w:r w:rsidR="006263FB">
        <w:t>towards</w:t>
      </w:r>
      <w:r w:rsidR="00F445F4">
        <w:t xml:space="preserve"> reduction</w:t>
      </w:r>
      <w:r w:rsidR="006263FB">
        <w:t>s</w:t>
      </w:r>
      <w:r w:rsidR="00F445F4">
        <w:t xml:space="preserve"> in </w:t>
      </w:r>
      <w:r w:rsidR="00F445F4" w:rsidRPr="00F445F4">
        <w:rPr>
          <w:i/>
        </w:rPr>
        <w:t>HSD11B1</w:t>
      </w:r>
      <w:r w:rsidR="00F445F4">
        <w:t xml:space="preserve"> mRNA levels</w:t>
      </w:r>
      <w:r w:rsidR="006263FB">
        <w:t xml:space="preserve"> (24% reduced, q=0.49)</w:t>
      </w:r>
      <w:r w:rsidR="00F445F4">
        <w:t>, potentially desensitizing adipose tissue to cortisol by reducing the conversion of cortisone to cortisol.</w:t>
      </w:r>
      <w:r w:rsidR="001265D3" w:rsidRPr="001265D3">
        <w:t xml:space="preserve"> </w:t>
      </w:r>
      <w:r w:rsidR="001265D3">
        <w:t xml:space="preserve">Induction of leptin by glucocorticoids has been previously reported in human adipocytes </w:t>
      </w:r>
      <w:r w:rsidR="001265D3">
        <w:fldChar w:fldCharType="begin" w:fldLock="1"/>
      </w:r>
      <w:r w:rsidR="001265D3">
        <w:instrText>ADDIN CSL_CITATION { "citationItems" : [ { "id" : "ITEM-1", "itemData" : { "DOI" : "10.1210/jc.83.3.902", "ISBN" : "0021-972X (Print)", "ISSN" : "0021972X", "PMID" : "9506746", "abstract" : "The direct role of hormones on leptin synthesis has not yet been studied in cultured adipose cells or tissue from lean and obese subjects. Moreover, this hormonal regulation has never been addressed in human visceral fat, although this site plays a determinant role in obesity-linked disorders. In this study, we investigated the hormonal control of ob expression and leptin production in cultured visceral adipose tissue from lean and obese subjects. We more particularly focused on the interactions between glucocorticoids and insulin. We also briefly tackled the role of cAMP, which is still unknown in man. Visceral (and subcutaneous) adipose tissues from eight obese (body mass index, 41 +/- 2 kg/m2) and nine nonobese (24 +/- 1 kg/m2) subjects were sampled during elective abdominal surgery, and explants were cultured for up to 48 h in MEM. The addition of dexamethasone to the medium increased ob gene expression and leptin secretion in a time-dependent manner. Forty-eight hours after dexamethasone (50 nmol/L) addition, the cumulative integrated ob messenger ribonucleic acid (mRNA) and leptin responses were, respectively, approximately 5- and 4-fold higher in obese than in lean subjects. These responses closely correlated with the body mass index. The stimulatory effect of the glucocorticoid was also concentration dependent (EC50 = approximately 10 nmol/L). Although the maximal response was higher in obese than in lean subjects, the EC50 values were roughly similar in both groups. Unlike dexamethasone, insulin had no direct stimulatory effect on ob gene expression and leptin secretion. Singularly, insulin even inhibited the dexamethasone-induced rise in ob mRNA and leptin release. This inhibition was observed in both lean and obese subjects, whereas the expected stimulation of insulin on glucose metabolism and the accumulation of mRNA species for the insulin-sensitive transporter GLUT4 and glyceraldehyde-3-phosphate dehydrogenase occurred in lean patients only. This inhibitory effect was already detectable at 10 nmol/L insulin and was also observed in subcutaneous fat. Although a lowering of intracellular cAMP concentrations is involved in some of the effects of insulin on adipose tissue, this cannot account for the present finding, because the addition of cAMP to the medium also decreased ob mRNA and leptin secretion (regardless of whether dexamethasone was present). In conclusion, glucocorticoids, at physiological concentrations, stimulated leptin secretion\u2026", "author" : [ { "dropping-particle" : "", "family" : "Halleux", "given" : "C. M.", "non-dropping-particle" : "", "parse-names" : false, "suffix" : "" }, { "dropping-particle" : "", "family" : "Servais", "given" : "I.", "non-dropping-particle" : "", "parse-names" : false, "suffix" : "" }, { "dropping-particle" : "", "family" : "Reul", "given" : "B. A.", "non-dropping-particle" : "", "parse-names" : false, "suffix" : "" }, { "dropping-particle" : "", "family" : "Detry", "given" : "R.", "non-dropping-particle" : "", "parse-names" : false, "suffix" : "" }, { "dropping-particle" : "", "family" : "Brichard", "given" : "S. M.", "non-dropping-particle" : "", "parse-names" : false, "suffix" : "" } ], "container-title" : "Journal of Clinical Endocrinology and Metabolism", "id" : "ITEM-1", "issued" : { "date-parts" : [ [ "1998" ] ] }, "page" : "902-910", "title" : "Multihormonal control of ob gene expression and leptin secretion from cultured human visceral adipose tissue: Increased responsiveness to glucocorticoids in obesity", "type" : "article-journal", "volume" : "83" }, "uris" : [ "http://www.mendeley.com/documents/?uuid=c03d87d8-8cd0-4ceb-9cde-e3904a5487d6" ] } ], "mendeley" : { "formattedCitation" : "(Halleux &lt;i&gt;et al.&lt;/i&gt; 1998)", "plainTextFormattedCitation" : "(Halleux et al. 1998)", "previouslyFormattedCitation" : "(Halleux &lt;i&gt;et al.&lt;/i&gt; 1998)" }, "properties" : { "noteIndex" : 0 }, "schema" : "https://github.com/citation-style-language/schema/raw/master/csl-citation.json" }</w:instrText>
      </w:r>
      <w:r w:rsidR="001265D3">
        <w:fldChar w:fldCharType="separate"/>
      </w:r>
      <w:r w:rsidR="001265D3" w:rsidRPr="00CD160B">
        <w:rPr>
          <w:noProof/>
        </w:rPr>
        <w:t xml:space="preserve">(Halleux </w:t>
      </w:r>
      <w:r w:rsidR="001265D3" w:rsidRPr="00CD160B">
        <w:rPr>
          <w:i/>
          <w:noProof/>
        </w:rPr>
        <w:t>et al.</w:t>
      </w:r>
      <w:r w:rsidR="001265D3" w:rsidRPr="00CD160B">
        <w:rPr>
          <w:noProof/>
        </w:rPr>
        <w:t xml:space="preserve"> 1998)</w:t>
      </w:r>
      <w:r w:rsidR="001265D3">
        <w:fldChar w:fldCharType="end"/>
      </w:r>
      <w:r w:rsidR="001265D3">
        <w:t xml:space="preserve"> and in human adipose tissue </w:t>
      </w:r>
      <w:r w:rsidR="001265D3" w:rsidRPr="00521A96">
        <w:rPr>
          <w:i/>
        </w:rPr>
        <w:t>in vivo</w:t>
      </w:r>
      <w:r w:rsidR="001265D3">
        <w:t xml:space="preserve"> </w:t>
      </w:r>
      <w:r w:rsidR="001265D3">
        <w:fldChar w:fldCharType="begin" w:fldLock="1"/>
      </w:r>
      <w:r w:rsidR="001265D3">
        <w:instrText>ADDIN CSL_CITATION { "citationItems" : [ { "id" : "ITEM-1", "itemData" : { "ISSN" : "0021972X", "PMID" : "9141563", "abstract" : "The effect of 2 days of oral dexamethasone administration (0.75 mg twice daily) on leptin expression in healthy volunteers was tested. Dexamethasone increased the relative abundance of leptin messenger RNA in abdominal and gluteal adipose tissues by approximately 70% (P &lt; 0.05). Dexamethasone also significantly increased serum leptin (+ 80%) and insulin concentration (+ 83%) but did not affect serum glucose. We conclude that a hypercortisolemic/hyperinsulinemic state up-regulates leptin expression at the messenger RNA level in humans.", "author" : [ { "dropping-particle" : "", "family" : "Papaspyrou-Rao", "given" : "S.", "non-dropping-particle" : "", "parse-names" : false, "suffix" : "" }, { "dropping-particle" : "", "family" : "Schneider", "given" : "S. H.", "non-dropping-particle" : "", "parse-names" : false, "suffix" : "" }, { "dropping-particle" : "", "family" : "Petersen", "given" : "R. N.", "non-dropping-particle" : "", "parse-names" : false, "suffix" : "" }, { "dropping-particle" : "", "family" : "Fried", "given" : "S. K.", "non-dropping-particle" : "", "parse-names" : false, "suffix" : "" } ], "container-title" : "Journal of Clinical Endocrinology and Metabolism", "id" : "ITEM-1", "issued" : { "date-parts" : [ [ "1997" ] ] }, "page" : "1635-1637", "title" : "Dexamethasone increases leptin expression in humans in vivo", "type" : "article-journal", "volume" : "82" }, "uris" : [ "http://www.mendeley.com/documents/?uuid=0830fdc9-b586-4b96-8774-e37760032bf4" ] } ], "mendeley" : { "formattedCitation" : "(Papaspyrou-Rao &lt;i&gt;et al.&lt;/i&gt; 1997)", "plainTextFormattedCitation" : "(Papaspyrou-Rao et al. 1997)", "previouslyFormattedCitation" : "(Papaspyrou-Rao &lt;i&gt;et al.&lt;/i&gt; 1997)" }, "properties" : { "noteIndex" : 0 }, "schema" : "https://github.com/citation-style-language/schema/raw/master/csl-citation.json" }</w:instrText>
      </w:r>
      <w:r w:rsidR="001265D3">
        <w:fldChar w:fldCharType="separate"/>
      </w:r>
      <w:r w:rsidR="001265D3" w:rsidRPr="00970A6B">
        <w:rPr>
          <w:noProof/>
        </w:rPr>
        <w:t xml:space="preserve">(Papaspyrou-Rao </w:t>
      </w:r>
      <w:r w:rsidR="001265D3" w:rsidRPr="00970A6B">
        <w:rPr>
          <w:i/>
          <w:noProof/>
        </w:rPr>
        <w:t>et al.</w:t>
      </w:r>
      <w:r w:rsidR="001265D3" w:rsidRPr="00970A6B">
        <w:rPr>
          <w:noProof/>
        </w:rPr>
        <w:t xml:space="preserve"> 1997)</w:t>
      </w:r>
      <w:r w:rsidR="001265D3">
        <w:fldChar w:fldCharType="end"/>
      </w:r>
      <w:r w:rsidR="001265D3">
        <w:t xml:space="preserve">.  We observed </w:t>
      </w:r>
      <w:r w:rsidR="001B369A">
        <w:t>1.8 fold higher level of</w:t>
      </w:r>
      <w:r w:rsidR="001265D3">
        <w:t xml:space="preserve"> Leptin (</w:t>
      </w:r>
      <w:r w:rsidR="001265D3" w:rsidRPr="00521A96">
        <w:rPr>
          <w:i/>
        </w:rPr>
        <w:t>LEP</w:t>
      </w:r>
      <w:r w:rsidR="001265D3">
        <w:t>)</w:t>
      </w:r>
      <w:r w:rsidR="001B369A">
        <w:t xml:space="preserve"> expression, a</w:t>
      </w:r>
      <w:r w:rsidR="006263FB">
        <w:t>nd a</w:t>
      </w:r>
      <w:r w:rsidR="001B369A">
        <w:t xml:space="preserve"> trend </w:t>
      </w:r>
      <w:r w:rsidR="006263FB">
        <w:t>towards</w:t>
      </w:r>
      <w:r w:rsidR="001B369A">
        <w:t xml:space="preserve"> higher resistin (</w:t>
      </w:r>
      <w:r w:rsidR="001B369A">
        <w:rPr>
          <w:i/>
        </w:rPr>
        <w:t>RETN)</w:t>
      </w:r>
      <w:r w:rsidR="001B369A">
        <w:t xml:space="preserve"> expression</w:t>
      </w:r>
      <w:r w:rsidR="006263FB">
        <w:t xml:space="preserve"> </w:t>
      </w:r>
      <w:r w:rsidR="001265D3">
        <w:t>but no significant changes in  adiponectin mRNA levels (</w:t>
      </w:r>
      <w:r w:rsidR="001265D3" w:rsidRPr="00521A96">
        <w:rPr>
          <w:i/>
        </w:rPr>
        <w:t>ADIPOQ</w:t>
      </w:r>
      <w:r w:rsidR="001265D3">
        <w:t xml:space="preserve">, q=0.94; Figure 3C).  </w:t>
      </w:r>
    </w:p>
    <w:p w14:paraId="54425C3A" w14:textId="77777777" w:rsidR="002025A3" w:rsidRDefault="002025A3" w:rsidP="0015200A">
      <w:pPr>
        <w:spacing w:line="480" w:lineRule="auto"/>
      </w:pPr>
      <w:r>
        <w:t xml:space="preserve"> </w:t>
      </w:r>
    </w:p>
    <w:p w14:paraId="10D90B38" w14:textId="499782A7" w:rsidR="002025A3" w:rsidRDefault="00F0643F" w:rsidP="0015200A">
      <w:pPr>
        <w:pStyle w:val="Heading2"/>
        <w:spacing w:line="480" w:lineRule="auto"/>
      </w:pPr>
      <w:r>
        <w:t>Lipogene</w:t>
      </w:r>
      <w:r w:rsidR="000220D0">
        <w:t>s</w:t>
      </w:r>
      <w:r>
        <w:t>i</w:t>
      </w:r>
      <w:r w:rsidR="000220D0">
        <w:t>s</w:t>
      </w:r>
      <w:r>
        <w:t xml:space="preserve"> Genes are Upregulated in Response to Elevated Glucocorticoids</w:t>
      </w:r>
    </w:p>
    <w:p w14:paraId="7CAB8786" w14:textId="0F87214E" w:rsidR="005A3933" w:rsidRDefault="003B269B" w:rsidP="0015200A">
      <w:pPr>
        <w:spacing w:line="480" w:lineRule="auto"/>
      </w:pPr>
      <w:r>
        <w:t xml:space="preserve">Increased subcutaneous fat mass is a hallmark of Cushing’s syndrome, and could potentially be mediated through activation of adipogenesis or lipogenesis.  Our transcriptomic data support the hypothesis that lipogenesis is activated in these tissues via transcriptional activation of fatty acid synthesis and triglyceride synthesis.  </w:t>
      </w:r>
      <w:r w:rsidR="00523615">
        <w:t>All the major</w:t>
      </w:r>
      <w:r>
        <w:t xml:space="preserve"> g</w:t>
      </w:r>
      <w:r w:rsidR="002025A3">
        <w:t xml:space="preserve">enes involved in </w:t>
      </w:r>
      <w:r w:rsidR="001E5037">
        <w:t xml:space="preserve">the synthesis of </w:t>
      </w:r>
      <w:r w:rsidR="002025A3">
        <w:t xml:space="preserve">fatty acids were expressed at higher levels </w:t>
      </w:r>
      <w:r>
        <w:t xml:space="preserve">including </w:t>
      </w:r>
      <w:r w:rsidR="00323F22">
        <w:rPr>
          <w:i/>
        </w:rPr>
        <w:t>ACACA,</w:t>
      </w:r>
      <w:r w:rsidR="00C72C44">
        <w:rPr>
          <w:i/>
        </w:rPr>
        <w:t xml:space="preserve"> </w:t>
      </w:r>
      <w:r w:rsidR="00BD0693" w:rsidRPr="00BD0693">
        <w:rPr>
          <w:i/>
        </w:rPr>
        <w:t>FASN, AACSL4/5,</w:t>
      </w:r>
      <w:r w:rsidR="0002510A">
        <w:rPr>
          <w:i/>
        </w:rPr>
        <w:t xml:space="preserve"> </w:t>
      </w:r>
      <w:r w:rsidR="00BD0693" w:rsidRPr="00BD0693">
        <w:rPr>
          <w:i/>
        </w:rPr>
        <w:t>ACSL</w:t>
      </w:r>
      <w:r w:rsidR="00BD0693">
        <w:rPr>
          <w:i/>
        </w:rPr>
        <w:t>1/3/4</w:t>
      </w:r>
      <w:r w:rsidR="00BD0693" w:rsidRPr="00BD0693">
        <w:rPr>
          <w:i/>
        </w:rPr>
        <w:t xml:space="preserve">, </w:t>
      </w:r>
      <w:r w:rsidR="00BD0693" w:rsidRPr="00BD0693">
        <w:t>and</w:t>
      </w:r>
      <w:r w:rsidR="00BD0693" w:rsidRPr="00BD0693">
        <w:rPr>
          <w:i/>
        </w:rPr>
        <w:t xml:space="preserve"> ELOVL1/5/6</w:t>
      </w:r>
      <w:r w:rsidR="00B8003A">
        <w:t xml:space="preserve"> (Figure </w:t>
      </w:r>
      <w:r w:rsidR="00323F22">
        <w:t>4A</w:t>
      </w:r>
      <w:r w:rsidR="00B8003A">
        <w:t>)</w:t>
      </w:r>
      <w:r w:rsidR="00497152">
        <w:t>.</w:t>
      </w:r>
      <w:r w:rsidR="00BD0693">
        <w:t xml:space="preserve">  Desaturation of fatty acids is an essential aspect of </w:t>
      </w:r>
      <w:r w:rsidR="00BD0693">
        <w:rPr>
          <w:i/>
        </w:rPr>
        <w:t xml:space="preserve">de </w:t>
      </w:r>
      <w:r w:rsidR="00BD0693" w:rsidRPr="00BD0693">
        <w:rPr>
          <w:i/>
        </w:rPr>
        <w:t>novo</w:t>
      </w:r>
      <w:r w:rsidR="00BD0693">
        <w:t xml:space="preserve"> fatty acid synthesis, and we also observed elevations in </w:t>
      </w:r>
      <w:r w:rsidR="00523615">
        <w:t>all fatty acid desaturases</w:t>
      </w:r>
      <w:r w:rsidR="00BD0693">
        <w:t xml:space="preserve"> </w:t>
      </w:r>
      <w:r w:rsidRPr="00BD0693">
        <w:rPr>
          <w:i/>
        </w:rPr>
        <w:t>SCD</w:t>
      </w:r>
      <w:r w:rsidR="002025A3" w:rsidRPr="00BD0693">
        <w:rPr>
          <w:i/>
        </w:rPr>
        <w:t>,</w:t>
      </w:r>
      <w:r w:rsidR="006146F4">
        <w:rPr>
          <w:i/>
        </w:rPr>
        <w:t xml:space="preserve"> </w:t>
      </w:r>
      <w:r w:rsidR="002025A3" w:rsidRPr="00BD0693">
        <w:rPr>
          <w:i/>
        </w:rPr>
        <w:t>FADS1,</w:t>
      </w:r>
      <w:r w:rsidR="006146F4">
        <w:rPr>
          <w:i/>
        </w:rPr>
        <w:t xml:space="preserve"> </w:t>
      </w:r>
      <w:r w:rsidR="009A7B5D">
        <w:rPr>
          <w:i/>
        </w:rPr>
        <w:t xml:space="preserve">FADS2 </w:t>
      </w:r>
      <w:r w:rsidRPr="00B8003A">
        <w:t>and</w:t>
      </w:r>
      <w:r w:rsidRPr="00BD0693">
        <w:rPr>
          <w:i/>
        </w:rPr>
        <w:t xml:space="preserve"> </w:t>
      </w:r>
      <w:r w:rsidR="00F0643F" w:rsidRPr="00BD0693">
        <w:rPr>
          <w:i/>
        </w:rPr>
        <w:t>HSD17B12</w:t>
      </w:r>
      <w:r w:rsidR="00B8003A">
        <w:rPr>
          <w:i/>
        </w:rPr>
        <w:t xml:space="preserve"> </w:t>
      </w:r>
      <w:r w:rsidR="00B8003A">
        <w:t xml:space="preserve">(Figure </w:t>
      </w:r>
      <w:r w:rsidR="00323F22">
        <w:t>4B</w:t>
      </w:r>
      <w:r w:rsidR="00B8003A">
        <w:t>)</w:t>
      </w:r>
      <w:r w:rsidR="00BD0693">
        <w:t>.</w:t>
      </w:r>
      <w:r w:rsidR="002F21DB">
        <w:t xml:space="preserve">  </w:t>
      </w:r>
      <w:r w:rsidR="00F25628">
        <w:t xml:space="preserve">The triglyceride synthesis genes </w:t>
      </w:r>
      <w:r w:rsidR="002025A3" w:rsidRPr="00B8003A">
        <w:rPr>
          <w:i/>
        </w:rPr>
        <w:t>GPAM</w:t>
      </w:r>
      <w:r w:rsidR="002025A3">
        <w:t xml:space="preserve">, </w:t>
      </w:r>
      <w:r w:rsidR="005A3933" w:rsidRPr="00B8003A">
        <w:rPr>
          <w:i/>
        </w:rPr>
        <w:t>DGAT2</w:t>
      </w:r>
      <w:r w:rsidR="005A3933">
        <w:t xml:space="preserve">, </w:t>
      </w:r>
      <w:r w:rsidR="005A3933" w:rsidRPr="00B8003A">
        <w:rPr>
          <w:i/>
        </w:rPr>
        <w:t>DGAT1</w:t>
      </w:r>
      <w:r w:rsidR="002025A3">
        <w:t>,</w:t>
      </w:r>
      <w:r w:rsidR="005812FE">
        <w:t xml:space="preserve"> </w:t>
      </w:r>
      <w:r w:rsidR="002025A3" w:rsidRPr="00B8003A">
        <w:rPr>
          <w:i/>
        </w:rPr>
        <w:t>AGPAT2</w:t>
      </w:r>
      <w:r w:rsidR="005A3933" w:rsidRPr="00B8003A">
        <w:rPr>
          <w:i/>
        </w:rPr>
        <w:t xml:space="preserve">/3 ,GPD1, </w:t>
      </w:r>
      <w:r w:rsidR="00B8003A">
        <w:t xml:space="preserve">and </w:t>
      </w:r>
      <w:r w:rsidR="002025A3" w:rsidRPr="00B8003A">
        <w:rPr>
          <w:i/>
        </w:rPr>
        <w:t>LPIN1</w:t>
      </w:r>
      <w:r w:rsidR="00B8003A">
        <w:t xml:space="preserve"> </w:t>
      </w:r>
      <w:r w:rsidR="002025A3">
        <w:t>,</w:t>
      </w:r>
      <w:r w:rsidR="005A3933">
        <w:t xml:space="preserve"> were </w:t>
      </w:r>
      <w:r w:rsidR="002F21DB">
        <w:t xml:space="preserve">also </w:t>
      </w:r>
      <w:r w:rsidR="005A3933">
        <w:t xml:space="preserve">all upregulated in </w:t>
      </w:r>
      <w:r w:rsidR="002F21DB">
        <w:t xml:space="preserve">subcutaneous </w:t>
      </w:r>
      <w:r w:rsidR="005A3933">
        <w:t>adipose tissue from Cus</w:t>
      </w:r>
      <w:r w:rsidR="004276D8">
        <w:t>hing’</w:t>
      </w:r>
      <w:r w:rsidR="005A3933">
        <w:t xml:space="preserve">s </w:t>
      </w:r>
      <w:r w:rsidR="00C9498B">
        <w:t xml:space="preserve">disease </w:t>
      </w:r>
      <w:r w:rsidR="005A3933">
        <w:t>patients</w:t>
      </w:r>
      <w:r w:rsidR="004276D8">
        <w:t xml:space="preserve"> (Figure </w:t>
      </w:r>
      <w:r w:rsidR="00323F22">
        <w:t>4C</w:t>
      </w:r>
      <w:r w:rsidR="004276D8">
        <w:t>)</w:t>
      </w:r>
      <w:r w:rsidR="005A3933">
        <w:t xml:space="preserve">.  </w:t>
      </w:r>
    </w:p>
    <w:p w14:paraId="57A4DEDB" w14:textId="77777777" w:rsidR="002025A3" w:rsidRDefault="002025A3" w:rsidP="0015200A">
      <w:pPr>
        <w:spacing w:line="480" w:lineRule="auto"/>
      </w:pPr>
    </w:p>
    <w:p w14:paraId="3C5E583D" w14:textId="4E1560E3" w:rsidR="00270104" w:rsidRDefault="004276D8" w:rsidP="0015200A">
      <w:pPr>
        <w:spacing w:line="480" w:lineRule="auto"/>
      </w:pPr>
      <w:r>
        <w:lastRenderedPageBreak/>
        <w:t>In spite of increased lipid deposition and elevations of lipogen</w:t>
      </w:r>
      <w:r w:rsidR="000220D0">
        <w:t xml:space="preserve">esis </w:t>
      </w:r>
      <w:r>
        <w:t xml:space="preserve">genes in Cushing’s </w:t>
      </w:r>
      <w:r w:rsidR="00C9498B">
        <w:t xml:space="preserve">disease </w:t>
      </w:r>
      <w:r>
        <w:t>patients</w:t>
      </w:r>
      <w:r w:rsidR="00523615">
        <w:t>'</w:t>
      </w:r>
      <w:r>
        <w:t xml:space="preserve"> adipose tissue, there have been several studies linking elevated glucocorticoids to increased lipolysis.  </w:t>
      </w:r>
      <w:r w:rsidR="00F21FA7">
        <w:t xml:space="preserve">In our patients, this was observed in </w:t>
      </w:r>
      <w:r w:rsidR="00F21FA7">
        <w:rPr>
          <w:i/>
        </w:rPr>
        <w:t>ex vivo</w:t>
      </w:r>
      <w:r w:rsidR="00F21FA7">
        <w:t xml:space="preserve"> explants of subcutaneous adipose tissue</w:t>
      </w:r>
      <w:r w:rsidR="00F3793D">
        <w:t xml:space="preserve"> (Figure 1D)</w:t>
      </w:r>
      <w:r>
        <w:t xml:space="preserve">.  Among genes that may liberate fatty acids from triglycerides, </w:t>
      </w:r>
      <w:r w:rsidR="002025A3">
        <w:t>Lipoprotein lipase (</w:t>
      </w:r>
      <w:r w:rsidR="002025A3" w:rsidRPr="004276D8">
        <w:rPr>
          <w:i/>
        </w:rPr>
        <w:t>LPL</w:t>
      </w:r>
      <w:r w:rsidR="002025A3">
        <w:t>) w</w:t>
      </w:r>
      <w:r>
        <w:t xml:space="preserve">as induced 1.45 fold (q=0.055) </w:t>
      </w:r>
      <w:r w:rsidR="004861BB">
        <w:t xml:space="preserve">in the Cushing’s </w:t>
      </w:r>
      <w:r w:rsidR="005C6048">
        <w:t xml:space="preserve">disease </w:t>
      </w:r>
      <w:r w:rsidR="004861BB">
        <w:t xml:space="preserve">subjects, </w:t>
      </w:r>
      <w:r>
        <w:t>but neither Hormone Sensitive Lipase (</w:t>
      </w:r>
      <w:r>
        <w:rPr>
          <w:i/>
        </w:rPr>
        <w:t>LIPE</w:t>
      </w:r>
      <w:r>
        <w:t xml:space="preserve">) </w:t>
      </w:r>
      <w:r w:rsidR="00F25628">
        <w:t>n</w:t>
      </w:r>
      <w:r>
        <w:t>or Adipose Triglyceride Lipase (</w:t>
      </w:r>
      <w:r>
        <w:rPr>
          <w:i/>
        </w:rPr>
        <w:t>PNPLA2</w:t>
      </w:r>
      <w:r>
        <w:t xml:space="preserve">) were </w:t>
      </w:r>
      <w:r w:rsidR="00AA7698">
        <w:t>significantly changed</w:t>
      </w:r>
      <w:r>
        <w:t xml:space="preserve"> </w:t>
      </w:r>
      <w:r w:rsidR="00270104">
        <w:t xml:space="preserve">at the transcriptional level (Figure </w:t>
      </w:r>
      <w:r w:rsidR="002B3E82">
        <w:t>4D</w:t>
      </w:r>
      <w:r w:rsidR="00270104">
        <w:t>).  It is possible that insulin resistance due to glucocorticoids caused decreased repression of lipolysis leading to its upregulation</w:t>
      </w:r>
      <w:r w:rsidR="004861BB">
        <w:t xml:space="preserve">.  However, </w:t>
      </w:r>
      <w:r w:rsidR="00270104">
        <w:t>our data supports an insulin-independent activation as well, since in our explants insulin was not present</w:t>
      </w:r>
      <w:r w:rsidR="004861BB">
        <w:t xml:space="preserve"> during the lipolysis assay</w:t>
      </w:r>
      <w:r w:rsidR="00270104">
        <w:t xml:space="preserve">.  We </w:t>
      </w:r>
      <w:r w:rsidR="00F1025D">
        <w:t>detected</w:t>
      </w:r>
      <w:r w:rsidR="00270104">
        <w:t xml:space="preserve"> an elevation of Perilipin 4 (</w:t>
      </w:r>
      <w:r w:rsidR="00270104" w:rsidRPr="00270104">
        <w:rPr>
          <w:i/>
        </w:rPr>
        <w:t>PLIN4</w:t>
      </w:r>
      <w:r w:rsidR="00270104">
        <w:t>) which is one of the proteins that coat intrac</w:t>
      </w:r>
      <w:r w:rsidR="00AA7698">
        <w:t xml:space="preserve">ellular lipid storage droplets (induced 1.45 fold, </w:t>
      </w:r>
      <w:r w:rsidR="00270104">
        <w:t>q=0.05</w:t>
      </w:r>
      <w:r w:rsidR="00F25628">
        <w:t>6</w:t>
      </w:r>
      <w:r w:rsidR="00270104">
        <w:t xml:space="preserve">). </w:t>
      </w:r>
    </w:p>
    <w:p w14:paraId="34F82564" w14:textId="77777777" w:rsidR="00E318EB" w:rsidRDefault="00E318EB" w:rsidP="0015200A">
      <w:pPr>
        <w:spacing w:line="480" w:lineRule="auto"/>
      </w:pPr>
    </w:p>
    <w:p w14:paraId="336D6AB1" w14:textId="673B449D" w:rsidR="00F1025D" w:rsidRDefault="00F1025D" w:rsidP="0015200A">
      <w:pPr>
        <w:spacing w:line="480" w:lineRule="auto"/>
      </w:pPr>
      <w:r w:rsidRPr="00F1025D">
        <w:t xml:space="preserve"> </w:t>
      </w:r>
      <w:r w:rsidR="004861BB">
        <w:t>Several</w:t>
      </w:r>
      <w:r>
        <w:t xml:space="preserve"> genes that </w:t>
      </w:r>
      <w:r w:rsidR="00725D79">
        <w:t>regulate steroid biogenesis</w:t>
      </w:r>
      <w:r w:rsidR="004861BB">
        <w:t xml:space="preserve"> were elevated in adipose tissue from Cushing’s </w:t>
      </w:r>
      <w:r w:rsidR="005C6048">
        <w:t xml:space="preserve">disease </w:t>
      </w:r>
      <w:r w:rsidR="004861BB">
        <w:t>patients as</w:t>
      </w:r>
      <w:r w:rsidR="00725D79">
        <w:t xml:space="preserve"> </w:t>
      </w:r>
      <w:r w:rsidR="00E10D57">
        <w:t>described in Figure 4E</w:t>
      </w:r>
      <w:r w:rsidR="004861BB">
        <w:t xml:space="preserve">.  These </w:t>
      </w:r>
      <w:r w:rsidR="001E43B2">
        <w:t>includ</w:t>
      </w:r>
      <w:r w:rsidR="004861BB">
        <w:t>e</w:t>
      </w:r>
      <w:r w:rsidR="001E43B2">
        <w:t xml:space="preserve"> several cytochrome P450 family members, steroid reductases (</w:t>
      </w:r>
      <w:r w:rsidR="001E43B2" w:rsidRPr="001E43B2">
        <w:rPr>
          <w:i/>
        </w:rPr>
        <w:t>SRD5A1</w:t>
      </w:r>
      <w:r w:rsidR="001E43B2">
        <w:t xml:space="preserve">, </w:t>
      </w:r>
      <w:r w:rsidR="001E43B2" w:rsidRPr="001E43B2">
        <w:rPr>
          <w:i/>
        </w:rPr>
        <w:t>SRD5A3</w:t>
      </w:r>
      <w:r w:rsidR="001E43B2">
        <w:t>)</w:t>
      </w:r>
      <w:r w:rsidR="00725D79">
        <w:t xml:space="preserve"> </w:t>
      </w:r>
      <w:r w:rsidR="001E43B2">
        <w:t>, Aldo-keto reductase family 1 member C1 (</w:t>
      </w:r>
      <w:r w:rsidR="001E43B2" w:rsidRPr="001E43B2">
        <w:rPr>
          <w:i/>
        </w:rPr>
        <w:t>AKR1C1</w:t>
      </w:r>
      <w:r w:rsidR="001E43B2">
        <w:t>), steroid sulfatase (STS) , 7-dehydrocholesterol reductase (DHCR7)</w:t>
      </w:r>
      <w:r w:rsidR="00DC1A40">
        <w:t>, NAD(P) dependent steroid dehydrogenase-like (NSDHL) and HMG-CoA synthase (HMGCS1)</w:t>
      </w:r>
      <w:r w:rsidR="00E10D57">
        <w:t>.</w:t>
      </w:r>
      <w:r w:rsidR="002F7649">
        <w:t xml:space="preserve"> </w:t>
      </w:r>
    </w:p>
    <w:p w14:paraId="4FCBDDEF" w14:textId="77777777" w:rsidR="00F1025D" w:rsidRDefault="00F1025D" w:rsidP="0015200A">
      <w:pPr>
        <w:spacing w:line="480" w:lineRule="auto"/>
      </w:pPr>
    </w:p>
    <w:p w14:paraId="1838A2D7" w14:textId="67C433D1" w:rsidR="00F1025D" w:rsidRPr="00352180" w:rsidRDefault="00352180" w:rsidP="0015200A">
      <w:pPr>
        <w:spacing w:line="480" w:lineRule="auto"/>
      </w:pPr>
      <w:r>
        <w:t xml:space="preserve">To examine </w:t>
      </w:r>
      <w:r w:rsidR="00DC1A40">
        <w:t>whether lipogen</w:t>
      </w:r>
      <w:r w:rsidR="000220D0">
        <w:t>esis</w:t>
      </w:r>
      <w:r w:rsidR="00DC1A40">
        <w:t xml:space="preserve"> genes are activated</w:t>
      </w:r>
      <w:r>
        <w:t xml:space="preserve"> in </w:t>
      </w:r>
      <w:r w:rsidR="004861BB">
        <w:t xml:space="preserve">the dexamethasone treated </w:t>
      </w:r>
      <w:r>
        <w:t>mice, we</w:t>
      </w:r>
      <w:r w:rsidR="00F1025D">
        <w:t xml:space="preserve"> </w:t>
      </w:r>
      <w:r>
        <w:t>tested</w:t>
      </w:r>
      <w:r w:rsidR="00F1025D">
        <w:t xml:space="preserve"> several of these genes in subcutaneous adipose tissue from </w:t>
      </w:r>
      <w:r w:rsidR="00F1025D">
        <w:lastRenderedPageBreak/>
        <w:t xml:space="preserve">dexamethasone treated mice, and observed elevations in </w:t>
      </w:r>
      <w:r w:rsidR="00F1025D">
        <w:rPr>
          <w:i/>
        </w:rPr>
        <w:t xml:space="preserve">Fasn, Gpam, Gpd1, </w:t>
      </w:r>
      <w:r w:rsidR="00E10D57">
        <w:rPr>
          <w:i/>
        </w:rPr>
        <w:t xml:space="preserve">Acss2, </w:t>
      </w:r>
      <w:r w:rsidR="00F1025D">
        <w:rPr>
          <w:i/>
        </w:rPr>
        <w:t>Acs1, Dgat, Agpat2</w:t>
      </w:r>
      <w:r w:rsidR="00E10D57">
        <w:rPr>
          <w:i/>
        </w:rPr>
        <w:t>, Dhcr7/24</w:t>
      </w:r>
      <w:r w:rsidR="00F1025D">
        <w:rPr>
          <w:i/>
        </w:rPr>
        <w:t xml:space="preserve"> </w:t>
      </w:r>
      <w:r w:rsidR="00F1025D">
        <w:t xml:space="preserve">and </w:t>
      </w:r>
      <w:r w:rsidR="00F1025D">
        <w:rPr>
          <w:i/>
        </w:rPr>
        <w:t>Acaca1</w:t>
      </w:r>
      <w:r w:rsidR="00F637BB">
        <w:t xml:space="preserve">. (Figure </w:t>
      </w:r>
      <w:r w:rsidR="002B3E82">
        <w:t>4F</w:t>
      </w:r>
      <w:r w:rsidR="00F1025D">
        <w:t>)</w:t>
      </w:r>
      <w:r>
        <w:t xml:space="preserve">.  </w:t>
      </w:r>
      <w:r w:rsidR="004861BB">
        <w:t>In contrast to the human samples,</w:t>
      </w:r>
      <w:r>
        <w:t xml:space="preserve"> did not observe an elevation in the mouse isoform of </w:t>
      </w:r>
      <w:r>
        <w:rPr>
          <w:i/>
        </w:rPr>
        <w:t>SCD</w:t>
      </w:r>
      <w:r>
        <w:t xml:space="preserve">, but saw instead a reduction in </w:t>
      </w:r>
      <w:r>
        <w:rPr>
          <w:i/>
        </w:rPr>
        <w:t>Scd1</w:t>
      </w:r>
      <w:r>
        <w:t xml:space="preserve"> mRNA.</w:t>
      </w:r>
    </w:p>
    <w:p w14:paraId="311DA17C" w14:textId="2532BD1B" w:rsidR="002025A3" w:rsidRDefault="002025A3" w:rsidP="0015200A">
      <w:pPr>
        <w:pStyle w:val="Heading2"/>
        <w:spacing w:line="480" w:lineRule="auto"/>
      </w:pPr>
      <w:r>
        <w:t xml:space="preserve">Genes </w:t>
      </w:r>
      <w:r w:rsidR="003218D6">
        <w:t>controlling</w:t>
      </w:r>
      <w:r>
        <w:t xml:space="preserve"> </w:t>
      </w:r>
      <w:r w:rsidR="007574EE">
        <w:t>glucose oxidation are elevated</w:t>
      </w:r>
      <w:r w:rsidR="002B3E82">
        <w:t xml:space="preserve"> in Cushing's </w:t>
      </w:r>
      <w:r w:rsidR="00C9498B">
        <w:t xml:space="preserve">disease </w:t>
      </w:r>
      <w:r w:rsidR="002B3E82">
        <w:t>patients</w:t>
      </w:r>
    </w:p>
    <w:p w14:paraId="6AAB2DDB" w14:textId="6CDA0A29" w:rsidR="00E318EB" w:rsidRPr="00E10D57" w:rsidRDefault="002025A3" w:rsidP="0015200A">
      <w:pPr>
        <w:spacing w:line="480" w:lineRule="auto"/>
        <w:rPr>
          <w:i/>
        </w:rPr>
      </w:pPr>
      <w:r>
        <w:t xml:space="preserve">Several glucose metabolism genes, and specifically glycolysis </w:t>
      </w:r>
      <w:r w:rsidR="00AA53F9">
        <w:t xml:space="preserve">and TCA cycle </w:t>
      </w:r>
      <w:r>
        <w:t>genes were expressed at higher levels</w:t>
      </w:r>
      <w:r w:rsidR="00F637BB">
        <w:t xml:space="preserve"> in Cushing's disease patients (Figure 5).  Strongly induced genes included, </w:t>
      </w:r>
      <w:r w:rsidR="00E4429E">
        <w:rPr>
          <w:i/>
        </w:rPr>
        <w:t>HK3, FBP1, ALDOC, ENO1, IDH1, ME1 AND DLAT</w:t>
      </w:r>
      <w:r w:rsidR="00A631D1">
        <w:rPr>
          <w:i/>
        </w:rPr>
        <w:t xml:space="preserve">. </w:t>
      </w:r>
      <w:r w:rsidR="00A631D1" w:rsidRPr="00A631D1">
        <w:t xml:space="preserve">Upregulations </w:t>
      </w:r>
      <w:r w:rsidR="00A631D1">
        <w:t xml:space="preserve">in </w:t>
      </w:r>
      <w:r w:rsidR="00A631D1" w:rsidRPr="00E10D57">
        <w:rPr>
          <w:i/>
        </w:rPr>
        <w:t>Idh1</w:t>
      </w:r>
      <w:r w:rsidR="00A631D1">
        <w:t xml:space="preserve"> and </w:t>
      </w:r>
      <w:r w:rsidR="00A631D1" w:rsidRPr="00E10D57">
        <w:rPr>
          <w:i/>
        </w:rPr>
        <w:t>Me1</w:t>
      </w:r>
      <w:r w:rsidR="00A631D1">
        <w:t xml:space="preserve"> were also noted in mouse adipose tissue, along with other transcripts involved in glucose oxidation such as </w:t>
      </w:r>
      <w:r w:rsidR="00A631D1" w:rsidRPr="00E10D57">
        <w:rPr>
          <w:i/>
        </w:rPr>
        <w:t>Aco1, Ldhb</w:t>
      </w:r>
      <w:r w:rsidR="00A631D1">
        <w:t xml:space="preserve"> and </w:t>
      </w:r>
      <w:r w:rsidR="00A631D1" w:rsidRPr="00E10D57">
        <w:rPr>
          <w:i/>
        </w:rPr>
        <w:t>Mdh1</w:t>
      </w:r>
      <w:r w:rsidR="00A631D1">
        <w:t xml:space="preserve">  (Figure 5B).</w:t>
      </w:r>
    </w:p>
    <w:p w14:paraId="465F032B" w14:textId="77777777" w:rsidR="002025A3" w:rsidRDefault="002025A3" w:rsidP="0015200A">
      <w:pPr>
        <w:spacing w:line="480" w:lineRule="auto"/>
      </w:pPr>
    </w:p>
    <w:p w14:paraId="7455B13E" w14:textId="14A6F41C" w:rsidR="002025A3" w:rsidRDefault="002B3E82" w:rsidP="0015200A">
      <w:pPr>
        <w:spacing w:line="480" w:lineRule="auto"/>
      </w:pPr>
      <w:r>
        <w:t>The major glycogen synthesis transcripts were</w:t>
      </w:r>
      <w:r w:rsidR="004861BB">
        <w:t xml:space="preserve"> also</w:t>
      </w:r>
      <w:r>
        <w:t xml:space="preserve"> induced, including</w:t>
      </w:r>
      <w:r w:rsidR="00E10D57">
        <w:t xml:space="preserve"> </w:t>
      </w:r>
      <w:r w:rsidR="002025A3" w:rsidRPr="0003020D">
        <w:rPr>
          <w:i/>
        </w:rPr>
        <w:t>GYS2</w:t>
      </w:r>
      <w:r w:rsidR="00E10D57">
        <w:rPr>
          <w:i/>
        </w:rPr>
        <w:t xml:space="preserve">, </w:t>
      </w:r>
      <w:r w:rsidR="002025A3" w:rsidRPr="0003020D">
        <w:rPr>
          <w:i/>
        </w:rPr>
        <w:t>UGP2</w:t>
      </w:r>
      <w:r w:rsidR="00E10D57">
        <w:rPr>
          <w:i/>
        </w:rPr>
        <w:t xml:space="preserve"> </w:t>
      </w:r>
      <w:r>
        <w:rPr>
          <w:iCs/>
        </w:rPr>
        <w:t xml:space="preserve">and </w:t>
      </w:r>
      <w:r w:rsidR="002025A3" w:rsidRPr="0003020D">
        <w:rPr>
          <w:i/>
        </w:rPr>
        <w:t>GBE1</w:t>
      </w:r>
      <w:r w:rsidR="0003020D">
        <w:t xml:space="preserve">.  </w:t>
      </w:r>
      <w:r w:rsidR="00260B2D">
        <w:t>This agrees with biochemical studies which implicate glucocorticoid treatment in</w:t>
      </w:r>
      <w:r w:rsidR="0093335B">
        <w:t xml:space="preserve"> elevated</w:t>
      </w:r>
      <w:r w:rsidR="00260B2D">
        <w:t xml:space="preserve"> hepatic </w:t>
      </w:r>
      <w:r w:rsidR="00523615">
        <w:t xml:space="preserve">and adipose tissue </w:t>
      </w:r>
      <w:r w:rsidR="00260B2D">
        <w:t xml:space="preserve">glycogenesis </w:t>
      </w:r>
      <w:r w:rsidR="0098461E">
        <w:fldChar w:fldCharType="begin" w:fldLock="1"/>
      </w:r>
      <w:r w:rsidR="001E5037">
        <w:instrText>ADDIN CSL_CITATION { "citationItems" : [ { "id" : "ITEM-1", "itemData" : { "ISSN" : "00137227", "PMID" : "14802357", "author" : [ { "dropping-particle" : "", "family" : "Engel", "given" : "F. L.", "non-dropping-particle" : "", "parse-names" : false, "suffix" : "" }, { "dropping-particle" : "", "family" : "Scott", "given" : "J. L.", "non-dropping-particle" : "", "parse-names" : false, "suffix" : "" } ], "container-title" : "Endocrinology", "id" : "ITEM-1", "issued" : { "date-parts" : [ [ "1951" ] ] }, "page" : "56-69", "title" : "The role of hormones in adipose tissue glycogen synthesis in the rat; the adrenal cortex.", "type" : "article-journal", "volume" : "48" }, "uris" : [ "http://www.mendeley.com/documents/?uuid=3671afef-8f0b-4a1d-ba3c-96907fee9892" ] }, { "id" : "ITEM-2", "itemData" : { "ISSN" : "0014-2956", "PMID" : "8665894", "abstract" : "The direct effects of dexamethasone on glycogen synthase and phosphorylase and glycogen content have been investigated in primary cultured rat hepatocytes. Dexamethasone induced the transient translocation of glycogen synthase from the soluble to the 10000xg pelletable fraction and the activation of this enzyme, although more significant, longer-standing activation was achieved in the pelletable fraction. Neither total glycogen synthase content nor glycogen synthase mRNA levels were modified. Dexamethasone also caused the sustained activation (up to 6h) of glycogen phosphorylase, which was not accompanied by an increase in its mRNA level. Glycogen cell content and the incorporation of (14C) glucose into glycogen decreased after dexamethasone treatment. The data show that dexamethasone, unlike other glycogenolytic hormones, at concentrations of 10 nM or higher, stimulate hepatocyte glycogenolysis without inducing the inverse coupling of synthase and phosphorylase. The co-existence of active forms of both glycogen synthase and phosphorylase promoted by dexamethasone leads to a situation that is analogous to that of the fasted liver.", "author" : [ { "dropping-particle" : "", "family" : "Baqu\u00e9", "given" : "S", "non-dropping-particle" : "", "parse-names" : false, "suffix" : "" }, { "dropping-particle" : "", "family" : "Roca", "given" : "a", "non-dropping-particle" : "", "parse-names" : false, "suffix" : "" }, { "dropping-particle" : "", "family" : "Guinovart", "given" : "J J", "non-dropping-particle" : "", "parse-names" : false, "suffix" : "" }, { "dropping-particle" : "", "family" : "G\u00f3mez-Foix", "given" : "a M", "non-dropping-particle" : "", "parse-names" : false, "suffix" : "" } ], "container-title" : "European Journal of Biochemistry", "id" : "ITEM-2", "issue" : "3", "issued" : { "date-parts" : [ [ "1996", "3", "15" ] ] }, "page" : "772-7", "title" : "Direct activating effects of dexamethasone on glycogen metabolizing enzymes in primary cultured rat hepatocytes.", "type" : "article-journal", "volume" : "236" }, "uris" : [ "http://www.mendeley.com/documents/?uuid=aa97f7a9-2899-43a7-9b5a-bd2a63e7890c" ] }, { "id" : "ITEM-3", "itemData" : { "DOI" : "10.1038/200143a0", "ISSN" : "0028-0836", "PMID" : "14073027", "author" : [ { "dropping-particle" : "", "family" : "Segal", "given" : "H L", "non-dropping-particle" : "", "parse-names" : false, "suffix" : "" }, { "dropping-particle" : "", "family" : "Gonzalez Lopez", "given" : "C", "non-dropping-particle" : "", "parse-names" : false, "suffix" : "" } ], "container-title" : "Nature", "id" : "ITEM-3", "issued" : { "date-parts" : [ [ "1963" ] ] }, "page" : "143-144", "title" : "Early Effects of Glucocorticoids on Precursor Incorporation into Glycogen", "type" : "article-journal", "volume" : "200" }, "uris" : [ "http://www.mendeley.com/documents/?uuid=2289c78c-44c6-41ec-ad46-0cd80d4edf7c" ] } ], "mendeley" : { "formattedCitation" : "(Engel &amp; Scott 1951; Segal &amp; Gonzalez Lopez 1963; Baqu\u00e9 &lt;i&gt;et al.&lt;/i&gt; 1996)", "plainTextFormattedCitation" : "(Engel &amp; Scott 1951; Segal &amp; Gonzalez Lopez 1963; Baqu\u00e9 et al. 1996)", "previouslyFormattedCitation" : "(Engel &amp; Scott 1951; Segal &amp; Gonzalez Lopez 1963; Baqu\u00e9 &lt;i&gt;et al.&lt;/i&gt; 1996)" }, "properties" : { "noteIndex" : 0 }, "schema" : "https://github.com/citation-style-language/schema/raw/master/csl-citation.json" }</w:instrText>
      </w:r>
      <w:r w:rsidR="0098461E">
        <w:fldChar w:fldCharType="separate"/>
      </w:r>
      <w:r w:rsidR="0098461E" w:rsidRPr="0098461E">
        <w:rPr>
          <w:noProof/>
        </w:rPr>
        <w:t xml:space="preserve">(Engel &amp; Scott 1951; Segal &amp; Gonzalez Lopez 1963; Baqué </w:t>
      </w:r>
      <w:r w:rsidR="0098461E" w:rsidRPr="0098461E">
        <w:rPr>
          <w:i/>
          <w:noProof/>
        </w:rPr>
        <w:t>et al.</w:t>
      </w:r>
      <w:r w:rsidR="0098461E" w:rsidRPr="0098461E">
        <w:rPr>
          <w:noProof/>
        </w:rPr>
        <w:t xml:space="preserve"> 1996)</w:t>
      </w:r>
      <w:r w:rsidR="0098461E">
        <w:fldChar w:fldCharType="end"/>
      </w:r>
      <w:r w:rsidR="00260B2D">
        <w:t>. The relevance of this effect in adipose tissue has not yet been explored.</w:t>
      </w:r>
      <w:r w:rsidR="0002510A">
        <w:t xml:space="preserve"> </w:t>
      </w:r>
    </w:p>
    <w:p w14:paraId="2D6B54FF" w14:textId="0514FF7C" w:rsidR="002025A3" w:rsidRDefault="00F0643F" w:rsidP="0015200A">
      <w:pPr>
        <w:pStyle w:val="Heading2"/>
        <w:spacing w:line="480" w:lineRule="auto"/>
      </w:pPr>
      <w:r>
        <w:t>Genes that regulate protein ca</w:t>
      </w:r>
      <w:r w:rsidR="002025A3">
        <w:t>tabolism</w:t>
      </w:r>
      <w:r>
        <w:t xml:space="preserve"> are upregulated in adipose tissue</w:t>
      </w:r>
      <w:r w:rsidR="004861BB">
        <w:t xml:space="preserve"> from glucocorticoid exposed subjects</w:t>
      </w:r>
      <w:r>
        <w:t>.</w:t>
      </w:r>
    </w:p>
    <w:p w14:paraId="7D6AFCC9" w14:textId="79A85E25" w:rsidR="00F637BB" w:rsidRDefault="00F637BB" w:rsidP="0015200A">
      <w:pPr>
        <w:spacing w:line="480" w:lineRule="auto"/>
      </w:pPr>
      <w:r>
        <w:t xml:space="preserve">We found two major pathways of protein homeostasis </w:t>
      </w:r>
      <w:r w:rsidR="004861BB">
        <w:t xml:space="preserve">are altered </w:t>
      </w:r>
      <w:r>
        <w:t xml:space="preserve">in response to glucocorticoids.  In concert with reductions in lean body (including muscle) mass (Figure 2B), we observed substantial muscle weakness in mice treated with </w:t>
      </w:r>
      <w:r>
        <w:lastRenderedPageBreak/>
        <w:t>dexamethaso</w:t>
      </w:r>
      <w:r w:rsidR="00E914B3">
        <w:t xml:space="preserve">ne (Figure 6A).  </w:t>
      </w:r>
      <w:r w:rsidR="00161D64">
        <w:t>In a separate cohort</w:t>
      </w:r>
      <w:r w:rsidR="004861BB">
        <w:t xml:space="preserve"> of mice</w:t>
      </w:r>
      <w:r w:rsidR="00161D64">
        <w:t xml:space="preserve">, after one week of dexamethasone treatment </w:t>
      </w:r>
      <w:r w:rsidR="00E914B3">
        <w:t>skeletal muscle, mRNA levels of the E3 ligases (Atrogin-1 and MuRF1</w:t>
      </w:r>
      <w:r w:rsidR="004861BB">
        <w:t>)</w:t>
      </w:r>
      <w:r w:rsidR="00E914B3">
        <w:t xml:space="preserve"> were induced as </w:t>
      </w:r>
      <w:r w:rsidR="004861BB">
        <w:t xml:space="preserve">was </w:t>
      </w:r>
      <w:r w:rsidR="00E914B3">
        <w:t>the prote</w:t>
      </w:r>
      <w:r w:rsidR="0098461E">
        <w:t>a</w:t>
      </w:r>
      <w:r w:rsidR="00AA755C">
        <w:t>somal gene</w:t>
      </w:r>
      <w:r w:rsidR="00E914B3">
        <w:t xml:space="preserve"> </w:t>
      </w:r>
      <w:r w:rsidR="00AA755C">
        <w:rPr>
          <w:i/>
        </w:rPr>
        <w:t>Psmd</w:t>
      </w:r>
      <w:r w:rsidR="00E914B3">
        <w:rPr>
          <w:i/>
        </w:rPr>
        <w:t>8</w:t>
      </w:r>
      <w:r w:rsidR="00E914B3">
        <w:t xml:space="preserve"> (Figure 6B).  Similar inductions of the prote</w:t>
      </w:r>
      <w:r w:rsidR="0098461E">
        <w:t>a</w:t>
      </w:r>
      <w:r w:rsidR="00E914B3">
        <w:t xml:space="preserve">somal genes were observed in subcutaneous adipose tissue </w:t>
      </w:r>
      <w:r w:rsidR="00161D64">
        <w:t>from</w:t>
      </w:r>
      <w:r w:rsidR="004861BB">
        <w:t xml:space="preserve"> the cohort of</w:t>
      </w:r>
      <w:r w:rsidR="00161D64">
        <w:t xml:space="preserve"> mice treated with </w:t>
      </w:r>
      <w:r w:rsidR="00E914B3">
        <w:t xml:space="preserve">dexamethasone </w:t>
      </w:r>
      <w:r w:rsidR="00161D64">
        <w:t>for 12 weeks</w:t>
      </w:r>
      <w:r w:rsidR="00E914B3">
        <w:t xml:space="preserve"> (Figure 6C).</w:t>
      </w:r>
    </w:p>
    <w:p w14:paraId="77CAB67E" w14:textId="77777777" w:rsidR="00E914B3" w:rsidRDefault="00E914B3" w:rsidP="0015200A">
      <w:pPr>
        <w:spacing w:line="480" w:lineRule="auto"/>
      </w:pPr>
    </w:p>
    <w:p w14:paraId="6A7214BA" w14:textId="025CDFE2" w:rsidR="002025A3" w:rsidRDefault="00E914B3" w:rsidP="0015200A">
      <w:pPr>
        <w:spacing w:line="480" w:lineRule="auto"/>
      </w:pPr>
      <w:r>
        <w:t>In adipose tissue from Cushing’s</w:t>
      </w:r>
      <w:r w:rsidR="00C9498B">
        <w:t xml:space="preserve"> disease</w:t>
      </w:r>
      <w:r>
        <w:t xml:space="preserve"> patients, we observed inductions of both the prote</w:t>
      </w:r>
      <w:r w:rsidR="0098461E">
        <w:t>a</w:t>
      </w:r>
      <w:r>
        <w:t>somal pathways (</w:t>
      </w:r>
      <w:r w:rsidR="0098461E">
        <w:t xml:space="preserve">via </w:t>
      </w:r>
      <w:r>
        <w:t xml:space="preserve">KEGG, </w:t>
      </w:r>
      <w:r w:rsidR="0098461E">
        <w:t xml:space="preserve">net enrichment score 1.76, </w:t>
      </w:r>
      <w:r>
        <w:t>q=</w:t>
      </w:r>
      <w:r w:rsidR="0098461E">
        <w:t>0.01</w:t>
      </w:r>
      <w:r w:rsidR="007019BD">
        <w:t>; Figure 6D</w:t>
      </w:r>
      <w:r>
        <w:t xml:space="preserve">), </w:t>
      </w:r>
      <w:r w:rsidR="004E786F">
        <w:t>and</w:t>
      </w:r>
      <w:r>
        <w:t xml:space="preserve"> genes involved </w:t>
      </w:r>
      <w:r w:rsidR="007019BD">
        <w:t xml:space="preserve">in </w:t>
      </w:r>
      <w:r w:rsidR="00A12B51">
        <w:t>amino acid</w:t>
      </w:r>
      <w:r w:rsidR="007019BD">
        <w:t xml:space="preserve"> catabolism (Figure 6E</w:t>
      </w:r>
      <w:r>
        <w:t xml:space="preserve">) and a </w:t>
      </w:r>
      <w:r w:rsidR="0098461E">
        <w:t xml:space="preserve">general </w:t>
      </w:r>
      <w:r>
        <w:t>downregulati</w:t>
      </w:r>
      <w:r w:rsidR="007019BD">
        <w:t>on of ribosomal genes (Figure 6F</w:t>
      </w:r>
      <w:r>
        <w:t xml:space="preserve">).  Together these data support the hypothesis that protein catabolism and </w:t>
      </w:r>
      <w:r w:rsidR="004E786F">
        <w:t xml:space="preserve">a </w:t>
      </w:r>
      <w:r>
        <w:t>reduction</w:t>
      </w:r>
      <w:r w:rsidR="004E786F">
        <w:t xml:space="preserve"> in</w:t>
      </w:r>
      <w:r>
        <w:t xml:space="preserve"> protein synthesis also occur in adipose tissue in response to glucocorticoid exposure.</w:t>
      </w:r>
      <w:r w:rsidR="00A12B51">
        <w:t xml:space="preserve"> </w:t>
      </w:r>
    </w:p>
    <w:p w14:paraId="359214CA" w14:textId="46E91144" w:rsidR="002025A3" w:rsidRDefault="00F0643F" w:rsidP="0015200A">
      <w:pPr>
        <w:pStyle w:val="Heading2"/>
        <w:spacing w:line="480" w:lineRule="auto"/>
      </w:pPr>
      <w:r>
        <w:t>Genes involved in proximal insulin signaling are u</w:t>
      </w:r>
      <w:r w:rsidR="00E318EB">
        <w:t>nchanged in adipose tissue from</w:t>
      </w:r>
      <w:r>
        <w:t xml:space="preserve"> Cushing’s </w:t>
      </w:r>
      <w:r w:rsidR="00C9498B">
        <w:t>disease p</w:t>
      </w:r>
      <w:r>
        <w:t>atients.</w:t>
      </w:r>
    </w:p>
    <w:p w14:paraId="3FD45D0B" w14:textId="3B00E39D" w:rsidR="00547DEE" w:rsidRPr="00547DEE" w:rsidRDefault="00E318EB" w:rsidP="0015200A">
      <w:pPr>
        <w:spacing w:line="480" w:lineRule="auto"/>
      </w:pPr>
      <w:r>
        <w:t xml:space="preserve">As described in Figures </w:t>
      </w:r>
      <w:r w:rsidR="00651227">
        <w:t>1B an</w:t>
      </w:r>
      <w:r>
        <w:t xml:space="preserve">d </w:t>
      </w:r>
      <w:r w:rsidR="00651227">
        <w:t xml:space="preserve">2F, </w:t>
      </w:r>
      <w:r>
        <w:t>we observed insulin resistance in concert with elevated glucocorticoid levels in both mice and humans.  Several mechanisms have been proposed link</w:t>
      </w:r>
      <w:r w:rsidR="004E786F">
        <w:t>ing</w:t>
      </w:r>
      <w:r>
        <w:t xml:space="preserve"> glucocorticoids to insulin </w:t>
      </w:r>
      <w:r w:rsidR="00651227">
        <w:t>sensitivity</w:t>
      </w:r>
      <w:r>
        <w:t xml:space="preserve"> including </w:t>
      </w:r>
      <w:r w:rsidR="00651227">
        <w:t>elevated lipolysis</w:t>
      </w:r>
      <w:r>
        <w:t xml:space="preserve">.  </w:t>
      </w:r>
      <w:r w:rsidR="00122DD7">
        <w:t xml:space="preserve">As shown in Figure 7A, </w:t>
      </w:r>
      <w:r w:rsidR="00547DEE" w:rsidRPr="00547DEE">
        <w:t xml:space="preserve">There was a slightly higher expression of insulin pathway transcripts including </w:t>
      </w:r>
      <w:r w:rsidR="00547DEE" w:rsidRPr="00AA53F9">
        <w:rPr>
          <w:i/>
        </w:rPr>
        <w:t>FOXO1</w:t>
      </w:r>
      <w:r w:rsidR="00547DEE" w:rsidRPr="00547DEE">
        <w:t>, insulin receptor (</w:t>
      </w:r>
      <w:r w:rsidR="00547DEE" w:rsidRPr="00324E99">
        <w:rPr>
          <w:i/>
        </w:rPr>
        <w:t>INSR</w:t>
      </w:r>
      <w:r w:rsidR="0003020D">
        <w:t>)</w:t>
      </w:r>
      <w:r w:rsidR="00547DEE" w:rsidRPr="00547DEE">
        <w:t xml:space="preserve">, </w:t>
      </w:r>
      <w:r w:rsidR="00547DEE" w:rsidRPr="00324E99">
        <w:rPr>
          <w:i/>
        </w:rPr>
        <w:t>IRS1</w:t>
      </w:r>
      <w:r w:rsidR="00547DEE" w:rsidRPr="00547DEE">
        <w:t xml:space="preserve">, </w:t>
      </w:r>
      <w:r w:rsidR="00547DEE" w:rsidRPr="00324E99">
        <w:rPr>
          <w:i/>
        </w:rPr>
        <w:t>IRS2</w:t>
      </w:r>
      <w:r w:rsidR="00547DEE" w:rsidRPr="00547DEE">
        <w:t xml:space="preserve"> and p85 regulatory subunit of phosp</w:t>
      </w:r>
      <w:r w:rsidR="00122DD7">
        <w:t>hoinositide-3</w:t>
      </w:r>
      <w:r w:rsidR="00324E99">
        <w:t>-kinase (</w:t>
      </w:r>
      <w:r w:rsidR="00324E99" w:rsidRPr="00324E99">
        <w:rPr>
          <w:i/>
        </w:rPr>
        <w:t>PIK3R1</w:t>
      </w:r>
      <w:r w:rsidR="00324E99">
        <w:t>)</w:t>
      </w:r>
      <w:r w:rsidR="00AA2407">
        <w:t xml:space="preserve">, consistent with previous studies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"id" : "ITEM-2", "itemData" : { "DOI" : "10.1210/jc.2007-1399", "ISBN" : "0021-972X (Print) 0021-972X (Linking)", "ISSN" : "0021-972X", "PMID" : "17711920", "abstract" : "CONTEXT: Glucocorticoid (GC) excess is characterized by central obesity, insulin resistance, and in some cases, type 2 diabetes. However, the impact of GC upon insulin signaling in human adipose tissue has not been fully explored. OBJECTIVE: We have examined the effect of GC upon insulin signaling in both human sc primary preadipocyte cultures and a novel human immortalized sc adipocyte cell line (Chub-S7) and contrasted this with observations in primary cultures of human skeletal muscle. DESIGN AND SETTING: This is an in vitro study characterizing the impact of GC upon insulin signaling in human tissues. PATIENTS: Biopsy specimens were from healthy volunteers who gave their full and informed written consent. INTERVENTIONS: Combinations of treatments, including GC, RU38486, and wortmannin, were used. MAIN OUTCOME MEASURES: Insulin signaling cascade gene and protein expression and insulin-stimulated glucose uptake were determined. RESULTS: In human adipocytes, pretreatment with GC induced a dose-dependent [1.0 (control); 1.2 +/- 0.1 (50 nm); 2.2 +/- 0.2 (250 nm), P &lt; 0.01 vs. control; 3.4 +/- 0.2 (1000 nm), P &lt; 0.001 vs. control] and time-dependent [1.0 (1 h); 3.2 +/- 2.0 (6 h); 9.1 +/- 5.9 (24 h), P &lt; 0.05 vs. 1 h; 4.5 +/- 2.2 (48 h)] increase in insulin-stimulated protein kinase B/akt phosphorylation. In addition, whereas insulin receptor substrate (IRS)-1 protein expression did not change, IRS-1 tyrosine phosphorylation increased. Furthermore, GC induced IRS-2 mRNA expression (2.8-fold; P &lt; 0.05) and increased insulin-stimulated glucose uptake [1.0 (control) 1.8 +/- 0.1 (insulin) vs. 2.8 +/- 0.2 (insulin + GC); P &lt; 0.05]. In contrast, in primary cultures of human muscle, GC decreased insulin-stimulated glucose uptake [1.0 (control) 1.9 +/- 0.2 (insulin) vs. GC 1.3 +/- 0.1 (insulin + GC); P &lt; 0.05]. CONCLUSIONS: We have demonstrated tissue-specific regulation of insulin signaling by GC. Within sc adipose tissue, GCs augment insulin signaling, yet in muscle GCs cause insulin resistance. We propose that enhanced insulin action in adipose tissue increases adipocyte differentiation, thereby contributing to GC-induced obesity.", "author" : [ { "dropping-particle" : "", "family" : "Gathercole", "given" : "Laura L",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"ITEM-2", "issued" : { "date-parts" : [ [ "2007" ] ] }, "page" : "4332-4339", "title" : "Glucocorticoid modulation of insulin signaling in human subcutaneous adipose tissue.", "type" : "article-journal", "volume" : "92" }, "uris" : [ "http://www.mendeley.com/documents/?uuid=5ed90bc5-1863-452f-9cf1-113920061ee5" ] }, { "id" : "ITEM-3", "itemData" : { "DOI" : "10.1210/me.2009-0091", "ISBN" : "1944-9917 (Electronic)\\r0888-8809 (Linking)", "ISSN" : "1944-9917", "PMID" : "19887648", "abstract" : "Glucocorticoids are synthesized locally in adipose tissue and contribute to metabolic disease through the facilitation of adipose tissue expansion. Here we report that exposure of human primary preadipocytes to glucocorticoids increases their sensitivity to insulin and enhances their subsequent response to stimuli that promote differentiation. This effect was observed in primary human preadipocytes but not in immortalized 3T3-L1 murine preadipocytes or in fully differentiated primary human adipocytes. Stimulation of insulin signaling was mediated through induction of insulin receptor (IR), IR substrate protein 1 (IRS1), IRS2, and the p85 regulatory subunit of phosphoinositide-3-3-kinase, which led to enhanced insulin-mediated activation of Akt. Although induction of IRS2 was direct, induction of IR and IRS1 by glucocorticoids occurred subsequent to primary induction of the forkhead family transcription factors FoxO1A and FoxO3A. These results reveal a new role for glucocorticoids in preparing preadipocytes for differentiation.", "author" : [ { "dropping-particle" : "", "family" : "Tomlinson", "given" : "Julianna J", "non-dropping-particle" : "", "parse-names" : false, "suffix" : "" }, { "dropping-particle" : "", "family" : "Boudreau", "given" : "Ad\u00e8le", "non-dropping-particle" : "", "parse-names" : false, "suffix" : "" }, { "dropping-particle" : "", "family" : "Wu", "given" : "Dongmei", "non-dropping-particle" : "", "parse-names" : false, "suffix" : "" }, { "dropping-particle" : "", "family" : "Abdou Salem", "given" : "Houssein", "non-dropping-particle" : "", "parse-names" : false, "suffix" : "" }, { "dropping-particle" : "", "family" : "Carrigan", "given" : "Amanda", "non-dropping-particle" : "", "parse-names" : false, "suffix" : "" }, { "dropping-particle" : "", "family" : "Gagnon", "given" : "AnneMarie", "non-dropping-particle" : "", "parse-names" : false, "suffix" : "" }, { "dropping-particle" : "", "family" : "Mears", "given" : "Alan J", "non-dropping-particle" : "", "parse-names" : false, "suffix" : "" }, { "dropping-particle" : "", "family" : "Sorisky", "given" : "Alexander", "non-dropping-particle" : "", "parse-names" : false, "suffix" : "" }, { "dropping-particle" : "", "family" : "Atlas", "given" : "Ella", "non-dropping-particle" : "", "parse-names" : false, "suffix" : "" }, { "dropping-particle" : "", "family" : "Hach\u00e9", "given" : "Robert J G", "non-dropping-particle" : "", "parse-names" : false, "suffix" : "" } ], "container-title" : "Molecular endocrinology (Baltimore, Md.)", "id" : "ITEM-3", "issued" : { "date-parts" : [ [ "2010" ] ] }, "page" : "104-113", "title" : "Insulin sensitization of human preadipocytes through glucocorticoid hormone induction of forkhead transcription factors.", "type" : "article-journal", "volume" : "24" }, "uris" : [ "http://www.mendeley.com/documents/?uuid=5261fd30-711b-407a-b61b-430038ce8fe3" ] } ], "mendeley" : { "formattedCitation" : "(Gathercole &lt;i&gt;et al.&lt;/i&gt; 2007; Tomlinson &lt;i&gt;et al.&lt;/i&gt; 2010; Hazlehurst &lt;i&gt;et al.&lt;/i&gt; 2013)", "plainTextFormattedCitation" : "(Gathercole et al. 2007; Tomlinson et al. 2010; Hazlehurst et al. 2013)", "previouslyFormattedCitation" : "(Gathercole &lt;i&gt;et al.&lt;/i&gt; 2007; Tomlinson &lt;i&gt;et al.&lt;/i&gt; 2010; Hazlehurst &lt;i&gt;et al.&lt;/i&gt; 2013)" }, "properties" : { "noteIndex" : 0 }, "schema" : "https://github.com/citation-style-language/schema/raw/master/csl-citation.json" }</w:instrText>
      </w:r>
      <w:r w:rsidR="00AA2407">
        <w:fldChar w:fldCharType="separate"/>
      </w:r>
      <w:r w:rsidR="00AA2407" w:rsidRPr="00AA2407">
        <w:rPr>
          <w:noProof/>
        </w:rPr>
        <w:t xml:space="preserve">(Gathercole </w:t>
      </w:r>
      <w:r w:rsidR="00AA2407" w:rsidRPr="00AA2407">
        <w:rPr>
          <w:i/>
          <w:noProof/>
        </w:rPr>
        <w:t>et al.</w:t>
      </w:r>
      <w:r w:rsidR="00AA2407" w:rsidRPr="00AA2407">
        <w:rPr>
          <w:noProof/>
        </w:rPr>
        <w:t xml:space="preserve"> 2007; Tomlinson </w:t>
      </w:r>
      <w:r w:rsidR="00AA2407" w:rsidRPr="00AA2407">
        <w:rPr>
          <w:i/>
          <w:noProof/>
        </w:rPr>
        <w:t>et al.</w:t>
      </w:r>
      <w:r w:rsidR="00AA2407" w:rsidRPr="00AA2407">
        <w:rPr>
          <w:noProof/>
        </w:rPr>
        <w:t xml:space="preserve"> 2010; Hazlehurst </w:t>
      </w:r>
      <w:r w:rsidR="00AA2407" w:rsidRPr="00AA2407">
        <w:rPr>
          <w:i/>
          <w:noProof/>
        </w:rPr>
        <w:t>et al.</w:t>
      </w:r>
      <w:r w:rsidR="00AA2407" w:rsidRPr="00AA2407">
        <w:rPr>
          <w:noProof/>
        </w:rPr>
        <w:t xml:space="preserve"> 2013)</w:t>
      </w:r>
      <w:r w:rsidR="00AA2407">
        <w:fldChar w:fldCharType="end"/>
      </w:r>
      <w:r w:rsidR="00547DEE" w:rsidRPr="00547DEE">
        <w:t xml:space="preserve">. </w:t>
      </w:r>
      <w:r w:rsidR="00C103F7">
        <w:t>The</w:t>
      </w:r>
      <w:r w:rsidR="00547DEE" w:rsidRPr="00547DEE">
        <w:t xml:space="preserve"> insulin pathway was </w:t>
      </w:r>
      <w:r w:rsidR="00BD4A3A">
        <w:t xml:space="preserve">generally </w:t>
      </w:r>
      <w:r w:rsidR="00547DEE" w:rsidRPr="00547DEE">
        <w:t xml:space="preserve">expressed at significantly higher levels in the </w:t>
      </w:r>
      <w:r w:rsidR="00547DEE" w:rsidRPr="00547DEE">
        <w:lastRenderedPageBreak/>
        <w:t>Cushing's disease patients compared to controls (</w:t>
      </w:r>
      <w:r w:rsidR="0098461E">
        <w:t xml:space="preserve">KEGG pathway, net enrichment score 1.84, </w:t>
      </w:r>
      <w:r w:rsidR="00547DEE" w:rsidRPr="00547DEE">
        <w:t>q=0.0</w:t>
      </w:r>
      <w:r w:rsidR="0098461E">
        <w:t>0</w:t>
      </w:r>
      <w:r w:rsidR="00547DEE" w:rsidRPr="00547DEE">
        <w:t>6).</w:t>
      </w:r>
      <w:r w:rsidR="00324E99">
        <w:t xml:space="preserve">  These data do not support transcriptional downregulation of proximal insulin signaling genes as mediating insulin resistance</w:t>
      </w:r>
      <w:r w:rsidR="00A71BB7">
        <w:t xml:space="preserve"> in subcutaneous adipose tissue</w:t>
      </w:r>
      <w:r w:rsidR="00324E99">
        <w:t>.</w:t>
      </w:r>
    </w:p>
    <w:p w14:paraId="65E21C59" w14:textId="77777777" w:rsidR="00261C5D" w:rsidRDefault="00261C5D" w:rsidP="0015200A">
      <w:pPr>
        <w:spacing w:line="480" w:lineRule="auto"/>
      </w:pPr>
    </w:p>
    <w:p w14:paraId="40344E78" w14:textId="30F5926B" w:rsidR="002025A3" w:rsidRDefault="00261C5D" w:rsidP="0015200A">
      <w:pPr>
        <w:shd w:val="clear" w:color="auto" w:fill="FFFFFF"/>
        <w:spacing w:line="480" w:lineRule="auto"/>
      </w:pPr>
      <w:r>
        <w:t xml:space="preserve">Changes in cell ceramide and glucosylceramide have been </w:t>
      </w:r>
      <w:r w:rsidR="00447DB4">
        <w:t>suggested</w:t>
      </w:r>
      <w:r>
        <w:t xml:space="preserve"> to be important </w:t>
      </w:r>
      <w:r w:rsidRPr="00122DD7">
        <w:rPr>
          <w:i/>
        </w:rPr>
        <w:t>in vitro</w:t>
      </w:r>
      <w:r>
        <w:t xml:space="preserve"> and in obesity</w:t>
      </w:r>
      <w:r w:rsidR="004E786F">
        <w:t>-</w:t>
      </w:r>
      <w:r>
        <w:t xml:space="preserve"> and glucocorticoid-induced insulin resistance</w:t>
      </w:r>
      <w:r w:rsidR="00447DB4">
        <w:t xml:space="preserve"> in skeletal muscle </w:t>
      </w:r>
      <w:r w:rsidR="00447DB4">
        <w:fldChar w:fldCharType="begin" w:fldLock="1"/>
      </w:r>
      <w:r w:rsidR="00A97E6D">
        <w:instrText>ADDIN CSL_CITATION { "citationItems" : [ { "id" : "ITEM-1",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"ITEM-1", "issue" : "1", "issued" : { "date-parts" : [ [ "2004", "1" ] ] }, "page" : "25-31", "title" : "Ceramide content is increased in skeletal muscle from obese insulin-resistant humans.", "type" : "article-journal", "volume" : "53" }, "uris" : [ "http://www.mendeley.com/documents/?uuid=b946309b-fa94-46c4-be5b-1bb63e6d7f51" ] }, { "id" : "ITEM-2",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"ITEM-2", "issue" : "5", "issued" : { "date-parts" : [ [ "2007", "5" ] ] }, "page" : "1341-9", "title" : "Pharmacological inhibition of glucosylceramide synthase enhances insulin sensitivity.", "type" : "article-journal", "volume" : "56" }, "uris" : [ "http://www.mendeley.com/documents/?uuid=990cd072-2fc1-4417-aa8a-601d4ff4e67d" ] }, { "id" : "ITEM-3", "itemData" : { "DOI" : "10.1016/j.cmet.2007.01.002", "ISBN" : "1550-4131 (Print)",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"Greg\u00a0K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"ITEM-3", "issue" : "3", "issued" : { "date-parts" : [ [ "2007", "3" ] ] }, "page" : "167-79", "title" : "Inhibition of ceramide synthesis ameliorates glucocorticoid-, saturated-fat-, and obesity-induced insulin resistance.", "type" : "article-journal", "volume" : "5" }, "uris" : [ "http://www.mendeley.com/documents/?uuid=35e2f100-45a0-4598-add8-971b4f8c153b" ] } ], "mendeley" : { "formattedCitation" : "(Adams &lt;i&gt;et al.&lt;/i&gt; 2004; Aerts &lt;i&gt;et al.&lt;/i&gt; 2007; Holland &lt;i&gt;et al.&lt;/i&gt; 2007)", "plainTextFormattedCitation" : "(Adams et al. 2004; Aerts et al. 2007; Holland et al. 2007)", "previouslyFormattedCitation" : "(Adams &lt;i&gt;et al.&lt;/i&gt; 2004; Aerts &lt;i&gt;et al.&lt;/i&gt; 2007; Holland &lt;i&gt;et al.&lt;/i&gt; 2007)" }, "properties" : { "noteIndex" : 0 }, "schema" : "https://github.com/citation-style-language/schema/raw/master/csl-citation.json" }</w:instrText>
      </w:r>
      <w:r w:rsidR="00447DB4">
        <w:fldChar w:fldCharType="separate"/>
      </w:r>
      <w:r w:rsidR="00447DB4" w:rsidRPr="00447DB4">
        <w:rPr>
          <w:noProof/>
        </w:rPr>
        <w:t xml:space="preserve">(Adams </w:t>
      </w:r>
      <w:r w:rsidR="00447DB4" w:rsidRPr="00447DB4">
        <w:rPr>
          <w:i/>
          <w:noProof/>
        </w:rPr>
        <w:t>et al.</w:t>
      </w:r>
      <w:r w:rsidR="00447DB4" w:rsidRPr="00447DB4">
        <w:rPr>
          <w:noProof/>
        </w:rPr>
        <w:t xml:space="preserve"> 2004; Aerts </w:t>
      </w:r>
      <w:r w:rsidR="00447DB4" w:rsidRPr="00447DB4">
        <w:rPr>
          <w:i/>
          <w:noProof/>
        </w:rPr>
        <w:t>et al.</w:t>
      </w:r>
      <w:r w:rsidR="00447DB4" w:rsidRPr="00447DB4">
        <w:rPr>
          <w:noProof/>
        </w:rPr>
        <w:t xml:space="preserve"> 2007; Holland </w:t>
      </w:r>
      <w:r w:rsidR="00447DB4" w:rsidRPr="00447DB4">
        <w:rPr>
          <w:i/>
          <w:noProof/>
        </w:rPr>
        <w:t>et al.</w:t>
      </w:r>
      <w:r w:rsidR="00447DB4" w:rsidRPr="00447DB4">
        <w:rPr>
          <w:noProof/>
        </w:rPr>
        <w:t xml:space="preserve"> 2007)</w:t>
      </w:r>
      <w:r w:rsidR="00447DB4">
        <w:fldChar w:fldCharType="end"/>
      </w:r>
      <w:r w:rsidR="00447DB4">
        <w:t xml:space="preserve">.  </w:t>
      </w:r>
      <w:r>
        <w:t>To test biochemically whether ceramides may play a role in the Cushing's disease associated insulin resistance</w:t>
      </w:r>
      <w:r w:rsidR="00447DB4">
        <w:t xml:space="preserve"> in adipose tissue</w:t>
      </w:r>
      <w:r>
        <w:t>, we took</w:t>
      </w:r>
      <w:r w:rsidR="009A7B5D">
        <w:t xml:space="preserve"> a lipidomics approach to analyz</w:t>
      </w:r>
      <w:r>
        <w:t xml:space="preserve">e ceramide species from the adipose tissue explants of the same patients. </w:t>
      </w:r>
      <w:r w:rsidR="002025A3">
        <w:t>We observed no statistically significant changes in any cera</w:t>
      </w:r>
      <w:r w:rsidR="00E318EB">
        <w:t>mide species (</w:t>
      </w:r>
      <w:r w:rsidR="00711A42">
        <w:t xml:space="preserve">Figure </w:t>
      </w:r>
      <w:r w:rsidR="00D83BEB">
        <w:t>7B</w:t>
      </w:r>
      <w:r w:rsidR="00E318EB">
        <w:t>, q</w:t>
      </w:r>
      <w:r w:rsidR="002025A3">
        <w:t xml:space="preserve">&gt;0.25).  </w:t>
      </w:r>
    </w:p>
    <w:p w14:paraId="3EE176DC" w14:textId="77777777" w:rsidR="00711A42" w:rsidRDefault="00711A42" w:rsidP="0015200A">
      <w:pPr>
        <w:spacing w:line="480" w:lineRule="auto"/>
      </w:pPr>
    </w:p>
    <w:p w14:paraId="6A99B514" w14:textId="25C4B455" w:rsidR="00711A42" w:rsidRDefault="00711A42" w:rsidP="0015200A">
      <w:pPr>
        <w:pStyle w:val="Heading2"/>
        <w:spacing w:line="480" w:lineRule="auto"/>
      </w:pPr>
      <w:r>
        <w:t>Inflammation</w:t>
      </w:r>
    </w:p>
    <w:p w14:paraId="31B31734" w14:textId="074B8556" w:rsidR="002025A3" w:rsidRDefault="009024ED" w:rsidP="0015200A">
      <w:pPr>
        <w:spacing w:line="480" w:lineRule="auto"/>
      </w:pPr>
      <w:r>
        <w:t xml:space="preserve">Several pathways involved in immune function were downregulated in adipose tissue from Cushing’s </w:t>
      </w:r>
      <w:r w:rsidR="00C9498B">
        <w:t xml:space="preserve">disease </w:t>
      </w:r>
      <w:r>
        <w:t>patients.  This is consistent with the effects of cortisol</w:t>
      </w:r>
      <w:r w:rsidR="00B63E9D">
        <w:t xml:space="preserve"> in suppressing immune function generally.  Adipose tissue leukocyte infiltration both relies on an intact immune system and also responds to changes in adiposity </w:t>
      </w:r>
      <w:r w:rsidR="00B63E9D">
        <w:fldChar w:fldCharType="begin" w:fldLock="1"/>
      </w:r>
      <w:r w:rsidR="006A2D5D">
        <w:instrText>ADDIN CSL_CITATION { "citationItems" : [ { "id" : "ITEM-1", "itemData" : { "DOI" : "10.1172/JCI57132", "ISSN" : "1558-8238", "PMID" : "21633179", "abstract" : "The obesity epidemic has forced us to evaluate the role of inflammation in the health complications of obesity. This has led to a convergence of the fields of immunology and nutrient physiology and the understanding that they are inextricably linked. The reframing of obesity as an inflammatory condition has had a wide impact on our conceptualization of obesity-associated diseases. In this Review, we highlight the cellular and molecular mechanisms at play in the generation of obesity-induced inflammation. We also emphasize how defining the immune regulation in metabolic tissues has broadened the understanding of the diversity of inflammatory responses.", "author" : [ { "dropping-particle" : "", "family" : "Lumeng", "given" : "Carey N.", "non-dropping-particle" : "", "parse-names" : false, "suffix" : "" }, { "dropping-particle" : "", "family" : "Saltiel", "given" : "Alan\u00a0R.", "non-dropping-particle" : "", "parse-names" : false, "suffix" : "" } ], "container-title" : "The Journal of clinical investigation", "id" : "ITEM-1", "issue" : "6", "issued" : { "date-parts" : [ [ "2011", "6" ] ] }, "page" : "2111-7", "title" : "Inflammatory links between obesity and metabolic disease.", "type" : "article-journal", "volume" : "121" }, "uris" : [ "http://www.mendeley.com/documents/?uuid=a2fabd6b-1cc1-43a7-93e4-f70172816f15" ] } ], "mendeley" : { "formattedCitation" : "(Lumeng &amp; Saltiel 2011)", "plainTextFormattedCitation" : "(Lumeng &amp; Saltiel 2011)", "previouslyFormattedCitation" : "(Lumeng &amp; Saltiel 2011)" }, "properties" : { "noteIndex" : 0 }, "schema" : "https://github.com/citation-style-language/schema/raw/master/csl-citation.json" }</w:instrText>
      </w:r>
      <w:r w:rsidR="00B63E9D">
        <w:fldChar w:fldCharType="separate"/>
      </w:r>
      <w:r w:rsidR="00B63E9D" w:rsidRPr="00B63E9D">
        <w:rPr>
          <w:noProof/>
        </w:rPr>
        <w:t>(Lumeng &amp; Saltiel 2011)</w:t>
      </w:r>
      <w:r w:rsidR="00B63E9D">
        <w:fldChar w:fldCharType="end"/>
      </w:r>
      <w:r w:rsidR="00B63E9D">
        <w:t xml:space="preserve">.  Among immune genes, we </w:t>
      </w:r>
      <w:r w:rsidR="00F9502E">
        <w:t>detected reductions in several genes that form the class II</w:t>
      </w:r>
      <w:r w:rsidR="00B63E9D">
        <w:t xml:space="preserve"> ma</w:t>
      </w:r>
      <w:r w:rsidR="00F9502E">
        <w:t>jor histocompatibility complex</w:t>
      </w:r>
      <w:r w:rsidR="0033440B">
        <w:t xml:space="preserve">, notably </w:t>
      </w:r>
      <w:r w:rsidR="0033440B">
        <w:rPr>
          <w:i/>
        </w:rPr>
        <w:t xml:space="preserve">HLA-DPB2, HLA-DRA, HLA-DRB9 </w:t>
      </w:r>
      <w:r w:rsidR="0033440B" w:rsidRPr="0033440B">
        <w:t>and</w:t>
      </w:r>
      <w:r w:rsidR="0033440B">
        <w:rPr>
          <w:i/>
        </w:rPr>
        <w:t xml:space="preserve"> HLADQA1</w:t>
      </w:r>
      <w:r w:rsidR="0033440B">
        <w:t>.</w:t>
      </w:r>
      <w:r w:rsidR="00F9502E">
        <w:t xml:space="preserve">  (Figure 7C).</w:t>
      </w:r>
      <w:r w:rsidR="00A72B85">
        <w:t xml:space="preserve">  These genes no</w:t>
      </w:r>
      <w:r w:rsidR="001A4B5B">
        <w:t>rmally present antigens for T-ce</w:t>
      </w:r>
      <w:r w:rsidR="00A72B85">
        <w:t xml:space="preserve">ll recruitment.  </w:t>
      </w:r>
      <w:r w:rsidR="001A4B5B">
        <w:t xml:space="preserve">Consistent with this, we observed reductions in the </w:t>
      </w:r>
      <w:r w:rsidR="006A2D5D">
        <w:lastRenderedPageBreak/>
        <w:t>mRNA</w:t>
      </w:r>
      <w:r w:rsidR="001A4B5B">
        <w:t xml:space="preserve"> of </w:t>
      </w:r>
      <w:r w:rsidR="001A4B5B" w:rsidRPr="006A2D5D">
        <w:rPr>
          <w:i/>
        </w:rPr>
        <w:t>IL32</w:t>
      </w:r>
      <w:r w:rsidR="006A2D5D">
        <w:t>, a</w:t>
      </w:r>
      <w:r w:rsidR="001A4B5B">
        <w:t xml:space="preserve"> </w:t>
      </w:r>
      <w:r w:rsidR="006A2D5D">
        <w:t>hormone</w:t>
      </w:r>
      <w:r w:rsidR="001A4B5B">
        <w:t xml:space="preserve"> secreted by </w:t>
      </w:r>
      <w:r w:rsidR="006A2D5D">
        <w:t xml:space="preserve">Natural Killer and T lymphocytes </w:t>
      </w:r>
      <w:r w:rsidR="006A2D5D">
        <w:fldChar w:fldCharType="begin" w:fldLock="1"/>
      </w:r>
      <w:r w:rsidR="00AB465A">
        <w:instrText>ADDIN CSL_CITATION { "citationItems" : [ { "id" : "ITEM-1", "itemData" : { "DOI" : "10.1136/ard.2006.058511", "ISBN" : "0003-4967 (Print)\\r0003-4967 (Linking)", "ISSN" : "0003-4967", "PMID" : "17038476", "abstract" : "IL-32 is the name given to the NK4 transcript first reported in IL-2 activated T lymphocytes and natural killer cells 13 years ago without known function. The novel cytokine has six isoforms. In an study to isolate a soluble form of the IL-32 receptor from human urine, IL-32alpha bound proteinase-3 with high affinity and was not affected by enzyme inhibition. IL-32alpha/IL-32gamma were expressed as recombinant molecules. The cytokine exhibits properties characteristic of proinflammatory cytokines and also induces the degradation of inhibitory kappaB and phosphorylation of mitogen activated protein p38. Monoclonal antibodies to IL-32 identify its presence in a variety of human tissues from diseases states. Epithelial cells from healthy subjects express low levels of the cytokine, but in disease conditions such as chronic obstructive pulmonary disease, Crohn's disease and psoriasis, the expression increases markedly. IL-32 is a major transcript in gene array studies in epithelial cells stimulated with IFNgamma in vitro. In rheumatoid arthritis, synovial tissues reveals increased content of IL-32, which correlates with severity of disease. A highly significant correlation has been observed between the number of synovial and macrophagic cells positive for IL-32 and the level of erythrocytes sedimentation, IL-1beta, tumour necrosis factor alpha, and IL-18. Thus, IL-32 exhibits many properties of proinflammatory cytokines and associations with disease severity.", "author" : [ { "dropping-particle" : "", "family" : "Dinarello", "given" : "C a", "non-dropping-particle" : "", "parse-names" : false, "suffix" : "" }, { "dropping-particle" : "", "family" : "Kim", "given" : "S-H", "non-dropping-particle" : "", "parse-names" : false, "suffix" : "" } ], "container-title" : "Annals of the rheumatic diseases", "id" : "ITEM-1", "issued" : { "date-parts" : [ [ "2006" ] ] }, "page" : "iii61-i64", "title" : "IL-32, a novel cytokine with a possible role in disease.", "type" : "article-journal", "volume" : "65 Suppl 3" }, "uris" : [ "http://www.mendeley.com/documents/?uuid=d665249b-a926-422b-b2b7-dd860b190a8d" ] } ], "mendeley" : { "formattedCitation" : "(Dinarello &amp; Kim 2006)", "plainTextFormattedCitation" : "(Dinarello &amp; Kim 2006)", "previouslyFormattedCitation" : "(Dinarello &amp; Kim 2006)" }, "properties" : { "noteIndex" : 0 }, "schema" : "https://github.com/citation-style-language/schema/raw/master/csl-citation.json" }</w:instrText>
      </w:r>
      <w:r w:rsidR="006A2D5D">
        <w:fldChar w:fldCharType="separate"/>
      </w:r>
      <w:r w:rsidR="006A2D5D" w:rsidRPr="006A2D5D">
        <w:rPr>
          <w:noProof/>
        </w:rPr>
        <w:t>(Dinarello &amp; Kim 2006)</w:t>
      </w:r>
      <w:r w:rsidR="006A2D5D">
        <w:fldChar w:fldCharType="end"/>
      </w:r>
      <w:r w:rsidR="001A4B5B">
        <w:t>.</w:t>
      </w:r>
      <w:r w:rsidR="00A0255B">
        <w:t xml:space="preserve">  We also observed a downregulation in transcripts that are interferon gamma dependent. Together</w:t>
      </w:r>
      <w:r w:rsidR="004E786F">
        <w:t>,</w:t>
      </w:r>
      <w:r w:rsidR="00A0255B">
        <w:t xml:space="preserve"> these data support the hypothesis that the decreased T-cell activation observed with cortisol signaling also impacts adipose tissue.</w:t>
      </w:r>
    </w:p>
    <w:p w14:paraId="52767B70" w14:textId="266A5965" w:rsidR="00314020" w:rsidRDefault="00314020" w:rsidP="0015200A">
      <w:pPr>
        <w:pStyle w:val="Heading2"/>
        <w:spacing w:line="480" w:lineRule="auto"/>
      </w:pPr>
      <w:r>
        <w:t>Modifying Effect of Obesity on Glucocorticoid Responsiveness</w:t>
      </w:r>
    </w:p>
    <w:p w14:paraId="51E0D0D5" w14:textId="09141917" w:rsidR="00C54DB8" w:rsidRPr="00C54DB8" w:rsidRDefault="00C54DB8" w:rsidP="0015200A">
      <w:pPr>
        <w:spacing w:line="480" w:lineRule="auto"/>
      </w:pPr>
      <w:r>
        <w:t xml:space="preserve">In our small cohort of Cushing’s </w:t>
      </w:r>
      <w:r w:rsidR="00C9498B">
        <w:t xml:space="preserve">disease </w:t>
      </w:r>
      <w:r>
        <w:t>subjects, we examined whether some of the dramatic transcriptional changes were modified by the obesity status of the patients</w:t>
      </w:r>
      <w:r w:rsidR="004E786F">
        <w:t xml:space="preserve"> (based on a BMI cutoff of 30)</w:t>
      </w:r>
      <w:r>
        <w:t xml:space="preserve">.  </w:t>
      </w:r>
      <w:r w:rsidR="00000A0F">
        <w:t xml:space="preserve">We were surprised to note that many genes </w:t>
      </w:r>
      <w:r w:rsidR="0098461E">
        <w:t xml:space="preserve">that </w:t>
      </w:r>
      <w:r w:rsidR="00000A0F">
        <w:t xml:space="preserve">had strongly elevated transcripts in non-obese Cushing’s </w:t>
      </w:r>
      <w:r w:rsidR="00C9498B">
        <w:t xml:space="preserve">disease </w:t>
      </w:r>
      <w:r w:rsidR="00000A0F">
        <w:t>patients had blunted effe</w:t>
      </w:r>
      <w:r w:rsidR="009A2A7F">
        <w:t xml:space="preserve">cts in obese Cushing’s </w:t>
      </w:r>
      <w:r w:rsidR="00C9498B">
        <w:t xml:space="preserve">disease </w:t>
      </w:r>
      <w:r w:rsidR="009A2A7F">
        <w:t xml:space="preserve">patients.  Some examples of this include </w:t>
      </w:r>
      <w:r w:rsidR="009A2A7F">
        <w:rPr>
          <w:i/>
        </w:rPr>
        <w:t xml:space="preserve">FASN, PSMD8 </w:t>
      </w:r>
      <w:r w:rsidR="009A2A7F" w:rsidRPr="009A2A7F">
        <w:t>and</w:t>
      </w:r>
      <w:r w:rsidR="009A2A7F">
        <w:rPr>
          <w:i/>
        </w:rPr>
        <w:t xml:space="preserve"> IDH8 </w:t>
      </w:r>
      <w:r w:rsidR="00000A0F">
        <w:t>(Figure 8</w:t>
      </w:r>
      <w:r w:rsidR="009A2A7F">
        <w:t>A-C</w:t>
      </w:r>
      <w:r w:rsidR="00000A0F">
        <w:t>).</w:t>
      </w:r>
      <w:r w:rsidR="009A2A7F">
        <w:t xml:space="preserve">  Among genes that were more strongly induced in obese patients, most of these are involved in lysosomal function, including the cathepsins (</w:t>
      </w:r>
      <w:r w:rsidR="009A2A7F" w:rsidRPr="009A2A7F">
        <w:rPr>
          <w:i/>
        </w:rPr>
        <w:t>CTSB</w:t>
      </w:r>
      <w:r w:rsidR="009A2A7F">
        <w:t xml:space="preserve">, </w:t>
      </w:r>
      <w:r w:rsidR="009A2A7F" w:rsidRPr="009A2A7F">
        <w:rPr>
          <w:i/>
        </w:rPr>
        <w:t>CTSD</w:t>
      </w:r>
      <w:r w:rsidR="009A2A7F">
        <w:t xml:space="preserve">, </w:t>
      </w:r>
      <w:r w:rsidR="009A2A7F" w:rsidRPr="009A2A7F">
        <w:rPr>
          <w:i/>
        </w:rPr>
        <w:t>CTSZ</w:t>
      </w:r>
      <w:r w:rsidR="009A2A7F">
        <w:t xml:space="preserve">), </w:t>
      </w:r>
      <w:r w:rsidR="009A2A7F" w:rsidRPr="009A2A7F">
        <w:rPr>
          <w:i/>
        </w:rPr>
        <w:t>LAPTM5</w:t>
      </w:r>
      <w:r w:rsidR="009A2A7F">
        <w:t xml:space="preserve"> and </w:t>
      </w:r>
      <w:r w:rsidR="009A2A7F" w:rsidRPr="009A2A7F">
        <w:rPr>
          <w:i/>
        </w:rPr>
        <w:t>LIPA</w:t>
      </w:r>
      <w:r w:rsidR="009A2A7F">
        <w:t xml:space="preserve"> (Figure 8D).</w:t>
      </w:r>
      <w:r w:rsidR="00BC4151">
        <w:t xml:space="preserve">  Although the small number of obese and non-obese Cushing’s patients in our study makes these </w:t>
      </w:r>
      <w:r w:rsidR="004E786F">
        <w:t xml:space="preserve">provocative </w:t>
      </w:r>
      <w:r w:rsidR="00BC4151">
        <w:t>observations</w:t>
      </w:r>
      <w:r w:rsidR="004E786F">
        <w:t xml:space="preserve">, </w:t>
      </w:r>
      <w:r w:rsidR="00BC4151">
        <w:t>preliminary, it is suggestive of both a general reduction of glucocorticoid sensitivity in obese subjects but also potentially an underapprecia</w:t>
      </w:r>
      <w:r w:rsidR="00754FE6">
        <w:t>ted role of lysosomes in obese patients with elevated cortisol levels.</w:t>
      </w:r>
    </w:p>
    <w:p w14:paraId="3E8DF5EA" w14:textId="77777777" w:rsidR="002025A3" w:rsidRDefault="002025A3" w:rsidP="0015200A">
      <w:pPr>
        <w:pStyle w:val="Heading1"/>
        <w:spacing w:line="480" w:lineRule="auto"/>
      </w:pPr>
      <w:r>
        <w:t>Discussion</w:t>
      </w:r>
    </w:p>
    <w:p w14:paraId="671FEB8C" w14:textId="221283E5" w:rsidR="002025A3" w:rsidRDefault="002025A3" w:rsidP="0015200A">
      <w:pPr>
        <w:spacing w:line="480" w:lineRule="auto"/>
      </w:pPr>
      <w:r>
        <w:t>In this study we have described a transcriptional signature in adipose tissue from subjects with Cushing's disease</w:t>
      </w:r>
      <w:r w:rsidR="00711A42">
        <w:t xml:space="preserve"> and verified several of these changes using a mouse model of glucocorticoid treatment</w:t>
      </w:r>
      <w:r>
        <w:t>.  We</w:t>
      </w:r>
      <w:r w:rsidR="00711A42">
        <w:t xml:space="preserve"> have</w:t>
      </w:r>
      <w:r>
        <w:t xml:space="preserve"> identified several pathways that are </w:t>
      </w:r>
      <w:r>
        <w:lastRenderedPageBreak/>
        <w:t>significantly changed in response to chronic glucocorticoid exposure.</w:t>
      </w:r>
      <w:r w:rsidR="00DB2ED9">
        <w:t xml:space="preserve">  Broadly</w:t>
      </w:r>
      <w:r w:rsidR="004E786F">
        <w:t>,</w:t>
      </w:r>
      <w:r w:rsidR="00DB2ED9">
        <w:t xml:space="preserve"> these changes reflect a shift towards more rapid conversion of glucose through glycolysis and the TCA cycle</w:t>
      </w:r>
      <w:r w:rsidR="004E786F">
        <w:t>,</w:t>
      </w:r>
      <w:r w:rsidR="00DB2ED9">
        <w:t xml:space="preserve"> and shifting of glucose and protein metabolites towards lipogenic pathways in adipose tissue.</w:t>
      </w:r>
      <w:r w:rsidR="00D84C77">
        <w:t xml:space="preserve">  A limitation of our human data is the difference in age between non-secreting ade</w:t>
      </w:r>
      <w:r w:rsidR="00064AB6">
        <w:t>n</w:t>
      </w:r>
      <w:r w:rsidR="00D84C77">
        <w:t xml:space="preserve">oma and Cushing’s </w:t>
      </w:r>
      <w:r w:rsidR="00C9498B">
        <w:t xml:space="preserve">disease </w:t>
      </w:r>
      <w:r w:rsidR="00D84C77">
        <w:t>subjects.  Cushing’s disease is diagnosed and treated much more rapidly, which leads to these differences.  We therefore confirmed many of our human findings in a mouse model of excessive glucocorticoid treatment, wherin the mice were treated under more controlled conditions.</w:t>
      </w:r>
    </w:p>
    <w:p w14:paraId="789D6EE3" w14:textId="77777777" w:rsidR="00711A42" w:rsidRDefault="00711A42" w:rsidP="0015200A">
      <w:pPr>
        <w:spacing w:line="480" w:lineRule="auto"/>
      </w:pPr>
    </w:p>
    <w:p w14:paraId="067C017D" w14:textId="75687C2B" w:rsidR="006C726C" w:rsidRPr="00513D78" w:rsidRDefault="002025A3" w:rsidP="0015200A">
      <w:pPr>
        <w:spacing w:line="480" w:lineRule="auto"/>
        <w:rPr>
          <w:rFonts w:ascii="Arial" w:eastAsia="Times New Roman" w:hAnsi="Arial" w:cs="Arial"/>
          <w:sz w:val="20"/>
          <w:szCs w:val="20"/>
          <w:lang w:bidi="he-IL"/>
        </w:rPr>
      </w:pPr>
      <w:r>
        <w:t>Cushing's disease patients have a significant chan</w:t>
      </w:r>
      <w:r w:rsidR="00495873">
        <w:t xml:space="preserve">ge in fat distribution </w:t>
      </w:r>
      <w:r w:rsidR="00495873">
        <w:fldChar w:fldCharType="begin" w:fldLock="1"/>
      </w:r>
      <w:r w:rsidR="00495873">
        <w:instrText>ADDIN CSL_CITATION { "citationItems" : [ { "id" : "ITEM-1", "itemData" : { "ISSN" : "00338419", "PMID" : "2911678", "abstract" : "Computed tomography (CT) was used to study fat distribution in three groups of women of comparable age: 39 healthy volunteers, 15 patients with anorexia nervosa, and seven with Cushing syndrome. Patients with anorexia nervosa had a fivefold decrease in subcutaneous fat and only a twofold decrease in intraabdominal fat compared with the values for the volunteers. Patients with Cushing syndrome had less than a twofold increase in subcutaneous fat and greater than a fivefold increase in intraabdominal fat compared with values for the healthy subjects. These findings suggest that fat in different body compartments responds differently to disease processes and that CT can be used to measure these changes.", "author" : [ { "dropping-particle" : "", "family" : "Mayo-Smith", "given" : "W", "non-dropping-particle" : "", "parse-names" : false, "suffix" : "" }, { "dropping-particle" : "", "family" : "Hayes", "given" : "C W", "non-dropping-particle" : "", "parse-names" : false, "suffix" : "" }, { "dropping-particle" : "", "family" : "Biller", "given" : "B M", "non-dropping-particle" : "", "parse-names" : false, "suffix" : "" }, { "dropping-particle" : "", "family" : "Klibanski", "given" : "A", "non-dropping-particle" : "", "parse-names" : false, "suffix" : "" }, { "dropping-particle" : "", "family" : "Rosenthal", "given" : "H", "non-dropping-particle" : "", "parse-names" : false, "suffix" : "" }, { "dropping-particle" : "", "family" : "Rosenthal", "given" : "D I", "non-dropping-particle" : "", "parse-names" : false, "suffix" : "" } ], "container-title" : "Radiology", "id" : "ITEM-1", "issued" : { "date-parts" : [ [ "1989" ] ] }, "page" : "515-518", "title" : "Body fat distribution measured with CT: correlations in healthy subjects, patients with anorexia nervosa, and patients with Cushing syndrome.", "type" : "article-journal", "volume" : "170" }, "uris" : [ "http://www.mendeley.com/documents/?uuid=a87d07b4-d918-4a8a-9486-1c664752a81a" ] } ], "mendeley" : { "formattedCitation" : "(Mayo-Smith &lt;i&gt;et al.&lt;/i&gt; 1989)", "plainTextFormattedCitation" : "(Mayo-Smith et al. 1989)", "previouslyFormattedCitation" : "(Mayo-Smith &lt;i&gt;et al.&lt;/i&gt; 1989)" }, "properties" : { "noteIndex" : 0 }, "schema" : "https://github.com/citation-style-language/schema/raw/master/csl-citation.json" }</w:instrText>
      </w:r>
      <w:r w:rsidR="00495873">
        <w:fldChar w:fldCharType="separate"/>
      </w:r>
      <w:r w:rsidR="00495873" w:rsidRPr="00495873">
        <w:rPr>
          <w:noProof/>
        </w:rPr>
        <w:t xml:space="preserve">(Mayo-Smith </w:t>
      </w:r>
      <w:r w:rsidR="00495873" w:rsidRPr="00495873">
        <w:rPr>
          <w:i/>
          <w:noProof/>
        </w:rPr>
        <w:t>et al.</w:t>
      </w:r>
      <w:r w:rsidR="00495873" w:rsidRPr="00495873">
        <w:rPr>
          <w:noProof/>
        </w:rPr>
        <w:t xml:space="preserve"> 1989)</w:t>
      </w:r>
      <w:r w:rsidR="00495873">
        <w:fldChar w:fldCharType="end"/>
      </w:r>
      <w:r>
        <w:t>, and higher lipogen</w:t>
      </w:r>
      <w:r w:rsidR="000220D0">
        <w:t>e</w:t>
      </w:r>
      <w:r>
        <w:t xml:space="preserve">sis, as measured by conversion of glucose to neutral lipid </w:t>
      </w:r>
      <w:r w:rsidRPr="00C103F7">
        <w:rPr>
          <w:i/>
        </w:rPr>
        <w:t xml:space="preserve">ex vivo </w:t>
      </w:r>
      <w:r w:rsidR="004E786F">
        <w:t xml:space="preserve">in </w:t>
      </w:r>
      <w:r>
        <w:t xml:space="preserve">subcutaneous adipose tissue from Cushing's </w:t>
      </w:r>
      <w:r w:rsidR="00C9498B">
        <w:t xml:space="preserve">disease </w:t>
      </w:r>
      <w:r>
        <w:t>patients compared to obese controls</w:t>
      </w:r>
      <w:r w:rsidR="00495873">
        <w:t xml:space="preserve"> </w:t>
      </w:r>
      <w:r w:rsidR="00495873">
        <w:fldChar w:fldCharType="begin" w:fldLock="1"/>
      </w:r>
      <w:r w:rsidR="00495873">
        <w:instrText>ADDIN CSL_CITATION { "citationItems" : [ { "id" : "ITEM-1", "itemData" : { "ISSN" : "00099287", "PMID" : "4264997", "author" : [ { "dropping-particle" : "", "family" : "Galton", "given" : "D J", "non-dropping-particle" : "", "parse-names" : false, "suffix" : "" }, { "dropping-particle" : "", "family" : "Wilson", "given" : "J P", "non-dropping-particle" : "", "parse-names" : false, "suffix" : "" } ], "container-title" : "Clinical science", "id" : "ITEM-1", "issued" : { "date-parts" : [ [ "1972" ] ] }, "page" : "17P", "title" : "Lipogenesis in adipose tissue of patients with obesity and Cushing's disease.", "type" : "article-journal", "volume" : "43" }, "uris" : [ "http://www.mendeley.com/documents/?uuid=4db86aa8-28f9-4b47-90d2-f5f65c066e8c" ] } ], "mendeley" : { "formattedCitation" : "(Galton &amp; Wilson 1972)", "plainTextFormattedCitation" : "(Galton &amp; Wilson 1972)", "previouslyFormattedCitation" : "(Galton &amp; Wilson 1972)" }, "properties" : { "noteIndex" : 0 }, "schema" : "https://github.com/citation-style-language/schema/raw/master/csl-citation.json" }</w:instrText>
      </w:r>
      <w:r w:rsidR="00495873">
        <w:fldChar w:fldCharType="separate"/>
      </w:r>
      <w:r w:rsidR="00495873" w:rsidRPr="00495873">
        <w:rPr>
          <w:noProof/>
        </w:rPr>
        <w:t>(Galton &amp; Wilson 1972)</w:t>
      </w:r>
      <w:r w:rsidR="00495873">
        <w:fldChar w:fldCharType="end"/>
      </w:r>
      <w:r w:rsidR="00495873">
        <w:t xml:space="preserve">.  </w:t>
      </w:r>
      <w:r>
        <w:t xml:space="preserve">Higher triglyceride synthesis has </w:t>
      </w:r>
      <w:r w:rsidR="00711A42">
        <w:t>also been found in animal models of C</w:t>
      </w:r>
      <w:r w:rsidR="00495873">
        <w:t>ushing's disease, including CRH overproducing</w:t>
      </w:r>
      <w:r>
        <w:t xml:space="preserve"> mice</w:t>
      </w:r>
      <w:r w:rsidR="003218D6">
        <w:t>, which also have elevated glucocorticoid levels</w:t>
      </w:r>
      <w:r>
        <w:t xml:space="preserve"> </w:t>
      </w:r>
      <w:r w:rsidR="00495873">
        <w:fldChar w:fldCharType="begin" w:fldLock="1"/>
      </w:r>
      <w:r w:rsidR="00495873">
        <w:instrText>ADDIN CSL_CITATION { "citationItems" : [ { "id" : "ITEM-1", "itemData" : { "DOI" : "10.1152/ajpendo.00154.2012", "ISSN" : "1522-1555", "PMID" : "23211515", "abstract" : "Glucocorticoids are extremely effective anti-inflammatory therapies, but their clinical use is limited due to severe side effects, including osteoporosis, muscle wasting, fat redistribution, and skin thinning. Here we use heavy water labeling and mass spectrometry to measure fluxes through metabolic pathways impacted by glucocorticoids. We combine these methods with measurements of body composition in corticotropin-releasing hormone (CRH)-transgenic (Tg)(+) mice that have chronically elevated, endogenously produced corticosterone and a phenotype that closely mimics Cushing's disease in humans. CRH-Tg(+) mice had increased adipose mass, adipose triglyceride synthesis, and greatly increased triglyceride/fatty acid cycling in subcutaneous and abdominal fat depots and increased de novo lipogenesis in the abdominal depot. In bone, CRH-Tg(+) mice had decreased bone mass, absolute collagen synthesis rates, and collagen breakdown rate. In skin, CRH-Tg(+) mice had decreased skin thickness and absolute collagen synthesis rates but no decrease in the collagen breakdown rate. In muscle, CRH-Tg(+) mice had decreased muscle mass and absolute protein synthesis but no decrease in the protein breakdown rate. We conclude that chronic exposure to endogenous glucocorticoid excess in mice is associated with ongoing decreases in bone collagen, skin collagen, and muscle protein synthesis without compensatory reduction (coupling) of breakdown rates in skin and muscle. Both of these actions contribute to reduced protein pool sizes. We also conclude that increased cycling between triglycerides and free fatty acids occurs in both abdominal and subcutaneous fat depots in CRH-Tg(+) mice. CRH-Tg mice have both increased lipolysis and increased triglyceride synthesis in adipose tissue.", "author" : [ { "dropping-particle" : "", "family" : "Harris", "given" : "Charles", "non-dropping-particle" : "", "parse-names" : false, "suffix" : "" }, { "dropping-particle" : "", "family" : "Roohk", "given" : "Donald J", "non-dropping-particle" : "", "parse-names" : false, "suffix" : "" }, { "dropping-particle" : "", "family" : "Fitch", "given" : "Mark", "non-dropping-particle" : "", "parse-names" : false, "suffix" : "" }, { "dropping-particle" : "", "family" : "Boudignon", "given" : "Benjamin M", "non-dropping-particle" : "", "parse-names" : false, "suffix" : "" }, { "dropping-particle" : "", "family" : "Halloran", "given" : "Bernard P", "non-dropping-particle" : "", "parse-names" : false, "suffix" : "" }, { "dropping-particle" : "", "family" : "Hellerstein", "given" : "Marc K", "non-dropping-particle" : "", "parse-names" : false, "suffix" : "" } ], "container-title" : "American journal of physiology. Endocrinology and metabolism", "id" : "ITEM-1", "issued" : { "date-parts" : [ [ "2013" ] ] }, "page" : "E282-93", "title" : "Large increases in adipose triacylglycerol flux in Cushingoid CRH-Tg mice are explained by futile cycling.", "type" : "article-journal", "volume" : "304" }, "uris" : [ "http://www.mendeley.com/documents/?uuid=2f9000fb-b133-416c-8a4e-804e0d9c061f" ] } ], "mendeley" : { "formattedCitation" : "(Harris &lt;i&gt;et al.&lt;/i&gt; 2013)", "plainTextFormattedCitation" : "(Harris et al. 2013)", "previouslyFormattedCitation" : "(Harris &lt;i&gt;et al.&lt;/i&gt; 2013)" }, "properties" : { "noteIndex" : 0 }, "schema" : "https://github.com/citation-style-language/schema/raw/master/csl-citation.json" }</w:instrText>
      </w:r>
      <w:r w:rsidR="00495873">
        <w:fldChar w:fldCharType="separate"/>
      </w:r>
      <w:r w:rsidR="00495873" w:rsidRPr="00495873">
        <w:rPr>
          <w:noProof/>
        </w:rPr>
        <w:t xml:space="preserve">(Harris </w:t>
      </w:r>
      <w:r w:rsidR="00495873" w:rsidRPr="00495873">
        <w:rPr>
          <w:i/>
          <w:noProof/>
        </w:rPr>
        <w:t>et al.</w:t>
      </w:r>
      <w:r w:rsidR="00495873" w:rsidRPr="00495873">
        <w:rPr>
          <w:noProof/>
        </w:rPr>
        <w:t xml:space="preserve"> 2013)</w:t>
      </w:r>
      <w:r w:rsidR="00495873">
        <w:fldChar w:fldCharType="end"/>
      </w:r>
      <w:r w:rsidR="00495873">
        <w:t xml:space="preserve"> </w:t>
      </w:r>
      <w:r>
        <w:t>a</w:t>
      </w:r>
      <w:r w:rsidR="00495873">
        <w:t xml:space="preserve">nd </w:t>
      </w:r>
      <w:r w:rsidR="004E786F">
        <w:t xml:space="preserve">in </w:t>
      </w:r>
      <w:r w:rsidR="00495873">
        <w:t xml:space="preserve">dexamethasone treated mice </w:t>
      </w:r>
      <w:r w:rsidR="00495873">
        <w:fldChar w:fldCharType="begin" w:fldLock="1"/>
      </w:r>
      <w:r w:rsidR="00F72E09">
        <w:instrText>ADDIN CSL_CITATION { "citationItems" : [ { "id" : "ITEM-1", "itemData" : { "DOI" : "10.1210/en.2011-1047", "ISSN" : "00137227", "PMID" : "23493372", "abstract" : "The glucocorticoid (GC) receptor (GR) has multiple effector mechanisms, including dimerization-mediated transactivation of target genes via DNA binding and transcriptional repression mediated by protein-protein interactions. Much attention has been focused on developing selective GR modulators that would dissociate adverse effects from therapeutic anti-inflammatory effects. The GR(dim/dim) mouse has a mutation in the dimerization domain of GR and has been shown to have attenuated transactivation with intact repression. To understand the role of GR dimerization-dependent targets in multiple tissues, we measured metabolic fluxes through several disease-relevant GC target pathways using heavy water labeling and mass spectrometry in wild-type and GR(dim/dim) mice administered the potent GC dexamethasone (DEX). Absolute triglyceride synthesis was increased in both wild-type and GR(dim/dim) mice by DEX in the inguinal and epididymal fat depots. GR(dim/dim) mice showed an exaggerated response to DEX in both depots. De novo lipogenesis was also greatly increased in both depots in response to DEX in GR(dim/dim), but not wild-type mice. In contrast, the inhibitory effect of DEX on bone and skin collagen synthesis rates was greater in wild-type compared with GR(dim/dim) mice. Wild-type mice were more sensitive to DEX-dependent decreases in insulin sensitivity than GR(dim/dim) mice. Wild-type and GR(dim/dim) mice were equally sensitive to DEX-dependent decreases in muscle protein synthesis. Chronic elevation of GCs in GR(dim/dim) mice results in severe runting and lethality. In conclusion, some metabolic effects of GC treatment are exaggerated in adipose tissue of GR(dim/dim) mice, suggesting that selective GR modulators based on dissociating GR transactivation from repression should be evaluated carefully.", "author" : [ { "dropping-particle" : "", "family" : "Roohk", "given" : "Donald J.", "non-dropping-particle" : "", "parse-names" : false, "suffix" : "" }, { "dropping-particle" : "", "family" : "Mascharak", "given" : "Smita", "non-dropping-particle" : "", "parse-names" : false, "suffix" : "" }, { "dropping-particle" : "", "family" : "Khambatta", "given" : "Cyrus", "non-dropping-particle" : "", "parse-names" : false, "suffix" : "" }, { "dropping-particle" : "", "family" : "Leung", "given" : "Ho", "non-dropping-particle" : "", "parse-names" : false, "suffix" : "" }, { "dropping-particle" : "", "family" : "Hellerstein", "given" : "Marc", "non-dropping-particle" : "", "parse-names" : false, "suffix" : "" }, { "dropping-particle" : "", "family" : "Harris", "given" : "Charles", "non-dropping-particle" : "", "parse-names" : false, "suffix" : "" } ], "container-title" : "Endocrinology", "id" : "ITEM-1", "issued" : { "date-parts" : [ [ "2013" ] ] }, "page" : "1528-1539", "title" : "Dexamethasone-mediated changes in adipose triacylglycerol metabolism are exaggerated, not diminished, in the absence of a functional GR dimerization domain", "type" : "article-journal", "volume" : "154" }, "uris" : [ "http://www.mendeley.com/documents/?uuid=e7e7748b-21fd-466b-be72-543bbe36104a" ] } ], "mendeley" : { "formattedCitation" : "(Roohk &lt;i&gt;et al.&lt;/i&gt; 2013)", "plainTextFormattedCitation" : "(Roohk et al. 2013)", "previouslyFormattedCitation" : "(Roohk &lt;i&gt;et al.&lt;/i&gt; 2013)" }, "properties" : { "noteIndex" : 0 }, "schema" : "https://github.com/citation-style-language/schema/raw/master/csl-citation.json" }</w:instrText>
      </w:r>
      <w:r w:rsidR="00495873">
        <w:fldChar w:fldCharType="separate"/>
      </w:r>
      <w:r w:rsidR="00495873" w:rsidRPr="00495873">
        <w:rPr>
          <w:noProof/>
        </w:rPr>
        <w:t xml:space="preserve">(Roohk </w:t>
      </w:r>
      <w:r w:rsidR="00495873" w:rsidRPr="00495873">
        <w:rPr>
          <w:i/>
          <w:noProof/>
        </w:rPr>
        <w:t>et al.</w:t>
      </w:r>
      <w:r w:rsidR="00495873" w:rsidRPr="00495873">
        <w:rPr>
          <w:noProof/>
        </w:rPr>
        <w:t xml:space="preserve"> 2013)</w:t>
      </w:r>
      <w:r w:rsidR="00495873">
        <w:fldChar w:fldCharType="end"/>
      </w:r>
      <w:r>
        <w:t xml:space="preserve">. </w:t>
      </w:r>
      <w:r w:rsidR="00711A42">
        <w:t xml:space="preserve">  These findings are consistent with our observed elevations of lipogen</w:t>
      </w:r>
      <w:r w:rsidR="000220D0">
        <w:t>esis</w:t>
      </w:r>
      <w:r w:rsidR="00711A42">
        <w:t xml:space="preserve"> genes in human and mouse subcutaneous adipose tissue.</w:t>
      </w:r>
      <w:r w:rsidR="00DB2ED9">
        <w:t xml:space="preserve">  In addition to a shift towards lipid storage, we also observed elevated</w:t>
      </w:r>
      <w:r w:rsidR="006C726C">
        <w:t xml:space="preserve"> expression of glycogen synthesis genes in the Cushing's disease patients</w:t>
      </w:r>
      <w:r w:rsidR="00DB2ED9">
        <w:t>.</w:t>
      </w:r>
    </w:p>
    <w:p w14:paraId="19C4BD62" w14:textId="77777777" w:rsidR="006C726C" w:rsidRDefault="006C726C" w:rsidP="0015200A">
      <w:pPr>
        <w:spacing w:line="480" w:lineRule="auto"/>
      </w:pPr>
    </w:p>
    <w:p w14:paraId="4E64CC62" w14:textId="44706326" w:rsidR="002025A3" w:rsidRDefault="002025A3" w:rsidP="0015200A">
      <w:pPr>
        <w:spacing w:line="480" w:lineRule="auto"/>
      </w:pPr>
      <w:r>
        <w:lastRenderedPageBreak/>
        <w:t xml:space="preserve">Muscle wasting is a well </w:t>
      </w:r>
      <w:r w:rsidR="003218D6">
        <w:t>recognized</w:t>
      </w:r>
      <w:r>
        <w:t xml:space="preserve"> adverse event of e</w:t>
      </w:r>
      <w:r w:rsidR="00314020">
        <w:t>xcess glucocorticoids</w:t>
      </w:r>
      <w:r>
        <w:t xml:space="preserve"> caused by both increased muscle proteolysis and decreased protein synthesis </w:t>
      </w:r>
      <w:r w:rsidR="00314020">
        <w:fldChar w:fldCharType="begin" w:fldLock="1"/>
      </w:r>
      <w:r w:rsidR="00730E37">
        <w:instrText>ADDIN CSL_CITATION { "citationItems" : [ { "id" : "ITEM-1", "itemData" : { "DOI" : "10.1210/en.2004-0371", "ISSN" : "0013-7227", "PMID" : "15331573", "abstract" : "In the corpulent James C. Russell corpulent (JCR:LA-cp) rat, hyperinsulinemia leads to induction of lipogenic enzymes via enhanced expression of sterol-regulatory-binding protein (SREBP)-1c. This results in increased hepatic lipid production and hypertriglyceridemia. Information regarding down-regulation of SREBP-1c and lipogenic enzymes by dietary fatty acids in this model is limited. We therefore assessed de novo hepatic lipogenesis and hepatic and plasma lipids in corpulent JCR rats fed diets enriched in olive oil or menhaden oil. Using microarray and Northern analysis, we determined the effect of these diets on expression of mRNA for lipogenic enzymes and other proteins related to lipid metabolism. In corpulent JCR:LA-cp rats, both the olive oil and menhaden oil diets reduced expression of SREBP-1c, with concomitant reductions in hepatic triglyceride content, lipogenesis, and expression of enzymes related to lipid synthesis. Unexpectedly, expression of many peroxisomal proliferator-activated receptor-dependent enzymes mediating fatty acid oxidation was increased in livers of corpulent JCR rats. The menhaden oil diet further increased expression of these enzymes. Induction of SREBP-1c by insulin is dependent on liver x receptor (LXR)alpha. Although hepatic expression of mRNA for LXR itself was not increased in corpulent rats, expression of Cyp7a1, an LXR-responsive gene, was increased, suggesting increased LXR activity. Expression of mRNA encoding fatty acid translocase and ATP-binding cassette subfamily DALD member 3 was also increased in livers of corpulent JCR rats, indicating a potential role for these fatty acid transporters in the pathogenesis of disordered lipid metabolism in obesity. This study clearly demonstrates that substitution of dietary polyunsaturated fatty acid for carbohydrate in the corpulent JCR:LA-cp rat reduces de novo lipogenesis, at least in part, by reducing hepatic expression of SREBP-1c and that strategies directed toward reducing SREBP-1c expression in the liver may mitigate the adverse effects of hyperinsulinemia on hepatic lipid production.", "author" : [ { "dropping-particle" : "", "family" : "Deng", "given" : "Xiong", "non-dropping-particle" : "", "parse-names" : false, "suffix" : "" }, { "dropping-particle" : "", "family" : "Elam", "given" : "Marshall B", "non-dropping-particle" : "", "parse-names" : false, "suffix" : "" }, { "dropping-particle" : "", "family" : "Wilcox", "given" : "Henry G", "non-dropping-particle" : "", "parse-names" : false, "suffix" : "" }, { "dropping-particle" : "", "family" : "Cagen", "given" : "Lauren M", "non-dropping-particle" : "", "parse-names" : false, "suffix" : "" }, { "dropping-particle" : "", "family" : "Park", "given" : "Edwards a", "non-dropping-particle" : "", "parse-names" : false, "suffix" : "" }, { "dropping-particle" : "", "family" : "Raghow", "given" : "Rajendra", "non-dropping-particle" : "", "parse-names" : false, "suffix" : "" }, { "dropping-particle" : "", "family" : "Patel", "given" : "Divyen", "non-dropping-particle" : "", "parse-names" : false, "suffix" : "" }, { "dropping-particle" : "", "family" : "Kumar", "given" : "Poonam", "non-dropping-particle" : "", "parse-names" : false, "suffix" : "" }, { "dropping-particle" : "", "family" : "Sheybani", "given" : "Ali", "non-dropping-particle" : "", "parse-names" : false, "suffix" : "" }, { "dropping-particle" : "", "family" : "Russell", "given" : "James C", "non-dropping-particle" : "", "parse-names" : false, "suffix" : "" } ], "container-title" : "Endocrinology", "id" : "ITEM-1", "issue" : "12", "issued" : { "date-parts" : [ [ "2004", "12" ] ] }, "page" : "5847-61", "title" : "Dietary olive oil and menhaden oil mitigate induction of lipogenesis in hyperinsulinemic corpulent JCR:LA-cp rats: microarray analysis of lipid-related gene expression.", "type" : "article-journal", "volume" : "145" }, "uris" : [ "http://www.mendeley.com/documents/?uuid=14015998-b836-4665-a847-553b91956bf6" ] }, { "id" : "ITEM-2", "itemData" : { "DOI" : "10.1097/01.CCM.0000279194.11328.77", "ISBN" : "0090-3493 (Print) 0090-3493 (Linking)", "ISSN" : "0090-3493", "PMID" : "17713416", "abstract" : "OBJECTIVE: To review glucocorticoid-regulated molecular mechanisms of muscle wasting. DESIGN: Review of recent literature describing the role of glucocorticoids in the regulation of proteolytic mechanisms, transcription factors, and nuclear cofactors in skeletal muscle during various catabolic conditions. MAIN RESULTS: Catabolic doses of glucocorticoids induce muscle atrophy both in vivo and in vitro by stimulating protein breakdown and inhibiting protein synthesis. Signaling pathways that regulate muscle protein synthesis at the translational level are inhibited by glucocorticoids. Glucocorticoids increase the expression and activity of the ubiquitin-proteasome pathway, a major proteolytic mechanism of muscle atrophy. The expression and activity of muscle wasting-related transcription factors, including C/EBPbeta and delta and Forkhead box O 1, 3, and 4, as well as the nuclear cofactor p300, are up-regulated by glucocorticoid excess. CONCLUSIONS: Muscle wasting in various catabolic conditions is, at least in part, regulated by glucocorticoids. The role of glucocorticoids in muscle wasting is complex and reflects regulation at the molecular level of multiple mechanisms influencing both synthesis and degradation of muscle proteins.", "author" : [ { "dropping-particle" : "", "family" : "Menconi", "given" : "Michael", "non-dropping-particle" : "", "parse-names" : false, "suffix" : "" }, { "dropping-particle" : "", "family" : "Fareed", "given" : "Moin", "non-dropping-particle" : "", "parse-names" : false, "suffix" : "" }, { "dropping-particle" : "", "family" : "O'Neal", "given" : "Patrick", "non-dropping-particle" : "", "parse-names" : false, "suffix" : "" }, { "dropping-particle" : "", "family" : "Poylin", "given" : "Vitaliy", "non-dropping-particle" : "", "parse-names" : false, "suffix" : "" }, { "dropping-particle" : "", "family" : "Wei", "given" : "Wei", "non-dropping-particle" : "", "parse-names" : false, "suffix" : "" }, { "dropping-particle" : "", "family" : "Hasselgren", "given" : "Per-Olof", "non-dropping-particle" : "", "parse-names" : false, "suffix" : "" } ], "container-title" : "Critical care medicine", "id" : "ITEM-2", "issued" : { "date-parts" : [ [ "2007" ] ] }, "page" : "S602-S608", "title" : "Role of glucocorticoids in the molecular regulation of muscle wasting.", "type" : "article-journal", "volume" : "35" }, "uris" : [ "http://www.mendeley.com/documents/?uuid=a79d5273-a685-4939-8a84-8c2c8f0d9d7f" ] } ], "mendeley" : { "formattedCitation" : "(Deng &lt;i&gt;et al.&lt;/i&gt; 2004; Menconi &lt;i&gt;et al.&lt;/i&gt; 2007)", "plainTextFormattedCitation" : "(Deng et al. 2004; Menconi et al. 2007)", "previouslyFormattedCitation" : "(Deng &lt;i&gt;et al.&lt;/i&gt; 2004; Menconi &lt;i&gt;et al.&lt;/i&gt; 2007)" }, "properties" : { "noteIndex" : 0 }, "schema" : "https://github.com/citation-style-language/schema/raw/master/csl-citation.json" }</w:instrText>
      </w:r>
      <w:r w:rsidR="00314020">
        <w:fldChar w:fldCharType="separate"/>
      </w:r>
      <w:r w:rsidR="00314020" w:rsidRPr="00314020">
        <w:rPr>
          <w:noProof/>
        </w:rPr>
        <w:t xml:space="preserve">(Deng </w:t>
      </w:r>
      <w:r w:rsidR="00314020" w:rsidRPr="00314020">
        <w:rPr>
          <w:i/>
          <w:noProof/>
        </w:rPr>
        <w:t>et al.</w:t>
      </w:r>
      <w:r w:rsidR="00314020" w:rsidRPr="00314020">
        <w:rPr>
          <w:noProof/>
        </w:rPr>
        <w:t xml:space="preserve"> 2004; Menconi </w:t>
      </w:r>
      <w:r w:rsidR="00314020" w:rsidRPr="00314020">
        <w:rPr>
          <w:i/>
          <w:noProof/>
        </w:rPr>
        <w:t>et al.</w:t>
      </w:r>
      <w:r w:rsidR="00314020" w:rsidRPr="00314020">
        <w:rPr>
          <w:noProof/>
        </w:rPr>
        <w:t xml:space="preserve"> 2007)</w:t>
      </w:r>
      <w:r w:rsidR="00314020">
        <w:fldChar w:fldCharType="end"/>
      </w:r>
      <w:r>
        <w:t>. Exposure of r</w:t>
      </w:r>
      <w:r w:rsidR="00314020">
        <w:t>ats to glucocorticoids activates</w:t>
      </w:r>
      <w:r>
        <w:t xml:space="preserve"> the musc</w:t>
      </w:r>
      <w:r w:rsidR="00730E37">
        <w:t xml:space="preserve">le ubiquitin-proteosome system </w:t>
      </w:r>
      <w:r w:rsidR="00730E37">
        <w:fldChar w:fldCharType="begin" w:fldLock="1"/>
      </w:r>
      <w:r w:rsidR="00730E37">
        <w:instrText>ADDIN CSL_CITATION { "citationItems" : [ { "id" : "ITEM-1", "itemData" : { "ISSN" : "03636143", "PMID" : "7943291", "abstract" : "In rat muscle metabolic acidosis increases ATP-dependent protein degradation and levels of mRNAs for ubiquitin (Ub) and proteasome subunits. Because adrenalectomy (ADX) abolishes the proteolytic response to acidosis in muscle, we examined whether glucocorticoids (GCs) are necessary for acidosis-induced changes in Ub and proteasome mRNAs in muscles. Total RNA content of the white fiber extensor digitorum longus or mixed fiber gastrocnemius muscles were lowest in muscles of ADX rats given acid plus GCs. In contrast, the abundance of Ub and C2 and C9 proteasome subunits mRNAs were increased in muscles from this group compared with untreated ADX rats or ADX rats given acid or GCs alone. Because total RNA is reduced, the increase in these mRNAs in muscles of ADX rats receiving acid plus GCs provides evidence for a specific activation of the ATP-dependent-Ub-proteasome pathway. Thus, GCs are required but not sufficient to produce the coordinated increase in mRNAs encoding ubiquitin and proteasome subunits occurring in muscles of acidotic rats.", "author" : [ { "dropping-particle" : "", "family" : "Price", "given" : "S R", "non-dropping-particle" : "", "parse-names" : false, "suffix" : "" }, { "dropping-particle" : "", "family" : "England", "given" : "B K", "non-dropping-particle" : "", "parse-names" : false, "suffix" : "" }, { "dropping-particle" : "", "family" : "Bailey", "given" : "J L", "non-dropping-particle" : "", "parse-names" : false, "suffix" : "" }, { "dropping-particle" : "", "family" : "Vreede", "given" : "K", "non-dropping-particle" : "Van", "parse-names" : false, "suffix" : "" }, { "dropping-particle" : "", "family" : "Mitch", "given" : "W E", "non-dropping-particle" : "", "parse-names" : false, "suffix" : "" } ], "container-title" : "The American journal of physiology", "id" : "ITEM-1", "issued" : { "date-parts" : [ [ "1994" ] ] }, "page" : "C955-C960", "title" : "Acidosis and glucocorticoids concomitantly increase ubiquitin and proteasome subunit mRNAs in rat muscle.", "type" : "article-journal", "volume" : "267" }, "uris" : [ "http://www.mendeley.com/documents/?uuid=803927f8-c761-41b4-9eaf-1e2d253e082f" ] }, { "id" : "ITEM-2", "itemData" : { "ISBN" : "0002-9513 (Print) 0002-9513 (Linking)", "ISSN" : "0002-9513", "PMID" : "7682781", "abstract" : "Glucocorticoids are essential for the increase in protein breakdown in skeletal muscle normally seen during fasting. To determine which proteolytic pathway(s) are activated upon fasting, leg muscles from fed and fasted normal rats were incubated under conditions that block or activate different proteolytic systems. After food deprivation (1 day), the nonlysosomal ATP-dependent process increased by 250%, as shown in experiments involving depletion of muscle ATP. Also, the maximal capacity of the lysosomal process increased 60-100%, but no changes occurred in the Ca(2+)-dependent or the residual energy-independent proteolytic processes. In muscles from fasted normal and adrenalectomized (ADX) rats, the protein breakdown sensitive to inhibitors of the lysosomal or Ca(2+)-dependent pathways did not differ. However, the ATP-dependent process was 30% slower in muscles from fasted ADX rats. Administering dexamethasone to these animals or incubating their muscles with dexamethasone reversed this defect. During fasting, when the ATP-dependent process rises, muscles show a two- to threefold increase in levels of ubiquitin (Ub) mRNA. However, muscles of ADX animals failed to show this response. Injecting dexamethasone into the fasted ADX animals increased muscle Ub mRNA within 6 h. Thus glucocorticoids activate the ATP-Ub-dependent proteolytic pathway in fasting apparently by enhancing the expression of components of this system such as Ub.", "author" : [ { "dropping-particle" : "", "family" : "Wing", "given" : "S S", "non-dropping-particle" : "", "parse-names" : false, "suffix" : "" }, { "dropping-particle" : "", "family" : "Goldberg", "given" : "A L", "non-dropping-particle" : "", "parse-names" : false, "suffix" : "" } ], "container-title" : "The American journal of physiology", "id" : "ITEM-2", "issued" : { "date-parts" : [ [ "1993" ] ] }, "page" : "E668-E676", "title" : "Glucocorticoids activate the ATP-ubiquitin-dependent proteolytic system in skeletal muscle during fasting.", "type" : "article-journal", "volume" : "264" }, "uris" : [ "http://www.mendeley.com/documents/?uuid=08ed88a5-63b2-400e-9009-ae4bccd4ed29" ] } ], "mendeley" : { "formattedCitation" : "(Wing &amp; Goldberg 1993; Price &lt;i&gt;et al.&lt;/i&gt; 1994)", "plainTextFormattedCitation" : "(Wing &amp; Goldberg 1993; Price et al. 1994)", "previouslyFormattedCitation" : "(Wing &amp; Goldberg 1993; Price &lt;i&gt;et al.&lt;/i&gt; 1994)" }, "properties" : { "noteIndex" : 0 }, "schema" : "https://github.com/citation-style-language/schema/raw/master/csl-citation.json" }</w:instrText>
      </w:r>
      <w:r w:rsidR="00730E37">
        <w:fldChar w:fldCharType="separate"/>
      </w:r>
      <w:r w:rsidR="00730E37" w:rsidRPr="00730E37">
        <w:rPr>
          <w:noProof/>
        </w:rPr>
        <w:t xml:space="preserve">(Wing &amp; Goldberg 1993; Price </w:t>
      </w:r>
      <w:r w:rsidR="00730E37" w:rsidRPr="00730E37">
        <w:rPr>
          <w:i/>
          <w:noProof/>
        </w:rPr>
        <w:t>et al.</w:t>
      </w:r>
      <w:r w:rsidR="00730E37" w:rsidRPr="00730E37">
        <w:rPr>
          <w:noProof/>
        </w:rPr>
        <w:t xml:space="preserve"> 1994)</w:t>
      </w:r>
      <w:r w:rsidR="00730E37">
        <w:fldChar w:fldCharType="end"/>
      </w:r>
      <w:r w:rsidR="004E786F">
        <w:t xml:space="preserve">, </w:t>
      </w:r>
      <w:r>
        <w:t>increas</w:t>
      </w:r>
      <w:r w:rsidR="005C6048">
        <w:t>ing</w:t>
      </w:r>
      <w:r>
        <w:t xml:space="preserve"> muscle expression of </w:t>
      </w:r>
      <w:r w:rsidR="00730E37">
        <w:t>proteases</w:t>
      </w:r>
      <w:r>
        <w:t xml:space="preserve"> (cathepsins B and D, calpain) </w:t>
      </w:r>
      <w:r w:rsidR="00370F8A">
        <w:t xml:space="preserve">and </w:t>
      </w:r>
      <w:r>
        <w:t>components of th</w:t>
      </w:r>
      <w:r w:rsidR="00730E37">
        <w:t xml:space="preserve">e ubiquitin-proteasome pathway </w:t>
      </w:r>
      <w:r w:rsidR="00730E37">
        <w:fldChar w:fldCharType="begin" w:fldLock="1"/>
      </w:r>
      <w:r w:rsidR="00730E37">
        <w:instrText>ADDIN CSL_CITATION { "citationItems" : [ { "id" : "ITEM-1", "itemData" : { "DOI" : "10.1172/JCI118264", "ISBN" : "0021-9738 (Print)\\r0021-9738 (Linking)", "ISSN" : "00219738", "PMID" : "7593595", "abstract" : "We studied glucocorticoid-induced muscle wasting and subsequent recovery in adult (7-mo-old) and old (22-mo-old) rats, since the increased incidence of various disease states may result in glucocorticoids hypersecretion in aging. Adult and old rats received dexamethasone in their drinking water and were then allowed to recover. Muscle wasting occurred more rapidly in old rats and the recovery of muscle mass was impaired, suggesting that glucocorticoids may be involved in the emergence of muscle atrophy with advancing age. According to measurements in incubated epitrochlearis muscles, dexamethasone-induced muscle wasting mainly resulted from increased protein breakdown in the adult, but from depressed protein synthesis in the aged animal. Increased expression of cathepsin D, m-calpain, and ubiquitin was observed in the muscles from both dexamethasone-treated adult and old rats. By contrast, the disappearance of the stimulatory effect of glucocorticoids on protein break-down in aging occurred along with a loss of ability of steroids to enhance the expression of the 14-kD ubiquitin carrier protein E2, which is involved in protein substrates ubiquitinylation, and of subunits of the 20 S proteasome (the proteolytic core of the 26 S proteasome that degrades ubiquitin conjugates). Thus, if glucocorticoids play any role in the progressive muscle atrophy seen in aging, this is unlikely to result from an activation of the ubiquitin-proteasome proteolytic pathway.", "author" : [ { "dropping-particle" : "", "family" : "Dardevet", "given" : "D.", "non-dropping-particle" : "", "parse-names" : false, "suffix" : "" }, { "dropping-particle" : "", "family" : "Sornet", "given" : "C.", "non-dropping-particle" : "", "parse-names" : false, "suffix" : "" }, { "dropping-particle" : "", "family" : "Taillandier", "given" : "D.", "non-dropping-particle" : "", "parse-names" : false, "suffix" : "" }, { "dropping-particle" : "", "family" : "Savary", "given" : "I.", "non-dropping-particle" : "", "parse-names" : false, "suffix" : "" }, { "dropping-particle" : "", "family" : "Attaix", "given" : "D.", "non-dropping-particle" : "", "parse-names" : false, "suffix" : "" }, { "dropping-particle" : "", "family" : "Grizard", "given" : "J.", "non-dropping-particle" : "", "parse-names" : false, "suffix" : "" } ], "container-title" : "Journal of Clinical Investigation", "id" : "ITEM-1",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"http://www.mendeley.com/documents/?uuid=9061ed6a-b0e8-4740-8bce-64a6bf998c59" ] } ], "mendeley" : { "formattedCitation" : "(Dardevet &lt;i&gt;et al.&lt;/i&gt; 1995)", "plainTextFormattedCitation" : "(Dardevet et al. 1995)", "previouslyFormattedCitation" : "(Dardevet &lt;i&gt;et al.&lt;/i&gt; 1995)" }, "properties" : { "noteIndex" : 0 }, "schema" : "https://github.com/citation-style-language/schema/raw/master/csl-citation.json" }</w:instrText>
      </w:r>
      <w:r w:rsidR="00730E37">
        <w:fldChar w:fldCharType="separate"/>
      </w:r>
      <w:r w:rsidR="00730E37" w:rsidRPr="00730E37">
        <w:rPr>
          <w:noProof/>
        </w:rPr>
        <w:t xml:space="preserve">(Dardevet </w:t>
      </w:r>
      <w:r w:rsidR="00730E37" w:rsidRPr="00730E37">
        <w:rPr>
          <w:i/>
          <w:noProof/>
        </w:rPr>
        <w:t>et al.</w:t>
      </w:r>
      <w:r w:rsidR="00730E37" w:rsidRPr="00730E37">
        <w:rPr>
          <w:noProof/>
        </w:rPr>
        <w:t xml:space="preserve"> 1995)</w:t>
      </w:r>
      <w:r w:rsidR="00730E37">
        <w:fldChar w:fldCharType="end"/>
      </w:r>
      <w:r>
        <w:t xml:space="preserve"> </w:t>
      </w:r>
      <w:r w:rsidR="002D0814">
        <w:t>along</w:t>
      </w:r>
      <w:r>
        <w:t xml:space="preserve"> </w:t>
      </w:r>
      <w:r w:rsidR="00370F8A">
        <w:t xml:space="preserve">with </w:t>
      </w:r>
      <w:r w:rsidR="00730E37">
        <w:t>inhibition o</w:t>
      </w:r>
      <w:r>
        <w:t>f muscl</w:t>
      </w:r>
      <w:r w:rsidR="00730E37">
        <w:t xml:space="preserve">e protein synthesis </w:t>
      </w:r>
      <w:r w:rsidR="00730E37">
        <w:fldChar w:fldCharType="begin" w:fldLock="1"/>
      </w:r>
      <w:r w:rsidR="00F37C5B">
        <w:instrText>ADDIN CSL_CITATION { "citationItems" : [ { "id" : "ITEM-1", "itemData" : { "ISSN" : "0193-1849", "PMID" : "11254463", "abstract" : "Glucocorticoids inhibit protein synthesis in muscle. In contrast, insulin and amino acids exert anabolic actions that arise in part from their ability to phosphorylate ribosomal p70 S6-kinase (p70(S6k)) and eukaryotic initiation factor (eIF)4E binding protein (BP)1 (PHAS-I), proteins that regulate translation initiation. Whether glucocorticoids interfere with this action was examined by giving rats either dexamethasone (DEX, 300 microg. kg(-1). day(-1), n = 10) or saline (n = 10) for 5 days. We then measured the phosphorylation of PHAS-I and p70(S6k) in rectus muscle biopsies taken before and at the end of a 180-min infusion of either insulin (10 mU. min(-1). kg(-1) euglycemic insulin clamp, n = 5 for both DEX- and saline-treated groups) or a balanced amino acid mixture (n = 5 for each group also). Protein synthesis was also measured during the infusion period. The results were that DEX-treated rats had higher fasting insulin, slower glucose disposal, less lean body mass, and decreased protein synthetic rates during insulin or amino acid infusion (P &lt; 0.05 each). DEX did not affect basal PHAS-I or p70(S6k) phosphorylation but blocked insulin-stimulated phosphorylation of PHAS-I- and amino acid-stimulated phosphorylation of both PHAS-I and p70(S6k) (P &lt; 0.01, for each). DEX also increased muscle PHAS-I concentration. These effects can, in part, explain glucocorticoid-induced muscle wasting.", "author" : [ { "dropping-particle" : "", "family" : "Long", "given" : "W", "non-dropping-particle" : "", "parse-names" : false, "suffix" : "" }, { "dropping-particle" : "", "family" : "Wei", "given" : "L", "non-dropping-particle" : "", "parse-names" : false, "suffix" : "" }, { "dropping-particle" : "", "family" : "Barrett", "given" : "E J", "non-dropping-particle" : "", "parse-names" : false, "suffix" : "" } ], "container-title" : "American journal of physiology. Endocrinology and metabolism", "id" : "ITEM-1", "issued" : { "date-parts" : [ [ "2001" ] ] }, "page" : "E570-E575", "title" : "Dexamethasone inhibits the stimulation of muscle protein synthesis and PHAS-I and p70 S6-kinase phosphorylation.", "type" : "article-journal", "volume" : "280" }, "uris" : [ "http://www.mendeley.com/documents/?uuid=40535472-3885-4345-a1a9-88f878c02f61" ] } ], "mendeley" : { "formattedCitation" : "(Long &lt;i&gt;et al.&lt;/i&gt; 2001)", "plainTextFormattedCitation" : "(Long et al. 2001)", "previouslyFormattedCitation" : "(Long &lt;i&gt;et al.&lt;/i&gt; 2001)" }, "properties" : { "noteIndex" : 0 }, "schema" : "https://github.com/citation-style-language/schema/raw/master/csl-citation.json" }</w:instrText>
      </w:r>
      <w:r w:rsidR="00730E37">
        <w:fldChar w:fldCharType="separate"/>
      </w:r>
      <w:r w:rsidR="00730E37" w:rsidRPr="00730E37">
        <w:rPr>
          <w:noProof/>
        </w:rPr>
        <w:t xml:space="preserve">(Long </w:t>
      </w:r>
      <w:r w:rsidR="00730E37" w:rsidRPr="00730E37">
        <w:rPr>
          <w:i/>
          <w:noProof/>
        </w:rPr>
        <w:t>et al.</w:t>
      </w:r>
      <w:r w:rsidR="00730E37" w:rsidRPr="00730E37">
        <w:rPr>
          <w:noProof/>
        </w:rPr>
        <w:t xml:space="preserve"> 2001)</w:t>
      </w:r>
      <w:r w:rsidR="00730E37">
        <w:fldChar w:fldCharType="end"/>
      </w:r>
      <w:r>
        <w:t xml:space="preserve">. </w:t>
      </w:r>
      <w:r w:rsidR="002D0814">
        <w:t xml:space="preserve">A study in healthy humans </w:t>
      </w:r>
      <w:r w:rsidR="00730E37">
        <w:t>also</w:t>
      </w:r>
      <w:r w:rsidR="002D0814">
        <w:t xml:space="preserve"> found that prednisone</w:t>
      </w:r>
      <w:r w:rsidR="00370F8A">
        <w:t xml:space="preserve"> (a synthetic corticosteroid)</w:t>
      </w:r>
      <w:r w:rsidR="002D0814">
        <w:t xml:space="preserve"> increases leucine oxidation </w:t>
      </w:r>
      <w:r w:rsidR="00730E37">
        <w:t xml:space="preserve">supporting our observation of </w:t>
      </w:r>
      <w:r w:rsidR="00F37C5B">
        <w:t xml:space="preserve">elevated amino acid catabolic genes </w:t>
      </w:r>
      <w:r w:rsidR="00F37C5B">
        <w:fldChar w:fldCharType="begin" w:fldLock="1"/>
      </w:r>
      <w:r w:rsidR="00F37C5B">
        <w:instrText>ADDIN CSL_CITATION { "citationItems" : [ { "id" : "ITEM-1", "itemData" : { "ISSN" : "00029513", "PMID" : "2596599", "abstract" : "High-dose glucocorticoid treatment results in protein wasting. To determine whether such therapy affects leucine oxidation in the postabsorptive state and the disposal of dietary amino acids, eight normal subjects were studied twice in random order, once after 5 days of prednisone (20 mg three times daily) and on a second occasion without prednisone as a control. In the postabsorptive state prednisone therapy increased (P less than 0.05) plasma concentrations of leucine, alpha-ketoisocaproate, glucose, insulin, and C-peptide, as well as leucine carbon flux and oxidation calculated by means of isotope dilution techniques and [1-13C]leucine. During infusion of a chemically defined meal, total leucine carbon flux and oxidation increased similarly on both study days, but leucine oxidation was greater (P less than 0.01) during prednisone treatment; net leucine balance became positive on the control day but remained negative or zero on the prednisone study day despite higher (P less than 0.05) plasma insulin concentrations. These studies demonstrate that high-dose glucocorticoid treatment impairs the balance of the essential amino acid leucine in both the postabsorptive and absorptive states in humans.", "author" : [ { "dropping-particle" : "", "family" : "Beaufrere", "given" : "B", "non-dropping-particle" : "", "parse-names" : false, "suffix" : "" }, { "dropping-particle" : "", "family" : "Horber", "given" : "F F", "non-dropping-particle" : "", "parse-names" : false, "suffix" : "" }, { "dropping-particle" : "", "family" : "Schwenk", "given" : "W F", "non-dropping-particle" : "", "parse-names" : false, "suffix" : "" }, { "dropping-particle" : "", "family" : "Marsh", "given" : "H M", "non-dropping-particle" : "", "parse-names" : false, "suffix" : "" }, { "dropping-particle" : "", "family" : "Matthews", "given" : "D", "non-dropping-particle" : "", "parse-names" : false, "suffix" : "" }, { "dropping-particle" : "", "family" : "Gerich", "given" : "J E", "non-dropping-particle" : "", "parse-names" : false, "suffix" : "" }, { "dropping-particle" : "", "family" : "Haymond", "given" : "M W", "non-dropping-particle" : "", "parse-names" : false, "suffix" : "" } ], "container-title" : "The American journal of physiology", "id" : "ITEM-1", "issued" : { "date-parts" : [ [ "1989" ] ] }, "page" : "E712-E721", "title" : "Glucocorticosteroids increase leucine oxidation and impair leucine balance in humans.", "type" : "report", "volume" : "257" }, "uris" : [ "http://www.mendeley.com/documents/?uuid=a57b7e77-b8d0-4343-a2de-6c1220f639b0" ] } ], "mendeley" : { "formattedCitation" : "(Beaufrere &lt;i&gt;et al.&lt;/i&gt; 1989)", "plainTextFormattedCitation" : "(Beaufrere et al. 1989)", "previouslyFormattedCitation" : "(Beaufrere &lt;i&gt;et al.&lt;/i&gt; 1989)" }, "properties" : { "noteIndex" : 0 }, "schema" : "https://github.com/citation-style-language/schema/raw/master/csl-citation.json" }</w:instrText>
      </w:r>
      <w:r w:rsidR="00F37C5B">
        <w:fldChar w:fldCharType="separate"/>
      </w:r>
      <w:r w:rsidR="00F37C5B" w:rsidRPr="00F37C5B">
        <w:rPr>
          <w:noProof/>
        </w:rPr>
        <w:t xml:space="preserve">(Beaufrere </w:t>
      </w:r>
      <w:r w:rsidR="00F37C5B" w:rsidRPr="00F37C5B">
        <w:rPr>
          <w:i/>
          <w:noProof/>
        </w:rPr>
        <w:t>et al.</w:t>
      </w:r>
      <w:r w:rsidR="00F37C5B" w:rsidRPr="00F37C5B">
        <w:rPr>
          <w:noProof/>
        </w:rPr>
        <w:t xml:space="preserve"> 1989)</w:t>
      </w:r>
      <w:r w:rsidR="00F37C5B">
        <w:fldChar w:fldCharType="end"/>
      </w:r>
      <w:r w:rsidR="002D0814">
        <w:t xml:space="preserve">.  </w:t>
      </w:r>
      <w:r>
        <w:t>We found higher expression of both prote</w:t>
      </w:r>
      <w:r w:rsidR="00DB2ED9">
        <w:t>a</w:t>
      </w:r>
      <w:r>
        <w:t>som</w:t>
      </w:r>
      <w:r w:rsidR="00813D1F">
        <w:t>al</w:t>
      </w:r>
      <w:r>
        <w:t xml:space="preserve"> and the </w:t>
      </w:r>
      <w:r w:rsidR="002D0814">
        <w:t>amino acid degradation</w:t>
      </w:r>
      <w:r>
        <w:t xml:space="preserve"> pathways</w:t>
      </w:r>
      <w:r w:rsidR="00F37C5B">
        <w:t xml:space="preserve"> in adipose tissue</w:t>
      </w:r>
      <w:r>
        <w:t xml:space="preserve">, suggesting that a similar induction occurs in adipose tissue </w:t>
      </w:r>
      <w:r w:rsidR="00370F8A">
        <w:t xml:space="preserve">from our </w:t>
      </w:r>
      <w:r>
        <w:t>Cushi</w:t>
      </w:r>
      <w:r w:rsidR="002D0814">
        <w:t>ng's disease</w:t>
      </w:r>
      <w:r w:rsidR="006C69B6">
        <w:t xml:space="preserve"> </w:t>
      </w:r>
      <w:r w:rsidR="00370F8A">
        <w:t>subjects</w:t>
      </w:r>
      <w:r w:rsidR="002D0814">
        <w:t xml:space="preserve">.  </w:t>
      </w:r>
      <w:r w:rsidR="00813D1F">
        <w:t xml:space="preserve">We also observe elevations in lysosomal genes, though these </w:t>
      </w:r>
      <w:r w:rsidR="00351AD0">
        <w:t xml:space="preserve">changes </w:t>
      </w:r>
      <w:r w:rsidR="00813D1F">
        <w:t xml:space="preserve">appear to be restricted to obese Cushing’s </w:t>
      </w:r>
      <w:r w:rsidR="00C9498B">
        <w:t xml:space="preserve">disease </w:t>
      </w:r>
      <w:r w:rsidR="00813D1F">
        <w:t xml:space="preserve">patients.  </w:t>
      </w:r>
      <w:r w:rsidR="002D0814">
        <w:t xml:space="preserve">The </w:t>
      </w:r>
      <w:r w:rsidR="00F37C5B">
        <w:t xml:space="preserve">metabolic </w:t>
      </w:r>
      <w:r w:rsidR="002D0814">
        <w:t>relevance of activated proteolysis in adipose</w:t>
      </w:r>
      <w:r w:rsidR="00F37C5B">
        <w:t xml:space="preserve"> tissue</w:t>
      </w:r>
      <w:r w:rsidR="002D0814">
        <w:t xml:space="preserve"> </w:t>
      </w:r>
      <w:r w:rsidR="00F37C5B">
        <w:t xml:space="preserve">has not been widely explored and </w:t>
      </w:r>
      <w:r w:rsidR="002D0814">
        <w:t>warrants further study.</w:t>
      </w:r>
    </w:p>
    <w:p w14:paraId="28CC599B" w14:textId="77777777" w:rsidR="00F94399" w:rsidRDefault="00F94399" w:rsidP="0015200A">
      <w:pPr>
        <w:spacing w:line="480" w:lineRule="auto"/>
      </w:pPr>
    </w:p>
    <w:p w14:paraId="34FB5FD2" w14:textId="07C19DE3" w:rsidR="002025A3" w:rsidRDefault="00F94399" w:rsidP="0015200A">
      <w:pPr>
        <w:spacing w:line="480" w:lineRule="auto"/>
      </w:pPr>
      <w:r>
        <w:t xml:space="preserve">There are several limitations to our evaluation of insulin sensitivity in this study.  One aspect is that </w:t>
      </w:r>
      <w:r w:rsidR="006D1B50">
        <w:t xml:space="preserve">two of the three </w:t>
      </w:r>
      <w:r>
        <w:t xml:space="preserve">patients with Cushing’s syndrome </w:t>
      </w:r>
      <w:r w:rsidR="006D1B50">
        <w:t>and diabetes were treated with antidiabetic medications.</w:t>
      </w:r>
      <w:r>
        <w:t xml:space="preserve">   Secondly, it is possible that insulin resistance in these </w:t>
      </w:r>
      <w:r w:rsidR="00DB2ED9">
        <w:t>subjects</w:t>
      </w:r>
      <w:r>
        <w:t xml:space="preserve">/mice </w:t>
      </w:r>
      <w:r w:rsidR="00370F8A">
        <w:t xml:space="preserve">is </w:t>
      </w:r>
      <w:r>
        <w:t xml:space="preserve">mainly due to muscle or liver insulin resistance and that adipose tissue may respond to insulin in a relatively normal fashion.  </w:t>
      </w:r>
      <w:r w:rsidR="00030F99" w:rsidRPr="00030F99">
        <w:t xml:space="preserve">Glucocorticoid-induced insulin resistance is thought to </w:t>
      </w:r>
      <w:r w:rsidR="00DD6F31">
        <w:t>b</w:t>
      </w:r>
      <w:r w:rsidR="00030F99" w:rsidRPr="00030F99">
        <w:t>e mostly secondary to the increase in free fatty acids caused by the indu</w:t>
      </w:r>
      <w:r w:rsidR="00030F99">
        <w:t xml:space="preserve">ction of lipolysis </w:t>
      </w:r>
      <w:r w:rsidR="00BF14C9">
        <w:fldChar w:fldCharType="begin" w:fldLock="1"/>
      </w:r>
      <w:r w:rsidR="00AA2407">
        <w:instrText>ADDIN CSL_CITATION { "citationItems" : [ { "id" : "ITEM-1", "itemData" : { "DOI" : "10.1016/j.ecl.2013.10.005", "ISBN" : "9780323287043", "ISSN" : "08898529", "PMID" : "24582093", "abstract" : "Glucocorticoids (GCs) are critical in the regulation of the stress response, inflammation and energy homeostasis. Excessive GC exposure results in whole-body insulin resistance, obesity, cardiovascular disease, and ultimately decreased survival, despite their potent anti-inflammatory effects. This apparent paradox may be explained by the complex actions of GCs on adipose tissue functionality. The wide prevalence of oral GC therapy makes their adverse systemic effects an important yet incompletely understood clinical problem. This article reviews the mechanisms by which supraphysiologic GC exposure promotes insulin resistance, focusing in particular on the effects on adipose tissue function and lipid metabolism. ?? 2014 Elsevier Inc.", "author" : [ { "dropping-particle" : "", "family" : "Geer", "given" : "Eliza B.", "non-dropping-particle" : "", "parse-names" : false, "suffix" : "" }, { "dropping-particle" : "", "family" : "Islam", "given" : "Julie", "non-dropping-particle" : "", "parse-names" : false, "suffix" : "" }, { "dropping-particle" : "", "family" : "Buettner", "given" : "Christoph", "non-dropping-particle" : "", "parse-names" : false, "suffix" : "" } ], "container-title" : "Endocrinology and Metabolism Clinics of North America", "id" : "ITEM-1", "issued" : { "date-parts" : [ [ "2014" ] ] }, "page" : "75-102", "title" : "Mechanisms of glucocorticoid-induced insulin resistance: Focus on adipose tissue function and lipid metabolism", "type" : "article", "volume" : "43" }, "uris" : [ "http://www.mendeley.com/documents/?uuid=69ad0485-a672-4e63-84c3-f50d46853ff9" ] } ], "mendeley" : { "formattedCitation" : "(Geer &lt;i&gt;et al.&lt;/i&gt; 2014)", "plainTextFormattedCitation" : "(Geer et al. 2014)", "previouslyFormattedCitation" : "(Geer &lt;i&gt;et al.&lt;/i&gt; 2014)" }, "properties" : { "noteIndex" : 0 }, "schema" : "https://github.com/citation-style-language/schema/raw/master/csl-citation.json" }</w:instrText>
      </w:r>
      <w:r w:rsidR="00BF14C9">
        <w:fldChar w:fldCharType="separate"/>
      </w:r>
      <w:r w:rsidR="00BF14C9" w:rsidRPr="00BF14C9">
        <w:rPr>
          <w:noProof/>
        </w:rPr>
        <w:t xml:space="preserve">(Geer </w:t>
      </w:r>
      <w:r w:rsidR="00BF14C9" w:rsidRPr="00BF14C9">
        <w:rPr>
          <w:i/>
          <w:noProof/>
        </w:rPr>
        <w:t>et al.</w:t>
      </w:r>
      <w:r w:rsidR="00BF14C9" w:rsidRPr="00BF14C9">
        <w:rPr>
          <w:noProof/>
        </w:rPr>
        <w:t xml:space="preserve"> 2014)</w:t>
      </w:r>
      <w:r w:rsidR="00BF14C9">
        <w:fldChar w:fldCharType="end"/>
      </w:r>
      <w:r w:rsidR="00030F99" w:rsidRPr="00030F99">
        <w:t xml:space="preserve">. </w:t>
      </w:r>
      <w:r w:rsidR="00030F99" w:rsidRPr="00030F99">
        <w:lastRenderedPageBreak/>
        <w:t>Results from a recent study suggest that glucocorticoids do not induce insulin resistance in subcutan</w:t>
      </w:r>
      <w:r w:rsidR="00DD6F31">
        <w:t>e</w:t>
      </w:r>
      <w:r w:rsidR="00030F99" w:rsidRPr="00030F99">
        <w:t xml:space="preserve">ous adipose tissue </w:t>
      </w:r>
      <w:r w:rsidR="00030F99" w:rsidRPr="00BF14C9">
        <w:rPr>
          <w:i/>
        </w:rPr>
        <w:t>in vivo</w:t>
      </w:r>
      <w:r w:rsidR="00BF14C9">
        <w:t xml:space="preserve"> in healthy subjects </w:t>
      </w:r>
      <w:r w:rsidR="00AA2407">
        <w:fldChar w:fldCharType="begin" w:fldLock="1"/>
      </w:r>
      <w:r w:rsidR="00A97E6D">
        <w:instrText>ADDIN CSL_CITATION { "citationItems" : [ { "id" : "ITEM-1", "itemData" : { "DOI" : "10.1210/jc.2012-3523", "ISBN" : "1945-7197 (Electronic)\r0021-972X (Linking)", "ISSN" : "1945-7197", "PMID" : "23426618", "abstract" : "It is widely believed that glucocorticoids cause insulin resistance in all tissues. We have previously demonstrated that glucocorticoids cause insulin sensitization in human adipose tissue in vitro and induce insulin resistance in skeletal muscle.", "author" : [ { "dropping-particle" : "", "family" : "Hazlehurst", "given" : "Jonathan M", "non-dropping-particle" : "", "parse-names" : false, "suffix" : "" }, { "dropping-particle" : "", "family" : "Gathercole", "given" : "Laura L", "non-dropping-particle" : "", "parse-names" : false, "suffix" : "" }, { "dropping-particle" : "", "family" : "Nasiri", "given" : "Maryam", "non-dropping-particle" : "", "parse-names" : false, "suffix" : "" }, { "dropping-particle" : "", "family" : "Armstrong", "given" : "Matthew J", "non-dropping-particle" : "", "parse-names" : false, "suffix" : "" }, { "dropping-particle" : "", "family" : "Borrows", "given" : "Sarah", "non-dropping-particle" : "", "parse-names" : false, "suffix" : "" }, { "dropping-particle" : "", "family" : "Yu", "given" : "Jinglei", "non-dropping-particle" : "", "parse-names" : false, "suffix" : "" }, { "dropping-particle" : "", "family" : "Wagenmakers", "given" : "Anton J M", "non-dropping-particle" : "", "parse-names" : false, "suffix" : "" }, { "dropping-particle" : "", "family" : "Stewart", "given" : "Paul M", "non-dropping-particle" : "", "parse-names" : false, "suffix" : "" }, { "dropping-particle" : "", "family" : "Tomlinson", "given" : "Jeremy W", "non-dropping-particle" : "", "parse-names" : false, "suffix" : "" } ], "container-title" : "The Journal of clinical endocrinology and metabolism", "id" : "ITEM-1", "issue" : "April 2013", "issued" : { "date-parts" : [ [ "2013" ] ] }, "page" : "1631-40", "title" : "Glucocorticoids fail to cause insulin resistance in human subcutaneous adipose tissue in vivo.", "type" : "article-journal", "volume" : "98" }, "uris" : [ "http://www.mendeley.com/documents/?uuid=302b0b5f-1fa3-454e-b806-9f1cf2ffc10b" ] } ], "mendeley" : { "formattedCitation" : "(Hazlehurst &lt;i&gt;et al.&lt;/i&gt; 2013)", "plainTextFormattedCitation" : "(Hazlehurst et al. 2013)", "previouslyFormattedCitation" : "(Hazlehurst &lt;i&gt;et al.&lt;/i&gt; 2013)" }, "properties" : { "noteIndex" : 0 }, "schema" : "https://github.com/citation-style-language/schema/raw/master/csl-citation.json" }</w:instrText>
      </w:r>
      <w:r w:rsidR="00AA2407">
        <w:fldChar w:fldCharType="separate"/>
      </w:r>
      <w:r w:rsidR="00AA2407" w:rsidRPr="00AA2407">
        <w:rPr>
          <w:noProof/>
        </w:rPr>
        <w:t xml:space="preserve">(Hazlehurst </w:t>
      </w:r>
      <w:r w:rsidR="00AA2407" w:rsidRPr="00AA2407">
        <w:rPr>
          <w:i/>
          <w:noProof/>
        </w:rPr>
        <w:t>et al.</w:t>
      </w:r>
      <w:r w:rsidR="00AA2407" w:rsidRPr="00AA2407">
        <w:rPr>
          <w:noProof/>
        </w:rPr>
        <w:t xml:space="preserve"> 2013)</w:t>
      </w:r>
      <w:r w:rsidR="00AA2407">
        <w:fldChar w:fldCharType="end"/>
      </w:r>
      <w:r w:rsidR="00BF14C9">
        <w:t>, suggesting that peripheral insulin resistance may not occur in adipocytes</w:t>
      </w:r>
      <w:r w:rsidR="005E4873">
        <w:t xml:space="preserve"> and that whole-body insulin resistance may primarily occur in muscle and liver tissues</w:t>
      </w:r>
      <w:r w:rsidR="00030F99" w:rsidRPr="00030F99">
        <w:t>.</w:t>
      </w:r>
      <w:r w:rsidR="00AA2407">
        <w:t xml:space="preserve">  This is consistent with our observations of </w:t>
      </w:r>
      <w:r w:rsidR="00BD4A3A">
        <w:t>a lack of changes in</w:t>
      </w:r>
      <w:r w:rsidR="00AA2407">
        <w:t xml:space="preserve"> proximal insulin signalin</w:t>
      </w:r>
      <w:r w:rsidR="005E4873">
        <w:t>g transcripts (Figure 7A</w:t>
      </w:r>
      <w:r w:rsidR="00370F8A">
        <w:t xml:space="preserve">) or </w:t>
      </w:r>
      <w:r w:rsidR="005E4873">
        <w:t>ceramides in our subcutaneous adipose tissue lysates (Figure 7B).</w:t>
      </w:r>
      <w:r w:rsidR="005D7786">
        <w:t xml:space="preserve"> </w:t>
      </w:r>
    </w:p>
    <w:p w14:paraId="1E75400C" w14:textId="4006280D" w:rsidR="0001045F" w:rsidRDefault="0001045F" w:rsidP="0015200A">
      <w:pPr>
        <w:spacing w:line="480" w:lineRule="auto"/>
      </w:pPr>
    </w:p>
    <w:p w14:paraId="50CC2C57" w14:textId="77777777" w:rsidR="001A282B" w:rsidRDefault="001A282B" w:rsidP="0015200A">
      <w:pPr>
        <w:spacing w:line="480" w:lineRule="auto"/>
      </w:pPr>
    </w:p>
    <w:p w14:paraId="436123BB" w14:textId="29D2CD3B" w:rsidR="002025A3" w:rsidRDefault="002025A3" w:rsidP="0015200A">
      <w:pPr>
        <w:spacing w:line="480" w:lineRule="auto"/>
      </w:pPr>
      <w:r>
        <w:t xml:space="preserve">These data provide a variety of novel transcriptional changes that may be causative of the co-morbidities associated with Cushing's disease.  Further studies in animals and cells using knockout or overexpression of specific transcripts may verify which of the changes is crucial in </w:t>
      </w:r>
      <w:r w:rsidR="00370F8A">
        <w:t xml:space="preserve">the </w:t>
      </w:r>
      <w:r>
        <w:t>metabolic effects of glucocorticoid</w:t>
      </w:r>
      <w:r w:rsidR="00370F8A">
        <w:t xml:space="preserve"> effects</w:t>
      </w:r>
      <w:r>
        <w:t xml:space="preserve"> in adipose tissue.</w:t>
      </w:r>
    </w:p>
    <w:p w14:paraId="2D91BF4A" w14:textId="7511E534" w:rsidR="00B940A5" w:rsidRDefault="00B940A5" w:rsidP="0015200A">
      <w:pPr>
        <w:pStyle w:val="Heading1"/>
        <w:spacing w:line="480" w:lineRule="auto"/>
      </w:pPr>
      <w:r>
        <w:t>Declaration of interest</w:t>
      </w:r>
    </w:p>
    <w:p w14:paraId="54AC2EC4" w14:textId="31B978B2" w:rsidR="00B60B15" w:rsidRPr="00B60B15" w:rsidRDefault="00B60B15" w:rsidP="0015200A">
      <w:pPr>
        <w:spacing w:line="480" w:lineRule="auto"/>
      </w:pPr>
      <w:r>
        <w:t>The authors have no conflict of interest.</w:t>
      </w:r>
    </w:p>
    <w:p w14:paraId="5E8024D5" w14:textId="0300A081" w:rsidR="00B940A5" w:rsidRDefault="00B940A5" w:rsidP="0015200A">
      <w:pPr>
        <w:pStyle w:val="Heading1"/>
        <w:spacing w:line="480" w:lineRule="auto"/>
      </w:pPr>
      <w:r>
        <w:t>Funding</w:t>
      </w:r>
    </w:p>
    <w:p w14:paraId="5718684F" w14:textId="0CFE0B0E" w:rsidR="00B60B15" w:rsidRPr="000C66BF" w:rsidRDefault="00B60B15" w:rsidP="0015200A">
      <w:pPr>
        <w:spacing w:line="480" w:lineRule="auto"/>
        <w:rPr>
          <w:b/>
        </w:rPr>
      </w:pPr>
      <w:r>
        <w:t xml:space="preserve">This work was supported by Motor City Golf Classic (MCGC) Grant # G010640 and Le Bonheur </w:t>
      </w:r>
      <w:r w:rsidRPr="000C66BF">
        <w:t>Grant #650700.</w:t>
      </w:r>
      <w:r w:rsidR="00793E93" w:rsidRPr="000C66BF">
        <w:t xml:space="preserve">  This work utilized Metabolomics Core Services supported by grant U24 DK097153 of </w:t>
      </w:r>
      <w:r w:rsidR="00793E93" w:rsidRPr="000C66BF">
        <w:rPr>
          <w:bCs/>
        </w:rPr>
        <w:t xml:space="preserve">the </w:t>
      </w:r>
      <w:r w:rsidR="00793E93" w:rsidRPr="000C66BF">
        <w:t xml:space="preserve">NIH Common Fund to the University of Michigan.  </w:t>
      </w:r>
    </w:p>
    <w:p w14:paraId="4A92F653" w14:textId="4A1A19E1" w:rsidR="00B940A5" w:rsidRDefault="00B940A5" w:rsidP="0015200A">
      <w:pPr>
        <w:pStyle w:val="Heading1"/>
        <w:spacing w:line="480" w:lineRule="auto"/>
      </w:pPr>
      <w:r>
        <w:lastRenderedPageBreak/>
        <w:t>Author Contributions</w:t>
      </w:r>
    </w:p>
    <w:p w14:paraId="4B643633" w14:textId="533F1402" w:rsidR="00B940A5" w:rsidRDefault="00B940A5" w:rsidP="0015200A">
      <w:pPr>
        <w:spacing w:line="480" w:lineRule="auto"/>
      </w:pPr>
      <w:r>
        <w:t>IH</w:t>
      </w:r>
      <w:r w:rsidR="00102B1C">
        <w:t>o</w:t>
      </w:r>
      <w:r>
        <w:t xml:space="preserve"> conceived of the study, and DB</w:t>
      </w:r>
      <w:r w:rsidR="00FB7900">
        <w:t>, ARS</w:t>
      </w:r>
      <w:r>
        <w:t xml:space="preserve"> and IHo provided funding.  </w:t>
      </w:r>
      <w:r w:rsidR="00FB7900">
        <w:t xml:space="preserve">WFC and ALB recruited the patients and obtained clinical data. WFC supplied the biopsies and serum samples. IHo assayed the tissues for lipolysis and performed the serum measurements. </w:t>
      </w:r>
      <w:r>
        <w:t xml:space="preserve">QT, DB, IHa and IHo </w:t>
      </w:r>
      <w:r w:rsidR="00FB7900">
        <w:t>analyzed</w:t>
      </w:r>
      <w:r>
        <w:t xml:space="preserve"> the RNAseq data.  IHa generated the mouse data with assistance from EJS.  </w:t>
      </w:r>
      <w:r w:rsidR="00793E93">
        <w:t xml:space="preserve">  This was analyz</w:t>
      </w:r>
      <w:r w:rsidR="00B60B15">
        <w:t>ed by IHa, DB and QT.  IH</w:t>
      </w:r>
      <w:r w:rsidR="00102B1C">
        <w:t>o</w:t>
      </w:r>
      <w:r w:rsidR="00B60B15">
        <w:t xml:space="preserve"> and DB wrote the manuscript</w:t>
      </w:r>
    </w:p>
    <w:p w14:paraId="00A49DD2" w14:textId="77777777" w:rsidR="002025A3" w:rsidRDefault="002025A3" w:rsidP="0015200A">
      <w:pPr>
        <w:pStyle w:val="Heading1"/>
        <w:spacing w:line="480" w:lineRule="auto"/>
      </w:pPr>
      <w:r>
        <w:t>Acknowledgements</w:t>
      </w:r>
    </w:p>
    <w:p w14:paraId="46472F72" w14:textId="61B105FC" w:rsidR="00F0643F" w:rsidRDefault="002025A3" w:rsidP="0015200A">
      <w:pPr>
        <w:spacing w:line="480" w:lineRule="auto"/>
      </w:pPr>
      <w:r>
        <w:t xml:space="preserve">We thank Charlotte Gunden, Elizabeth Walkowiak and Eric Vasbinder for their valuable help in the study.  </w:t>
      </w:r>
      <w:r w:rsidR="00793E93">
        <w:t xml:space="preserve"> We would also like to thank the Molecular Resource Center at the University of Tennessee Health Science Center for qPCR facilities.</w:t>
      </w:r>
    </w:p>
    <w:p w14:paraId="51DA0DBA" w14:textId="354D72A3" w:rsidR="00F72E09" w:rsidRDefault="00F72E09" w:rsidP="0015200A">
      <w:pPr>
        <w:spacing w:line="480" w:lineRule="auto"/>
      </w:pPr>
      <w:r>
        <w:br w:type="page"/>
      </w:r>
    </w:p>
    <w:p w14:paraId="7733976D" w14:textId="24827043" w:rsidR="00F72E09" w:rsidRDefault="00F72E09" w:rsidP="0015200A">
      <w:pPr>
        <w:pStyle w:val="Heading1"/>
        <w:spacing w:line="480" w:lineRule="auto"/>
      </w:pPr>
      <w:r>
        <w:lastRenderedPageBreak/>
        <w:t>References</w:t>
      </w:r>
    </w:p>
    <w:p w14:paraId="030955DC" w14:textId="18FE1AE8" w:rsidR="00563B3B" w:rsidRPr="00563B3B" w:rsidRDefault="00F72E09" w:rsidP="0015200A">
      <w:pPr>
        <w:pStyle w:val="NormalWeb"/>
        <w:spacing w:line="480" w:lineRule="auto"/>
        <w:ind w:left="480" w:hanging="480"/>
        <w:divId w:val="299119274"/>
        <w:rPr>
          <w:rFonts w:ascii="Cambria" w:hAnsi="Cambria"/>
          <w:noProof/>
          <w:sz w:val="24"/>
        </w:rPr>
      </w:pPr>
      <w:r>
        <w:fldChar w:fldCharType="begin" w:fldLock="1"/>
      </w:r>
      <w:r>
        <w:instrText xml:space="preserve">ADDIN Mendeley Bibliography CSL_BIBLIOGRAPHY </w:instrText>
      </w:r>
      <w:r>
        <w:fldChar w:fldCharType="separate"/>
      </w:r>
      <w:r w:rsidR="00563B3B" w:rsidRPr="00563B3B">
        <w:rPr>
          <w:rFonts w:ascii="Cambria" w:hAnsi="Cambria"/>
          <w:noProof/>
          <w:sz w:val="24"/>
        </w:rPr>
        <w:t xml:space="preserve">Adams JM, Pratipanawatr T, Berria R, Wang E, DeFronzo RA, Sullards MC &amp; Mandarino LJ 2004 Ceramide content is increased in skeletal muscle from obese insulin-resistant humans. </w:t>
      </w:r>
      <w:r w:rsidR="00563B3B" w:rsidRPr="00563B3B">
        <w:rPr>
          <w:rFonts w:ascii="Cambria" w:hAnsi="Cambria"/>
          <w:i/>
          <w:iCs/>
          <w:noProof/>
          <w:sz w:val="24"/>
        </w:rPr>
        <w:t>Diabetes</w:t>
      </w:r>
      <w:r w:rsidR="00563B3B" w:rsidRPr="00563B3B">
        <w:rPr>
          <w:rFonts w:ascii="Cambria" w:hAnsi="Cambria"/>
          <w:noProof/>
          <w:sz w:val="24"/>
        </w:rPr>
        <w:t xml:space="preserve"> </w:t>
      </w:r>
      <w:r w:rsidR="00563B3B" w:rsidRPr="00563B3B">
        <w:rPr>
          <w:rFonts w:ascii="Cambria" w:hAnsi="Cambria"/>
          <w:b/>
          <w:bCs/>
          <w:noProof/>
          <w:sz w:val="24"/>
        </w:rPr>
        <w:t>53</w:t>
      </w:r>
      <w:r w:rsidR="00563B3B" w:rsidRPr="00563B3B">
        <w:rPr>
          <w:rFonts w:ascii="Cambria" w:hAnsi="Cambria"/>
          <w:noProof/>
          <w:sz w:val="24"/>
        </w:rPr>
        <w:t xml:space="preserve"> 25–31.</w:t>
      </w:r>
    </w:p>
    <w:p w14:paraId="182F9864"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Aerts JM, Ottenhoff R, Powlson AS, Grefhorst A, van Eijk M, Dubbelhuis PF, Aten J, Kuipers F, Serlie MJ, Wennekes T </w:t>
      </w:r>
      <w:r w:rsidRPr="00563B3B">
        <w:rPr>
          <w:rFonts w:ascii="Cambria" w:hAnsi="Cambria"/>
          <w:i/>
          <w:iCs/>
          <w:noProof/>
          <w:sz w:val="24"/>
        </w:rPr>
        <w:t>et al.</w:t>
      </w:r>
      <w:r w:rsidRPr="00563B3B">
        <w:rPr>
          <w:rFonts w:ascii="Cambria" w:hAnsi="Cambria"/>
          <w:noProof/>
          <w:sz w:val="24"/>
        </w:rPr>
        <w:t xml:space="preserve"> 2007 Pharmacological inhibition of glucosylceramide synthase enhances insulin sensitivity. </w:t>
      </w:r>
      <w:r w:rsidRPr="00563B3B">
        <w:rPr>
          <w:rFonts w:ascii="Cambria" w:hAnsi="Cambria"/>
          <w:i/>
          <w:iCs/>
          <w:noProof/>
          <w:sz w:val="24"/>
        </w:rPr>
        <w:t>Diabetes</w:t>
      </w:r>
      <w:r w:rsidRPr="00563B3B">
        <w:rPr>
          <w:rFonts w:ascii="Cambria" w:hAnsi="Cambria"/>
          <w:noProof/>
          <w:sz w:val="24"/>
        </w:rPr>
        <w:t xml:space="preserve"> </w:t>
      </w:r>
      <w:r w:rsidRPr="00563B3B">
        <w:rPr>
          <w:rFonts w:ascii="Cambria" w:hAnsi="Cambria"/>
          <w:b/>
          <w:bCs/>
          <w:noProof/>
          <w:sz w:val="24"/>
        </w:rPr>
        <w:t>56</w:t>
      </w:r>
      <w:r w:rsidRPr="00563B3B">
        <w:rPr>
          <w:rFonts w:ascii="Cambria" w:hAnsi="Cambria"/>
          <w:noProof/>
          <w:sz w:val="24"/>
        </w:rPr>
        <w:t xml:space="preserve"> 1341–1349. (doi:10.2337/db06-1619)</w:t>
      </w:r>
    </w:p>
    <w:p w14:paraId="74F5E209"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Anders S, Pyl PT &amp; Huber W 2014 HTSeq - A Python framework to work with high-throughput sequencing data. </w:t>
      </w:r>
      <w:r w:rsidRPr="00563B3B">
        <w:rPr>
          <w:rFonts w:ascii="Cambria" w:hAnsi="Cambria"/>
          <w:i/>
          <w:iCs/>
          <w:noProof/>
          <w:sz w:val="24"/>
        </w:rPr>
        <w:t>Bioinformatics</w:t>
      </w:r>
      <w:r w:rsidRPr="00563B3B">
        <w:rPr>
          <w:rFonts w:ascii="Cambria" w:hAnsi="Cambria"/>
          <w:noProof/>
          <w:sz w:val="24"/>
        </w:rPr>
        <w:t xml:space="preserve"> 1–4. (doi:10.1093/bioinformatics/btu638)</w:t>
      </w:r>
    </w:p>
    <w:p w14:paraId="17ED5C79"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Baqué S, Roca a, Guinovart JJ &amp; Gómez-Foix a M 1996 Direct activating effects of dexamethasone on glycogen metabolizing enzymes in primary cultured rat hepatocytes. </w:t>
      </w:r>
      <w:r w:rsidRPr="00563B3B">
        <w:rPr>
          <w:rFonts w:ascii="Cambria" w:hAnsi="Cambria"/>
          <w:i/>
          <w:iCs/>
          <w:noProof/>
          <w:sz w:val="24"/>
        </w:rPr>
        <w:t>European Journal of Biochemistry</w:t>
      </w:r>
      <w:r w:rsidRPr="00563B3B">
        <w:rPr>
          <w:rFonts w:ascii="Cambria" w:hAnsi="Cambria"/>
          <w:noProof/>
          <w:sz w:val="24"/>
        </w:rPr>
        <w:t xml:space="preserve"> </w:t>
      </w:r>
      <w:r w:rsidRPr="00563B3B">
        <w:rPr>
          <w:rFonts w:ascii="Cambria" w:hAnsi="Cambria"/>
          <w:b/>
          <w:bCs/>
          <w:noProof/>
          <w:sz w:val="24"/>
        </w:rPr>
        <w:t>236</w:t>
      </w:r>
      <w:r w:rsidRPr="00563B3B">
        <w:rPr>
          <w:rFonts w:ascii="Cambria" w:hAnsi="Cambria"/>
          <w:noProof/>
          <w:sz w:val="24"/>
        </w:rPr>
        <w:t xml:space="preserve"> 772–777.</w:t>
      </w:r>
    </w:p>
    <w:p w14:paraId="08014256"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Bates D, Mächler M, Bolker B &amp; Walker S 2014 Fitting Linear Mixed-Effects Models using lme4. </w:t>
      </w:r>
      <w:r w:rsidRPr="00563B3B">
        <w:rPr>
          <w:rFonts w:ascii="Cambria" w:hAnsi="Cambria"/>
          <w:i/>
          <w:iCs/>
          <w:noProof/>
          <w:sz w:val="24"/>
        </w:rPr>
        <w:t>ArXiv</w:t>
      </w:r>
      <w:r w:rsidRPr="00563B3B">
        <w:rPr>
          <w:rFonts w:ascii="Cambria" w:hAnsi="Cambria"/>
          <w:noProof/>
          <w:sz w:val="24"/>
        </w:rPr>
        <w:t xml:space="preserve"> </w:t>
      </w:r>
      <w:r w:rsidRPr="00563B3B">
        <w:rPr>
          <w:rFonts w:ascii="Cambria" w:hAnsi="Cambria"/>
          <w:b/>
          <w:bCs/>
          <w:noProof/>
          <w:sz w:val="24"/>
        </w:rPr>
        <w:t>1406.5823</w:t>
      </w:r>
      <w:r w:rsidRPr="00563B3B">
        <w:rPr>
          <w:rFonts w:ascii="Cambria" w:hAnsi="Cambria"/>
          <w:noProof/>
          <w:sz w:val="24"/>
        </w:rPr>
        <w:t xml:space="preserve"> 1–51.</w:t>
      </w:r>
    </w:p>
    <w:p w14:paraId="335A8F72"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Beaufrere B, Horber FF, Schwenk WF, Marsh HM, Matthews D, Gerich JE &amp; Haymond MW 1989 </w:t>
      </w:r>
      <w:r w:rsidRPr="00563B3B">
        <w:rPr>
          <w:rFonts w:ascii="Cambria" w:hAnsi="Cambria"/>
          <w:i/>
          <w:iCs/>
          <w:noProof/>
          <w:sz w:val="24"/>
        </w:rPr>
        <w:t>Glucocorticosteroids Increase Leucine Oxidation and Impair Leucine Balance in Humans.</w:t>
      </w:r>
      <w:r w:rsidRPr="00563B3B">
        <w:rPr>
          <w:rFonts w:ascii="Cambria" w:hAnsi="Cambria"/>
          <w:noProof/>
          <w:sz w:val="24"/>
        </w:rPr>
        <w:t xml:space="preserve"> In </w:t>
      </w:r>
      <w:r w:rsidRPr="00563B3B">
        <w:rPr>
          <w:rFonts w:ascii="Cambria" w:hAnsi="Cambria"/>
          <w:i/>
          <w:iCs/>
          <w:noProof/>
          <w:sz w:val="24"/>
        </w:rPr>
        <w:t>The American Journal of Physiology</w:t>
      </w:r>
      <w:r w:rsidRPr="00563B3B">
        <w:rPr>
          <w:rFonts w:ascii="Cambria" w:hAnsi="Cambria"/>
          <w:noProof/>
          <w:sz w:val="24"/>
        </w:rPr>
        <w:t>, pp E712–E721.</w:t>
      </w:r>
    </w:p>
    <w:p w14:paraId="343DD6B7"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lastRenderedPageBreak/>
        <w:t xml:space="preserve">Benjamini Y &amp; Hochberg Y 1995 Controlling the False Discovery Rate: A Practical and Powerful Approach to Multiple Testing. </w:t>
      </w:r>
      <w:r w:rsidRPr="00563B3B">
        <w:rPr>
          <w:rFonts w:ascii="Cambria" w:hAnsi="Cambria"/>
          <w:i/>
          <w:iCs/>
          <w:noProof/>
          <w:sz w:val="24"/>
        </w:rPr>
        <w:t>Journal of the Royal Statistical Society. Series B</w:t>
      </w:r>
      <w:r w:rsidRPr="00563B3B">
        <w:rPr>
          <w:rFonts w:ascii="Cambria" w:hAnsi="Cambria"/>
          <w:noProof/>
          <w:sz w:val="24"/>
        </w:rPr>
        <w:t xml:space="preserve"> </w:t>
      </w:r>
      <w:r w:rsidRPr="00563B3B">
        <w:rPr>
          <w:rFonts w:ascii="Cambria" w:hAnsi="Cambria"/>
          <w:b/>
          <w:bCs/>
          <w:noProof/>
          <w:sz w:val="24"/>
        </w:rPr>
        <w:t>57</w:t>
      </w:r>
      <w:r w:rsidRPr="00563B3B">
        <w:rPr>
          <w:rFonts w:ascii="Cambria" w:hAnsi="Cambria"/>
          <w:noProof/>
          <w:sz w:val="24"/>
        </w:rPr>
        <w:t xml:space="preserve"> 289–300.</w:t>
      </w:r>
    </w:p>
    <w:p w14:paraId="4362FD34"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Bligh EG &amp; Dyer WJ 1959 A rapid method of total lipid extraction and purification. </w:t>
      </w:r>
      <w:r w:rsidRPr="00563B3B">
        <w:rPr>
          <w:rFonts w:ascii="Cambria" w:hAnsi="Cambria"/>
          <w:i/>
          <w:iCs/>
          <w:noProof/>
          <w:sz w:val="24"/>
        </w:rPr>
        <w:t>Canadian Journal of Biochemistry and Physiology</w:t>
      </w:r>
      <w:r w:rsidRPr="00563B3B">
        <w:rPr>
          <w:rFonts w:ascii="Cambria" w:hAnsi="Cambria"/>
          <w:noProof/>
          <w:sz w:val="24"/>
        </w:rPr>
        <w:t xml:space="preserve"> </w:t>
      </w:r>
      <w:r w:rsidRPr="00563B3B">
        <w:rPr>
          <w:rFonts w:ascii="Cambria" w:hAnsi="Cambria"/>
          <w:b/>
          <w:bCs/>
          <w:noProof/>
          <w:sz w:val="24"/>
        </w:rPr>
        <w:t>37</w:t>
      </w:r>
      <w:r w:rsidRPr="00563B3B">
        <w:rPr>
          <w:rFonts w:ascii="Cambria" w:hAnsi="Cambria"/>
          <w:noProof/>
          <w:sz w:val="24"/>
        </w:rPr>
        <w:t xml:space="preserve"> 911–917.</w:t>
      </w:r>
    </w:p>
    <w:p w14:paraId="47987BBF"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Campbell JE, Peckett AJ, D’souza AM, Hawke TJ &amp; Riddell MC 2011 Adipogenic and lipolytic effects of chronic glucocorticoid exposure. </w:t>
      </w:r>
      <w:r w:rsidRPr="00563B3B">
        <w:rPr>
          <w:rFonts w:ascii="Cambria" w:hAnsi="Cambria"/>
          <w:i/>
          <w:iCs/>
          <w:noProof/>
          <w:sz w:val="24"/>
        </w:rPr>
        <w:t>American Journal of Physiology. Cell Physiology</w:t>
      </w:r>
      <w:r w:rsidRPr="00563B3B">
        <w:rPr>
          <w:rFonts w:ascii="Cambria" w:hAnsi="Cambria"/>
          <w:noProof/>
          <w:sz w:val="24"/>
        </w:rPr>
        <w:t xml:space="preserve"> </w:t>
      </w:r>
      <w:r w:rsidRPr="00563B3B">
        <w:rPr>
          <w:rFonts w:ascii="Cambria" w:hAnsi="Cambria"/>
          <w:b/>
          <w:bCs/>
          <w:noProof/>
          <w:sz w:val="24"/>
        </w:rPr>
        <w:t>300</w:t>
      </w:r>
      <w:r w:rsidRPr="00563B3B">
        <w:rPr>
          <w:rFonts w:ascii="Cambria" w:hAnsi="Cambria"/>
          <w:noProof/>
          <w:sz w:val="24"/>
        </w:rPr>
        <w:t xml:space="preserve"> C198–C209. (doi:10.1152/ajpcell.00045.2010)</w:t>
      </w:r>
    </w:p>
    <w:p w14:paraId="3FD02FA5"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Clark NR &amp; Ma’ayan A 2011 Introduction to statistical methods for analyzing large data sets: gene-set enrichment analysis. </w:t>
      </w:r>
      <w:r w:rsidRPr="00563B3B">
        <w:rPr>
          <w:rFonts w:ascii="Cambria" w:hAnsi="Cambria"/>
          <w:i/>
          <w:iCs/>
          <w:noProof/>
          <w:sz w:val="24"/>
        </w:rPr>
        <w:t>Science Signaling</w:t>
      </w:r>
      <w:r w:rsidRPr="00563B3B">
        <w:rPr>
          <w:rFonts w:ascii="Cambria" w:hAnsi="Cambria"/>
          <w:noProof/>
          <w:sz w:val="24"/>
        </w:rPr>
        <w:t xml:space="preserve"> </w:t>
      </w:r>
      <w:r w:rsidRPr="00563B3B">
        <w:rPr>
          <w:rFonts w:ascii="Cambria" w:hAnsi="Cambria"/>
          <w:b/>
          <w:bCs/>
          <w:noProof/>
          <w:sz w:val="24"/>
        </w:rPr>
        <w:t>4</w:t>
      </w:r>
      <w:r w:rsidRPr="00563B3B">
        <w:rPr>
          <w:rFonts w:ascii="Cambria" w:hAnsi="Cambria"/>
          <w:noProof/>
          <w:sz w:val="24"/>
        </w:rPr>
        <w:t xml:space="preserve"> tr4. (doi:10.1126/scisignal.2001966)</w:t>
      </w:r>
    </w:p>
    <w:p w14:paraId="30C09DF1"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Cushing H 1932 The basophil adenomas of the pituitary body and their clinical manifestations. </w:t>
      </w:r>
      <w:r w:rsidRPr="00563B3B">
        <w:rPr>
          <w:rFonts w:ascii="Cambria" w:hAnsi="Cambria"/>
          <w:i/>
          <w:iCs/>
          <w:noProof/>
          <w:sz w:val="24"/>
        </w:rPr>
        <w:t>Bulletin of the Johns Hopkins Hospital</w:t>
      </w:r>
      <w:r w:rsidRPr="00563B3B">
        <w:rPr>
          <w:rFonts w:ascii="Cambria" w:hAnsi="Cambria"/>
          <w:noProof/>
          <w:sz w:val="24"/>
        </w:rPr>
        <w:t xml:space="preserve"> </w:t>
      </w:r>
      <w:r w:rsidRPr="00563B3B">
        <w:rPr>
          <w:rFonts w:ascii="Cambria" w:hAnsi="Cambria"/>
          <w:b/>
          <w:bCs/>
          <w:noProof/>
          <w:sz w:val="24"/>
        </w:rPr>
        <w:t>50</w:t>
      </w:r>
      <w:r w:rsidRPr="00563B3B">
        <w:rPr>
          <w:rFonts w:ascii="Cambria" w:hAnsi="Cambria"/>
          <w:noProof/>
          <w:sz w:val="24"/>
        </w:rPr>
        <w:t xml:space="preserve"> 157–158.</w:t>
      </w:r>
    </w:p>
    <w:p w14:paraId="6877E796"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Dardevet D, Sornet C, Taillandier D, Savary I, Attaix D &amp; Grizard J 1995 Sensitivity and protein turnover response to glucocorticoids are different in skeletal muscle from adult and old rats. Lack of regulation of the ubiquitin-proteasome proteolytic pathway in aging. </w:t>
      </w:r>
      <w:r w:rsidRPr="00563B3B">
        <w:rPr>
          <w:rFonts w:ascii="Cambria" w:hAnsi="Cambria"/>
          <w:i/>
          <w:iCs/>
          <w:noProof/>
          <w:sz w:val="24"/>
        </w:rPr>
        <w:t>Journal of Clinical Investigation</w:t>
      </w:r>
      <w:r w:rsidRPr="00563B3B">
        <w:rPr>
          <w:rFonts w:ascii="Cambria" w:hAnsi="Cambria"/>
          <w:noProof/>
          <w:sz w:val="24"/>
        </w:rPr>
        <w:t xml:space="preserve"> </w:t>
      </w:r>
      <w:r w:rsidRPr="00563B3B">
        <w:rPr>
          <w:rFonts w:ascii="Cambria" w:hAnsi="Cambria"/>
          <w:b/>
          <w:bCs/>
          <w:noProof/>
          <w:sz w:val="24"/>
        </w:rPr>
        <w:t>96</w:t>
      </w:r>
      <w:r w:rsidRPr="00563B3B">
        <w:rPr>
          <w:rFonts w:ascii="Cambria" w:hAnsi="Cambria"/>
          <w:noProof/>
          <w:sz w:val="24"/>
        </w:rPr>
        <w:t xml:space="preserve"> 2113–2119. (doi:10.1172/JCI118264)</w:t>
      </w:r>
    </w:p>
    <w:p w14:paraId="5AFC58CE"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Deng X, Elam MB, Wilcox HG, Cagen LM, Park E a, Raghow R, Patel D, Kumar P, Sheybani A &amp; Russell JC 2004 Dietary olive oil and menhaden oil mitigate </w:t>
      </w:r>
      <w:r w:rsidRPr="00563B3B">
        <w:rPr>
          <w:rFonts w:ascii="Cambria" w:hAnsi="Cambria"/>
          <w:noProof/>
          <w:sz w:val="24"/>
        </w:rPr>
        <w:lastRenderedPageBreak/>
        <w:t xml:space="preserve">induction of lipogenesis in hyperinsulinemic corpulent JCR:LA-cp rats: microarray analysis of lipid-related gene expression. </w:t>
      </w:r>
      <w:r w:rsidRPr="00563B3B">
        <w:rPr>
          <w:rFonts w:ascii="Cambria" w:hAnsi="Cambria"/>
          <w:i/>
          <w:iCs/>
          <w:noProof/>
          <w:sz w:val="24"/>
        </w:rPr>
        <w:t>Endocrinology</w:t>
      </w:r>
      <w:r w:rsidRPr="00563B3B">
        <w:rPr>
          <w:rFonts w:ascii="Cambria" w:hAnsi="Cambria"/>
          <w:noProof/>
          <w:sz w:val="24"/>
        </w:rPr>
        <w:t xml:space="preserve"> </w:t>
      </w:r>
      <w:r w:rsidRPr="00563B3B">
        <w:rPr>
          <w:rFonts w:ascii="Cambria" w:hAnsi="Cambria"/>
          <w:b/>
          <w:bCs/>
          <w:noProof/>
          <w:sz w:val="24"/>
        </w:rPr>
        <w:t>145</w:t>
      </w:r>
      <w:r w:rsidRPr="00563B3B">
        <w:rPr>
          <w:rFonts w:ascii="Cambria" w:hAnsi="Cambria"/>
          <w:noProof/>
          <w:sz w:val="24"/>
        </w:rPr>
        <w:t xml:space="preserve"> 5847–5861. (doi:10.1210/en.2004-0371)</w:t>
      </w:r>
    </w:p>
    <w:p w14:paraId="1DE7C595"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Dinarello C a &amp; Kim S-H 2006 IL-32, a novel cytokine with a possible role in disease. </w:t>
      </w:r>
      <w:r w:rsidRPr="00563B3B">
        <w:rPr>
          <w:rFonts w:ascii="Cambria" w:hAnsi="Cambria"/>
          <w:i/>
          <w:iCs/>
          <w:noProof/>
          <w:sz w:val="24"/>
        </w:rPr>
        <w:t>Annals of the Rheumatic Diseases</w:t>
      </w:r>
      <w:r w:rsidRPr="00563B3B">
        <w:rPr>
          <w:rFonts w:ascii="Cambria" w:hAnsi="Cambria"/>
          <w:noProof/>
          <w:sz w:val="24"/>
        </w:rPr>
        <w:t xml:space="preserve"> </w:t>
      </w:r>
      <w:r w:rsidRPr="00563B3B">
        <w:rPr>
          <w:rFonts w:ascii="Cambria" w:hAnsi="Cambria"/>
          <w:b/>
          <w:bCs/>
          <w:noProof/>
          <w:sz w:val="24"/>
        </w:rPr>
        <w:t>65 Suppl 3</w:t>
      </w:r>
      <w:r w:rsidRPr="00563B3B">
        <w:rPr>
          <w:rFonts w:ascii="Cambria" w:hAnsi="Cambria"/>
          <w:noProof/>
          <w:sz w:val="24"/>
        </w:rPr>
        <w:t xml:space="preserve"> iii61–i64. (doi:10.1136/ard.2006.058511)</w:t>
      </w:r>
    </w:p>
    <w:p w14:paraId="5F93AA70"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Divertie GD, Jensen MD &amp; Miles JM 1991 Stimulation of lipolysis in humans by physiological hypercortisolemia. </w:t>
      </w:r>
      <w:r w:rsidRPr="00563B3B">
        <w:rPr>
          <w:rFonts w:ascii="Cambria" w:hAnsi="Cambria"/>
          <w:i/>
          <w:iCs/>
          <w:noProof/>
          <w:sz w:val="24"/>
        </w:rPr>
        <w:t>Diabetes</w:t>
      </w:r>
      <w:r w:rsidRPr="00563B3B">
        <w:rPr>
          <w:rFonts w:ascii="Cambria" w:hAnsi="Cambria"/>
          <w:noProof/>
          <w:sz w:val="24"/>
        </w:rPr>
        <w:t xml:space="preserve"> </w:t>
      </w:r>
      <w:r w:rsidRPr="00563B3B">
        <w:rPr>
          <w:rFonts w:ascii="Cambria" w:hAnsi="Cambria"/>
          <w:b/>
          <w:bCs/>
          <w:noProof/>
          <w:sz w:val="24"/>
        </w:rPr>
        <w:t>40</w:t>
      </w:r>
      <w:r w:rsidRPr="00563B3B">
        <w:rPr>
          <w:rFonts w:ascii="Cambria" w:hAnsi="Cambria"/>
          <w:noProof/>
          <w:sz w:val="24"/>
        </w:rPr>
        <w:t xml:space="preserve"> 1228–1232. (doi:10.2337/diabetes.40.10.1228)</w:t>
      </w:r>
    </w:p>
    <w:p w14:paraId="3EFE6534"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Engel FL &amp; Scott JL 1951 The role of hormones in adipose tissue glycogen synthesis in the rat; the adrenal cortex. </w:t>
      </w:r>
      <w:r w:rsidRPr="00563B3B">
        <w:rPr>
          <w:rFonts w:ascii="Cambria" w:hAnsi="Cambria"/>
          <w:i/>
          <w:iCs/>
          <w:noProof/>
          <w:sz w:val="24"/>
        </w:rPr>
        <w:t>Endocrinology</w:t>
      </w:r>
      <w:r w:rsidRPr="00563B3B">
        <w:rPr>
          <w:rFonts w:ascii="Cambria" w:hAnsi="Cambria"/>
          <w:noProof/>
          <w:sz w:val="24"/>
        </w:rPr>
        <w:t xml:space="preserve"> </w:t>
      </w:r>
      <w:r w:rsidRPr="00563B3B">
        <w:rPr>
          <w:rFonts w:ascii="Cambria" w:hAnsi="Cambria"/>
          <w:b/>
          <w:bCs/>
          <w:noProof/>
          <w:sz w:val="24"/>
        </w:rPr>
        <w:t>48</w:t>
      </w:r>
      <w:r w:rsidRPr="00563B3B">
        <w:rPr>
          <w:rFonts w:ascii="Cambria" w:hAnsi="Cambria"/>
          <w:noProof/>
          <w:sz w:val="24"/>
        </w:rPr>
        <w:t xml:space="preserve"> 56–69.</w:t>
      </w:r>
    </w:p>
    <w:p w14:paraId="407D3F8D"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Galton DJ &amp; Wilson JP 1972 Lipogenesis in adipose tissue of patients with obesity and Cushing’s disease. </w:t>
      </w:r>
      <w:r w:rsidRPr="00563B3B">
        <w:rPr>
          <w:rFonts w:ascii="Cambria" w:hAnsi="Cambria"/>
          <w:i/>
          <w:iCs/>
          <w:noProof/>
          <w:sz w:val="24"/>
        </w:rPr>
        <w:t>Clinical Science</w:t>
      </w:r>
      <w:r w:rsidRPr="00563B3B">
        <w:rPr>
          <w:rFonts w:ascii="Cambria" w:hAnsi="Cambria"/>
          <w:noProof/>
          <w:sz w:val="24"/>
        </w:rPr>
        <w:t xml:space="preserve"> </w:t>
      </w:r>
      <w:r w:rsidRPr="00563B3B">
        <w:rPr>
          <w:rFonts w:ascii="Cambria" w:hAnsi="Cambria"/>
          <w:b/>
          <w:bCs/>
          <w:noProof/>
          <w:sz w:val="24"/>
        </w:rPr>
        <w:t>43</w:t>
      </w:r>
      <w:r w:rsidRPr="00563B3B">
        <w:rPr>
          <w:rFonts w:ascii="Cambria" w:hAnsi="Cambria"/>
          <w:noProof/>
          <w:sz w:val="24"/>
        </w:rPr>
        <w:t xml:space="preserve"> 17P.</w:t>
      </w:r>
    </w:p>
    <w:p w14:paraId="1FFBDEE3"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Gathercole LL, Bujalska IJ, Stewart PM &amp; Tomlinson JW 2007 Glucocorticoid modulation of insulin signaling in human subcutaneous adipose tissue. </w:t>
      </w:r>
      <w:r w:rsidRPr="00563B3B">
        <w:rPr>
          <w:rFonts w:ascii="Cambria" w:hAnsi="Cambria"/>
          <w:i/>
          <w:iCs/>
          <w:noProof/>
          <w:sz w:val="24"/>
        </w:rPr>
        <w:t>The Journal of Clinical Endocrinology and Metabolism</w:t>
      </w:r>
      <w:r w:rsidRPr="00563B3B">
        <w:rPr>
          <w:rFonts w:ascii="Cambria" w:hAnsi="Cambria"/>
          <w:noProof/>
          <w:sz w:val="24"/>
        </w:rPr>
        <w:t xml:space="preserve"> </w:t>
      </w:r>
      <w:r w:rsidRPr="00563B3B">
        <w:rPr>
          <w:rFonts w:ascii="Cambria" w:hAnsi="Cambria"/>
          <w:b/>
          <w:bCs/>
          <w:noProof/>
          <w:sz w:val="24"/>
        </w:rPr>
        <w:t>92</w:t>
      </w:r>
      <w:r w:rsidRPr="00563B3B">
        <w:rPr>
          <w:rFonts w:ascii="Cambria" w:hAnsi="Cambria"/>
          <w:noProof/>
          <w:sz w:val="24"/>
        </w:rPr>
        <w:t xml:space="preserve"> 4332–4339. (doi:10.1210/jc.2007-1399)</w:t>
      </w:r>
    </w:p>
    <w:p w14:paraId="1CA27C10"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Geer EB, Islam J &amp; Buettner C 2014 Mechanisms of glucocorticoid-induced insulin resistance: Focus on adipose tissue function and lipid metabolism. </w:t>
      </w:r>
      <w:r w:rsidRPr="00563B3B">
        <w:rPr>
          <w:rFonts w:ascii="Cambria" w:hAnsi="Cambria"/>
          <w:i/>
          <w:iCs/>
          <w:noProof/>
          <w:sz w:val="24"/>
        </w:rPr>
        <w:lastRenderedPageBreak/>
        <w:t>Endocrinology and Metabolism Clinics of North America</w:t>
      </w:r>
      <w:r w:rsidRPr="00563B3B">
        <w:rPr>
          <w:rFonts w:ascii="Cambria" w:hAnsi="Cambria"/>
          <w:noProof/>
          <w:sz w:val="24"/>
        </w:rPr>
        <w:t xml:space="preserve"> </w:t>
      </w:r>
      <w:r w:rsidRPr="00563B3B">
        <w:rPr>
          <w:rFonts w:ascii="Cambria" w:hAnsi="Cambria"/>
          <w:b/>
          <w:bCs/>
          <w:noProof/>
          <w:sz w:val="24"/>
        </w:rPr>
        <w:t>43</w:t>
      </w:r>
      <w:r w:rsidRPr="00563B3B">
        <w:rPr>
          <w:rFonts w:ascii="Cambria" w:hAnsi="Cambria"/>
          <w:noProof/>
          <w:sz w:val="24"/>
        </w:rPr>
        <w:t xml:space="preserve"> 75–102. (doi:10.1016/j.ecl.2013.10.005)</w:t>
      </w:r>
    </w:p>
    <w:p w14:paraId="207E443C"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Halleux CM, Servais I, Reul BA, Detry R &amp; Brichard SM 1998 Multihormonal control of ob gene expression and leptin secretion from cultured human visceral adipose tissue: Increased responsiveness to glucocorticoids in obesity. </w:t>
      </w:r>
      <w:r w:rsidRPr="00563B3B">
        <w:rPr>
          <w:rFonts w:ascii="Cambria" w:hAnsi="Cambria"/>
          <w:i/>
          <w:iCs/>
          <w:noProof/>
          <w:sz w:val="24"/>
        </w:rPr>
        <w:t>Journal of Clinical Endocrinology and Metabolism</w:t>
      </w:r>
      <w:r w:rsidRPr="00563B3B">
        <w:rPr>
          <w:rFonts w:ascii="Cambria" w:hAnsi="Cambria"/>
          <w:noProof/>
          <w:sz w:val="24"/>
        </w:rPr>
        <w:t xml:space="preserve"> </w:t>
      </w:r>
      <w:r w:rsidRPr="00563B3B">
        <w:rPr>
          <w:rFonts w:ascii="Cambria" w:hAnsi="Cambria"/>
          <w:b/>
          <w:bCs/>
          <w:noProof/>
          <w:sz w:val="24"/>
        </w:rPr>
        <w:t>83</w:t>
      </w:r>
      <w:r w:rsidRPr="00563B3B">
        <w:rPr>
          <w:rFonts w:ascii="Cambria" w:hAnsi="Cambria"/>
          <w:noProof/>
          <w:sz w:val="24"/>
        </w:rPr>
        <w:t xml:space="preserve"> 902–910. (doi:10.1210/jc.83.3.902)</w:t>
      </w:r>
    </w:p>
    <w:p w14:paraId="270C8425"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Harris C, Roohk DJ, Fitch M, Boudignon BM, Halloran BP &amp; Hellerstein MK 2013 Large increases in adipose triacylglycerol flux in Cushingoid CRH-Tg mice are explained by futile cycling. </w:t>
      </w:r>
      <w:r w:rsidRPr="00563B3B">
        <w:rPr>
          <w:rFonts w:ascii="Cambria" w:hAnsi="Cambria"/>
          <w:i/>
          <w:iCs/>
          <w:noProof/>
          <w:sz w:val="24"/>
        </w:rPr>
        <w:t>American Journal of Physiology. Endocrinology and Metabolism</w:t>
      </w:r>
      <w:r w:rsidRPr="00563B3B">
        <w:rPr>
          <w:rFonts w:ascii="Cambria" w:hAnsi="Cambria"/>
          <w:noProof/>
          <w:sz w:val="24"/>
        </w:rPr>
        <w:t xml:space="preserve"> </w:t>
      </w:r>
      <w:r w:rsidRPr="00563B3B">
        <w:rPr>
          <w:rFonts w:ascii="Cambria" w:hAnsi="Cambria"/>
          <w:b/>
          <w:bCs/>
          <w:noProof/>
          <w:sz w:val="24"/>
        </w:rPr>
        <w:t>304</w:t>
      </w:r>
      <w:r w:rsidRPr="00563B3B">
        <w:rPr>
          <w:rFonts w:ascii="Cambria" w:hAnsi="Cambria"/>
          <w:noProof/>
          <w:sz w:val="24"/>
        </w:rPr>
        <w:t xml:space="preserve"> E282–E293. (doi:10.1152/ajpendo.00154.2012)</w:t>
      </w:r>
    </w:p>
    <w:p w14:paraId="26364AD2"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Hauner H, Schmid P &amp; Pfeiffer EF 1987 Glucocorticoids and insulin promote the differentiation of human adipocyte precursor cells into fat cells. </w:t>
      </w:r>
      <w:r w:rsidRPr="00563B3B">
        <w:rPr>
          <w:rFonts w:ascii="Cambria" w:hAnsi="Cambria"/>
          <w:i/>
          <w:iCs/>
          <w:noProof/>
          <w:sz w:val="24"/>
        </w:rPr>
        <w:t>Journal of Clinical Endocrinology and Metabolism</w:t>
      </w:r>
      <w:r w:rsidRPr="00563B3B">
        <w:rPr>
          <w:rFonts w:ascii="Cambria" w:hAnsi="Cambria"/>
          <w:noProof/>
          <w:sz w:val="24"/>
        </w:rPr>
        <w:t xml:space="preserve"> </w:t>
      </w:r>
      <w:r w:rsidRPr="00563B3B">
        <w:rPr>
          <w:rFonts w:ascii="Cambria" w:hAnsi="Cambria"/>
          <w:b/>
          <w:bCs/>
          <w:noProof/>
          <w:sz w:val="24"/>
        </w:rPr>
        <w:t>64</w:t>
      </w:r>
      <w:r w:rsidRPr="00563B3B">
        <w:rPr>
          <w:rFonts w:ascii="Cambria" w:hAnsi="Cambria"/>
          <w:noProof/>
          <w:sz w:val="24"/>
        </w:rPr>
        <w:t xml:space="preserve"> 832–835. (doi:10.1210/jcem-64-4-832)</w:t>
      </w:r>
    </w:p>
    <w:p w14:paraId="0BE129CB"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Hazlehurst JM, Gathercole LL, Nasiri M, Armstrong MJ, Borrows S, Yu J, Wagenmakers AJM, Stewart PM &amp; Tomlinson JW 2013 Glucocorticoids fail to cause insulin resistance in human subcutaneous adipose tissue in vivo. </w:t>
      </w:r>
      <w:r w:rsidRPr="00563B3B">
        <w:rPr>
          <w:rFonts w:ascii="Cambria" w:hAnsi="Cambria"/>
          <w:i/>
          <w:iCs/>
          <w:noProof/>
          <w:sz w:val="24"/>
        </w:rPr>
        <w:t>The Journal of Clinical Endocrinology and Metabolism</w:t>
      </w:r>
      <w:r w:rsidRPr="00563B3B">
        <w:rPr>
          <w:rFonts w:ascii="Cambria" w:hAnsi="Cambria"/>
          <w:noProof/>
          <w:sz w:val="24"/>
        </w:rPr>
        <w:t xml:space="preserve"> </w:t>
      </w:r>
      <w:r w:rsidRPr="00563B3B">
        <w:rPr>
          <w:rFonts w:ascii="Cambria" w:hAnsi="Cambria"/>
          <w:b/>
          <w:bCs/>
          <w:noProof/>
          <w:sz w:val="24"/>
        </w:rPr>
        <w:t>98</w:t>
      </w:r>
      <w:r w:rsidRPr="00563B3B">
        <w:rPr>
          <w:rFonts w:ascii="Cambria" w:hAnsi="Cambria"/>
          <w:noProof/>
          <w:sz w:val="24"/>
        </w:rPr>
        <w:t xml:space="preserve"> 1631–1640. (doi:10.1210/jc.2012-3523)</w:t>
      </w:r>
    </w:p>
    <w:p w14:paraId="580CF982"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lastRenderedPageBreak/>
        <w:t xml:space="preserve">Holland WL, Brozinick JT, Wang L-PP, Hawkins ED, Sargent KM, Liu Y, Narra K, Hoehn KL, Knotts T a., Siesky A </w:t>
      </w:r>
      <w:r w:rsidRPr="00563B3B">
        <w:rPr>
          <w:rFonts w:ascii="Cambria" w:hAnsi="Cambria"/>
          <w:i/>
          <w:iCs/>
          <w:noProof/>
          <w:sz w:val="24"/>
        </w:rPr>
        <w:t>et al.</w:t>
      </w:r>
      <w:r w:rsidRPr="00563B3B">
        <w:rPr>
          <w:rFonts w:ascii="Cambria" w:hAnsi="Cambria"/>
          <w:noProof/>
          <w:sz w:val="24"/>
        </w:rPr>
        <w:t xml:space="preserve"> 2007 Inhibition of ceramide synthesis ameliorates glucocorticoid-, saturated-fat-, and obesity-induced insulin resistance. </w:t>
      </w:r>
      <w:r w:rsidRPr="00563B3B">
        <w:rPr>
          <w:rFonts w:ascii="Cambria" w:hAnsi="Cambria"/>
          <w:i/>
          <w:iCs/>
          <w:noProof/>
          <w:sz w:val="24"/>
        </w:rPr>
        <w:t>Cell Metabolism</w:t>
      </w:r>
      <w:r w:rsidRPr="00563B3B">
        <w:rPr>
          <w:rFonts w:ascii="Cambria" w:hAnsi="Cambria"/>
          <w:noProof/>
          <w:sz w:val="24"/>
        </w:rPr>
        <w:t xml:space="preserve"> </w:t>
      </w:r>
      <w:r w:rsidRPr="00563B3B">
        <w:rPr>
          <w:rFonts w:ascii="Cambria" w:hAnsi="Cambria"/>
          <w:b/>
          <w:bCs/>
          <w:noProof/>
          <w:sz w:val="24"/>
        </w:rPr>
        <w:t>5</w:t>
      </w:r>
      <w:r w:rsidRPr="00563B3B">
        <w:rPr>
          <w:rFonts w:ascii="Cambria" w:hAnsi="Cambria"/>
          <w:noProof/>
          <w:sz w:val="24"/>
        </w:rPr>
        <w:t xml:space="preserve"> 167–179. (doi:10.1016/j.cmet.2007.01.002)</w:t>
      </w:r>
    </w:p>
    <w:p w14:paraId="04CCC2E0"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Kasumov T, Huang H, Chung Y-M, Zhang R, McCullough AJ &amp; Kirwan JP 2010 Quantification of ceramide species in biological samples by liquid chromatography electrospray ionization tandem mass spectrometry. </w:t>
      </w:r>
      <w:r w:rsidRPr="00563B3B">
        <w:rPr>
          <w:rFonts w:ascii="Cambria" w:hAnsi="Cambria"/>
          <w:i/>
          <w:iCs/>
          <w:noProof/>
          <w:sz w:val="24"/>
        </w:rPr>
        <w:t>Analytical Biochemistry</w:t>
      </w:r>
      <w:r w:rsidRPr="00563B3B">
        <w:rPr>
          <w:rFonts w:ascii="Cambria" w:hAnsi="Cambria"/>
          <w:noProof/>
          <w:sz w:val="24"/>
        </w:rPr>
        <w:t xml:space="preserve"> </w:t>
      </w:r>
      <w:r w:rsidRPr="00563B3B">
        <w:rPr>
          <w:rFonts w:ascii="Cambria" w:hAnsi="Cambria"/>
          <w:b/>
          <w:bCs/>
          <w:noProof/>
          <w:sz w:val="24"/>
        </w:rPr>
        <w:t>401</w:t>
      </w:r>
      <w:r w:rsidRPr="00563B3B">
        <w:rPr>
          <w:rFonts w:ascii="Cambria" w:hAnsi="Cambria"/>
          <w:noProof/>
          <w:sz w:val="24"/>
        </w:rPr>
        <w:t xml:space="preserve"> 154–161. (doi:10.1016/j.ab.2010.02.023)</w:t>
      </w:r>
    </w:p>
    <w:p w14:paraId="3E5CCC43"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Kim D, Pertea G, Trapnell C, Pimentel H, Kelley R &amp; Salzberg SL 2013 TopHat2: accurate alignment of transcriptomes in the presence of insertions, deletions and gene fusions. </w:t>
      </w:r>
      <w:r w:rsidRPr="00563B3B">
        <w:rPr>
          <w:rFonts w:ascii="Cambria" w:hAnsi="Cambria"/>
          <w:i/>
          <w:iCs/>
          <w:noProof/>
          <w:sz w:val="24"/>
        </w:rPr>
        <w:t>Genome Biology</w:t>
      </w:r>
      <w:r w:rsidRPr="00563B3B">
        <w:rPr>
          <w:rFonts w:ascii="Cambria" w:hAnsi="Cambria"/>
          <w:noProof/>
          <w:sz w:val="24"/>
        </w:rPr>
        <w:t xml:space="preserve"> </w:t>
      </w:r>
      <w:r w:rsidRPr="00563B3B">
        <w:rPr>
          <w:rFonts w:ascii="Cambria" w:hAnsi="Cambria"/>
          <w:b/>
          <w:bCs/>
          <w:noProof/>
          <w:sz w:val="24"/>
        </w:rPr>
        <w:t>14</w:t>
      </w:r>
      <w:r w:rsidRPr="00563B3B">
        <w:rPr>
          <w:rFonts w:ascii="Cambria" w:hAnsi="Cambria"/>
          <w:noProof/>
          <w:sz w:val="24"/>
        </w:rPr>
        <w:t xml:space="preserve"> R36. (doi:10.1186/gb-2013-14-4-r36)</w:t>
      </w:r>
    </w:p>
    <w:p w14:paraId="09150BB9"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Kršek M, Rosická M, Nedvídková J, Kvasničková H, Hána V, Marek J, Haluzík M, Lai EW &amp; Pacák K 2006 Increased lipolysis of subcutaneous abdominal adipose tissue and altered noradrenergic activity in patients with Cushing’s syndrome: An in-vivo microdialysis study. </w:t>
      </w:r>
      <w:r w:rsidRPr="00563B3B">
        <w:rPr>
          <w:rFonts w:ascii="Cambria" w:hAnsi="Cambria"/>
          <w:i/>
          <w:iCs/>
          <w:noProof/>
          <w:sz w:val="24"/>
        </w:rPr>
        <w:t>Physiological Research</w:t>
      </w:r>
      <w:r w:rsidRPr="00563B3B">
        <w:rPr>
          <w:rFonts w:ascii="Cambria" w:hAnsi="Cambria"/>
          <w:noProof/>
          <w:sz w:val="24"/>
        </w:rPr>
        <w:t xml:space="preserve"> </w:t>
      </w:r>
      <w:r w:rsidRPr="00563B3B">
        <w:rPr>
          <w:rFonts w:ascii="Cambria" w:hAnsi="Cambria"/>
          <w:b/>
          <w:bCs/>
          <w:noProof/>
          <w:sz w:val="24"/>
        </w:rPr>
        <w:t>55</w:t>
      </w:r>
      <w:r w:rsidRPr="00563B3B">
        <w:rPr>
          <w:rFonts w:ascii="Cambria" w:hAnsi="Cambria"/>
          <w:noProof/>
          <w:sz w:val="24"/>
        </w:rPr>
        <w:t xml:space="preserve"> 421–428.</w:t>
      </w:r>
    </w:p>
    <w:p w14:paraId="076F6278"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Lamberts SW &amp; Birkenhäger JC 1976 Body composition in Cushing’s disease. </w:t>
      </w:r>
      <w:r w:rsidRPr="00563B3B">
        <w:rPr>
          <w:rFonts w:ascii="Cambria" w:hAnsi="Cambria"/>
          <w:i/>
          <w:iCs/>
          <w:noProof/>
          <w:sz w:val="24"/>
        </w:rPr>
        <w:t>The Journal of Clinical Endocrinology and Metabolism</w:t>
      </w:r>
      <w:r w:rsidRPr="00563B3B">
        <w:rPr>
          <w:rFonts w:ascii="Cambria" w:hAnsi="Cambria"/>
          <w:noProof/>
          <w:sz w:val="24"/>
        </w:rPr>
        <w:t xml:space="preserve"> </w:t>
      </w:r>
      <w:r w:rsidRPr="00563B3B">
        <w:rPr>
          <w:rFonts w:ascii="Cambria" w:hAnsi="Cambria"/>
          <w:b/>
          <w:bCs/>
          <w:noProof/>
          <w:sz w:val="24"/>
        </w:rPr>
        <w:t>42</w:t>
      </w:r>
      <w:r w:rsidRPr="00563B3B">
        <w:rPr>
          <w:rFonts w:ascii="Cambria" w:hAnsi="Cambria"/>
          <w:noProof/>
          <w:sz w:val="24"/>
        </w:rPr>
        <w:t xml:space="preserve"> 864–868.</w:t>
      </w:r>
    </w:p>
    <w:p w14:paraId="57215A27"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Langmead B &amp; Salzberg S 2012 Fast gapped-read alignment with Bowtie 2. </w:t>
      </w:r>
      <w:r w:rsidRPr="00563B3B">
        <w:rPr>
          <w:rFonts w:ascii="Cambria" w:hAnsi="Cambria"/>
          <w:i/>
          <w:iCs/>
          <w:noProof/>
          <w:sz w:val="24"/>
        </w:rPr>
        <w:t>Nature Methods</w:t>
      </w:r>
      <w:r w:rsidRPr="00563B3B">
        <w:rPr>
          <w:rFonts w:ascii="Cambria" w:hAnsi="Cambria"/>
          <w:noProof/>
          <w:sz w:val="24"/>
        </w:rPr>
        <w:t xml:space="preserve"> </w:t>
      </w:r>
      <w:r w:rsidRPr="00563B3B">
        <w:rPr>
          <w:rFonts w:ascii="Cambria" w:hAnsi="Cambria"/>
          <w:b/>
          <w:bCs/>
          <w:noProof/>
          <w:sz w:val="24"/>
        </w:rPr>
        <w:t>9</w:t>
      </w:r>
      <w:r w:rsidRPr="00563B3B">
        <w:rPr>
          <w:rFonts w:ascii="Cambria" w:hAnsi="Cambria"/>
          <w:noProof/>
          <w:sz w:val="24"/>
        </w:rPr>
        <w:t xml:space="preserve"> 357–360. (doi:10.1038/nmeth.1923)</w:t>
      </w:r>
    </w:p>
    <w:p w14:paraId="358C6BBA"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lastRenderedPageBreak/>
        <w:t xml:space="preserve">Lindholm J, Juul S, Jørgensen JOL, Astrup J, Bjerre P, Feldt-Rasmussen U, Hagen C, Jørgensen J, Kosteljanetz M, Kristensen L </w:t>
      </w:r>
      <w:r w:rsidRPr="00563B3B">
        <w:rPr>
          <w:rFonts w:ascii="Cambria" w:hAnsi="Cambria"/>
          <w:i/>
          <w:iCs/>
          <w:noProof/>
          <w:sz w:val="24"/>
        </w:rPr>
        <w:t>et al.</w:t>
      </w:r>
      <w:r w:rsidRPr="00563B3B">
        <w:rPr>
          <w:rFonts w:ascii="Cambria" w:hAnsi="Cambria"/>
          <w:noProof/>
          <w:sz w:val="24"/>
        </w:rPr>
        <w:t xml:space="preserve"> 2001 Incidence and late prognosis of Cushing’s syndrome: A population-based study. </w:t>
      </w:r>
      <w:r w:rsidRPr="00563B3B">
        <w:rPr>
          <w:rFonts w:ascii="Cambria" w:hAnsi="Cambria"/>
          <w:i/>
          <w:iCs/>
          <w:noProof/>
          <w:sz w:val="24"/>
        </w:rPr>
        <w:t>Journal of Clinical Endocrinology and Metabolism</w:t>
      </w:r>
      <w:r w:rsidRPr="00563B3B">
        <w:rPr>
          <w:rFonts w:ascii="Cambria" w:hAnsi="Cambria"/>
          <w:noProof/>
          <w:sz w:val="24"/>
        </w:rPr>
        <w:t xml:space="preserve"> </w:t>
      </w:r>
      <w:r w:rsidRPr="00563B3B">
        <w:rPr>
          <w:rFonts w:ascii="Cambria" w:hAnsi="Cambria"/>
          <w:b/>
          <w:bCs/>
          <w:noProof/>
          <w:sz w:val="24"/>
        </w:rPr>
        <w:t>86</w:t>
      </w:r>
      <w:r w:rsidRPr="00563B3B">
        <w:rPr>
          <w:rFonts w:ascii="Cambria" w:hAnsi="Cambria"/>
          <w:noProof/>
          <w:sz w:val="24"/>
        </w:rPr>
        <w:t xml:space="preserve"> 117–123. (doi:10.1210/jc.86.1.117)</w:t>
      </w:r>
    </w:p>
    <w:p w14:paraId="670D8513"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Long W, Wei L &amp; Barrett EJ 2001 Dexamethasone inhibits the stimulation of muscle protein synthesis and PHAS-I and p70 S6-kinase phosphorylation. </w:t>
      </w:r>
      <w:r w:rsidRPr="00563B3B">
        <w:rPr>
          <w:rFonts w:ascii="Cambria" w:hAnsi="Cambria"/>
          <w:i/>
          <w:iCs/>
          <w:noProof/>
          <w:sz w:val="24"/>
        </w:rPr>
        <w:t>American Journal of Physiology. Endocrinology and Metabolism</w:t>
      </w:r>
      <w:r w:rsidRPr="00563B3B">
        <w:rPr>
          <w:rFonts w:ascii="Cambria" w:hAnsi="Cambria"/>
          <w:noProof/>
          <w:sz w:val="24"/>
        </w:rPr>
        <w:t xml:space="preserve"> </w:t>
      </w:r>
      <w:r w:rsidRPr="00563B3B">
        <w:rPr>
          <w:rFonts w:ascii="Cambria" w:hAnsi="Cambria"/>
          <w:b/>
          <w:bCs/>
          <w:noProof/>
          <w:sz w:val="24"/>
        </w:rPr>
        <w:t>280</w:t>
      </w:r>
      <w:r w:rsidRPr="00563B3B">
        <w:rPr>
          <w:rFonts w:ascii="Cambria" w:hAnsi="Cambria"/>
          <w:noProof/>
          <w:sz w:val="24"/>
        </w:rPr>
        <w:t xml:space="preserve"> E570–E575.</w:t>
      </w:r>
    </w:p>
    <w:p w14:paraId="0CB72730"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Love MI, Huber W &amp; Anders S 2014 </w:t>
      </w:r>
      <w:r w:rsidRPr="00563B3B">
        <w:rPr>
          <w:rFonts w:ascii="Cambria" w:hAnsi="Cambria"/>
          <w:i/>
          <w:iCs/>
          <w:noProof/>
          <w:sz w:val="24"/>
        </w:rPr>
        <w:t>Moderated Estimation of Fold Change and Dispersion for RNA-Seq Data with DESeq2</w:t>
      </w:r>
      <w:r w:rsidRPr="00563B3B">
        <w:rPr>
          <w:rFonts w:ascii="Cambria" w:hAnsi="Cambria"/>
          <w:noProof/>
          <w:sz w:val="24"/>
        </w:rPr>
        <w:t>. (doi:10.1101/002832)</w:t>
      </w:r>
    </w:p>
    <w:p w14:paraId="69670486"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Lumeng CN &amp; Saltiel AR 2011 Inflammatory links between obesity and metabolic disease. </w:t>
      </w:r>
      <w:r w:rsidRPr="00563B3B">
        <w:rPr>
          <w:rFonts w:ascii="Cambria" w:hAnsi="Cambria"/>
          <w:i/>
          <w:iCs/>
          <w:noProof/>
          <w:sz w:val="24"/>
        </w:rPr>
        <w:t>The Journal of Clinical Investigation</w:t>
      </w:r>
      <w:r w:rsidRPr="00563B3B">
        <w:rPr>
          <w:rFonts w:ascii="Cambria" w:hAnsi="Cambria"/>
          <w:noProof/>
          <w:sz w:val="24"/>
        </w:rPr>
        <w:t xml:space="preserve"> </w:t>
      </w:r>
      <w:r w:rsidRPr="00563B3B">
        <w:rPr>
          <w:rFonts w:ascii="Cambria" w:hAnsi="Cambria"/>
          <w:b/>
          <w:bCs/>
          <w:noProof/>
          <w:sz w:val="24"/>
        </w:rPr>
        <w:t>121</w:t>
      </w:r>
      <w:r w:rsidRPr="00563B3B">
        <w:rPr>
          <w:rFonts w:ascii="Cambria" w:hAnsi="Cambria"/>
          <w:noProof/>
          <w:sz w:val="24"/>
        </w:rPr>
        <w:t xml:space="preserve"> 2111–2117. (doi:10.1172/JCI57132)</w:t>
      </w:r>
    </w:p>
    <w:p w14:paraId="30256957"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Mayo-Smith W, Hayes CW, Biller BM, Klibanski A, Rosenthal H &amp; Rosenthal DI 1989 Body fat distribution measured with CT: correlations in healthy subjects, patients with anorexia nervosa, and patients with Cushing syndrome. </w:t>
      </w:r>
      <w:r w:rsidRPr="00563B3B">
        <w:rPr>
          <w:rFonts w:ascii="Cambria" w:hAnsi="Cambria"/>
          <w:i/>
          <w:iCs/>
          <w:noProof/>
          <w:sz w:val="24"/>
        </w:rPr>
        <w:t>Radiology</w:t>
      </w:r>
      <w:r w:rsidRPr="00563B3B">
        <w:rPr>
          <w:rFonts w:ascii="Cambria" w:hAnsi="Cambria"/>
          <w:noProof/>
          <w:sz w:val="24"/>
        </w:rPr>
        <w:t xml:space="preserve"> </w:t>
      </w:r>
      <w:r w:rsidRPr="00563B3B">
        <w:rPr>
          <w:rFonts w:ascii="Cambria" w:hAnsi="Cambria"/>
          <w:b/>
          <w:bCs/>
          <w:noProof/>
          <w:sz w:val="24"/>
        </w:rPr>
        <w:t>170</w:t>
      </w:r>
      <w:r w:rsidRPr="00563B3B">
        <w:rPr>
          <w:rFonts w:ascii="Cambria" w:hAnsi="Cambria"/>
          <w:noProof/>
          <w:sz w:val="24"/>
        </w:rPr>
        <w:t xml:space="preserve"> 515–518.</w:t>
      </w:r>
    </w:p>
    <w:p w14:paraId="2646EE39"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Menconi M, Fareed M, O’Neal P, Poylin V, Wei W &amp; Hasselgren P-O 2007 Role of glucocorticoids in the molecular regulation of muscle wasting. </w:t>
      </w:r>
      <w:r w:rsidRPr="00563B3B">
        <w:rPr>
          <w:rFonts w:ascii="Cambria" w:hAnsi="Cambria"/>
          <w:i/>
          <w:iCs/>
          <w:noProof/>
          <w:sz w:val="24"/>
        </w:rPr>
        <w:t>Critical Care Medicine</w:t>
      </w:r>
      <w:r w:rsidRPr="00563B3B">
        <w:rPr>
          <w:rFonts w:ascii="Cambria" w:hAnsi="Cambria"/>
          <w:noProof/>
          <w:sz w:val="24"/>
        </w:rPr>
        <w:t xml:space="preserve"> </w:t>
      </w:r>
      <w:r w:rsidRPr="00563B3B">
        <w:rPr>
          <w:rFonts w:ascii="Cambria" w:hAnsi="Cambria"/>
          <w:b/>
          <w:bCs/>
          <w:noProof/>
          <w:sz w:val="24"/>
        </w:rPr>
        <w:t>35</w:t>
      </w:r>
      <w:r w:rsidRPr="00563B3B">
        <w:rPr>
          <w:rFonts w:ascii="Cambria" w:hAnsi="Cambria"/>
          <w:noProof/>
          <w:sz w:val="24"/>
        </w:rPr>
        <w:t xml:space="preserve"> S602–S608. (doi:10.1097/01.CCM.0000279194.11328.77)</w:t>
      </w:r>
    </w:p>
    <w:p w14:paraId="0A2DBC5B"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lastRenderedPageBreak/>
        <w:t xml:space="preserve">Ntali G, Grossman A &amp; Karavitaki N 2015 Clinical and biochemical manifestations of Cushing’s. </w:t>
      </w:r>
      <w:r w:rsidRPr="00563B3B">
        <w:rPr>
          <w:rFonts w:ascii="Cambria" w:hAnsi="Cambria"/>
          <w:i/>
          <w:iCs/>
          <w:noProof/>
          <w:sz w:val="24"/>
        </w:rPr>
        <w:t>Pituitary</w:t>
      </w:r>
      <w:r w:rsidRPr="00563B3B">
        <w:rPr>
          <w:rFonts w:ascii="Cambria" w:hAnsi="Cambria"/>
          <w:noProof/>
          <w:sz w:val="24"/>
        </w:rPr>
        <w:t>. (doi:10.1007/s11102-014-0631-4)</w:t>
      </w:r>
    </w:p>
    <w:p w14:paraId="179F92A7"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Papaspyrou-Rao S, Schneider SH, Petersen RN &amp; Fried SK 1997 Dexamethasone increases leptin expression in humans in vivo. </w:t>
      </w:r>
      <w:r w:rsidRPr="00563B3B">
        <w:rPr>
          <w:rFonts w:ascii="Cambria" w:hAnsi="Cambria"/>
          <w:i/>
          <w:iCs/>
          <w:noProof/>
          <w:sz w:val="24"/>
        </w:rPr>
        <w:t>Journal of Clinical Endocrinology and Metabolism</w:t>
      </w:r>
      <w:r w:rsidRPr="00563B3B">
        <w:rPr>
          <w:rFonts w:ascii="Cambria" w:hAnsi="Cambria"/>
          <w:noProof/>
          <w:sz w:val="24"/>
        </w:rPr>
        <w:t xml:space="preserve"> </w:t>
      </w:r>
      <w:r w:rsidRPr="00563B3B">
        <w:rPr>
          <w:rFonts w:ascii="Cambria" w:hAnsi="Cambria"/>
          <w:b/>
          <w:bCs/>
          <w:noProof/>
          <w:sz w:val="24"/>
        </w:rPr>
        <w:t>82</w:t>
      </w:r>
      <w:r w:rsidRPr="00563B3B">
        <w:rPr>
          <w:rFonts w:ascii="Cambria" w:hAnsi="Cambria"/>
          <w:noProof/>
          <w:sz w:val="24"/>
        </w:rPr>
        <w:t xml:space="preserve"> 1635–1637.</w:t>
      </w:r>
    </w:p>
    <w:p w14:paraId="5FC9CEDB"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Pleasure DE, Walsh GO &amp; Engel WK 1970 Atrophy of skeletal muscle in patients with Cushing’s syndrome. </w:t>
      </w:r>
      <w:r w:rsidRPr="00563B3B">
        <w:rPr>
          <w:rFonts w:ascii="Cambria" w:hAnsi="Cambria"/>
          <w:i/>
          <w:iCs/>
          <w:noProof/>
          <w:sz w:val="24"/>
        </w:rPr>
        <w:t>Archives of Neurology</w:t>
      </w:r>
      <w:r w:rsidRPr="00563B3B">
        <w:rPr>
          <w:rFonts w:ascii="Cambria" w:hAnsi="Cambria"/>
          <w:noProof/>
          <w:sz w:val="24"/>
        </w:rPr>
        <w:t xml:space="preserve"> </w:t>
      </w:r>
      <w:r w:rsidRPr="00563B3B">
        <w:rPr>
          <w:rFonts w:ascii="Cambria" w:hAnsi="Cambria"/>
          <w:b/>
          <w:bCs/>
          <w:noProof/>
          <w:sz w:val="24"/>
        </w:rPr>
        <w:t>22</w:t>
      </w:r>
      <w:r w:rsidRPr="00563B3B">
        <w:rPr>
          <w:rFonts w:ascii="Cambria" w:hAnsi="Cambria"/>
          <w:noProof/>
          <w:sz w:val="24"/>
        </w:rPr>
        <w:t xml:space="preserve"> 118–125. (doi:10.1001/archneur.1970.00480200024002)</w:t>
      </w:r>
    </w:p>
    <w:p w14:paraId="5C119E9E"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Price SR, England BK, Bailey JL, Van Vreede K &amp; Mitch WE 1994 Acidosis and glucocorticoids concomitantly increase ubiquitin and proteasome subunit mRNAs in rat muscle. </w:t>
      </w:r>
      <w:r w:rsidRPr="00563B3B">
        <w:rPr>
          <w:rFonts w:ascii="Cambria" w:hAnsi="Cambria"/>
          <w:i/>
          <w:iCs/>
          <w:noProof/>
          <w:sz w:val="24"/>
        </w:rPr>
        <w:t>The American Journal of Physiology</w:t>
      </w:r>
      <w:r w:rsidRPr="00563B3B">
        <w:rPr>
          <w:rFonts w:ascii="Cambria" w:hAnsi="Cambria"/>
          <w:noProof/>
          <w:sz w:val="24"/>
        </w:rPr>
        <w:t xml:space="preserve"> </w:t>
      </w:r>
      <w:r w:rsidRPr="00563B3B">
        <w:rPr>
          <w:rFonts w:ascii="Cambria" w:hAnsi="Cambria"/>
          <w:b/>
          <w:bCs/>
          <w:noProof/>
          <w:sz w:val="24"/>
        </w:rPr>
        <w:t>267</w:t>
      </w:r>
      <w:r w:rsidRPr="00563B3B">
        <w:rPr>
          <w:rFonts w:ascii="Cambria" w:hAnsi="Cambria"/>
          <w:noProof/>
          <w:sz w:val="24"/>
        </w:rPr>
        <w:t xml:space="preserve"> C955–C960.</w:t>
      </w:r>
    </w:p>
    <w:p w14:paraId="2AFF054B"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R Core Team 2013 R: A Language and Environment for Statistical Computing.</w:t>
      </w:r>
    </w:p>
    <w:p w14:paraId="147AC552"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Reddy TE, Pauli F, Sprouse RO, Neff NF, Newberry KM, Garabedian MJ &amp; Myers RM 2009 Genomic determination of the glucocorticoid response reveals unexpected mechanisms of gene regulation. </w:t>
      </w:r>
      <w:r w:rsidRPr="00563B3B">
        <w:rPr>
          <w:rFonts w:ascii="Cambria" w:hAnsi="Cambria"/>
          <w:i/>
          <w:iCs/>
          <w:noProof/>
          <w:sz w:val="24"/>
        </w:rPr>
        <w:t>Genome Research</w:t>
      </w:r>
      <w:r w:rsidRPr="00563B3B">
        <w:rPr>
          <w:rFonts w:ascii="Cambria" w:hAnsi="Cambria"/>
          <w:noProof/>
          <w:sz w:val="24"/>
        </w:rPr>
        <w:t xml:space="preserve"> </w:t>
      </w:r>
      <w:r w:rsidRPr="00563B3B">
        <w:rPr>
          <w:rFonts w:ascii="Cambria" w:hAnsi="Cambria"/>
          <w:b/>
          <w:bCs/>
          <w:noProof/>
          <w:sz w:val="24"/>
        </w:rPr>
        <w:t>19</w:t>
      </w:r>
      <w:r w:rsidRPr="00563B3B">
        <w:rPr>
          <w:rFonts w:ascii="Cambria" w:hAnsi="Cambria"/>
          <w:noProof/>
          <w:sz w:val="24"/>
        </w:rPr>
        <w:t xml:space="preserve"> 2163–2171. (doi:10.1101/gr.097022.109)</w:t>
      </w:r>
    </w:p>
    <w:p w14:paraId="44F0A1AC"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Rockall a., Sohaib S, Evans D, Kaltsas G, Isidori a., Monson J, Besser G, Grossman a. &amp; Reznek R 2003 Hepatic steatosis in Cushing’s syndrome: a radiological assessment using computed tomography. </w:t>
      </w:r>
      <w:r w:rsidRPr="00563B3B">
        <w:rPr>
          <w:rFonts w:ascii="Cambria" w:hAnsi="Cambria"/>
          <w:i/>
          <w:iCs/>
          <w:noProof/>
          <w:sz w:val="24"/>
        </w:rPr>
        <w:t>European Journal of Endocrinology</w:t>
      </w:r>
      <w:r w:rsidRPr="00563B3B">
        <w:rPr>
          <w:rFonts w:ascii="Cambria" w:hAnsi="Cambria"/>
          <w:noProof/>
          <w:sz w:val="24"/>
        </w:rPr>
        <w:t xml:space="preserve"> </w:t>
      </w:r>
      <w:r w:rsidRPr="00563B3B">
        <w:rPr>
          <w:rFonts w:ascii="Cambria" w:hAnsi="Cambria"/>
          <w:b/>
          <w:bCs/>
          <w:noProof/>
          <w:sz w:val="24"/>
        </w:rPr>
        <w:t>149</w:t>
      </w:r>
      <w:r w:rsidRPr="00563B3B">
        <w:rPr>
          <w:rFonts w:ascii="Cambria" w:hAnsi="Cambria"/>
          <w:noProof/>
          <w:sz w:val="24"/>
        </w:rPr>
        <w:t xml:space="preserve"> 543–548. (doi:10.1530/eje.0.1490543)</w:t>
      </w:r>
    </w:p>
    <w:p w14:paraId="5E7716E1"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lastRenderedPageBreak/>
        <w:t xml:space="preserve">Roohk DJ, Mascharak S, Khambatta C, Leung H, Hellerstein M &amp; Harris C 2013 Dexamethasone-mediated changes in adipose triacylglycerol metabolism are exaggerated, not diminished, in the absence of a functional GR dimerization domain. </w:t>
      </w:r>
      <w:r w:rsidRPr="00563B3B">
        <w:rPr>
          <w:rFonts w:ascii="Cambria" w:hAnsi="Cambria"/>
          <w:i/>
          <w:iCs/>
          <w:noProof/>
          <w:sz w:val="24"/>
        </w:rPr>
        <w:t>Endocrinology</w:t>
      </w:r>
      <w:r w:rsidRPr="00563B3B">
        <w:rPr>
          <w:rFonts w:ascii="Cambria" w:hAnsi="Cambria"/>
          <w:noProof/>
          <w:sz w:val="24"/>
        </w:rPr>
        <w:t xml:space="preserve"> </w:t>
      </w:r>
      <w:r w:rsidRPr="00563B3B">
        <w:rPr>
          <w:rFonts w:ascii="Cambria" w:hAnsi="Cambria"/>
          <w:b/>
          <w:bCs/>
          <w:noProof/>
          <w:sz w:val="24"/>
        </w:rPr>
        <w:t>154</w:t>
      </w:r>
      <w:r w:rsidRPr="00563B3B">
        <w:rPr>
          <w:rFonts w:ascii="Cambria" w:hAnsi="Cambria"/>
          <w:noProof/>
          <w:sz w:val="24"/>
        </w:rPr>
        <w:t xml:space="preserve"> 1528–1539. (doi:10.1210/en.2011-1047)</w:t>
      </w:r>
    </w:p>
    <w:p w14:paraId="19B595F3"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Samra JS, Clark ML, Humphreys SM, Macdonald IA, Bannister PA &amp; Frayn KN 1998 Effects of physiological hypercortisolemia on the regulation of lipolysis in subcutaneous adipose tissue. </w:t>
      </w:r>
      <w:r w:rsidRPr="00563B3B">
        <w:rPr>
          <w:rFonts w:ascii="Cambria" w:hAnsi="Cambria"/>
          <w:i/>
          <w:iCs/>
          <w:noProof/>
          <w:sz w:val="24"/>
        </w:rPr>
        <w:t>Journal of Clinical Endocrinology and Metabolism</w:t>
      </w:r>
      <w:r w:rsidRPr="00563B3B">
        <w:rPr>
          <w:rFonts w:ascii="Cambria" w:hAnsi="Cambria"/>
          <w:noProof/>
          <w:sz w:val="24"/>
        </w:rPr>
        <w:t xml:space="preserve"> </w:t>
      </w:r>
      <w:r w:rsidRPr="00563B3B">
        <w:rPr>
          <w:rFonts w:ascii="Cambria" w:hAnsi="Cambria"/>
          <w:b/>
          <w:bCs/>
          <w:noProof/>
          <w:sz w:val="24"/>
        </w:rPr>
        <w:t>83</w:t>
      </w:r>
      <w:r w:rsidRPr="00563B3B">
        <w:rPr>
          <w:rFonts w:ascii="Cambria" w:hAnsi="Cambria"/>
          <w:noProof/>
          <w:sz w:val="24"/>
        </w:rPr>
        <w:t xml:space="preserve"> 626–631. (doi:10.1210/jc.83.2.626)</w:t>
      </w:r>
    </w:p>
    <w:p w14:paraId="66464771"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Segal HL &amp; Gonzalez Lopez C 1963 Early Effects of Glucocorticoids on Precursor Incorporation into Glycogen. </w:t>
      </w:r>
      <w:r w:rsidRPr="00563B3B">
        <w:rPr>
          <w:rFonts w:ascii="Cambria" w:hAnsi="Cambria"/>
          <w:i/>
          <w:iCs/>
          <w:noProof/>
          <w:sz w:val="24"/>
        </w:rPr>
        <w:t>Nature</w:t>
      </w:r>
      <w:r w:rsidRPr="00563B3B">
        <w:rPr>
          <w:rFonts w:ascii="Cambria" w:hAnsi="Cambria"/>
          <w:noProof/>
          <w:sz w:val="24"/>
        </w:rPr>
        <w:t xml:space="preserve"> </w:t>
      </w:r>
      <w:r w:rsidRPr="00563B3B">
        <w:rPr>
          <w:rFonts w:ascii="Cambria" w:hAnsi="Cambria"/>
          <w:b/>
          <w:bCs/>
          <w:noProof/>
          <w:sz w:val="24"/>
        </w:rPr>
        <w:t>200</w:t>
      </w:r>
      <w:r w:rsidRPr="00563B3B">
        <w:rPr>
          <w:rFonts w:ascii="Cambria" w:hAnsi="Cambria"/>
          <w:noProof/>
          <w:sz w:val="24"/>
        </w:rPr>
        <w:t xml:space="preserve"> 143–144. (doi:10.1038/200143a0)</w:t>
      </w:r>
    </w:p>
    <w:p w14:paraId="312FB4C9"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Subramanian A, Tamayo P, Mootha VK, Mukherjee S, Ebert BL, Gillette MA, Paulovich A, Pomeroy SL, Golub TR, Lander ES </w:t>
      </w:r>
      <w:r w:rsidRPr="00563B3B">
        <w:rPr>
          <w:rFonts w:ascii="Cambria" w:hAnsi="Cambria"/>
          <w:i/>
          <w:iCs/>
          <w:noProof/>
          <w:sz w:val="24"/>
        </w:rPr>
        <w:t>et al.</w:t>
      </w:r>
      <w:r w:rsidRPr="00563B3B">
        <w:rPr>
          <w:rFonts w:ascii="Cambria" w:hAnsi="Cambria"/>
          <w:noProof/>
          <w:sz w:val="24"/>
        </w:rPr>
        <w:t xml:space="preserve"> 2005 Gene set enrichment analysis: a knowledge-based approach for interpreting genome-wide expression profiles. </w:t>
      </w:r>
      <w:r w:rsidRPr="00563B3B">
        <w:rPr>
          <w:rFonts w:ascii="Cambria" w:hAnsi="Cambria"/>
          <w:i/>
          <w:iCs/>
          <w:noProof/>
          <w:sz w:val="24"/>
        </w:rPr>
        <w:t>Proceedings of the National Academy of Sciences of the United States of America</w:t>
      </w:r>
      <w:r w:rsidRPr="00563B3B">
        <w:rPr>
          <w:rFonts w:ascii="Cambria" w:hAnsi="Cambria"/>
          <w:noProof/>
          <w:sz w:val="24"/>
        </w:rPr>
        <w:t xml:space="preserve"> </w:t>
      </w:r>
      <w:r w:rsidRPr="00563B3B">
        <w:rPr>
          <w:rFonts w:ascii="Cambria" w:hAnsi="Cambria"/>
          <w:b/>
          <w:bCs/>
          <w:noProof/>
          <w:sz w:val="24"/>
        </w:rPr>
        <w:t>102</w:t>
      </w:r>
      <w:r w:rsidRPr="00563B3B">
        <w:rPr>
          <w:rFonts w:ascii="Cambria" w:hAnsi="Cambria"/>
          <w:noProof/>
          <w:sz w:val="24"/>
        </w:rPr>
        <w:t xml:space="preserve"> 15545–15550. (doi:10.1073/pnas.0506580102)</w:t>
      </w:r>
    </w:p>
    <w:p w14:paraId="0E374ABB"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Surjit M, Ganti KP, Mukherji A, Ye T, Hua G, Metzger D, Li M &amp; Chambon P 2011 Widespread negative response elements mediate direct repression by agonist-liganded glucocorticoid receptor. </w:t>
      </w:r>
      <w:r w:rsidRPr="00563B3B">
        <w:rPr>
          <w:rFonts w:ascii="Cambria" w:hAnsi="Cambria"/>
          <w:i/>
          <w:iCs/>
          <w:noProof/>
          <w:sz w:val="24"/>
        </w:rPr>
        <w:t>Cell</w:t>
      </w:r>
      <w:r w:rsidRPr="00563B3B">
        <w:rPr>
          <w:rFonts w:ascii="Cambria" w:hAnsi="Cambria"/>
          <w:noProof/>
          <w:sz w:val="24"/>
        </w:rPr>
        <w:t xml:space="preserve"> </w:t>
      </w:r>
      <w:r w:rsidRPr="00563B3B">
        <w:rPr>
          <w:rFonts w:ascii="Cambria" w:hAnsi="Cambria"/>
          <w:b/>
          <w:bCs/>
          <w:noProof/>
          <w:sz w:val="24"/>
        </w:rPr>
        <w:t>145</w:t>
      </w:r>
      <w:r w:rsidRPr="00563B3B">
        <w:rPr>
          <w:rFonts w:ascii="Cambria" w:hAnsi="Cambria"/>
          <w:noProof/>
          <w:sz w:val="24"/>
        </w:rPr>
        <w:t xml:space="preserve"> 224–241. (doi:10.1016/j.cell.2011.03.027)</w:t>
      </w:r>
    </w:p>
    <w:p w14:paraId="7A3A94E3"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Tomlinson JJ, Boudreau A, Wu D, Abdou Salem H, Carrigan A, Gagnon A, Mears AJ, Sorisky A, Atlas E &amp; Haché RJG 2010 Insulin sensitization of human </w:t>
      </w:r>
      <w:r w:rsidRPr="00563B3B">
        <w:rPr>
          <w:rFonts w:ascii="Cambria" w:hAnsi="Cambria"/>
          <w:noProof/>
          <w:sz w:val="24"/>
        </w:rPr>
        <w:lastRenderedPageBreak/>
        <w:t xml:space="preserve">preadipocytes through glucocorticoid hormone induction of forkhead transcription factors. </w:t>
      </w:r>
      <w:r w:rsidRPr="00563B3B">
        <w:rPr>
          <w:rFonts w:ascii="Cambria" w:hAnsi="Cambria"/>
          <w:i/>
          <w:iCs/>
          <w:noProof/>
          <w:sz w:val="24"/>
        </w:rPr>
        <w:t>Molecular Endocrinology (Baltimore, Md.)</w:t>
      </w:r>
      <w:r w:rsidRPr="00563B3B">
        <w:rPr>
          <w:rFonts w:ascii="Cambria" w:hAnsi="Cambria"/>
          <w:noProof/>
          <w:sz w:val="24"/>
        </w:rPr>
        <w:t xml:space="preserve"> </w:t>
      </w:r>
      <w:r w:rsidRPr="00563B3B">
        <w:rPr>
          <w:rFonts w:ascii="Cambria" w:hAnsi="Cambria"/>
          <w:b/>
          <w:bCs/>
          <w:noProof/>
          <w:sz w:val="24"/>
        </w:rPr>
        <w:t>24</w:t>
      </w:r>
      <w:r w:rsidRPr="00563B3B">
        <w:rPr>
          <w:rFonts w:ascii="Cambria" w:hAnsi="Cambria"/>
          <w:noProof/>
          <w:sz w:val="24"/>
        </w:rPr>
        <w:t xml:space="preserve"> 104–113. (doi:10.1210/me.2009-0091)</w:t>
      </w:r>
    </w:p>
    <w:p w14:paraId="346EC812" w14:textId="77777777" w:rsidR="00563B3B" w:rsidRPr="00563B3B" w:rsidRDefault="00563B3B" w:rsidP="0015200A">
      <w:pPr>
        <w:pStyle w:val="NormalWeb"/>
        <w:spacing w:line="480" w:lineRule="auto"/>
        <w:ind w:left="480" w:hanging="480"/>
        <w:divId w:val="299119274"/>
        <w:rPr>
          <w:rFonts w:ascii="Cambria" w:hAnsi="Cambria"/>
          <w:noProof/>
          <w:sz w:val="24"/>
        </w:rPr>
      </w:pPr>
      <w:r w:rsidRPr="00563B3B">
        <w:rPr>
          <w:rFonts w:ascii="Cambria" w:hAnsi="Cambria"/>
          <w:noProof/>
          <w:sz w:val="24"/>
        </w:rPr>
        <w:t xml:space="preserve">Wing SS &amp; Goldberg AL 1993 Glucocorticoids activate the ATP-ubiquitin-dependent proteolytic system in skeletal muscle during fasting. </w:t>
      </w:r>
      <w:r w:rsidRPr="00563B3B">
        <w:rPr>
          <w:rFonts w:ascii="Cambria" w:hAnsi="Cambria"/>
          <w:i/>
          <w:iCs/>
          <w:noProof/>
          <w:sz w:val="24"/>
        </w:rPr>
        <w:t>The American Journal of Physiology</w:t>
      </w:r>
      <w:r w:rsidRPr="00563B3B">
        <w:rPr>
          <w:rFonts w:ascii="Cambria" w:hAnsi="Cambria"/>
          <w:noProof/>
          <w:sz w:val="24"/>
        </w:rPr>
        <w:t xml:space="preserve"> </w:t>
      </w:r>
      <w:r w:rsidRPr="00563B3B">
        <w:rPr>
          <w:rFonts w:ascii="Cambria" w:hAnsi="Cambria"/>
          <w:b/>
          <w:bCs/>
          <w:noProof/>
          <w:sz w:val="24"/>
        </w:rPr>
        <w:t>264</w:t>
      </w:r>
      <w:r w:rsidRPr="00563B3B">
        <w:rPr>
          <w:rFonts w:ascii="Cambria" w:hAnsi="Cambria"/>
          <w:noProof/>
          <w:sz w:val="24"/>
        </w:rPr>
        <w:t xml:space="preserve"> E668–E676.</w:t>
      </w:r>
    </w:p>
    <w:p w14:paraId="114523FE" w14:textId="07658B1D" w:rsidR="00F72E09" w:rsidRPr="00F72E09" w:rsidRDefault="00F72E09" w:rsidP="0015200A">
      <w:pPr>
        <w:pStyle w:val="NormalWeb"/>
        <w:spacing w:line="480" w:lineRule="auto"/>
        <w:ind w:left="480" w:hanging="480"/>
        <w:divId w:val="287669955"/>
      </w:pPr>
      <w:r>
        <w:fldChar w:fldCharType="end"/>
      </w:r>
    </w:p>
    <w:p w14:paraId="33F3FE0F" w14:textId="77777777" w:rsidR="00F0643F" w:rsidRDefault="00F0643F" w:rsidP="0015200A">
      <w:pPr>
        <w:spacing w:line="480" w:lineRule="auto"/>
      </w:pPr>
      <w:r>
        <w:br w:type="page"/>
      </w:r>
    </w:p>
    <w:p w14:paraId="50D9DBE0" w14:textId="77777777" w:rsidR="002025A3" w:rsidRDefault="002025A3" w:rsidP="0015200A">
      <w:pPr>
        <w:pStyle w:val="Heading1"/>
        <w:spacing w:line="480" w:lineRule="auto"/>
      </w:pPr>
      <w:r>
        <w:lastRenderedPageBreak/>
        <w:t>Figure Legends</w:t>
      </w:r>
    </w:p>
    <w:p w14:paraId="50D504A1" w14:textId="4490BD56" w:rsidR="002025A3" w:rsidRDefault="002025A3" w:rsidP="0015200A">
      <w:pPr>
        <w:spacing w:line="480" w:lineRule="auto"/>
      </w:pPr>
      <w:r w:rsidRPr="00625692">
        <w:rPr>
          <w:b/>
        </w:rPr>
        <w:t xml:space="preserve">Figure 1:  </w:t>
      </w:r>
      <w:r w:rsidR="003462ED" w:rsidRPr="00625692">
        <w:rPr>
          <w:b/>
        </w:rPr>
        <w:t xml:space="preserve">Metabolic characteristics of Cushing’s </w:t>
      </w:r>
      <w:r w:rsidR="00C9498B">
        <w:rPr>
          <w:b/>
        </w:rPr>
        <w:t xml:space="preserve">disease </w:t>
      </w:r>
      <w:r w:rsidR="003462ED" w:rsidRPr="00625692">
        <w:rPr>
          <w:b/>
        </w:rPr>
        <w:t>patients in our study.</w:t>
      </w:r>
      <w:r w:rsidR="003462ED">
        <w:t xml:space="preserve">  A) Morphometric data from control (non-secreting adeoma) and Cushing’s </w:t>
      </w:r>
      <w:r w:rsidR="00C9498B">
        <w:t xml:space="preserve">disease </w:t>
      </w:r>
      <w:r w:rsidR="003462ED">
        <w:t xml:space="preserve">subjects.  </w:t>
      </w:r>
      <w:r w:rsidR="00E120CD">
        <w:t xml:space="preserve">A.C indicates abdominal circumference.  </w:t>
      </w:r>
      <w:r w:rsidR="003462ED">
        <w:t xml:space="preserve">B) HOMA-IR score, fasting insulin and fasting blood glucose from subjects.  C) Liver enzymes from subjects D) </w:t>
      </w:r>
      <w:r w:rsidR="00625692">
        <w:t>Glycerol release from isolated subcutaneous adipose tissue. Asterisk</w:t>
      </w:r>
      <w:r w:rsidR="00F37380">
        <w:t>s</w:t>
      </w:r>
      <w:r w:rsidR="00625692">
        <w:t xml:space="preserve"> indicates p&lt;0.05.</w:t>
      </w:r>
    </w:p>
    <w:p w14:paraId="171F6FAE" w14:textId="77777777" w:rsidR="002025A3" w:rsidRDefault="002025A3" w:rsidP="0015200A">
      <w:pPr>
        <w:spacing w:line="480" w:lineRule="auto"/>
      </w:pPr>
    </w:p>
    <w:p w14:paraId="1C99DB91" w14:textId="3C6ECB30" w:rsidR="009D5AE7" w:rsidRDefault="009D5AE7" w:rsidP="0015200A">
      <w:pPr>
        <w:spacing w:line="480" w:lineRule="auto"/>
      </w:pPr>
      <w:r w:rsidRPr="004B24DB">
        <w:rPr>
          <w:b/>
        </w:rPr>
        <w:t>Figure 2:</w:t>
      </w:r>
      <w:r w:rsidR="00F21DE7">
        <w:t xml:space="preserve">  </w:t>
      </w:r>
      <w:r w:rsidR="00E00A96">
        <w:rPr>
          <w:b/>
        </w:rPr>
        <w:t>Dexamethasone treatment results in decreased lean mass and increased fat mass in mice</w:t>
      </w:r>
      <w:r w:rsidR="00F21DE7" w:rsidRPr="004B24DB">
        <w:rPr>
          <w:b/>
        </w:rPr>
        <w:t>.</w:t>
      </w:r>
      <w:r w:rsidR="00F21DE7">
        <w:rPr>
          <w:b/>
        </w:rPr>
        <w:t xml:space="preserve"> </w:t>
      </w:r>
      <w:r w:rsidR="004A026A">
        <w:t>Weekly b</w:t>
      </w:r>
      <w:r w:rsidR="003C77EE">
        <w:t>ody weight</w:t>
      </w:r>
      <w:r w:rsidR="00F21DE7">
        <w:t xml:space="preserve"> (</w:t>
      </w:r>
      <w:r w:rsidR="003C77EE">
        <w:t>A), lean mass (B), fat mass (C) and</w:t>
      </w:r>
      <w:r w:rsidR="00F21DE7">
        <w:t xml:space="preserve"> percent</w:t>
      </w:r>
      <w:r w:rsidR="003C77EE">
        <w:t xml:space="preserve"> fat (D) </w:t>
      </w:r>
      <w:r w:rsidR="00F21DE7">
        <w:t>from control</w:t>
      </w:r>
      <w:r w:rsidR="003C77EE">
        <w:t xml:space="preserve"> (black)</w:t>
      </w:r>
      <w:r w:rsidR="00F21DE7">
        <w:t xml:space="preserve"> and dexamethasone</w:t>
      </w:r>
      <w:r w:rsidR="003C77EE">
        <w:t xml:space="preserve"> (red)</w:t>
      </w:r>
      <w:r w:rsidR="00F21DE7">
        <w:t xml:space="preserve"> treated mice. </w:t>
      </w:r>
      <w:r w:rsidR="003C77EE">
        <w:t xml:space="preserve">E) Average food consumption per mouse per day. F) Insulin tolerance test. Following a 6 hour fast, insulin </w:t>
      </w:r>
      <w:r w:rsidR="00D7626E">
        <w:t xml:space="preserve">(1 mU/g) </w:t>
      </w:r>
      <w:r w:rsidR="003C77EE">
        <w:t xml:space="preserve">was administered via IP injection and blood glucose was measured at baseline, </w:t>
      </w:r>
      <w:r w:rsidR="00D7626E">
        <w:t>and the indicated minutes</w:t>
      </w:r>
      <w:r w:rsidR="003C77EE">
        <w:t xml:space="preserve"> post injection. </w:t>
      </w:r>
      <w:r w:rsidR="00BA0D4B">
        <w:t xml:space="preserve">G) Inguinal (IWAT) and epididymal (EWAT) fat pad weights, for left fat pads only.  Asterisks indicate p&lt;0.05.  </w:t>
      </w:r>
    </w:p>
    <w:p w14:paraId="5588FCB3" w14:textId="77777777" w:rsidR="009D5AE7" w:rsidRDefault="009D5AE7" w:rsidP="0015200A">
      <w:pPr>
        <w:spacing w:line="480" w:lineRule="auto"/>
      </w:pPr>
    </w:p>
    <w:p w14:paraId="2EBBA027" w14:textId="7A4BBDCC" w:rsidR="009D5AE7" w:rsidRDefault="009D5AE7" w:rsidP="0015200A">
      <w:pPr>
        <w:spacing w:line="480" w:lineRule="auto"/>
      </w:pPr>
      <w:r w:rsidRPr="00A06FA4">
        <w:rPr>
          <w:b/>
        </w:rPr>
        <w:t xml:space="preserve">Figure 3: </w:t>
      </w:r>
      <w:r w:rsidR="00A06FA4" w:rsidRPr="00A06FA4">
        <w:rPr>
          <w:b/>
        </w:rPr>
        <w:t xml:space="preserve">Differentially expressed transcripts in subcutaneous adipose tissue from Cushing’s </w:t>
      </w:r>
      <w:r w:rsidR="00C9498B">
        <w:rPr>
          <w:b/>
        </w:rPr>
        <w:t xml:space="preserve">disease </w:t>
      </w:r>
      <w:r w:rsidR="00A06FA4" w:rsidRPr="00A06FA4">
        <w:rPr>
          <w:b/>
        </w:rPr>
        <w:t>subjects.</w:t>
      </w:r>
      <w:r w:rsidR="00CA0833">
        <w:t xml:space="preserve">  </w:t>
      </w:r>
      <w:r w:rsidR="00DD07FE">
        <w:t xml:space="preserve">A) </w:t>
      </w:r>
      <w:r w:rsidR="00A06FA4">
        <w:t>Heatmap of genes with significant differential expression.  The bar on the top indicates control subjects (non-secreting adenoma; black) and Cushing’s subjects (red).</w:t>
      </w:r>
      <w:r w:rsidR="00AC463C">
        <w:t xml:space="preserve"> B) Genes involved in cortisol signaling.  C</w:t>
      </w:r>
      <w:r w:rsidR="00DD07FE">
        <w:t>) Lept</w:t>
      </w:r>
      <w:r w:rsidR="00AC463C">
        <w:t xml:space="preserve">in and Adiponectin mRNA levels. </w:t>
      </w:r>
      <w:r w:rsidR="00DD07FE">
        <w:t>Asterisks indicate q&lt;0.05.</w:t>
      </w:r>
    </w:p>
    <w:p w14:paraId="60297191" w14:textId="77777777" w:rsidR="00967496" w:rsidRDefault="00967496" w:rsidP="0015200A">
      <w:pPr>
        <w:spacing w:line="480" w:lineRule="auto"/>
      </w:pPr>
    </w:p>
    <w:p w14:paraId="30F6A869" w14:textId="6334CDD8" w:rsidR="00967496" w:rsidRDefault="00967496" w:rsidP="0015200A">
      <w:pPr>
        <w:spacing w:line="480" w:lineRule="auto"/>
      </w:pPr>
      <w:r w:rsidRPr="00967496">
        <w:rPr>
          <w:b/>
        </w:rPr>
        <w:lastRenderedPageBreak/>
        <w:t>Figure 4: Elevated glucocorticoids result in elevated fatty acid and tr</w:t>
      </w:r>
      <w:r w:rsidR="005D09A1">
        <w:rPr>
          <w:b/>
        </w:rPr>
        <w:t>i</w:t>
      </w:r>
      <w:r w:rsidRPr="00967496">
        <w:rPr>
          <w:b/>
        </w:rPr>
        <w:t>glyceride synthesis genes.</w:t>
      </w:r>
      <w:r>
        <w:t xml:space="preserve">  A) Fatty acid synthesis genes in Cushing’s </w:t>
      </w:r>
      <w:r w:rsidR="00C9498B">
        <w:t xml:space="preserve">disease </w:t>
      </w:r>
      <w:r>
        <w:t>and control patients. B) Fatty acid desaturases in Cushing’s</w:t>
      </w:r>
      <w:r w:rsidR="00C9498B">
        <w:t xml:space="preserve"> disease</w:t>
      </w:r>
      <w:r>
        <w:t xml:space="preserve"> patients.</w:t>
      </w:r>
      <w:r w:rsidR="00335A4C">
        <w:t xml:space="preserve"> C) Triglyceride synthesis genes.</w:t>
      </w:r>
      <w:r w:rsidR="00B52B45">
        <w:t xml:space="preserve"> </w:t>
      </w:r>
      <w:r w:rsidR="008E7DAD">
        <w:t xml:space="preserve">D) Lipolysis genes. E) Steroid biogenesis genes.  </w:t>
      </w:r>
      <w:r w:rsidR="00B52B45">
        <w:t>D)  Evaluation of lipogenic genes in mouse subcutaneous adipose tissue.</w:t>
      </w:r>
      <w:r w:rsidR="00BF3DF7">
        <w:t xml:space="preserve">  Asterisks indicate q&lt;0.05.</w:t>
      </w:r>
    </w:p>
    <w:p w14:paraId="6CC9EDA4" w14:textId="77777777" w:rsidR="00BF3DF7" w:rsidRDefault="00BF3DF7" w:rsidP="0015200A">
      <w:pPr>
        <w:spacing w:line="480" w:lineRule="auto"/>
      </w:pPr>
    </w:p>
    <w:p w14:paraId="19AEA836" w14:textId="7BC9C41D" w:rsidR="00BF3DF7" w:rsidRDefault="00BF3DF7" w:rsidP="0015200A">
      <w:pPr>
        <w:spacing w:line="480" w:lineRule="auto"/>
      </w:pPr>
      <w:r>
        <w:rPr>
          <w:b/>
        </w:rPr>
        <w:t>Figure 5:  Glycolysis and glucose oxidation genes are upregulated with ele</w:t>
      </w:r>
      <w:r w:rsidR="005D09A1">
        <w:rPr>
          <w:b/>
        </w:rPr>
        <w:t>v</w:t>
      </w:r>
      <w:r>
        <w:rPr>
          <w:b/>
        </w:rPr>
        <w:t>ated glucocorticoids.</w:t>
      </w:r>
      <w:r w:rsidR="00D91A97">
        <w:t xml:space="preserve">  </w:t>
      </w:r>
      <w:r>
        <w:t xml:space="preserve">Schematic of </w:t>
      </w:r>
      <w:r w:rsidR="00D91A97">
        <w:t xml:space="preserve">A) </w:t>
      </w:r>
      <w:r>
        <w:t xml:space="preserve">glycolysis and </w:t>
      </w:r>
      <w:r w:rsidR="00D91A97">
        <w:t xml:space="preserve">B) </w:t>
      </w:r>
      <w:r>
        <w:t>th</w:t>
      </w:r>
      <w:r w:rsidR="00D91A97">
        <w:t xml:space="preserve">e </w:t>
      </w:r>
      <w:r>
        <w:t xml:space="preserve">TCA cycle, colored by gene expression changes in subcutaneous adipose tissue from Cushing’s </w:t>
      </w:r>
      <w:r w:rsidR="00C9498B">
        <w:t xml:space="preserve">disease </w:t>
      </w:r>
      <w:r>
        <w:t>subjects.  B) qPCR analysis of selected glucose oxidation genes from mouse subcutaneous adipose tissue after 12 weeks of dexamethasone treatment.  Asterisks indicate q&lt;0.05.</w:t>
      </w:r>
    </w:p>
    <w:p w14:paraId="166F5153" w14:textId="77777777" w:rsidR="009A300F" w:rsidRDefault="009A300F" w:rsidP="0015200A">
      <w:pPr>
        <w:spacing w:line="480" w:lineRule="auto"/>
      </w:pPr>
    </w:p>
    <w:p w14:paraId="478F8A42" w14:textId="0FB7C551" w:rsidR="009A300F" w:rsidRPr="0015033F" w:rsidRDefault="009A300F" w:rsidP="0015200A">
      <w:pPr>
        <w:spacing w:line="480" w:lineRule="auto"/>
      </w:pPr>
      <w:r w:rsidRPr="004B24DB">
        <w:rPr>
          <w:b/>
        </w:rPr>
        <w:t>Figure 6:</w:t>
      </w:r>
      <w:r w:rsidR="0015033F">
        <w:t xml:space="preserve"> </w:t>
      </w:r>
      <w:r w:rsidR="00E455CE">
        <w:rPr>
          <w:b/>
        </w:rPr>
        <w:t>Increased glucocorticoids are associated with increased protein degradation and decreased strength</w:t>
      </w:r>
      <w:r w:rsidR="0015033F">
        <w:rPr>
          <w:b/>
        </w:rPr>
        <w:t xml:space="preserve">. </w:t>
      </w:r>
      <w:r w:rsidR="0015033F">
        <w:t xml:space="preserve">A) Mouse grip strength (N) assessed at baseline, 4, 8 and 12 weeks of </w:t>
      </w:r>
      <w:r w:rsidR="00425280">
        <w:t xml:space="preserve">dexamethasone </w:t>
      </w:r>
      <w:r w:rsidR="0015033F">
        <w:t xml:space="preserve">treatment. </w:t>
      </w:r>
      <w:r w:rsidR="00425280">
        <w:t xml:space="preserve">Muscle atrogene (B) and proteasomal transcript expression changes in </w:t>
      </w:r>
      <w:r w:rsidR="0054695A">
        <w:t xml:space="preserve">gastrocnemius muscles from </w:t>
      </w:r>
      <w:r w:rsidR="00425280">
        <w:t xml:space="preserve">mice following 1 week of dexamethasone treatment. </w:t>
      </w:r>
      <w:r w:rsidR="0054695A">
        <w:t xml:space="preserve">C) Proteosomal mRNA levels from subcutaneous adipose tissue of mice treated with dexamethasone for 12 weeks.  </w:t>
      </w:r>
      <w:r w:rsidR="00425280">
        <w:t>Proteasomal</w:t>
      </w:r>
      <w:r w:rsidR="005937AF">
        <w:t xml:space="preserve"> </w:t>
      </w:r>
      <w:r w:rsidR="00AA04D3">
        <w:t>(</w:t>
      </w:r>
      <w:r w:rsidR="005937AF">
        <w:t xml:space="preserve">D) and protein catabolism </w:t>
      </w:r>
      <w:r w:rsidR="00AA04D3">
        <w:t>(</w:t>
      </w:r>
      <w:r w:rsidR="005937AF">
        <w:t>E)</w:t>
      </w:r>
      <w:r w:rsidR="00425280">
        <w:t xml:space="preserve"> transcript expression changes in </w:t>
      </w:r>
      <w:r w:rsidR="0054695A">
        <w:t xml:space="preserve">subcutaneous </w:t>
      </w:r>
      <w:r w:rsidR="00425280">
        <w:t>adipose tissue fro</w:t>
      </w:r>
      <w:r w:rsidR="006827BB">
        <w:t xml:space="preserve">m Cushing’s </w:t>
      </w:r>
      <w:r w:rsidR="00F82784">
        <w:t xml:space="preserve">disease </w:t>
      </w:r>
      <w:r w:rsidR="006827BB">
        <w:t>and control subjects</w:t>
      </w:r>
      <w:r w:rsidR="00425280">
        <w:t xml:space="preserve">. </w:t>
      </w:r>
      <w:r w:rsidR="005937AF">
        <w:t>F) Heatmap of differentially expressed ribosomal transcripts</w:t>
      </w:r>
      <w:r w:rsidR="006827BB">
        <w:t xml:space="preserve"> in Cushing’s </w:t>
      </w:r>
      <w:r w:rsidR="00F82784">
        <w:t xml:space="preserve">disease </w:t>
      </w:r>
      <w:r w:rsidR="006827BB">
        <w:t>and control subjects</w:t>
      </w:r>
      <w:r w:rsidR="005937AF">
        <w:t>.</w:t>
      </w:r>
    </w:p>
    <w:p w14:paraId="68B7ED27" w14:textId="77777777" w:rsidR="009A300F" w:rsidRDefault="009A300F" w:rsidP="0015200A">
      <w:pPr>
        <w:spacing w:line="480" w:lineRule="auto"/>
      </w:pPr>
    </w:p>
    <w:p w14:paraId="0D553583" w14:textId="18196BA7" w:rsidR="009A300F" w:rsidRPr="007838C3" w:rsidRDefault="009A300F" w:rsidP="0015200A">
      <w:pPr>
        <w:spacing w:line="480" w:lineRule="auto"/>
      </w:pPr>
      <w:r w:rsidRPr="004B24DB">
        <w:rPr>
          <w:b/>
        </w:rPr>
        <w:t>Figure 7:</w:t>
      </w:r>
      <w:r w:rsidR="007838C3">
        <w:rPr>
          <w:b/>
        </w:rPr>
        <w:t xml:space="preserve"> </w:t>
      </w:r>
      <w:r w:rsidR="00E455CE">
        <w:rPr>
          <w:b/>
        </w:rPr>
        <w:t xml:space="preserve">Expression </w:t>
      </w:r>
      <w:r w:rsidR="007838C3">
        <w:rPr>
          <w:b/>
        </w:rPr>
        <w:t xml:space="preserve">of insulin signaling transcripts, ceramides and inflammatory transcripts in </w:t>
      </w:r>
      <w:r w:rsidR="00E455CE">
        <w:rPr>
          <w:b/>
        </w:rPr>
        <w:t xml:space="preserve">control vs. Cushing’s </w:t>
      </w:r>
      <w:r w:rsidR="00F82784">
        <w:rPr>
          <w:b/>
        </w:rPr>
        <w:t xml:space="preserve">disease </w:t>
      </w:r>
      <w:r w:rsidR="00E455CE">
        <w:rPr>
          <w:b/>
        </w:rPr>
        <w:t>subjects</w:t>
      </w:r>
      <w:r w:rsidR="007838C3">
        <w:rPr>
          <w:b/>
        </w:rPr>
        <w:t xml:space="preserve">. </w:t>
      </w:r>
      <w:r w:rsidR="007838C3">
        <w:t xml:space="preserve">A) Insulin signaling transcript expression levels. B) Ceramide levels. C) </w:t>
      </w:r>
      <w:r w:rsidR="0054695A">
        <w:t>MHC complex</w:t>
      </w:r>
      <w:r w:rsidR="007838C3">
        <w:t xml:space="preserve"> transcript expression levels.</w:t>
      </w:r>
    </w:p>
    <w:p w14:paraId="18F2A6DA" w14:textId="77777777" w:rsidR="009A300F" w:rsidRDefault="009A300F" w:rsidP="0015200A">
      <w:pPr>
        <w:spacing w:line="480" w:lineRule="auto"/>
      </w:pPr>
    </w:p>
    <w:p w14:paraId="4E6294BB" w14:textId="22439420" w:rsidR="009A300F" w:rsidRPr="00AA04D3" w:rsidRDefault="009A300F" w:rsidP="0015200A">
      <w:pPr>
        <w:spacing w:line="480" w:lineRule="auto"/>
      </w:pPr>
      <w:r w:rsidRPr="004B24DB">
        <w:rPr>
          <w:b/>
        </w:rPr>
        <w:t>Figure 8:</w:t>
      </w:r>
      <w:r w:rsidR="006D59C3">
        <w:rPr>
          <w:b/>
        </w:rPr>
        <w:t xml:space="preserve">  </w:t>
      </w:r>
      <w:r w:rsidR="00E455CE">
        <w:rPr>
          <w:b/>
        </w:rPr>
        <w:t>Transcript expression changes in</w:t>
      </w:r>
      <w:r w:rsidR="00AA04D3">
        <w:rPr>
          <w:b/>
        </w:rPr>
        <w:t xml:space="preserve"> Cushing’s</w:t>
      </w:r>
      <w:r w:rsidR="00E455CE">
        <w:rPr>
          <w:b/>
        </w:rPr>
        <w:t xml:space="preserve"> </w:t>
      </w:r>
      <w:r w:rsidR="00F82784">
        <w:rPr>
          <w:b/>
        </w:rPr>
        <w:t xml:space="preserve">disease </w:t>
      </w:r>
      <w:r w:rsidR="00E455CE">
        <w:rPr>
          <w:b/>
        </w:rPr>
        <w:t>are less robust</w:t>
      </w:r>
      <w:r w:rsidR="00AA04D3">
        <w:rPr>
          <w:b/>
        </w:rPr>
        <w:t xml:space="preserve"> after adjusting for obesity. </w:t>
      </w:r>
      <w:r w:rsidR="00AA04D3">
        <w:t xml:space="preserve">Differentially expressed </w:t>
      </w:r>
      <w:r w:rsidR="00AA04D3" w:rsidRPr="004B24DB">
        <w:rPr>
          <w:i/>
        </w:rPr>
        <w:t>FASN</w:t>
      </w:r>
      <w:r w:rsidR="00AA04D3">
        <w:t xml:space="preserve"> (A), </w:t>
      </w:r>
      <w:r w:rsidR="00AA04D3" w:rsidRPr="004B24DB">
        <w:rPr>
          <w:i/>
        </w:rPr>
        <w:t>PSMD8</w:t>
      </w:r>
      <w:r w:rsidR="00AA04D3">
        <w:t xml:space="preserve"> (B), </w:t>
      </w:r>
      <w:r w:rsidR="00AA04D3" w:rsidRPr="004B24DB">
        <w:rPr>
          <w:i/>
        </w:rPr>
        <w:t>IDH1</w:t>
      </w:r>
      <w:r w:rsidR="00AA04D3">
        <w:t xml:space="preserve"> (C), and lysosomal (D) transcripts in non-obese and obese Cushing’s subjects.</w:t>
      </w:r>
    </w:p>
    <w:p w14:paraId="36F09F5A" w14:textId="77777777" w:rsidR="009A300F" w:rsidRPr="00BF3DF7" w:rsidRDefault="009A300F" w:rsidP="0015200A">
      <w:pPr>
        <w:spacing w:line="480" w:lineRule="auto"/>
      </w:pPr>
    </w:p>
    <w:p w14:paraId="45F398AC" w14:textId="4C750904" w:rsidR="00793E93" w:rsidRDefault="00793E93" w:rsidP="0015200A">
      <w:pPr>
        <w:spacing w:line="480" w:lineRule="auto"/>
      </w:pPr>
      <w:r>
        <w:br w:type="page"/>
      </w:r>
    </w:p>
    <w:p w14:paraId="3ED03396" w14:textId="2186565B" w:rsidR="007075E6" w:rsidRPr="004B24DB" w:rsidRDefault="00EF2587" w:rsidP="0015200A">
      <w:pPr>
        <w:spacing w:line="480" w:lineRule="auto"/>
        <w:rPr>
          <w:b/>
        </w:rPr>
      </w:pPr>
      <w:r w:rsidRPr="00447090">
        <w:rPr>
          <w:b/>
        </w:rPr>
        <w:lastRenderedPageBreak/>
        <w:t xml:space="preserve">Table 1: </w:t>
      </w:r>
      <w:r w:rsidRPr="004B24DB">
        <w:rPr>
          <w:b/>
        </w:rPr>
        <w:t>Primer sequences used for qPCR</w:t>
      </w:r>
      <w:r w:rsidR="004B24DB" w:rsidRPr="004B24DB">
        <w:rPr>
          <w:b/>
        </w:rPr>
        <w:t xml:space="preserve"> analyses.</w:t>
      </w:r>
    </w:p>
    <w:tbl>
      <w:tblPr>
        <w:tblStyle w:val="TableGrid"/>
        <w:tblW w:w="0" w:type="auto"/>
        <w:tblLayout w:type="fixed"/>
        <w:tblLook w:val="04A0" w:firstRow="1" w:lastRow="0" w:firstColumn="1" w:lastColumn="0" w:noHBand="0" w:noVBand="1"/>
      </w:tblPr>
      <w:tblGrid>
        <w:gridCol w:w="1030"/>
        <w:gridCol w:w="3668"/>
        <w:gridCol w:w="3780"/>
      </w:tblGrid>
      <w:tr w:rsidR="008654AE" w:rsidRPr="005E3695" w14:paraId="09510782" w14:textId="77777777" w:rsidTr="008654AE">
        <w:trPr>
          <w:trHeight w:val="144"/>
        </w:trPr>
        <w:tc>
          <w:tcPr>
            <w:tcW w:w="1030" w:type="dxa"/>
          </w:tcPr>
          <w:p w14:paraId="4849EBC7" w14:textId="77777777" w:rsidR="007075E6" w:rsidRPr="005E3695" w:rsidRDefault="007075E6" w:rsidP="0015200A">
            <w:pPr>
              <w:spacing w:line="480" w:lineRule="auto"/>
              <w:rPr>
                <w:rFonts w:ascii="Times" w:hAnsi="Times"/>
                <w:b/>
              </w:rPr>
            </w:pPr>
            <w:r w:rsidRPr="005E3695">
              <w:rPr>
                <w:rFonts w:ascii="Times" w:hAnsi="Times"/>
                <w:b/>
              </w:rPr>
              <w:t>Gene</w:t>
            </w:r>
          </w:p>
        </w:tc>
        <w:tc>
          <w:tcPr>
            <w:tcW w:w="3668" w:type="dxa"/>
          </w:tcPr>
          <w:p w14:paraId="56E703A3" w14:textId="77777777" w:rsidR="007075E6" w:rsidRPr="005E3695" w:rsidRDefault="007075E6" w:rsidP="0015200A">
            <w:pPr>
              <w:spacing w:line="480" w:lineRule="auto"/>
              <w:rPr>
                <w:rFonts w:ascii="Times" w:hAnsi="Times"/>
                <w:b/>
              </w:rPr>
            </w:pPr>
            <w:r w:rsidRPr="005E3695">
              <w:rPr>
                <w:rFonts w:ascii="Times" w:hAnsi="Times"/>
                <w:b/>
              </w:rPr>
              <w:t xml:space="preserve">Forward Sequence </w:t>
            </w:r>
          </w:p>
        </w:tc>
        <w:tc>
          <w:tcPr>
            <w:tcW w:w="3780" w:type="dxa"/>
          </w:tcPr>
          <w:p w14:paraId="778375F4" w14:textId="77777777" w:rsidR="007075E6" w:rsidRPr="005E3695" w:rsidRDefault="007075E6" w:rsidP="0015200A">
            <w:pPr>
              <w:spacing w:line="480" w:lineRule="auto"/>
              <w:rPr>
                <w:rFonts w:ascii="Times" w:hAnsi="Times"/>
                <w:b/>
              </w:rPr>
            </w:pPr>
            <w:r w:rsidRPr="005E3695">
              <w:rPr>
                <w:rFonts w:ascii="Times" w:hAnsi="Times"/>
                <w:b/>
              </w:rPr>
              <w:t xml:space="preserve">Reverse Sequence </w:t>
            </w:r>
          </w:p>
        </w:tc>
      </w:tr>
      <w:tr w:rsidR="008654AE" w:rsidRPr="00F63602" w14:paraId="3149FF53" w14:textId="77777777" w:rsidTr="008654AE">
        <w:trPr>
          <w:trHeight w:hRule="exact" w:val="288"/>
        </w:trPr>
        <w:tc>
          <w:tcPr>
            <w:tcW w:w="1030" w:type="dxa"/>
          </w:tcPr>
          <w:p w14:paraId="0499AF11" w14:textId="77777777" w:rsidR="007075E6" w:rsidRPr="00F63602" w:rsidRDefault="007075E6" w:rsidP="0015200A">
            <w:pPr>
              <w:spacing w:line="480" w:lineRule="auto"/>
              <w:rPr>
                <w:i/>
              </w:rPr>
            </w:pPr>
            <w:r w:rsidRPr="00F63602">
              <w:rPr>
                <w:i/>
              </w:rPr>
              <w:t>Acaca</w:t>
            </w:r>
          </w:p>
        </w:tc>
        <w:tc>
          <w:tcPr>
            <w:tcW w:w="3668" w:type="dxa"/>
          </w:tcPr>
          <w:p w14:paraId="16DDD26E" w14:textId="2CAD77F4" w:rsidR="007075E6" w:rsidRPr="00F63602" w:rsidRDefault="00B4059E" w:rsidP="0015200A">
            <w:pPr>
              <w:spacing w:line="480" w:lineRule="auto"/>
            </w:pPr>
            <w:r w:rsidRPr="00F63602">
              <w:t>GCTAAACCAGCACTCCCGAT</w:t>
            </w:r>
          </w:p>
        </w:tc>
        <w:tc>
          <w:tcPr>
            <w:tcW w:w="3780" w:type="dxa"/>
          </w:tcPr>
          <w:p w14:paraId="56DE82BA" w14:textId="7289D496" w:rsidR="007075E6" w:rsidRPr="00F63602" w:rsidRDefault="00B4059E" w:rsidP="0015200A">
            <w:pPr>
              <w:spacing w:line="480" w:lineRule="auto"/>
            </w:pPr>
            <w:r w:rsidRPr="00F63602">
              <w:t>GTATCTGAGCTGACGGAGGC</w:t>
            </w:r>
          </w:p>
        </w:tc>
      </w:tr>
      <w:tr w:rsidR="008654AE" w:rsidRPr="00F63602" w14:paraId="36290A17" w14:textId="77777777" w:rsidTr="008654AE">
        <w:trPr>
          <w:trHeight w:hRule="exact" w:val="288"/>
        </w:trPr>
        <w:tc>
          <w:tcPr>
            <w:tcW w:w="1030" w:type="dxa"/>
          </w:tcPr>
          <w:p w14:paraId="7ED4E040" w14:textId="77777777" w:rsidR="007075E6" w:rsidRPr="00F63602" w:rsidRDefault="007075E6" w:rsidP="0015200A">
            <w:pPr>
              <w:spacing w:line="480" w:lineRule="auto"/>
              <w:rPr>
                <w:i/>
              </w:rPr>
            </w:pPr>
            <w:r w:rsidRPr="00F63602">
              <w:rPr>
                <w:i/>
              </w:rPr>
              <w:t>Aco1</w:t>
            </w:r>
          </w:p>
        </w:tc>
        <w:tc>
          <w:tcPr>
            <w:tcW w:w="3668" w:type="dxa"/>
          </w:tcPr>
          <w:p w14:paraId="47ABF3EE" w14:textId="77777777" w:rsidR="007075E6" w:rsidRPr="00F63602" w:rsidRDefault="007075E6" w:rsidP="0015200A">
            <w:pPr>
              <w:spacing w:line="480" w:lineRule="auto"/>
              <w:rPr>
                <w:rFonts w:eastAsia="Times New Roman" w:cs="Times New Roman"/>
                <w:color w:val="000000"/>
              </w:rPr>
            </w:pPr>
            <w:r w:rsidRPr="00F63602">
              <w:rPr>
                <w:rFonts w:eastAsia="Times New Roman" w:cs="Times New Roman"/>
                <w:color w:val="000000"/>
              </w:rPr>
              <w:t>AACACCAGCAATCCATCCGT</w:t>
            </w:r>
          </w:p>
        </w:tc>
        <w:tc>
          <w:tcPr>
            <w:tcW w:w="3780" w:type="dxa"/>
          </w:tcPr>
          <w:p w14:paraId="2AB9D4E4" w14:textId="77777777" w:rsidR="007075E6" w:rsidRPr="00F63602" w:rsidRDefault="007075E6" w:rsidP="0015200A">
            <w:pPr>
              <w:spacing w:line="480" w:lineRule="auto"/>
              <w:rPr>
                <w:rFonts w:eastAsia="Times New Roman" w:cs="Times New Roman"/>
                <w:color w:val="000000"/>
              </w:rPr>
            </w:pPr>
            <w:r w:rsidRPr="00F63602">
              <w:rPr>
                <w:rFonts w:eastAsia="Times New Roman" w:cs="Times New Roman"/>
                <w:color w:val="000000"/>
              </w:rPr>
              <w:t>GGTGACCACTCCACTTCCAG</w:t>
            </w:r>
          </w:p>
        </w:tc>
      </w:tr>
      <w:tr w:rsidR="008654AE" w:rsidRPr="00F63602" w14:paraId="4B212B50" w14:textId="77777777" w:rsidTr="008654AE">
        <w:trPr>
          <w:trHeight w:hRule="exact" w:val="288"/>
        </w:trPr>
        <w:tc>
          <w:tcPr>
            <w:tcW w:w="1030" w:type="dxa"/>
          </w:tcPr>
          <w:p w14:paraId="5F74F756" w14:textId="77777777" w:rsidR="007075E6" w:rsidRPr="00F63602" w:rsidRDefault="007075E6" w:rsidP="0015200A">
            <w:pPr>
              <w:spacing w:line="480" w:lineRule="auto"/>
              <w:rPr>
                <w:i/>
              </w:rPr>
            </w:pPr>
            <w:r w:rsidRPr="00F63602">
              <w:rPr>
                <w:i/>
              </w:rPr>
              <w:t>Acsl1</w:t>
            </w:r>
          </w:p>
        </w:tc>
        <w:tc>
          <w:tcPr>
            <w:tcW w:w="3668" w:type="dxa"/>
          </w:tcPr>
          <w:p w14:paraId="2541760F" w14:textId="77777777" w:rsidR="007075E6" w:rsidRPr="00F63602" w:rsidRDefault="007075E6" w:rsidP="0015200A">
            <w:pPr>
              <w:spacing w:line="480" w:lineRule="auto"/>
            </w:pPr>
            <w:r w:rsidRPr="00F63602">
              <w:rPr>
                <w:rFonts w:cs="Helvetica Neue"/>
              </w:rPr>
              <w:t>GCCTCACTGCCCTTTTCTGA</w:t>
            </w:r>
          </w:p>
        </w:tc>
        <w:tc>
          <w:tcPr>
            <w:tcW w:w="3780" w:type="dxa"/>
          </w:tcPr>
          <w:p w14:paraId="5B5AF2CB" w14:textId="77777777" w:rsidR="007075E6" w:rsidRPr="00F63602" w:rsidRDefault="007075E6" w:rsidP="0015200A">
            <w:pPr>
              <w:spacing w:line="480" w:lineRule="auto"/>
            </w:pPr>
            <w:r w:rsidRPr="00F63602">
              <w:rPr>
                <w:rFonts w:cs="Helvetica Neue"/>
              </w:rPr>
              <w:t>GCAGAATTCATCTGTGCCATCC</w:t>
            </w:r>
          </w:p>
        </w:tc>
      </w:tr>
      <w:tr w:rsidR="008654AE" w:rsidRPr="00F63602" w14:paraId="24818E21" w14:textId="77777777" w:rsidTr="008654AE">
        <w:trPr>
          <w:trHeight w:hRule="exact" w:val="288"/>
        </w:trPr>
        <w:tc>
          <w:tcPr>
            <w:tcW w:w="1030" w:type="dxa"/>
          </w:tcPr>
          <w:p w14:paraId="52878689" w14:textId="77777777" w:rsidR="007075E6" w:rsidRPr="00F63602" w:rsidRDefault="007075E6" w:rsidP="0015200A">
            <w:pPr>
              <w:spacing w:line="480" w:lineRule="auto"/>
              <w:rPr>
                <w:i/>
              </w:rPr>
            </w:pPr>
            <w:r w:rsidRPr="00F63602">
              <w:rPr>
                <w:i/>
              </w:rPr>
              <w:t>Acss2</w:t>
            </w:r>
          </w:p>
        </w:tc>
        <w:tc>
          <w:tcPr>
            <w:tcW w:w="3668" w:type="dxa"/>
          </w:tcPr>
          <w:p w14:paraId="344113E1" w14:textId="77777777" w:rsidR="007075E6" w:rsidRPr="00F63602" w:rsidRDefault="007075E6" w:rsidP="0015200A">
            <w:pPr>
              <w:spacing w:line="480" w:lineRule="auto"/>
              <w:rPr>
                <w:rFonts w:eastAsia="Times New Roman" w:cs="Times New Roman"/>
                <w:color w:val="000000"/>
              </w:rPr>
            </w:pPr>
            <w:r w:rsidRPr="00F63602">
              <w:rPr>
                <w:rFonts w:eastAsia="Times New Roman" w:cs="Times New Roman"/>
                <w:color w:val="000000"/>
              </w:rPr>
              <w:t>CGTTCTGTGGAGGAGCCAC</w:t>
            </w:r>
          </w:p>
        </w:tc>
        <w:tc>
          <w:tcPr>
            <w:tcW w:w="3780" w:type="dxa"/>
          </w:tcPr>
          <w:p w14:paraId="3FA47DF9" w14:textId="77777777" w:rsidR="007075E6" w:rsidRPr="00F63602" w:rsidRDefault="007075E6" w:rsidP="0015200A">
            <w:pPr>
              <w:spacing w:line="480" w:lineRule="auto"/>
              <w:rPr>
                <w:rFonts w:eastAsia="Times New Roman" w:cs="Times New Roman"/>
                <w:color w:val="000000"/>
              </w:rPr>
            </w:pPr>
            <w:r w:rsidRPr="00F63602">
              <w:rPr>
                <w:rFonts w:eastAsia="Times New Roman" w:cs="Times New Roman"/>
                <w:color w:val="000000"/>
              </w:rPr>
              <w:t>GGCATGCGGTTTTCCAGTAA</w:t>
            </w:r>
          </w:p>
        </w:tc>
      </w:tr>
      <w:tr w:rsidR="008654AE" w:rsidRPr="00F63602" w14:paraId="76871748" w14:textId="77777777" w:rsidTr="008654AE">
        <w:trPr>
          <w:trHeight w:hRule="exact" w:val="288"/>
        </w:trPr>
        <w:tc>
          <w:tcPr>
            <w:tcW w:w="1030" w:type="dxa"/>
          </w:tcPr>
          <w:p w14:paraId="19364535" w14:textId="77777777" w:rsidR="007075E6" w:rsidRPr="00F63602" w:rsidRDefault="007075E6" w:rsidP="0015200A">
            <w:pPr>
              <w:spacing w:line="480" w:lineRule="auto"/>
              <w:rPr>
                <w:i/>
              </w:rPr>
            </w:pPr>
            <w:r w:rsidRPr="00F63602">
              <w:rPr>
                <w:i/>
              </w:rPr>
              <w:t>Actb</w:t>
            </w:r>
          </w:p>
        </w:tc>
        <w:tc>
          <w:tcPr>
            <w:tcW w:w="3668" w:type="dxa"/>
          </w:tcPr>
          <w:p w14:paraId="5209C517" w14:textId="77777777" w:rsidR="007075E6" w:rsidRPr="00F63602" w:rsidRDefault="007075E6" w:rsidP="0015200A">
            <w:pPr>
              <w:spacing w:line="480" w:lineRule="auto"/>
            </w:pPr>
            <w:r w:rsidRPr="00F63602">
              <w:rPr>
                <w:rFonts w:cs="Helvetica Neue"/>
              </w:rPr>
              <w:t>ATGTGGATCAGCAAGCAGGA</w:t>
            </w:r>
          </w:p>
        </w:tc>
        <w:tc>
          <w:tcPr>
            <w:tcW w:w="3780" w:type="dxa"/>
          </w:tcPr>
          <w:p w14:paraId="5BDADE18" w14:textId="77777777" w:rsidR="007075E6" w:rsidRPr="00F63602" w:rsidRDefault="007075E6" w:rsidP="0015200A">
            <w:pPr>
              <w:spacing w:line="480" w:lineRule="auto"/>
            </w:pPr>
            <w:r w:rsidRPr="00F63602">
              <w:rPr>
                <w:rFonts w:cs="Helvetica Neue"/>
              </w:rPr>
              <w:t>AAGGGTGTAAAACGCAGCTCA</w:t>
            </w:r>
          </w:p>
        </w:tc>
      </w:tr>
      <w:tr w:rsidR="008654AE" w:rsidRPr="00F63602" w14:paraId="7E79010F" w14:textId="77777777" w:rsidTr="008654AE">
        <w:trPr>
          <w:trHeight w:hRule="exact" w:val="288"/>
        </w:trPr>
        <w:tc>
          <w:tcPr>
            <w:tcW w:w="1030" w:type="dxa"/>
          </w:tcPr>
          <w:p w14:paraId="379519D2" w14:textId="77777777" w:rsidR="007075E6" w:rsidRPr="00F63602" w:rsidRDefault="007075E6" w:rsidP="0015200A">
            <w:pPr>
              <w:spacing w:line="480" w:lineRule="auto"/>
              <w:rPr>
                <w:i/>
              </w:rPr>
            </w:pPr>
            <w:r w:rsidRPr="00F63602">
              <w:rPr>
                <w:i/>
              </w:rPr>
              <w:t>Agpat2</w:t>
            </w:r>
          </w:p>
        </w:tc>
        <w:tc>
          <w:tcPr>
            <w:tcW w:w="3668" w:type="dxa"/>
          </w:tcPr>
          <w:p w14:paraId="6E0C6015" w14:textId="77777777" w:rsidR="007075E6" w:rsidRPr="00F63602" w:rsidRDefault="007075E6" w:rsidP="0015200A">
            <w:pPr>
              <w:spacing w:line="480" w:lineRule="auto"/>
            </w:pPr>
            <w:r w:rsidRPr="00F63602">
              <w:rPr>
                <w:rFonts w:cs="Helvetica Neue"/>
              </w:rPr>
              <w:t>CGTGTATGGCCTTCGCTTTG</w:t>
            </w:r>
          </w:p>
        </w:tc>
        <w:tc>
          <w:tcPr>
            <w:tcW w:w="3780" w:type="dxa"/>
          </w:tcPr>
          <w:p w14:paraId="6BCEFAD0" w14:textId="77777777" w:rsidR="007075E6" w:rsidRPr="00F63602" w:rsidRDefault="007075E6" w:rsidP="0015200A">
            <w:pPr>
              <w:spacing w:line="480" w:lineRule="auto"/>
            </w:pPr>
            <w:r w:rsidRPr="00F63602">
              <w:rPr>
                <w:rFonts w:cs="Helvetica Neue"/>
              </w:rPr>
              <w:t>TCCATGAGACCCATCATGTCC</w:t>
            </w:r>
          </w:p>
        </w:tc>
      </w:tr>
      <w:tr w:rsidR="008654AE" w:rsidRPr="00F63602" w14:paraId="1EED2D0C" w14:textId="77777777" w:rsidTr="008654AE">
        <w:trPr>
          <w:trHeight w:hRule="exact" w:val="288"/>
        </w:trPr>
        <w:tc>
          <w:tcPr>
            <w:tcW w:w="1030" w:type="dxa"/>
          </w:tcPr>
          <w:p w14:paraId="032A9443" w14:textId="77777777" w:rsidR="007075E6" w:rsidRPr="00F63602" w:rsidRDefault="007075E6" w:rsidP="0015200A">
            <w:pPr>
              <w:spacing w:line="480" w:lineRule="auto"/>
              <w:rPr>
                <w:i/>
              </w:rPr>
            </w:pPr>
            <w:r w:rsidRPr="00F63602">
              <w:rPr>
                <w:i/>
              </w:rPr>
              <w:t>Dgat2</w:t>
            </w:r>
          </w:p>
        </w:tc>
        <w:tc>
          <w:tcPr>
            <w:tcW w:w="3668" w:type="dxa"/>
          </w:tcPr>
          <w:p w14:paraId="138692E7" w14:textId="77777777" w:rsidR="007075E6" w:rsidRPr="00F63602" w:rsidRDefault="007075E6" w:rsidP="0015200A">
            <w:pPr>
              <w:spacing w:line="480" w:lineRule="auto"/>
            </w:pPr>
            <w:r w:rsidRPr="00F63602">
              <w:rPr>
                <w:rFonts w:cs="Helvetica Neue"/>
              </w:rPr>
              <w:t>AACACGCCCAAGAAAGGTGG</w:t>
            </w:r>
          </w:p>
        </w:tc>
        <w:tc>
          <w:tcPr>
            <w:tcW w:w="3780" w:type="dxa"/>
          </w:tcPr>
          <w:p w14:paraId="2CBE631D" w14:textId="77777777" w:rsidR="007075E6" w:rsidRPr="00F63602" w:rsidRDefault="007075E6" w:rsidP="0015200A">
            <w:pPr>
              <w:spacing w:line="480" w:lineRule="auto"/>
            </w:pPr>
            <w:r w:rsidRPr="00F63602">
              <w:rPr>
                <w:rFonts w:cs="Helvetica Neue"/>
              </w:rPr>
              <w:t>GTAGTCTCGGAAGTAGCGCC</w:t>
            </w:r>
          </w:p>
        </w:tc>
      </w:tr>
      <w:tr w:rsidR="008654AE" w:rsidRPr="00F63602" w14:paraId="6C61EF27" w14:textId="77777777" w:rsidTr="008654AE">
        <w:trPr>
          <w:trHeight w:hRule="exact" w:val="288"/>
        </w:trPr>
        <w:tc>
          <w:tcPr>
            <w:tcW w:w="1030" w:type="dxa"/>
          </w:tcPr>
          <w:p w14:paraId="0BE5F337" w14:textId="77777777" w:rsidR="007075E6" w:rsidRPr="00F63602" w:rsidRDefault="007075E6" w:rsidP="0015200A">
            <w:pPr>
              <w:spacing w:line="480" w:lineRule="auto"/>
              <w:rPr>
                <w:i/>
              </w:rPr>
            </w:pPr>
            <w:r w:rsidRPr="00F63602">
              <w:rPr>
                <w:i/>
              </w:rPr>
              <w:t>Dhcr7</w:t>
            </w:r>
          </w:p>
        </w:tc>
        <w:tc>
          <w:tcPr>
            <w:tcW w:w="3668" w:type="dxa"/>
          </w:tcPr>
          <w:p w14:paraId="0FB02DE5" w14:textId="77777777" w:rsidR="007075E6" w:rsidRPr="00F63602" w:rsidRDefault="007075E6" w:rsidP="0015200A">
            <w:pPr>
              <w:widowControl w:val="0"/>
              <w:autoSpaceDE w:val="0"/>
              <w:autoSpaceDN w:val="0"/>
              <w:adjustRightInd w:val="0"/>
              <w:spacing w:after="240" w:line="480" w:lineRule="auto"/>
              <w:rPr>
                <w:rFonts w:cs="Times"/>
              </w:rPr>
            </w:pPr>
            <w:r w:rsidRPr="00F63602">
              <w:rPr>
                <w:rFonts w:cs="Arial"/>
              </w:rPr>
              <w:t>ATGGCTTCGAAATCCCAGCA</w:t>
            </w:r>
          </w:p>
        </w:tc>
        <w:tc>
          <w:tcPr>
            <w:tcW w:w="3780" w:type="dxa"/>
          </w:tcPr>
          <w:p w14:paraId="74DD6468" w14:textId="77777777" w:rsidR="007075E6" w:rsidRPr="00F63602" w:rsidRDefault="007075E6" w:rsidP="0015200A">
            <w:pPr>
              <w:widowControl w:val="0"/>
              <w:autoSpaceDE w:val="0"/>
              <w:autoSpaceDN w:val="0"/>
              <w:adjustRightInd w:val="0"/>
              <w:spacing w:after="240" w:line="480" w:lineRule="auto"/>
              <w:rPr>
                <w:rFonts w:cs="Times"/>
              </w:rPr>
            </w:pPr>
            <w:r w:rsidRPr="00F63602">
              <w:rPr>
                <w:rFonts w:cs="Arial"/>
              </w:rPr>
              <w:t>GAACCAGTCCACTTCCCAGG</w:t>
            </w:r>
          </w:p>
        </w:tc>
      </w:tr>
      <w:tr w:rsidR="008654AE" w:rsidRPr="00F63602" w14:paraId="16892FF0" w14:textId="77777777" w:rsidTr="008654AE">
        <w:trPr>
          <w:trHeight w:hRule="exact" w:val="288"/>
        </w:trPr>
        <w:tc>
          <w:tcPr>
            <w:tcW w:w="1030" w:type="dxa"/>
          </w:tcPr>
          <w:p w14:paraId="0420914D" w14:textId="77777777" w:rsidR="007075E6" w:rsidRPr="00F63602" w:rsidRDefault="007075E6" w:rsidP="0015200A">
            <w:pPr>
              <w:spacing w:line="480" w:lineRule="auto"/>
              <w:rPr>
                <w:i/>
              </w:rPr>
            </w:pPr>
            <w:r w:rsidRPr="00F63602">
              <w:rPr>
                <w:i/>
              </w:rPr>
              <w:t>Dhcr24</w:t>
            </w:r>
          </w:p>
        </w:tc>
        <w:tc>
          <w:tcPr>
            <w:tcW w:w="3668" w:type="dxa"/>
          </w:tcPr>
          <w:p w14:paraId="7072DA43" w14:textId="77777777" w:rsidR="007075E6" w:rsidRPr="00F63602" w:rsidRDefault="007075E6" w:rsidP="0015200A">
            <w:pPr>
              <w:widowControl w:val="0"/>
              <w:autoSpaceDE w:val="0"/>
              <w:autoSpaceDN w:val="0"/>
              <w:adjustRightInd w:val="0"/>
              <w:spacing w:after="240" w:line="480" w:lineRule="auto"/>
              <w:rPr>
                <w:rFonts w:cs="Times"/>
              </w:rPr>
            </w:pPr>
            <w:r w:rsidRPr="00F63602">
              <w:rPr>
                <w:rFonts w:cs="Arial"/>
              </w:rPr>
              <w:t>AGCTCCAGGACATCATCCCT</w:t>
            </w:r>
          </w:p>
        </w:tc>
        <w:tc>
          <w:tcPr>
            <w:tcW w:w="3780" w:type="dxa"/>
          </w:tcPr>
          <w:p w14:paraId="012C2B63" w14:textId="77777777" w:rsidR="007075E6" w:rsidRPr="00F63602" w:rsidRDefault="007075E6" w:rsidP="0015200A">
            <w:pPr>
              <w:widowControl w:val="0"/>
              <w:autoSpaceDE w:val="0"/>
              <w:autoSpaceDN w:val="0"/>
              <w:adjustRightInd w:val="0"/>
              <w:spacing w:after="240" w:line="480" w:lineRule="auto"/>
              <w:rPr>
                <w:rFonts w:cs="Times"/>
              </w:rPr>
            </w:pPr>
            <w:r w:rsidRPr="00F63602">
              <w:rPr>
                <w:rFonts w:cs="Arial"/>
              </w:rPr>
              <w:t>TACAGCTTGCGTAGCGTCTC</w:t>
            </w:r>
          </w:p>
        </w:tc>
      </w:tr>
      <w:tr w:rsidR="008654AE" w:rsidRPr="00F63602" w14:paraId="4A406908" w14:textId="77777777" w:rsidTr="008654AE">
        <w:trPr>
          <w:trHeight w:hRule="exact" w:val="288"/>
        </w:trPr>
        <w:tc>
          <w:tcPr>
            <w:tcW w:w="1030" w:type="dxa"/>
          </w:tcPr>
          <w:p w14:paraId="2800BBCB" w14:textId="77777777" w:rsidR="007075E6" w:rsidRPr="00F63602" w:rsidRDefault="007075E6" w:rsidP="0015200A">
            <w:pPr>
              <w:spacing w:line="480" w:lineRule="auto"/>
              <w:rPr>
                <w:i/>
              </w:rPr>
            </w:pPr>
            <w:r w:rsidRPr="00F63602">
              <w:rPr>
                <w:i/>
              </w:rPr>
              <w:t>Fasn</w:t>
            </w:r>
          </w:p>
        </w:tc>
        <w:tc>
          <w:tcPr>
            <w:tcW w:w="3668" w:type="dxa"/>
          </w:tcPr>
          <w:p w14:paraId="3F31232A" w14:textId="77777777" w:rsidR="007075E6" w:rsidRPr="00F63602" w:rsidRDefault="007075E6" w:rsidP="0015200A">
            <w:pPr>
              <w:spacing w:line="480" w:lineRule="auto"/>
            </w:pPr>
            <w:r w:rsidRPr="00F63602">
              <w:rPr>
                <w:rFonts w:cs="Helvetica Neue"/>
              </w:rPr>
              <w:t>GGAGGTGGTGATAGCCGGTAT</w:t>
            </w:r>
          </w:p>
        </w:tc>
        <w:tc>
          <w:tcPr>
            <w:tcW w:w="3780" w:type="dxa"/>
          </w:tcPr>
          <w:p w14:paraId="5B1EDE3B" w14:textId="77777777" w:rsidR="007075E6" w:rsidRPr="00F63602" w:rsidRDefault="007075E6" w:rsidP="0015200A">
            <w:pPr>
              <w:spacing w:line="480" w:lineRule="auto"/>
            </w:pPr>
            <w:r w:rsidRPr="00F63602">
              <w:rPr>
                <w:rFonts w:cs="Helvetica Neue"/>
              </w:rPr>
              <w:t>TGGGTAATCCATAGAGCCCAG</w:t>
            </w:r>
          </w:p>
        </w:tc>
      </w:tr>
      <w:tr w:rsidR="008654AE" w:rsidRPr="00F63602" w14:paraId="60A01B4C" w14:textId="77777777" w:rsidTr="008654AE">
        <w:trPr>
          <w:trHeight w:hRule="exact" w:val="288"/>
        </w:trPr>
        <w:tc>
          <w:tcPr>
            <w:tcW w:w="1030" w:type="dxa"/>
          </w:tcPr>
          <w:p w14:paraId="240A2B74" w14:textId="77777777" w:rsidR="007075E6" w:rsidRPr="00F63602" w:rsidRDefault="007075E6" w:rsidP="0015200A">
            <w:pPr>
              <w:spacing w:line="480" w:lineRule="auto"/>
              <w:rPr>
                <w:i/>
              </w:rPr>
            </w:pPr>
            <w:r w:rsidRPr="00F63602">
              <w:rPr>
                <w:i/>
              </w:rPr>
              <w:t>Fbxo32</w:t>
            </w:r>
          </w:p>
        </w:tc>
        <w:tc>
          <w:tcPr>
            <w:tcW w:w="3668" w:type="dxa"/>
          </w:tcPr>
          <w:p w14:paraId="3531C8EC" w14:textId="77777777" w:rsidR="007075E6" w:rsidRPr="00F63602" w:rsidRDefault="007075E6" w:rsidP="0015200A">
            <w:pPr>
              <w:spacing w:line="480" w:lineRule="auto"/>
            </w:pPr>
            <w:r w:rsidRPr="00F63602">
              <w:rPr>
                <w:rFonts w:cs="Helvetica Neue"/>
              </w:rPr>
              <w:t>CTTCTCGACTGCCATCCTGG</w:t>
            </w:r>
          </w:p>
        </w:tc>
        <w:tc>
          <w:tcPr>
            <w:tcW w:w="3780" w:type="dxa"/>
          </w:tcPr>
          <w:p w14:paraId="51F5E006" w14:textId="77777777" w:rsidR="007075E6" w:rsidRPr="00F63602" w:rsidRDefault="007075E6" w:rsidP="0015200A">
            <w:pPr>
              <w:spacing w:line="480" w:lineRule="auto"/>
            </w:pPr>
            <w:r w:rsidRPr="00F63602">
              <w:rPr>
                <w:rFonts w:cs="Helvetica Neue"/>
              </w:rPr>
              <w:t>GTTCTTTTGGGCGATGCCAC</w:t>
            </w:r>
          </w:p>
        </w:tc>
      </w:tr>
      <w:tr w:rsidR="00F63602" w:rsidRPr="00F63602" w14:paraId="6F0A8758" w14:textId="77777777" w:rsidTr="008654AE">
        <w:trPr>
          <w:trHeight w:hRule="exact" w:val="288"/>
        </w:trPr>
        <w:tc>
          <w:tcPr>
            <w:tcW w:w="1030" w:type="dxa"/>
          </w:tcPr>
          <w:p w14:paraId="4741DCE0" w14:textId="01F72C7D" w:rsidR="00F63602" w:rsidRPr="00F63602" w:rsidRDefault="00F63602" w:rsidP="0015200A">
            <w:pPr>
              <w:spacing w:line="480" w:lineRule="auto"/>
              <w:rPr>
                <w:i/>
              </w:rPr>
            </w:pPr>
            <w:r w:rsidRPr="00F63602">
              <w:rPr>
                <w:i/>
              </w:rPr>
              <w:t>Gapdh</w:t>
            </w:r>
          </w:p>
        </w:tc>
        <w:tc>
          <w:tcPr>
            <w:tcW w:w="3668" w:type="dxa"/>
          </w:tcPr>
          <w:p w14:paraId="6B99BD56" w14:textId="77777777" w:rsidR="00F63602" w:rsidRPr="00F63602" w:rsidRDefault="00F63602" w:rsidP="0015200A">
            <w:pPr>
              <w:spacing w:line="480" w:lineRule="auto"/>
            </w:pPr>
            <w:r w:rsidRPr="00F63602">
              <w:t>CACTTGAAGGGTGGAGCCAA</w:t>
            </w:r>
          </w:p>
          <w:p w14:paraId="44C34741" w14:textId="77777777" w:rsidR="00F63602" w:rsidRPr="00F63602" w:rsidRDefault="00F63602" w:rsidP="0015200A">
            <w:pPr>
              <w:spacing w:line="480" w:lineRule="auto"/>
            </w:pPr>
          </w:p>
        </w:tc>
        <w:tc>
          <w:tcPr>
            <w:tcW w:w="3780" w:type="dxa"/>
          </w:tcPr>
          <w:p w14:paraId="080F615B" w14:textId="77777777" w:rsidR="00F63602" w:rsidRPr="00F63602" w:rsidRDefault="00F63602" w:rsidP="0015200A">
            <w:pPr>
              <w:spacing w:line="480" w:lineRule="auto"/>
              <w:rPr>
                <w:rFonts w:eastAsia="Times New Roman" w:cs="Times New Roman"/>
                <w:color w:val="212121"/>
                <w:shd w:val="clear" w:color="auto" w:fill="FFFFFF"/>
              </w:rPr>
            </w:pPr>
            <w:r w:rsidRPr="00F63602">
              <w:rPr>
                <w:rFonts w:eastAsia="Times New Roman" w:cs="Times New Roman"/>
                <w:color w:val="212121"/>
                <w:shd w:val="clear" w:color="auto" w:fill="FFFFFF"/>
              </w:rPr>
              <w:t>ACCCATCACAAACATGGGGG</w:t>
            </w:r>
          </w:p>
          <w:p w14:paraId="12916634" w14:textId="51169F86" w:rsidR="00F63602" w:rsidRPr="00F63602" w:rsidRDefault="00F63602" w:rsidP="0015200A">
            <w:pPr>
              <w:spacing w:line="480" w:lineRule="auto"/>
              <w:rPr>
                <w:rFonts w:eastAsia="Times New Roman" w:cs="Times New Roman"/>
                <w:color w:val="212121"/>
                <w:shd w:val="clear" w:color="auto" w:fill="FFFFFF"/>
              </w:rPr>
            </w:pPr>
            <w:r w:rsidRPr="00F63602">
              <w:rPr>
                <w:rFonts w:eastAsia="Times New Roman" w:cs="Times New Roman"/>
                <w:color w:val="212121"/>
                <w:shd w:val="clear" w:color="auto" w:fill="FFFFFF"/>
              </w:rPr>
              <w:t xml:space="preserve"> </w:t>
            </w:r>
          </w:p>
        </w:tc>
      </w:tr>
      <w:tr w:rsidR="008654AE" w:rsidRPr="00F63602" w14:paraId="49813546" w14:textId="77777777" w:rsidTr="008654AE">
        <w:trPr>
          <w:trHeight w:hRule="exact" w:val="288"/>
        </w:trPr>
        <w:tc>
          <w:tcPr>
            <w:tcW w:w="1030" w:type="dxa"/>
          </w:tcPr>
          <w:p w14:paraId="794419A2" w14:textId="77777777" w:rsidR="007075E6" w:rsidRPr="00F63602" w:rsidRDefault="007075E6" w:rsidP="0015200A">
            <w:pPr>
              <w:spacing w:line="480" w:lineRule="auto"/>
              <w:rPr>
                <w:i/>
              </w:rPr>
            </w:pPr>
            <w:r w:rsidRPr="00F63602">
              <w:rPr>
                <w:i/>
              </w:rPr>
              <w:t>Gpam</w:t>
            </w:r>
          </w:p>
        </w:tc>
        <w:tc>
          <w:tcPr>
            <w:tcW w:w="3668" w:type="dxa"/>
          </w:tcPr>
          <w:p w14:paraId="57C22CE7" w14:textId="77777777" w:rsidR="00AA755C" w:rsidRPr="00F63602" w:rsidRDefault="00AA755C" w:rsidP="0015200A">
            <w:pPr>
              <w:spacing w:line="480" w:lineRule="auto"/>
            </w:pPr>
            <w:r w:rsidRPr="00F63602">
              <w:t>AGCAAGTCCTGCGCTATCAT</w:t>
            </w:r>
          </w:p>
          <w:p w14:paraId="449852B0" w14:textId="77777777" w:rsidR="007075E6" w:rsidRPr="00F63602" w:rsidRDefault="007075E6" w:rsidP="0015200A">
            <w:pPr>
              <w:spacing w:line="480" w:lineRule="auto"/>
            </w:pPr>
          </w:p>
        </w:tc>
        <w:tc>
          <w:tcPr>
            <w:tcW w:w="3780" w:type="dxa"/>
          </w:tcPr>
          <w:p w14:paraId="0023A651" w14:textId="72B02FC3" w:rsidR="00AA755C" w:rsidRPr="00F63602" w:rsidRDefault="00AA755C" w:rsidP="0015200A">
            <w:pPr>
              <w:spacing w:line="480" w:lineRule="auto"/>
            </w:pPr>
            <w:r w:rsidRPr="00F63602">
              <w:rPr>
                <w:rFonts w:eastAsia="Times New Roman" w:cs="Times New Roman"/>
                <w:color w:val="212121"/>
                <w:shd w:val="clear" w:color="auto" w:fill="FFFFFF"/>
              </w:rPr>
              <w:t xml:space="preserve"> </w:t>
            </w:r>
            <w:r w:rsidRPr="00F63602">
              <w:t>CTCGTGTGGGTGATTGTGAC</w:t>
            </w:r>
          </w:p>
          <w:p w14:paraId="22A90713" w14:textId="77777777" w:rsidR="007075E6" w:rsidRPr="00F63602" w:rsidRDefault="007075E6" w:rsidP="0015200A">
            <w:pPr>
              <w:spacing w:line="480" w:lineRule="auto"/>
            </w:pPr>
          </w:p>
        </w:tc>
      </w:tr>
      <w:tr w:rsidR="008654AE" w:rsidRPr="00F63602" w14:paraId="03299E5A" w14:textId="77777777" w:rsidTr="008654AE">
        <w:trPr>
          <w:trHeight w:hRule="exact" w:val="288"/>
        </w:trPr>
        <w:tc>
          <w:tcPr>
            <w:tcW w:w="1030" w:type="dxa"/>
          </w:tcPr>
          <w:p w14:paraId="7CE5A24E" w14:textId="77777777" w:rsidR="007075E6" w:rsidRPr="00F63602" w:rsidRDefault="007075E6" w:rsidP="0015200A">
            <w:pPr>
              <w:spacing w:line="480" w:lineRule="auto"/>
              <w:rPr>
                <w:i/>
              </w:rPr>
            </w:pPr>
            <w:r w:rsidRPr="00F63602">
              <w:rPr>
                <w:i/>
              </w:rPr>
              <w:t>Gpd1</w:t>
            </w:r>
          </w:p>
        </w:tc>
        <w:tc>
          <w:tcPr>
            <w:tcW w:w="3668" w:type="dxa"/>
          </w:tcPr>
          <w:p w14:paraId="14DA7967" w14:textId="3E149267" w:rsidR="007075E6" w:rsidRPr="00F63602" w:rsidRDefault="007075E6" w:rsidP="0015200A">
            <w:pPr>
              <w:widowControl w:val="0"/>
              <w:autoSpaceDE w:val="0"/>
              <w:autoSpaceDN w:val="0"/>
              <w:adjustRightInd w:val="0"/>
              <w:spacing w:after="240" w:line="480" w:lineRule="auto"/>
              <w:rPr>
                <w:rFonts w:cs="Times"/>
              </w:rPr>
            </w:pPr>
            <w:r w:rsidRPr="00F63602">
              <w:rPr>
                <w:rFonts w:cs="Arial"/>
              </w:rPr>
              <w:t>GTGAGACGACCATCGGCTG</w:t>
            </w:r>
          </w:p>
        </w:tc>
        <w:tc>
          <w:tcPr>
            <w:tcW w:w="3780" w:type="dxa"/>
          </w:tcPr>
          <w:p w14:paraId="135A1D7A" w14:textId="311EB9F5" w:rsidR="007075E6" w:rsidRPr="00F63602" w:rsidRDefault="008654AE" w:rsidP="0015200A">
            <w:pPr>
              <w:widowControl w:val="0"/>
              <w:autoSpaceDE w:val="0"/>
              <w:autoSpaceDN w:val="0"/>
              <w:adjustRightInd w:val="0"/>
              <w:spacing w:after="240" w:line="480" w:lineRule="auto"/>
              <w:rPr>
                <w:rFonts w:cs="Times"/>
              </w:rPr>
            </w:pPr>
            <w:r w:rsidRPr="00F63602">
              <w:rPr>
                <w:rFonts w:cs="Arial"/>
              </w:rPr>
              <w:t>TTGGGTGTCTGCATCAGGT</w:t>
            </w:r>
          </w:p>
        </w:tc>
      </w:tr>
      <w:tr w:rsidR="008654AE" w:rsidRPr="00F63602" w14:paraId="60DC0650" w14:textId="77777777" w:rsidTr="008654AE">
        <w:trPr>
          <w:trHeight w:hRule="exact" w:val="288"/>
        </w:trPr>
        <w:tc>
          <w:tcPr>
            <w:tcW w:w="1030" w:type="dxa"/>
          </w:tcPr>
          <w:p w14:paraId="6EAC8BAE" w14:textId="77777777" w:rsidR="007075E6" w:rsidRPr="00F63602" w:rsidRDefault="007075E6" w:rsidP="0015200A">
            <w:pPr>
              <w:spacing w:line="480" w:lineRule="auto"/>
              <w:rPr>
                <w:i/>
              </w:rPr>
            </w:pPr>
            <w:r w:rsidRPr="00F63602">
              <w:rPr>
                <w:i/>
              </w:rPr>
              <w:t>Idh1</w:t>
            </w:r>
          </w:p>
        </w:tc>
        <w:tc>
          <w:tcPr>
            <w:tcW w:w="3668" w:type="dxa"/>
          </w:tcPr>
          <w:p w14:paraId="6C7779C3" w14:textId="77777777" w:rsidR="007075E6" w:rsidRPr="00F63602" w:rsidRDefault="007075E6" w:rsidP="0015200A">
            <w:pPr>
              <w:spacing w:line="480" w:lineRule="auto"/>
              <w:rPr>
                <w:rFonts w:eastAsia="Times New Roman" w:cs="Times New Roman"/>
                <w:color w:val="000000"/>
              </w:rPr>
            </w:pPr>
            <w:r w:rsidRPr="00F63602">
              <w:rPr>
                <w:rFonts w:eastAsia="Times New Roman" w:cs="Times New Roman"/>
                <w:color w:val="000000"/>
              </w:rPr>
              <w:t>CTCAGAGCTCTCTTGGACCGA</w:t>
            </w:r>
          </w:p>
        </w:tc>
        <w:tc>
          <w:tcPr>
            <w:tcW w:w="3780" w:type="dxa"/>
          </w:tcPr>
          <w:p w14:paraId="3E871FCE" w14:textId="77777777" w:rsidR="007075E6" w:rsidRPr="00F63602" w:rsidRDefault="007075E6" w:rsidP="0015200A">
            <w:pPr>
              <w:spacing w:line="480" w:lineRule="auto"/>
              <w:jc w:val="center"/>
              <w:rPr>
                <w:rFonts w:eastAsia="Times New Roman" w:cs="Times New Roman"/>
                <w:color w:val="000000"/>
              </w:rPr>
            </w:pPr>
            <w:r w:rsidRPr="00F63602">
              <w:rPr>
                <w:rFonts w:eastAsia="Times New Roman" w:cs="Times New Roman"/>
                <w:color w:val="000000"/>
              </w:rPr>
              <w:t>CATCTCCTTGCATCTCCACCA</w:t>
            </w:r>
          </w:p>
        </w:tc>
      </w:tr>
      <w:tr w:rsidR="008654AE" w:rsidRPr="00F63602" w14:paraId="4380D204" w14:textId="77777777" w:rsidTr="008654AE">
        <w:trPr>
          <w:trHeight w:hRule="exact" w:val="288"/>
        </w:trPr>
        <w:tc>
          <w:tcPr>
            <w:tcW w:w="1030" w:type="dxa"/>
          </w:tcPr>
          <w:p w14:paraId="73EB1B27" w14:textId="77777777" w:rsidR="007075E6" w:rsidRPr="00F63602" w:rsidRDefault="007075E6" w:rsidP="0015200A">
            <w:pPr>
              <w:spacing w:line="480" w:lineRule="auto"/>
              <w:rPr>
                <w:i/>
              </w:rPr>
            </w:pPr>
            <w:r w:rsidRPr="00F63602">
              <w:rPr>
                <w:i/>
              </w:rPr>
              <w:t>Ldhb</w:t>
            </w:r>
          </w:p>
        </w:tc>
        <w:tc>
          <w:tcPr>
            <w:tcW w:w="3668" w:type="dxa"/>
          </w:tcPr>
          <w:p w14:paraId="7703CAD8" w14:textId="02D0AAB9" w:rsidR="007075E6" w:rsidRPr="00F63602" w:rsidRDefault="007075E6" w:rsidP="0015200A">
            <w:pPr>
              <w:widowControl w:val="0"/>
              <w:autoSpaceDE w:val="0"/>
              <w:autoSpaceDN w:val="0"/>
              <w:adjustRightInd w:val="0"/>
              <w:spacing w:after="240" w:line="480" w:lineRule="auto"/>
              <w:rPr>
                <w:rFonts w:cs="Times"/>
              </w:rPr>
            </w:pPr>
            <w:r w:rsidRPr="00F63602">
              <w:rPr>
                <w:rFonts w:cs="Arial"/>
              </w:rPr>
              <w:t>AAAGGCTACACCAACTGGGC</w:t>
            </w:r>
          </w:p>
        </w:tc>
        <w:tc>
          <w:tcPr>
            <w:tcW w:w="3780" w:type="dxa"/>
          </w:tcPr>
          <w:p w14:paraId="296C86EC" w14:textId="1A323B76" w:rsidR="007075E6" w:rsidRPr="00F63602" w:rsidRDefault="007075E6" w:rsidP="0015200A">
            <w:pPr>
              <w:widowControl w:val="0"/>
              <w:autoSpaceDE w:val="0"/>
              <w:autoSpaceDN w:val="0"/>
              <w:adjustRightInd w:val="0"/>
              <w:spacing w:after="240" w:line="480" w:lineRule="auto"/>
              <w:rPr>
                <w:rFonts w:cs="Times"/>
              </w:rPr>
            </w:pPr>
            <w:r w:rsidRPr="00F63602">
              <w:rPr>
                <w:rFonts w:cs="Arial"/>
              </w:rPr>
              <w:t>GCCGTACATTCCCTTCACCA</w:t>
            </w:r>
          </w:p>
        </w:tc>
      </w:tr>
      <w:tr w:rsidR="008654AE" w:rsidRPr="00F63602" w14:paraId="6B27FB49" w14:textId="77777777" w:rsidTr="008654AE">
        <w:trPr>
          <w:trHeight w:hRule="exact" w:val="288"/>
        </w:trPr>
        <w:tc>
          <w:tcPr>
            <w:tcW w:w="1030" w:type="dxa"/>
          </w:tcPr>
          <w:p w14:paraId="4005CBD4" w14:textId="77777777" w:rsidR="007075E6" w:rsidRPr="00F63602" w:rsidRDefault="007075E6" w:rsidP="0015200A">
            <w:pPr>
              <w:spacing w:line="480" w:lineRule="auto"/>
              <w:rPr>
                <w:i/>
              </w:rPr>
            </w:pPr>
            <w:r w:rsidRPr="00F63602">
              <w:rPr>
                <w:i/>
              </w:rPr>
              <w:t>Mdh1</w:t>
            </w:r>
          </w:p>
        </w:tc>
        <w:tc>
          <w:tcPr>
            <w:tcW w:w="3668" w:type="dxa"/>
          </w:tcPr>
          <w:p w14:paraId="1A67CA8D" w14:textId="279109F7" w:rsidR="007075E6" w:rsidRPr="00F63602" w:rsidRDefault="007075E6" w:rsidP="0015200A">
            <w:pPr>
              <w:widowControl w:val="0"/>
              <w:autoSpaceDE w:val="0"/>
              <w:autoSpaceDN w:val="0"/>
              <w:adjustRightInd w:val="0"/>
              <w:spacing w:after="240" w:line="480" w:lineRule="auto"/>
              <w:rPr>
                <w:rFonts w:cs="Times"/>
              </w:rPr>
            </w:pPr>
            <w:r w:rsidRPr="00F63602">
              <w:rPr>
                <w:rFonts w:cs="Arial"/>
              </w:rPr>
              <w:t>GGAACCCCAGAGGGAGAGTT</w:t>
            </w:r>
          </w:p>
        </w:tc>
        <w:tc>
          <w:tcPr>
            <w:tcW w:w="3780" w:type="dxa"/>
          </w:tcPr>
          <w:p w14:paraId="10F03B84" w14:textId="02381F47" w:rsidR="007075E6" w:rsidRPr="00F63602" w:rsidRDefault="007075E6" w:rsidP="0015200A">
            <w:pPr>
              <w:widowControl w:val="0"/>
              <w:autoSpaceDE w:val="0"/>
              <w:autoSpaceDN w:val="0"/>
              <w:adjustRightInd w:val="0"/>
              <w:spacing w:after="240" w:line="480" w:lineRule="auto"/>
              <w:rPr>
                <w:rFonts w:cs="Times"/>
              </w:rPr>
            </w:pPr>
            <w:r w:rsidRPr="00F63602">
              <w:rPr>
                <w:rFonts w:cs="Arial"/>
              </w:rPr>
              <w:t>TGGGGAGGCCTTCAACAAAC</w:t>
            </w:r>
          </w:p>
        </w:tc>
      </w:tr>
      <w:tr w:rsidR="008654AE" w:rsidRPr="00F63602" w14:paraId="41A3884A" w14:textId="77777777" w:rsidTr="008654AE">
        <w:trPr>
          <w:trHeight w:hRule="exact" w:val="288"/>
        </w:trPr>
        <w:tc>
          <w:tcPr>
            <w:tcW w:w="1030" w:type="dxa"/>
          </w:tcPr>
          <w:p w14:paraId="77E01288" w14:textId="77777777" w:rsidR="007075E6" w:rsidRPr="00F63602" w:rsidRDefault="007075E6" w:rsidP="0015200A">
            <w:pPr>
              <w:spacing w:line="480" w:lineRule="auto"/>
              <w:rPr>
                <w:i/>
              </w:rPr>
            </w:pPr>
            <w:r w:rsidRPr="00F63602">
              <w:rPr>
                <w:i/>
              </w:rPr>
              <w:t>Me1</w:t>
            </w:r>
          </w:p>
        </w:tc>
        <w:tc>
          <w:tcPr>
            <w:tcW w:w="3668" w:type="dxa"/>
          </w:tcPr>
          <w:p w14:paraId="6A33E4B7" w14:textId="04AE4996" w:rsidR="007075E6" w:rsidRPr="00F63602" w:rsidRDefault="00B375F2" w:rsidP="0015200A">
            <w:pPr>
              <w:spacing w:line="480" w:lineRule="auto"/>
            </w:pPr>
            <w:r w:rsidRPr="00F63602">
              <w:t>GGACCCGCATCTCAACAAG</w:t>
            </w:r>
          </w:p>
        </w:tc>
        <w:tc>
          <w:tcPr>
            <w:tcW w:w="3780" w:type="dxa"/>
          </w:tcPr>
          <w:p w14:paraId="63DA1D51" w14:textId="2D49BCB6" w:rsidR="007075E6" w:rsidRPr="00F63602" w:rsidRDefault="00B375F2" w:rsidP="0015200A">
            <w:pPr>
              <w:spacing w:line="480" w:lineRule="auto"/>
            </w:pPr>
            <w:r w:rsidRPr="00F63602">
              <w:t>TCGAAGTCAGAGTTCAGTCGTT</w:t>
            </w:r>
          </w:p>
        </w:tc>
      </w:tr>
      <w:tr w:rsidR="008654AE" w:rsidRPr="00F63602" w14:paraId="5E66A921" w14:textId="77777777" w:rsidTr="008654AE">
        <w:trPr>
          <w:trHeight w:hRule="exact" w:val="288"/>
        </w:trPr>
        <w:tc>
          <w:tcPr>
            <w:tcW w:w="1030" w:type="dxa"/>
          </w:tcPr>
          <w:p w14:paraId="39B04CE2" w14:textId="77777777" w:rsidR="007075E6" w:rsidRPr="00F63602" w:rsidRDefault="007075E6" w:rsidP="0015200A">
            <w:pPr>
              <w:spacing w:line="480" w:lineRule="auto"/>
              <w:rPr>
                <w:i/>
              </w:rPr>
            </w:pPr>
            <w:r w:rsidRPr="00F63602">
              <w:rPr>
                <w:i/>
              </w:rPr>
              <w:t>Psmd1</w:t>
            </w:r>
          </w:p>
        </w:tc>
        <w:tc>
          <w:tcPr>
            <w:tcW w:w="3668" w:type="dxa"/>
          </w:tcPr>
          <w:p w14:paraId="125C7068" w14:textId="141FDB34" w:rsidR="007075E6" w:rsidRPr="00F63602" w:rsidRDefault="007075E6" w:rsidP="0015200A">
            <w:pPr>
              <w:spacing w:line="480" w:lineRule="auto"/>
            </w:pPr>
            <w:r w:rsidRPr="00F63602">
              <w:rPr>
                <w:rFonts w:eastAsia="Times New Roman" w:cs="Times New Roman"/>
                <w:color w:val="000000"/>
              </w:rPr>
              <w:t>TGCCAATCATGGTGGTGACA</w:t>
            </w:r>
          </w:p>
        </w:tc>
        <w:tc>
          <w:tcPr>
            <w:tcW w:w="3780" w:type="dxa"/>
          </w:tcPr>
          <w:p w14:paraId="615A406E" w14:textId="252904A4" w:rsidR="007075E6" w:rsidRPr="00F63602" w:rsidRDefault="007075E6" w:rsidP="0015200A">
            <w:pPr>
              <w:spacing w:line="480" w:lineRule="auto"/>
            </w:pPr>
            <w:r w:rsidRPr="00F63602">
              <w:rPr>
                <w:rFonts w:eastAsia="Times New Roman" w:cs="Times New Roman"/>
                <w:color w:val="000000"/>
              </w:rPr>
              <w:t>ACACATCCTGACGTGCAGTT</w:t>
            </w:r>
          </w:p>
        </w:tc>
      </w:tr>
      <w:tr w:rsidR="008654AE" w:rsidRPr="00F63602" w14:paraId="77F8E11D" w14:textId="77777777" w:rsidTr="008654AE">
        <w:trPr>
          <w:trHeight w:hRule="exact" w:val="288"/>
        </w:trPr>
        <w:tc>
          <w:tcPr>
            <w:tcW w:w="1030" w:type="dxa"/>
          </w:tcPr>
          <w:p w14:paraId="237349C8" w14:textId="77777777" w:rsidR="007075E6" w:rsidRPr="00F63602" w:rsidRDefault="007075E6" w:rsidP="0015200A">
            <w:pPr>
              <w:spacing w:line="480" w:lineRule="auto"/>
              <w:rPr>
                <w:i/>
              </w:rPr>
            </w:pPr>
            <w:r w:rsidRPr="00F63602">
              <w:rPr>
                <w:i/>
              </w:rPr>
              <w:t>Psmd8</w:t>
            </w:r>
          </w:p>
        </w:tc>
        <w:tc>
          <w:tcPr>
            <w:tcW w:w="3668" w:type="dxa"/>
          </w:tcPr>
          <w:p w14:paraId="3A1624EB" w14:textId="7205416A" w:rsidR="007075E6" w:rsidRPr="00F63602" w:rsidRDefault="007075E6" w:rsidP="0015200A">
            <w:pPr>
              <w:spacing w:line="480" w:lineRule="auto"/>
            </w:pPr>
            <w:r w:rsidRPr="00F63602">
              <w:rPr>
                <w:rFonts w:eastAsia="Times New Roman" w:cs="Times New Roman"/>
                <w:color w:val="000000"/>
              </w:rPr>
              <w:t>ACGAGTGGAACCGGAAGAAC</w:t>
            </w:r>
          </w:p>
        </w:tc>
        <w:tc>
          <w:tcPr>
            <w:tcW w:w="3780" w:type="dxa"/>
          </w:tcPr>
          <w:p w14:paraId="6DBC9DA6" w14:textId="31A3BFE3" w:rsidR="007075E6" w:rsidRPr="00F63602" w:rsidRDefault="007075E6" w:rsidP="0015200A">
            <w:pPr>
              <w:spacing w:line="480" w:lineRule="auto"/>
            </w:pPr>
            <w:r w:rsidRPr="00F63602">
              <w:rPr>
                <w:rFonts w:eastAsia="Times New Roman" w:cs="Times New Roman"/>
                <w:color w:val="000000"/>
              </w:rPr>
              <w:t>CCGTGGTTGGCAGGAAATTG</w:t>
            </w:r>
          </w:p>
        </w:tc>
      </w:tr>
      <w:tr w:rsidR="008654AE" w:rsidRPr="00F63602" w14:paraId="64F2C098" w14:textId="77777777" w:rsidTr="008654AE">
        <w:trPr>
          <w:trHeight w:hRule="exact" w:val="288"/>
        </w:trPr>
        <w:tc>
          <w:tcPr>
            <w:tcW w:w="1030" w:type="dxa"/>
          </w:tcPr>
          <w:p w14:paraId="21E10076" w14:textId="77777777" w:rsidR="007075E6" w:rsidRPr="00F63602" w:rsidRDefault="007075E6" w:rsidP="0015200A">
            <w:pPr>
              <w:spacing w:line="480" w:lineRule="auto"/>
              <w:rPr>
                <w:i/>
              </w:rPr>
            </w:pPr>
            <w:r w:rsidRPr="00F63602">
              <w:rPr>
                <w:i/>
              </w:rPr>
              <w:t>Rplp0</w:t>
            </w:r>
          </w:p>
        </w:tc>
        <w:tc>
          <w:tcPr>
            <w:tcW w:w="3668" w:type="dxa"/>
          </w:tcPr>
          <w:p w14:paraId="4FDB6A23" w14:textId="77777777" w:rsidR="007075E6" w:rsidRPr="00F63602" w:rsidRDefault="007075E6" w:rsidP="0015200A">
            <w:pPr>
              <w:spacing w:line="480" w:lineRule="auto"/>
            </w:pPr>
            <w:r w:rsidRPr="00F63602">
              <w:rPr>
                <w:rFonts w:cs="Helvetica Neue"/>
              </w:rPr>
              <w:t>GAAACTGCTGCCTCACATCCG</w:t>
            </w:r>
          </w:p>
        </w:tc>
        <w:tc>
          <w:tcPr>
            <w:tcW w:w="3780" w:type="dxa"/>
          </w:tcPr>
          <w:p w14:paraId="2F838E31" w14:textId="77777777" w:rsidR="007075E6" w:rsidRPr="00F63602" w:rsidRDefault="007075E6" w:rsidP="0015200A">
            <w:pPr>
              <w:spacing w:line="480" w:lineRule="auto"/>
            </w:pPr>
            <w:r w:rsidRPr="00F63602">
              <w:rPr>
                <w:rFonts w:cs="Helvetica Neue"/>
              </w:rPr>
              <w:t>GCTGGCACAGTGACCTCACACG</w:t>
            </w:r>
          </w:p>
        </w:tc>
      </w:tr>
      <w:tr w:rsidR="008654AE" w:rsidRPr="00F63602" w14:paraId="704D330D" w14:textId="77777777" w:rsidTr="008654AE">
        <w:trPr>
          <w:trHeight w:hRule="exact" w:val="288"/>
        </w:trPr>
        <w:tc>
          <w:tcPr>
            <w:tcW w:w="1030" w:type="dxa"/>
          </w:tcPr>
          <w:p w14:paraId="4FD37C68" w14:textId="77777777" w:rsidR="007075E6" w:rsidRPr="00F63602" w:rsidRDefault="007075E6" w:rsidP="0015200A">
            <w:pPr>
              <w:spacing w:line="480" w:lineRule="auto"/>
              <w:rPr>
                <w:i/>
              </w:rPr>
            </w:pPr>
            <w:r w:rsidRPr="00F63602">
              <w:rPr>
                <w:i/>
              </w:rPr>
              <w:t>Rplp13a</w:t>
            </w:r>
          </w:p>
        </w:tc>
        <w:tc>
          <w:tcPr>
            <w:tcW w:w="3668" w:type="dxa"/>
          </w:tcPr>
          <w:p w14:paraId="7F587EEA" w14:textId="77777777" w:rsidR="007075E6" w:rsidRPr="00F63602" w:rsidRDefault="007075E6" w:rsidP="0015200A">
            <w:pPr>
              <w:spacing w:line="480" w:lineRule="auto"/>
            </w:pPr>
            <w:r w:rsidRPr="00F63602">
              <w:rPr>
                <w:rFonts w:cs="Helvetica Neue"/>
              </w:rPr>
              <w:t>GCGGATGAATACCAACCCCT</w:t>
            </w:r>
          </w:p>
        </w:tc>
        <w:tc>
          <w:tcPr>
            <w:tcW w:w="3780" w:type="dxa"/>
          </w:tcPr>
          <w:p w14:paraId="0109CEBF" w14:textId="77777777" w:rsidR="007075E6" w:rsidRPr="00F63602" w:rsidRDefault="007075E6" w:rsidP="0015200A">
            <w:pPr>
              <w:spacing w:line="480" w:lineRule="auto"/>
            </w:pPr>
            <w:r w:rsidRPr="00F63602">
              <w:rPr>
                <w:rFonts w:cs="Helvetica Neue"/>
              </w:rPr>
              <w:t>CCTGGCCTCTCTTGGTCTTG</w:t>
            </w:r>
          </w:p>
        </w:tc>
      </w:tr>
      <w:tr w:rsidR="008654AE" w:rsidRPr="00F63602" w14:paraId="78B1B377" w14:textId="77777777" w:rsidTr="008654AE">
        <w:trPr>
          <w:trHeight w:hRule="exact" w:val="288"/>
        </w:trPr>
        <w:tc>
          <w:tcPr>
            <w:tcW w:w="1030" w:type="dxa"/>
          </w:tcPr>
          <w:p w14:paraId="5CAC665E" w14:textId="77777777" w:rsidR="007075E6" w:rsidRPr="00F63602" w:rsidRDefault="007075E6" w:rsidP="0015200A">
            <w:pPr>
              <w:spacing w:line="480" w:lineRule="auto"/>
              <w:rPr>
                <w:i/>
              </w:rPr>
            </w:pPr>
            <w:r w:rsidRPr="00F63602">
              <w:rPr>
                <w:i/>
              </w:rPr>
              <w:t>Scd1</w:t>
            </w:r>
          </w:p>
        </w:tc>
        <w:tc>
          <w:tcPr>
            <w:tcW w:w="3668" w:type="dxa"/>
          </w:tcPr>
          <w:p w14:paraId="5CE01810" w14:textId="77777777" w:rsidR="007075E6" w:rsidRPr="00F63602" w:rsidRDefault="007075E6" w:rsidP="0015200A">
            <w:pPr>
              <w:widowControl w:val="0"/>
              <w:autoSpaceDE w:val="0"/>
              <w:autoSpaceDN w:val="0"/>
              <w:adjustRightInd w:val="0"/>
              <w:spacing w:after="240" w:line="480" w:lineRule="auto"/>
              <w:rPr>
                <w:rFonts w:cs="Times"/>
              </w:rPr>
            </w:pPr>
            <w:r w:rsidRPr="00F63602">
              <w:rPr>
                <w:rFonts w:cs="Arial"/>
              </w:rPr>
              <w:t>CACTCGCCTACACCAACGG</w:t>
            </w:r>
          </w:p>
        </w:tc>
        <w:tc>
          <w:tcPr>
            <w:tcW w:w="3780" w:type="dxa"/>
          </w:tcPr>
          <w:p w14:paraId="1C07F794" w14:textId="77777777" w:rsidR="007075E6" w:rsidRPr="00F63602" w:rsidRDefault="007075E6" w:rsidP="0015200A">
            <w:pPr>
              <w:widowControl w:val="0"/>
              <w:autoSpaceDE w:val="0"/>
              <w:autoSpaceDN w:val="0"/>
              <w:adjustRightInd w:val="0"/>
              <w:spacing w:after="240" w:line="480" w:lineRule="auto"/>
              <w:rPr>
                <w:rFonts w:cs="Times"/>
              </w:rPr>
            </w:pPr>
            <w:r w:rsidRPr="00F63602">
              <w:rPr>
                <w:rFonts w:cs="Arial"/>
              </w:rPr>
              <w:t>GAACTGGAGATCTCTTGGAGCA</w:t>
            </w:r>
          </w:p>
        </w:tc>
      </w:tr>
      <w:tr w:rsidR="008654AE" w:rsidRPr="00F63602" w14:paraId="1CB69BB5" w14:textId="77777777" w:rsidTr="008654AE">
        <w:trPr>
          <w:trHeight w:hRule="exact" w:val="288"/>
        </w:trPr>
        <w:tc>
          <w:tcPr>
            <w:tcW w:w="1030" w:type="dxa"/>
          </w:tcPr>
          <w:p w14:paraId="543EE01A" w14:textId="77777777" w:rsidR="007075E6" w:rsidRPr="00F63602" w:rsidRDefault="007075E6" w:rsidP="0015200A">
            <w:pPr>
              <w:spacing w:line="480" w:lineRule="auto"/>
              <w:rPr>
                <w:i/>
              </w:rPr>
            </w:pPr>
            <w:r w:rsidRPr="00F63602">
              <w:rPr>
                <w:i/>
              </w:rPr>
              <w:t>Trim63</w:t>
            </w:r>
          </w:p>
        </w:tc>
        <w:tc>
          <w:tcPr>
            <w:tcW w:w="3668" w:type="dxa"/>
          </w:tcPr>
          <w:p w14:paraId="0B2839AA" w14:textId="77777777" w:rsidR="007075E6" w:rsidRPr="00F63602" w:rsidRDefault="007075E6" w:rsidP="0015200A">
            <w:pPr>
              <w:spacing w:line="480" w:lineRule="auto"/>
            </w:pPr>
            <w:r w:rsidRPr="00F63602">
              <w:rPr>
                <w:rFonts w:cs="Helvetica Neue"/>
              </w:rPr>
              <w:t>GAGGGCCATTGACTTTGGGA</w:t>
            </w:r>
          </w:p>
        </w:tc>
        <w:tc>
          <w:tcPr>
            <w:tcW w:w="3780" w:type="dxa"/>
          </w:tcPr>
          <w:p w14:paraId="2138D7AC" w14:textId="77777777" w:rsidR="007075E6" w:rsidRPr="00F63602" w:rsidRDefault="007075E6" w:rsidP="0015200A">
            <w:pPr>
              <w:spacing w:line="480" w:lineRule="auto"/>
            </w:pPr>
            <w:r w:rsidRPr="00F63602">
              <w:rPr>
                <w:rFonts w:cs="Helvetica Neue"/>
              </w:rPr>
              <w:t>TTTACCCTCTGTGGTCACGC</w:t>
            </w:r>
          </w:p>
        </w:tc>
      </w:tr>
    </w:tbl>
    <w:p w14:paraId="40ECCAD6" w14:textId="77777777" w:rsidR="00EF2587" w:rsidRPr="00F63602" w:rsidRDefault="00EF2587" w:rsidP="0015200A">
      <w:pPr>
        <w:spacing w:line="480" w:lineRule="auto"/>
        <w:rPr>
          <w:b/>
        </w:rPr>
      </w:pPr>
      <w:r w:rsidRPr="00F63602">
        <w:rPr>
          <w:b/>
        </w:rPr>
        <w:br w:type="page"/>
      </w:r>
    </w:p>
    <w:p w14:paraId="4CB86C9B" w14:textId="764835BE" w:rsidR="00B940A5" w:rsidRPr="00447090" w:rsidRDefault="00B940A5" w:rsidP="0015200A">
      <w:pPr>
        <w:spacing w:line="480" w:lineRule="auto"/>
        <w:rPr>
          <w:b/>
        </w:rPr>
      </w:pPr>
      <w:r w:rsidRPr="00793E93">
        <w:rPr>
          <w:b/>
        </w:rPr>
        <w:lastRenderedPageBreak/>
        <w:t xml:space="preserve">Table </w:t>
      </w:r>
      <w:r w:rsidR="00EF2587">
        <w:rPr>
          <w:b/>
        </w:rPr>
        <w:t>2</w:t>
      </w:r>
      <w:r w:rsidRPr="00793E93">
        <w:rPr>
          <w:b/>
        </w:rPr>
        <w:t xml:space="preserve">: </w:t>
      </w:r>
      <w:r w:rsidRPr="00447090">
        <w:rPr>
          <w:b/>
        </w:rPr>
        <w:t xml:space="preserve"> Clinical characteristics</w:t>
      </w:r>
      <w:r w:rsidR="007B5760">
        <w:rPr>
          <w:b/>
        </w:rPr>
        <w:t xml:space="preserve"> of Cushing’s </w:t>
      </w:r>
      <w:r w:rsidR="00F82784">
        <w:rPr>
          <w:b/>
        </w:rPr>
        <w:t xml:space="preserve">disease </w:t>
      </w:r>
      <w:r w:rsidR="007B5760">
        <w:rPr>
          <w:b/>
        </w:rPr>
        <w:t xml:space="preserve">and </w:t>
      </w:r>
      <w:r w:rsidR="00064AB6">
        <w:rPr>
          <w:b/>
        </w:rPr>
        <w:t xml:space="preserve">control </w:t>
      </w:r>
      <w:r w:rsidR="007B5760">
        <w:rPr>
          <w:b/>
        </w:rPr>
        <w:t>patients</w:t>
      </w:r>
      <w:r w:rsidRPr="00793E93">
        <w:rPr>
          <w:b/>
        </w:rPr>
        <w:t>.</w:t>
      </w:r>
      <w:r w:rsidRPr="00447090">
        <w:rPr>
          <w:b/>
        </w:rPr>
        <w:t xml:space="preserve">  </w:t>
      </w:r>
      <w:r w:rsidRPr="007B5760">
        <w:t>Data represents mean +/- standard error.</w:t>
      </w:r>
      <w:r w:rsidRPr="00447090">
        <w:rPr>
          <w:b/>
        </w:rPr>
        <w:t xml:space="preserve">  </w:t>
      </w:r>
    </w:p>
    <w:tbl>
      <w:tblPr>
        <w:tblW w:w="864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5"/>
        <w:gridCol w:w="1961"/>
        <w:gridCol w:w="1843"/>
        <w:gridCol w:w="1218"/>
      </w:tblGrid>
      <w:tr w:rsidR="00EF2587" w:rsidRPr="00041035" w14:paraId="49BE0C67" w14:textId="77777777" w:rsidTr="00636EEB">
        <w:trPr>
          <w:trHeight w:val="285"/>
        </w:trPr>
        <w:tc>
          <w:tcPr>
            <w:tcW w:w="3625" w:type="dxa"/>
            <w:shd w:val="clear" w:color="auto" w:fill="auto"/>
            <w:noWrap/>
            <w:vAlign w:val="bottom"/>
            <w:hideMark/>
          </w:tcPr>
          <w:p w14:paraId="0B7BA056" w14:textId="77777777" w:rsidR="00EF2587" w:rsidRPr="00636EEB" w:rsidRDefault="00EF2587" w:rsidP="0015200A">
            <w:pPr>
              <w:spacing w:line="480" w:lineRule="auto"/>
              <w:jc w:val="center"/>
              <w:rPr>
                <w:rFonts w:eastAsia="Times New Roman" w:cs="Arial"/>
                <w:color w:val="000000"/>
              </w:rPr>
            </w:pPr>
          </w:p>
        </w:tc>
        <w:tc>
          <w:tcPr>
            <w:tcW w:w="1961" w:type="dxa"/>
            <w:shd w:val="clear" w:color="auto" w:fill="auto"/>
            <w:noWrap/>
            <w:vAlign w:val="bottom"/>
            <w:hideMark/>
          </w:tcPr>
          <w:p w14:paraId="20C2BC57" w14:textId="77777777"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Cushing's disease (n=5)</w:t>
            </w:r>
          </w:p>
        </w:tc>
        <w:tc>
          <w:tcPr>
            <w:tcW w:w="1843" w:type="dxa"/>
            <w:shd w:val="clear" w:color="auto" w:fill="auto"/>
            <w:noWrap/>
            <w:vAlign w:val="bottom"/>
            <w:hideMark/>
          </w:tcPr>
          <w:p w14:paraId="69C018D0" w14:textId="77777777"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Controls (n=11)</w:t>
            </w:r>
          </w:p>
        </w:tc>
        <w:tc>
          <w:tcPr>
            <w:tcW w:w="1218" w:type="dxa"/>
            <w:shd w:val="clear" w:color="auto" w:fill="auto"/>
            <w:noWrap/>
            <w:vAlign w:val="bottom"/>
            <w:hideMark/>
          </w:tcPr>
          <w:p w14:paraId="0984E125" w14:textId="56716474" w:rsidR="00EF2587" w:rsidRPr="00636EEB" w:rsidRDefault="007B5760" w:rsidP="0015200A">
            <w:pPr>
              <w:spacing w:line="480" w:lineRule="auto"/>
              <w:jc w:val="center"/>
              <w:rPr>
                <w:rFonts w:eastAsia="Times New Roman" w:cs="Arial"/>
                <w:color w:val="000000"/>
              </w:rPr>
            </w:pPr>
            <w:r>
              <w:rPr>
                <w:rFonts w:eastAsia="Times New Roman" w:cs="Arial"/>
                <w:color w:val="000000"/>
              </w:rPr>
              <w:t>p-</w:t>
            </w:r>
            <w:r w:rsidR="00EF2587" w:rsidRPr="00636EEB">
              <w:rPr>
                <w:rFonts w:eastAsia="Times New Roman" w:cs="Arial"/>
                <w:color w:val="000000"/>
              </w:rPr>
              <w:t>value</w:t>
            </w:r>
          </w:p>
        </w:tc>
      </w:tr>
      <w:tr w:rsidR="00EF2587" w:rsidRPr="00041035" w14:paraId="43DA40FB" w14:textId="77777777" w:rsidTr="00636EEB">
        <w:trPr>
          <w:trHeight w:val="285"/>
        </w:trPr>
        <w:tc>
          <w:tcPr>
            <w:tcW w:w="3625" w:type="dxa"/>
            <w:shd w:val="clear" w:color="auto" w:fill="auto"/>
            <w:noWrap/>
            <w:vAlign w:val="bottom"/>
            <w:hideMark/>
          </w:tcPr>
          <w:p w14:paraId="1AEE9B98" w14:textId="34F8CEB5"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Height (cm)</w:t>
            </w:r>
          </w:p>
        </w:tc>
        <w:tc>
          <w:tcPr>
            <w:tcW w:w="1961" w:type="dxa"/>
            <w:shd w:val="clear" w:color="auto" w:fill="auto"/>
            <w:noWrap/>
            <w:vAlign w:val="bottom"/>
            <w:hideMark/>
          </w:tcPr>
          <w:p w14:paraId="4ED3D755" w14:textId="3F29DB2F"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166</w:t>
            </w:r>
            <w:r w:rsidR="00F82784">
              <w:rPr>
                <w:rFonts w:eastAsia="Times New Roman" w:cs="Arial"/>
                <w:color w:val="000000"/>
              </w:rPr>
              <w:t xml:space="preserve"> ± 4.3</w:t>
            </w:r>
          </w:p>
        </w:tc>
        <w:tc>
          <w:tcPr>
            <w:tcW w:w="1843" w:type="dxa"/>
            <w:shd w:val="clear" w:color="auto" w:fill="auto"/>
            <w:noWrap/>
            <w:vAlign w:val="bottom"/>
            <w:hideMark/>
          </w:tcPr>
          <w:p w14:paraId="2FF8ABCD" w14:textId="56DE8FE3"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169</w:t>
            </w:r>
            <w:r w:rsidR="00F82784">
              <w:rPr>
                <w:rFonts w:eastAsia="Times New Roman" w:cs="Arial"/>
                <w:color w:val="000000"/>
              </w:rPr>
              <w:t xml:space="preserve"> ± 2.4</w:t>
            </w:r>
          </w:p>
        </w:tc>
        <w:tc>
          <w:tcPr>
            <w:tcW w:w="1218" w:type="dxa"/>
            <w:shd w:val="clear" w:color="auto" w:fill="auto"/>
            <w:noWrap/>
            <w:vAlign w:val="bottom"/>
            <w:hideMark/>
          </w:tcPr>
          <w:p w14:paraId="71E39BBB" w14:textId="0B803FEE"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0.47</w:t>
            </w:r>
          </w:p>
        </w:tc>
      </w:tr>
      <w:tr w:rsidR="00EF2587" w:rsidRPr="00041035" w14:paraId="3F99DB50" w14:textId="77777777" w:rsidTr="00636EEB">
        <w:trPr>
          <w:trHeight w:val="285"/>
        </w:trPr>
        <w:tc>
          <w:tcPr>
            <w:tcW w:w="3625" w:type="dxa"/>
            <w:shd w:val="clear" w:color="auto" w:fill="auto"/>
            <w:noWrap/>
            <w:vAlign w:val="bottom"/>
            <w:hideMark/>
          </w:tcPr>
          <w:p w14:paraId="26FBB454" w14:textId="56E13D6A"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Weight (kg)</w:t>
            </w:r>
          </w:p>
        </w:tc>
        <w:tc>
          <w:tcPr>
            <w:tcW w:w="1961" w:type="dxa"/>
            <w:shd w:val="clear" w:color="auto" w:fill="auto"/>
            <w:noWrap/>
            <w:vAlign w:val="bottom"/>
            <w:hideMark/>
          </w:tcPr>
          <w:p w14:paraId="2141B782" w14:textId="068F345E"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91</w:t>
            </w:r>
            <w:r w:rsidR="00F82784">
              <w:rPr>
                <w:rFonts w:eastAsia="Times New Roman" w:cs="Arial"/>
                <w:color w:val="000000"/>
              </w:rPr>
              <w:t xml:space="preserve"> ± 9.1</w:t>
            </w:r>
          </w:p>
        </w:tc>
        <w:tc>
          <w:tcPr>
            <w:tcW w:w="1843" w:type="dxa"/>
            <w:shd w:val="clear" w:color="auto" w:fill="auto"/>
            <w:noWrap/>
            <w:vAlign w:val="bottom"/>
            <w:hideMark/>
          </w:tcPr>
          <w:p w14:paraId="7129CA85" w14:textId="092132A3"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89</w:t>
            </w:r>
            <w:r w:rsidR="00F82784">
              <w:rPr>
                <w:rFonts w:eastAsia="Times New Roman" w:cs="Arial"/>
                <w:color w:val="000000"/>
              </w:rPr>
              <w:t xml:space="preserve"> ± 6.7</w:t>
            </w:r>
          </w:p>
        </w:tc>
        <w:tc>
          <w:tcPr>
            <w:tcW w:w="1218" w:type="dxa"/>
            <w:shd w:val="clear" w:color="auto" w:fill="auto"/>
            <w:noWrap/>
            <w:vAlign w:val="bottom"/>
            <w:hideMark/>
          </w:tcPr>
          <w:p w14:paraId="6B4B376A" w14:textId="522145A8"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0.89</w:t>
            </w:r>
          </w:p>
        </w:tc>
      </w:tr>
      <w:tr w:rsidR="00EF2587" w:rsidRPr="00041035" w14:paraId="1F2C58DD" w14:textId="77777777" w:rsidTr="00636EEB">
        <w:trPr>
          <w:trHeight w:val="285"/>
        </w:trPr>
        <w:tc>
          <w:tcPr>
            <w:tcW w:w="3625" w:type="dxa"/>
            <w:shd w:val="clear" w:color="auto" w:fill="auto"/>
            <w:noWrap/>
            <w:vAlign w:val="bottom"/>
            <w:hideMark/>
          </w:tcPr>
          <w:p w14:paraId="0C7F6501" w14:textId="77777777"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BMI</w:t>
            </w:r>
          </w:p>
        </w:tc>
        <w:tc>
          <w:tcPr>
            <w:tcW w:w="1961" w:type="dxa"/>
            <w:shd w:val="clear" w:color="auto" w:fill="auto"/>
            <w:noWrap/>
            <w:vAlign w:val="bottom"/>
            <w:hideMark/>
          </w:tcPr>
          <w:p w14:paraId="0E52A225" w14:textId="377ADF0C"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33</w:t>
            </w:r>
            <w:r w:rsidR="00F82784">
              <w:rPr>
                <w:rFonts w:eastAsia="Times New Roman" w:cs="Arial"/>
                <w:color w:val="000000"/>
              </w:rPr>
              <w:t xml:space="preserve"> ± 3.8</w:t>
            </w:r>
          </w:p>
        </w:tc>
        <w:tc>
          <w:tcPr>
            <w:tcW w:w="1843" w:type="dxa"/>
            <w:shd w:val="clear" w:color="auto" w:fill="auto"/>
            <w:noWrap/>
            <w:vAlign w:val="bottom"/>
            <w:hideMark/>
          </w:tcPr>
          <w:p w14:paraId="1323238F" w14:textId="1DDAF3B1"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30</w:t>
            </w:r>
            <w:r w:rsidR="00F82784">
              <w:rPr>
                <w:rFonts w:eastAsia="Times New Roman" w:cs="Arial"/>
                <w:color w:val="000000"/>
              </w:rPr>
              <w:t xml:space="preserve"> ±</w:t>
            </w:r>
            <w:r w:rsidR="00197751">
              <w:rPr>
                <w:rFonts w:eastAsia="Times New Roman" w:cs="Arial"/>
                <w:color w:val="000000"/>
              </w:rPr>
              <w:t xml:space="preserve"> 1.8</w:t>
            </w:r>
          </w:p>
        </w:tc>
        <w:tc>
          <w:tcPr>
            <w:tcW w:w="1218" w:type="dxa"/>
            <w:shd w:val="clear" w:color="auto" w:fill="auto"/>
            <w:noWrap/>
            <w:vAlign w:val="bottom"/>
            <w:hideMark/>
          </w:tcPr>
          <w:p w14:paraId="4617EEAE" w14:textId="2545C86D"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0.52</w:t>
            </w:r>
          </w:p>
        </w:tc>
      </w:tr>
      <w:tr w:rsidR="00EF2587" w:rsidRPr="00041035" w14:paraId="7BB3A8C3" w14:textId="77777777" w:rsidTr="00636EEB">
        <w:trPr>
          <w:trHeight w:val="285"/>
        </w:trPr>
        <w:tc>
          <w:tcPr>
            <w:tcW w:w="3625" w:type="dxa"/>
            <w:shd w:val="clear" w:color="auto" w:fill="auto"/>
            <w:noWrap/>
            <w:vAlign w:val="bottom"/>
            <w:hideMark/>
          </w:tcPr>
          <w:p w14:paraId="0359CCFD" w14:textId="7C3DFAAF"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Abdominal circumference (cm)</w:t>
            </w:r>
          </w:p>
        </w:tc>
        <w:tc>
          <w:tcPr>
            <w:tcW w:w="1961" w:type="dxa"/>
            <w:shd w:val="clear" w:color="auto" w:fill="auto"/>
            <w:noWrap/>
            <w:vAlign w:val="bottom"/>
            <w:hideMark/>
          </w:tcPr>
          <w:p w14:paraId="2719A9F4" w14:textId="39640068"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112.4</w:t>
            </w:r>
            <w:r w:rsidR="00197751">
              <w:rPr>
                <w:rFonts w:eastAsia="Times New Roman" w:cs="Arial"/>
                <w:color w:val="000000"/>
              </w:rPr>
              <w:t xml:space="preserve"> ± 6.4</w:t>
            </w:r>
          </w:p>
        </w:tc>
        <w:tc>
          <w:tcPr>
            <w:tcW w:w="1843" w:type="dxa"/>
            <w:shd w:val="clear" w:color="auto" w:fill="auto"/>
            <w:noWrap/>
            <w:vAlign w:val="bottom"/>
            <w:hideMark/>
          </w:tcPr>
          <w:p w14:paraId="1E99B748" w14:textId="611035B9"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100.65</w:t>
            </w:r>
            <w:r w:rsidR="00197751">
              <w:rPr>
                <w:rFonts w:eastAsia="Times New Roman" w:cs="Arial"/>
                <w:color w:val="000000"/>
              </w:rPr>
              <w:t xml:space="preserve"> ± 4.4</w:t>
            </w:r>
          </w:p>
        </w:tc>
        <w:tc>
          <w:tcPr>
            <w:tcW w:w="1218" w:type="dxa"/>
            <w:shd w:val="clear" w:color="auto" w:fill="auto"/>
            <w:noWrap/>
            <w:vAlign w:val="bottom"/>
            <w:hideMark/>
          </w:tcPr>
          <w:p w14:paraId="0A18FD22" w14:textId="0126BD11"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0.16</w:t>
            </w:r>
          </w:p>
        </w:tc>
      </w:tr>
      <w:tr w:rsidR="00EF2587" w:rsidRPr="00041035" w14:paraId="129A498A" w14:textId="77777777" w:rsidTr="00636EEB">
        <w:trPr>
          <w:trHeight w:val="285"/>
        </w:trPr>
        <w:tc>
          <w:tcPr>
            <w:tcW w:w="3625" w:type="dxa"/>
            <w:shd w:val="clear" w:color="auto" w:fill="auto"/>
            <w:noWrap/>
            <w:vAlign w:val="bottom"/>
            <w:hideMark/>
          </w:tcPr>
          <w:p w14:paraId="365E2F83" w14:textId="4B42A445"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Tumor size (</w:t>
            </w:r>
            <w:r w:rsidR="00064AB6">
              <w:rPr>
                <w:rFonts w:eastAsia="Times New Roman" w:cs="Arial"/>
                <w:color w:val="000000"/>
              </w:rPr>
              <w:t>c</w:t>
            </w:r>
            <w:r w:rsidR="00064AB6" w:rsidRPr="00636EEB">
              <w:rPr>
                <w:rFonts w:eastAsia="Times New Roman" w:cs="Arial"/>
                <w:color w:val="000000"/>
              </w:rPr>
              <w:t>m</w:t>
            </w:r>
            <w:r w:rsidRPr="00636EEB">
              <w:rPr>
                <w:rFonts w:eastAsia="Times New Roman" w:cs="Arial"/>
                <w:color w:val="000000"/>
              </w:rPr>
              <w:t>)</w:t>
            </w:r>
          </w:p>
        </w:tc>
        <w:tc>
          <w:tcPr>
            <w:tcW w:w="1961" w:type="dxa"/>
            <w:shd w:val="clear" w:color="auto" w:fill="auto"/>
            <w:noWrap/>
            <w:vAlign w:val="bottom"/>
            <w:hideMark/>
          </w:tcPr>
          <w:p w14:paraId="56517301" w14:textId="2B65FC6F"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0.95</w:t>
            </w:r>
            <w:r w:rsidR="00197751">
              <w:rPr>
                <w:rFonts w:eastAsia="Times New Roman" w:cs="Arial"/>
                <w:color w:val="000000"/>
              </w:rPr>
              <w:t xml:space="preserve"> ± 0.3</w:t>
            </w:r>
          </w:p>
        </w:tc>
        <w:tc>
          <w:tcPr>
            <w:tcW w:w="1843" w:type="dxa"/>
            <w:shd w:val="clear" w:color="auto" w:fill="auto"/>
            <w:noWrap/>
            <w:vAlign w:val="bottom"/>
            <w:hideMark/>
          </w:tcPr>
          <w:p w14:paraId="0DB5D2F8" w14:textId="6C79E666" w:rsidR="00EF2587" w:rsidRPr="00636EEB" w:rsidRDefault="00636EEB" w:rsidP="0015200A">
            <w:pPr>
              <w:spacing w:line="480" w:lineRule="auto"/>
              <w:jc w:val="center"/>
              <w:rPr>
                <w:rFonts w:eastAsia="Times New Roman" w:cs="Arial"/>
                <w:color w:val="000000"/>
              </w:rPr>
            </w:pPr>
            <w:r>
              <w:rPr>
                <w:rFonts w:eastAsia="Times New Roman" w:cs="Arial"/>
                <w:color w:val="000000"/>
              </w:rPr>
              <w:t>1.96</w:t>
            </w:r>
            <w:r w:rsidR="00197751">
              <w:rPr>
                <w:rFonts w:eastAsia="Times New Roman" w:cs="Arial"/>
                <w:color w:val="000000"/>
              </w:rPr>
              <w:t xml:space="preserve"> ± 0.14</w:t>
            </w:r>
          </w:p>
        </w:tc>
        <w:tc>
          <w:tcPr>
            <w:tcW w:w="1218" w:type="dxa"/>
            <w:shd w:val="clear" w:color="auto" w:fill="auto"/>
            <w:noWrap/>
            <w:vAlign w:val="bottom"/>
            <w:hideMark/>
          </w:tcPr>
          <w:p w14:paraId="136B3343" w14:textId="77777777"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0.01</w:t>
            </w:r>
          </w:p>
        </w:tc>
      </w:tr>
      <w:tr w:rsidR="00EF2587" w:rsidRPr="00041035" w14:paraId="08EF9D9A" w14:textId="77777777" w:rsidTr="00636EEB">
        <w:trPr>
          <w:trHeight w:val="285"/>
        </w:trPr>
        <w:tc>
          <w:tcPr>
            <w:tcW w:w="3625" w:type="dxa"/>
            <w:shd w:val="clear" w:color="auto" w:fill="auto"/>
            <w:noWrap/>
            <w:vAlign w:val="bottom"/>
            <w:hideMark/>
          </w:tcPr>
          <w:p w14:paraId="4403EF73" w14:textId="69AFAA1C"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Age (years)</w:t>
            </w:r>
          </w:p>
        </w:tc>
        <w:tc>
          <w:tcPr>
            <w:tcW w:w="1961" w:type="dxa"/>
            <w:shd w:val="clear" w:color="auto" w:fill="auto"/>
            <w:noWrap/>
            <w:vAlign w:val="bottom"/>
            <w:hideMark/>
          </w:tcPr>
          <w:p w14:paraId="6605F115" w14:textId="078FC989"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39.8</w:t>
            </w:r>
            <w:r w:rsidR="00197751">
              <w:rPr>
                <w:rFonts w:eastAsia="Times New Roman" w:cs="Arial"/>
                <w:color w:val="000000"/>
              </w:rPr>
              <w:t xml:space="preserve"> ± 4.5</w:t>
            </w:r>
          </w:p>
        </w:tc>
        <w:tc>
          <w:tcPr>
            <w:tcW w:w="1843" w:type="dxa"/>
            <w:shd w:val="clear" w:color="auto" w:fill="auto"/>
            <w:noWrap/>
            <w:vAlign w:val="bottom"/>
            <w:hideMark/>
          </w:tcPr>
          <w:p w14:paraId="0CFE9876" w14:textId="1572C4DE" w:rsidR="00EF2587" w:rsidRPr="00636EEB" w:rsidRDefault="00636EEB" w:rsidP="0015200A">
            <w:pPr>
              <w:spacing w:line="480" w:lineRule="auto"/>
              <w:jc w:val="center"/>
              <w:rPr>
                <w:rFonts w:eastAsia="Times New Roman" w:cs="Arial"/>
                <w:color w:val="000000"/>
              </w:rPr>
            </w:pPr>
            <w:r>
              <w:rPr>
                <w:rFonts w:eastAsia="Times New Roman" w:cs="Arial"/>
                <w:color w:val="000000"/>
              </w:rPr>
              <w:t>63.4</w:t>
            </w:r>
            <w:r w:rsidR="00197751">
              <w:rPr>
                <w:rFonts w:eastAsia="Times New Roman" w:cs="Arial"/>
                <w:color w:val="000000"/>
              </w:rPr>
              <w:t xml:space="preserve"> ± 2.7</w:t>
            </w:r>
          </w:p>
        </w:tc>
        <w:tc>
          <w:tcPr>
            <w:tcW w:w="1218" w:type="dxa"/>
            <w:shd w:val="clear" w:color="auto" w:fill="auto"/>
            <w:noWrap/>
            <w:vAlign w:val="bottom"/>
            <w:hideMark/>
          </w:tcPr>
          <w:p w14:paraId="1E2B9493" w14:textId="77777777" w:rsidR="00EF2587" w:rsidRPr="00636EEB" w:rsidRDefault="00EF2587" w:rsidP="0015200A">
            <w:pPr>
              <w:spacing w:line="480" w:lineRule="auto"/>
              <w:jc w:val="center"/>
              <w:rPr>
                <w:rFonts w:eastAsia="Times New Roman" w:cs="Arial"/>
                <w:color w:val="000000"/>
              </w:rPr>
            </w:pPr>
            <w:r w:rsidRPr="00636EEB">
              <w:rPr>
                <w:rFonts w:eastAsia="Times New Roman" w:cs="Arial"/>
                <w:color w:val="000000"/>
              </w:rPr>
              <w:t>0.0003</w:t>
            </w:r>
          </w:p>
        </w:tc>
      </w:tr>
    </w:tbl>
    <w:p w14:paraId="5A2B65BA" w14:textId="77777777" w:rsidR="00B940A5" w:rsidRDefault="00B940A5" w:rsidP="0015200A">
      <w:pPr>
        <w:spacing w:line="480" w:lineRule="auto"/>
      </w:pPr>
    </w:p>
    <w:p w14:paraId="5041E85A" w14:textId="77777777" w:rsidR="00EF2587" w:rsidRDefault="00EF2587" w:rsidP="0015200A">
      <w:pPr>
        <w:spacing w:line="480" w:lineRule="auto"/>
      </w:pPr>
    </w:p>
    <w:p w14:paraId="1E8449C3" w14:textId="77777777" w:rsidR="0054695A" w:rsidRDefault="0054695A" w:rsidP="0015200A">
      <w:pPr>
        <w:spacing w:line="480" w:lineRule="auto"/>
        <w:rPr>
          <w:b/>
        </w:rPr>
      </w:pPr>
      <w:r>
        <w:rPr>
          <w:b/>
        </w:rPr>
        <w:br w:type="page"/>
      </w:r>
    </w:p>
    <w:p w14:paraId="4DEA6E3B" w14:textId="110C15A3" w:rsidR="00B940A5" w:rsidRDefault="00B940A5" w:rsidP="0015200A">
      <w:pPr>
        <w:spacing w:line="480" w:lineRule="auto"/>
      </w:pPr>
      <w:r w:rsidRPr="00447090">
        <w:rPr>
          <w:b/>
        </w:rPr>
        <w:lastRenderedPageBreak/>
        <w:t xml:space="preserve">Table </w:t>
      </w:r>
      <w:r w:rsidR="00EF2587">
        <w:rPr>
          <w:b/>
        </w:rPr>
        <w:t>3</w:t>
      </w:r>
      <w:r w:rsidRPr="00447090">
        <w:rPr>
          <w:b/>
        </w:rPr>
        <w:t>: Summarized gene set enrichment analysis of pathways.</w:t>
      </w:r>
      <w:r>
        <w:t xml:space="preserve">  </w:t>
      </w:r>
      <w:r w:rsidR="00636EEB">
        <w:t xml:space="preserve">Selected pathway enriched in subcutaneous adipose tissue from Cushing’s </w:t>
      </w:r>
      <w:r w:rsidR="00AF77CF">
        <w:t xml:space="preserve">disease </w:t>
      </w:r>
      <w:r w:rsidR="00636EEB">
        <w:t>patients via GSEA analysis.  NES is the net enrichment score, asterisk indicates q&lt;0.25.</w:t>
      </w:r>
      <w:r>
        <w:t xml:space="preserve"> For a complete l</w:t>
      </w:r>
      <w:r w:rsidR="00636EEB">
        <w:t>ist see Supplementary Tables 2-3</w:t>
      </w:r>
      <w:r>
        <w:t>.</w:t>
      </w:r>
    </w:p>
    <w:p w14:paraId="3C73627B" w14:textId="77777777" w:rsidR="00636EEB" w:rsidRDefault="00636EEB" w:rsidP="0015200A">
      <w:pPr>
        <w:spacing w:line="480" w:lineRule="auto"/>
      </w:pPr>
    </w:p>
    <w:tbl>
      <w:tblPr>
        <w:tblStyle w:val="TableGrid"/>
        <w:tblW w:w="7938" w:type="dxa"/>
        <w:tblLayout w:type="fixed"/>
        <w:tblLook w:val="04A0" w:firstRow="1" w:lastRow="0" w:firstColumn="1" w:lastColumn="0" w:noHBand="0" w:noVBand="1"/>
      </w:tblPr>
      <w:tblGrid>
        <w:gridCol w:w="4968"/>
        <w:gridCol w:w="1800"/>
        <w:gridCol w:w="1170"/>
      </w:tblGrid>
      <w:tr w:rsidR="00636EEB" w:rsidRPr="00636EEB" w14:paraId="18938A38" w14:textId="77777777" w:rsidTr="008654AE">
        <w:trPr>
          <w:trHeight w:val="300"/>
        </w:trPr>
        <w:tc>
          <w:tcPr>
            <w:tcW w:w="4968" w:type="dxa"/>
            <w:noWrap/>
            <w:hideMark/>
          </w:tcPr>
          <w:p w14:paraId="12277FCE"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Pathway</w:t>
            </w:r>
          </w:p>
        </w:tc>
        <w:tc>
          <w:tcPr>
            <w:tcW w:w="1800" w:type="dxa"/>
            <w:noWrap/>
            <w:hideMark/>
          </w:tcPr>
          <w:p w14:paraId="105EB6D0"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Dataset</w:t>
            </w:r>
          </w:p>
        </w:tc>
        <w:tc>
          <w:tcPr>
            <w:tcW w:w="1170" w:type="dxa"/>
            <w:noWrap/>
            <w:hideMark/>
          </w:tcPr>
          <w:p w14:paraId="103D3E81"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NES</w:t>
            </w:r>
          </w:p>
        </w:tc>
      </w:tr>
      <w:tr w:rsidR="00636EEB" w:rsidRPr="00636EEB" w14:paraId="1F35137A" w14:textId="77777777" w:rsidTr="008654AE">
        <w:trPr>
          <w:trHeight w:val="300"/>
        </w:trPr>
        <w:tc>
          <w:tcPr>
            <w:tcW w:w="4968" w:type="dxa"/>
            <w:noWrap/>
            <w:hideMark/>
          </w:tcPr>
          <w:p w14:paraId="6F2A5863"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M_PHASE_OF_MITOTIC_CELL_CYCLE</w:t>
            </w:r>
          </w:p>
        </w:tc>
        <w:tc>
          <w:tcPr>
            <w:tcW w:w="1800" w:type="dxa"/>
            <w:noWrap/>
            <w:hideMark/>
          </w:tcPr>
          <w:p w14:paraId="468DCA32"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Gene Ontology</w:t>
            </w:r>
          </w:p>
        </w:tc>
        <w:tc>
          <w:tcPr>
            <w:tcW w:w="1170" w:type="dxa"/>
            <w:noWrap/>
            <w:hideMark/>
          </w:tcPr>
          <w:p w14:paraId="40E7FF2C"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 xml:space="preserve">  2.60*</w:t>
            </w:r>
          </w:p>
        </w:tc>
      </w:tr>
      <w:tr w:rsidR="00636EEB" w:rsidRPr="00636EEB" w14:paraId="600A3BC5" w14:textId="77777777" w:rsidTr="008654AE">
        <w:trPr>
          <w:trHeight w:val="300"/>
        </w:trPr>
        <w:tc>
          <w:tcPr>
            <w:tcW w:w="4968" w:type="dxa"/>
            <w:noWrap/>
            <w:hideMark/>
          </w:tcPr>
          <w:p w14:paraId="5238F6A7"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KEGG_CITRATE_CYCLE_TCA_CYCLE</w:t>
            </w:r>
          </w:p>
        </w:tc>
        <w:tc>
          <w:tcPr>
            <w:tcW w:w="1800" w:type="dxa"/>
            <w:noWrap/>
            <w:hideMark/>
          </w:tcPr>
          <w:p w14:paraId="6E5B3B82"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KEGG</w:t>
            </w:r>
          </w:p>
        </w:tc>
        <w:tc>
          <w:tcPr>
            <w:tcW w:w="1170" w:type="dxa"/>
            <w:noWrap/>
            <w:hideMark/>
          </w:tcPr>
          <w:p w14:paraId="4A9C0F78"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 xml:space="preserve">  2.41*</w:t>
            </w:r>
          </w:p>
        </w:tc>
      </w:tr>
      <w:tr w:rsidR="00636EEB" w:rsidRPr="00636EEB" w14:paraId="73025CBA" w14:textId="77777777" w:rsidTr="008654AE">
        <w:trPr>
          <w:trHeight w:val="300"/>
        </w:trPr>
        <w:tc>
          <w:tcPr>
            <w:tcW w:w="4968" w:type="dxa"/>
            <w:noWrap/>
            <w:hideMark/>
          </w:tcPr>
          <w:p w14:paraId="03A3D1DB"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KEGG_BIOSYNTHESIS_OF_UNSATURATED_FATTY_ACIDS</w:t>
            </w:r>
          </w:p>
        </w:tc>
        <w:tc>
          <w:tcPr>
            <w:tcW w:w="1800" w:type="dxa"/>
            <w:noWrap/>
            <w:hideMark/>
          </w:tcPr>
          <w:p w14:paraId="3EB67781"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KEGG</w:t>
            </w:r>
          </w:p>
        </w:tc>
        <w:tc>
          <w:tcPr>
            <w:tcW w:w="1170" w:type="dxa"/>
            <w:noWrap/>
            <w:hideMark/>
          </w:tcPr>
          <w:p w14:paraId="790FECF5"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 xml:space="preserve">  2.41*</w:t>
            </w:r>
          </w:p>
        </w:tc>
      </w:tr>
      <w:tr w:rsidR="00636EEB" w:rsidRPr="00636EEB" w14:paraId="185848B7" w14:textId="77777777" w:rsidTr="008654AE">
        <w:trPr>
          <w:trHeight w:val="300"/>
        </w:trPr>
        <w:tc>
          <w:tcPr>
            <w:tcW w:w="4968" w:type="dxa"/>
            <w:noWrap/>
            <w:hideMark/>
          </w:tcPr>
          <w:p w14:paraId="3CAC30CD"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REACTOME_TRIGLYCERIDE_BIOSYNTHESIS</w:t>
            </w:r>
          </w:p>
        </w:tc>
        <w:tc>
          <w:tcPr>
            <w:tcW w:w="1800" w:type="dxa"/>
            <w:noWrap/>
            <w:hideMark/>
          </w:tcPr>
          <w:p w14:paraId="34D8EB3C"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Reactome</w:t>
            </w:r>
          </w:p>
        </w:tc>
        <w:tc>
          <w:tcPr>
            <w:tcW w:w="1170" w:type="dxa"/>
            <w:noWrap/>
            <w:hideMark/>
          </w:tcPr>
          <w:p w14:paraId="27E5075D"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 xml:space="preserve">  2.24*</w:t>
            </w:r>
          </w:p>
        </w:tc>
      </w:tr>
      <w:tr w:rsidR="00636EEB" w:rsidRPr="00636EEB" w14:paraId="6BF9B1F3" w14:textId="77777777" w:rsidTr="008654AE">
        <w:trPr>
          <w:trHeight w:val="300"/>
        </w:trPr>
        <w:tc>
          <w:tcPr>
            <w:tcW w:w="4968" w:type="dxa"/>
            <w:noWrap/>
            <w:hideMark/>
          </w:tcPr>
          <w:p w14:paraId="0DEA4FDD"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PYRUVATE_METABOLISM</w:t>
            </w:r>
          </w:p>
        </w:tc>
        <w:tc>
          <w:tcPr>
            <w:tcW w:w="1800" w:type="dxa"/>
            <w:noWrap/>
            <w:hideMark/>
          </w:tcPr>
          <w:p w14:paraId="71069607"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Gene Ontology</w:t>
            </w:r>
          </w:p>
        </w:tc>
        <w:tc>
          <w:tcPr>
            <w:tcW w:w="1170" w:type="dxa"/>
            <w:noWrap/>
            <w:hideMark/>
          </w:tcPr>
          <w:p w14:paraId="0ADA18E5"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 xml:space="preserve">  2.24*</w:t>
            </w:r>
          </w:p>
        </w:tc>
      </w:tr>
      <w:tr w:rsidR="00636EEB" w:rsidRPr="00636EEB" w14:paraId="7389E3A2" w14:textId="77777777" w:rsidTr="008654AE">
        <w:trPr>
          <w:trHeight w:val="300"/>
        </w:trPr>
        <w:tc>
          <w:tcPr>
            <w:tcW w:w="4968" w:type="dxa"/>
            <w:noWrap/>
            <w:hideMark/>
          </w:tcPr>
          <w:p w14:paraId="652CB049"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KEGG_VALINE_LEUCONE_AND_ISOLEUCINE_DEGRADATION</w:t>
            </w:r>
          </w:p>
        </w:tc>
        <w:tc>
          <w:tcPr>
            <w:tcW w:w="1800" w:type="dxa"/>
            <w:noWrap/>
            <w:hideMark/>
          </w:tcPr>
          <w:p w14:paraId="7E73C7D8"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KEGG</w:t>
            </w:r>
          </w:p>
        </w:tc>
        <w:tc>
          <w:tcPr>
            <w:tcW w:w="1170" w:type="dxa"/>
            <w:noWrap/>
            <w:hideMark/>
          </w:tcPr>
          <w:p w14:paraId="6F6E3F93"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 xml:space="preserve">  2.16*</w:t>
            </w:r>
          </w:p>
        </w:tc>
      </w:tr>
      <w:tr w:rsidR="00636EEB" w:rsidRPr="00636EEB" w14:paraId="3015AB25" w14:textId="77777777" w:rsidTr="008654AE">
        <w:trPr>
          <w:trHeight w:val="300"/>
        </w:trPr>
        <w:tc>
          <w:tcPr>
            <w:tcW w:w="4968" w:type="dxa"/>
            <w:noWrap/>
            <w:hideMark/>
          </w:tcPr>
          <w:p w14:paraId="0BEEBA29"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STEROID_BIOSYNTHETIC_PROCESS</w:t>
            </w:r>
          </w:p>
        </w:tc>
        <w:tc>
          <w:tcPr>
            <w:tcW w:w="1800" w:type="dxa"/>
            <w:noWrap/>
            <w:hideMark/>
          </w:tcPr>
          <w:p w14:paraId="6068778E"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Gene Ontology</w:t>
            </w:r>
          </w:p>
        </w:tc>
        <w:tc>
          <w:tcPr>
            <w:tcW w:w="1170" w:type="dxa"/>
            <w:noWrap/>
            <w:hideMark/>
          </w:tcPr>
          <w:p w14:paraId="26A20139"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 xml:space="preserve">  2.11*</w:t>
            </w:r>
          </w:p>
        </w:tc>
      </w:tr>
      <w:tr w:rsidR="00636EEB" w:rsidRPr="00636EEB" w14:paraId="655DAE76" w14:textId="77777777" w:rsidTr="008654AE">
        <w:trPr>
          <w:trHeight w:val="300"/>
        </w:trPr>
        <w:tc>
          <w:tcPr>
            <w:tcW w:w="4968" w:type="dxa"/>
            <w:noWrap/>
            <w:hideMark/>
          </w:tcPr>
          <w:p w14:paraId="4A537033"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KEGG_STARCH_AND_SUCROSE_METABOLISM</w:t>
            </w:r>
          </w:p>
        </w:tc>
        <w:tc>
          <w:tcPr>
            <w:tcW w:w="1800" w:type="dxa"/>
            <w:noWrap/>
            <w:hideMark/>
          </w:tcPr>
          <w:p w14:paraId="7E04327C"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KEGG</w:t>
            </w:r>
          </w:p>
        </w:tc>
        <w:tc>
          <w:tcPr>
            <w:tcW w:w="1170" w:type="dxa"/>
            <w:noWrap/>
            <w:hideMark/>
          </w:tcPr>
          <w:p w14:paraId="7C9B1ABD"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 xml:space="preserve">  2.08*</w:t>
            </w:r>
          </w:p>
        </w:tc>
      </w:tr>
      <w:tr w:rsidR="00636EEB" w:rsidRPr="00636EEB" w14:paraId="67067A3A" w14:textId="77777777" w:rsidTr="008654AE">
        <w:trPr>
          <w:trHeight w:val="300"/>
        </w:trPr>
        <w:tc>
          <w:tcPr>
            <w:tcW w:w="4968" w:type="dxa"/>
            <w:noWrap/>
            <w:hideMark/>
          </w:tcPr>
          <w:p w14:paraId="55FAC1B4"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PROTEASOME_COMPLEX</w:t>
            </w:r>
          </w:p>
        </w:tc>
        <w:tc>
          <w:tcPr>
            <w:tcW w:w="1800" w:type="dxa"/>
            <w:noWrap/>
            <w:hideMark/>
          </w:tcPr>
          <w:p w14:paraId="0FE5F242"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Gene Ontology</w:t>
            </w:r>
          </w:p>
        </w:tc>
        <w:tc>
          <w:tcPr>
            <w:tcW w:w="1170" w:type="dxa"/>
            <w:noWrap/>
            <w:hideMark/>
          </w:tcPr>
          <w:p w14:paraId="182BE540"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 xml:space="preserve">  1.78*</w:t>
            </w:r>
          </w:p>
        </w:tc>
      </w:tr>
      <w:tr w:rsidR="00636EEB" w:rsidRPr="00636EEB" w14:paraId="19EE47F7" w14:textId="77777777" w:rsidTr="008654AE">
        <w:trPr>
          <w:trHeight w:val="300"/>
        </w:trPr>
        <w:tc>
          <w:tcPr>
            <w:tcW w:w="4968" w:type="dxa"/>
            <w:noWrap/>
            <w:hideMark/>
          </w:tcPr>
          <w:p w14:paraId="7E8BE2D3"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KEGG_ALLOGRAFT_REJECTION</w:t>
            </w:r>
          </w:p>
        </w:tc>
        <w:tc>
          <w:tcPr>
            <w:tcW w:w="1800" w:type="dxa"/>
            <w:noWrap/>
            <w:hideMark/>
          </w:tcPr>
          <w:p w14:paraId="5789BE19"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KEGG</w:t>
            </w:r>
          </w:p>
        </w:tc>
        <w:tc>
          <w:tcPr>
            <w:tcW w:w="1170" w:type="dxa"/>
            <w:noWrap/>
            <w:hideMark/>
          </w:tcPr>
          <w:p w14:paraId="1819340B" w14:textId="77777777" w:rsidR="00636EEB" w:rsidRPr="00636EEB" w:rsidRDefault="00636EEB" w:rsidP="0015200A">
            <w:pPr>
              <w:spacing w:line="480" w:lineRule="auto"/>
              <w:rPr>
                <w:rFonts w:eastAsia="Times New Roman" w:cs="Times New Roman"/>
                <w:color w:val="FF0000"/>
              </w:rPr>
            </w:pPr>
            <w:r w:rsidRPr="00636EEB">
              <w:rPr>
                <w:rFonts w:eastAsia="Times New Roman" w:cs="Times New Roman"/>
                <w:color w:val="FF0000"/>
              </w:rPr>
              <w:t>-1.87*</w:t>
            </w:r>
          </w:p>
        </w:tc>
      </w:tr>
      <w:tr w:rsidR="00636EEB" w:rsidRPr="00636EEB" w14:paraId="6D3A50EC" w14:textId="77777777" w:rsidTr="008654AE">
        <w:trPr>
          <w:trHeight w:val="300"/>
        </w:trPr>
        <w:tc>
          <w:tcPr>
            <w:tcW w:w="4968" w:type="dxa"/>
            <w:noWrap/>
            <w:hideMark/>
          </w:tcPr>
          <w:p w14:paraId="654B8A85"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KEGG_BASAL_CELL_CARCINOMA</w:t>
            </w:r>
          </w:p>
        </w:tc>
        <w:tc>
          <w:tcPr>
            <w:tcW w:w="1800" w:type="dxa"/>
            <w:noWrap/>
            <w:hideMark/>
          </w:tcPr>
          <w:p w14:paraId="1E0E0E93"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KEGG</w:t>
            </w:r>
          </w:p>
        </w:tc>
        <w:tc>
          <w:tcPr>
            <w:tcW w:w="1170" w:type="dxa"/>
            <w:noWrap/>
            <w:hideMark/>
          </w:tcPr>
          <w:p w14:paraId="0A25F525" w14:textId="77777777" w:rsidR="00636EEB" w:rsidRPr="00636EEB" w:rsidRDefault="00636EEB" w:rsidP="0015200A">
            <w:pPr>
              <w:spacing w:line="480" w:lineRule="auto"/>
              <w:rPr>
                <w:rFonts w:eastAsia="Times New Roman" w:cs="Times New Roman"/>
                <w:color w:val="FF0000"/>
              </w:rPr>
            </w:pPr>
            <w:r w:rsidRPr="00636EEB">
              <w:rPr>
                <w:rFonts w:eastAsia="Times New Roman" w:cs="Times New Roman"/>
                <w:color w:val="FF0000"/>
              </w:rPr>
              <w:t>-1.86*</w:t>
            </w:r>
          </w:p>
        </w:tc>
      </w:tr>
      <w:tr w:rsidR="00636EEB" w:rsidRPr="00636EEB" w14:paraId="0433C36C" w14:textId="77777777" w:rsidTr="008654AE">
        <w:trPr>
          <w:trHeight w:val="300"/>
        </w:trPr>
        <w:tc>
          <w:tcPr>
            <w:tcW w:w="4968" w:type="dxa"/>
            <w:noWrap/>
            <w:hideMark/>
          </w:tcPr>
          <w:p w14:paraId="713F6EAF"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KEGG_RIBOSOME</w:t>
            </w:r>
          </w:p>
        </w:tc>
        <w:tc>
          <w:tcPr>
            <w:tcW w:w="1800" w:type="dxa"/>
            <w:noWrap/>
            <w:hideMark/>
          </w:tcPr>
          <w:p w14:paraId="298620A5" w14:textId="77777777" w:rsidR="00636EEB" w:rsidRPr="00636EEB" w:rsidRDefault="00636EEB" w:rsidP="0015200A">
            <w:pPr>
              <w:spacing w:line="480" w:lineRule="auto"/>
              <w:rPr>
                <w:rFonts w:eastAsia="Times New Roman" w:cs="Times New Roman"/>
                <w:color w:val="000000"/>
              </w:rPr>
            </w:pPr>
            <w:r w:rsidRPr="00636EEB">
              <w:rPr>
                <w:rFonts w:eastAsia="Times New Roman" w:cs="Times New Roman"/>
                <w:color w:val="000000"/>
              </w:rPr>
              <w:t>KEGG</w:t>
            </w:r>
          </w:p>
        </w:tc>
        <w:tc>
          <w:tcPr>
            <w:tcW w:w="1170" w:type="dxa"/>
            <w:noWrap/>
            <w:hideMark/>
          </w:tcPr>
          <w:p w14:paraId="06624D15" w14:textId="77777777" w:rsidR="00636EEB" w:rsidRPr="00636EEB" w:rsidRDefault="00636EEB" w:rsidP="0015200A">
            <w:pPr>
              <w:spacing w:line="480" w:lineRule="auto"/>
              <w:rPr>
                <w:rFonts w:eastAsia="Times New Roman" w:cs="Times New Roman"/>
                <w:color w:val="FF0000"/>
              </w:rPr>
            </w:pPr>
            <w:r w:rsidRPr="00636EEB">
              <w:rPr>
                <w:rFonts w:eastAsia="Times New Roman" w:cs="Times New Roman"/>
                <w:color w:val="FF0000"/>
              </w:rPr>
              <w:t>-2.33*</w:t>
            </w:r>
          </w:p>
        </w:tc>
      </w:tr>
    </w:tbl>
    <w:p w14:paraId="3195E17A" w14:textId="77777777" w:rsidR="00636EEB" w:rsidRDefault="00636EEB" w:rsidP="0015200A">
      <w:pPr>
        <w:spacing w:line="480" w:lineRule="auto"/>
      </w:pPr>
    </w:p>
    <w:p w14:paraId="7724E4FE" w14:textId="15A41AC4" w:rsidR="00793E93" w:rsidRDefault="00793E93" w:rsidP="0015200A">
      <w:pPr>
        <w:spacing w:line="480" w:lineRule="auto"/>
      </w:pPr>
      <w:r>
        <w:br w:type="page"/>
      </w:r>
    </w:p>
    <w:p w14:paraId="2EC7FC44" w14:textId="77777777" w:rsidR="002025A3" w:rsidRDefault="002025A3" w:rsidP="0015200A">
      <w:pPr>
        <w:pStyle w:val="Heading1"/>
        <w:spacing w:line="480" w:lineRule="auto"/>
      </w:pPr>
      <w:r>
        <w:lastRenderedPageBreak/>
        <w:t>Supplementary Data</w:t>
      </w:r>
    </w:p>
    <w:p w14:paraId="49257D11" w14:textId="081929FD" w:rsidR="002025A3" w:rsidRDefault="002025A3" w:rsidP="0015200A">
      <w:pPr>
        <w:spacing w:line="480" w:lineRule="auto"/>
      </w:pPr>
      <w:r w:rsidRPr="00447090">
        <w:rPr>
          <w:b/>
        </w:rPr>
        <w:t>Supplementary Table 1: Expression changes between control and Cushing's disease subjects.</w:t>
      </w:r>
      <w:r>
        <w:t xml:space="preserve">  Calculated expression</w:t>
      </w:r>
      <w:r w:rsidR="00AF77CF">
        <w:t xml:space="preserve"> (</w:t>
      </w:r>
      <w:r w:rsidR="00AF77CF" w:rsidRPr="00AF77CF">
        <w:t>baseMean</w:t>
      </w:r>
      <w:r w:rsidR="00AF77CF">
        <w:t>)</w:t>
      </w:r>
      <w:r>
        <w:t xml:space="preserve">, and expression changes for each gene </w:t>
      </w:r>
      <w:r w:rsidR="00AF77CF">
        <w:t>(log2fold change</w:t>
      </w:r>
      <w:r w:rsidR="008D1AB7">
        <w:t xml:space="preserve">, standard error and </w:t>
      </w:r>
      <w:r w:rsidR="008D1AB7">
        <w:rPr>
          <w:i/>
        </w:rPr>
        <w:t xml:space="preserve">t </w:t>
      </w:r>
      <w:r w:rsidR="008D1AB7">
        <w:t>statistic)</w:t>
      </w:r>
      <w:r w:rsidR="00AF77CF">
        <w:t xml:space="preserve"> </w:t>
      </w:r>
      <w:r>
        <w:t>are shown along with raw</w:t>
      </w:r>
      <w:r w:rsidR="00AF77CF">
        <w:t xml:space="preserve"> p values</w:t>
      </w:r>
      <w:r w:rsidR="008D1AB7">
        <w:t xml:space="preserve"> and </w:t>
      </w:r>
      <w:r>
        <w:t xml:space="preserve">adjusted p-values </w:t>
      </w:r>
      <w:r w:rsidR="00AF77CF">
        <w:t>(q value)</w:t>
      </w:r>
      <w:r>
        <w:t>.</w:t>
      </w:r>
    </w:p>
    <w:p w14:paraId="6A0A69AA" w14:textId="77777777" w:rsidR="00D91A97" w:rsidRDefault="00D91A97" w:rsidP="0015200A">
      <w:pPr>
        <w:spacing w:line="480" w:lineRule="auto"/>
      </w:pPr>
    </w:p>
    <w:p w14:paraId="3E3BD024" w14:textId="13E67BB3" w:rsidR="002025A3" w:rsidRDefault="009A7B5D" w:rsidP="0015200A">
      <w:pPr>
        <w:spacing w:line="480" w:lineRule="auto"/>
      </w:pPr>
      <w:r w:rsidRPr="00447090">
        <w:rPr>
          <w:b/>
        </w:rPr>
        <w:t>Supplementary Table 2</w:t>
      </w:r>
      <w:r w:rsidR="002025A3" w:rsidRPr="00447090">
        <w:rPr>
          <w:b/>
        </w:rPr>
        <w:t xml:space="preserve">: Gene set enrichment analysis of gene ontology </w:t>
      </w:r>
      <w:r w:rsidR="00D91A97" w:rsidRPr="00447090">
        <w:rPr>
          <w:b/>
        </w:rPr>
        <w:t xml:space="preserve">and KEGG </w:t>
      </w:r>
      <w:r w:rsidR="002025A3" w:rsidRPr="00447090">
        <w:rPr>
          <w:b/>
        </w:rPr>
        <w:t>enrichment categories.</w:t>
      </w:r>
      <w:r w:rsidR="002025A3">
        <w:t xml:space="preserve">  Size is the total size of the GO category, NES is the normalized enrichment score, NOM p-value is the raw p-value and FDR q-value is corrected for multiple observations.  Gene details lists the specific genes which led to the enrichment of this category in our data.  A negative enrichment score indicates down-regulation of the category in Cushing's disease.</w:t>
      </w:r>
    </w:p>
    <w:p w14:paraId="7E99F15B" w14:textId="77777777" w:rsidR="00D91A97" w:rsidRDefault="00D91A97" w:rsidP="0015200A">
      <w:pPr>
        <w:spacing w:line="480" w:lineRule="auto"/>
      </w:pPr>
    </w:p>
    <w:p w14:paraId="17ACBC30" w14:textId="418B3113" w:rsidR="002025A3" w:rsidRDefault="00D91A97" w:rsidP="0015200A">
      <w:pPr>
        <w:spacing w:line="480" w:lineRule="auto"/>
      </w:pPr>
      <w:r w:rsidRPr="00447090">
        <w:rPr>
          <w:b/>
        </w:rPr>
        <w:t>Supplementary Table 3</w:t>
      </w:r>
      <w:r w:rsidR="002025A3" w:rsidRPr="00447090">
        <w:rPr>
          <w:b/>
        </w:rPr>
        <w:t>: Gene set enrichment analysis of transcription factor and miRNA pathways.</w:t>
      </w:r>
      <w:r w:rsidR="002025A3">
        <w:t xml:space="preserve">  These categories indicate that target genes regulated by these factors are altered in Cushing's disease white adipose tissue.  Size is the total size of the category, NES is the normalized enrichment score, NOM p-value is the raw p-value and FDR q-value is corrected for multiple observations.  Gene details lists the specific genes which led to the enrichment of this category in our data.  A negative enrichment score indicates down-regulation of the category in Cushing's disease.</w:t>
      </w:r>
    </w:p>
    <w:p w14:paraId="58BC3F60" w14:textId="77777777" w:rsidR="002025A3" w:rsidRDefault="002025A3" w:rsidP="0015200A">
      <w:pPr>
        <w:spacing w:line="480" w:lineRule="auto"/>
      </w:pPr>
    </w:p>
    <w:p w14:paraId="48D819B8" w14:textId="77777777" w:rsidR="002025A3" w:rsidRDefault="002025A3" w:rsidP="0015200A">
      <w:pPr>
        <w:spacing w:line="480" w:lineRule="auto"/>
      </w:pPr>
    </w:p>
    <w:p w14:paraId="0DB2F166" w14:textId="77777777" w:rsidR="00B73856" w:rsidRDefault="00B73856" w:rsidP="0015200A">
      <w:pPr>
        <w:spacing w:line="480" w:lineRule="auto"/>
      </w:pPr>
    </w:p>
    <w:sectPr w:rsidR="00B73856" w:rsidSect="0015200A">
      <w:headerReference w:type="default" r:id="rId10"/>
      <w:footerReference w:type="even" r:id="rId11"/>
      <w:footerReference w:type="default" r:id="rId12"/>
      <w:pgSz w:w="12240" w:h="15840"/>
      <w:pgMar w:top="1440" w:right="1800" w:bottom="1440" w:left="180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02BF1D" w14:textId="77777777" w:rsidR="00D36E64" w:rsidRDefault="00D36E64" w:rsidP="002025A3">
      <w:r>
        <w:separator/>
      </w:r>
    </w:p>
  </w:endnote>
  <w:endnote w:type="continuationSeparator" w:id="0">
    <w:p w14:paraId="4862A113" w14:textId="77777777" w:rsidR="00D36E64" w:rsidRDefault="00D36E64" w:rsidP="002025A3">
      <w:r>
        <w:continuationSeparator/>
      </w:r>
    </w:p>
  </w:endnote>
  <w:endnote w:type="continuationNotice" w:id="1">
    <w:p w14:paraId="0803EFCE" w14:textId="77777777" w:rsidR="00D36E64" w:rsidRDefault="00D36E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263CC" w14:textId="77777777" w:rsidR="0015200A" w:rsidRDefault="0015200A" w:rsidP="001C53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F7F297" w14:textId="77777777" w:rsidR="0015200A" w:rsidRDefault="0015200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53E3" w14:textId="77777777" w:rsidR="0015200A" w:rsidRDefault="0015200A" w:rsidP="001C53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C6426">
      <w:rPr>
        <w:rStyle w:val="PageNumber"/>
        <w:noProof/>
      </w:rPr>
      <w:t>22</w:t>
    </w:r>
    <w:r>
      <w:rPr>
        <w:rStyle w:val="PageNumber"/>
      </w:rPr>
      <w:fldChar w:fldCharType="end"/>
    </w:r>
  </w:p>
  <w:p w14:paraId="498801B7" w14:textId="77777777" w:rsidR="00F82784" w:rsidRDefault="00F8278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2A0E93" w14:textId="77777777" w:rsidR="00D36E64" w:rsidRDefault="00D36E64" w:rsidP="002025A3">
      <w:r>
        <w:separator/>
      </w:r>
    </w:p>
  </w:footnote>
  <w:footnote w:type="continuationSeparator" w:id="0">
    <w:p w14:paraId="26E7F533" w14:textId="77777777" w:rsidR="00D36E64" w:rsidRDefault="00D36E64" w:rsidP="002025A3">
      <w:r>
        <w:continuationSeparator/>
      </w:r>
    </w:p>
  </w:footnote>
  <w:footnote w:type="continuationNotice" w:id="1">
    <w:p w14:paraId="12BCD0C6" w14:textId="77777777" w:rsidR="00D36E64" w:rsidRDefault="00D36E6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BA54B" w14:textId="77777777" w:rsidR="00F82784" w:rsidRDefault="00F827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5A3"/>
    <w:rsid w:val="00000A0F"/>
    <w:rsid w:val="000033D5"/>
    <w:rsid w:val="0001045F"/>
    <w:rsid w:val="00012EAA"/>
    <w:rsid w:val="000220D0"/>
    <w:rsid w:val="0002510A"/>
    <w:rsid w:val="0003020D"/>
    <w:rsid w:val="00030F99"/>
    <w:rsid w:val="000317EB"/>
    <w:rsid w:val="00035B50"/>
    <w:rsid w:val="0003601C"/>
    <w:rsid w:val="00044176"/>
    <w:rsid w:val="00064AB6"/>
    <w:rsid w:val="000C66BF"/>
    <w:rsid w:val="000D7EE2"/>
    <w:rsid w:val="000F1BFF"/>
    <w:rsid w:val="0010215F"/>
    <w:rsid w:val="00102B1C"/>
    <w:rsid w:val="00122DD7"/>
    <w:rsid w:val="001265D3"/>
    <w:rsid w:val="0015033F"/>
    <w:rsid w:val="0015200A"/>
    <w:rsid w:val="00154286"/>
    <w:rsid w:val="00155D0E"/>
    <w:rsid w:val="00161D64"/>
    <w:rsid w:val="00197751"/>
    <w:rsid w:val="001A282B"/>
    <w:rsid w:val="001A4B5B"/>
    <w:rsid w:val="001A4F2F"/>
    <w:rsid w:val="001B369A"/>
    <w:rsid w:val="001C7894"/>
    <w:rsid w:val="001D5F14"/>
    <w:rsid w:val="001E43B2"/>
    <w:rsid w:val="001E5037"/>
    <w:rsid w:val="0020142E"/>
    <w:rsid w:val="002025A3"/>
    <w:rsid w:val="002039A2"/>
    <w:rsid w:val="00224A1A"/>
    <w:rsid w:val="00230A0D"/>
    <w:rsid w:val="00250B75"/>
    <w:rsid w:val="00260B2D"/>
    <w:rsid w:val="00261C5D"/>
    <w:rsid w:val="00270104"/>
    <w:rsid w:val="00270A3F"/>
    <w:rsid w:val="0028386E"/>
    <w:rsid w:val="00294685"/>
    <w:rsid w:val="002B30A6"/>
    <w:rsid w:val="002B3E82"/>
    <w:rsid w:val="002B66C0"/>
    <w:rsid w:val="002C4EEE"/>
    <w:rsid w:val="002C5C94"/>
    <w:rsid w:val="002D0814"/>
    <w:rsid w:val="002D4A05"/>
    <w:rsid w:val="002E52B6"/>
    <w:rsid w:val="002F21DB"/>
    <w:rsid w:val="002F7649"/>
    <w:rsid w:val="00314020"/>
    <w:rsid w:val="003218D6"/>
    <w:rsid w:val="00323F22"/>
    <w:rsid w:val="00324E99"/>
    <w:rsid w:val="0033440B"/>
    <w:rsid w:val="00335A4C"/>
    <w:rsid w:val="003462ED"/>
    <w:rsid w:val="00351AD0"/>
    <w:rsid w:val="00352180"/>
    <w:rsid w:val="00356B34"/>
    <w:rsid w:val="00356C7E"/>
    <w:rsid w:val="00370F8A"/>
    <w:rsid w:val="00371B43"/>
    <w:rsid w:val="003741B0"/>
    <w:rsid w:val="003A33D0"/>
    <w:rsid w:val="003A7A2D"/>
    <w:rsid w:val="003B269B"/>
    <w:rsid w:val="003C6F69"/>
    <w:rsid w:val="003C77EE"/>
    <w:rsid w:val="003D4413"/>
    <w:rsid w:val="003E29F9"/>
    <w:rsid w:val="003F29E8"/>
    <w:rsid w:val="00403DF7"/>
    <w:rsid w:val="00425280"/>
    <w:rsid w:val="004276D8"/>
    <w:rsid w:val="00447090"/>
    <w:rsid w:val="00447DB4"/>
    <w:rsid w:val="00465E37"/>
    <w:rsid w:val="004861BB"/>
    <w:rsid w:val="00486C63"/>
    <w:rsid w:val="00495873"/>
    <w:rsid w:val="00495D82"/>
    <w:rsid w:val="00497152"/>
    <w:rsid w:val="004A026A"/>
    <w:rsid w:val="004B24DB"/>
    <w:rsid w:val="004D4287"/>
    <w:rsid w:val="004E303C"/>
    <w:rsid w:val="004E3059"/>
    <w:rsid w:val="004E786F"/>
    <w:rsid w:val="004F16EA"/>
    <w:rsid w:val="00521A96"/>
    <w:rsid w:val="00523615"/>
    <w:rsid w:val="0054695A"/>
    <w:rsid w:val="00547DEE"/>
    <w:rsid w:val="00563B3B"/>
    <w:rsid w:val="005812FE"/>
    <w:rsid w:val="005937AF"/>
    <w:rsid w:val="005A3933"/>
    <w:rsid w:val="005C6048"/>
    <w:rsid w:val="005D09A1"/>
    <w:rsid w:val="005D7786"/>
    <w:rsid w:val="005E4873"/>
    <w:rsid w:val="005F06E6"/>
    <w:rsid w:val="00600CE6"/>
    <w:rsid w:val="006146F4"/>
    <w:rsid w:val="00625692"/>
    <w:rsid w:val="006259A6"/>
    <w:rsid w:val="006263FB"/>
    <w:rsid w:val="00636EEB"/>
    <w:rsid w:val="00646C8E"/>
    <w:rsid w:val="00651227"/>
    <w:rsid w:val="006647D3"/>
    <w:rsid w:val="006827BB"/>
    <w:rsid w:val="0069268D"/>
    <w:rsid w:val="006A2D5D"/>
    <w:rsid w:val="006B39C6"/>
    <w:rsid w:val="006B66B9"/>
    <w:rsid w:val="006C087D"/>
    <w:rsid w:val="006C69B6"/>
    <w:rsid w:val="006C726C"/>
    <w:rsid w:val="006D1B50"/>
    <w:rsid w:val="006D59C3"/>
    <w:rsid w:val="006E37CB"/>
    <w:rsid w:val="007019BD"/>
    <w:rsid w:val="00704B2A"/>
    <w:rsid w:val="007075E6"/>
    <w:rsid w:val="0071033D"/>
    <w:rsid w:val="00711A42"/>
    <w:rsid w:val="00715ADE"/>
    <w:rsid w:val="00725D79"/>
    <w:rsid w:val="00730E37"/>
    <w:rsid w:val="00736B6F"/>
    <w:rsid w:val="007447ED"/>
    <w:rsid w:val="007448C6"/>
    <w:rsid w:val="00754FE6"/>
    <w:rsid w:val="007574EE"/>
    <w:rsid w:val="007838C3"/>
    <w:rsid w:val="00787765"/>
    <w:rsid w:val="007908AD"/>
    <w:rsid w:val="00793E93"/>
    <w:rsid w:val="007A0910"/>
    <w:rsid w:val="007B5760"/>
    <w:rsid w:val="007C2C1C"/>
    <w:rsid w:val="007D5F8A"/>
    <w:rsid w:val="00813D1F"/>
    <w:rsid w:val="008445E4"/>
    <w:rsid w:val="00845D55"/>
    <w:rsid w:val="00847FE2"/>
    <w:rsid w:val="008654AE"/>
    <w:rsid w:val="0088089C"/>
    <w:rsid w:val="0089101A"/>
    <w:rsid w:val="008B4941"/>
    <w:rsid w:val="008B7184"/>
    <w:rsid w:val="008C0783"/>
    <w:rsid w:val="008D1AB7"/>
    <w:rsid w:val="008D20DD"/>
    <w:rsid w:val="008E7DAD"/>
    <w:rsid w:val="00900C37"/>
    <w:rsid w:val="00901CB0"/>
    <w:rsid w:val="009024ED"/>
    <w:rsid w:val="00920456"/>
    <w:rsid w:val="00921294"/>
    <w:rsid w:val="0092656E"/>
    <w:rsid w:val="00931FFA"/>
    <w:rsid w:val="0093335B"/>
    <w:rsid w:val="009647EA"/>
    <w:rsid w:val="00967496"/>
    <w:rsid w:val="00970A6B"/>
    <w:rsid w:val="0097392E"/>
    <w:rsid w:val="0098461E"/>
    <w:rsid w:val="00996FC9"/>
    <w:rsid w:val="009A2A7F"/>
    <w:rsid w:val="009A300F"/>
    <w:rsid w:val="009A4167"/>
    <w:rsid w:val="009A7741"/>
    <w:rsid w:val="009A7B5D"/>
    <w:rsid w:val="009B1D1A"/>
    <w:rsid w:val="009C24AD"/>
    <w:rsid w:val="009C3DD9"/>
    <w:rsid w:val="009D5AE7"/>
    <w:rsid w:val="00A0255B"/>
    <w:rsid w:val="00A06FA4"/>
    <w:rsid w:val="00A12B51"/>
    <w:rsid w:val="00A20F23"/>
    <w:rsid w:val="00A2199B"/>
    <w:rsid w:val="00A34EF3"/>
    <w:rsid w:val="00A50F1A"/>
    <w:rsid w:val="00A57789"/>
    <w:rsid w:val="00A631D1"/>
    <w:rsid w:val="00A71BB7"/>
    <w:rsid w:val="00A72B85"/>
    <w:rsid w:val="00A74BCC"/>
    <w:rsid w:val="00A74C08"/>
    <w:rsid w:val="00A75F4A"/>
    <w:rsid w:val="00A97E6D"/>
    <w:rsid w:val="00AA04D3"/>
    <w:rsid w:val="00AA2407"/>
    <w:rsid w:val="00AA53F9"/>
    <w:rsid w:val="00AA755C"/>
    <w:rsid w:val="00AA7698"/>
    <w:rsid w:val="00AB465A"/>
    <w:rsid w:val="00AC463C"/>
    <w:rsid w:val="00AC6426"/>
    <w:rsid w:val="00AE2090"/>
    <w:rsid w:val="00AF77CF"/>
    <w:rsid w:val="00B375F2"/>
    <w:rsid w:val="00B4059E"/>
    <w:rsid w:val="00B52B45"/>
    <w:rsid w:val="00B60B15"/>
    <w:rsid w:val="00B63E9D"/>
    <w:rsid w:val="00B73856"/>
    <w:rsid w:val="00B738C3"/>
    <w:rsid w:val="00B76695"/>
    <w:rsid w:val="00B8003A"/>
    <w:rsid w:val="00B8018E"/>
    <w:rsid w:val="00B940A5"/>
    <w:rsid w:val="00B96FD0"/>
    <w:rsid w:val="00BA0D4B"/>
    <w:rsid w:val="00BA1FD0"/>
    <w:rsid w:val="00BC1457"/>
    <w:rsid w:val="00BC4151"/>
    <w:rsid w:val="00BD0693"/>
    <w:rsid w:val="00BD18D5"/>
    <w:rsid w:val="00BD4A3A"/>
    <w:rsid w:val="00BF14C9"/>
    <w:rsid w:val="00BF3DF7"/>
    <w:rsid w:val="00C103F7"/>
    <w:rsid w:val="00C27D9A"/>
    <w:rsid w:val="00C414DC"/>
    <w:rsid w:val="00C441CE"/>
    <w:rsid w:val="00C50DF5"/>
    <w:rsid w:val="00C52C01"/>
    <w:rsid w:val="00C54DB8"/>
    <w:rsid w:val="00C72C44"/>
    <w:rsid w:val="00C81680"/>
    <w:rsid w:val="00C93467"/>
    <w:rsid w:val="00C9498B"/>
    <w:rsid w:val="00CA0833"/>
    <w:rsid w:val="00CD160B"/>
    <w:rsid w:val="00CF1A2D"/>
    <w:rsid w:val="00CF4895"/>
    <w:rsid w:val="00D07D33"/>
    <w:rsid w:val="00D12603"/>
    <w:rsid w:val="00D1301B"/>
    <w:rsid w:val="00D36E64"/>
    <w:rsid w:val="00D514E8"/>
    <w:rsid w:val="00D534A4"/>
    <w:rsid w:val="00D7626E"/>
    <w:rsid w:val="00D83BEB"/>
    <w:rsid w:val="00D84C77"/>
    <w:rsid w:val="00D91A97"/>
    <w:rsid w:val="00D92207"/>
    <w:rsid w:val="00D9724C"/>
    <w:rsid w:val="00DB2ED9"/>
    <w:rsid w:val="00DC1A40"/>
    <w:rsid w:val="00DC3261"/>
    <w:rsid w:val="00DD07FE"/>
    <w:rsid w:val="00DD6F31"/>
    <w:rsid w:val="00E00A96"/>
    <w:rsid w:val="00E05CF2"/>
    <w:rsid w:val="00E10D57"/>
    <w:rsid w:val="00E120CD"/>
    <w:rsid w:val="00E21175"/>
    <w:rsid w:val="00E318EB"/>
    <w:rsid w:val="00E4429E"/>
    <w:rsid w:val="00E455CE"/>
    <w:rsid w:val="00E57DA4"/>
    <w:rsid w:val="00E61546"/>
    <w:rsid w:val="00E723DD"/>
    <w:rsid w:val="00E83C36"/>
    <w:rsid w:val="00E83CAE"/>
    <w:rsid w:val="00E914B3"/>
    <w:rsid w:val="00E914BC"/>
    <w:rsid w:val="00E93A54"/>
    <w:rsid w:val="00EB71E1"/>
    <w:rsid w:val="00ED270F"/>
    <w:rsid w:val="00EE0FAB"/>
    <w:rsid w:val="00EE519A"/>
    <w:rsid w:val="00EF2587"/>
    <w:rsid w:val="00F0643F"/>
    <w:rsid w:val="00F1025D"/>
    <w:rsid w:val="00F1608E"/>
    <w:rsid w:val="00F21DE7"/>
    <w:rsid w:val="00F21FA7"/>
    <w:rsid w:val="00F22BAB"/>
    <w:rsid w:val="00F25628"/>
    <w:rsid w:val="00F36835"/>
    <w:rsid w:val="00F37380"/>
    <w:rsid w:val="00F3793D"/>
    <w:rsid w:val="00F37C5B"/>
    <w:rsid w:val="00F41AC1"/>
    <w:rsid w:val="00F445F4"/>
    <w:rsid w:val="00F530D8"/>
    <w:rsid w:val="00F530F0"/>
    <w:rsid w:val="00F54175"/>
    <w:rsid w:val="00F63602"/>
    <w:rsid w:val="00F637BB"/>
    <w:rsid w:val="00F63D9D"/>
    <w:rsid w:val="00F72E09"/>
    <w:rsid w:val="00F82784"/>
    <w:rsid w:val="00F877A5"/>
    <w:rsid w:val="00F94399"/>
    <w:rsid w:val="00F9502E"/>
    <w:rsid w:val="00FB0AA3"/>
    <w:rsid w:val="00FB7900"/>
    <w:rsid w:val="00FD6522"/>
    <w:rsid w:val="00FE701E"/>
    <w:rsid w:val="00FF6E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54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25A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0643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25A3"/>
    <w:rPr>
      <w:sz w:val="18"/>
      <w:szCs w:val="18"/>
    </w:rPr>
  </w:style>
  <w:style w:type="paragraph" w:styleId="CommentText">
    <w:name w:val="annotation text"/>
    <w:basedOn w:val="Normal"/>
    <w:link w:val="CommentTextChar"/>
    <w:uiPriority w:val="99"/>
    <w:semiHidden/>
    <w:unhideWhenUsed/>
    <w:rsid w:val="002025A3"/>
  </w:style>
  <w:style w:type="character" w:customStyle="1" w:styleId="CommentTextChar">
    <w:name w:val="Comment Text Char"/>
    <w:basedOn w:val="DefaultParagraphFont"/>
    <w:link w:val="CommentText"/>
    <w:uiPriority w:val="99"/>
    <w:semiHidden/>
    <w:rsid w:val="002025A3"/>
  </w:style>
  <w:style w:type="paragraph" w:styleId="CommentSubject">
    <w:name w:val="annotation subject"/>
    <w:basedOn w:val="CommentText"/>
    <w:next w:val="CommentText"/>
    <w:link w:val="CommentSubjectChar"/>
    <w:uiPriority w:val="99"/>
    <w:semiHidden/>
    <w:unhideWhenUsed/>
    <w:rsid w:val="002025A3"/>
    <w:rPr>
      <w:b/>
      <w:bCs/>
      <w:sz w:val="20"/>
      <w:szCs w:val="20"/>
    </w:rPr>
  </w:style>
  <w:style w:type="character" w:customStyle="1" w:styleId="CommentSubjectChar">
    <w:name w:val="Comment Subject Char"/>
    <w:basedOn w:val="CommentTextChar"/>
    <w:link w:val="CommentSubject"/>
    <w:uiPriority w:val="99"/>
    <w:semiHidden/>
    <w:rsid w:val="002025A3"/>
    <w:rPr>
      <w:b/>
      <w:bCs/>
      <w:sz w:val="20"/>
      <w:szCs w:val="20"/>
    </w:rPr>
  </w:style>
  <w:style w:type="paragraph" w:styleId="BalloonText">
    <w:name w:val="Balloon Text"/>
    <w:basedOn w:val="Normal"/>
    <w:link w:val="BalloonTextChar"/>
    <w:uiPriority w:val="99"/>
    <w:semiHidden/>
    <w:unhideWhenUsed/>
    <w:rsid w:val="002025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25A3"/>
    <w:rPr>
      <w:rFonts w:ascii="Lucida Grande" w:hAnsi="Lucida Grande" w:cs="Lucida Grande"/>
      <w:sz w:val="18"/>
      <w:szCs w:val="18"/>
    </w:rPr>
  </w:style>
  <w:style w:type="character" w:customStyle="1" w:styleId="Heading1Char">
    <w:name w:val="Heading 1 Char"/>
    <w:basedOn w:val="DefaultParagraphFont"/>
    <w:link w:val="Heading1"/>
    <w:uiPriority w:val="9"/>
    <w:rsid w:val="002025A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0643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72E0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7A2D"/>
    <w:rPr>
      <w:color w:val="0000FF" w:themeColor="hyperlink"/>
      <w:u w:val="single"/>
    </w:rPr>
  </w:style>
  <w:style w:type="character" w:customStyle="1" w:styleId="highlight2">
    <w:name w:val="highlight2"/>
    <w:basedOn w:val="DefaultParagraphFont"/>
    <w:rsid w:val="005F06E6"/>
  </w:style>
  <w:style w:type="paragraph" w:styleId="Header">
    <w:name w:val="header"/>
    <w:basedOn w:val="Normal"/>
    <w:link w:val="HeaderChar"/>
    <w:uiPriority w:val="99"/>
    <w:unhideWhenUsed/>
    <w:rsid w:val="002039A2"/>
    <w:pPr>
      <w:tabs>
        <w:tab w:val="center" w:pos="4320"/>
        <w:tab w:val="right" w:pos="8640"/>
      </w:tabs>
    </w:pPr>
  </w:style>
  <w:style w:type="character" w:customStyle="1" w:styleId="HeaderChar">
    <w:name w:val="Header Char"/>
    <w:basedOn w:val="DefaultParagraphFont"/>
    <w:link w:val="Header"/>
    <w:uiPriority w:val="99"/>
    <w:rsid w:val="002039A2"/>
  </w:style>
  <w:style w:type="paragraph" w:styleId="Footer">
    <w:name w:val="footer"/>
    <w:basedOn w:val="Normal"/>
    <w:link w:val="FooterChar"/>
    <w:uiPriority w:val="99"/>
    <w:unhideWhenUsed/>
    <w:rsid w:val="002039A2"/>
    <w:pPr>
      <w:tabs>
        <w:tab w:val="center" w:pos="4320"/>
        <w:tab w:val="right" w:pos="8640"/>
      </w:tabs>
    </w:pPr>
  </w:style>
  <w:style w:type="character" w:customStyle="1" w:styleId="FooterChar">
    <w:name w:val="Footer Char"/>
    <w:basedOn w:val="DefaultParagraphFont"/>
    <w:link w:val="Footer"/>
    <w:uiPriority w:val="99"/>
    <w:rsid w:val="002039A2"/>
  </w:style>
  <w:style w:type="paragraph" w:styleId="Revision">
    <w:name w:val="Revision"/>
    <w:hidden/>
    <w:uiPriority w:val="99"/>
    <w:semiHidden/>
    <w:rsid w:val="002F21DB"/>
  </w:style>
  <w:style w:type="table" w:styleId="TableGrid">
    <w:name w:val="Table Grid"/>
    <w:basedOn w:val="TableNormal"/>
    <w:uiPriority w:val="59"/>
    <w:rsid w:val="007075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647EA"/>
  </w:style>
  <w:style w:type="character" w:styleId="PageNumber">
    <w:name w:val="page number"/>
    <w:basedOn w:val="DefaultParagraphFont"/>
    <w:uiPriority w:val="99"/>
    <w:semiHidden/>
    <w:unhideWhenUsed/>
    <w:rsid w:val="0015200A"/>
  </w:style>
  <w:style w:type="character" w:styleId="LineNumber">
    <w:name w:val="line number"/>
    <w:basedOn w:val="DefaultParagraphFont"/>
    <w:uiPriority w:val="99"/>
    <w:semiHidden/>
    <w:unhideWhenUsed/>
    <w:rsid w:val="0015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579936">
      <w:bodyDiv w:val="1"/>
      <w:marLeft w:val="0"/>
      <w:marRight w:val="0"/>
      <w:marTop w:val="0"/>
      <w:marBottom w:val="0"/>
      <w:divBdr>
        <w:top w:val="none" w:sz="0" w:space="0" w:color="auto"/>
        <w:left w:val="none" w:sz="0" w:space="0" w:color="auto"/>
        <w:bottom w:val="none" w:sz="0" w:space="0" w:color="auto"/>
        <w:right w:val="none" w:sz="0" w:space="0" w:color="auto"/>
      </w:divBdr>
    </w:div>
    <w:div w:id="398751726">
      <w:bodyDiv w:val="1"/>
      <w:marLeft w:val="0"/>
      <w:marRight w:val="0"/>
      <w:marTop w:val="0"/>
      <w:marBottom w:val="0"/>
      <w:divBdr>
        <w:top w:val="none" w:sz="0" w:space="0" w:color="auto"/>
        <w:left w:val="none" w:sz="0" w:space="0" w:color="auto"/>
        <w:bottom w:val="none" w:sz="0" w:space="0" w:color="auto"/>
        <w:right w:val="none" w:sz="0" w:space="0" w:color="auto"/>
      </w:divBdr>
      <w:divsChild>
        <w:div w:id="791172953">
          <w:marLeft w:val="0"/>
          <w:marRight w:val="1"/>
          <w:marTop w:val="0"/>
          <w:marBottom w:val="0"/>
          <w:divBdr>
            <w:top w:val="none" w:sz="0" w:space="0" w:color="auto"/>
            <w:left w:val="none" w:sz="0" w:space="0" w:color="auto"/>
            <w:bottom w:val="none" w:sz="0" w:space="0" w:color="auto"/>
            <w:right w:val="none" w:sz="0" w:space="0" w:color="auto"/>
          </w:divBdr>
          <w:divsChild>
            <w:div w:id="1481771573">
              <w:marLeft w:val="0"/>
              <w:marRight w:val="0"/>
              <w:marTop w:val="0"/>
              <w:marBottom w:val="0"/>
              <w:divBdr>
                <w:top w:val="none" w:sz="0" w:space="0" w:color="auto"/>
                <w:left w:val="none" w:sz="0" w:space="0" w:color="auto"/>
                <w:bottom w:val="none" w:sz="0" w:space="0" w:color="auto"/>
                <w:right w:val="none" w:sz="0" w:space="0" w:color="auto"/>
              </w:divBdr>
              <w:divsChild>
                <w:div w:id="422342769">
                  <w:marLeft w:val="0"/>
                  <w:marRight w:val="1"/>
                  <w:marTop w:val="0"/>
                  <w:marBottom w:val="0"/>
                  <w:divBdr>
                    <w:top w:val="none" w:sz="0" w:space="0" w:color="auto"/>
                    <w:left w:val="none" w:sz="0" w:space="0" w:color="auto"/>
                    <w:bottom w:val="none" w:sz="0" w:space="0" w:color="auto"/>
                    <w:right w:val="none" w:sz="0" w:space="0" w:color="auto"/>
                  </w:divBdr>
                  <w:divsChild>
                    <w:div w:id="924075664">
                      <w:marLeft w:val="0"/>
                      <w:marRight w:val="0"/>
                      <w:marTop w:val="0"/>
                      <w:marBottom w:val="0"/>
                      <w:divBdr>
                        <w:top w:val="none" w:sz="0" w:space="0" w:color="auto"/>
                        <w:left w:val="none" w:sz="0" w:space="0" w:color="auto"/>
                        <w:bottom w:val="none" w:sz="0" w:space="0" w:color="auto"/>
                        <w:right w:val="none" w:sz="0" w:space="0" w:color="auto"/>
                      </w:divBdr>
                      <w:divsChild>
                        <w:div w:id="1449544951">
                          <w:marLeft w:val="0"/>
                          <w:marRight w:val="0"/>
                          <w:marTop w:val="0"/>
                          <w:marBottom w:val="0"/>
                          <w:divBdr>
                            <w:top w:val="none" w:sz="0" w:space="0" w:color="auto"/>
                            <w:left w:val="none" w:sz="0" w:space="0" w:color="auto"/>
                            <w:bottom w:val="none" w:sz="0" w:space="0" w:color="auto"/>
                            <w:right w:val="none" w:sz="0" w:space="0" w:color="auto"/>
                          </w:divBdr>
                          <w:divsChild>
                            <w:div w:id="2038843766">
                              <w:marLeft w:val="0"/>
                              <w:marRight w:val="0"/>
                              <w:marTop w:val="120"/>
                              <w:marBottom w:val="360"/>
                              <w:divBdr>
                                <w:top w:val="none" w:sz="0" w:space="0" w:color="auto"/>
                                <w:left w:val="none" w:sz="0" w:space="0" w:color="auto"/>
                                <w:bottom w:val="none" w:sz="0" w:space="0" w:color="auto"/>
                                <w:right w:val="none" w:sz="0" w:space="0" w:color="auto"/>
                              </w:divBdr>
                              <w:divsChild>
                                <w:div w:id="1300257708">
                                  <w:marLeft w:val="0"/>
                                  <w:marRight w:val="0"/>
                                  <w:marTop w:val="0"/>
                                  <w:marBottom w:val="0"/>
                                  <w:divBdr>
                                    <w:top w:val="none" w:sz="0" w:space="0" w:color="auto"/>
                                    <w:left w:val="none" w:sz="0" w:space="0" w:color="auto"/>
                                    <w:bottom w:val="none" w:sz="0" w:space="0" w:color="auto"/>
                                    <w:right w:val="none" w:sz="0" w:space="0" w:color="auto"/>
                                  </w:divBdr>
                                  <w:divsChild>
                                    <w:div w:id="137431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382004">
      <w:bodyDiv w:val="1"/>
      <w:marLeft w:val="0"/>
      <w:marRight w:val="0"/>
      <w:marTop w:val="0"/>
      <w:marBottom w:val="0"/>
      <w:divBdr>
        <w:top w:val="none" w:sz="0" w:space="0" w:color="auto"/>
        <w:left w:val="none" w:sz="0" w:space="0" w:color="auto"/>
        <w:bottom w:val="none" w:sz="0" w:space="0" w:color="auto"/>
        <w:right w:val="none" w:sz="0" w:space="0" w:color="auto"/>
      </w:divBdr>
    </w:div>
    <w:div w:id="610936665">
      <w:bodyDiv w:val="1"/>
      <w:marLeft w:val="0"/>
      <w:marRight w:val="0"/>
      <w:marTop w:val="0"/>
      <w:marBottom w:val="0"/>
      <w:divBdr>
        <w:top w:val="none" w:sz="0" w:space="0" w:color="auto"/>
        <w:left w:val="none" w:sz="0" w:space="0" w:color="auto"/>
        <w:bottom w:val="none" w:sz="0" w:space="0" w:color="auto"/>
        <w:right w:val="none" w:sz="0" w:space="0" w:color="auto"/>
      </w:divBdr>
      <w:divsChild>
        <w:div w:id="1879388905">
          <w:marLeft w:val="0"/>
          <w:marRight w:val="1"/>
          <w:marTop w:val="0"/>
          <w:marBottom w:val="0"/>
          <w:divBdr>
            <w:top w:val="none" w:sz="0" w:space="0" w:color="auto"/>
            <w:left w:val="none" w:sz="0" w:space="0" w:color="auto"/>
            <w:bottom w:val="none" w:sz="0" w:space="0" w:color="auto"/>
            <w:right w:val="none" w:sz="0" w:space="0" w:color="auto"/>
          </w:divBdr>
          <w:divsChild>
            <w:div w:id="116335331">
              <w:marLeft w:val="0"/>
              <w:marRight w:val="0"/>
              <w:marTop w:val="0"/>
              <w:marBottom w:val="0"/>
              <w:divBdr>
                <w:top w:val="none" w:sz="0" w:space="0" w:color="auto"/>
                <w:left w:val="none" w:sz="0" w:space="0" w:color="auto"/>
                <w:bottom w:val="none" w:sz="0" w:space="0" w:color="auto"/>
                <w:right w:val="none" w:sz="0" w:space="0" w:color="auto"/>
              </w:divBdr>
              <w:divsChild>
                <w:div w:id="1392272561">
                  <w:marLeft w:val="0"/>
                  <w:marRight w:val="1"/>
                  <w:marTop w:val="0"/>
                  <w:marBottom w:val="0"/>
                  <w:divBdr>
                    <w:top w:val="none" w:sz="0" w:space="0" w:color="auto"/>
                    <w:left w:val="none" w:sz="0" w:space="0" w:color="auto"/>
                    <w:bottom w:val="none" w:sz="0" w:space="0" w:color="auto"/>
                    <w:right w:val="none" w:sz="0" w:space="0" w:color="auto"/>
                  </w:divBdr>
                  <w:divsChild>
                    <w:div w:id="1166167261">
                      <w:marLeft w:val="0"/>
                      <w:marRight w:val="0"/>
                      <w:marTop w:val="0"/>
                      <w:marBottom w:val="0"/>
                      <w:divBdr>
                        <w:top w:val="none" w:sz="0" w:space="0" w:color="auto"/>
                        <w:left w:val="none" w:sz="0" w:space="0" w:color="auto"/>
                        <w:bottom w:val="none" w:sz="0" w:space="0" w:color="auto"/>
                        <w:right w:val="none" w:sz="0" w:space="0" w:color="auto"/>
                      </w:divBdr>
                      <w:divsChild>
                        <w:div w:id="1324353992">
                          <w:marLeft w:val="0"/>
                          <w:marRight w:val="0"/>
                          <w:marTop w:val="0"/>
                          <w:marBottom w:val="0"/>
                          <w:divBdr>
                            <w:top w:val="none" w:sz="0" w:space="0" w:color="auto"/>
                            <w:left w:val="none" w:sz="0" w:space="0" w:color="auto"/>
                            <w:bottom w:val="none" w:sz="0" w:space="0" w:color="auto"/>
                            <w:right w:val="none" w:sz="0" w:space="0" w:color="auto"/>
                          </w:divBdr>
                          <w:divsChild>
                            <w:div w:id="1821772903">
                              <w:marLeft w:val="0"/>
                              <w:marRight w:val="0"/>
                              <w:marTop w:val="120"/>
                              <w:marBottom w:val="360"/>
                              <w:divBdr>
                                <w:top w:val="none" w:sz="0" w:space="0" w:color="auto"/>
                                <w:left w:val="none" w:sz="0" w:space="0" w:color="auto"/>
                                <w:bottom w:val="none" w:sz="0" w:space="0" w:color="auto"/>
                                <w:right w:val="none" w:sz="0" w:space="0" w:color="auto"/>
                              </w:divBdr>
                              <w:divsChild>
                                <w:div w:id="2051109395">
                                  <w:marLeft w:val="0"/>
                                  <w:marRight w:val="0"/>
                                  <w:marTop w:val="0"/>
                                  <w:marBottom w:val="0"/>
                                  <w:divBdr>
                                    <w:top w:val="none" w:sz="0" w:space="0" w:color="auto"/>
                                    <w:left w:val="none" w:sz="0" w:space="0" w:color="auto"/>
                                    <w:bottom w:val="none" w:sz="0" w:space="0" w:color="auto"/>
                                    <w:right w:val="none" w:sz="0" w:space="0" w:color="auto"/>
                                  </w:divBdr>
                                  <w:divsChild>
                                    <w:div w:id="189041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5546222">
      <w:bodyDiv w:val="1"/>
      <w:marLeft w:val="0"/>
      <w:marRight w:val="0"/>
      <w:marTop w:val="0"/>
      <w:marBottom w:val="0"/>
      <w:divBdr>
        <w:top w:val="none" w:sz="0" w:space="0" w:color="auto"/>
        <w:left w:val="none" w:sz="0" w:space="0" w:color="auto"/>
        <w:bottom w:val="none" w:sz="0" w:space="0" w:color="auto"/>
        <w:right w:val="none" w:sz="0" w:space="0" w:color="auto"/>
      </w:divBdr>
      <w:divsChild>
        <w:div w:id="1717852117">
          <w:marLeft w:val="0"/>
          <w:marRight w:val="1"/>
          <w:marTop w:val="0"/>
          <w:marBottom w:val="0"/>
          <w:divBdr>
            <w:top w:val="none" w:sz="0" w:space="0" w:color="auto"/>
            <w:left w:val="none" w:sz="0" w:space="0" w:color="auto"/>
            <w:bottom w:val="none" w:sz="0" w:space="0" w:color="auto"/>
            <w:right w:val="none" w:sz="0" w:space="0" w:color="auto"/>
          </w:divBdr>
          <w:divsChild>
            <w:div w:id="1810249427">
              <w:marLeft w:val="0"/>
              <w:marRight w:val="0"/>
              <w:marTop w:val="0"/>
              <w:marBottom w:val="0"/>
              <w:divBdr>
                <w:top w:val="none" w:sz="0" w:space="0" w:color="auto"/>
                <w:left w:val="none" w:sz="0" w:space="0" w:color="auto"/>
                <w:bottom w:val="none" w:sz="0" w:space="0" w:color="auto"/>
                <w:right w:val="none" w:sz="0" w:space="0" w:color="auto"/>
              </w:divBdr>
              <w:divsChild>
                <w:div w:id="184828128">
                  <w:marLeft w:val="0"/>
                  <w:marRight w:val="1"/>
                  <w:marTop w:val="0"/>
                  <w:marBottom w:val="0"/>
                  <w:divBdr>
                    <w:top w:val="none" w:sz="0" w:space="0" w:color="auto"/>
                    <w:left w:val="none" w:sz="0" w:space="0" w:color="auto"/>
                    <w:bottom w:val="none" w:sz="0" w:space="0" w:color="auto"/>
                    <w:right w:val="none" w:sz="0" w:space="0" w:color="auto"/>
                  </w:divBdr>
                  <w:divsChild>
                    <w:div w:id="334647625">
                      <w:marLeft w:val="0"/>
                      <w:marRight w:val="0"/>
                      <w:marTop w:val="0"/>
                      <w:marBottom w:val="0"/>
                      <w:divBdr>
                        <w:top w:val="none" w:sz="0" w:space="0" w:color="auto"/>
                        <w:left w:val="none" w:sz="0" w:space="0" w:color="auto"/>
                        <w:bottom w:val="none" w:sz="0" w:space="0" w:color="auto"/>
                        <w:right w:val="none" w:sz="0" w:space="0" w:color="auto"/>
                      </w:divBdr>
                      <w:divsChild>
                        <w:div w:id="372927686">
                          <w:marLeft w:val="0"/>
                          <w:marRight w:val="0"/>
                          <w:marTop w:val="0"/>
                          <w:marBottom w:val="0"/>
                          <w:divBdr>
                            <w:top w:val="none" w:sz="0" w:space="0" w:color="auto"/>
                            <w:left w:val="none" w:sz="0" w:space="0" w:color="auto"/>
                            <w:bottom w:val="none" w:sz="0" w:space="0" w:color="auto"/>
                            <w:right w:val="none" w:sz="0" w:space="0" w:color="auto"/>
                          </w:divBdr>
                          <w:divsChild>
                            <w:div w:id="996224511">
                              <w:marLeft w:val="0"/>
                              <w:marRight w:val="0"/>
                              <w:marTop w:val="120"/>
                              <w:marBottom w:val="360"/>
                              <w:divBdr>
                                <w:top w:val="none" w:sz="0" w:space="0" w:color="auto"/>
                                <w:left w:val="none" w:sz="0" w:space="0" w:color="auto"/>
                                <w:bottom w:val="none" w:sz="0" w:space="0" w:color="auto"/>
                                <w:right w:val="none" w:sz="0" w:space="0" w:color="auto"/>
                              </w:divBdr>
                              <w:divsChild>
                                <w:div w:id="1283076788">
                                  <w:marLeft w:val="0"/>
                                  <w:marRight w:val="0"/>
                                  <w:marTop w:val="0"/>
                                  <w:marBottom w:val="0"/>
                                  <w:divBdr>
                                    <w:top w:val="none" w:sz="0" w:space="0" w:color="auto"/>
                                    <w:left w:val="none" w:sz="0" w:space="0" w:color="auto"/>
                                    <w:bottom w:val="none" w:sz="0" w:space="0" w:color="auto"/>
                                    <w:right w:val="none" w:sz="0" w:space="0" w:color="auto"/>
                                  </w:divBdr>
                                  <w:divsChild>
                                    <w:div w:id="2599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563987">
      <w:bodyDiv w:val="1"/>
      <w:marLeft w:val="0"/>
      <w:marRight w:val="0"/>
      <w:marTop w:val="0"/>
      <w:marBottom w:val="0"/>
      <w:divBdr>
        <w:top w:val="none" w:sz="0" w:space="0" w:color="auto"/>
        <w:left w:val="none" w:sz="0" w:space="0" w:color="auto"/>
        <w:bottom w:val="none" w:sz="0" w:space="0" w:color="auto"/>
        <w:right w:val="none" w:sz="0" w:space="0" w:color="auto"/>
      </w:divBdr>
      <w:divsChild>
        <w:div w:id="1143736051">
          <w:marLeft w:val="0"/>
          <w:marRight w:val="1"/>
          <w:marTop w:val="0"/>
          <w:marBottom w:val="0"/>
          <w:divBdr>
            <w:top w:val="none" w:sz="0" w:space="0" w:color="auto"/>
            <w:left w:val="none" w:sz="0" w:space="0" w:color="auto"/>
            <w:bottom w:val="none" w:sz="0" w:space="0" w:color="auto"/>
            <w:right w:val="none" w:sz="0" w:space="0" w:color="auto"/>
          </w:divBdr>
          <w:divsChild>
            <w:div w:id="1799180048">
              <w:marLeft w:val="0"/>
              <w:marRight w:val="0"/>
              <w:marTop w:val="0"/>
              <w:marBottom w:val="0"/>
              <w:divBdr>
                <w:top w:val="none" w:sz="0" w:space="0" w:color="auto"/>
                <w:left w:val="none" w:sz="0" w:space="0" w:color="auto"/>
                <w:bottom w:val="none" w:sz="0" w:space="0" w:color="auto"/>
                <w:right w:val="none" w:sz="0" w:space="0" w:color="auto"/>
              </w:divBdr>
              <w:divsChild>
                <w:div w:id="390273152">
                  <w:marLeft w:val="0"/>
                  <w:marRight w:val="1"/>
                  <w:marTop w:val="0"/>
                  <w:marBottom w:val="0"/>
                  <w:divBdr>
                    <w:top w:val="none" w:sz="0" w:space="0" w:color="auto"/>
                    <w:left w:val="none" w:sz="0" w:space="0" w:color="auto"/>
                    <w:bottom w:val="none" w:sz="0" w:space="0" w:color="auto"/>
                    <w:right w:val="none" w:sz="0" w:space="0" w:color="auto"/>
                  </w:divBdr>
                  <w:divsChild>
                    <w:div w:id="687828113">
                      <w:marLeft w:val="0"/>
                      <w:marRight w:val="0"/>
                      <w:marTop w:val="0"/>
                      <w:marBottom w:val="0"/>
                      <w:divBdr>
                        <w:top w:val="none" w:sz="0" w:space="0" w:color="auto"/>
                        <w:left w:val="none" w:sz="0" w:space="0" w:color="auto"/>
                        <w:bottom w:val="none" w:sz="0" w:space="0" w:color="auto"/>
                        <w:right w:val="none" w:sz="0" w:space="0" w:color="auto"/>
                      </w:divBdr>
                      <w:divsChild>
                        <w:div w:id="821392633">
                          <w:marLeft w:val="0"/>
                          <w:marRight w:val="0"/>
                          <w:marTop w:val="0"/>
                          <w:marBottom w:val="0"/>
                          <w:divBdr>
                            <w:top w:val="none" w:sz="0" w:space="0" w:color="auto"/>
                            <w:left w:val="none" w:sz="0" w:space="0" w:color="auto"/>
                            <w:bottom w:val="none" w:sz="0" w:space="0" w:color="auto"/>
                            <w:right w:val="none" w:sz="0" w:space="0" w:color="auto"/>
                          </w:divBdr>
                          <w:divsChild>
                            <w:div w:id="314577035">
                              <w:marLeft w:val="0"/>
                              <w:marRight w:val="0"/>
                              <w:marTop w:val="120"/>
                              <w:marBottom w:val="360"/>
                              <w:divBdr>
                                <w:top w:val="none" w:sz="0" w:space="0" w:color="auto"/>
                                <w:left w:val="none" w:sz="0" w:space="0" w:color="auto"/>
                                <w:bottom w:val="none" w:sz="0" w:space="0" w:color="auto"/>
                                <w:right w:val="none" w:sz="0" w:space="0" w:color="auto"/>
                              </w:divBdr>
                              <w:divsChild>
                                <w:div w:id="2061779342">
                                  <w:marLeft w:val="0"/>
                                  <w:marRight w:val="0"/>
                                  <w:marTop w:val="0"/>
                                  <w:marBottom w:val="0"/>
                                  <w:divBdr>
                                    <w:top w:val="none" w:sz="0" w:space="0" w:color="auto"/>
                                    <w:left w:val="none" w:sz="0" w:space="0" w:color="auto"/>
                                    <w:bottom w:val="none" w:sz="0" w:space="0" w:color="auto"/>
                                    <w:right w:val="none" w:sz="0" w:space="0" w:color="auto"/>
                                  </w:divBdr>
                                  <w:divsChild>
                                    <w:div w:id="1923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653735">
      <w:bodyDiv w:val="1"/>
      <w:marLeft w:val="0"/>
      <w:marRight w:val="0"/>
      <w:marTop w:val="0"/>
      <w:marBottom w:val="0"/>
      <w:divBdr>
        <w:top w:val="none" w:sz="0" w:space="0" w:color="auto"/>
        <w:left w:val="none" w:sz="0" w:space="0" w:color="auto"/>
        <w:bottom w:val="none" w:sz="0" w:space="0" w:color="auto"/>
        <w:right w:val="none" w:sz="0" w:space="0" w:color="auto"/>
      </w:divBdr>
      <w:divsChild>
        <w:div w:id="320819921">
          <w:marLeft w:val="0"/>
          <w:marRight w:val="1"/>
          <w:marTop w:val="0"/>
          <w:marBottom w:val="0"/>
          <w:divBdr>
            <w:top w:val="none" w:sz="0" w:space="0" w:color="auto"/>
            <w:left w:val="none" w:sz="0" w:space="0" w:color="auto"/>
            <w:bottom w:val="none" w:sz="0" w:space="0" w:color="auto"/>
            <w:right w:val="none" w:sz="0" w:space="0" w:color="auto"/>
          </w:divBdr>
          <w:divsChild>
            <w:div w:id="806779282">
              <w:marLeft w:val="0"/>
              <w:marRight w:val="0"/>
              <w:marTop w:val="0"/>
              <w:marBottom w:val="0"/>
              <w:divBdr>
                <w:top w:val="none" w:sz="0" w:space="0" w:color="auto"/>
                <w:left w:val="none" w:sz="0" w:space="0" w:color="auto"/>
                <w:bottom w:val="none" w:sz="0" w:space="0" w:color="auto"/>
                <w:right w:val="none" w:sz="0" w:space="0" w:color="auto"/>
              </w:divBdr>
              <w:divsChild>
                <w:div w:id="1892225430">
                  <w:marLeft w:val="0"/>
                  <w:marRight w:val="1"/>
                  <w:marTop w:val="0"/>
                  <w:marBottom w:val="0"/>
                  <w:divBdr>
                    <w:top w:val="none" w:sz="0" w:space="0" w:color="auto"/>
                    <w:left w:val="none" w:sz="0" w:space="0" w:color="auto"/>
                    <w:bottom w:val="none" w:sz="0" w:space="0" w:color="auto"/>
                    <w:right w:val="none" w:sz="0" w:space="0" w:color="auto"/>
                  </w:divBdr>
                  <w:divsChild>
                    <w:div w:id="1855607670">
                      <w:marLeft w:val="0"/>
                      <w:marRight w:val="0"/>
                      <w:marTop w:val="0"/>
                      <w:marBottom w:val="0"/>
                      <w:divBdr>
                        <w:top w:val="none" w:sz="0" w:space="0" w:color="auto"/>
                        <w:left w:val="none" w:sz="0" w:space="0" w:color="auto"/>
                        <w:bottom w:val="none" w:sz="0" w:space="0" w:color="auto"/>
                        <w:right w:val="none" w:sz="0" w:space="0" w:color="auto"/>
                      </w:divBdr>
                      <w:divsChild>
                        <w:div w:id="853034252">
                          <w:marLeft w:val="0"/>
                          <w:marRight w:val="0"/>
                          <w:marTop w:val="0"/>
                          <w:marBottom w:val="0"/>
                          <w:divBdr>
                            <w:top w:val="none" w:sz="0" w:space="0" w:color="auto"/>
                            <w:left w:val="none" w:sz="0" w:space="0" w:color="auto"/>
                            <w:bottom w:val="none" w:sz="0" w:space="0" w:color="auto"/>
                            <w:right w:val="none" w:sz="0" w:space="0" w:color="auto"/>
                          </w:divBdr>
                          <w:divsChild>
                            <w:div w:id="1528635766">
                              <w:marLeft w:val="0"/>
                              <w:marRight w:val="0"/>
                              <w:marTop w:val="120"/>
                              <w:marBottom w:val="360"/>
                              <w:divBdr>
                                <w:top w:val="none" w:sz="0" w:space="0" w:color="auto"/>
                                <w:left w:val="none" w:sz="0" w:space="0" w:color="auto"/>
                                <w:bottom w:val="none" w:sz="0" w:space="0" w:color="auto"/>
                                <w:right w:val="none" w:sz="0" w:space="0" w:color="auto"/>
                              </w:divBdr>
                              <w:divsChild>
                                <w:div w:id="1791166997">
                                  <w:marLeft w:val="0"/>
                                  <w:marRight w:val="0"/>
                                  <w:marTop w:val="0"/>
                                  <w:marBottom w:val="0"/>
                                  <w:divBdr>
                                    <w:top w:val="none" w:sz="0" w:space="0" w:color="auto"/>
                                    <w:left w:val="none" w:sz="0" w:space="0" w:color="auto"/>
                                    <w:bottom w:val="none" w:sz="0" w:space="0" w:color="auto"/>
                                    <w:right w:val="none" w:sz="0" w:space="0" w:color="auto"/>
                                  </w:divBdr>
                                  <w:divsChild>
                                    <w:div w:id="6115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56583">
      <w:bodyDiv w:val="1"/>
      <w:marLeft w:val="0"/>
      <w:marRight w:val="0"/>
      <w:marTop w:val="0"/>
      <w:marBottom w:val="0"/>
      <w:divBdr>
        <w:top w:val="none" w:sz="0" w:space="0" w:color="auto"/>
        <w:left w:val="none" w:sz="0" w:space="0" w:color="auto"/>
        <w:bottom w:val="none" w:sz="0" w:space="0" w:color="auto"/>
        <w:right w:val="none" w:sz="0" w:space="0" w:color="auto"/>
      </w:divBdr>
      <w:divsChild>
        <w:div w:id="1136332913">
          <w:marLeft w:val="0"/>
          <w:marRight w:val="1"/>
          <w:marTop w:val="0"/>
          <w:marBottom w:val="0"/>
          <w:divBdr>
            <w:top w:val="none" w:sz="0" w:space="0" w:color="auto"/>
            <w:left w:val="none" w:sz="0" w:space="0" w:color="auto"/>
            <w:bottom w:val="none" w:sz="0" w:space="0" w:color="auto"/>
            <w:right w:val="none" w:sz="0" w:space="0" w:color="auto"/>
          </w:divBdr>
          <w:divsChild>
            <w:div w:id="1976594475">
              <w:marLeft w:val="0"/>
              <w:marRight w:val="0"/>
              <w:marTop w:val="0"/>
              <w:marBottom w:val="0"/>
              <w:divBdr>
                <w:top w:val="none" w:sz="0" w:space="0" w:color="auto"/>
                <w:left w:val="none" w:sz="0" w:space="0" w:color="auto"/>
                <w:bottom w:val="none" w:sz="0" w:space="0" w:color="auto"/>
                <w:right w:val="none" w:sz="0" w:space="0" w:color="auto"/>
              </w:divBdr>
              <w:divsChild>
                <w:div w:id="111874069">
                  <w:marLeft w:val="0"/>
                  <w:marRight w:val="1"/>
                  <w:marTop w:val="0"/>
                  <w:marBottom w:val="0"/>
                  <w:divBdr>
                    <w:top w:val="none" w:sz="0" w:space="0" w:color="auto"/>
                    <w:left w:val="none" w:sz="0" w:space="0" w:color="auto"/>
                    <w:bottom w:val="none" w:sz="0" w:space="0" w:color="auto"/>
                    <w:right w:val="none" w:sz="0" w:space="0" w:color="auto"/>
                  </w:divBdr>
                  <w:divsChild>
                    <w:div w:id="2070348984">
                      <w:marLeft w:val="0"/>
                      <w:marRight w:val="0"/>
                      <w:marTop w:val="0"/>
                      <w:marBottom w:val="0"/>
                      <w:divBdr>
                        <w:top w:val="none" w:sz="0" w:space="0" w:color="auto"/>
                        <w:left w:val="none" w:sz="0" w:space="0" w:color="auto"/>
                        <w:bottom w:val="none" w:sz="0" w:space="0" w:color="auto"/>
                        <w:right w:val="none" w:sz="0" w:space="0" w:color="auto"/>
                      </w:divBdr>
                      <w:divsChild>
                        <w:div w:id="1758670227">
                          <w:marLeft w:val="0"/>
                          <w:marRight w:val="0"/>
                          <w:marTop w:val="0"/>
                          <w:marBottom w:val="0"/>
                          <w:divBdr>
                            <w:top w:val="none" w:sz="0" w:space="0" w:color="auto"/>
                            <w:left w:val="none" w:sz="0" w:space="0" w:color="auto"/>
                            <w:bottom w:val="none" w:sz="0" w:space="0" w:color="auto"/>
                            <w:right w:val="none" w:sz="0" w:space="0" w:color="auto"/>
                          </w:divBdr>
                          <w:divsChild>
                            <w:div w:id="921724030">
                              <w:marLeft w:val="0"/>
                              <w:marRight w:val="0"/>
                              <w:marTop w:val="120"/>
                              <w:marBottom w:val="360"/>
                              <w:divBdr>
                                <w:top w:val="none" w:sz="0" w:space="0" w:color="auto"/>
                                <w:left w:val="none" w:sz="0" w:space="0" w:color="auto"/>
                                <w:bottom w:val="none" w:sz="0" w:space="0" w:color="auto"/>
                                <w:right w:val="none" w:sz="0" w:space="0" w:color="auto"/>
                              </w:divBdr>
                              <w:divsChild>
                                <w:div w:id="1765300418">
                                  <w:marLeft w:val="420"/>
                                  <w:marRight w:val="0"/>
                                  <w:marTop w:val="0"/>
                                  <w:marBottom w:val="0"/>
                                  <w:divBdr>
                                    <w:top w:val="none" w:sz="0" w:space="0" w:color="auto"/>
                                    <w:left w:val="none" w:sz="0" w:space="0" w:color="auto"/>
                                    <w:bottom w:val="none" w:sz="0" w:space="0" w:color="auto"/>
                                    <w:right w:val="none" w:sz="0" w:space="0" w:color="auto"/>
                                  </w:divBdr>
                                  <w:divsChild>
                                    <w:div w:id="183331466">
                                      <w:marLeft w:val="0"/>
                                      <w:marRight w:val="0"/>
                                      <w:marTop w:val="0"/>
                                      <w:marBottom w:val="0"/>
                                      <w:divBdr>
                                        <w:top w:val="none" w:sz="0" w:space="0" w:color="auto"/>
                                        <w:left w:val="none" w:sz="0" w:space="0" w:color="auto"/>
                                        <w:bottom w:val="none" w:sz="0" w:space="0" w:color="auto"/>
                                        <w:right w:val="none" w:sz="0" w:space="0" w:color="auto"/>
                                      </w:divBdr>
                                      <w:divsChild>
                                        <w:div w:id="177524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405051">
      <w:bodyDiv w:val="1"/>
      <w:marLeft w:val="0"/>
      <w:marRight w:val="0"/>
      <w:marTop w:val="0"/>
      <w:marBottom w:val="0"/>
      <w:divBdr>
        <w:top w:val="none" w:sz="0" w:space="0" w:color="auto"/>
        <w:left w:val="none" w:sz="0" w:space="0" w:color="auto"/>
        <w:bottom w:val="none" w:sz="0" w:space="0" w:color="auto"/>
        <w:right w:val="none" w:sz="0" w:space="0" w:color="auto"/>
      </w:divBdr>
      <w:divsChild>
        <w:div w:id="1498644212">
          <w:marLeft w:val="0"/>
          <w:marRight w:val="0"/>
          <w:marTop w:val="0"/>
          <w:marBottom w:val="0"/>
          <w:divBdr>
            <w:top w:val="none" w:sz="0" w:space="0" w:color="auto"/>
            <w:left w:val="none" w:sz="0" w:space="0" w:color="auto"/>
            <w:bottom w:val="none" w:sz="0" w:space="0" w:color="auto"/>
            <w:right w:val="none" w:sz="0" w:space="0" w:color="auto"/>
          </w:divBdr>
          <w:divsChild>
            <w:div w:id="224997467">
              <w:marLeft w:val="0"/>
              <w:marRight w:val="0"/>
              <w:marTop w:val="0"/>
              <w:marBottom w:val="0"/>
              <w:divBdr>
                <w:top w:val="none" w:sz="0" w:space="0" w:color="auto"/>
                <w:left w:val="none" w:sz="0" w:space="0" w:color="auto"/>
                <w:bottom w:val="none" w:sz="0" w:space="0" w:color="auto"/>
                <w:right w:val="none" w:sz="0" w:space="0" w:color="auto"/>
              </w:divBdr>
              <w:divsChild>
                <w:div w:id="2092892931">
                  <w:marLeft w:val="0"/>
                  <w:marRight w:val="0"/>
                  <w:marTop w:val="0"/>
                  <w:marBottom w:val="0"/>
                  <w:divBdr>
                    <w:top w:val="none" w:sz="0" w:space="0" w:color="auto"/>
                    <w:left w:val="none" w:sz="0" w:space="0" w:color="auto"/>
                    <w:bottom w:val="none" w:sz="0" w:space="0" w:color="auto"/>
                    <w:right w:val="none" w:sz="0" w:space="0" w:color="auto"/>
                  </w:divBdr>
                  <w:divsChild>
                    <w:div w:id="569001178">
                      <w:marLeft w:val="0"/>
                      <w:marRight w:val="0"/>
                      <w:marTop w:val="0"/>
                      <w:marBottom w:val="0"/>
                      <w:divBdr>
                        <w:top w:val="none" w:sz="0" w:space="0" w:color="auto"/>
                        <w:left w:val="none" w:sz="0" w:space="0" w:color="auto"/>
                        <w:bottom w:val="none" w:sz="0" w:space="0" w:color="auto"/>
                        <w:right w:val="none" w:sz="0" w:space="0" w:color="auto"/>
                      </w:divBdr>
                      <w:divsChild>
                        <w:div w:id="916204055">
                          <w:marLeft w:val="0"/>
                          <w:marRight w:val="0"/>
                          <w:marTop w:val="0"/>
                          <w:marBottom w:val="0"/>
                          <w:divBdr>
                            <w:top w:val="none" w:sz="0" w:space="0" w:color="auto"/>
                            <w:left w:val="none" w:sz="0" w:space="0" w:color="auto"/>
                            <w:bottom w:val="none" w:sz="0" w:space="0" w:color="auto"/>
                            <w:right w:val="none" w:sz="0" w:space="0" w:color="auto"/>
                          </w:divBdr>
                          <w:divsChild>
                            <w:div w:id="527526006">
                              <w:marLeft w:val="0"/>
                              <w:marRight w:val="0"/>
                              <w:marTop w:val="0"/>
                              <w:marBottom w:val="0"/>
                              <w:divBdr>
                                <w:top w:val="none" w:sz="0" w:space="0" w:color="auto"/>
                                <w:left w:val="none" w:sz="0" w:space="0" w:color="auto"/>
                                <w:bottom w:val="none" w:sz="0" w:space="0" w:color="auto"/>
                                <w:right w:val="none" w:sz="0" w:space="0" w:color="auto"/>
                              </w:divBdr>
                              <w:divsChild>
                                <w:div w:id="1748724716">
                                  <w:marLeft w:val="0"/>
                                  <w:marRight w:val="0"/>
                                  <w:marTop w:val="0"/>
                                  <w:marBottom w:val="0"/>
                                  <w:divBdr>
                                    <w:top w:val="none" w:sz="0" w:space="0" w:color="auto"/>
                                    <w:left w:val="none" w:sz="0" w:space="0" w:color="auto"/>
                                    <w:bottom w:val="none" w:sz="0" w:space="0" w:color="auto"/>
                                    <w:right w:val="none" w:sz="0" w:space="0" w:color="auto"/>
                                  </w:divBdr>
                                  <w:divsChild>
                                    <w:div w:id="1701710363">
                                      <w:marLeft w:val="0"/>
                                      <w:marRight w:val="0"/>
                                      <w:marTop w:val="0"/>
                                      <w:marBottom w:val="0"/>
                                      <w:divBdr>
                                        <w:top w:val="none" w:sz="0" w:space="0" w:color="auto"/>
                                        <w:left w:val="none" w:sz="0" w:space="0" w:color="auto"/>
                                        <w:bottom w:val="none" w:sz="0" w:space="0" w:color="auto"/>
                                        <w:right w:val="none" w:sz="0" w:space="0" w:color="auto"/>
                                      </w:divBdr>
                                      <w:divsChild>
                                        <w:div w:id="1580679127">
                                          <w:marLeft w:val="0"/>
                                          <w:marRight w:val="0"/>
                                          <w:marTop w:val="0"/>
                                          <w:marBottom w:val="0"/>
                                          <w:divBdr>
                                            <w:top w:val="none" w:sz="0" w:space="0" w:color="auto"/>
                                            <w:left w:val="none" w:sz="0" w:space="0" w:color="auto"/>
                                            <w:bottom w:val="none" w:sz="0" w:space="0" w:color="auto"/>
                                            <w:right w:val="none" w:sz="0" w:space="0" w:color="auto"/>
                                          </w:divBdr>
                                          <w:divsChild>
                                            <w:div w:id="1561360951">
                                              <w:marLeft w:val="0"/>
                                              <w:marRight w:val="0"/>
                                              <w:marTop w:val="0"/>
                                              <w:marBottom w:val="0"/>
                                              <w:divBdr>
                                                <w:top w:val="none" w:sz="0" w:space="0" w:color="auto"/>
                                                <w:left w:val="none" w:sz="0" w:space="0" w:color="auto"/>
                                                <w:bottom w:val="none" w:sz="0" w:space="0" w:color="auto"/>
                                                <w:right w:val="none" w:sz="0" w:space="0" w:color="auto"/>
                                              </w:divBdr>
                                              <w:divsChild>
                                                <w:div w:id="2013752960">
                                                  <w:marLeft w:val="0"/>
                                                  <w:marRight w:val="0"/>
                                                  <w:marTop w:val="0"/>
                                                  <w:marBottom w:val="0"/>
                                                  <w:divBdr>
                                                    <w:top w:val="none" w:sz="0" w:space="0" w:color="auto"/>
                                                    <w:left w:val="none" w:sz="0" w:space="0" w:color="auto"/>
                                                    <w:bottom w:val="none" w:sz="0" w:space="0" w:color="auto"/>
                                                    <w:right w:val="none" w:sz="0" w:space="0" w:color="auto"/>
                                                  </w:divBdr>
                                                  <w:divsChild>
                                                    <w:div w:id="1019507924">
                                                      <w:marLeft w:val="0"/>
                                                      <w:marRight w:val="0"/>
                                                      <w:marTop w:val="0"/>
                                                      <w:marBottom w:val="0"/>
                                                      <w:divBdr>
                                                        <w:top w:val="none" w:sz="0" w:space="0" w:color="auto"/>
                                                        <w:left w:val="none" w:sz="0" w:space="0" w:color="auto"/>
                                                        <w:bottom w:val="none" w:sz="0" w:space="0" w:color="auto"/>
                                                        <w:right w:val="none" w:sz="0" w:space="0" w:color="auto"/>
                                                      </w:divBdr>
                                                      <w:divsChild>
                                                        <w:div w:id="2093308438">
                                                          <w:marLeft w:val="0"/>
                                                          <w:marRight w:val="0"/>
                                                          <w:marTop w:val="0"/>
                                                          <w:marBottom w:val="0"/>
                                                          <w:divBdr>
                                                            <w:top w:val="none" w:sz="0" w:space="0" w:color="auto"/>
                                                            <w:left w:val="none" w:sz="0" w:space="0" w:color="auto"/>
                                                            <w:bottom w:val="none" w:sz="0" w:space="0" w:color="auto"/>
                                                            <w:right w:val="none" w:sz="0" w:space="0" w:color="auto"/>
                                                          </w:divBdr>
                                                          <w:divsChild>
                                                            <w:div w:id="1378967740">
                                                              <w:marLeft w:val="0"/>
                                                              <w:marRight w:val="0"/>
                                                              <w:marTop w:val="0"/>
                                                              <w:marBottom w:val="0"/>
                                                              <w:divBdr>
                                                                <w:top w:val="none" w:sz="0" w:space="0" w:color="auto"/>
                                                                <w:left w:val="none" w:sz="0" w:space="0" w:color="auto"/>
                                                                <w:bottom w:val="none" w:sz="0" w:space="0" w:color="auto"/>
                                                                <w:right w:val="none" w:sz="0" w:space="0" w:color="auto"/>
                                                              </w:divBdr>
                                                              <w:divsChild>
                                                                <w:div w:id="1947229314">
                                                                  <w:marLeft w:val="0"/>
                                                                  <w:marRight w:val="0"/>
                                                                  <w:marTop w:val="0"/>
                                                                  <w:marBottom w:val="0"/>
                                                                  <w:divBdr>
                                                                    <w:top w:val="none" w:sz="0" w:space="0" w:color="auto"/>
                                                                    <w:left w:val="none" w:sz="0" w:space="0" w:color="auto"/>
                                                                    <w:bottom w:val="none" w:sz="0" w:space="0" w:color="auto"/>
                                                                    <w:right w:val="none" w:sz="0" w:space="0" w:color="auto"/>
                                                                  </w:divBdr>
                                                                  <w:divsChild>
                                                                    <w:div w:id="1771118573">
                                                                      <w:marLeft w:val="0"/>
                                                                      <w:marRight w:val="0"/>
                                                                      <w:marTop w:val="0"/>
                                                                      <w:marBottom w:val="0"/>
                                                                      <w:divBdr>
                                                                        <w:top w:val="none" w:sz="0" w:space="0" w:color="auto"/>
                                                                        <w:left w:val="none" w:sz="0" w:space="0" w:color="auto"/>
                                                                        <w:bottom w:val="none" w:sz="0" w:space="0" w:color="auto"/>
                                                                        <w:right w:val="none" w:sz="0" w:space="0" w:color="auto"/>
                                                                      </w:divBdr>
                                                                      <w:divsChild>
                                                                        <w:div w:id="427242284">
                                                                          <w:marLeft w:val="0"/>
                                                                          <w:marRight w:val="0"/>
                                                                          <w:marTop w:val="0"/>
                                                                          <w:marBottom w:val="0"/>
                                                                          <w:divBdr>
                                                                            <w:top w:val="none" w:sz="0" w:space="0" w:color="auto"/>
                                                                            <w:left w:val="none" w:sz="0" w:space="0" w:color="auto"/>
                                                                            <w:bottom w:val="none" w:sz="0" w:space="0" w:color="auto"/>
                                                                            <w:right w:val="none" w:sz="0" w:space="0" w:color="auto"/>
                                                                          </w:divBdr>
                                                                          <w:divsChild>
                                                                            <w:div w:id="1841889813">
                                                                              <w:marLeft w:val="0"/>
                                                                              <w:marRight w:val="0"/>
                                                                              <w:marTop w:val="0"/>
                                                                              <w:marBottom w:val="0"/>
                                                                              <w:divBdr>
                                                                                <w:top w:val="none" w:sz="0" w:space="0" w:color="auto"/>
                                                                                <w:left w:val="none" w:sz="0" w:space="0" w:color="auto"/>
                                                                                <w:bottom w:val="none" w:sz="0" w:space="0" w:color="auto"/>
                                                                                <w:right w:val="none" w:sz="0" w:space="0" w:color="auto"/>
                                                                              </w:divBdr>
                                                                              <w:divsChild>
                                                                                <w:div w:id="181628602">
                                                                                  <w:marLeft w:val="0"/>
                                                                                  <w:marRight w:val="0"/>
                                                                                  <w:marTop w:val="0"/>
                                                                                  <w:marBottom w:val="0"/>
                                                                                  <w:divBdr>
                                                                                    <w:top w:val="none" w:sz="0" w:space="0" w:color="auto"/>
                                                                                    <w:left w:val="none" w:sz="0" w:space="0" w:color="auto"/>
                                                                                    <w:bottom w:val="none" w:sz="0" w:space="0" w:color="auto"/>
                                                                                    <w:right w:val="none" w:sz="0" w:space="0" w:color="auto"/>
                                                                                  </w:divBdr>
                                                                                  <w:divsChild>
                                                                                    <w:div w:id="594634209">
                                                                                      <w:marLeft w:val="0"/>
                                                                                      <w:marRight w:val="0"/>
                                                                                      <w:marTop w:val="0"/>
                                                                                      <w:marBottom w:val="0"/>
                                                                                      <w:divBdr>
                                                                                        <w:top w:val="none" w:sz="0" w:space="0" w:color="auto"/>
                                                                                        <w:left w:val="none" w:sz="0" w:space="0" w:color="auto"/>
                                                                                        <w:bottom w:val="none" w:sz="0" w:space="0" w:color="auto"/>
                                                                                        <w:right w:val="none" w:sz="0" w:space="0" w:color="auto"/>
                                                                                      </w:divBdr>
                                                                                      <w:divsChild>
                                                                                        <w:div w:id="1780417323">
                                                                                          <w:marLeft w:val="0"/>
                                                                                          <w:marRight w:val="0"/>
                                                                                          <w:marTop w:val="0"/>
                                                                                          <w:marBottom w:val="0"/>
                                                                                          <w:divBdr>
                                                                                            <w:top w:val="none" w:sz="0" w:space="0" w:color="auto"/>
                                                                                            <w:left w:val="none" w:sz="0" w:space="0" w:color="auto"/>
                                                                                            <w:bottom w:val="none" w:sz="0" w:space="0" w:color="auto"/>
                                                                                            <w:right w:val="none" w:sz="0" w:space="0" w:color="auto"/>
                                                                                          </w:divBdr>
                                                                                          <w:divsChild>
                                                                                            <w:div w:id="1044018593">
                                                                                              <w:marLeft w:val="0"/>
                                                                                              <w:marRight w:val="0"/>
                                                                                              <w:marTop w:val="0"/>
                                                                                              <w:marBottom w:val="0"/>
                                                                                              <w:divBdr>
                                                                                                <w:top w:val="none" w:sz="0" w:space="0" w:color="auto"/>
                                                                                                <w:left w:val="none" w:sz="0" w:space="0" w:color="auto"/>
                                                                                                <w:bottom w:val="none" w:sz="0" w:space="0" w:color="auto"/>
                                                                                                <w:right w:val="none" w:sz="0" w:space="0" w:color="auto"/>
                                                                                              </w:divBdr>
                                                                                              <w:divsChild>
                                                                                                <w:div w:id="1516260915">
                                                                                                  <w:marLeft w:val="0"/>
                                                                                                  <w:marRight w:val="0"/>
                                                                                                  <w:marTop w:val="0"/>
                                                                                                  <w:marBottom w:val="0"/>
                                                                                                  <w:divBdr>
                                                                                                    <w:top w:val="none" w:sz="0" w:space="0" w:color="auto"/>
                                                                                                    <w:left w:val="none" w:sz="0" w:space="0" w:color="auto"/>
                                                                                                    <w:bottom w:val="none" w:sz="0" w:space="0" w:color="auto"/>
                                                                                                    <w:right w:val="none" w:sz="0" w:space="0" w:color="auto"/>
                                                                                                  </w:divBdr>
                                                                                                  <w:divsChild>
                                                                                                    <w:div w:id="715355524">
                                                                                                      <w:marLeft w:val="0"/>
                                                                                                      <w:marRight w:val="0"/>
                                                                                                      <w:marTop w:val="0"/>
                                                                                                      <w:marBottom w:val="0"/>
                                                                                                      <w:divBdr>
                                                                                                        <w:top w:val="none" w:sz="0" w:space="0" w:color="auto"/>
                                                                                                        <w:left w:val="none" w:sz="0" w:space="0" w:color="auto"/>
                                                                                                        <w:bottom w:val="none" w:sz="0" w:space="0" w:color="auto"/>
                                                                                                        <w:right w:val="none" w:sz="0" w:space="0" w:color="auto"/>
                                                                                                      </w:divBdr>
                                                                                                      <w:divsChild>
                                                                                                        <w:div w:id="2026976714">
                                                                                                          <w:marLeft w:val="0"/>
                                                                                                          <w:marRight w:val="0"/>
                                                                                                          <w:marTop w:val="0"/>
                                                                                                          <w:marBottom w:val="0"/>
                                                                                                          <w:divBdr>
                                                                                                            <w:top w:val="none" w:sz="0" w:space="0" w:color="auto"/>
                                                                                                            <w:left w:val="none" w:sz="0" w:space="0" w:color="auto"/>
                                                                                                            <w:bottom w:val="none" w:sz="0" w:space="0" w:color="auto"/>
                                                                                                            <w:right w:val="none" w:sz="0" w:space="0" w:color="auto"/>
                                                                                                          </w:divBdr>
                                                                                                          <w:divsChild>
                                                                                                            <w:div w:id="2133328559">
                                                                                                              <w:marLeft w:val="0"/>
                                                                                                              <w:marRight w:val="0"/>
                                                                                                              <w:marTop w:val="0"/>
                                                                                                              <w:marBottom w:val="0"/>
                                                                                                              <w:divBdr>
                                                                                                                <w:top w:val="none" w:sz="0" w:space="0" w:color="auto"/>
                                                                                                                <w:left w:val="none" w:sz="0" w:space="0" w:color="auto"/>
                                                                                                                <w:bottom w:val="none" w:sz="0" w:space="0" w:color="auto"/>
                                                                                                                <w:right w:val="none" w:sz="0" w:space="0" w:color="auto"/>
                                                                                                              </w:divBdr>
                                                                                                              <w:divsChild>
                                                                                                                <w:div w:id="826476942">
                                                                                                                  <w:marLeft w:val="0"/>
                                                                                                                  <w:marRight w:val="0"/>
                                                                                                                  <w:marTop w:val="0"/>
                                                                                                                  <w:marBottom w:val="0"/>
                                                                                                                  <w:divBdr>
                                                                                                                    <w:top w:val="none" w:sz="0" w:space="0" w:color="auto"/>
                                                                                                                    <w:left w:val="none" w:sz="0" w:space="0" w:color="auto"/>
                                                                                                                    <w:bottom w:val="none" w:sz="0" w:space="0" w:color="auto"/>
                                                                                                                    <w:right w:val="none" w:sz="0" w:space="0" w:color="auto"/>
                                                                                                                  </w:divBdr>
                                                                                                                  <w:divsChild>
                                                                                                                    <w:div w:id="99034212">
                                                                                                                      <w:marLeft w:val="0"/>
                                                                                                                      <w:marRight w:val="0"/>
                                                                                                                      <w:marTop w:val="0"/>
                                                                                                                      <w:marBottom w:val="0"/>
                                                                                                                      <w:divBdr>
                                                                                                                        <w:top w:val="none" w:sz="0" w:space="0" w:color="auto"/>
                                                                                                                        <w:left w:val="none" w:sz="0" w:space="0" w:color="auto"/>
                                                                                                                        <w:bottom w:val="none" w:sz="0" w:space="0" w:color="auto"/>
                                                                                                                        <w:right w:val="none" w:sz="0" w:space="0" w:color="auto"/>
                                                                                                                      </w:divBdr>
                                                                                                                      <w:divsChild>
                                                                                                                        <w:div w:id="642931569">
                                                                                                                          <w:marLeft w:val="0"/>
                                                                                                                          <w:marRight w:val="0"/>
                                                                                                                          <w:marTop w:val="0"/>
                                                                                                                          <w:marBottom w:val="0"/>
                                                                                                                          <w:divBdr>
                                                                                                                            <w:top w:val="none" w:sz="0" w:space="0" w:color="auto"/>
                                                                                                                            <w:left w:val="none" w:sz="0" w:space="0" w:color="auto"/>
                                                                                                                            <w:bottom w:val="none" w:sz="0" w:space="0" w:color="auto"/>
                                                                                                                            <w:right w:val="none" w:sz="0" w:space="0" w:color="auto"/>
                                                                                                                          </w:divBdr>
                                                                                                                          <w:divsChild>
                                                                                                                            <w:div w:id="805510394">
                                                                                                                              <w:marLeft w:val="0"/>
                                                                                                                              <w:marRight w:val="0"/>
                                                                                                                              <w:marTop w:val="0"/>
                                                                                                                              <w:marBottom w:val="0"/>
                                                                                                                              <w:divBdr>
                                                                                                                                <w:top w:val="none" w:sz="0" w:space="0" w:color="auto"/>
                                                                                                                                <w:left w:val="none" w:sz="0" w:space="0" w:color="auto"/>
                                                                                                                                <w:bottom w:val="none" w:sz="0" w:space="0" w:color="auto"/>
                                                                                                                                <w:right w:val="none" w:sz="0" w:space="0" w:color="auto"/>
                                                                                                                              </w:divBdr>
                                                                                                                              <w:divsChild>
                                                                                                                                <w:div w:id="410081134">
                                                                                                                                  <w:marLeft w:val="0"/>
                                                                                                                                  <w:marRight w:val="0"/>
                                                                                                                                  <w:marTop w:val="0"/>
                                                                                                                                  <w:marBottom w:val="0"/>
                                                                                                                                  <w:divBdr>
                                                                                                                                    <w:top w:val="none" w:sz="0" w:space="0" w:color="auto"/>
                                                                                                                                    <w:left w:val="none" w:sz="0" w:space="0" w:color="auto"/>
                                                                                                                                    <w:bottom w:val="none" w:sz="0" w:space="0" w:color="auto"/>
                                                                                                                                    <w:right w:val="none" w:sz="0" w:space="0" w:color="auto"/>
                                                                                                                                  </w:divBdr>
                                                                                                                                  <w:divsChild>
                                                                                                                                    <w:div w:id="79564660">
                                                                                                                                      <w:marLeft w:val="0"/>
                                                                                                                                      <w:marRight w:val="0"/>
                                                                                                                                      <w:marTop w:val="0"/>
                                                                                                                                      <w:marBottom w:val="0"/>
                                                                                                                                      <w:divBdr>
                                                                                                                                        <w:top w:val="none" w:sz="0" w:space="0" w:color="auto"/>
                                                                                                                                        <w:left w:val="none" w:sz="0" w:space="0" w:color="auto"/>
                                                                                                                                        <w:bottom w:val="none" w:sz="0" w:space="0" w:color="auto"/>
                                                                                                                                        <w:right w:val="none" w:sz="0" w:space="0" w:color="auto"/>
                                                                                                                                      </w:divBdr>
                                                                                                                                      <w:divsChild>
                                                                                                                                        <w:div w:id="1435318964">
                                                                                                                                          <w:marLeft w:val="0"/>
                                                                                                                                          <w:marRight w:val="0"/>
                                                                                                                                          <w:marTop w:val="0"/>
                                                                                                                                          <w:marBottom w:val="0"/>
                                                                                                                                          <w:divBdr>
                                                                                                                                            <w:top w:val="none" w:sz="0" w:space="0" w:color="auto"/>
                                                                                                                                            <w:left w:val="none" w:sz="0" w:space="0" w:color="auto"/>
                                                                                                                                            <w:bottom w:val="none" w:sz="0" w:space="0" w:color="auto"/>
                                                                                                                                            <w:right w:val="none" w:sz="0" w:space="0" w:color="auto"/>
                                                                                                                                          </w:divBdr>
                                                                                                                                          <w:divsChild>
                                                                                                                                            <w:div w:id="1130979150">
                                                                                                                                              <w:marLeft w:val="0"/>
                                                                                                                                              <w:marRight w:val="0"/>
                                                                                                                                              <w:marTop w:val="0"/>
                                                                                                                                              <w:marBottom w:val="0"/>
                                                                                                                                              <w:divBdr>
                                                                                                                                                <w:top w:val="none" w:sz="0" w:space="0" w:color="auto"/>
                                                                                                                                                <w:left w:val="none" w:sz="0" w:space="0" w:color="auto"/>
                                                                                                                                                <w:bottom w:val="none" w:sz="0" w:space="0" w:color="auto"/>
                                                                                                                                                <w:right w:val="none" w:sz="0" w:space="0" w:color="auto"/>
                                                                                                                                              </w:divBdr>
                                                                                                                                              <w:divsChild>
                                                                                                                                                <w:div w:id="380635257">
                                                                                                                                                  <w:marLeft w:val="0"/>
                                                                                                                                                  <w:marRight w:val="0"/>
                                                                                                                                                  <w:marTop w:val="0"/>
                                                                                                                                                  <w:marBottom w:val="0"/>
                                                                                                                                                  <w:divBdr>
                                                                                                                                                    <w:top w:val="none" w:sz="0" w:space="0" w:color="auto"/>
                                                                                                                                                    <w:left w:val="none" w:sz="0" w:space="0" w:color="auto"/>
                                                                                                                                                    <w:bottom w:val="none" w:sz="0" w:space="0" w:color="auto"/>
                                                                                                                                                    <w:right w:val="none" w:sz="0" w:space="0" w:color="auto"/>
                                                                                                                                                  </w:divBdr>
                                                                                                                                                  <w:divsChild>
                                                                                                                                                    <w:div w:id="362634453">
                                                                                                                                                      <w:marLeft w:val="0"/>
                                                                                                                                                      <w:marRight w:val="0"/>
                                                                                                                                                      <w:marTop w:val="0"/>
                                                                                                                                                      <w:marBottom w:val="0"/>
                                                                                                                                                      <w:divBdr>
                                                                                                                                                        <w:top w:val="none" w:sz="0" w:space="0" w:color="auto"/>
                                                                                                                                                        <w:left w:val="none" w:sz="0" w:space="0" w:color="auto"/>
                                                                                                                                                        <w:bottom w:val="none" w:sz="0" w:space="0" w:color="auto"/>
                                                                                                                                                        <w:right w:val="none" w:sz="0" w:space="0" w:color="auto"/>
                                                                                                                                                      </w:divBdr>
                                                                                                                                                      <w:divsChild>
                                                                                                                                                        <w:div w:id="1084647847">
                                                                                                                                                          <w:marLeft w:val="0"/>
                                                                                                                                                          <w:marRight w:val="0"/>
                                                                                                                                                          <w:marTop w:val="0"/>
                                                                                                                                                          <w:marBottom w:val="0"/>
                                                                                                                                                          <w:divBdr>
                                                                                                                                                            <w:top w:val="none" w:sz="0" w:space="0" w:color="auto"/>
                                                                                                                                                            <w:left w:val="none" w:sz="0" w:space="0" w:color="auto"/>
                                                                                                                                                            <w:bottom w:val="none" w:sz="0" w:space="0" w:color="auto"/>
                                                                                                                                                            <w:right w:val="none" w:sz="0" w:space="0" w:color="auto"/>
                                                                                                                                                          </w:divBdr>
                                                                                                                                                          <w:divsChild>
                                                                                                                                                            <w:div w:id="287669955">
                                                                                                                                                              <w:marLeft w:val="0"/>
                                                                                                                                                              <w:marRight w:val="0"/>
                                                                                                                                                              <w:marTop w:val="0"/>
                                                                                                                                                              <w:marBottom w:val="0"/>
                                                                                                                                                              <w:divBdr>
                                                                                                                                                                <w:top w:val="none" w:sz="0" w:space="0" w:color="auto"/>
                                                                                                                                                                <w:left w:val="none" w:sz="0" w:space="0" w:color="auto"/>
                                                                                                                                                                <w:bottom w:val="none" w:sz="0" w:space="0" w:color="auto"/>
                                                                                                                                                                <w:right w:val="none" w:sz="0" w:space="0" w:color="auto"/>
                                                                                                                                                              </w:divBdr>
                                                                                                                                                              <w:divsChild>
                                                                                                                                                                <w:div w:id="29911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8893206">
      <w:bodyDiv w:val="1"/>
      <w:marLeft w:val="0"/>
      <w:marRight w:val="0"/>
      <w:marTop w:val="0"/>
      <w:marBottom w:val="0"/>
      <w:divBdr>
        <w:top w:val="none" w:sz="0" w:space="0" w:color="auto"/>
        <w:left w:val="none" w:sz="0" w:space="0" w:color="auto"/>
        <w:bottom w:val="none" w:sz="0" w:space="0" w:color="auto"/>
        <w:right w:val="none" w:sz="0" w:space="0" w:color="auto"/>
      </w:divBdr>
    </w:div>
    <w:div w:id="1129857812">
      <w:bodyDiv w:val="1"/>
      <w:marLeft w:val="0"/>
      <w:marRight w:val="0"/>
      <w:marTop w:val="0"/>
      <w:marBottom w:val="0"/>
      <w:divBdr>
        <w:top w:val="none" w:sz="0" w:space="0" w:color="auto"/>
        <w:left w:val="none" w:sz="0" w:space="0" w:color="auto"/>
        <w:bottom w:val="none" w:sz="0" w:space="0" w:color="auto"/>
        <w:right w:val="none" w:sz="0" w:space="0" w:color="auto"/>
      </w:divBdr>
    </w:div>
    <w:div w:id="1161434289">
      <w:bodyDiv w:val="1"/>
      <w:marLeft w:val="0"/>
      <w:marRight w:val="0"/>
      <w:marTop w:val="0"/>
      <w:marBottom w:val="0"/>
      <w:divBdr>
        <w:top w:val="none" w:sz="0" w:space="0" w:color="auto"/>
        <w:left w:val="none" w:sz="0" w:space="0" w:color="auto"/>
        <w:bottom w:val="none" w:sz="0" w:space="0" w:color="auto"/>
        <w:right w:val="none" w:sz="0" w:space="0" w:color="auto"/>
      </w:divBdr>
      <w:divsChild>
        <w:div w:id="929118520">
          <w:marLeft w:val="0"/>
          <w:marRight w:val="1"/>
          <w:marTop w:val="0"/>
          <w:marBottom w:val="0"/>
          <w:divBdr>
            <w:top w:val="none" w:sz="0" w:space="0" w:color="auto"/>
            <w:left w:val="none" w:sz="0" w:space="0" w:color="auto"/>
            <w:bottom w:val="none" w:sz="0" w:space="0" w:color="auto"/>
            <w:right w:val="none" w:sz="0" w:space="0" w:color="auto"/>
          </w:divBdr>
          <w:divsChild>
            <w:div w:id="27028082">
              <w:marLeft w:val="0"/>
              <w:marRight w:val="0"/>
              <w:marTop w:val="0"/>
              <w:marBottom w:val="0"/>
              <w:divBdr>
                <w:top w:val="none" w:sz="0" w:space="0" w:color="auto"/>
                <w:left w:val="none" w:sz="0" w:space="0" w:color="auto"/>
                <w:bottom w:val="none" w:sz="0" w:space="0" w:color="auto"/>
                <w:right w:val="none" w:sz="0" w:space="0" w:color="auto"/>
              </w:divBdr>
              <w:divsChild>
                <w:div w:id="1993020718">
                  <w:marLeft w:val="0"/>
                  <w:marRight w:val="1"/>
                  <w:marTop w:val="0"/>
                  <w:marBottom w:val="0"/>
                  <w:divBdr>
                    <w:top w:val="none" w:sz="0" w:space="0" w:color="auto"/>
                    <w:left w:val="none" w:sz="0" w:space="0" w:color="auto"/>
                    <w:bottom w:val="none" w:sz="0" w:space="0" w:color="auto"/>
                    <w:right w:val="none" w:sz="0" w:space="0" w:color="auto"/>
                  </w:divBdr>
                  <w:divsChild>
                    <w:div w:id="1857037778">
                      <w:marLeft w:val="0"/>
                      <w:marRight w:val="0"/>
                      <w:marTop w:val="0"/>
                      <w:marBottom w:val="0"/>
                      <w:divBdr>
                        <w:top w:val="none" w:sz="0" w:space="0" w:color="auto"/>
                        <w:left w:val="none" w:sz="0" w:space="0" w:color="auto"/>
                        <w:bottom w:val="none" w:sz="0" w:space="0" w:color="auto"/>
                        <w:right w:val="none" w:sz="0" w:space="0" w:color="auto"/>
                      </w:divBdr>
                      <w:divsChild>
                        <w:div w:id="622200258">
                          <w:marLeft w:val="0"/>
                          <w:marRight w:val="0"/>
                          <w:marTop w:val="0"/>
                          <w:marBottom w:val="0"/>
                          <w:divBdr>
                            <w:top w:val="none" w:sz="0" w:space="0" w:color="auto"/>
                            <w:left w:val="none" w:sz="0" w:space="0" w:color="auto"/>
                            <w:bottom w:val="none" w:sz="0" w:space="0" w:color="auto"/>
                            <w:right w:val="none" w:sz="0" w:space="0" w:color="auto"/>
                          </w:divBdr>
                          <w:divsChild>
                            <w:div w:id="955794037">
                              <w:marLeft w:val="0"/>
                              <w:marRight w:val="0"/>
                              <w:marTop w:val="120"/>
                              <w:marBottom w:val="360"/>
                              <w:divBdr>
                                <w:top w:val="none" w:sz="0" w:space="0" w:color="auto"/>
                                <w:left w:val="none" w:sz="0" w:space="0" w:color="auto"/>
                                <w:bottom w:val="none" w:sz="0" w:space="0" w:color="auto"/>
                                <w:right w:val="none" w:sz="0" w:space="0" w:color="auto"/>
                              </w:divBdr>
                              <w:divsChild>
                                <w:div w:id="1128352601">
                                  <w:marLeft w:val="0"/>
                                  <w:marRight w:val="0"/>
                                  <w:marTop w:val="0"/>
                                  <w:marBottom w:val="0"/>
                                  <w:divBdr>
                                    <w:top w:val="none" w:sz="0" w:space="0" w:color="auto"/>
                                    <w:left w:val="none" w:sz="0" w:space="0" w:color="auto"/>
                                    <w:bottom w:val="none" w:sz="0" w:space="0" w:color="auto"/>
                                    <w:right w:val="none" w:sz="0" w:space="0" w:color="auto"/>
                                  </w:divBdr>
                                  <w:divsChild>
                                    <w:div w:id="1831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5167339">
      <w:bodyDiv w:val="1"/>
      <w:marLeft w:val="0"/>
      <w:marRight w:val="0"/>
      <w:marTop w:val="0"/>
      <w:marBottom w:val="0"/>
      <w:divBdr>
        <w:top w:val="none" w:sz="0" w:space="0" w:color="auto"/>
        <w:left w:val="none" w:sz="0" w:space="0" w:color="auto"/>
        <w:bottom w:val="none" w:sz="0" w:space="0" w:color="auto"/>
        <w:right w:val="none" w:sz="0" w:space="0" w:color="auto"/>
      </w:divBdr>
    </w:div>
    <w:div w:id="1232156367">
      <w:bodyDiv w:val="1"/>
      <w:marLeft w:val="0"/>
      <w:marRight w:val="0"/>
      <w:marTop w:val="0"/>
      <w:marBottom w:val="0"/>
      <w:divBdr>
        <w:top w:val="none" w:sz="0" w:space="0" w:color="auto"/>
        <w:left w:val="none" w:sz="0" w:space="0" w:color="auto"/>
        <w:bottom w:val="none" w:sz="0" w:space="0" w:color="auto"/>
        <w:right w:val="none" w:sz="0" w:space="0" w:color="auto"/>
      </w:divBdr>
      <w:divsChild>
        <w:div w:id="1867984431">
          <w:marLeft w:val="0"/>
          <w:marRight w:val="1"/>
          <w:marTop w:val="0"/>
          <w:marBottom w:val="0"/>
          <w:divBdr>
            <w:top w:val="none" w:sz="0" w:space="0" w:color="auto"/>
            <w:left w:val="none" w:sz="0" w:space="0" w:color="auto"/>
            <w:bottom w:val="none" w:sz="0" w:space="0" w:color="auto"/>
            <w:right w:val="none" w:sz="0" w:space="0" w:color="auto"/>
          </w:divBdr>
          <w:divsChild>
            <w:div w:id="857348698">
              <w:marLeft w:val="0"/>
              <w:marRight w:val="0"/>
              <w:marTop w:val="0"/>
              <w:marBottom w:val="0"/>
              <w:divBdr>
                <w:top w:val="none" w:sz="0" w:space="0" w:color="auto"/>
                <w:left w:val="none" w:sz="0" w:space="0" w:color="auto"/>
                <w:bottom w:val="none" w:sz="0" w:space="0" w:color="auto"/>
                <w:right w:val="none" w:sz="0" w:space="0" w:color="auto"/>
              </w:divBdr>
              <w:divsChild>
                <w:div w:id="1707372366">
                  <w:marLeft w:val="0"/>
                  <w:marRight w:val="1"/>
                  <w:marTop w:val="0"/>
                  <w:marBottom w:val="0"/>
                  <w:divBdr>
                    <w:top w:val="none" w:sz="0" w:space="0" w:color="auto"/>
                    <w:left w:val="none" w:sz="0" w:space="0" w:color="auto"/>
                    <w:bottom w:val="none" w:sz="0" w:space="0" w:color="auto"/>
                    <w:right w:val="none" w:sz="0" w:space="0" w:color="auto"/>
                  </w:divBdr>
                  <w:divsChild>
                    <w:div w:id="112988627">
                      <w:marLeft w:val="0"/>
                      <w:marRight w:val="0"/>
                      <w:marTop w:val="0"/>
                      <w:marBottom w:val="0"/>
                      <w:divBdr>
                        <w:top w:val="none" w:sz="0" w:space="0" w:color="auto"/>
                        <w:left w:val="none" w:sz="0" w:space="0" w:color="auto"/>
                        <w:bottom w:val="none" w:sz="0" w:space="0" w:color="auto"/>
                        <w:right w:val="none" w:sz="0" w:space="0" w:color="auto"/>
                      </w:divBdr>
                      <w:divsChild>
                        <w:div w:id="1273435314">
                          <w:marLeft w:val="0"/>
                          <w:marRight w:val="0"/>
                          <w:marTop w:val="0"/>
                          <w:marBottom w:val="0"/>
                          <w:divBdr>
                            <w:top w:val="none" w:sz="0" w:space="0" w:color="auto"/>
                            <w:left w:val="none" w:sz="0" w:space="0" w:color="auto"/>
                            <w:bottom w:val="none" w:sz="0" w:space="0" w:color="auto"/>
                            <w:right w:val="none" w:sz="0" w:space="0" w:color="auto"/>
                          </w:divBdr>
                          <w:divsChild>
                            <w:div w:id="233510101">
                              <w:marLeft w:val="0"/>
                              <w:marRight w:val="0"/>
                              <w:marTop w:val="120"/>
                              <w:marBottom w:val="360"/>
                              <w:divBdr>
                                <w:top w:val="none" w:sz="0" w:space="0" w:color="auto"/>
                                <w:left w:val="none" w:sz="0" w:space="0" w:color="auto"/>
                                <w:bottom w:val="none" w:sz="0" w:space="0" w:color="auto"/>
                                <w:right w:val="none" w:sz="0" w:space="0" w:color="auto"/>
                              </w:divBdr>
                              <w:divsChild>
                                <w:div w:id="487284850">
                                  <w:marLeft w:val="0"/>
                                  <w:marRight w:val="0"/>
                                  <w:marTop w:val="0"/>
                                  <w:marBottom w:val="0"/>
                                  <w:divBdr>
                                    <w:top w:val="none" w:sz="0" w:space="0" w:color="auto"/>
                                    <w:left w:val="none" w:sz="0" w:space="0" w:color="auto"/>
                                    <w:bottom w:val="none" w:sz="0" w:space="0" w:color="auto"/>
                                    <w:right w:val="none" w:sz="0" w:space="0" w:color="auto"/>
                                  </w:divBdr>
                                  <w:divsChild>
                                    <w:div w:id="4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492281">
      <w:bodyDiv w:val="1"/>
      <w:marLeft w:val="0"/>
      <w:marRight w:val="0"/>
      <w:marTop w:val="0"/>
      <w:marBottom w:val="0"/>
      <w:divBdr>
        <w:top w:val="none" w:sz="0" w:space="0" w:color="auto"/>
        <w:left w:val="none" w:sz="0" w:space="0" w:color="auto"/>
        <w:bottom w:val="none" w:sz="0" w:space="0" w:color="auto"/>
        <w:right w:val="none" w:sz="0" w:space="0" w:color="auto"/>
      </w:divBdr>
    </w:div>
    <w:div w:id="1336038070">
      <w:bodyDiv w:val="1"/>
      <w:marLeft w:val="0"/>
      <w:marRight w:val="0"/>
      <w:marTop w:val="0"/>
      <w:marBottom w:val="0"/>
      <w:divBdr>
        <w:top w:val="none" w:sz="0" w:space="0" w:color="auto"/>
        <w:left w:val="none" w:sz="0" w:space="0" w:color="auto"/>
        <w:bottom w:val="none" w:sz="0" w:space="0" w:color="auto"/>
        <w:right w:val="none" w:sz="0" w:space="0" w:color="auto"/>
      </w:divBdr>
    </w:div>
    <w:div w:id="1398820121">
      <w:bodyDiv w:val="1"/>
      <w:marLeft w:val="0"/>
      <w:marRight w:val="0"/>
      <w:marTop w:val="0"/>
      <w:marBottom w:val="0"/>
      <w:divBdr>
        <w:top w:val="none" w:sz="0" w:space="0" w:color="auto"/>
        <w:left w:val="none" w:sz="0" w:space="0" w:color="auto"/>
        <w:bottom w:val="none" w:sz="0" w:space="0" w:color="auto"/>
        <w:right w:val="none" w:sz="0" w:space="0" w:color="auto"/>
      </w:divBdr>
      <w:divsChild>
        <w:div w:id="907231989">
          <w:marLeft w:val="0"/>
          <w:marRight w:val="1"/>
          <w:marTop w:val="0"/>
          <w:marBottom w:val="0"/>
          <w:divBdr>
            <w:top w:val="none" w:sz="0" w:space="0" w:color="auto"/>
            <w:left w:val="none" w:sz="0" w:space="0" w:color="auto"/>
            <w:bottom w:val="none" w:sz="0" w:space="0" w:color="auto"/>
            <w:right w:val="none" w:sz="0" w:space="0" w:color="auto"/>
          </w:divBdr>
          <w:divsChild>
            <w:div w:id="1477064049">
              <w:marLeft w:val="0"/>
              <w:marRight w:val="0"/>
              <w:marTop w:val="0"/>
              <w:marBottom w:val="0"/>
              <w:divBdr>
                <w:top w:val="none" w:sz="0" w:space="0" w:color="auto"/>
                <w:left w:val="none" w:sz="0" w:space="0" w:color="auto"/>
                <w:bottom w:val="none" w:sz="0" w:space="0" w:color="auto"/>
                <w:right w:val="none" w:sz="0" w:space="0" w:color="auto"/>
              </w:divBdr>
              <w:divsChild>
                <w:div w:id="742726667">
                  <w:marLeft w:val="0"/>
                  <w:marRight w:val="1"/>
                  <w:marTop w:val="0"/>
                  <w:marBottom w:val="0"/>
                  <w:divBdr>
                    <w:top w:val="none" w:sz="0" w:space="0" w:color="auto"/>
                    <w:left w:val="none" w:sz="0" w:space="0" w:color="auto"/>
                    <w:bottom w:val="none" w:sz="0" w:space="0" w:color="auto"/>
                    <w:right w:val="none" w:sz="0" w:space="0" w:color="auto"/>
                  </w:divBdr>
                  <w:divsChild>
                    <w:div w:id="1637492873">
                      <w:marLeft w:val="0"/>
                      <w:marRight w:val="0"/>
                      <w:marTop w:val="0"/>
                      <w:marBottom w:val="0"/>
                      <w:divBdr>
                        <w:top w:val="none" w:sz="0" w:space="0" w:color="auto"/>
                        <w:left w:val="none" w:sz="0" w:space="0" w:color="auto"/>
                        <w:bottom w:val="none" w:sz="0" w:space="0" w:color="auto"/>
                        <w:right w:val="none" w:sz="0" w:space="0" w:color="auto"/>
                      </w:divBdr>
                      <w:divsChild>
                        <w:div w:id="1831866445">
                          <w:marLeft w:val="0"/>
                          <w:marRight w:val="0"/>
                          <w:marTop w:val="0"/>
                          <w:marBottom w:val="0"/>
                          <w:divBdr>
                            <w:top w:val="none" w:sz="0" w:space="0" w:color="auto"/>
                            <w:left w:val="none" w:sz="0" w:space="0" w:color="auto"/>
                            <w:bottom w:val="none" w:sz="0" w:space="0" w:color="auto"/>
                            <w:right w:val="none" w:sz="0" w:space="0" w:color="auto"/>
                          </w:divBdr>
                          <w:divsChild>
                            <w:div w:id="654187378">
                              <w:marLeft w:val="0"/>
                              <w:marRight w:val="0"/>
                              <w:marTop w:val="120"/>
                              <w:marBottom w:val="360"/>
                              <w:divBdr>
                                <w:top w:val="none" w:sz="0" w:space="0" w:color="auto"/>
                                <w:left w:val="none" w:sz="0" w:space="0" w:color="auto"/>
                                <w:bottom w:val="none" w:sz="0" w:space="0" w:color="auto"/>
                                <w:right w:val="none" w:sz="0" w:space="0" w:color="auto"/>
                              </w:divBdr>
                              <w:divsChild>
                                <w:div w:id="1556549974">
                                  <w:marLeft w:val="0"/>
                                  <w:marRight w:val="0"/>
                                  <w:marTop w:val="0"/>
                                  <w:marBottom w:val="0"/>
                                  <w:divBdr>
                                    <w:top w:val="none" w:sz="0" w:space="0" w:color="auto"/>
                                    <w:left w:val="none" w:sz="0" w:space="0" w:color="auto"/>
                                    <w:bottom w:val="none" w:sz="0" w:space="0" w:color="auto"/>
                                    <w:right w:val="none" w:sz="0" w:space="0" w:color="auto"/>
                                  </w:divBdr>
                                  <w:divsChild>
                                    <w:div w:id="131684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632921">
      <w:bodyDiv w:val="1"/>
      <w:marLeft w:val="0"/>
      <w:marRight w:val="0"/>
      <w:marTop w:val="0"/>
      <w:marBottom w:val="0"/>
      <w:divBdr>
        <w:top w:val="none" w:sz="0" w:space="0" w:color="auto"/>
        <w:left w:val="none" w:sz="0" w:space="0" w:color="auto"/>
        <w:bottom w:val="none" w:sz="0" w:space="0" w:color="auto"/>
        <w:right w:val="none" w:sz="0" w:space="0" w:color="auto"/>
      </w:divBdr>
      <w:divsChild>
        <w:div w:id="1620260022">
          <w:marLeft w:val="0"/>
          <w:marRight w:val="1"/>
          <w:marTop w:val="0"/>
          <w:marBottom w:val="0"/>
          <w:divBdr>
            <w:top w:val="none" w:sz="0" w:space="0" w:color="auto"/>
            <w:left w:val="none" w:sz="0" w:space="0" w:color="auto"/>
            <w:bottom w:val="none" w:sz="0" w:space="0" w:color="auto"/>
            <w:right w:val="none" w:sz="0" w:space="0" w:color="auto"/>
          </w:divBdr>
          <w:divsChild>
            <w:div w:id="818814136">
              <w:marLeft w:val="0"/>
              <w:marRight w:val="0"/>
              <w:marTop w:val="0"/>
              <w:marBottom w:val="0"/>
              <w:divBdr>
                <w:top w:val="none" w:sz="0" w:space="0" w:color="auto"/>
                <w:left w:val="none" w:sz="0" w:space="0" w:color="auto"/>
                <w:bottom w:val="none" w:sz="0" w:space="0" w:color="auto"/>
                <w:right w:val="none" w:sz="0" w:space="0" w:color="auto"/>
              </w:divBdr>
              <w:divsChild>
                <w:div w:id="318577490">
                  <w:marLeft w:val="0"/>
                  <w:marRight w:val="1"/>
                  <w:marTop w:val="0"/>
                  <w:marBottom w:val="0"/>
                  <w:divBdr>
                    <w:top w:val="none" w:sz="0" w:space="0" w:color="auto"/>
                    <w:left w:val="none" w:sz="0" w:space="0" w:color="auto"/>
                    <w:bottom w:val="none" w:sz="0" w:space="0" w:color="auto"/>
                    <w:right w:val="none" w:sz="0" w:space="0" w:color="auto"/>
                  </w:divBdr>
                  <w:divsChild>
                    <w:div w:id="1832716949">
                      <w:marLeft w:val="0"/>
                      <w:marRight w:val="0"/>
                      <w:marTop w:val="0"/>
                      <w:marBottom w:val="0"/>
                      <w:divBdr>
                        <w:top w:val="none" w:sz="0" w:space="0" w:color="auto"/>
                        <w:left w:val="none" w:sz="0" w:space="0" w:color="auto"/>
                        <w:bottom w:val="none" w:sz="0" w:space="0" w:color="auto"/>
                        <w:right w:val="none" w:sz="0" w:space="0" w:color="auto"/>
                      </w:divBdr>
                      <w:divsChild>
                        <w:div w:id="1518696839">
                          <w:marLeft w:val="0"/>
                          <w:marRight w:val="0"/>
                          <w:marTop w:val="0"/>
                          <w:marBottom w:val="0"/>
                          <w:divBdr>
                            <w:top w:val="none" w:sz="0" w:space="0" w:color="auto"/>
                            <w:left w:val="none" w:sz="0" w:space="0" w:color="auto"/>
                            <w:bottom w:val="none" w:sz="0" w:space="0" w:color="auto"/>
                            <w:right w:val="none" w:sz="0" w:space="0" w:color="auto"/>
                          </w:divBdr>
                          <w:divsChild>
                            <w:div w:id="2099015056">
                              <w:marLeft w:val="0"/>
                              <w:marRight w:val="0"/>
                              <w:marTop w:val="120"/>
                              <w:marBottom w:val="360"/>
                              <w:divBdr>
                                <w:top w:val="none" w:sz="0" w:space="0" w:color="auto"/>
                                <w:left w:val="none" w:sz="0" w:space="0" w:color="auto"/>
                                <w:bottom w:val="none" w:sz="0" w:space="0" w:color="auto"/>
                                <w:right w:val="none" w:sz="0" w:space="0" w:color="auto"/>
                              </w:divBdr>
                              <w:divsChild>
                                <w:div w:id="569272460">
                                  <w:marLeft w:val="0"/>
                                  <w:marRight w:val="0"/>
                                  <w:marTop w:val="0"/>
                                  <w:marBottom w:val="0"/>
                                  <w:divBdr>
                                    <w:top w:val="none" w:sz="0" w:space="0" w:color="auto"/>
                                    <w:left w:val="none" w:sz="0" w:space="0" w:color="auto"/>
                                    <w:bottom w:val="none" w:sz="0" w:space="0" w:color="auto"/>
                                    <w:right w:val="none" w:sz="0" w:space="0" w:color="auto"/>
                                  </w:divBdr>
                                  <w:divsChild>
                                    <w:div w:id="8211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6170032">
      <w:bodyDiv w:val="1"/>
      <w:marLeft w:val="0"/>
      <w:marRight w:val="0"/>
      <w:marTop w:val="0"/>
      <w:marBottom w:val="0"/>
      <w:divBdr>
        <w:top w:val="none" w:sz="0" w:space="0" w:color="auto"/>
        <w:left w:val="none" w:sz="0" w:space="0" w:color="auto"/>
        <w:bottom w:val="none" w:sz="0" w:space="0" w:color="auto"/>
        <w:right w:val="none" w:sz="0" w:space="0" w:color="auto"/>
      </w:divBdr>
      <w:divsChild>
        <w:div w:id="1515340146">
          <w:marLeft w:val="0"/>
          <w:marRight w:val="1"/>
          <w:marTop w:val="0"/>
          <w:marBottom w:val="0"/>
          <w:divBdr>
            <w:top w:val="none" w:sz="0" w:space="0" w:color="auto"/>
            <w:left w:val="none" w:sz="0" w:space="0" w:color="auto"/>
            <w:bottom w:val="none" w:sz="0" w:space="0" w:color="auto"/>
            <w:right w:val="none" w:sz="0" w:space="0" w:color="auto"/>
          </w:divBdr>
          <w:divsChild>
            <w:div w:id="1267037858">
              <w:marLeft w:val="0"/>
              <w:marRight w:val="0"/>
              <w:marTop w:val="0"/>
              <w:marBottom w:val="0"/>
              <w:divBdr>
                <w:top w:val="none" w:sz="0" w:space="0" w:color="auto"/>
                <w:left w:val="none" w:sz="0" w:space="0" w:color="auto"/>
                <w:bottom w:val="none" w:sz="0" w:space="0" w:color="auto"/>
                <w:right w:val="none" w:sz="0" w:space="0" w:color="auto"/>
              </w:divBdr>
              <w:divsChild>
                <w:div w:id="954798867">
                  <w:marLeft w:val="0"/>
                  <w:marRight w:val="1"/>
                  <w:marTop w:val="0"/>
                  <w:marBottom w:val="0"/>
                  <w:divBdr>
                    <w:top w:val="none" w:sz="0" w:space="0" w:color="auto"/>
                    <w:left w:val="none" w:sz="0" w:space="0" w:color="auto"/>
                    <w:bottom w:val="none" w:sz="0" w:space="0" w:color="auto"/>
                    <w:right w:val="none" w:sz="0" w:space="0" w:color="auto"/>
                  </w:divBdr>
                  <w:divsChild>
                    <w:div w:id="1871915226">
                      <w:marLeft w:val="0"/>
                      <w:marRight w:val="0"/>
                      <w:marTop w:val="0"/>
                      <w:marBottom w:val="0"/>
                      <w:divBdr>
                        <w:top w:val="none" w:sz="0" w:space="0" w:color="auto"/>
                        <w:left w:val="none" w:sz="0" w:space="0" w:color="auto"/>
                        <w:bottom w:val="none" w:sz="0" w:space="0" w:color="auto"/>
                        <w:right w:val="none" w:sz="0" w:space="0" w:color="auto"/>
                      </w:divBdr>
                      <w:divsChild>
                        <w:div w:id="476185066">
                          <w:marLeft w:val="0"/>
                          <w:marRight w:val="0"/>
                          <w:marTop w:val="0"/>
                          <w:marBottom w:val="0"/>
                          <w:divBdr>
                            <w:top w:val="none" w:sz="0" w:space="0" w:color="auto"/>
                            <w:left w:val="none" w:sz="0" w:space="0" w:color="auto"/>
                            <w:bottom w:val="none" w:sz="0" w:space="0" w:color="auto"/>
                            <w:right w:val="none" w:sz="0" w:space="0" w:color="auto"/>
                          </w:divBdr>
                          <w:divsChild>
                            <w:div w:id="810440651">
                              <w:marLeft w:val="0"/>
                              <w:marRight w:val="0"/>
                              <w:marTop w:val="120"/>
                              <w:marBottom w:val="360"/>
                              <w:divBdr>
                                <w:top w:val="none" w:sz="0" w:space="0" w:color="auto"/>
                                <w:left w:val="none" w:sz="0" w:space="0" w:color="auto"/>
                                <w:bottom w:val="none" w:sz="0" w:space="0" w:color="auto"/>
                                <w:right w:val="none" w:sz="0" w:space="0" w:color="auto"/>
                              </w:divBdr>
                              <w:divsChild>
                                <w:div w:id="1879387267">
                                  <w:marLeft w:val="0"/>
                                  <w:marRight w:val="0"/>
                                  <w:marTop w:val="0"/>
                                  <w:marBottom w:val="0"/>
                                  <w:divBdr>
                                    <w:top w:val="none" w:sz="0" w:space="0" w:color="auto"/>
                                    <w:left w:val="none" w:sz="0" w:space="0" w:color="auto"/>
                                    <w:bottom w:val="none" w:sz="0" w:space="0" w:color="auto"/>
                                    <w:right w:val="none" w:sz="0" w:space="0" w:color="auto"/>
                                  </w:divBdr>
                                  <w:divsChild>
                                    <w:div w:id="5279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885905">
      <w:bodyDiv w:val="1"/>
      <w:marLeft w:val="0"/>
      <w:marRight w:val="0"/>
      <w:marTop w:val="0"/>
      <w:marBottom w:val="0"/>
      <w:divBdr>
        <w:top w:val="none" w:sz="0" w:space="0" w:color="auto"/>
        <w:left w:val="none" w:sz="0" w:space="0" w:color="auto"/>
        <w:bottom w:val="none" w:sz="0" w:space="0" w:color="auto"/>
        <w:right w:val="none" w:sz="0" w:space="0" w:color="auto"/>
      </w:divBdr>
    </w:div>
    <w:div w:id="1785924283">
      <w:bodyDiv w:val="1"/>
      <w:marLeft w:val="0"/>
      <w:marRight w:val="0"/>
      <w:marTop w:val="0"/>
      <w:marBottom w:val="0"/>
      <w:divBdr>
        <w:top w:val="none" w:sz="0" w:space="0" w:color="auto"/>
        <w:left w:val="none" w:sz="0" w:space="0" w:color="auto"/>
        <w:bottom w:val="none" w:sz="0" w:space="0" w:color="auto"/>
        <w:right w:val="none" w:sz="0" w:space="0" w:color="auto"/>
      </w:divBdr>
    </w:div>
    <w:div w:id="1813986173">
      <w:bodyDiv w:val="1"/>
      <w:marLeft w:val="0"/>
      <w:marRight w:val="0"/>
      <w:marTop w:val="0"/>
      <w:marBottom w:val="0"/>
      <w:divBdr>
        <w:top w:val="none" w:sz="0" w:space="0" w:color="auto"/>
        <w:left w:val="none" w:sz="0" w:space="0" w:color="auto"/>
        <w:bottom w:val="none" w:sz="0" w:space="0" w:color="auto"/>
        <w:right w:val="none" w:sz="0" w:space="0" w:color="auto"/>
      </w:divBdr>
    </w:div>
    <w:div w:id="1885287025">
      <w:bodyDiv w:val="1"/>
      <w:marLeft w:val="0"/>
      <w:marRight w:val="0"/>
      <w:marTop w:val="0"/>
      <w:marBottom w:val="0"/>
      <w:divBdr>
        <w:top w:val="none" w:sz="0" w:space="0" w:color="auto"/>
        <w:left w:val="none" w:sz="0" w:space="0" w:color="auto"/>
        <w:bottom w:val="none" w:sz="0" w:space="0" w:color="auto"/>
        <w:right w:val="none" w:sz="0" w:space="0" w:color="auto"/>
      </w:divBdr>
      <w:divsChild>
        <w:div w:id="638657628">
          <w:marLeft w:val="0"/>
          <w:marRight w:val="1"/>
          <w:marTop w:val="0"/>
          <w:marBottom w:val="0"/>
          <w:divBdr>
            <w:top w:val="none" w:sz="0" w:space="0" w:color="auto"/>
            <w:left w:val="none" w:sz="0" w:space="0" w:color="auto"/>
            <w:bottom w:val="none" w:sz="0" w:space="0" w:color="auto"/>
            <w:right w:val="none" w:sz="0" w:space="0" w:color="auto"/>
          </w:divBdr>
          <w:divsChild>
            <w:div w:id="1598251266">
              <w:marLeft w:val="0"/>
              <w:marRight w:val="0"/>
              <w:marTop w:val="0"/>
              <w:marBottom w:val="0"/>
              <w:divBdr>
                <w:top w:val="none" w:sz="0" w:space="0" w:color="auto"/>
                <w:left w:val="none" w:sz="0" w:space="0" w:color="auto"/>
                <w:bottom w:val="none" w:sz="0" w:space="0" w:color="auto"/>
                <w:right w:val="none" w:sz="0" w:space="0" w:color="auto"/>
              </w:divBdr>
              <w:divsChild>
                <w:div w:id="584922412">
                  <w:marLeft w:val="0"/>
                  <w:marRight w:val="1"/>
                  <w:marTop w:val="0"/>
                  <w:marBottom w:val="0"/>
                  <w:divBdr>
                    <w:top w:val="none" w:sz="0" w:space="0" w:color="auto"/>
                    <w:left w:val="none" w:sz="0" w:space="0" w:color="auto"/>
                    <w:bottom w:val="none" w:sz="0" w:space="0" w:color="auto"/>
                    <w:right w:val="none" w:sz="0" w:space="0" w:color="auto"/>
                  </w:divBdr>
                  <w:divsChild>
                    <w:div w:id="405878929">
                      <w:marLeft w:val="0"/>
                      <w:marRight w:val="0"/>
                      <w:marTop w:val="0"/>
                      <w:marBottom w:val="0"/>
                      <w:divBdr>
                        <w:top w:val="none" w:sz="0" w:space="0" w:color="auto"/>
                        <w:left w:val="none" w:sz="0" w:space="0" w:color="auto"/>
                        <w:bottom w:val="none" w:sz="0" w:space="0" w:color="auto"/>
                        <w:right w:val="none" w:sz="0" w:space="0" w:color="auto"/>
                      </w:divBdr>
                      <w:divsChild>
                        <w:div w:id="1011494282">
                          <w:marLeft w:val="0"/>
                          <w:marRight w:val="0"/>
                          <w:marTop w:val="0"/>
                          <w:marBottom w:val="0"/>
                          <w:divBdr>
                            <w:top w:val="none" w:sz="0" w:space="0" w:color="auto"/>
                            <w:left w:val="none" w:sz="0" w:space="0" w:color="auto"/>
                            <w:bottom w:val="none" w:sz="0" w:space="0" w:color="auto"/>
                            <w:right w:val="none" w:sz="0" w:space="0" w:color="auto"/>
                          </w:divBdr>
                          <w:divsChild>
                            <w:div w:id="1742436542">
                              <w:marLeft w:val="0"/>
                              <w:marRight w:val="0"/>
                              <w:marTop w:val="120"/>
                              <w:marBottom w:val="360"/>
                              <w:divBdr>
                                <w:top w:val="none" w:sz="0" w:space="0" w:color="auto"/>
                                <w:left w:val="none" w:sz="0" w:space="0" w:color="auto"/>
                                <w:bottom w:val="none" w:sz="0" w:space="0" w:color="auto"/>
                                <w:right w:val="none" w:sz="0" w:space="0" w:color="auto"/>
                              </w:divBdr>
                              <w:divsChild>
                                <w:div w:id="1515652156">
                                  <w:marLeft w:val="420"/>
                                  <w:marRight w:val="0"/>
                                  <w:marTop w:val="0"/>
                                  <w:marBottom w:val="0"/>
                                  <w:divBdr>
                                    <w:top w:val="none" w:sz="0" w:space="0" w:color="auto"/>
                                    <w:left w:val="none" w:sz="0" w:space="0" w:color="auto"/>
                                    <w:bottom w:val="none" w:sz="0" w:space="0" w:color="auto"/>
                                    <w:right w:val="none" w:sz="0" w:space="0" w:color="auto"/>
                                  </w:divBdr>
                                  <w:divsChild>
                                    <w:div w:id="1565682835">
                                      <w:marLeft w:val="0"/>
                                      <w:marRight w:val="0"/>
                                      <w:marTop w:val="0"/>
                                      <w:marBottom w:val="0"/>
                                      <w:divBdr>
                                        <w:top w:val="none" w:sz="0" w:space="0" w:color="auto"/>
                                        <w:left w:val="none" w:sz="0" w:space="0" w:color="auto"/>
                                        <w:bottom w:val="none" w:sz="0" w:space="0" w:color="auto"/>
                                        <w:right w:val="none" w:sz="0" w:space="0" w:color="auto"/>
                                      </w:divBdr>
                                      <w:divsChild>
                                        <w:div w:id="16170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918097">
      <w:bodyDiv w:val="1"/>
      <w:marLeft w:val="0"/>
      <w:marRight w:val="0"/>
      <w:marTop w:val="0"/>
      <w:marBottom w:val="0"/>
      <w:divBdr>
        <w:top w:val="none" w:sz="0" w:space="0" w:color="auto"/>
        <w:left w:val="none" w:sz="0" w:space="0" w:color="auto"/>
        <w:bottom w:val="none" w:sz="0" w:space="0" w:color="auto"/>
        <w:right w:val="none" w:sz="0" w:space="0" w:color="auto"/>
      </w:divBdr>
      <w:divsChild>
        <w:div w:id="1603756058">
          <w:marLeft w:val="0"/>
          <w:marRight w:val="1"/>
          <w:marTop w:val="0"/>
          <w:marBottom w:val="0"/>
          <w:divBdr>
            <w:top w:val="none" w:sz="0" w:space="0" w:color="auto"/>
            <w:left w:val="none" w:sz="0" w:space="0" w:color="auto"/>
            <w:bottom w:val="none" w:sz="0" w:space="0" w:color="auto"/>
            <w:right w:val="none" w:sz="0" w:space="0" w:color="auto"/>
          </w:divBdr>
          <w:divsChild>
            <w:div w:id="349648642">
              <w:marLeft w:val="0"/>
              <w:marRight w:val="0"/>
              <w:marTop w:val="0"/>
              <w:marBottom w:val="0"/>
              <w:divBdr>
                <w:top w:val="none" w:sz="0" w:space="0" w:color="auto"/>
                <w:left w:val="none" w:sz="0" w:space="0" w:color="auto"/>
                <w:bottom w:val="none" w:sz="0" w:space="0" w:color="auto"/>
                <w:right w:val="none" w:sz="0" w:space="0" w:color="auto"/>
              </w:divBdr>
              <w:divsChild>
                <w:div w:id="68576540">
                  <w:marLeft w:val="0"/>
                  <w:marRight w:val="1"/>
                  <w:marTop w:val="0"/>
                  <w:marBottom w:val="0"/>
                  <w:divBdr>
                    <w:top w:val="none" w:sz="0" w:space="0" w:color="auto"/>
                    <w:left w:val="none" w:sz="0" w:space="0" w:color="auto"/>
                    <w:bottom w:val="none" w:sz="0" w:space="0" w:color="auto"/>
                    <w:right w:val="none" w:sz="0" w:space="0" w:color="auto"/>
                  </w:divBdr>
                  <w:divsChild>
                    <w:div w:id="1659380021">
                      <w:marLeft w:val="0"/>
                      <w:marRight w:val="0"/>
                      <w:marTop w:val="0"/>
                      <w:marBottom w:val="0"/>
                      <w:divBdr>
                        <w:top w:val="none" w:sz="0" w:space="0" w:color="auto"/>
                        <w:left w:val="none" w:sz="0" w:space="0" w:color="auto"/>
                        <w:bottom w:val="none" w:sz="0" w:space="0" w:color="auto"/>
                        <w:right w:val="none" w:sz="0" w:space="0" w:color="auto"/>
                      </w:divBdr>
                      <w:divsChild>
                        <w:div w:id="783502924">
                          <w:marLeft w:val="0"/>
                          <w:marRight w:val="0"/>
                          <w:marTop w:val="0"/>
                          <w:marBottom w:val="0"/>
                          <w:divBdr>
                            <w:top w:val="none" w:sz="0" w:space="0" w:color="auto"/>
                            <w:left w:val="none" w:sz="0" w:space="0" w:color="auto"/>
                            <w:bottom w:val="none" w:sz="0" w:space="0" w:color="auto"/>
                            <w:right w:val="none" w:sz="0" w:space="0" w:color="auto"/>
                          </w:divBdr>
                          <w:divsChild>
                            <w:div w:id="1940793074">
                              <w:marLeft w:val="0"/>
                              <w:marRight w:val="0"/>
                              <w:marTop w:val="120"/>
                              <w:marBottom w:val="360"/>
                              <w:divBdr>
                                <w:top w:val="none" w:sz="0" w:space="0" w:color="auto"/>
                                <w:left w:val="none" w:sz="0" w:space="0" w:color="auto"/>
                                <w:bottom w:val="none" w:sz="0" w:space="0" w:color="auto"/>
                                <w:right w:val="none" w:sz="0" w:space="0" w:color="auto"/>
                              </w:divBdr>
                              <w:divsChild>
                                <w:div w:id="1340690911">
                                  <w:marLeft w:val="420"/>
                                  <w:marRight w:val="0"/>
                                  <w:marTop w:val="0"/>
                                  <w:marBottom w:val="0"/>
                                  <w:divBdr>
                                    <w:top w:val="none" w:sz="0" w:space="0" w:color="auto"/>
                                    <w:left w:val="none" w:sz="0" w:space="0" w:color="auto"/>
                                    <w:bottom w:val="none" w:sz="0" w:space="0" w:color="auto"/>
                                    <w:right w:val="none" w:sz="0" w:space="0" w:color="auto"/>
                                  </w:divBdr>
                                  <w:divsChild>
                                    <w:div w:id="1963880718">
                                      <w:marLeft w:val="0"/>
                                      <w:marRight w:val="0"/>
                                      <w:marTop w:val="0"/>
                                      <w:marBottom w:val="0"/>
                                      <w:divBdr>
                                        <w:top w:val="none" w:sz="0" w:space="0" w:color="auto"/>
                                        <w:left w:val="none" w:sz="0" w:space="0" w:color="auto"/>
                                        <w:bottom w:val="none" w:sz="0" w:space="0" w:color="auto"/>
                                        <w:right w:val="none" w:sz="0" w:space="0" w:color="auto"/>
                                      </w:divBdr>
                                      <w:divsChild>
                                        <w:div w:id="13770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6054884">
      <w:bodyDiv w:val="1"/>
      <w:marLeft w:val="0"/>
      <w:marRight w:val="0"/>
      <w:marTop w:val="0"/>
      <w:marBottom w:val="0"/>
      <w:divBdr>
        <w:top w:val="none" w:sz="0" w:space="0" w:color="auto"/>
        <w:left w:val="none" w:sz="0" w:space="0" w:color="auto"/>
        <w:bottom w:val="none" w:sz="0" w:space="0" w:color="auto"/>
        <w:right w:val="none" w:sz="0" w:space="0" w:color="auto"/>
      </w:divBdr>
      <w:divsChild>
        <w:div w:id="908346709">
          <w:marLeft w:val="0"/>
          <w:marRight w:val="1"/>
          <w:marTop w:val="0"/>
          <w:marBottom w:val="0"/>
          <w:divBdr>
            <w:top w:val="none" w:sz="0" w:space="0" w:color="auto"/>
            <w:left w:val="none" w:sz="0" w:space="0" w:color="auto"/>
            <w:bottom w:val="none" w:sz="0" w:space="0" w:color="auto"/>
            <w:right w:val="none" w:sz="0" w:space="0" w:color="auto"/>
          </w:divBdr>
          <w:divsChild>
            <w:div w:id="1408721815">
              <w:marLeft w:val="0"/>
              <w:marRight w:val="0"/>
              <w:marTop w:val="0"/>
              <w:marBottom w:val="0"/>
              <w:divBdr>
                <w:top w:val="none" w:sz="0" w:space="0" w:color="auto"/>
                <w:left w:val="none" w:sz="0" w:space="0" w:color="auto"/>
                <w:bottom w:val="none" w:sz="0" w:space="0" w:color="auto"/>
                <w:right w:val="none" w:sz="0" w:space="0" w:color="auto"/>
              </w:divBdr>
              <w:divsChild>
                <w:div w:id="1255288043">
                  <w:marLeft w:val="0"/>
                  <w:marRight w:val="1"/>
                  <w:marTop w:val="0"/>
                  <w:marBottom w:val="0"/>
                  <w:divBdr>
                    <w:top w:val="none" w:sz="0" w:space="0" w:color="auto"/>
                    <w:left w:val="none" w:sz="0" w:space="0" w:color="auto"/>
                    <w:bottom w:val="none" w:sz="0" w:space="0" w:color="auto"/>
                    <w:right w:val="none" w:sz="0" w:space="0" w:color="auto"/>
                  </w:divBdr>
                  <w:divsChild>
                    <w:div w:id="1592809837">
                      <w:marLeft w:val="0"/>
                      <w:marRight w:val="0"/>
                      <w:marTop w:val="0"/>
                      <w:marBottom w:val="0"/>
                      <w:divBdr>
                        <w:top w:val="none" w:sz="0" w:space="0" w:color="auto"/>
                        <w:left w:val="none" w:sz="0" w:space="0" w:color="auto"/>
                        <w:bottom w:val="none" w:sz="0" w:space="0" w:color="auto"/>
                        <w:right w:val="none" w:sz="0" w:space="0" w:color="auto"/>
                      </w:divBdr>
                      <w:divsChild>
                        <w:div w:id="2071149241">
                          <w:marLeft w:val="0"/>
                          <w:marRight w:val="0"/>
                          <w:marTop w:val="0"/>
                          <w:marBottom w:val="0"/>
                          <w:divBdr>
                            <w:top w:val="none" w:sz="0" w:space="0" w:color="auto"/>
                            <w:left w:val="none" w:sz="0" w:space="0" w:color="auto"/>
                            <w:bottom w:val="none" w:sz="0" w:space="0" w:color="auto"/>
                            <w:right w:val="none" w:sz="0" w:space="0" w:color="auto"/>
                          </w:divBdr>
                          <w:divsChild>
                            <w:div w:id="856622647">
                              <w:marLeft w:val="0"/>
                              <w:marRight w:val="0"/>
                              <w:marTop w:val="120"/>
                              <w:marBottom w:val="360"/>
                              <w:divBdr>
                                <w:top w:val="none" w:sz="0" w:space="0" w:color="auto"/>
                                <w:left w:val="none" w:sz="0" w:space="0" w:color="auto"/>
                                <w:bottom w:val="none" w:sz="0" w:space="0" w:color="auto"/>
                                <w:right w:val="none" w:sz="0" w:space="0" w:color="auto"/>
                              </w:divBdr>
                              <w:divsChild>
                                <w:div w:id="17583000">
                                  <w:marLeft w:val="0"/>
                                  <w:marRight w:val="0"/>
                                  <w:marTop w:val="0"/>
                                  <w:marBottom w:val="0"/>
                                  <w:divBdr>
                                    <w:top w:val="none" w:sz="0" w:space="0" w:color="auto"/>
                                    <w:left w:val="none" w:sz="0" w:space="0" w:color="auto"/>
                                    <w:bottom w:val="none" w:sz="0" w:space="0" w:color="auto"/>
                                    <w:right w:val="none" w:sz="0" w:space="0" w:color="auto"/>
                                  </w:divBdr>
                                  <w:divsChild>
                                    <w:div w:id="829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749395">
      <w:bodyDiv w:val="1"/>
      <w:marLeft w:val="0"/>
      <w:marRight w:val="0"/>
      <w:marTop w:val="0"/>
      <w:marBottom w:val="0"/>
      <w:divBdr>
        <w:top w:val="none" w:sz="0" w:space="0" w:color="auto"/>
        <w:left w:val="none" w:sz="0" w:space="0" w:color="auto"/>
        <w:bottom w:val="none" w:sz="0" w:space="0" w:color="auto"/>
        <w:right w:val="none" w:sz="0" w:space="0" w:color="auto"/>
      </w:divBdr>
      <w:divsChild>
        <w:div w:id="248733646">
          <w:marLeft w:val="0"/>
          <w:marRight w:val="1"/>
          <w:marTop w:val="0"/>
          <w:marBottom w:val="0"/>
          <w:divBdr>
            <w:top w:val="none" w:sz="0" w:space="0" w:color="auto"/>
            <w:left w:val="none" w:sz="0" w:space="0" w:color="auto"/>
            <w:bottom w:val="none" w:sz="0" w:space="0" w:color="auto"/>
            <w:right w:val="none" w:sz="0" w:space="0" w:color="auto"/>
          </w:divBdr>
          <w:divsChild>
            <w:div w:id="1417944874">
              <w:marLeft w:val="0"/>
              <w:marRight w:val="0"/>
              <w:marTop w:val="0"/>
              <w:marBottom w:val="0"/>
              <w:divBdr>
                <w:top w:val="none" w:sz="0" w:space="0" w:color="auto"/>
                <w:left w:val="none" w:sz="0" w:space="0" w:color="auto"/>
                <w:bottom w:val="none" w:sz="0" w:space="0" w:color="auto"/>
                <w:right w:val="none" w:sz="0" w:space="0" w:color="auto"/>
              </w:divBdr>
              <w:divsChild>
                <w:div w:id="1038821704">
                  <w:marLeft w:val="0"/>
                  <w:marRight w:val="1"/>
                  <w:marTop w:val="0"/>
                  <w:marBottom w:val="0"/>
                  <w:divBdr>
                    <w:top w:val="none" w:sz="0" w:space="0" w:color="auto"/>
                    <w:left w:val="none" w:sz="0" w:space="0" w:color="auto"/>
                    <w:bottom w:val="none" w:sz="0" w:space="0" w:color="auto"/>
                    <w:right w:val="none" w:sz="0" w:space="0" w:color="auto"/>
                  </w:divBdr>
                  <w:divsChild>
                    <w:div w:id="182476955">
                      <w:marLeft w:val="0"/>
                      <w:marRight w:val="0"/>
                      <w:marTop w:val="0"/>
                      <w:marBottom w:val="0"/>
                      <w:divBdr>
                        <w:top w:val="none" w:sz="0" w:space="0" w:color="auto"/>
                        <w:left w:val="none" w:sz="0" w:space="0" w:color="auto"/>
                        <w:bottom w:val="none" w:sz="0" w:space="0" w:color="auto"/>
                        <w:right w:val="none" w:sz="0" w:space="0" w:color="auto"/>
                      </w:divBdr>
                      <w:divsChild>
                        <w:div w:id="1329289286">
                          <w:marLeft w:val="0"/>
                          <w:marRight w:val="0"/>
                          <w:marTop w:val="0"/>
                          <w:marBottom w:val="0"/>
                          <w:divBdr>
                            <w:top w:val="none" w:sz="0" w:space="0" w:color="auto"/>
                            <w:left w:val="none" w:sz="0" w:space="0" w:color="auto"/>
                            <w:bottom w:val="none" w:sz="0" w:space="0" w:color="auto"/>
                            <w:right w:val="none" w:sz="0" w:space="0" w:color="auto"/>
                          </w:divBdr>
                          <w:divsChild>
                            <w:div w:id="937833237">
                              <w:marLeft w:val="0"/>
                              <w:marRight w:val="0"/>
                              <w:marTop w:val="120"/>
                              <w:marBottom w:val="360"/>
                              <w:divBdr>
                                <w:top w:val="none" w:sz="0" w:space="0" w:color="auto"/>
                                <w:left w:val="none" w:sz="0" w:space="0" w:color="auto"/>
                                <w:bottom w:val="none" w:sz="0" w:space="0" w:color="auto"/>
                                <w:right w:val="none" w:sz="0" w:space="0" w:color="auto"/>
                              </w:divBdr>
                              <w:divsChild>
                                <w:div w:id="759108080">
                                  <w:marLeft w:val="0"/>
                                  <w:marRight w:val="0"/>
                                  <w:marTop w:val="0"/>
                                  <w:marBottom w:val="0"/>
                                  <w:divBdr>
                                    <w:top w:val="none" w:sz="0" w:space="0" w:color="auto"/>
                                    <w:left w:val="none" w:sz="0" w:space="0" w:color="auto"/>
                                    <w:bottom w:val="none" w:sz="0" w:space="0" w:color="auto"/>
                                    <w:right w:val="none" w:sz="0" w:space="0" w:color="auto"/>
                                  </w:divBdr>
                                  <w:divsChild>
                                    <w:div w:id="7024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_hochberg@rambam.health.gov.il" TargetMode="External"/><Relationship Id="rId9" Type="http://schemas.openxmlformats.org/officeDocument/2006/relationships/hyperlink" Target="mailto:dbridge9@uthsc.edu"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23519-4022-4D4E-AFEF-EAFE0750C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40</Pages>
  <Words>26690</Words>
  <Characters>152138</Characters>
  <Application>Microsoft Macintosh Word</Application>
  <DocSecurity>0</DocSecurity>
  <Lines>1267</Lines>
  <Paragraphs>356</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178472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Bridges</dc:creator>
  <cp:lastModifiedBy>Dave Bridges</cp:lastModifiedBy>
  <cp:revision>4</cp:revision>
  <cp:lastPrinted>2015-02-27T17:07:00Z</cp:lastPrinted>
  <dcterms:created xsi:type="dcterms:W3CDTF">2015-02-28T22:47:00Z</dcterms:created>
  <dcterms:modified xsi:type="dcterms:W3CDTF">2015-02-28T23:13:00Z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http://www.zotero.org/styles/journal-of-endocrinology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