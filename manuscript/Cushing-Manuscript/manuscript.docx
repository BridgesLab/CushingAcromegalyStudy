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166464" w14:textId="528EBDF8" w:rsidR="002025A3" w:rsidRDefault="00996FC9" w:rsidP="002025A3">
      <w:r>
        <w:rPr>
          <w:lang w:bidi="he-IL"/>
        </w:rPr>
        <w:softHyphen/>
      </w:r>
      <w:commentRangeStart w:id="0"/>
      <w:r w:rsidR="002025A3">
        <w:t xml:space="preserve">The  Cushing's disease adipose gene expression profile in human adipose tissue  </w:t>
      </w:r>
      <w:commentRangeEnd w:id="0"/>
      <w:r w:rsidR="002025A3">
        <w:rPr>
          <w:rStyle w:val="CommentReference"/>
        </w:rPr>
        <w:commentReference w:id="0"/>
      </w:r>
    </w:p>
    <w:p w14:paraId="4B16387A" w14:textId="77777777" w:rsidR="002025A3" w:rsidRDefault="002025A3" w:rsidP="002025A3"/>
    <w:p w14:paraId="2E818C98" w14:textId="6B7F27BF" w:rsidR="002025A3" w:rsidRDefault="00FE701E" w:rsidP="002025A3">
      <w:r>
        <w:t>Irit Hochberg</w:t>
      </w:r>
      <w:r w:rsidRPr="00FE701E">
        <w:rPr>
          <w:vertAlign w:val="superscript"/>
        </w:rPr>
        <w:t>1,2</w:t>
      </w:r>
      <w:r>
        <w:t>,</w:t>
      </w:r>
      <w:r w:rsidR="002025A3">
        <w:t xml:space="preserve"> </w:t>
      </w:r>
      <w:r>
        <w:t xml:space="preserve">Innocence </w:t>
      </w:r>
      <w:r w:rsidR="002025A3">
        <w:t>Harvey</w:t>
      </w:r>
      <w:r w:rsidRPr="00FE701E">
        <w:rPr>
          <w:vertAlign w:val="superscript"/>
        </w:rPr>
        <w:t>3</w:t>
      </w:r>
      <w:r w:rsidR="002025A3">
        <w:t>, Quynh Tran</w:t>
      </w:r>
      <w:r w:rsidRPr="00FE701E">
        <w:rPr>
          <w:vertAlign w:val="superscript"/>
        </w:rPr>
        <w:t>4</w:t>
      </w:r>
      <w:r w:rsidR="002025A3">
        <w:t xml:space="preserve">, </w:t>
      </w:r>
      <w:r w:rsidR="003A7A2D">
        <w:t>Erin J. Stephenson</w:t>
      </w:r>
      <w:r w:rsidR="003A7A2D" w:rsidRPr="003A7A2D">
        <w:rPr>
          <w:vertAlign w:val="superscript"/>
        </w:rPr>
        <w:t>3</w:t>
      </w:r>
      <w:r w:rsidR="003A7A2D">
        <w:t xml:space="preserve">, </w:t>
      </w:r>
      <w:r w:rsidR="002025A3">
        <w:t>Ariel R. Barkan</w:t>
      </w:r>
      <w:r w:rsidRPr="00FE701E">
        <w:rPr>
          <w:vertAlign w:val="superscript"/>
        </w:rPr>
        <w:t>5</w:t>
      </w:r>
      <w:r w:rsidR="002025A3">
        <w:t xml:space="preserve"> , Alan R. S</w:t>
      </w:r>
      <w:r>
        <w:t>altiel</w:t>
      </w:r>
      <w:r w:rsidRPr="00FE701E">
        <w:rPr>
          <w:vertAlign w:val="superscript"/>
        </w:rPr>
        <w:t>1</w:t>
      </w:r>
      <w:r>
        <w:t xml:space="preserve"> , William F. Chandler</w:t>
      </w:r>
      <w:r w:rsidRPr="00FE701E">
        <w:rPr>
          <w:vertAlign w:val="superscript"/>
        </w:rPr>
        <w:t>6</w:t>
      </w:r>
      <w:r>
        <w:t xml:space="preserve">  and Dave Bridges</w:t>
      </w:r>
      <w:r w:rsidRPr="00FE701E">
        <w:rPr>
          <w:vertAlign w:val="superscript"/>
        </w:rPr>
        <w:t>1,7,8</w:t>
      </w:r>
      <w:r w:rsidR="002025A3">
        <w:t>.</w:t>
      </w:r>
    </w:p>
    <w:p w14:paraId="3AFB68C1" w14:textId="77777777" w:rsidR="002025A3" w:rsidRDefault="002025A3" w:rsidP="002025A3"/>
    <w:p w14:paraId="59EE7D2B" w14:textId="77777777" w:rsidR="002025A3" w:rsidRDefault="002025A3" w:rsidP="002025A3">
      <w:r>
        <w:t>ABBREVIATED TITLE:  Analysis of Cushing Adipose Tissue</w:t>
      </w:r>
    </w:p>
    <w:p w14:paraId="2D44B848" w14:textId="77777777" w:rsidR="002025A3" w:rsidRDefault="002025A3" w:rsidP="002025A3"/>
    <w:p w14:paraId="405E7DF2" w14:textId="523697E5" w:rsidR="002025A3" w:rsidRDefault="002025A3" w:rsidP="002025A3">
      <w:r>
        <w:t>KEY TERMS: Cushing</w:t>
      </w:r>
      <w:r w:rsidR="00FE701E">
        <w:t>’s Syndrome</w:t>
      </w:r>
      <w:r>
        <w:t xml:space="preserve">, </w:t>
      </w:r>
      <w:r w:rsidR="00FE701E">
        <w:t>lipolysis, insulin resistance, g</w:t>
      </w:r>
      <w:r>
        <w:t xml:space="preserve">lucocorticoid, </w:t>
      </w:r>
      <w:r w:rsidR="00FE701E">
        <w:t>lipogenesis RNA sequencing, transcriptome</w:t>
      </w:r>
    </w:p>
    <w:p w14:paraId="041273F3" w14:textId="77777777" w:rsidR="002025A3" w:rsidRDefault="002025A3" w:rsidP="002025A3">
      <w:r>
        <w:t xml:space="preserve">WORD COUNT:  </w:t>
      </w:r>
      <w:commentRangeStart w:id="1"/>
      <w:r>
        <w:t>**</w:t>
      </w:r>
      <w:commentRangeEnd w:id="1"/>
      <w:r>
        <w:rPr>
          <w:rStyle w:val="CommentReference"/>
        </w:rPr>
        <w:commentReference w:id="1"/>
      </w:r>
    </w:p>
    <w:p w14:paraId="52F6EC3F" w14:textId="77777777" w:rsidR="002025A3" w:rsidRDefault="002025A3" w:rsidP="002025A3"/>
    <w:p w14:paraId="65D204DA" w14:textId="23F69771" w:rsidR="002025A3" w:rsidRDefault="002025A3" w:rsidP="002025A3">
      <w:r>
        <w:t>CORRESPONDING AUTHOR</w:t>
      </w:r>
      <w:r w:rsidR="003A7A2D">
        <w:t>S</w:t>
      </w:r>
      <w:r>
        <w:t xml:space="preserve">:  Irit Hochberg: Rambam Health Care Campus, 6 Ha'Aliya Street, POB 9602, Haifa 31096 Israel.  Phone: +972-4-8542828, Fax: +972-4-8542746, Email: </w:t>
      </w:r>
      <w:hyperlink r:id="rId8" w:history="1">
        <w:r w:rsidR="003A7A2D" w:rsidRPr="000161D8">
          <w:rPr>
            <w:rStyle w:val="Hyperlink"/>
          </w:rPr>
          <w:t>i_hochberg@rambam.health.gov.il</w:t>
        </w:r>
      </w:hyperlink>
      <w:r w:rsidR="003A7A2D">
        <w:t xml:space="preserve">; Dave Bridges: 894 Union Ave, Memphis, TN, USA.  Phone (901) 448-2007, Email: </w:t>
      </w:r>
      <w:hyperlink r:id="rId9" w:history="1">
        <w:r w:rsidR="003A7A2D" w:rsidRPr="000161D8">
          <w:rPr>
            <w:rStyle w:val="Hyperlink"/>
          </w:rPr>
          <w:t>dbridge9@uthsc.edu</w:t>
        </w:r>
      </w:hyperlink>
      <w:r w:rsidR="003A7A2D">
        <w:tab/>
      </w:r>
    </w:p>
    <w:p w14:paraId="4511027A" w14:textId="77777777" w:rsidR="002025A3" w:rsidRDefault="002025A3" w:rsidP="002025A3"/>
    <w:p w14:paraId="3898CFA6" w14:textId="3C11CC14" w:rsidR="002025A3" w:rsidRDefault="002025A3" w:rsidP="002025A3">
      <w:r>
        <w:t>REPRINT REQUESTS: Irit Hochberg, MD. Rambam Health Care Campus, 6 Ha'Aliya Street, POB 9602, Haifa 31096 Israel.  Phone: +972-4-8542828, Fax: +972-4-8542746, Email: i_hochberg@rambam.health.gov.il</w:t>
      </w:r>
    </w:p>
    <w:p w14:paraId="5962D82A" w14:textId="77777777" w:rsidR="002025A3" w:rsidRDefault="002025A3" w:rsidP="002025A3"/>
    <w:p w14:paraId="74680C8C" w14:textId="0224C14D" w:rsidR="002025A3" w:rsidRDefault="002025A3" w:rsidP="002025A3">
      <w:r>
        <w:t> </w:t>
      </w:r>
    </w:p>
    <w:p w14:paraId="56B63D96" w14:textId="77777777" w:rsidR="002025A3" w:rsidRDefault="002025A3" w:rsidP="002025A3"/>
    <w:p w14:paraId="28657E88" w14:textId="77777777" w:rsidR="002025A3" w:rsidRDefault="002025A3">
      <w:r>
        <w:br w:type="page"/>
      </w:r>
    </w:p>
    <w:p w14:paraId="58B3F57B" w14:textId="77777777" w:rsidR="002025A3" w:rsidRDefault="002025A3" w:rsidP="002025A3">
      <w:r w:rsidRPr="002025A3">
        <w:rPr>
          <w:rStyle w:val="Heading1Char"/>
        </w:rPr>
        <w:lastRenderedPageBreak/>
        <w:t>Abstract</w:t>
      </w:r>
      <w:r>
        <w:t>:</w:t>
      </w:r>
    </w:p>
    <w:p w14:paraId="0ADD53DE" w14:textId="77777777" w:rsidR="002025A3" w:rsidRDefault="002025A3" w:rsidP="002025A3">
      <w:commentRangeStart w:id="2"/>
      <w:r>
        <w:t xml:space="preserve">Glucocorticoids have major effects on adipose tissue metabolism  To study tissue mRNA expression changes induced by chronic eleveated endogenous glucocorticoids   we performed RNA sequencing patients with Cushing disease (n=5) compared to eleven patients with non functioning pituitary adenoma. </w:t>
      </w:r>
    </w:p>
    <w:p w14:paraId="67E71981" w14:textId="77777777" w:rsidR="002025A3" w:rsidRDefault="002025A3" w:rsidP="002025A3">
      <w:r>
        <w:t xml:space="preserve"> (n=11). We found higher expression of transcripts involved in several metabolic pathways, including…</w:t>
      </w:r>
    </w:p>
    <w:commentRangeEnd w:id="2"/>
    <w:p w14:paraId="16859734" w14:textId="3D9BA93E" w:rsidR="002025A3" w:rsidRDefault="002025A3" w:rsidP="002025A3">
      <w:r>
        <w:rPr>
          <w:rStyle w:val="CommentReference"/>
        </w:rPr>
        <w:commentReference w:id="2"/>
      </w:r>
    </w:p>
    <w:p w14:paraId="1E065805" w14:textId="77777777" w:rsidR="002025A3" w:rsidRDefault="002025A3" w:rsidP="002025A3">
      <w:pPr>
        <w:pStyle w:val="Heading1"/>
      </w:pPr>
      <w:r>
        <w:t>Introduction</w:t>
      </w:r>
    </w:p>
    <w:p w14:paraId="36194E5E" w14:textId="719843E5" w:rsidR="00261C5D" w:rsidRDefault="002025A3" w:rsidP="002025A3">
      <w:r>
        <w:t xml:space="preserve">Cushing’s Disease, </w:t>
      </w:r>
      <w:r w:rsidR="00F37C5B">
        <w:t xml:space="preserve"> or </w:t>
      </w:r>
      <w:r>
        <w:t>persist</w:t>
      </w:r>
      <w:r w:rsidR="00F37C5B">
        <w:t xml:space="preserve">ently high </w:t>
      </w:r>
      <w:r>
        <w:t>circulating levels of cortisol secondary to a pituitary adenoma, leads to a significan</w:t>
      </w:r>
      <w:r w:rsidR="00261C5D">
        <w:t xml:space="preserve">t truncal obesity and diabetes </w:t>
      </w:r>
      <w:r w:rsidR="00261C5D">
        <w:fldChar w:fldCharType="begin" w:fldLock="1"/>
      </w:r>
      <w:r w:rsidR="007908AD">
        <w:instrText>ADDIN CSL_CITATION { "citationItems" : [ { "id" : "ITEM-1", "itemData" : { "ISSN" : "0035-8843", "author" : [ { "dropping-particle" : "", "family" : "Cushing", "given" : "Harvey", "non-dropping-particle" : "", "parse-names" : false, "suffix" : "" } ], "container-title" : "Bulletin of the Johns Hopkins Hospital", "id" : "ITEM-1", "issued" : { "date-parts" : [ [ "1932", "4" ] ] }, "page" : "157-8", "title" : "The basophil adenomas of the pituitary body and their clinical manifestations", "type" : "article-journal", "volume" : "50" }, "uris" : [ "http://www.mendeley.com/documents/?uuid=9726cb7e-aeb7-446b-85dc-57a95cd40d8f" ] } ], "mendeley" : { "formattedCitation" : "(Cushing 1932)", "plainTextFormattedCitation" : "(Cushing 1932)", "previouslyFormattedCitation" : "(Cushing 1932)" }, "properties" : { "noteIndex" : 0 }, "schema" : "https://github.com/citation-style-language/schema/raw/master/csl-citation.json" }</w:instrText>
      </w:r>
      <w:r w:rsidR="00261C5D">
        <w:fldChar w:fldCharType="separate"/>
      </w:r>
      <w:r w:rsidR="00261C5D" w:rsidRPr="00261C5D">
        <w:rPr>
          <w:noProof/>
        </w:rPr>
        <w:t>(Cushing 1932)</w:t>
      </w:r>
      <w:r w:rsidR="00261C5D">
        <w:fldChar w:fldCharType="end"/>
      </w:r>
      <w:r w:rsidR="00261C5D">
        <w:t>.  Obesity and diabetes</w:t>
      </w:r>
      <w:r>
        <w:t xml:space="preserve"> are major factors in morbidity and mortality in </w:t>
      </w:r>
      <w:r w:rsidR="00261C5D">
        <w:t>Cushing’s syndrome</w:t>
      </w:r>
      <w:r>
        <w:t xml:space="preserve"> </w:t>
      </w:r>
      <w:commentRangeStart w:id="3"/>
      <w:commentRangeStart w:id="4"/>
      <w:r>
        <w:t>7</w:t>
      </w:r>
      <w:commentRangeEnd w:id="3"/>
      <w:r w:rsidR="00261C5D">
        <w:rPr>
          <w:rStyle w:val="CommentReference"/>
        </w:rPr>
        <w:commentReference w:id="3"/>
      </w:r>
      <w:r>
        <w:t xml:space="preserve">-9. </w:t>
      </w:r>
      <w:commentRangeEnd w:id="4"/>
      <w:r w:rsidR="00F37C5B">
        <w:rPr>
          <w:rStyle w:val="CommentReference"/>
        </w:rPr>
        <w:commentReference w:id="4"/>
      </w:r>
      <w:r>
        <w:t xml:space="preserve">Cushing's Disease is very rare (incidence of 1.2–2.4 per million </w:t>
      </w:r>
      <w:r w:rsidR="00F37C5B">
        <w:fldChar w:fldCharType="begin" w:fldLock="1"/>
      </w:r>
      <w:r w:rsidR="00261C5D">
        <w:instrText>ADDIN CSL_CITATION { "citationItems" : [ { "id" : "ITEM-1", "itemData" : { "DOI" : "10.1210/jc.86.1.117", "ISBN" : "0021-972X (Print)\\r0021-972X (Linking)", "ISSN" : "0021972X", "PMID" : "11231987", "abstract" : "The main purpose was to assess the incidence and late outcome of Cushing's syndrome, particularly in Cushing's disease. Information for all patients diagnosed with Cushing's syndrome during an 11-yr period in Denmark was retrieved. The incidence was 1.2-1.7/million.yr (Cushing's disease), 0.6/million.yr (adrenal adenoma) and 0.2/million.yr (adrenal carcinoma). Other types of Cushing's syndrome were rare. In 139 patients with nonmalignant disease, 11.1% had died during follow-up (median, 8.1 yr; range, 3.1-14.0), yielding a standard mortality ratio (SMR) of 3.68 [95% confidence interval (CI), 2.34-5.33]. The SMR was partly attributable to an increased mortality within the first year after diagnosis. Eight patients died before treatment could be undertaken. The prognosis in patients with malignant disease was very poor. Patients in whom more than 5 yr had elapsed since initial surgery were studied separately, including a questionnaire on their perceived quality of health. In 45 patients with Cushing's disease who had been cured through transsphenoidal neurosurgery, only 1 had died (SMR, 0.31; CI, 0.01-1.72) compared with 6 of 20 patients with persistent hypercortisolism after initial neurosurgery (SMR, 5.06; CI, 1.86-11.0). In patients with adrenal adenoma, SMR was 3.95 (CI, 0.81-11.5). The perceived quality of health was significantly impaired only in patients with Cushing's disease and appeared independent of disease control or presence of hypopituitarism. It is concluded that 1) Cushing's syndrome is rare and is associated with increased mortality, in patients with no concurrent malignancy also; 2) the excess mortality was mainly observed during the first year of disease; and 3) the impaired quality of health in long-term survivors of Cushing's disease is not fully explained.", "author" : [ { "dropping-particle" : "", "family" : "Lindholm", "given" : "J.", "non-dropping-particle" : "", "parse-names" : false, "suffix" : "" }, { "dropping-particle" : "", "family" : "Juul", "given" : "S.", "non-dropping-particle" : "", "parse-names" : false, "suffix" : "" }, { "dropping-particle" : "", "family" : "J\u00f8rgensen", "given" : "J. O L", "non-dropping-particle" : "", "parse-names" : false, "suffix" : "" }, { "dropping-particle" : "", "family" : "Astrup", "given" : "J.", "non-dropping-particle" : "", "parse-names" : false, "suffix" : "" }, { "dropping-particle" : "", "family" : "Bjerre", "given" : "P.", "non-dropping-particle" : "", "parse-names" : false, "suffix" : "" }, { "dropping-particle" : "", "family" : "Feldt-Rasmussen", "given" : "U.", "non-dropping-particle" : "", "parse-names" : false, "suffix" : "" }, { "dropping-particle" : "", "family" : "Hagen", "given" : "C.", "non-dropping-particle" : "", "parse-names" : false, "suffix" : "" }, { "dropping-particle" : "", "family" : "J\u00f8rgensen", "given" : "J.", "non-dropping-particle" : "", "parse-names" : false, "suffix" : "" }, { "dropping-particle" : "", "family" : "Kosteljanetz", "given" : "M.", "non-dropping-particle" : "", "parse-names" : false, "suffix" : "" }, { "dropping-particle" : "", "family" : "Kristensen", "given" : "L.", "non-dropping-particle" : "", "parse-names" : false, "suffix" : "" }, { "dropping-particle" : "", "family" : "Laurberg", "given" : "P.", "non-dropping-particle" : "", "parse-names" : false, "suffix" : "" }, { "dropping-particle" : "", "family" : "Schmidt", "given" : "K.", "non-dropping-particle" : "", "parse-names" : false, "suffix" : "" }, { "dropping-particle" : "", "family" : "Weeke", "given" : "J.", "non-dropping-particle" : "", "parse-names" : false, "suffix" : "" } ], "container-title" : "Journal of Clinical Endocrinology and Metabolism", "id" : "ITEM-1", "issued" : { "date-parts" : [ [ "2001" ] ] }, "page" : "117-123", "title" : "Incidence and late prognosis of Cushing's syndrome: A population-based study", "type" : "article-journal", "volume" : "86" }, "uris" : [ "http://www.mendeley.com/documents/?uuid=eb9a6f75-dd67-489b-8d6b-6401810b609f" ] } ], "mendeley" : { "formattedCitation" : "(Lindholm &lt;i&gt;et al.&lt;/i&gt; 2001)", "plainTextFormattedCitation" : "(Lindholm et al. 2001)", "previouslyFormattedCitation" : "(Lindholm &lt;i&gt;et al.&lt;/i&gt; 2001)" }, "properties" : { "noteIndex" : 0 }, "schema" : "https://github.com/citation-style-language/schema/raw/master/csl-citation.json" }</w:instrText>
      </w:r>
      <w:r w:rsidR="00F37C5B">
        <w:fldChar w:fldCharType="separate"/>
      </w:r>
      <w:r w:rsidR="00F37C5B" w:rsidRPr="00F37C5B">
        <w:rPr>
          <w:noProof/>
        </w:rPr>
        <w:t xml:space="preserve">(Lindholm </w:t>
      </w:r>
      <w:r w:rsidR="00F37C5B" w:rsidRPr="00F37C5B">
        <w:rPr>
          <w:i/>
          <w:noProof/>
        </w:rPr>
        <w:t>et al.</w:t>
      </w:r>
      <w:r w:rsidR="00F37C5B" w:rsidRPr="00F37C5B">
        <w:rPr>
          <w:noProof/>
        </w:rPr>
        <w:t xml:space="preserve"> 2001)</w:t>
      </w:r>
      <w:r w:rsidR="00F37C5B">
        <w:fldChar w:fldCharType="end"/>
      </w:r>
      <w:r w:rsidR="00F37C5B">
        <w:t xml:space="preserve">, </w:t>
      </w:r>
      <w:r>
        <w:t>but iatrogenic Cushi</w:t>
      </w:r>
      <w:r w:rsidR="00F37C5B">
        <w:t>ng's syndrome, caused by chroni</w:t>
      </w:r>
      <w:r>
        <w:t xml:space="preserve">c glucocorticoid treatment  is very common and leads to a similar clinical </w:t>
      </w:r>
      <w:r w:rsidR="00F37C5B">
        <w:t>manifestations</w:t>
      </w:r>
      <w:r>
        <w:t xml:space="preserve">. </w:t>
      </w:r>
    </w:p>
    <w:p w14:paraId="4CCA5984" w14:textId="77777777" w:rsidR="00261C5D" w:rsidRDefault="00261C5D" w:rsidP="002025A3"/>
    <w:p w14:paraId="5AF9ABA5" w14:textId="4A61BDC1" w:rsidR="002025A3" w:rsidRDefault="002025A3" w:rsidP="002025A3">
      <w:r>
        <w:t xml:space="preserve">Numerous studies </w:t>
      </w:r>
      <w:r w:rsidR="00261C5D">
        <w:t>have shown</w:t>
      </w:r>
      <w:r>
        <w:t xml:space="preserve"> that glucocorti</w:t>
      </w:r>
      <w:r w:rsidR="00261C5D">
        <w:t xml:space="preserve">coids have profound effects on </w:t>
      </w:r>
      <w:r>
        <w:t xml:space="preserve">adipose tissue metabolism, including promotion of adipocyte differentiation </w:t>
      </w:r>
      <w:commentRangeStart w:id="5"/>
      <w:r>
        <w:t xml:space="preserve">1 </w:t>
      </w:r>
      <w:commentRangeEnd w:id="5"/>
      <w:r w:rsidR="00261C5D">
        <w:rPr>
          <w:rStyle w:val="CommentReference"/>
        </w:rPr>
        <w:commentReference w:id="5"/>
      </w:r>
      <w:r>
        <w:t>and induction of lipolysis and lipogenesis</w:t>
      </w:r>
      <w:commentRangeStart w:id="6"/>
      <w:r>
        <w:t>2, 3</w:t>
      </w:r>
      <w:commentRangeEnd w:id="6"/>
      <w:r w:rsidR="00261C5D">
        <w:rPr>
          <w:rStyle w:val="CommentReference"/>
        </w:rPr>
        <w:commentReference w:id="6"/>
      </w:r>
      <w:r w:rsidR="00261C5D">
        <w:t xml:space="preserve">.  </w:t>
      </w:r>
      <w:r>
        <w:t>Despite the widespread chronic</w:t>
      </w:r>
      <w:r w:rsidR="00261C5D">
        <w:t xml:space="preserve"> glucocorticoid exposure, there have been</w:t>
      </w:r>
      <w:r w:rsidR="008C0783">
        <w:t xml:space="preserve"> </w:t>
      </w:r>
      <w:r>
        <w:t xml:space="preserve">no human </w:t>
      </w:r>
      <w:r w:rsidRPr="008C0783">
        <w:rPr>
          <w:i/>
        </w:rPr>
        <w:t>in vivo</w:t>
      </w:r>
      <w:r w:rsidR="008C0783">
        <w:t xml:space="preserve"> studies on global </w:t>
      </w:r>
      <w:r>
        <w:t xml:space="preserve">gene expression changes in adipose tissue in response to long term exposure to glucocorticoids. </w:t>
      </w:r>
    </w:p>
    <w:p w14:paraId="373AC6DD" w14:textId="77777777" w:rsidR="002025A3" w:rsidRDefault="002025A3" w:rsidP="002025A3"/>
    <w:p w14:paraId="64EBD1AB" w14:textId="75B6B66E" w:rsidR="002025A3" w:rsidRDefault="002025A3" w:rsidP="002025A3">
      <w:r>
        <w:t>To study the effect of excess endogenous glucocorticoids on adipose tissue, we used RNA sequencing to study adipose tissue from Cushing's disease patients and controls</w:t>
      </w:r>
      <w:r w:rsidR="00261C5D">
        <w:t xml:space="preserve"> with non-secreting adenomas</w:t>
      </w:r>
      <w:r>
        <w:t xml:space="preserve">. We found a distinctive pattern of changes in many transcripts that are highly associated with Cushing's disease. Many of these genes explain previously observed metabolic effects of excess glucocorticoids described </w:t>
      </w:r>
      <w:r w:rsidRPr="00261C5D">
        <w:rPr>
          <w:i/>
        </w:rPr>
        <w:t>in vitro</w:t>
      </w:r>
      <w:r>
        <w:t>,</w:t>
      </w:r>
      <w:r w:rsidR="00261C5D">
        <w:t xml:space="preserve"> in animal models and in humans.  These include</w:t>
      </w:r>
      <w:r>
        <w:t xml:space="preserve"> enhanced </w:t>
      </w:r>
      <w:r w:rsidR="00261C5D">
        <w:t xml:space="preserve">fatty acid and </w:t>
      </w:r>
      <w:r>
        <w:t xml:space="preserve">triglyceride biosynthesis; </w:t>
      </w:r>
      <w:r w:rsidR="00261C5D">
        <w:t>protein degradation, activation of glycolysis and reductions in immune responses.</w:t>
      </w:r>
    </w:p>
    <w:p w14:paraId="74BAEFD8" w14:textId="77777777" w:rsidR="002025A3" w:rsidRDefault="002025A3" w:rsidP="00F0643F">
      <w:pPr>
        <w:pStyle w:val="Heading1"/>
      </w:pPr>
      <w:r>
        <w:t>Materials and Methods</w:t>
      </w:r>
    </w:p>
    <w:p w14:paraId="429032DF" w14:textId="77777777" w:rsidR="002025A3" w:rsidRDefault="002025A3" w:rsidP="00F0643F">
      <w:pPr>
        <w:pStyle w:val="Heading2"/>
      </w:pPr>
      <w:r>
        <w:t>Patient recruitment</w:t>
      </w:r>
    </w:p>
    <w:p w14:paraId="30FC632A" w14:textId="11CEFA6D" w:rsidR="002025A3" w:rsidRDefault="002025A3" w:rsidP="002025A3">
      <w:r>
        <w:t>The study was approved by the institutional review board of the University of Michigan Medical System. Written informed consent was obtained from all patients. Patients were recruited consecutively from those undergoing transsphenoidal adenomectomy at the University of Michigan for Cushing's disease or non-functioning pituitary adenoma over a 12 month period.</w:t>
      </w:r>
      <w:r w:rsidR="006146F4">
        <w:t xml:space="preserve">  </w:t>
      </w:r>
      <w:r>
        <w:t xml:space="preserve">Exclusion criteria were age &lt;18, current hormone treatment including glucocorticoids, malignancy, </w:t>
      </w:r>
      <w:r>
        <w:lastRenderedPageBreak/>
        <w:t>inflammatory disease, diabetes type 1 and established pituitary hormone deficiencies. For each patient, a data sheet was completed including, age, sex, anthropometric measurements, diagnosis of hypertension, diabetes, results of blood tests and medications. Fasting blood samples were assayed for glucose (Siemens Advia 1800) and insulin (Life Technologies) as instructed by the manufacturers.</w:t>
      </w:r>
    </w:p>
    <w:p w14:paraId="5D75070A" w14:textId="77777777" w:rsidR="002025A3" w:rsidRDefault="002025A3" w:rsidP="00F0643F">
      <w:pPr>
        <w:pStyle w:val="Heading2"/>
      </w:pPr>
      <w:r>
        <w:t>Subcutaneous fat biopsy</w:t>
      </w:r>
    </w:p>
    <w:p w14:paraId="6D9C0118" w14:textId="73B04CC7" w:rsidR="002025A3" w:rsidRDefault="002025A3" w:rsidP="002025A3">
      <w:r>
        <w:t xml:space="preserve">During the course of pituitary surgery a routine subcutaneous fat graft for sealing the surgical field is taken immediately after anasthesia, before glucocorticoid treatment. ~500 mg of this fat graft was used for the study.  ~100 mg were utilized for ex vivo lipolysis assay, ~200 mg was snap frozen in liquid nitrogen and stored at -80 degrees for RNA preparation and ceramide analysis. </w:t>
      </w:r>
    </w:p>
    <w:p w14:paraId="4381D0DE" w14:textId="77777777" w:rsidR="00931FFA" w:rsidRDefault="00931FFA" w:rsidP="002025A3"/>
    <w:p w14:paraId="66369C81" w14:textId="33D59043" w:rsidR="00931FFA" w:rsidRDefault="00931FFA" w:rsidP="00931FFA">
      <w:pPr>
        <w:pStyle w:val="Heading2"/>
      </w:pPr>
      <w:r>
        <w:t>Treatment of Animals with Dexamethasone</w:t>
      </w:r>
    </w:p>
    <w:p w14:paraId="581EE21E" w14:textId="77777777" w:rsidR="00931FFA" w:rsidRDefault="00931FFA" w:rsidP="00931FFA">
      <w:pPr>
        <w:pStyle w:val="Heading2"/>
      </w:pPr>
    </w:p>
    <w:p w14:paraId="230C1B61" w14:textId="746C7D61" w:rsidR="00931FFA" w:rsidRDefault="00931FFA" w:rsidP="00931FFA">
      <w:pPr>
        <w:pStyle w:val="Heading2"/>
      </w:pPr>
      <w:r>
        <w:t>Insulin Tolerance Test</w:t>
      </w:r>
    </w:p>
    <w:p w14:paraId="75A12748" w14:textId="77777777" w:rsidR="000D7EE2" w:rsidRPr="000D7EE2" w:rsidRDefault="000D7EE2" w:rsidP="000D7EE2"/>
    <w:p w14:paraId="6A3536A7" w14:textId="167E8A20" w:rsidR="00CF1A2D" w:rsidRDefault="00CF1A2D" w:rsidP="00F0643F">
      <w:pPr>
        <w:pStyle w:val="Heading2"/>
        <w:rPr>
          <w:ins w:id="7" w:author="Dave Bridges" w:date="2015-02-25T17:18:00Z"/>
        </w:rPr>
      </w:pPr>
      <w:commentRangeStart w:id="8"/>
      <w:ins w:id="9" w:author="Dave Bridges" w:date="2015-02-25T17:18:00Z">
        <w:r>
          <w:t>Grip Test</w:t>
        </w:r>
        <w:commentRangeEnd w:id="8"/>
        <w:r>
          <w:rPr>
            <w:rStyle w:val="CommentReference"/>
            <w:rFonts w:asciiTheme="minorHAnsi" w:eastAsiaTheme="minorEastAsia" w:hAnsiTheme="minorHAnsi" w:cstheme="minorBidi"/>
            <w:b w:val="0"/>
            <w:bCs w:val="0"/>
            <w:color w:val="auto"/>
          </w:rPr>
          <w:commentReference w:id="8"/>
        </w:r>
      </w:ins>
    </w:p>
    <w:p w14:paraId="14E2D63B" w14:textId="77777777" w:rsidR="002025A3" w:rsidRDefault="002025A3" w:rsidP="00F0643F">
      <w:pPr>
        <w:pStyle w:val="Heading2"/>
      </w:pPr>
      <w:r>
        <w:t>Ceramide determination</w:t>
      </w:r>
    </w:p>
    <w:p w14:paraId="5D41471C" w14:textId="58CD0FB3" w:rsidR="002025A3" w:rsidRDefault="002025A3" w:rsidP="00813D1F">
      <w:pPr>
        <w:shd w:val="clear" w:color="auto" w:fill="FFFFFF"/>
        <w:ind w:right="230"/>
      </w:pPr>
      <w:r>
        <w:t>Ceramide analysis of tissue samples was performed by liquid chromatography-triple q</w:t>
      </w:r>
      <w:r w:rsidR="006146F4">
        <w:t>uadrupole mass spectrometry</w:t>
      </w:r>
      <w:r>
        <w:t xml:space="preserve"> according to a modified version of the protocol reported in.  Briefly, frozen tissue samples were pulverized under liquid nitrogen, then 20 mg portions were extracted using 1.6 mL of a 2:1:0.8 mixture of chloroform:methanol:water containing internal standards (50 ng each of C17 and C25 ceramide and C12 glucosylceramide per sample) The organic layer of the extract was dried under nitrogen gas and reconstituted in 100 uL of 60:40 acetonitrile: isopropanol</w:t>
      </w:r>
      <w:r w:rsidR="00AB465A">
        <w:t xml:space="preserve"> </w:t>
      </w:r>
      <w:r w:rsidR="00AB465A">
        <w:fldChar w:fldCharType="begin" w:fldLock="1"/>
      </w:r>
      <w:r w:rsidR="00447DB4">
        <w:instrText>ADDIN CSL_CITATION { "citationItems" : [ { "id" : "ITEM-1", "itemData" : { "PMID" : "13671378", "author" : [ { "dropping-particle" : "", "family" : "Bligh", "given" : "E G", "non-dropping-particle" : "", "parse-names" : false, "suffix" : "" }, { "dropping-particle" : "", "family" : "Dyer", "given" : "W J", "non-dropping-particle" : "", "parse-names" : false, "suffix" : "" } ], "container-title" : "Canadian journal of biochemistry and physiology", "id" : "ITEM-1", "issue" : "8", "issued" : { "date-parts" : [ [ "1959", "8" ] ] }, "page" : "911-7", "title" : "A rapid method of total lipid extraction and purification.", "type" : "article-journal", "volume" : "37" }, "uris" : [ "http://www.mendeley.com/documents/?uuid=dd51856c-260b-42b3-accb-78ac5908cf65" ] } ], "mendeley" : { "formattedCitation" : "(Bligh &amp; Dyer 1959)", "plainTextFormattedCitation" : "(Bligh &amp; Dyer 1959)", "previouslyFormattedCitation" : "(Bligh &amp; Dyer 1959)" }, "properties" : { "noteIndex" : 0 }, "schema" : "https://github.com/citation-style-language/schema/raw/master/csl-citation.json" }</w:instrText>
      </w:r>
      <w:r w:rsidR="00AB465A">
        <w:fldChar w:fldCharType="separate"/>
      </w:r>
      <w:r w:rsidR="00AB465A" w:rsidRPr="00AB465A">
        <w:rPr>
          <w:noProof/>
        </w:rPr>
        <w:t>(Bligh &amp; Dyer 1959)</w:t>
      </w:r>
      <w:r w:rsidR="00AB465A">
        <w:fldChar w:fldCharType="end"/>
      </w:r>
      <w:r>
        <w:t>. The re-constituted extract was analyzed by electrospray ionization LC-MS/MS on an Agilent (Santa Clara, CA) 6410 triple quadrupole instrument operating in positive ion multiple reaction monitoring mode. The LC column used was a Waters (Milford, MA) Xbridge C18 2.5 µ, 50 mm x 2.1 mm i.d.  Mobile phase A was 5mM ammonium acetate, adjusted to pH 9.9 with ammonium hydroxide; mobile phase B was 60:40 acetonitrile:isopropanol. The gradient consisted of a linear ramp from 50 to 100%B over 5 minutes, a 20 minute hold at 100%B, and re-equilibration at 50%B for 10 minutes.  Injection volume was 25 µL.  Ceramides and glucosylceramides were identified by retention time and by MS/MS fragmentation parameters, and were quantitated by peak area relative to the closest-matching internal standard using Agilent MassHunter Quantitative Analysis software.</w:t>
      </w:r>
    </w:p>
    <w:p w14:paraId="2C51E76C" w14:textId="77777777" w:rsidR="002025A3" w:rsidRDefault="002025A3" w:rsidP="00F0643F">
      <w:pPr>
        <w:pStyle w:val="Heading2"/>
      </w:pPr>
      <w:r>
        <w:t>Transcriptomic Analysis</w:t>
      </w:r>
    </w:p>
    <w:p w14:paraId="5D27E370" w14:textId="49384575" w:rsidR="002025A3" w:rsidRDefault="002025A3" w:rsidP="002025A3">
      <w:r>
        <w:t xml:space="preserve">Total RNA was extracted from adipose tissue using the RNEasy kit (Qiagen) and its quality was verified using the Agilent 2100 Bioanalyzer (Agilent Technologies).  At </w:t>
      </w:r>
      <w:r>
        <w:lastRenderedPageBreak/>
        <w:t xml:space="preserve">the University of Michigan DNA Sequencing Core, cDNA libraries from polyA mRNA were prepared using TruSeq cDNA synthesis kit and sequenced using a HiSeq 2000 (Illumina). Samples were run on 2 lanes of a HiSeq 2000 (Illumina) generating  8 612 682 to 16 469 501 single-ended 50 bp reads per sample.  These were aligned to the human genome (Enembl GRCh37.74, Genbank Assembly ID GCA_000001405.14) </w:t>
      </w:r>
      <w:r w:rsidR="007908AD">
        <w:t xml:space="preserve">using TopHat version 2.0.10 </w:t>
      </w:r>
      <w:r w:rsidR="007908AD">
        <w:fldChar w:fldCharType="begin" w:fldLock="1"/>
      </w:r>
      <w:r w:rsidR="007908AD">
        <w:instrText>ADDIN CSL_CITATION { "citationItems" : [ { "id" : "ITEM-1", "itemData" : { "DOI" : "10.1186/gb-2013-14-4-r36", "ISSN" : "1465-6914", "PMID" : "23618408", "abstract" : "TopHat is a popular spliced aligner for RNA-sequence (RNA-seq) experiments. In this paper, we describe TopHat2, which incorporates many significant enhancements to TopHat. TopHat2 can align reads of various lengths produced by the latest sequencing technologies, while allowing for variable-length indels with respect to the reference genome. In addition to de novo spliced alignment, TopHat2 can align reads across fusion breaks, which can occur after genomic translocations. TopHat2 combines the ability to identify novel splice sites with direct mapping to known transcripts, producing sensitive and accurate alignments, even for highly repetitive genomes or in the presence of pseudogenes. TopHat2 is available at http://ccb.jhu.edu/software/tophat.", "author" : [ { "dropping-particle" : "", "family" : "Kim", "given" : "Daehwan", "non-dropping-particle" : "", "parse-names" : false, "suffix" : "" }, { "dropping-particle" : "", "family" : "Pertea", "given" : "Geo", "non-dropping-particle" : "", "parse-names" : false, "suffix" : "" }, { "dropping-particle" : "", "family" : "Trapnell", "given" : "Cole", "non-dropping-particle" : "", "parse-names" : false, "suffix" : "" }, { "dropping-particle" : "", "family" : "Pimentel", "given" : "Harold", "non-dropping-particle" : "", "parse-names" : false, "suffix" : "" }, { "dropping-particle" : "", "family" : "Kelley", "given" : "Ryan", "non-dropping-particle" : "", "parse-names" : false, "suffix" : "" }, { "dropping-particle" : "", "family" : "Salzberg", "given" : "Steven L", "non-dropping-particle" : "", "parse-names" : false, "suffix" : "" } ], "container-title" : "Genome biology", "id" : "ITEM-1", "issue" : "4", "issued" : { "date-parts" : [ [ "2013", "4", "25" ] ] }, "page" : "R36", "publisher" : "BioMed Central Ltd", "title" : "TopHat2: accurate alignment of transcriptomes in the presence of insertions, deletions and gene fusions.", "type" : "article-journal", "volume" : "14" }, "uris" : [ "http://www.mendeley.com/documents/?uuid=9969dfae-4a8d-48f6-b61a-20e01309e9a9" ] } ], "mendeley" : { "formattedCitation" : "(Kim &lt;i&gt;et al.&lt;/i&gt; 2013)", "plainTextFormattedCitation" : "(Kim et al. 2013)", "previouslyFormattedCitation" : "(Kim &lt;i&gt;et al.&lt;/i&gt; 2013)" }, "properties" : { "noteIndex" : 0 }, "schema" : "https://github.com/citation-style-language/schema/raw/master/csl-citation.json" }</w:instrText>
      </w:r>
      <w:r w:rsidR="007908AD">
        <w:fldChar w:fldCharType="separate"/>
      </w:r>
      <w:r w:rsidR="007908AD" w:rsidRPr="007908AD">
        <w:rPr>
          <w:noProof/>
        </w:rPr>
        <w:t xml:space="preserve">(Kim </w:t>
      </w:r>
      <w:r w:rsidR="007908AD" w:rsidRPr="007908AD">
        <w:rPr>
          <w:i/>
          <w:noProof/>
        </w:rPr>
        <w:t>et al.</w:t>
      </w:r>
      <w:r w:rsidR="007908AD" w:rsidRPr="007908AD">
        <w:rPr>
          <w:noProof/>
        </w:rPr>
        <w:t xml:space="preserve"> 2013)</w:t>
      </w:r>
      <w:r w:rsidR="007908AD">
        <w:fldChar w:fldCharType="end"/>
      </w:r>
      <w:r w:rsidR="007908AD">
        <w:t xml:space="preserve">, Bowtie 2 version 2.1.0 </w:t>
      </w:r>
      <w:r w:rsidR="007908AD">
        <w:fldChar w:fldCharType="begin" w:fldLock="1"/>
      </w:r>
      <w:r w:rsidR="007908AD">
        <w:instrText>ADDIN CSL_CITATION { "citationItems" : [ { "id" : "ITEM-1", "itemData" : { "DOI" : "10.1038/nmeth.1923", "author" : [ { "dropping-particle" : "", "family" : "Langmead", "given" : "Ben", "non-dropping-particle" : "", "parse-names" : false, "suffix" : "" }, { "dropping-particle" : "", "family" : "Salzberg", "given" : "SL", "non-dropping-particle" : "", "parse-names" : false, "suffix" : "" } ], "container-title" : "Nature methods", "id" : "ITEM-1", "issue" : "4", "issued" : { "date-parts" : [ [ "2012" ] ] }, "page" : "357-360", "title" : "Fast gapped-read alignment with Bowtie 2", "type" : "article-journal", "volume" : "9" }, "uris" : [ "http://www.mendeley.com/documents/?uuid=21346e2c-d40e-4c0c-82c6-4d5892218ce6" ] } ], "mendeley" : { "formattedCitation" : "(Langmead &amp; Salzberg 2012)", "plainTextFormattedCitation" : "(Langmead &amp; Salzberg 2012)", "previouslyFormattedCitation" : "(Langmead &amp; Salzberg 2012)" }, "properties" : { "noteIndex" : 0 }, "schema" : "https://github.com/citation-style-language/schema/raw/master/csl-citation.json" }</w:instrText>
      </w:r>
      <w:r w:rsidR="007908AD">
        <w:fldChar w:fldCharType="separate"/>
      </w:r>
      <w:r w:rsidR="007908AD" w:rsidRPr="007908AD">
        <w:rPr>
          <w:noProof/>
        </w:rPr>
        <w:t>(Langmead &amp; Salzberg 2012)</w:t>
      </w:r>
      <w:r w:rsidR="007908AD">
        <w:fldChar w:fldCharType="end"/>
      </w:r>
      <w:r>
        <w:t xml:space="preserve"> and Samtools version 0.1.18 .  Reads were mapped</w:t>
      </w:r>
      <w:r w:rsidR="007908AD">
        <w:t xml:space="preserve"> to known genes using HTseq </w:t>
      </w:r>
      <w:r w:rsidR="007908AD">
        <w:fldChar w:fldCharType="begin" w:fldLock="1"/>
      </w:r>
      <w:r w:rsidR="007908AD">
        <w:instrText>ADDIN CSL_CITATION { "citationItems" : [ { "id" : "ITEM-1", "itemData" : { "DOI" : "10.1093/bioinformatics/btu638", "ISSN" : "1367-4811", "PMID" : "25260700", "abstract" : "MOTIVATION: A large choice of tools exists for many standard tasks in the analysis of high-throughput sequencing (HTS) data. However, once a project deviates from standard work flows, custom scripts are needed.\n\nRESULTS: We present HTSeq, a Python library to facilitate the rapid development of such scripts. HTSeq offers parsers for many common data formats in HTS projects, as well as classes to represent data such as genomic coordinates, sequences, sequencing reads, alignments, gene model information, variant calls, and provides data structures that allow for querying via genomic coordinates. We also present htseq-count, a tool developed with HTSeq that preprocesses RNA-Seq data for differential expression analysis by counting the overlap of reads with genes. Availability: HTSeq is released as open-source software under the GNU General Public Licence and available from http://www-huber.embl.de/HTSeq or from the Python Package Index https://pypi.python.org/pypi/HTSeq.\n\nCONTACT: sanders@fs.tum.de.", "author" : [ { "dropping-particle" : "", "family" : "Anders", "given" : "Simon", "non-dropping-particle" : "", "parse-names" : false, "suffix" : "" }, { "dropping-particle" : "", "family" : "Pyl", "given" : "Paul Theodor", "non-dropping-particle" : "", "parse-names" : false, "suffix" : "" }, { "dropping-particle" : "", "family" : "Huber", "given" : "Wolfgang", "non-dropping-particle" : "", "parse-names" : false, "suffix" : "" } ], "container-title" : "Bioinformatics", "id" : "ITEM-1", "issued" : { "date-parts" : [ [ "2014", "9", "25" ] ] }, "page" : "1-4", "title" : "HTSeq - A Python framework to work with high-throughput sequencing data.", "type" : "article-journal" }, "uris" : [ "http://www.mendeley.com/documents/?uuid=13398a96-e417-4ac6-87e3-80bedfa01159" ] } ], "mendeley" : { "formattedCitation" : "(Anders &lt;i&gt;et al.&lt;/i&gt; 2014)", "plainTextFormattedCitation" : "(Anders et al. 2014)", "previouslyFormattedCitation" : "(Anders &lt;i&gt;et al.&lt;/i&gt; 2014)" }, "properties" : { "noteIndex" : 0 }, "schema" : "https://github.com/citation-style-language/schema/raw/master/csl-citation.json" }</w:instrText>
      </w:r>
      <w:r w:rsidR="007908AD">
        <w:fldChar w:fldCharType="separate"/>
      </w:r>
      <w:r w:rsidR="007908AD" w:rsidRPr="007908AD">
        <w:rPr>
          <w:noProof/>
        </w:rPr>
        <w:t xml:space="preserve">(Anders </w:t>
      </w:r>
      <w:r w:rsidR="007908AD" w:rsidRPr="007908AD">
        <w:rPr>
          <w:i/>
          <w:noProof/>
        </w:rPr>
        <w:t>et al.</w:t>
      </w:r>
      <w:r w:rsidR="007908AD" w:rsidRPr="007908AD">
        <w:rPr>
          <w:noProof/>
        </w:rPr>
        <w:t xml:space="preserve"> 2014)</w:t>
      </w:r>
      <w:r w:rsidR="007908AD">
        <w:fldChar w:fldCharType="end"/>
      </w:r>
      <w:r>
        <w:t>.  Gene expression was analyzed u</w:t>
      </w:r>
      <w:r w:rsidR="007908AD">
        <w:t xml:space="preserve">sing DESeq2 version 1.2.10 </w:t>
      </w:r>
      <w:r w:rsidR="007908AD">
        <w:fldChar w:fldCharType="begin" w:fldLock="1"/>
      </w:r>
      <w:r w:rsidR="007908AD">
        <w:instrText>ADDIN CSL_CITATION { "citationItems" : [ { "id" : "ITEM-1", "itemData" : { "DOI" : "10.1101/002832", "author" : [ { "dropping-particle" : "", "family" : "Love", "given" : "M. I.", "non-dropping-particle" : "", "parse-names" : false, "suffix" : "" }, { "dropping-particle" : "", "family" : "Huber", "given" : "W.", "non-dropping-particle" : "", "parse-names" : false, "suffix" : "" }, { "dropping-particle" : "", "family" : "Anders", "given" : "Simon", "non-dropping-particle" : "", "parse-names" : false, "suffix" : "" } ], "id" : "ITEM-1", "issued" : { "date-parts" : [ [ "2014", "2", "19" ] ] }, "title" : "Moderated estimation of fold change and dispersion for RNA-Seq data with DESeq2", "type" : "report" }, "uris" : [ "http://www.mendeley.com/documents/?uuid=1bdb6ee2-2411-48d0-9bdd-0ca7fdb549cf" ] } ], "mendeley" : { "formattedCitation" : "(Love &lt;i&gt;et al.&lt;/i&gt; 2014)", "plainTextFormattedCitation" : "(Love et al. 2014)", "previouslyFormattedCitation" : "(Love &lt;i&gt;et al.&lt;/i&gt; 2014)" }, "properties" : { "noteIndex" : 0 }, "schema" : "https://github.com/citation-style-language/schema/raw/master/csl-citation.json" }</w:instrText>
      </w:r>
      <w:r w:rsidR="007908AD">
        <w:fldChar w:fldCharType="separate"/>
      </w:r>
      <w:r w:rsidR="007908AD" w:rsidRPr="007908AD">
        <w:rPr>
          <w:noProof/>
        </w:rPr>
        <w:t xml:space="preserve">(Love </w:t>
      </w:r>
      <w:r w:rsidR="007908AD" w:rsidRPr="007908AD">
        <w:rPr>
          <w:i/>
          <w:noProof/>
        </w:rPr>
        <w:t>et al.</w:t>
      </w:r>
      <w:r w:rsidR="007908AD" w:rsidRPr="007908AD">
        <w:rPr>
          <w:noProof/>
        </w:rPr>
        <w:t xml:space="preserve"> 2014)</w:t>
      </w:r>
      <w:r w:rsidR="007908AD">
        <w:fldChar w:fldCharType="end"/>
      </w:r>
      <w:r>
        <w:t>.  These subjects corresponded to the patients described in Table 1, with the exception of subjects 29 and 31 (both Cushing's disease patients), which had clinical data but no RNAseq data.</w:t>
      </w:r>
    </w:p>
    <w:p w14:paraId="5E4D2B48" w14:textId="77777777" w:rsidR="002025A3" w:rsidRDefault="002025A3" w:rsidP="00F0643F">
      <w:pPr>
        <w:pStyle w:val="Heading2"/>
      </w:pPr>
      <w:r>
        <w:t>Statistics</w:t>
      </w:r>
    </w:p>
    <w:p w14:paraId="51826310" w14:textId="63EDFFF9" w:rsidR="002025A3" w:rsidRDefault="002025A3" w:rsidP="002025A3">
      <w:r>
        <w:t xml:space="preserve">Descriptive statistics such as means and standard deviations were determined for clinical measurements. Student’s t-test was used to test the difference in means of these measurements between control and Cushing's disease patients. Normality assumption was checked </w:t>
      </w:r>
      <w:r w:rsidR="007908AD">
        <w:t>via</w:t>
      </w:r>
      <w:r>
        <w:t xml:space="preserve"> Shapiro-Wi</w:t>
      </w:r>
      <w:r w:rsidR="007908AD">
        <w:t xml:space="preserve">lk test. Wilcoxon rank sum tests were </w:t>
      </w:r>
      <w:r>
        <w:t>performed for HOMA-IR score, insulin levels and the 14:0, 16:0, 20:0 ceramides and the C16:0 glucosylceramide species as these data were not normally distributed.</w:t>
      </w:r>
    </w:p>
    <w:p w14:paraId="121F4AF6" w14:textId="208703D9" w:rsidR="002025A3" w:rsidRDefault="002025A3" w:rsidP="002025A3">
      <w:r>
        <w:t xml:space="preserve">Welch’s t-test was used for basal lipolysis since the equal variance assumption was rejected by Levene's test (car package version </w:t>
      </w:r>
      <w:r w:rsidR="007908AD">
        <w:t>2.0-19</w:t>
      </w:r>
      <w:r>
        <w:t>). Correlation coefficients were calculated by Pearson's product-moment.  Statistical significance in this study was defined as a p</w:t>
      </w:r>
      <w:r w:rsidR="003218D6">
        <w:t>/q</w:t>
      </w:r>
      <w:r>
        <w:t>-value of less than 0.05.  All statistical tests were performed using t</w:t>
      </w:r>
      <w:r w:rsidR="007908AD">
        <w:t>he R package (version 3.0.2,</w:t>
      </w:r>
      <w:r w:rsidR="007908AD">
        <w:fldChar w:fldCharType="begin" w:fldLock="1"/>
      </w:r>
      <w:r w:rsidR="007908AD">
        <w:instrText>ADDIN CSL_CITATION { "citationItems" : [ { "id" : "ITEM-1", "itemData" : { "author" : [ { "dropping-particle" : "", "family" : "R Core Team", "given" : "", "non-dropping-particle" : "", "parse-names" : false, "suffix" : "" } ], "id" : "ITEM-1", "issued" : { "date-parts" : [ [ "2013" ] ] }, "publisher-place" : "Vienna, Austria", "title" : "R: A Language and Environment for Statistical Computing", "type" : "article-journal" }, "uris" : [ "http://www.mendeley.com/documents/?uuid=5eba6a98-a1fe-40e4-8a4d-45ddfbf1cd0c" ] } ], "mendeley" : { "formattedCitation" : "(R Core Team 2013)", "plainTextFormattedCitation" : "(R Core Team 2013)", "previouslyFormattedCitation" : "(R Core Team 2013)" }, "properties" : { "noteIndex" : 0 }, "schema" : "https://github.com/citation-style-language/schema/raw/master/csl-citation.json" }</w:instrText>
      </w:r>
      <w:r w:rsidR="007908AD">
        <w:fldChar w:fldCharType="separate"/>
      </w:r>
      <w:r w:rsidR="007908AD" w:rsidRPr="007908AD">
        <w:rPr>
          <w:noProof/>
        </w:rPr>
        <w:t>(R Core Team 2013)</w:t>
      </w:r>
      <w:r w:rsidR="007908AD">
        <w:fldChar w:fldCharType="end"/>
      </w:r>
      <w:r>
        <w:t>). To correct</w:t>
      </w:r>
      <w:r w:rsidR="003218D6">
        <w:t xml:space="preserve"> for multiple hypotheses</w:t>
      </w:r>
      <w:r>
        <w:t>, p-values were adjusted by the metho</w:t>
      </w:r>
      <w:r w:rsidR="007908AD">
        <w:t xml:space="preserve">d of Benjamini and Hochberg </w:t>
      </w:r>
      <w:r w:rsidR="007908AD">
        <w:fldChar w:fldCharType="begin" w:fldLock="1"/>
      </w:r>
      <w:r w:rsidR="007908AD">
        <w:instrText>ADDIN CSL_CITATION { "citationItems" : [ { "id" : "ITEM-1", "itemData" : { "author" : [ { "dropping-particle" : "", "family" : "Benjamini", "given" : "Yoav", "non-dropping-particle" : "", "parse-names" : false, "suffix" : "" }, { "dropping-particle" : "", "family" : "Hochberg", "given" : "Yosef", "non-dropping-particle" : "", "parse-names" : false, "suffix" : "" } ], "container-title" : "Journal of the Royal Statistical Society. Series B", "id" : "ITEM-1", "issue" : "1", "issued" : { "date-parts" : [ [ "1995" ] ] }, "page" : "289-300", "title" : "Controlling the False Discovery Rate: A Practical and Powerful Approach to Multiple Testing", "type" : "article-journal", "volume" : "57" }, "uris" : [ "http://www.mendeley.com/documents/?uuid=baa0ee41-5196-45d8-84be-3a1535b44d3e" ] } ], "mendeley" : { "formattedCitation" : "(Benjamini &amp; Hochberg 1995)", "plainTextFormattedCitation" : "(Benjamini &amp; Hochberg 1995)", "previouslyFormattedCitation" : "(Benjamini &amp; Hochberg 1995)" }, "properties" : { "noteIndex" : 0 }, "schema" : "https://github.com/citation-style-language/schema/raw/master/csl-citation.json" }</w:instrText>
      </w:r>
      <w:r w:rsidR="007908AD">
        <w:fldChar w:fldCharType="separate"/>
      </w:r>
      <w:r w:rsidR="007908AD" w:rsidRPr="007908AD">
        <w:rPr>
          <w:noProof/>
        </w:rPr>
        <w:t>(Benjamini &amp; Hochberg 1995)</w:t>
      </w:r>
      <w:r w:rsidR="007908AD">
        <w:fldChar w:fldCharType="end"/>
      </w:r>
      <w:r>
        <w:t>.</w:t>
      </w:r>
    </w:p>
    <w:p w14:paraId="558B734B" w14:textId="77777777" w:rsidR="00F0643F" w:rsidRDefault="00F0643F" w:rsidP="002025A3"/>
    <w:p w14:paraId="61D2D95D" w14:textId="70D61E5F" w:rsidR="002025A3" w:rsidRDefault="002025A3" w:rsidP="002025A3">
      <w:r>
        <w:t xml:space="preserve"> We used Gene Set Enrichment Analysis (GSEA v2.0.13</w:t>
      </w:r>
      <w:r w:rsidR="007908AD">
        <w:t xml:space="preserve"> </w:t>
      </w:r>
      <w:r w:rsidR="007908AD">
        <w:fldChar w:fldCharType="begin" w:fldLock="1"/>
      </w:r>
      <w:r w:rsidR="00BF14C9">
        <w:instrText>ADDIN CSL_CITATION { "citationItems" : [ { "id" : "ITEM-1", "itemData" : { "DOI" : "10.1073/pnas.0506580102", "ISSN" : "0027-8424", "PMID" : "16199517", "abstract" : "Although genomewide RNA expression analysis has become a routine tool in biomedical research, extracting biological insight from such information remains a major challenge. Here, we describe a powerful analytical method called Gene Set Enrichment Analysis (GSEA) for interpreting gene expression data. The method derives its power by focusing on gene sets, that is, groups of genes that share common biological function, chromosomal location, or regulation. We demonstrate how GSEA yields insights into several cancer-related data sets, including leukemia and lung cancer. Notably, where single-gene analysis finds little similarity between two independent studies of patient survival in lung cancer, GSEA reveals many biological pathways in common. The GSEA method is embodied in a freely available software package, together with an initial database of 1,325 biologically defined gene sets.", "author" : [ { "dropping-particle" : "", "family" : "Subramanian", "given" : "Aravind", "non-dropping-particle" : "", "parse-names" : false, "suffix" : "" }, { "dropping-particle" : "", "family" : "Tamayo", "given" : "Pablo", "non-dropping-particle" : "", "parse-names" : false, "suffix" : "" }, { "dropping-particle" : "", "family" : "Mootha", "given" : "Vamsi K", "non-dropping-particle" : "", "parse-names" : false, "suffix" : "" }, { "dropping-particle" : "", "family" : "Mukherjee", "given" : "Sayan", "non-dropping-particle" : "", "parse-names" : false, "suffix" : "" }, { "dropping-particle" : "", "family" : "Ebert", "given" : "Benjamin L", "non-dropping-particle" : "", "parse-names" : false, "suffix" : "" }, { "dropping-particle" : "", "family" : "Gillette", "given" : "Michael A", "non-dropping-particle" : "", "parse-names" : false, "suffix" : "" }, { "dropping-particle" : "", "family" : "Paulovich", "given" : "Amanda", "non-dropping-particle" : "", "parse-names" : false, "suffix" : "" }, { "dropping-particle" : "", "family" : "Pomeroy", "given" : "Scott L", "non-dropping-particle" : "", "parse-names" : false, "suffix" : "" }, { "dropping-particle" : "", "family" : "Golub", "given" : "Todd R", "non-dropping-particle" : "", "parse-names" : false, "suffix" : "" }, { "dropping-particle" : "", "family" : "Lander", "given" : "Eric S", "non-dropping-particle" : "", "parse-names" : false, "suffix" : "" }, { "dropping-particle" : "", "family" : "Mesirov", "given" : "Jill P", "non-dropping-particle" : "", "parse-names" : false, "suffix" : "" } ], "container-title" : "Proceedings of the National Academy of Sciences of the United States of America", "genre" : "Methodology; Genomics; Applications", "id" : "ITEM-1", "issue" : "43", "issued" : { "date-parts" : [ [ "2005", "10", "25" ] ] }, "page" : "15545-50", "title" : "Gene set enrichment analysis: a knowledge-based approach for interpreting genome-wide expression profiles.", "type" : "article-journal", "volume" : "102" }, "uris" : [ "http://www.mendeley.com/documents/?uuid=fc30c8fd-0a40-4161-9a48-699de462d227" ] }, { "id" : "ITEM-2", "itemData" : { "DOI" : "10.1126/scisignal.2001966", "ISSN" : "1945-0877", "PMID" : "21917718", "abstract" : "This Teaching Resource provides lecture notes, slides, and a problem set for a series of lectures introducing the mathematical concepts behind gene-set enrichment analysis (GSEA) and were part of a course entitled \"Systems Biology: Biomedical Modeling.\" GSEA is a statistical functional enrichment analysis commonly applied to identify enrichment of biological functional categories in sets of ranked differentially expressed genes from genome-wide mRNA expression data sets.", "author" : [ { "dropping-particle" : "", "family" : "Clark", "given" : "Neil R.", "non-dropping-particle" : "", "parse-names" : false, "suffix" : "" }, { "dropping-particle" : "", "family" : "Ma'ayan", "given" : "Avi", "non-dropping-particle" : "", "parse-names" : false, "suffix" : "" } ], "container-title" : "Science Signaling", "id" : "ITEM-2", "issue" : "190", "issued" : { "date-parts" : [ [ "2011", "9", "13" ] ] }, "note" : "From Duplicate 2 ( Introduction to Statistical Methods for Analyzing Large Data Sets: Gene-Set Enrichment Analysis - Clark, N. R.; Ma'ayan, A. )", "page" : "tr4", "title" : "Introduction to statistical methods for analyzing large data sets: gene-set enrichment analysis.", "type" : "article-journal", "volume" : "4" }, "uris" : [ "http://www.mendeley.com/documents/?uuid=1379716e-cdf7-45d1-9eae-b347ee9e3aff" ] } ], "mendeley" : { "formattedCitation" : "(Subramanian &lt;i&gt;et al.&lt;/i&gt; 2005; Clark &amp; Ma\u2019ayan 2011)", "plainTextFormattedCitation" : "(Subramanian et al. 2005; Clark &amp; Ma\u2019ayan 2011)", "previouslyFormattedCitation" : "(Subramanian &lt;i&gt;et al.&lt;/i&gt; 2005; Clark &amp; Ma\u2019ayan 2011)" }, "properties" : { "noteIndex" : 0 }, "schema" : "https://github.com/citation-style-language/schema/raw/master/csl-citation.json" }</w:instrText>
      </w:r>
      <w:r w:rsidR="007908AD">
        <w:fldChar w:fldCharType="separate"/>
      </w:r>
      <w:r w:rsidR="007908AD" w:rsidRPr="007908AD">
        <w:rPr>
          <w:noProof/>
        </w:rPr>
        <w:t xml:space="preserve">(Subramanian </w:t>
      </w:r>
      <w:r w:rsidR="007908AD" w:rsidRPr="007908AD">
        <w:rPr>
          <w:i/>
          <w:noProof/>
        </w:rPr>
        <w:t>et al.</w:t>
      </w:r>
      <w:r w:rsidR="007908AD" w:rsidRPr="007908AD">
        <w:rPr>
          <w:noProof/>
        </w:rPr>
        <w:t xml:space="preserve"> 2005; Clark &amp; Ma’ayan 2011)</w:t>
      </w:r>
      <w:r w:rsidR="007908AD">
        <w:fldChar w:fldCharType="end"/>
      </w:r>
      <w:r>
        <w:t xml:space="preserve">) to determine whether our rank-ordered gene list for the comparison of Cushing's disease </w:t>
      </w:r>
      <w:r w:rsidR="006146F4">
        <w:t>versus</w:t>
      </w:r>
      <w:r>
        <w:t xml:space="preserve"> control patients is enriched in genes from gene ontology, KEGG, transcription factor or </w:t>
      </w:r>
      <w:commentRangeStart w:id="11"/>
      <w:r>
        <w:t xml:space="preserve">microRNA target gene sets. </w:t>
      </w:r>
      <w:commentRangeEnd w:id="11"/>
      <w:r w:rsidR="003218D6">
        <w:rPr>
          <w:rStyle w:val="CommentReference"/>
        </w:rPr>
        <w:commentReference w:id="11"/>
      </w:r>
      <w:r>
        <w:t xml:space="preserve">The gene list was ranked based on t-statistics and the statistical significance of the enrichment score was determined by performing 1000 phenotype permutation. Other settings for GSEA were left </w:t>
      </w:r>
      <w:r w:rsidR="007908AD">
        <w:t>to the software defaults.  All code and raw data from this study are available through the Gene Expression Omnibus (</w:t>
      </w:r>
      <w:commentRangeStart w:id="12"/>
      <w:r w:rsidR="007908AD">
        <w:t>GSEXXXXX</w:t>
      </w:r>
      <w:commentRangeEnd w:id="12"/>
      <w:r w:rsidR="007908AD">
        <w:rPr>
          <w:rStyle w:val="CommentReference"/>
        </w:rPr>
        <w:commentReference w:id="12"/>
      </w:r>
      <w:r w:rsidR="007908AD">
        <w:t xml:space="preserve">) and at </w:t>
      </w:r>
      <w:commentRangeStart w:id="13"/>
      <w:r w:rsidR="008D20DD" w:rsidRPr="008D20DD">
        <w:t>http://bridgeslab.github.io/CushingAcromegalyStudy/</w:t>
      </w:r>
      <w:commentRangeEnd w:id="13"/>
      <w:r w:rsidR="008D20DD">
        <w:rPr>
          <w:rStyle w:val="CommentReference"/>
        </w:rPr>
        <w:commentReference w:id="13"/>
      </w:r>
    </w:p>
    <w:p w14:paraId="68B72C1A" w14:textId="77777777" w:rsidR="007908AD" w:rsidRDefault="007908AD" w:rsidP="002025A3"/>
    <w:p w14:paraId="11073828" w14:textId="77777777" w:rsidR="002025A3" w:rsidRDefault="002025A3" w:rsidP="00F0643F">
      <w:pPr>
        <w:pStyle w:val="Heading1"/>
      </w:pPr>
      <w:r>
        <w:t xml:space="preserve">Results </w:t>
      </w:r>
    </w:p>
    <w:p w14:paraId="5D02140C" w14:textId="77777777" w:rsidR="002025A3" w:rsidRDefault="002025A3" w:rsidP="00F0643F">
      <w:pPr>
        <w:pStyle w:val="Heading2"/>
      </w:pPr>
      <w:r>
        <w:t>Patient characteristics</w:t>
      </w:r>
    </w:p>
    <w:p w14:paraId="33C7EF12" w14:textId="74CB4229" w:rsidR="002025A3" w:rsidRDefault="002025A3" w:rsidP="002025A3">
      <w:r>
        <w:t>Clinical and metabolic measurements were obtained for 5 Cushing's  disease patients and 11 controls</w:t>
      </w:r>
      <w:r w:rsidR="0092656E">
        <w:t>, who were admitted with non-secreting adenomas</w:t>
      </w:r>
      <w:r>
        <w:t xml:space="preserve">. Patient characteristics are shown in Table 1. </w:t>
      </w:r>
      <w:r w:rsidR="00DC3261">
        <w:t xml:space="preserve">Our Cushing’s patients were in general younger and had smaller tumors than the patients with non-secreting adenomas.  In </w:t>
      </w:r>
      <w:r w:rsidR="00DC3261">
        <w:lastRenderedPageBreak/>
        <w:t>our cohort there</w:t>
      </w:r>
      <w:r>
        <w:t xml:space="preserve"> was a trend </w:t>
      </w:r>
      <w:r w:rsidR="00DC3261">
        <w:t>towards elevated</w:t>
      </w:r>
      <w:r>
        <w:t xml:space="preserve"> </w:t>
      </w:r>
      <w:r w:rsidR="00F0643F">
        <w:t xml:space="preserve"> body</w:t>
      </w:r>
      <w:r w:rsidR="00DC3261">
        <w:t xml:space="preserve"> weight (p=0.47), body mass index (BMI) (p=0.27</w:t>
      </w:r>
      <w:r>
        <w:t xml:space="preserve">) and abdominal </w:t>
      </w:r>
      <w:r w:rsidR="006146F4">
        <w:t>circumference</w:t>
      </w:r>
      <w:r>
        <w:t xml:space="preserve"> (p</w:t>
      </w:r>
      <w:r w:rsidR="00DC3261">
        <w:t>=0.07, Figure 1A</w:t>
      </w:r>
      <w:r w:rsidR="006259A6">
        <w:t xml:space="preserve">), consistent with Cushing’s patients having </w:t>
      </w:r>
      <w:commentRangeStart w:id="14"/>
      <w:r w:rsidR="006259A6">
        <w:t>elevated fat mass</w:t>
      </w:r>
      <w:commentRangeEnd w:id="14"/>
      <w:r w:rsidR="006259A6">
        <w:rPr>
          <w:rStyle w:val="CommentReference"/>
        </w:rPr>
        <w:commentReference w:id="14"/>
      </w:r>
      <w:r w:rsidR="006259A6">
        <w:t>.</w:t>
      </w:r>
      <w:r w:rsidR="00F0643F">
        <w:t xml:space="preserve"> </w:t>
      </w:r>
      <w:r w:rsidR="006259A6">
        <w:t xml:space="preserve">We also detected </w:t>
      </w:r>
      <w:r w:rsidR="008445E4">
        <w:t>a non-significant</w:t>
      </w:r>
      <w:r w:rsidR="006259A6">
        <w:t xml:space="preserve"> elevation in HOMA-IR score (</w:t>
      </w:r>
      <w:r w:rsidR="007D5F8A">
        <w:t xml:space="preserve">2.6 Fold, p=0.67 by Wilcoxon test, Figure 1B), driven largely by increases in fasting insulin levels (p=0.30).  </w:t>
      </w:r>
      <w:r w:rsidR="00F0643F">
        <w:t>Three</w:t>
      </w:r>
      <w:r>
        <w:t xml:space="preserve"> out of the 5 Cushing's disease patients had diabetes while </w:t>
      </w:r>
      <w:r w:rsidR="002B30A6">
        <w:t xml:space="preserve">only </w:t>
      </w:r>
      <w:r>
        <w:t>1 of</w:t>
      </w:r>
      <w:r w:rsidR="006259A6">
        <w:t xml:space="preserve"> the 11 controls had diabetes (</w:t>
      </w:r>
      <w:commentRangeStart w:id="15"/>
      <w:r w:rsidR="006259A6">
        <w:t>p</w:t>
      </w:r>
      <w:r>
        <w:t>=0.03</w:t>
      </w:r>
      <w:commentRangeEnd w:id="15"/>
      <w:r w:rsidR="00E83CAE">
        <w:rPr>
          <w:rStyle w:val="CommentReference"/>
        </w:rPr>
        <w:commentReference w:id="15"/>
      </w:r>
      <w:r>
        <w:t>)</w:t>
      </w:r>
      <w:r w:rsidR="00F0643F">
        <w:t>.</w:t>
      </w:r>
      <w:r w:rsidR="007D5F8A">
        <w:t xml:space="preserve">  These data are consistent with elevated glucose intolerance in patients with Cushing’s syndrome.</w:t>
      </w:r>
      <w:r w:rsidR="00D12603">
        <w:t xml:space="preserve">  We observed </w:t>
      </w:r>
      <w:r w:rsidR="000F1BFF">
        <w:t>signi</w:t>
      </w:r>
      <w:r w:rsidR="008445E4">
        <w:t>f</w:t>
      </w:r>
      <w:r w:rsidR="000F1BFF">
        <w:t xml:space="preserve">icant </w:t>
      </w:r>
      <w:r w:rsidR="00D12603">
        <w:t>elevations in both ALT and AST in serum from Cushing’s patients.  To evaluate lipolysis i</w:t>
      </w:r>
      <w:r w:rsidR="00646C8E">
        <w:t xml:space="preserve">n explants from these patients we measured glycerol release from isolated subcutaneous adipose tissue and found a 3.1 fold elevation in glycerol release from these tissues (p=0.049 via Student’s </w:t>
      </w:r>
      <w:r w:rsidR="00646C8E" w:rsidRPr="00646C8E">
        <w:rPr>
          <w:i/>
        </w:rPr>
        <w:t>t</w:t>
      </w:r>
      <w:r w:rsidR="00646C8E">
        <w:t xml:space="preserve">-test).  These data </w:t>
      </w:r>
      <w:commentRangeStart w:id="16"/>
      <w:r w:rsidR="00646C8E">
        <w:t xml:space="preserve">support </w:t>
      </w:r>
      <w:r w:rsidR="000F1BFF">
        <w:t xml:space="preserve">previous studies </w:t>
      </w:r>
      <w:commentRangeEnd w:id="16"/>
      <w:r w:rsidR="000F1BFF">
        <w:rPr>
          <w:rStyle w:val="CommentReference"/>
        </w:rPr>
        <w:commentReference w:id="16"/>
      </w:r>
      <w:r w:rsidR="000F1BFF">
        <w:t xml:space="preserve">which implicate elevated lipolysis and higher rates of non-alcoholic fatty liver disease in Cushing’s </w:t>
      </w:r>
      <w:commentRangeStart w:id="17"/>
      <w:r w:rsidR="000F1BFF">
        <w:t>patients</w:t>
      </w:r>
      <w:commentRangeEnd w:id="17"/>
      <w:r w:rsidR="00154286">
        <w:rPr>
          <w:rStyle w:val="CommentReference"/>
        </w:rPr>
        <w:commentReference w:id="17"/>
      </w:r>
      <w:r w:rsidR="000F1BFF">
        <w:t>.</w:t>
      </w:r>
    </w:p>
    <w:p w14:paraId="182B4FCC" w14:textId="77777777" w:rsidR="00F0643F" w:rsidRDefault="00F0643F" w:rsidP="002025A3"/>
    <w:p w14:paraId="50A0F8CF" w14:textId="77777777" w:rsidR="00F0643F" w:rsidRDefault="00F0643F" w:rsidP="00F0643F">
      <w:pPr>
        <w:pStyle w:val="Heading2"/>
      </w:pPr>
      <w:r>
        <w:t>Dexamethasone Treatment of Mice As a Model of Cushing’s Syndrome</w:t>
      </w:r>
    </w:p>
    <w:p w14:paraId="4A7603C7" w14:textId="4CF6AEBD" w:rsidR="002025A3" w:rsidRDefault="00A74BCC" w:rsidP="002025A3">
      <w:r>
        <w:t>To validate the gene expression changes observed in human subjects, we treated C67BL/6J mice with dexamethasone in their drinking water to mimic the systemic effects of cortisol overproduction.  These mice had an initial catabolic phase in which their body weig</w:t>
      </w:r>
      <w:r w:rsidR="006E37CB">
        <w:t>ht was rapidly reduced (Figure 2</w:t>
      </w:r>
      <w:r>
        <w:t>A), an effect that was prima</w:t>
      </w:r>
      <w:r w:rsidR="006E37CB">
        <w:t>rily in lean body mass (Figure 2</w:t>
      </w:r>
      <w:r>
        <w:t xml:space="preserve">B).  This is consistent with the effects of glucococorticoids on muscle atrophy that has been previously </w:t>
      </w:r>
      <w:commentRangeStart w:id="18"/>
      <w:r>
        <w:t>reported</w:t>
      </w:r>
      <w:commentRangeEnd w:id="18"/>
      <w:r>
        <w:rPr>
          <w:rStyle w:val="CommentReference"/>
        </w:rPr>
        <w:commentReference w:id="18"/>
      </w:r>
      <w:r>
        <w:t>.</w:t>
      </w:r>
      <w:r w:rsidR="00F36835">
        <w:t xml:space="preserve">  After approximately 5</w:t>
      </w:r>
      <w:r w:rsidR="00D92207">
        <w:t xml:space="preserve"> weeks, we observed an elevation in both total fat mass, and percent adiposity in the dexa</w:t>
      </w:r>
      <w:r w:rsidR="006E37CB">
        <w:t>methasone treated mice (Figure 2</w:t>
      </w:r>
      <w:r w:rsidR="00D92207">
        <w:t>C</w:t>
      </w:r>
      <w:r w:rsidR="00F36835">
        <w:t>-D</w:t>
      </w:r>
      <w:r w:rsidR="00D92207">
        <w:t>).  Throughout the study, we did not detect any differences in</w:t>
      </w:r>
      <w:r w:rsidR="00931FFA">
        <w:t xml:space="preserve"> food int</w:t>
      </w:r>
      <w:r w:rsidR="006E37CB">
        <w:t>ake between the groups (Figure 2</w:t>
      </w:r>
      <w:r w:rsidR="00C93467">
        <w:t>E</w:t>
      </w:r>
      <w:r w:rsidR="00931FFA">
        <w:t xml:space="preserve">).  To evaluate insulin sensitivity, we performed insulin tolerance tests on these mice at </w:t>
      </w:r>
      <w:commentRangeStart w:id="19"/>
      <w:r w:rsidR="00931FFA">
        <w:t xml:space="preserve">XXX </w:t>
      </w:r>
      <w:commentRangeEnd w:id="19"/>
      <w:r w:rsidR="00931FFA">
        <w:rPr>
          <w:rStyle w:val="CommentReference"/>
        </w:rPr>
        <w:commentReference w:id="19"/>
      </w:r>
      <w:r w:rsidR="00931FFA">
        <w:t>weeks of age, and found that while they had reduced fasting glucose at this stage, they were resistant to insulin-induced reduc</w:t>
      </w:r>
      <w:r w:rsidR="006E37CB">
        <w:t>tions in blood glucose (Figure 2</w:t>
      </w:r>
      <w:r w:rsidR="00931FFA">
        <w:t>E).</w:t>
      </w:r>
      <w:r w:rsidR="008B4941">
        <w:t xml:space="preserve">  Upon sacrifice after 12 weeks of dexamethasone treatment, adipose tissue was dissected an</w:t>
      </w:r>
      <w:r w:rsidR="006E37CB">
        <w:t>d weighed.  As shown in Figure 2</w:t>
      </w:r>
      <w:r w:rsidR="008B4941">
        <w:t>F, we observed elevated subcutaneous fat mass in these animals.</w:t>
      </w:r>
      <w:r w:rsidR="00600CE6">
        <w:t xml:space="preserve"> </w:t>
      </w:r>
    </w:p>
    <w:p w14:paraId="7128C4A9" w14:textId="77777777" w:rsidR="00A74BCC" w:rsidRDefault="00A74BCC" w:rsidP="002025A3"/>
    <w:p w14:paraId="2C7BB652" w14:textId="5A24340C" w:rsidR="002025A3" w:rsidRDefault="00600CE6" w:rsidP="00F0643F">
      <w:pPr>
        <w:pStyle w:val="Heading2"/>
      </w:pPr>
      <w:r>
        <w:t>Transcriptomic a</w:t>
      </w:r>
      <w:r w:rsidR="002025A3">
        <w:t>nalysis</w:t>
      </w:r>
      <w:r>
        <w:t xml:space="preserve"> of human adipose tissue from Cushing’s patients</w:t>
      </w:r>
    </w:p>
    <w:p w14:paraId="210E3724" w14:textId="3ACE2F2C" w:rsidR="002025A3" w:rsidRDefault="002025A3" w:rsidP="002025A3">
      <w:r>
        <w:t>To determine which genes and pathways are altered in</w:t>
      </w:r>
      <w:r w:rsidR="0092656E">
        <w:t xml:space="preserve"> </w:t>
      </w:r>
      <w:r>
        <w:t>adipose tissue in</w:t>
      </w:r>
      <w:r w:rsidR="00A74BCC">
        <w:t xml:space="preserve"> the human</w:t>
      </w:r>
      <w:r>
        <w:t xml:space="preserve"> Cushing's disease  subjects, we </w:t>
      </w:r>
      <w:r w:rsidR="0092656E">
        <w:t>analyzed the transcriptome from</w:t>
      </w:r>
      <w:r>
        <w:t xml:space="preserve"> subcutane</w:t>
      </w:r>
      <w:r w:rsidR="0092656E">
        <w:t xml:space="preserve">ous adipose tissue mRNA from  the </w:t>
      </w:r>
      <w:r>
        <w:t xml:space="preserve">5 Cushing's disease patients </w:t>
      </w:r>
      <w:r w:rsidR="00521A96">
        <w:t xml:space="preserve">and 11 controls.  We identified </w:t>
      </w:r>
      <w:commentRangeStart w:id="20"/>
      <w:r w:rsidR="00521A96">
        <w:t xml:space="preserve">473 </w:t>
      </w:r>
      <w:r>
        <w:t xml:space="preserve">genes </w:t>
      </w:r>
      <w:commentRangeEnd w:id="20"/>
      <w:r w:rsidR="00270104">
        <w:rPr>
          <w:rStyle w:val="CommentReference"/>
        </w:rPr>
        <w:commentReference w:id="20"/>
      </w:r>
      <w:r>
        <w:t>that had significantly different expression in</w:t>
      </w:r>
      <w:r w:rsidR="00C93467">
        <w:t xml:space="preserve"> Cushing's patients, of these </w:t>
      </w:r>
      <w:r w:rsidR="00521A96">
        <w:t xml:space="preserve">192 </w:t>
      </w:r>
      <w:r>
        <w:t>genes were expressed at a lower level an</w:t>
      </w:r>
      <w:r w:rsidR="00521A96">
        <w:t xml:space="preserve">d 281 </w:t>
      </w:r>
      <w:r>
        <w:t>at a higher level in the adipose tissue from the disease patients.  These transcripts form a signature identifying transcriptional differences in adipose tissue in response to long-term expos</w:t>
      </w:r>
      <w:r w:rsidR="00EE519A">
        <w:t>ure to glucocorticoids (Figure 3</w:t>
      </w:r>
      <w:r w:rsidR="00CD160B">
        <w:t>A</w:t>
      </w:r>
      <w:r>
        <w:t xml:space="preserve">).  </w:t>
      </w:r>
    </w:p>
    <w:p w14:paraId="49A1FC26" w14:textId="77777777" w:rsidR="001C7894" w:rsidRDefault="001C7894" w:rsidP="002025A3"/>
    <w:p w14:paraId="39662144" w14:textId="195027BC" w:rsidR="002025A3" w:rsidRDefault="00A20F23" w:rsidP="002025A3">
      <w:r>
        <w:t>To identify conserved pathways underlying these changes, gene</w:t>
      </w:r>
      <w:r w:rsidR="002025A3">
        <w:t xml:space="preserve"> set enrichment analysis </w:t>
      </w:r>
      <w:r w:rsidR="001C7894">
        <w:t xml:space="preserve">was performed on these data.  As summarized in Table 2, we detected </w:t>
      </w:r>
      <w:r w:rsidR="002025A3">
        <w:t xml:space="preserve">enrichment of genes in the </w:t>
      </w:r>
      <w:r w:rsidR="001C7894">
        <w:t>several</w:t>
      </w:r>
      <w:r w:rsidR="002025A3">
        <w:t xml:space="preserve"> categories involved in metabolism, including </w:t>
      </w:r>
      <w:r w:rsidR="002025A3">
        <w:lastRenderedPageBreak/>
        <w:t>higher expre</w:t>
      </w:r>
      <w:r w:rsidR="001C7894">
        <w:t xml:space="preserve">ssion of gene sets involved in </w:t>
      </w:r>
      <w:r w:rsidR="00521A96">
        <w:t xml:space="preserve">lipid biosynthesis, </w:t>
      </w:r>
      <w:r w:rsidR="002025A3">
        <w:t xml:space="preserve">glucose </w:t>
      </w:r>
      <w:r w:rsidR="00521A96">
        <w:t>metabolism</w:t>
      </w:r>
      <w:r w:rsidR="001C7894">
        <w:t>, activation of amino acid degradation and protein degradation and reductions in protein synthesis .  We also observed</w:t>
      </w:r>
      <w:r w:rsidR="002025A3">
        <w:t xml:space="preserve"> </w:t>
      </w:r>
      <w:r w:rsidR="001C7894">
        <w:t>reduced</w:t>
      </w:r>
      <w:r w:rsidR="002025A3">
        <w:t xml:space="preserve"> </w:t>
      </w:r>
      <w:r w:rsidR="001C7894">
        <w:t>for transcripts involved in immune function.  These will be discussed below.</w:t>
      </w:r>
    </w:p>
    <w:p w14:paraId="1E170898" w14:textId="77777777" w:rsidR="002025A3" w:rsidRDefault="002025A3" w:rsidP="002025A3"/>
    <w:p w14:paraId="5609E27B" w14:textId="6279BFF0" w:rsidR="002025A3" w:rsidRDefault="00CD160B" w:rsidP="002025A3">
      <w:r>
        <w:t>We next evaluated the levels of the glucocorticoid receptor (</w:t>
      </w:r>
      <w:r>
        <w:rPr>
          <w:i/>
        </w:rPr>
        <w:t>NR3C1</w:t>
      </w:r>
      <w:r>
        <w:t>) and the mineralcorticoid receptor (</w:t>
      </w:r>
      <w:r w:rsidRPr="00CD160B">
        <w:rPr>
          <w:i/>
        </w:rPr>
        <w:t>NR3C2</w:t>
      </w:r>
      <w:r>
        <w:t>) and observed no significant downregulation of these receptors at the mRNA level in Cushing’s patients</w:t>
      </w:r>
      <w:r w:rsidR="007447ED">
        <w:t xml:space="preserve"> (Figure 3</w:t>
      </w:r>
      <w:r w:rsidR="001265D3">
        <w:t>B</w:t>
      </w:r>
      <w:r w:rsidR="00ED270F">
        <w:t>)</w:t>
      </w:r>
      <w:r>
        <w:t xml:space="preserve">.  Another </w:t>
      </w:r>
      <w:r w:rsidR="00F445F4">
        <w:t xml:space="preserve">potential </w:t>
      </w:r>
      <w:r>
        <w:t xml:space="preserve">mechanism for </w:t>
      </w:r>
      <w:r w:rsidR="00F445F4">
        <w:t>negative feedback of</w:t>
      </w:r>
      <w:r>
        <w:t xml:space="preserve"> glucocorticoid signaling is through the enzymatic activities of 11</w:t>
      </w:r>
      <w:r w:rsidRPr="00CD160B">
        <w:rPr>
          <w:rFonts w:ascii="Symbol" w:hAnsi="Symbol"/>
        </w:rPr>
        <w:t></w:t>
      </w:r>
      <w:r w:rsidR="00ED270F">
        <w:t>-HSD1/2 which control the local concentrations of cortisol in adipose tissues</w:t>
      </w:r>
      <w:r w:rsidR="00F445F4">
        <w:t xml:space="preserve">.  We observed a reduction in </w:t>
      </w:r>
      <w:commentRangeStart w:id="21"/>
      <w:r w:rsidR="00F445F4" w:rsidRPr="00F445F4">
        <w:rPr>
          <w:i/>
        </w:rPr>
        <w:t>HSD11B1</w:t>
      </w:r>
      <w:r w:rsidR="00F445F4">
        <w:t xml:space="preserve"> </w:t>
      </w:r>
      <w:commentRangeEnd w:id="21"/>
      <w:r w:rsidR="001265D3">
        <w:rPr>
          <w:rStyle w:val="CommentReference"/>
        </w:rPr>
        <w:commentReference w:id="21"/>
      </w:r>
      <w:r w:rsidR="00F445F4">
        <w:t>mRNA levels, potentially desensitizing adipose tissue to cortisol by reducing the conversion of cortisone to cortisol.</w:t>
      </w:r>
      <w:r w:rsidR="001265D3" w:rsidRPr="001265D3">
        <w:t xml:space="preserve"> </w:t>
      </w:r>
      <w:r w:rsidR="001265D3">
        <w:t xml:space="preserve">Induction of leptin by glucocorticoids has been previously reported in human adipocytes </w:t>
      </w:r>
      <w:r w:rsidR="001265D3">
        <w:fldChar w:fldCharType="begin" w:fldLock="1"/>
      </w:r>
      <w:r w:rsidR="001265D3">
        <w:instrText>ADDIN CSL_CITATION { "citationItems" : [ { "id" : "ITEM-1", "itemData" : { "DOI" : "10.1210/jc.83.3.902", "ISBN" : "0021-972X (Print)", "ISSN" : "0021972X", "PMID" : "9506746", "abstract" : "The direct role of hormones on leptin synthesis has not yet been studied in cultured adipose cells or tissue from lean and obese subjects. Moreover, this hormonal regulation has never been addressed in human visceral fat, although this site plays a determinant role in obesity-linked disorders. In this study, we investigated the hormonal control of ob expression and leptin production in cultured visceral adipose tissue from lean and obese subjects. We more particularly focused on the interactions between glucocorticoids and insulin. We also briefly tackled the role of cAMP, which is still unknown in man. Visceral (and subcutaneous) adipose tissues from eight obese (body mass index, 41 +/- 2 kg/m2) and nine nonobese (24 +/- 1 kg/m2) subjects were sampled during elective abdominal surgery, and explants were cultured for up to 48 h in MEM. The addition of dexamethasone to the medium increased ob gene expression and leptin secretion in a time-dependent manner. Forty-eight hours after dexamethasone (50 nmol/L) addition, the cumulative integrated ob messenger ribonucleic acid (mRNA) and leptin responses were, respectively, approximately 5- and 4-fold higher in obese than in lean subjects. These responses closely correlated with the body mass index. The stimulatory effect of the glucocorticoid was also concentration dependent (EC50 = approximately 10 nmol/L). Although the maximal response was higher in obese than in lean subjects, the EC50 values were roughly similar in both groups. Unlike dexamethasone, insulin had no direct stimulatory effect on ob gene expression and leptin secretion. Singularly, insulin even inhibited the dexamethasone-induced rise in ob mRNA and leptin release. This inhibition was observed in both lean and obese subjects, whereas the expected stimulation of insulin on glucose metabolism and the accumulation of mRNA species for the insulin-sensitive transporter GLUT4 and glyceraldehyde-3-phosphate dehydrogenase occurred in lean patients only. This inhibitory effect was already detectable at 10 nmol/L insulin and was also observed in subcutaneous fat. Although a lowering of intracellular cAMP concentrations is involved in some of the effects of insulin on adipose tissue, this cannot account for the present finding, because the addition of cAMP to the medium also decreased ob mRNA and leptin secretion (regardless of whether dexamethasone was present). In conclusion, glucocorticoids, at physiological concentrations, stimulated leptin secretion\u2026", "author" : [ { "dropping-particle" : "", "family" : "Halleux", "given" : "C. M.", "non-dropping-particle" : "", "parse-names" : false, "suffix" : "" }, { "dropping-particle" : "", "family" : "Servais", "given" : "I.", "non-dropping-particle" : "", "parse-names" : false, "suffix" : "" }, { "dropping-particle" : "", "family" : "Reul", "given" : "B. A.", "non-dropping-particle" : "", "parse-names" : false, "suffix" : "" }, { "dropping-particle" : "", "family" : "Detry", "given" : "R.", "non-dropping-particle" : "", "parse-names" : false, "suffix" : "" }, { "dropping-particle" : "", "family" : "Brichard", "given" : "S. M.", "non-dropping-particle" : "", "parse-names" : false, "suffix" : "" } ], "container-title" : "Journal of Clinical Endocrinology and Metabolism", "id" : "ITEM-1", "issued" : { "date-parts" : [ [ "1998" ] ] }, "page" : "902-910", "title" : "Multihormonal control of ob gene expression and leptin secretion from cultured human visceral adipose tissue: Increased responsiveness to glucocorticoids in obesity", "type" : "article-journal", "volume" : "83" }, "uris" : [ "http://www.mendeley.com/documents/?uuid=c03d87d8-8cd0-4ceb-9cde-e3904a5487d6" ] } ], "mendeley" : { "formattedCitation" : "(Halleux &lt;i&gt;et al.&lt;/i&gt; 1998)", "plainTextFormattedCitation" : "(Halleux et al. 1998)", "previouslyFormattedCitation" : "(Halleux &lt;i&gt;et al.&lt;/i&gt; 1998)" }, "properties" : { "noteIndex" : 0 }, "schema" : "https://github.com/citation-style-language/schema/raw/master/csl-citation.json" }</w:instrText>
      </w:r>
      <w:r w:rsidR="001265D3">
        <w:fldChar w:fldCharType="separate"/>
      </w:r>
      <w:r w:rsidR="001265D3" w:rsidRPr="00CD160B">
        <w:rPr>
          <w:noProof/>
        </w:rPr>
        <w:t xml:space="preserve">(Halleux </w:t>
      </w:r>
      <w:r w:rsidR="001265D3" w:rsidRPr="00CD160B">
        <w:rPr>
          <w:i/>
          <w:noProof/>
        </w:rPr>
        <w:t>et al.</w:t>
      </w:r>
      <w:r w:rsidR="001265D3" w:rsidRPr="00CD160B">
        <w:rPr>
          <w:noProof/>
        </w:rPr>
        <w:t xml:space="preserve"> 1998)</w:t>
      </w:r>
      <w:r w:rsidR="001265D3">
        <w:fldChar w:fldCharType="end"/>
      </w:r>
      <w:r w:rsidR="001265D3">
        <w:t xml:space="preserve"> and in human adipose tissue </w:t>
      </w:r>
      <w:r w:rsidR="001265D3" w:rsidRPr="00521A96">
        <w:rPr>
          <w:i/>
        </w:rPr>
        <w:t>in vivo</w:t>
      </w:r>
      <w:r w:rsidR="001265D3">
        <w:t xml:space="preserve"> </w:t>
      </w:r>
      <w:r w:rsidR="001265D3">
        <w:fldChar w:fldCharType="begin" w:fldLock="1"/>
      </w:r>
      <w:r w:rsidR="001265D3">
        <w:instrText>ADDIN CSL_CITATION { "citationItems" : [ { "id" : "ITEM-1", "itemData" : { "ISSN" : "0021972X", "PMID" : "9141563", "abstract" : "The effect of 2 days of oral dexamethasone administration (0.75 mg twice daily) on leptin expression in healthy volunteers was tested. Dexamethasone increased the relative abundance of leptin messenger RNA in abdominal and gluteal adipose tissues by approximately 70% (P &lt; 0.05). Dexamethasone also significantly increased serum leptin (+ 80%) and insulin concentration (+ 83%) but did not affect serum glucose. We conclude that a hypercortisolemic/hyperinsulinemic state up-regulates leptin expression at the messenger RNA level in humans.", "author" : [ { "dropping-particle" : "", "family" : "Papaspyrou-Rao", "given" : "S.", "non-dropping-particle" : "", "parse-names" : false, "suffix" : "" }, { "dropping-particle" : "", "family" : "Schneider", "given" : "S. H.", "non-dropping-particle" : "", "parse-names" : false, "suffix" : "" }, { "dropping-particle" : "", "family" : "Petersen", "given" : "R. N.", "non-dropping-particle" : "", "parse-names" : false, "suffix" : "" }, { "dropping-particle" : "", "family" : "Fried", "given" : "S. K.", "non-dropping-particle" : "", "parse-names" : false, "suffix" : "" } ], "container-title" : "Journal of Clinical Endocrinology and Metabolism", "id" : "ITEM-1", "issued" : { "date-parts" : [ [ "1997" ] ] }, "page" : "1635-1637", "title" : "Dexamethasone increases leptin expression in humans in vivo", "type" : "article-journal", "volume" : "82" }, "uris" : [ "http://www.mendeley.com/documents/?uuid=0830fdc9-b586-4b96-8774-e37760032bf4" ] } ], "mendeley" : { "formattedCitation" : "(Papaspyrou-Rao &lt;i&gt;et al.&lt;/i&gt; 1997)", "plainTextFormattedCitation" : "(Papaspyrou-Rao et al. 1997)", "previouslyFormattedCitation" : "(Papaspyrou-Rao &lt;i&gt;et al.&lt;/i&gt; 1997)" }, "properties" : { "noteIndex" : 0 }, "schema" : "https://github.com/citation-style-language/schema/raw/master/csl-citation.json" }</w:instrText>
      </w:r>
      <w:r w:rsidR="001265D3">
        <w:fldChar w:fldCharType="separate"/>
      </w:r>
      <w:r w:rsidR="001265D3" w:rsidRPr="00970A6B">
        <w:rPr>
          <w:noProof/>
        </w:rPr>
        <w:t xml:space="preserve">(Papaspyrou-Rao </w:t>
      </w:r>
      <w:r w:rsidR="001265D3" w:rsidRPr="00970A6B">
        <w:rPr>
          <w:i/>
          <w:noProof/>
        </w:rPr>
        <w:t>et al.</w:t>
      </w:r>
      <w:r w:rsidR="001265D3" w:rsidRPr="00970A6B">
        <w:rPr>
          <w:noProof/>
        </w:rPr>
        <w:t xml:space="preserve"> 1997)</w:t>
      </w:r>
      <w:r w:rsidR="001265D3">
        <w:fldChar w:fldCharType="end"/>
      </w:r>
      <w:r w:rsidR="001265D3">
        <w:t xml:space="preserve">.  We observed an increase in </w:t>
      </w:r>
      <w:commentRangeStart w:id="22"/>
      <w:r w:rsidR="001265D3">
        <w:t>Leptin (</w:t>
      </w:r>
      <w:r w:rsidR="001265D3" w:rsidRPr="00521A96">
        <w:rPr>
          <w:i/>
        </w:rPr>
        <w:t>LEP</w:t>
      </w:r>
      <w:r w:rsidR="001265D3">
        <w:t>)</w:t>
      </w:r>
      <w:commentRangeEnd w:id="22"/>
      <w:r w:rsidR="001265D3">
        <w:rPr>
          <w:rStyle w:val="CommentReference"/>
        </w:rPr>
        <w:commentReference w:id="22"/>
      </w:r>
      <w:r w:rsidR="001265D3">
        <w:t xml:space="preserve"> but no  significant changes in  adiponectin mRNA levels (</w:t>
      </w:r>
      <w:r w:rsidR="001265D3" w:rsidRPr="00521A96">
        <w:rPr>
          <w:i/>
        </w:rPr>
        <w:t>ADIPOQ</w:t>
      </w:r>
      <w:r w:rsidR="001265D3">
        <w:t xml:space="preserve">, q=0.94; Figure 3C).  </w:t>
      </w:r>
    </w:p>
    <w:p w14:paraId="54425C3A" w14:textId="77777777" w:rsidR="002025A3" w:rsidRDefault="002025A3" w:rsidP="002025A3">
      <w:r>
        <w:t xml:space="preserve"> </w:t>
      </w:r>
    </w:p>
    <w:p w14:paraId="10D90B38" w14:textId="77777777" w:rsidR="002025A3" w:rsidRDefault="00F0643F" w:rsidP="00F0643F">
      <w:pPr>
        <w:pStyle w:val="Heading2"/>
      </w:pPr>
      <w:r>
        <w:t>Lipogeneic Genes are Upregulated in Response to Elevated Glucocorticoids</w:t>
      </w:r>
    </w:p>
    <w:p w14:paraId="3FD9872F" w14:textId="49BA64B5" w:rsidR="002025A3" w:rsidRDefault="003B269B" w:rsidP="002025A3">
      <w:r>
        <w:t>Increased subcutaneous fat mass is a hallmark of  Cushing’s syndrome, and could potentially be mediated through activation of adipogenesis or lipogenesis.  Our transcriptomic data support the hypothesis that lipogenesis is activated in these tissues via transcriptional activation of fatty acid synthesis and triglyceride synthesis.  Several g</w:t>
      </w:r>
      <w:r w:rsidR="002025A3">
        <w:t xml:space="preserve">enes involved in </w:t>
      </w:r>
      <w:r>
        <w:t xml:space="preserve">the synthesis of and desaturation of </w:t>
      </w:r>
      <w:r w:rsidR="002025A3">
        <w:t xml:space="preserve">fatty acids were expressed at higher levels </w:t>
      </w:r>
      <w:r>
        <w:t xml:space="preserve">including </w:t>
      </w:r>
      <w:r w:rsidR="00BD0693" w:rsidRPr="00BD0693">
        <w:rPr>
          <w:i/>
        </w:rPr>
        <w:t>FASN, AACSL4/5,ACSL</w:t>
      </w:r>
      <w:r w:rsidR="00BD0693">
        <w:rPr>
          <w:i/>
        </w:rPr>
        <w:t>1/3/4</w:t>
      </w:r>
      <w:r w:rsidR="00BD0693" w:rsidRPr="00BD0693">
        <w:rPr>
          <w:i/>
        </w:rPr>
        <w:t xml:space="preserve">, </w:t>
      </w:r>
      <w:r w:rsidR="00BD0693" w:rsidRPr="00BD0693">
        <w:t>and</w:t>
      </w:r>
      <w:r w:rsidR="00BD0693" w:rsidRPr="00BD0693">
        <w:rPr>
          <w:i/>
        </w:rPr>
        <w:t xml:space="preserve"> ELOVL1/5/6</w:t>
      </w:r>
      <w:r w:rsidR="00BD0693">
        <w:t>.</w:t>
      </w:r>
      <w:r w:rsidR="00B8003A">
        <w:t xml:space="preserve"> (Figure 3A)</w:t>
      </w:r>
      <w:r w:rsidR="00BD0693">
        <w:t xml:space="preserve">  Desaturation of fatty acids is an essential aspect of </w:t>
      </w:r>
      <w:r w:rsidR="00BD0693">
        <w:rPr>
          <w:i/>
        </w:rPr>
        <w:t xml:space="preserve">de </w:t>
      </w:r>
      <w:r w:rsidR="00BD0693" w:rsidRPr="00BD0693">
        <w:rPr>
          <w:i/>
        </w:rPr>
        <w:t>novo</w:t>
      </w:r>
      <w:r w:rsidR="00BD0693">
        <w:t xml:space="preserve"> fatty acid synthesis, and we also observed elevations in </w:t>
      </w:r>
      <w:r w:rsidRPr="00BD0693">
        <w:rPr>
          <w:i/>
        </w:rPr>
        <w:t>SCD</w:t>
      </w:r>
      <w:r w:rsidR="002025A3" w:rsidRPr="00BD0693">
        <w:rPr>
          <w:i/>
        </w:rPr>
        <w:t>,</w:t>
      </w:r>
      <w:r w:rsidR="006146F4">
        <w:rPr>
          <w:i/>
        </w:rPr>
        <w:t xml:space="preserve"> </w:t>
      </w:r>
      <w:r w:rsidR="002025A3" w:rsidRPr="00BD0693">
        <w:rPr>
          <w:i/>
        </w:rPr>
        <w:t>FADS1,</w:t>
      </w:r>
      <w:r w:rsidR="006146F4">
        <w:rPr>
          <w:i/>
        </w:rPr>
        <w:t xml:space="preserve"> </w:t>
      </w:r>
      <w:r w:rsidR="009A7B5D">
        <w:rPr>
          <w:i/>
        </w:rPr>
        <w:t xml:space="preserve">FADS2 </w:t>
      </w:r>
      <w:r w:rsidRPr="00B8003A">
        <w:t>and</w:t>
      </w:r>
      <w:r w:rsidRPr="00BD0693">
        <w:rPr>
          <w:i/>
        </w:rPr>
        <w:t xml:space="preserve"> </w:t>
      </w:r>
      <w:r w:rsidR="00F0643F" w:rsidRPr="00BD0693">
        <w:rPr>
          <w:i/>
        </w:rPr>
        <w:t>HSD17B12</w:t>
      </w:r>
      <w:r w:rsidR="00B8003A">
        <w:rPr>
          <w:i/>
        </w:rPr>
        <w:t xml:space="preserve"> </w:t>
      </w:r>
      <w:r w:rsidR="00B8003A">
        <w:t>(Figure 3B)</w:t>
      </w:r>
      <w:r w:rsidR="00BD0693">
        <w:t>.</w:t>
      </w:r>
    </w:p>
    <w:p w14:paraId="622D5B1A" w14:textId="77777777" w:rsidR="00BD0693" w:rsidRDefault="00BD0693" w:rsidP="002025A3"/>
    <w:p w14:paraId="7CAB8786" w14:textId="09A4F431" w:rsidR="005A3933" w:rsidRDefault="002025A3" w:rsidP="005A3933">
      <w:r>
        <w:t xml:space="preserve">Transcripts involved in triglyceride synthesis that were expressed at higher levels in Cushing's patients include mRNAs for the two main fatty acid synthesis enzymes Acetyl-Coenzyme </w:t>
      </w:r>
      <w:r w:rsidR="005A3933">
        <w:t>A carboxylase (</w:t>
      </w:r>
      <w:r w:rsidR="005A3933" w:rsidRPr="00B8003A">
        <w:rPr>
          <w:i/>
        </w:rPr>
        <w:t>ACACA</w:t>
      </w:r>
      <w:r w:rsidR="005A3933">
        <w:t xml:space="preserve">), </w:t>
      </w:r>
      <w:commentRangeStart w:id="23"/>
      <w:r>
        <w:t>Mitochondrial glycerol-3-phosphate acyltransferasel (</w:t>
      </w:r>
      <w:r w:rsidRPr="00B8003A">
        <w:rPr>
          <w:i/>
        </w:rPr>
        <w:t>GPAM</w:t>
      </w:r>
      <w:r>
        <w:t>), Diacylglycerol O-acyltransfe</w:t>
      </w:r>
      <w:r w:rsidR="005A3933">
        <w:t>rase homolog 2 (</w:t>
      </w:r>
      <w:r w:rsidR="005A3933" w:rsidRPr="00B8003A">
        <w:rPr>
          <w:i/>
        </w:rPr>
        <w:t>DGAT2</w:t>
      </w:r>
      <w:r w:rsidR="005A3933">
        <w:t xml:space="preserve">), </w:t>
      </w:r>
      <w:r w:rsidR="005A3933" w:rsidRPr="00B8003A">
        <w:rPr>
          <w:i/>
        </w:rPr>
        <w:t>DGAT1</w:t>
      </w:r>
      <w:r w:rsidR="005812FE">
        <w:t>)</w:t>
      </w:r>
      <w:r>
        <w:t>,</w:t>
      </w:r>
      <w:r w:rsidR="005812FE">
        <w:t xml:space="preserve"> </w:t>
      </w:r>
      <w:r w:rsidRPr="00B8003A">
        <w:rPr>
          <w:i/>
        </w:rPr>
        <w:t>AGPAT2</w:t>
      </w:r>
      <w:r w:rsidR="005A3933" w:rsidRPr="00B8003A">
        <w:rPr>
          <w:i/>
        </w:rPr>
        <w:t xml:space="preserve">/3 ,GPD1, </w:t>
      </w:r>
      <w:r w:rsidR="00B8003A">
        <w:t xml:space="preserve">and </w:t>
      </w:r>
      <w:r w:rsidRPr="00B8003A">
        <w:rPr>
          <w:i/>
        </w:rPr>
        <w:t>LPIN1</w:t>
      </w:r>
      <w:r w:rsidR="00B8003A">
        <w:t xml:space="preserve"> </w:t>
      </w:r>
      <w:r>
        <w:t>,</w:t>
      </w:r>
      <w:r w:rsidR="005A3933">
        <w:t xml:space="preserve"> were all significantly upregulated in adipose tissue from Cus</w:t>
      </w:r>
      <w:r w:rsidR="004276D8">
        <w:t>hing’</w:t>
      </w:r>
      <w:r w:rsidR="005A3933">
        <w:t>s patients</w:t>
      </w:r>
      <w:r w:rsidR="004276D8">
        <w:t xml:space="preserve"> (Figure 3C)</w:t>
      </w:r>
      <w:r w:rsidR="005A3933">
        <w:t xml:space="preserve">.  </w:t>
      </w:r>
      <w:commentRangeEnd w:id="23"/>
      <w:r w:rsidR="005A3933">
        <w:rPr>
          <w:rStyle w:val="CommentReference"/>
        </w:rPr>
        <w:commentReference w:id="23"/>
      </w:r>
    </w:p>
    <w:p w14:paraId="57A4DEDB" w14:textId="77777777" w:rsidR="002025A3" w:rsidRDefault="002025A3" w:rsidP="002025A3"/>
    <w:p w14:paraId="3C5E583D" w14:textId="5D1CA48D" w:rsidR="00270104" w:rsidRDefault="004276D8" w:rsidP="00154286">
      <w:r>
        <w:t xml:space="preserve">In spite of increased lipid deposition and elevations of lipogenic genes in Cushing’s patients adipose tissue, there have been several studies linking elevated glucocorticoids to increased lipolysis.  </w:t>
      </w:r>
      <w:r w:rsidR="00F21FA7">
        <w:t xml:space="preserve">In our patients, this was observed in </w:t>
      </w:r>
      <w:r w:rsidR="00F21FA7">
        <w:rPr>
          <w:i/>
        </w:rPr>
        <w:t>ex vivo</w:t>
      </w:r>
      <w:r w:rsidR="00F21FA7">
        <w:t xml:space="preserve"> explants of subcutaneous adipose tissue</w:t>
      </w:r>
      <w:r>
        <w:t xml:space="preserve">.  Among genes that may liberate fatty acids from triglycerides, </w:t>
      </w:r>
      <w:r w:rsidR="002025A3">
        <w:t>Lipoprotein lipase (</w:t>
      </w:r>
      <w:r w:rsidR="002025A3" w:rsidRPr="004276D8">
        <w:rPr>
          <w:i/>
        </w:rPr>
        <w:t>LPL</w:t>
      </w:r>
      <w:r w:rsidR="002025A3">
        <w:t>) w</w:t>
      </w:r>
      <w:r>
        <w:t>as induced 1.45 fold (q=0.055) but neither Hormone Sensitive Lipase (</w:t>
      </w:r>
      <w:r>
        <w:rPr>
          <w:i/>
        </w:rPr>
        <w:t>LIPE</w:t>
      </w:r>
      <w:r>
        <w:t>) or Adipose Triglyceride Lipase (</w:t>
      </w:r>
      <w:r>
        <w:rPr>
          <w:i/>
        </w:rPr>
        <w:t>PNPLA2</w:t>
      </w:r>
      <w:r>
        <w:t xml:space="preserve">) were </w:t>
      </w:r>
      <w:r w:rsidR="00AA7698">
        <w:t>significantly changed</w:t>
      </w:r>
      <w:r>
        <w:t xml:space="preserve"> </w:t>
      </w:r>
      <w:r w:rsidR="00270104">
        <w:t xml:space="preserve">at the transcriptional level in subcutaneous adipose tissue from Cushing’s patients (Figure 3F).  It is possible that insulin resistance due to glucocorticoids caused decreased repression of lipolysis leading to its upregulation, but our data supports an insulin-independent activation as well, since </w:t>
      </w:r>
      <w:r w:rsidR="00270104">
        <w:lastRenderedPageBreak/>
        <w:t xml:space="preserve">in our explants insulin was not present.  We </w:t>
      </w:r>
      <w:r w:rsidR="00F1025D">
        <w:t>detected</w:t>
      </w:r>
      <w:r w:rsidR="00270104">
        <w:t xml:space="preserve"> an elevation of Perilipin 4 (</w:t>
      </w:r>
      <w:r w:rsidR="00270104" w:rsidRPr="00270104">
        <w:rPr>
          <w:i/>
        </w:rPr>
        <w:t>PLIN4</w:t>
      </w:r>
      <w:r w:rsidR="00270104">
        <w:t>) which is one of the proteins that coat intrac</w:t>
      </w:r>
      <w:r w:rsidR="00AA7698">
        <w:t xml:space="preserve">ellular lipid storage droplets (induced 1.45 fold, </w:t>
      </w:r>
      <w:r w:rsidR="00270104">
        <w:t>q=0.05). Induction of per</w:t>
      </w:r>
      <w:ins w:id="24" w:author="Irit Hochberg" w:date="2015-02-25T14:58:00Z">
        <w:r w:rsidR="00154286">
          <w:t>i</w:t>
        </w:r>
      </w:ins>
      <w:r w:rsidR="00270104">
        <w:t>lipin 4 by glu</w:t>
      </w:r>
      <w:r w:rsidR="00AA7698">
        <w:t xml:space="preserve">cocorticoids has been reported previously </w:t>
      </w:r>
      <w:r w:rsidR="00270104">
        <w:t>in CRF</w:t>
      </w:r>
      <w:r w:rsidR="00AA7698">
        <w:t xml:space="preserve"> trangenic</w:t>
      </w:r>
      <w:r w:rsidR="00270104">
        <w:t xml:space="preserve"> mice (</w:t>
      </w:r>
      <w:del w:id="25" w:author="Irit Hochberg" w:date="2015-02-25T15:04:00Z">
        <w:r w:rsidR="00270104" w:rsidDel="00154286">
          <w:delText xml:space="preserve">PMID </w:delText>
        </w:r>
        <w:commentRangeStart w:id="26"/>
        <w:commentRangeStart w:id="27"/>
        <w:r w:rsidR="00270104" w:rsidDel="00154286">
          <w:delText>21187916</w:delText>
        </w:r>
        <w:commentRangeEnd w:id="26"/>
        <w:r w:rsidR="00E318EB" w:rsidDel="00154286">
          <w:rPr>
            <w:rStyle w:val="CommentReference"/>
          </w:rPr>
          <w:commentReference w:id="26"/>
        </w:r>
      </w:del>
      <w:commentRangeEnd w:id="27"/>
      <w:r w:rsidR="00154286">
        <w:rPr>
          <w:rStyle w:val="CommentReference"/>
        </w:rPr>
        <w:commentReference w:id="27"/>
      </w:r>
      <w:r w:rsidR="00270104">
        <w:t>)</w:t>
      </w:r>
    </w:p>
    <w:p w14:paraId="34F82564" w14:textId="77777777" w:rsidR="00E318EB" w:rsidRDefault="00E318EB" w:rsidP="00270104"/>
    <w:p w14:paraId="336D6AB1" w14:textId="4711BF9C" w:rsidR="00F1025D" w:rsidRDefault="00F1025D" w:rsidP="00F1025D">
      <w:commentRangeStart w:id="28"/>
      <w:r w:rsidRPr="00F1025D">
        <w:t xml:space="preserve"> </w:t>
      </w:r>
      <w:r>
        <w:t xml:space="preserve">We also observed elevations in several genes that </w:t>
      </w:r>
      <w:r w:rsidR="00725D79">
        <w:t xml:space="preserve">regulate steroid biogenesis, </w:t>
      </w:r>
      <w:r w:rsidR="001E43B2">
        <w:t>including several cytochrome P450 family members, steroid reductases (</w:t>
      </w:r>
      <w:r w:rsidR="001E43B2" w:rsidRPr="001E43B2">
        <w:rPr>
          <w:i/>
        </w:rPr>
        <w:t>SRD5A1</w:t>
      </w:r>
      <w:r w:rsidR="001E43B2">
        <w:t xml:space="preserve">, </w:t>
      </w:r>
      <w:r w:rsidR="001E43B2" w:rsidRPr="001E43B2">
        <w:rPr>
          <w:i/>
        </w:rPr>
        <w:t>SRD5A3</w:t>
      </w:r>
      <w:r w:rsidR="001E43B2">
        <w:t>)</w:t>
      </w:r>
      <w:r w:rsidR="00725D79">
        <w:t xml:space="preserve"> </w:t>
      </w:r>
      <w:r w:rsidR="001E43B2">
        <w:t>, Aldo-keto reductase family 1 member C1 (</w:t>
      </w:r>
      <w:r w:rsidR="001E43B2" w:rsidRPr="001E43B2">
        <w:rPr>
          <w:i/>
        </w:rPr>
        <w:t>AKR1C1</w:t>
      </w:r>
      <w:r w:rsidR="001E43B2">
        <w:t>), steroid sulfatase (STS) , 7-dehydrocholesterol reductase (DHCR7)</w:t>
      </w:r>
      <w:r w:rsidR="00DC1A40">
        <w:t>, NAD(P) dependent steroid dehydrogenase-like (NSDHL) and HMG-CoA synthase (</w:t>
      </w:r>
      <w:commentRangeStart w:id="29"/>
      <w:r w:rsidR="00DC1A40">
        <w:t>HMGCS1</w:t>
      </w:r>
      <w:commentRangeEnd w:id="29"/>
      <w:r w:rsidR="009A7741">
        <w:rPr>
          <w:rStyle w:val="CommentReference"/>
        </w:rPr>
        <w:commentReference w:id="29"/>
      </w:r>
      <w:r w:rsidR="00DC1A40">
        <w:t>).</w:t>
      </w:r>
      <w:commentRangeEnd w:id="28"/>
      <w:r w:rsidR="00DC1A40">
        <w:rPr>
          <w:rStyle w:val="CommentReference"/>
        </w:rPr>
        <w:commentReference w:id="28"/>
      </w:r>
      <w:r w:rsidR="002F7649">
        <w:t xml:space="preserve"> </w:t>
      </w:r>
    </w:p>
    <w:p w14:paraId="4FCBDDEF" w14:textId="77777777" w:rsidR="00F1025D" w:rsidRDefault="00F1025D" w:rsidP="00F1025D"/>
    <w:p w14:paraId="1838A2D7" w14:textId="5FDFF537" w:rsidR="00F1025D" w:rsidRPr="00352180" w:rsidRDefault="00352180" w:rsidP="00F1025D">
      <w:r>
        <w:t xml:space="preserve">To examine </w:t>
      </w:r>
      <w:r w:rsidR="00DC1A40">
        <w:t>whether lipogenic genes are activated</w:t>
      </w:r>
      <w:r>
        <w:t xml:space="preserve"> in mice, we</w:t>
      </w:r>
      <w:r w:rsidR="00F1025D">
        <w:t xml:space="preserve"> </w:t>
      </w:r>
      <w:r>
        <w:t>tested</w:t>
      </w:r>
      <w:r w:rsidR="00F1025D">
        <w:t xml:space="preserve"> several of these genes in subcutaneous adipose tissue from dexamethasone treated mice, and observed elevations in </w:t>
      </w:r>
      <w:r w:rsidR="00F1025D">
        <w:rPr>
          <w:i/>
        </w:rPr>
        <w:t xml:space="preserve">Fasn, Gpam, Gpd1, Acs1, Dgat, Agpat2 </w:t>
      </w:r>
      <w:r w:rsidR="00F1025D">
        <w:t xml:space="preserve">and </w:t>
      </w:r>
      <w:r w:rsidR="00F1025D">
        <w:rPr>
          <w:i/>
        </w:rPr>
        <w:t>Acaca1</w:t>
      </w:r>
      <w:r w:rsidR="00F637BB">
        <w:t>. (Figure 3F</w:t>
      </w:r>
      <w:r w:rsidR="00F1025D">
        <w:t>)</w:t>
      </w:r>
      <w:r>
        <w:t xml:space="preserve">.  Interestingly, we did not observe an elevation in the mouse isoform of </w:t>
      </w:r>
      <w:r>
        <w:rPr>
          <w:i/>
        </w:rPr>
        <w:t>SCD</w:t>
      </w:r>
      <w:r>
        <w:t xml:space="preserve">, but saw instead a reduction in </w:t>
      </w:r>
      <w:r>
        <w:rPr>
          <w:i/>
        </w:rPr>
        <w:t>Scd1</w:t>
      </w:r>
      <w:r>
        <w:t xml:space="preserve"> mRNA.</w:t>
      </w:r>
    </w:p>
    <w:p w14:paraId="311DA17C" w14:textId="141C9A0B" w:rsidR="002025A3" w:rsidRDefault="002025A3" w:rsidP="00E318EB">
      <w:pPr>
        <w:pStyle w:val="Heading2"/>
      </w:pPr>
      <w:r>
        <w:t xml:space="preserve">Genes </w:t>
      </w:r>
      <w:r w:rsidR="003218D6">
        <w:t>controlling</w:t>
      </w:r>
      <w:r>
        <w:t xml:space="preserve"> </w:t>
      </w:r>
      <w:del w:id="30" w:author="Dave Bridges" w:date="2015-02-25T18:20:00Z">
        <w:r w:rsidDel="007574EE">
          <w:delText xml:space="preserve">gluconeogenesis </w:delText>
        </w:r>
      </w:del>
      <w:ins w:id="31" w:author="Dave Bridges" w:date="2015-02-25T18:20:00Z">
        <w:r w:rsidR="007574EE">
          <w:t>glucose oxidation are elevated</w:t>
        </w:r>
      </w:ins>
      <w:del w:id="32" w:author="Dave Bridges" w:date="2015-02-25T18:21:00Z">
        <w:r w:rsidDel="007574EE">
          <w:delText xml:space="preserve">and </w:delText>
        </w:r>
        <w:r w:rsidR="003218D6" w:rsidDel="007574EE">
          <w:delText>glycolysis</w:delText>
        </w:r>
      </w:del>
    </w:p>
    <w:p w14:paraId="6AAB2DDB" w14:textId="2026BB51" w:rsidR="00E318EB" w:rsidRDefault="002025A3" w:rsidP="00F637BB">
      <w:r>
        <w:t xml:space="preserve">Several glucose metabolism genes, and specifically glycolysis </w:t>
      </w:r>
      <w:r w:rsidR="00AA53F9">
        <w:t xml:space="preserve">and TCA cycle </w:t>
      </w:r>
      <w:r>
        <w:t>genes were expressed at higher levels</w:t>
      </w:r>
      <w:r w:rsidR="00F637BB">
        <w:t xml:space="preserve"> in Cushing's disease patients (Figure 5).  Strongly induced </w:t>
      </w:r>
      <w:commentRangeStart w:id="33"/>
      <w:r w:rsidR="00F637BB">
        <w:t xml:space="preserve">genes included, </w:t>
      </w:r>
      <w:commentRangeEnd w:id="33"/>
      <w:r w:rsidR="00F637BB">
        <w:rPr>
          <w:rStyle w:val="CommentReference"/>
        </w:rPr>
        <w:commentReference w:id="33"/>
      </w:r>
    </w:p>
    <w:p w14:paraId="465F032B" w14:textId="77777777" w:rsidR="002025A3" w:rsidRDefault="002025A3" w:rsidP="002025A3"/>
    <w:p w14:paraId="46095C04" w14:textId="29FB498F" w:rsidR="002025A3" w:rsidRDefault="002025A3" w:rsidP="002025A3">
      <w:r>
        <w:t xml:space="preserve">Glycogen synthase 2 </w:t>
      </w:r>
      <w:del w:id="34" w:author="Dave Bridges" w:date="2015-02-25T18:21:00Z">
        <w:r w:rsidDel="009A300F">
          <w:delText xml:space="preserve">(liver) </w:delText>
        </w:r>
      </w:del>
      <w:r>
        <w:t>(</w:t>
      </w:r>
      <w:r w:rsidRPr="0003020D">
        <w:rPr>
          <w:i/>
        </w:rPr>
        <w:t>GYS2</w:t>
      </w:r>
      <w:r>
        <w:t>) was strongly induced 3.8 fold (</w:t>
      </w:r>
      <w:r w:rsidR="0003020D">
        <w:t>q</w:t>
      </w:r>
      <w:r>
        <w:t>=0.004)</w:t>
      </w:r>
    </w:p>
    <w:p w14:paraId="1CE7668B" w14:textId="49FE75B8" w:rsidR="002025A3" w:rsidRDefault="002025A3" w:rsidP="002025A3">
      <w:r w:rsidRPr="0003020D">
        <w:rPr>
          <w:i/>
        </w:rPr>
        <w:t>UGP2</w:t>
      </w:r>
      <w:r>
        <w:t xml:space="preserve"> which creates the glycogen precursor UDP-glucose was induced 1.3 fold (</w:t>
      </w:r>
      <w:r w:rsidR="0003020D">
        <w:t>q</w:t>
      </w:r>
      <w:r>
        <w:t>=0.01)</w:t>
      </w:r>
      <w:r w:rsidR="0003020D">
        <w:t xml:space="preserve"> </w:t>
      </w:r>
      <w:r>
        <w:t>glycogen branching enzyme (</w:t>
      </w:r>
      <w:r w:rsidRPr="0003020D">
        <w:rPr>
          <w:i/>
        </w:rPr>
        <w:t>GBE1</w:t>
      </w:r>
      <w:r>
        <w:t>) was induced 1.6 fold (</w:t>
      </w:r>
      <w:r w:rsidR="0003020D">
        <w:t>q</w:t>
      </w:r>
      <w:r>
        <w:t>=0.027)</w:t>
      </w:r>
      <w:r w:rsidR="0003020D">
        <w:t>.  All three glycogen phosphorylase enzymes were also elevated, suggesting that rapid glycogen turnover may occur in adipose tissue of Cushing’s patients.</w:t>
      </w:r>
    </w:p>
    <w:p w14:paraId="7455B13E" w14:textId="77777777" w:rsidR="002025A3" w:rsidRDefault="002025A3" w:rsidP="002025A3"/>
    <w:p w14:paraId="2D6B54FF" w14:textId="77777777" w:rsidR="002025A3" w:rsidRDefault="00F0643F" w:rsidP="00F0643F">
      <w:pPr>
        <w:pStyle w:val="Heading2"/>
      </w:pPr>
      <w:r>
        <w:t>Genes that regulate protein ca</w:t>
      </w:r>
      <w:r w:rsidR="002025A3">
        <w:t>tabolism</w:t>
      </w:r>
      <w:r>
        <w:t xml:space="preserve"> are upregulated in adipose tissue.</w:t>
      </w:r>
    </w:p>
    <w:p w14:paraId="7D6AFCC9" w14:textId="502BAEEE" w:rsidR="00F637BB" w:rsidRDefault="00F637BB" w:rsidP="002025A3">
      <w:r>
        <w:t>We found two major pathways of protein homeostasis in response to glucocorticoids.  In concert with reductions in lean body (including muscle) mass (Figure 2B), we observed substantial muscle weakness in mice treated with dexamethaso</w:t>
      </w:r>
      <w:r w:rsidR="00E914B3">
        <w:t xml:space="preserve">ne (Figure 6A).  </w:t>
      </w:r>
      <w:del w:id="35" w:author="Dave Bridges" w:date="2015-02-25T17:22:00Z">
        <w:r w:rsidR="00E914B3" w:rsidDel="00161D64">
          <w:delText xml:space="preserve">In </w:delText>
        </w:r>
      </w:del>
      <w:ins w:id="36" w:author="Dave Bridges" w:date="2015-02-25T17:22:00Z">
        <w:r w:rsidR="00161D64">
          <w:t xml:space="preserve">In a separate cohort, after one week of dexamethasone treatment </w:t>
        </w:r>
      </w:ins>
      <w:r w:rsidR="00E914B3">
        <w:t xml:space="preserve">skeletal muscle, mRNA levels of the E3 ligases (Atrogin-1 and MuRF1 were induced) as were the proteosomal genes </w:t>
      </w:r>
      <w:r w:rsidR="00E914B3">
        <w:rPr>
          <w:i/>
        </w:rPr>
        <w:t xml:space="preserve">Psmd1 </w:t>
      </w:r>
      <w:r w:rsidR="00E914B3" w:rsidRPr="00E914B3">
        <w:t>and</w:t>
      </w:r>
      <w:r w:rsidR="00E914B3">
        <w:rPr>
          <w:i/>
        </w:rPr>
        <w:t xml:space="preserve"> 8</w:t>
      </w:r>
      <w:r w:rsidR="00E914B3">
        <w:t xml:space="preserve"> (Figure 6B).  Similar inductions of the proteosomal genes were observed in subcutaneous adipose tissue </w:t>
      </w:r>
      <w:ins w:id="37" w:author="Dave Bridges" w:date="2015-02-25T17:23:00Z">
        <w:r w:rsidR="00161D64">
          <w:t xml:space="preserve">from </w:t>
        </w:r>
      </w:ins>
      <w:del w:id="38" w:author="Dave Bridges" w:date="2015-02-25T17:22:00Z">
        <w:r w:rsidR="00E914B3" w:rsidDel="00161D64">
          <w:delText xml:space="preserve">from </w:delText>
        </w:r>
      </w:del>
      <w:ins w:id="39" w:author="Dave Bridges" w:date="2015-02-25T17:22:00Z">
        <w:r w:rsidR="00161D64">
          <w:t>mice treated</w:t>
        </w:r>
      </w:ins>
      <w:ins w:id="40" w:author="Dave Bridges" w:date="2015-02-25T17:23:00Z">
        <w:r w:rsidR="00161D64">
          <w:t xml:space="preserve"> with</w:t>
        </w:r>
      </w:ins>
      <w:ins w:id="41" w:author="Dave Bridges" w:date="2015-02-25T17:22:00Z">
        <w:r w:rsidR="00161D64">
          <w:t xml:space="preserve"> </w:t>
        </w:r>
      </w:ins>
      <w:r w:rsidR="00E914B3">
        <w:t xml:space="preserve">dexamethasone </w:t>
      </w:r>
      <w:del w:id="42" w:author="Dave Bridges" w:date="2015-02-25T17:23:00Z">
        <w:r w:rsidR="00E914B3" w:rsidDel="00161D64">
          <w:delText>treated mice</w:delText>
        </w:r>
      </w:del>
      <w:ins w:id="43" w:author="Dave Bridges" w:date="2015-02-25T17:23:00Z">
        <w:r w:rsidR="00161D64">
          <w:t>for 12 weeks</w:t>
        </w:r>
      </w:ins>
      <w:r w:rsidR="00E914B3">
        <w:t xml:space="preserve"> (Figure 6C).</w:t>
      </w:r>
    </w:p>
    <w:p w14:paraId="77CAB67E" w14:textId="77777777" w:rsidR="00E914B3" w:rsidRDefault="00E914B3" w:rsidP="002025A3"/>
    <w:p w14:paraId="6A7214BA" w14:textId="32C7A022" w:rsidR="002025A3" w:rsidRDefault="00E914B3" w:rsidP="002025A3">
      <w:r>
        <w:t xml:space="preserve">In adipose tissue from Cushing’s patients, we observed inductions of both the proteosomal pathways (KEGG ID </w:t>
      </w:r>
      <w:commentRangeStart w:id="44"/>
      <w:r>
        <w:t>XXXX</w:t>
      </w:r>
      <w:commentRangeEnd w:id="44"/>
      <w:r w:rsidR="00E61546">
        <w:rPr>
          <w:rStyle w:val="CommentReference"/>
        </w:rPr>
        <w:commentReference w:id="44"/>
      </w:r>
      <w:r>
        <w:t>, q=</w:t>
      </w:r>
      <w:r w:rsidR="007019BD">
        <w:t>; Figure 6D</w:t>
      </w:r>
      <w:r>
        <w:t xml:space="preserve">), but also an induction of genes involved </w:t>
      </w:r>
      <w:r w:rsidR="007019BD">
        <w:t xml:space="preserve">in </w:t>
      </w:r>
      <w:r w:rsidR="00A12B51">
        <w:t>amino acid</w:t>
      </w:r>
      <w:r w:rsidR="007019BD">
        <w:t xml:space="preserve"> catabolism (Figure 6E</w:t>
      </w:r>
      <w:r>
        <w:t>) and a global downregulati</w:t>
      </w:r>
      <w:r w:rsidR="007019BD">
        <w:t>on of ribosomal genes (Figure 6F</w:t>
      </w:r>
      <w:r>
        <w:t>).  Together these data support the hypothesis that protein catabolism and reductions of protein synthesis also occur in adipose tissue in response to glucocorticoid exposure.</w:t>
      </w:r>
      <w:r w:rsidR="00A12B51">
        <w:t xml:space="preserve"> </w:t>
      </w:r>
    </w:p>
    <w:p w14:paraId="359214CA" w14:textId="27358BC8" w:rsidR="002025A3" w:rsidRDefault="00F0643F" w:rsidP="00F0643F">
      <w:pPr>
        <w:pStyle w:val="Heading2"/>
      </w:pPr>
      <w:r>
        <w:lastRenderedPageBreak/>
        <w:t>Genes involved in proximal insulin signaling are u</w:t>
      </w:r>
      <w:r w:rsidR="00E318EB">
        <w:t>nchanged in adipose tissue from</w:t>
      </w:r>
      <w:r>
        <w:t xml:space="preserve"> Cushing’s Patients.</w:t>
      </w:r>
    </w:p>
    <w:p w14:paraId="3FD45D0B" w14:textId="0ED46EFF" w:rsidR="00547DEE" w:rsidRPr="00547DEE" w:rsidRDefault="00E318EB" w:rsidP="00547DEE">
      <w:r>
        <w:t xml:space="preserve">As described in Figures </w:t>
      </w:r>
      <w:r w:rsidR="00651227">
        <w:t>1B an</w:t>
      </w:r>
      <w:r>
        <w:t xml:space="preserve">d </w:t>
      </w:r>
      <w:r w:rsidR="00651227">
        <w:t xml:space="preserve">2F, </w:t>
      </w:r>
      <w:r>
        <w:t xml:space="preserve">we observed insulin resistance in concert with elevated glucocorticoid levels in both mice and humans.  Several mechanisms have been proposed to link glucocorticoids to insulin </w:t>
      </w:r>
      <w:r w:rsidR="00651227">
        <w:t>sensitivity</w:t>
      </w:r>
      <w:r>
        <w:t xml:space="preserve"> including </w:t>
      </w:r>
      <w:r w:rsidR="00651227">
        <w:t>elevated lipolysis</w:t>
      </w:r>
      <w:r>
        <w:t xml:space="preserve">.  </w:t>
      </w:r>
      <w:r w:rsidR="00122DD7">
        <w:t xml:space="preserve">As shown in Figure 7A, </w:t>
      </w:r>
      <w:r w:rsidR="00547DEE" w:rsidRPr="00547DEE">
        <w:t xml:space="preserve">There was a slightly higher expression of insulin pathway transcripts including </w:t>
      </w:r>
      <w:commentRangeStart w:id="45"/>
      <w:r w:rsidR="00547DEE" w:rsidRPr="00AA53F9">
        <w:rPr>
          <w:i/>
        </w:rPr>
        <w:t>FOXO1</w:t>
      </w:r>
      <w:r w:rsidR="00547DEE" w:rsidRPr="00547DEE">
        <w:t>, insulin receptor (</w:t>
      </w:r>
      <w:r w:rsidR="00547DEE" w:rsidRPr="00324E99">
        <w:rPr>
          <w:i/>
        </w:rPr>
        <w:t>INSR</w:t>
      </w:r>
      <w:r w:rsidR="0003020D">
        <w:t>)</w:t>
      </w:r>
      <w:r w:rsidR="00547DEE" w:rsidRPr="00547DEE">
        <w:t xml:space="preserve">, </w:t>
      </w:r>
      <w:r w:rsidR="00547DEE" w:rsidRPr="00324E99">
        <w:rPr>
          <w:i/>
        </w:rPr>
        <w:t>IRS1</w:t>
      </w:r>
      <w:r w:rsidR="00547DEE" w:rsidRPr="00547DEE">
        <w:t xml:space="preserve">, </w:t>
      </w:r>
      <w:r w:rsidR="00547DEE" w:rsidRPr="00324E99">
        <w:rPr>
          <w:i/>
        </w:rPr>
        <w:t>IRS2</w:t>
      </w:r>
      <w:r w:rsidR="00547DEE" w:rsidRPr="00547DEE">
        <w:t xml:space="preserve"> and p85 regulatory subunit of phosp</w:t>
      </w:r>
      <w:r w:rsidR="00122DD7">
        <w:t>hoinositide-3</w:t>
      </w:r>
      <w:r w:rsidR="00324E99">
        <w:t>-kinase (</w:t>
      </w:r>
      <w:r w:rsidR="00324E99" w:rsidRPr="00324E99">
        <w:rPr>
          <w:i/>
        </w:rPr>
        <w:t>PIK3R1</w:t>
      </w:r>
      <w:r w:rsidR="00324E99">
        <w:t>)</w:t>
      </w:r>
      <w:r w:rsidR="00AA2407">
        <w:t xml:space="preserve">, </w:t>
      </w:r>
      <w:commentRangeEnd w:id="45"/>
      <w:r w:rsidR="00BD4A3A">
        <w:rPr>
          <w:rStyle w:val="CommentReference"/>
        </w:rPr>
        <w:commentReference w:id="45"/>
      </w:r>
      <w:r w:rsidR="00AA2407">
        <w:t xml:space="preserve">consistent with previous studies </w:t>
      </w:r>
      <w:r w:rsidR="00AA2407">
        <w:fldChar w:fldCharType="begin" w:fldLock="1"/>
      </w:r>
      <w:r w:rsidR="00B63E9D">
        <w:instrText>ADDIN CSL_CITATION { "citationItems" : [ { "id" : "ITEM-1", "itemData" : { "DOI" : "10.1210/jc.2012-3523", "ISBN" : "1945-7197 (Electronic) 0021-972X (Linking)", "ISSN" : "1945-7197", "PMID" : "23426618", "abstract" : "It is widely believed that glucocorticoids cause insulin resistance in all tissues. We have previously demonstrated that glucocorticoids cause insulin sensitization in human adipose tissue in vitro and induce insulin resistance in skeletal muscle.", "author" : [ { "dropping-particle" : "", "family" : "Hazlehurst", "given" : "Jonathan M", "non-dropping-particle" : "", "parse-names" : false, "suffix" : "" }, { "dropping-particle" : "", "family" : "Gathercole", "given" : "Laura L", "non-dropping-particle" : "", "parse-names" : false, "suffix" : "" }, { "dropping-particle" : "", "family" : "Nasiri", "given" : "Maryam", "non-dropping-particle" : "", "parse-names" : false, "suffix" : "" }, { "dropping-particle" : "", "family" : "Armstrong", "given" : "Matthew J", "non-dropping-particle" : "", "parse-names" : false, "suffix" : "" }, { "dropping-particle" : "", "family" : "Borrows", "given" : "Sarah", "non-dropping-particle" : "", "parse-names" : false, "suffix" : "" }, { "dropping-particle" : "", "family" : "Yu", "given" : "Jinglei", "non-dropping-particle" : "", "parse-names" : false, "suffix" : "" }, { "dropping-particle" : "", "family" : "Wagenmakers", "given" : "Anton J M", "non-dropping-particle" : "", "parse-names" : false, "suffix" : "" }, { "dropping-particle" : "", "family" : "Stewart", "given" : "Paul M", "non-dropping-particle" : "", "parse-names" : false, "suffix" : "" }, { "dropping-particle" : "", "family" : "Tomlinson", "given" : "Jeremy W", "non-dropping-particle" : "", "parse-names" : false, "suffix" : "" } ], "container-title" : "The Journal of clinical endocrinology and metabolism", "id" : "ITEM-1", "issued" : { "date-parts" : [ [ "2013" ] ] }, "page" : "1631-40", "title" : "Glucocorticoids fail to cause insulin resistance in human subcutaneous adipose tissue in vivo.", "type" : "article-journal", "volume" : "98" }, "uris" : [ "http://www.mendeley.com/documents/?uuid=94a14f66-0c9a-4c3e-90ed-3e884200f677" ] }, { "id" : "ITEM-2", "itemData" : { "DOI" : "10.1210/jc.2007-1399", "ISBN" : "0021-972X (Print) 0021-972X (Linking)", "ISSN" : "0021-972X", "PMID" : "17711920", "abstract" : "CONTEXT: Glucocorticoid (GC) excess is characterized by central obesity, insulin resistance, and in some cases, type 2 diabetes. However, the impact of GC upon insulin signaling in human adipose tissue has not been fully explored. OBJECTIVE: We have examined the effect of GC upon insulin signaling in both human sc primary preadipocyte cultures and a novel human immortalized sc adipocyte cell line (Chub-S7) and contrasted this with observations in primary cultures of human skeletal muscle. DESIGN AND SETTING: This is an in vitro study characterizing the impact of GC upon insulin signaling in human tissues. PATIENTS: Biopsy specimens were from healthy volunteers who gave their full and informed written consent. INTERVENTIONS: Combinations of treatments, including GC, RU38486, and wortmannin, were used. MAIN OUTCOME MEASURES: Insulin signaling cascade gene and protein expression and insulin-stimulated glucose uptake were determined. RESULTS: In human adipocytes, pretreatment with GC induced a dose-dependent [1.0 (control); 1.2 +/- 0.1 (50 nm); 2.2 +/- 0.2 (250 nm), P &lt; 0.01 vs. control; 3.4 +/- 0.2 (1000 nm), P &lt; 0.001 vs. control] and time-dependent [1.0 (1 h); 3.2 +/- 2.0 (6 h); 9.1 +/- 5.9 (24 h), P &lt; 0.05 vs. 1 h; 4.5 +/- 2.2 (48 h)] increase in insulin-stimulated protein kinase B/akt phosphorylation. In addition, whereas insulin receptor substrate (IRS)-1 protein expression did not change, IRS-1 tyrosine phosphorylation increased. Furthermore, GC induced IRS-2 mRNA expression (2.8-fold; P &lt; 0.05) and increased insulin-stimulated glucose uptake [1.0 (control) 1.8 +/- 0.1 (insulin) vs. 2.8 +/- 0.2 (insulin + GC); P &lt; 0.05]. In contrast, in primary cultures of human muscle, GC decreased insulin-stimulated glucose uptake [1.0 (control) 1.9 +/- 0.2 (insulin) vs. GC 1.3 +/- 0.1 (insulin + GC); P &lt; 0.05]. CONCLUSIONS: We have demonstrated tissue-specific regulation of insulin signaling by GC. Within sc adipose tissue, GCs augment insulin signaling, yet in muscle GCs cause insulin resistance. We propose that enhanced insulin action in adipose tissue increases adipocyte differentiation, thereby contributing to GC-induced obesity.", "author" : [ { "dropping-particle" : "", "family" : "Gathercole", "given" : "Laura L", "non-dropping-particle" : "", "parse-names" : false, "suffix" : "" }, { "dropping-particle" : "", "family" : "Bujalska", "given" : "Iwona J", "non-dropping-particle" : "", "parse-names" : false, "suffix" : "" }, { "dropping-particle" : "", "family" : "Stewart", "given" : "Paul M", "non-dropping-particle" : "", "parse-names" : false, "suffix" : "" }, { "dropping-particle" : "", "family" : "Tomlinson", "given" : "Jeremy W", "non-dropping-particle" : "", "parse-names" : false, "suffix" : "" } ], "container-title" : "The Journal of clinical endocrinology and metabolism", "id" : "ITEM-2", "issued" : { "date-parts" : [ [ "2007" ] ] }, "page" : "4332-4339", "title" : "Glucocorticoid modulation of insulin signaling in human subcutaneous adipose tissue.", "type" : "article-journal", "volume" : "92" }, "uris" : [ "http://www.mendeley.com/documents/?uuid=5ed90bc5-1863-452f-9cf1-113920061ee5" ] }, { "id" : "ITEM-3", "itemData" : { "DOI" : "10.1210/me.2009-0091", "ISBN" : "1944-9917 (Electronic)\\r0888-8809 (Linking)", "ISSN" : "1944-9917", "PMID" : "19887648", "abstract" : "Glucocorticoids are synthesized locally in adipose tissue and contribute to metabolic disease through the facilitation of adipose tissue expansion. Here we report that exposure of human primary preadipocytes to glucocorticoids increases their sensitivity to insulin and enhances their subsequent response to stimuli that promote differentiation. This effect was observed in primary human preadipocytes but not in immortalized 3T3-L1 murine preadipocytes or in fully differentiated primary human adipocytes. Stimulation of insulin signaling was mediated through induction of insulin receptor (IR), IR substrate protein 1 (IRS1), IRS2, and the p85 regulatory subunit of phosphoinositide-3-3-kinase, which led to enhanced insulin-mediated activation of Akt. Although induction of IRS2 was direct, induction of IR and IRS1 by glucocorticoids occurred subsequent to primary induction of the forkhead family transcription factors FoxO1A and FoxO3A. These results reveal a new role for glucocorticoids in preparing preadipocytes for differentiation.", "author" : [ { "dropping-particle" : "", "family" : "Tomlinson", "given" : "Julianna J", "non-dropping-particle" : "", "parse-names" : false, "suffix" : "" }, { "dropping-particle" : "", "family" : "Boudreau", "given" : "Ad\u00e8le", "non-dropping-particle" : "", "parse-names" : false, "suffix" : "" }, { "dropping-particle" : "", "family" : "Wu", "given" : "Dongmei", "non-dropping-particle" : "", "parse-names" : false, "suffix" : "" }, { "dropping-particle" : "", "family" : "Abdou Salem", "given" : "Houssein", "non-dropping-particle" : "", "parse-names" : false, "suffix" : "" }, { "dropping-particle" : "", "family" : "Carrigan", "given" : "Amanda", "non-dropping-particle" : "", "parse-names" : false, "suffix" : "" }, { "dropping-particle" : "", "family" : "Gagnon", "given" : "AnneMarie", "non-dropping-particle" : "", "parse-names" : false, "suffix" : "" }, { "dropping-particle" : "", "family" : "Mears", "given" : "Alan J", "non-dropping-particle" : "", "parse-names" : false, "suffix" : "" }, { "dropping-particle" : "", "family" : "Sorisky", "given" : "Alexander", "non-dropping-particle" : "", "parse-names" : false, "suffix" : "" }, { "dropping-particle" : "", "family" : "Atlas", "given" : "Ella", "non-dropping-particle" : "", "parse-names" : false, "suffix" : "" }, { "dropping-particle" : "", "family" : "Hach\u00e9", "given" : "Robert J G", "non-dropping-particle" : "", "parse-names" : false, "suffix" : "" } ], "container-title" : "Molecular endocrinology (Baltimore, Md.)", "id" : "ITEM-3", "issued" : { "date-parts" : [ [ "2010" ] ] }, "page" : "104-113", "title" : "Insulin sensitization of human preadipocytes through glucocorticoid hormone induction of forkhead transcription factors.", "type" : "article-journal", "volume" : "24" }, "uris" : [ "http://www.mendeley.com/documents/?uuid=5261fd30-711b-407a-b61b-430038ce8fe3" ] } ], "mendeley" : { "formattedCitation" : "(Gathercole &lt;i&gt;et al.&lt;/i&gt; 2007; Tomlinson &lt;i&gt;et al.&lt;/i&gt; 2010; Hazlehurst &lt;i&gt;et al.&lt;/i&gt; 2013)", "plainTextFormattedCitation" : "(Gathercole et al. 2007; Tomlinson et al. 2010; Hazlehurst et al. 2013)", "previouslyFormattedCitation" : "(Gathercole &lt;i&gt;et al.&lt;/i&gt; 2007; Tomlinson &lt;i&gt;et al.&lt;/i&gt; 2010; Hazlehurst &lt;i&gt;et al.&lt;/i&gt; 2013)" }, "properties" : { "noteIndex" : 0 }, "schema" : "https://github.com/citation-style-language/schema/raw/master/csl-citation.json" }</w:instrText>
      </w:r>
      <w:r w:rsidR="00AA2407">
        <w:fldChar w:fldCharType="separate"/>
      </w:r>
      <w:r w:rsidR="00AA2407" w:rsidRPr="00AA2407">
        <w:rPr>
          <w:noProof/>
        </w:rPr>
        <w:t xml:space="preserve">(Gathercole </w:t>
      </w:r>
      <w:r w:rsidR="00AA2407" w:rsidRPr="00AA2407">
        <w:rPr>
          <w:i/>
          <w:noProof/>
        </w:rPr>
        <w:t>et al.</w:t>
      </w:r>
      <w:r w:rsidR="00AA2407" w:rsidRPr="00AA2407">
        <w:rPr>
          <w:noProof/>
        </w:rPr>
        <w:t xml:space="preserve"> 2007; Tomlinson </w:t>
      </w:r>
      <w:r w:rsidR="00AA2407" w:rsidRPr="00AA2407">
        <w:rPr>
          <w:i/>
          <w:noProof/>
        </w:rPr>
        <w:t>et al.</w:t>
      </w:r>
      <w:r w:rsidR="00AA2407" w:rsidRPr="00AA2407">
        <w:rPr>
          <w:noProof/>
        </w:rPr>
        <w:t xml:space="preserve"> 2010; Hazlehurst </w:t>
      </w:r>
      <w:r w:rsidR="00AA2407" w:rsidRPr="00AA2407">
        <w:rPr>
          <w:i/>
          <w:noProof/>
        </w:rPr>
        <w:t>et al.</w:t>
      </w:r>
      <w:r w:rsidR="00AA2407" w:rsidRPr="00AA2407">
        <w:rPr>
          <w:noProof/>
        </w:rPr>
        <w:t xml:space="preserve"> 2013)</w:t>
      </w:r>
      <w:r w:rsidR="00AA2407">
        <w:fldChar w:fldCharType="end"/>
      </w:r>
      <w:r w:rsidR="00547DEE" w:rsidRPr="00547DEE">
        <w:t xml:space="preserve">. </w:t>
      </w:r>
      <w:r w:rsidR="00C103F7">
        <w:t>The</w:t>
      </w:r>
      <w:r w:rsidR="00547DEE" w:rsidRPr="00547DEE">
        <w:t xml:space="preserve"> insulin pathway was </w:t>
      </w:r>
      <w:del w:id="46" w:author="Dave Bridges" w:date="2015-02-25T10:23:00Z">
        <w:r w:rsidR="00C103F7" w:rsidDel="00BD4A3A">
          <w:delText xml:space="preserve">globally </w:delText>
        </w:r>
      </w:del>
      <w:ins w:id="47" w:author="Dave Bridges" w:date="2015-02-25T10:23:00Z">
        <w:r w:rsidR="00BD4A3A">
          <w:t xml:space="preserve">generally </w:t>
        </w:r>
      </w:ins>
      <w:r w:rsidR="00547DEE" w:rsidRPr="00547DEE">
        <w:t>expressed at significantly higher levels in the Cushing's disease patients compared to controls (</w:t>
      </w:r>
      <w:commentRangeStart w:id="48"/>
      <w:r w:rsidR="00547DEE" w:rsidRPr="00547DEE">
        <w:t>q=0.006</w:t>
      </w:r>
      <w:commentRangeEnd w:id="48"/>
      <w:r w:rsidR="00C103F7">
        <w:rPr>
          <w:rStyle w:val="CommentReference"/>
        </w:rPr>
        <w:commentReference w:id="48"/>
      </w:r>
      <w:r w:rsidR="00547DEE" w:rsidRPr="00547DEE">
        <w:t>).</w:t>
      </w:r>
      <w:r w:rsidR="00324E99">
        <w:t xml:space="preserve">  These data do not support transcriptional downregulation of proximal insulin signaling genes as mediating insulin resistance</w:t>
      </w:r>
      <w:ins w:id="49" w:author="Dave Bridges" w:date="2015-02-25T10:23:00Z">
        <w:r w:rsidR="00A71BB7">
          <w:t xml:space="preserve"> in subcutaneous adipose tissue</w:t>
        </w:r>
      </w:ins>
      <w:r w:rsidR="00324E99">
        <w:t>.</w:t>
      </w:r>
    </w:p>
    <w:p w14:paraId="65E21C59" w14:textId="77777777" w:rsidR="00261C5D" w:rsidRDefault="00261C5D" w:rsidP="002025A3"/>
    <w:p w14:paraId="40344E78" w14:textId="58B25A19" w:rsidR="002025A3" w:rsidRDefault="00261C5D" w:rsidP="00447DB4">
      <w:pPr>
        <w:shd w:val="clear" w:color="auto" w:fill="FFFFFF"/>
      </w:pPr>
      <w:r>
        <w:t xml:space="preserve">Changes in cell ceramide and glucosylceramide have been </w:t>
      </w:r>
      <w:r w:rsidR="00447DB4">
        <w:t>suggested</w:t>
      </w:r>
      <w:r>
        <w:t xml:space="preserve"> to be important </w:t>
      </w:r>
      <w:r w:rsidRPr="00122DD7">
        <w:rPr>
          <w:i/>
        </w:rPr>
        <w:t>in vitro</w:t>
      </w:r>
      <w:r>
        <w:t xml:space="preserve"> and in obesity and glucocorticoid-induced insulin resistance</w:t>
      </w:r>
      <w:r w:rsidR="00447DB4">
        <w:t xml:space="preserve"> in skeletal muscle </w:t>
      </w:r>
      <w:r w:rsidR="00447DB4">
        <w:fldChar w:fldCharType="begin" w:fldLock="1"/>
      </w:r>
      <w:r w:rsidR="00102B1C">
        <w:instrText>ADDIN CSL_CITATION { "citationItems" : [ { "id" : "ITEM-1", "itemData" : { "ISSN" : "0012-1797", "PMID" : "14693694", "abstract" : "Increased intramyocellular lipid concentrations are thought to play a role in insulin resistance, but the precise nature of the lipid species that produce insulin resistance in human muscle are unknown. Ceramides, either generated via activation of sphingomyelinase or produced by de novo synthesis, induce insulin resistance in cultured cells by inhibitory effects on insulin signaling. The present study was undertaken to determine whether ceramides or other sphingolipids are increased in muscle from obese insulin-resistant subjects and to assess whether ceramide plays a role in the insulin resistance of Akt in human muscle. Lean insulin-sensitive and obese insulin-resistant subjects (n = 10 each) received euglycemic-hyperinsulinemic clamps with muscle biopsies basally and after 30, 45, or 60 min of insulin infusion. The rate of glucose infusion required to maintain euglycemia (reflecting glucose uptake) was reduced by &gt;50%, as expected, in the obese subjects at each time point (P &lt; 0.01). Under basal conditions, total muscle ceramide content was increased nearly twofold in the obese subjects (46 +/- 9 vs. 25 +/- 2 pmol/2 mg muscle, P &lt; 0.05). All species of ceramides were increased similarly in the obese subjects; in contrast, no other sphingolipid was increased. Stimulation of Akt phosphorylation by insulin in the obese subjects was significantly reduced after 30 min (0.96 +/- 0.11 vs. 1.84 +/- 0.38 arbitrary units) or 45-60 min (0.68 +/- 0.17 vs. 1.52 +/- 0.26) of insulin infusion (P &lt; 0.05 for both). Muscle ceramide content was significantly correlated with the plasma free fatty acid concentration (r = 0.51, P &lt; 0.05). We conclude that obesity is associated with increased intramyocellular ceramide content. This twofold increase in ceramide may be involved in the decrease in Akt phosphorylation observed after insulin infusion and could theoretically play a role in the reduced ability of insulin to stimulate glucose uptake in skeletal muscle from obese subjects.", "author" : [ { "dropping-particle" : "", "family" : "Adams", "given" : "John M", "non-dropping-particle" : "", "parse-names" : false, "suffix" : "" }, { "dropping-particle" : "", "family" : "Pratipanawatr", "given" : "Thongchai", "non-dropping-particle" : "", "parse-names" : false, "suffix" : "" }, { "dropping-particle" : "", "family" : "Berria", "given" : "Rachele", "non-dropping-particle" : "", "parse-names" : false, "suffix" : "" }, { "dropping-particle" : "", "family" : "Wang", "given" : "Elaine", "non-dropping-particle" : "", "parse-names" : false, "suffix" : "" }, { "dropping-particle" : "", "family" : "DeFronzo", "given" : "Ralph A", "non-dropping-particle" : "", "parse-names" : false, "suffix" : "" }, { "dropping-particle" : "", "family" : "Sullards", "given" : "M Cameron", "non-dropping-particle" : "", "parse-names" : false, "suffix" : "" }, { "dropping-particle" : "", "family" : "Mandarino", "given" : "Lawrence J", "non-dropping-particle" : "", "parse-names" : false, "suffix" : "" } ], "container-title" : "Diabetes", "id" : "ITEM-1", "issue" : "1", "issued" : { "date-parts" : [ [ "2004", "1" ] ] }, "page" : "25-31", "title" : "Ceramide content is increased in skeletal muscle from obese insulin-resistant humans.", "type" : "article-journal", "volume" : "53" }, "uris" : [ "http://www.mendeley.com/documents/?uuid=b946309b-fa94-46c4-be5b-1bb63e6d7f51" ] }, { "id" : "ITEM-2", "itemData" : { "DOI" : "10.2337/db06-1619", "ISSN" : "1939-327X", "PMID" : "17287460", "abstract" : "A growing body of evidence implicates ceramide and/or its glycosphingolipid metabolites in the pathogenesis of insulin resistance. We have developed a highly specific small molecule inhibitor of glucosylceramide synthase, an enzyme that catalyzes a necessary step in the conversion of ceramide to glycosphingolipids. In cultured 3T3-L1 adipocytes, the iminosugar derivative N-(5'-adamantane-1'-yl-methoxy)-pentyl-1-deoxynojirimycin (AMP-DNM) counteracted tumor necrosis factor-alpha-induced abnormalities in glycosphingolipid concentrations and concomitantly reversed abnormalities in insulin signal transduction. When administered to mice and rats, AMP-DNM significantly reduced glycosphingolipid but not ceramide concentrations in various tissues. Treatment of ob/ob mice with AMP-DNM normalized their elevated tissue glucosylceramide levels, markedly lowered circulating glucose levels, improved oral glucose tolerance, reduced A1C, and improved insulin sensitivity in muscle and liver. Similarly beneficial metabolic effects were seen in high fat-fed mice and ZDF rats. These findings provide further evidence that glycosphingolipid metabolites of ceramide may be involved in mediating the link between obesity and insulin resistance and that interference with glycosphingolipid biosynthesis might present a novel approach to the therapy of states of impaired insulin action such as type 2 diabetes.", "author" : [ { "dropping-particle" : "", "family" : "Aerts", "given" : "Johannes M", "non-dropping-particle" : "", "parse-names" : false, "suffix" : "" }, { "dropping-particle" : "", "family" : "Ottenhoff", "given" : "Roelof", "non-dropping-particle" : "", "parse-names" : false, "suffix" : "" }, { "dropping-particle" : "", "family" : "Powlson", "given" : "Andrew S", "non-dropping-particle" : "", "parse-names" : false, "suffix" : "" }, { "dropping-particle" : "", "family" : "Grefhorst", "given" : "Aldo", "non-dropping-particle" : "", "parse-names" : false, "suffix" : "" }, { "dropping-particle" : "", "family" : "Eijk", "given" : "Marco", "non-dropping-particle" : "van", "parse-names" : false, "suffix" : "" }, { "dropping-particle" : "", "family" : "Dubbelhuis", "given" : "Peter F", "non-dropping-particle" : "", "parse-names" : false, "suffix" : "" }, { "dropping-particle" : "", "family" : "Aten", "given" : "Jan", "non-dropping-particle" : "", "parse-names" : false, "suffix" : "" }, { "dropping-particle" : "", "family" : "Kuipers", "given" : "Folkert", "non-dropping-particle" : "", "parse-names" : false, "suffix" : "" }, { "dropping-particle" : "", "family" : "Serlie", "given" : "Mireille J", "non-dropping-particle" : "", "parse-names" : false, "suffix" : "" }, { "dropping-particle" : "", "family" : "Wennekes", "given" : "Tom", "non-dropping-particle" : "", "parse-names" : false, "suffix" : "" }, { "dropping-particle" : "", "family" : "Sethi", "given" : "Jaswinder K", "non-dropping-particle" : "", "parse-names" : false, "suffix" : "" }, { "dropping-particle" : "", "family" : "O'Rahilly", "given" : "Stephen", "non-dropping-particle" : "", "parse-names" : false, "suffix" : "" }, { "dropping-particle" : "", "family" : "Overkleeft", "given" : "Hermen S", "non-dropping-particle" : "", "parse-names" : false, "suffix" : "" } ], "container-title" : "Diabetes", "id" : "ITEM-2", "issue" : "5", "issued" : { "date-parts" : [ [ "2007", "5" ] ] }, "page" : "1341-9", "title" : "Pharmacological inhibition of glucosylceramide synthase enhances insulin sensitivity.", "type" : "article-journal", "volume" : "56" }, "uris" : [ "http://www.mendeley.com/documents/?uuid=990cd072-2fc1-4417-aa8a-601d4ff4e67d" ] }, { "id" : "ITEM-3", "itemData" : { "DOI" : "10.1016/j.cmet.2007.01.002", "ISSN" : "1550-4131", "PMID" : "17339025", "abstract" : "Insulin resistance occurs in 20%-25% of the human population, and the condition is a chief component of type 2 diabetes mellitus and a risk factor for cardiovascular disease and certain forms of cancer. Herein, we demonstrate that the sphingolipid ceramide is a common molecular intermediate linking several different pathological metabolic stresses (i.e., glucocorticoids and saturated fats, but not unsaturated fats) to the induction of insulin resistance. Moreover, inhibition of ceramide synthesis markedly improves glucose tolerance and prevents the onset of frank diabetes in obese rodents. Collectively, these data have two important implications. First, they indicate that different fatty acids induce insulin resistance by distinct mechanisms discerned by their reliance on sphingolipid synthesis. Second, they identify enzymes required for ceramide synthesis as therapeutic targets for combating insulin resistance caused by nutrient excess or glucocorticoid therapy.", "author" : [ { "dropping-particle" : "", "family" : "Holland", "given" : "William L", "non-dropping-particle" : "", "parse-names" : false, "suffix" : "" }, { "dropping-particle" : "", "family" : "Brozinick", "given" : "Joseph T", "non-dropping-particle" : "", "parse-names" : false, "suffix" : "" }, { "dropping-particle" : "", "family" : "Wang", "given" : "Li-Ping", "non-dropping-particle" : "", "parse-names" : false, "suffix" : "" }, { "dropping-particle" : "", "family" : "Hawkins", "given" : "Eric D", "non-dropping-particle" : "", "parse-names" : false, "suffix" : "" }, { "dropping-particle" : "", "family" : "Sargent", "given" : "Katherine M", "non-dropping-particle" : "", "parse-names" : false, "suffix" : "" }, { "dropping-particle" : "", "family" : "Liu", "given" : "Yanqi", "non-dropping-particle" : "", "parse-names" : false, "suffix" : "" }, { "dropping-particle" : "", "family" : "Narra", "given" : "Krishna", "non-dropping-particle" : "", "parse-names" : false, "suffix" : "" }, { "dropping-particle" : "", "family" : "Hoehn", "given" : "Kyle L", "non-dropping-particle" : "", "parse-names" : false, "suffix" : "" }, { "dropping-particle" : "", "family" : "Knotts", "given" : "Trina A", "non-dropping-particle" : "", "parse-names" : false, "suffix" : "" }, { "dropping-particle" : "", "family" : "Siesky", "given" : "Angela", "non-dropping-particle" : "", "parse-names" : false, "suffix" : "" }, { "dropping-particle" : "", "family" : "Nelson", "given" : "Don H", "non-dropping-particle" : "", "parse-names" : false, "suffix" : "" }, { "dropping-particle" : "", "family" : "Karathanasis", "given" : "Sotirios K", "non-dropping-particle" : "", "parse-names" : false, "suffix" : "" }, { "dropping-particle" : "", "family" : "Fontenot", "given" : "Greg K", "non-dropping-particle" : "", "parse-names" : false, "suffix" : "" }, { "dropping-particle" : "", "family" : "Birnbaum", "given" : "Morris J", "non-dropping-particle" : "", "parse-names" : false, "suffix" : "" }, { "dropping-particle" : "", "family" : "Summers", "given" : "Scott A", "non-dropping-particle" : "", "parse-names" : false, "suffix" : "" } ], "container-title" : "Cell metabolism", "id" : "ITEM-3", "issue" : "3", "issued" : { "date-parts" : [ [ "2007", "3" ] ] }, "page" : "167-79", "title" : "Inhibition of ceramide synthesis ameliorates glucocorticoid-, saturated-fat-, and obesity-induced insulin resistance.", "type" : "article-journal", "volume" : "5" }, "uris" : [ "http://www.mendeley.com/documents/?uuid=b2afd045-74c2-4ce0-99bb-ea4a58388012" ] } ], "mendeley" : { "formattedCitation" : "(Adams &lt;i&gt;et al.&lt;/i&gt; 2004; Aerts &lt;i&gt;et al.&lt;/i&gt; 2007; Holland &lt;i&gt;et al.&lt;/i&gt; 2007)", "plainTextFormattedCitation" : "(Adams et al. 2004; Aerts et al. 2007; Holland et al. 2007)", "previouslyFormattedCitation" : "(Adams &lt;i&gt;et al.&lt;/i&gt; 2004; Aerts &lt;i&gt;et al.&lt;/i&gt; 2007; Holland &lt;i&gt;et al.&lt;/i&gt; 2007)" }, "properties" : { "noteIndex" : 0 }, "schema" : "https://github.com/citation-style-language/schema/raw/master/csl-citation.json" }</w:instrText>
      </w:r>
      <w:r w:rsidR="00447DB4">
        <w:fldChar w:fldCharType="separate"/>
      </w:r>
      <w:r w:rsidR="00447DB4" w:rsidRPr="00447DB4">
        <w:rPr>
          <w:noProof/>
        </w:rPr>
        <w:t xml:space="preserve">(Adams </w:t>
      </w:r>
      <w:r w:rsidR="00447DB4" w:rsidRPr="00447DB4">
        <w:rPr>
          <w:i/>
          <w:noProof/>
        </w:rPr>
        <w:t>et al.</w:t>
      </w:r>
      <w:r w:rsidR="00447DB4" w:rsidRPr="00447DB4">
        <w:rPr>
          <w:noProof/>
        </w:rPr>
        <w:t xml:space="preserve"> 2004; Aerts </w:t>
      </w:r>
      <w:r w:rsidR="00447DB4" w:rsidRPr="00447DB4">
        <w:rPr>
          <w:i/>
          <w:noProof/>
        </w:rPr>
        <w:t>et al.</w:t>
      </w:r>
      <w:r w:rsidR="00447DB4" w:rsidRPr="00447DB4">
        <w:rPr>
          <w:noProof/>
        </w:rPr>
        <w:t xml:space="preserve"> 2007; Holland </w:t>
      </w:r>
      <w:r w:rsidR="00447DB4" w:rsidRPr="00447DB4">
        <w:rPr>
          <w:i/>
          <w:noProof/>
        </w:rPr>
        <w:t>et al.</w:t>
      </w:r>
      <w:r w:rsidR="00447DB4" w:rsidRPr="00447DB4">
        <w:rPr>
          <w:noProof/>
        </w:rPr>
        <w:t xml:space="preserve"> 2007)</w:t>
      </w:r>
      <w:r w:rsidR="00447DB4">
        <w:fldChar w:fldCharType="end"/>
      </w:r>
      <w:r w:rsidR="00447DB4">
        <w:t xml:space="preserve">.  </w:t>
      </w:r>
      <w:r>
        <w:t>To test biochemically whether ceramides may play a role in the Cushing's disease associated insulin resistance</w:t>
      </w:r>
      <w:r w:rsidR="00447DB4">
        <w:t xml:space="preserve"> in adipose tissue</w:t>
      </w:r>
      <w:r>
        <w:t>, we took</w:t>
      </w:r>
      <w:r w:rsidR="009A7B5D">
        <w:t xml:space="preserve"> a lipidomics approach to analyz</w:t>
      </w:r>
      <w:r>
        <w:t xml:space="preserve">e ceramide species from the adipose tissue explants of the same patients. </w:t>
      </w:r>
      <w:r w:rsidR="002025A3">
        <w:t>We observed no statistically significant changes in any cera</w:t>
      </w:r>
      <w:r w:rsidR="00E318EB">
        <w:t>mide species (</w:t>
      </w:r>
      <w:r w:rsidR="00711A42">
        <w:t xml:space="preserve">Figure </w:t>
      </w:r>
      <w:r w:rsidR="00D83BEB">
        <w:t>7B</w:t>
      </w:r>
      <w:r w:rsidR="00E318EB">
        <w:t>, q</w:t>
      </w:r>
      <w:r w:rsidR="002025A3">
        <w:t xml:space="preserve">&gt;0.25).  </w:t>
      </w:r>
    </w:p>
    <w:p w14:paraId="3EE176DC" w14:textId="77777777" w:rsidR="00711A42" w:rsidRDefault="00711A42" w:rsidP="002025A3"/>
    <w:p w14:paraId="6A99B514" w14:textId="25C4B455" w:rsidR="00711A42" w:rsidRDefault="00711A42" w:rsidP="00711A42">
      <w:pPr>
        <w:pStyle w:val="Heading2"/>
      </w:pPr>
      <w:r>
        <w:t>Inflammation</w:t>
      </w:r>
    </w:p>
    <w:p w14:paraId="31B31734" w14:textId="20B56642" w:rsidR="002025A3" w:rsidRDefault="009024ED" w:rsidP="002025A3">
      <w:r>
        <w:t>Several pathways involved in immune function were downregulated in adipose tissue from Cushing’s patients.  This is consistent with the effects of cortisol</w:t>
      </w:r>
      <w:r w:rsidR="00B63E9D">
        <w:t xml:space="preserve"> in suppressing immune function generally.  Adipose tissue leukocyte infiltration both relies on an intact immune system and also responds to changes in adiposity </w:t>
      </w:r>
      <w:r w:rsidR="00B63E9D">
        <w:fldChar w:fldCharType="begin" w:fldLock="1"/>
      </w:r>
      <w:r w:rsidR="006A2D5D">
        <w:instrText>ADDIN CSL_CITATION { "citationItems" : [ { "id" : "ITEM-1", "itemData" : { "DOI" : "10.1172/JCI57132", "ISSN" : "1558-8238", "PMID" : "21633179", "abstract" : "The obesity epidemic has forced us to evaluate the role of inflammation in the health complications of obesity. This has led to a convergence of the fields of immunology and nutrient physiology and the understanding that they are inextricably linked. The reframing of obesity as an inflammatory condition has had a wide impact on our conceptualization of obesity-associated diseases. In this Review, we highlight the cellular and molecular mechanisms at play in the generation of obesity-induced inflammation. We also emphasize how defining the immune regulation in metabolic tissues has broadened the understanding of the diversity of inflammatory responses.", "author" : [ { "dropping-particle" : "", "family" : "Lumeng", "given" : "Carey N.", "non-dropping-particle" : "", "parse-names" : false, "suffix" : "" }, { "dropping-particle" : "", "family" : "Saltiel", "given" : "Alan\u00a0R.", "non-dropping-particle" : "", "parse-names" : false, "suffix" : "" } ], "container-title" : "The Journal of clinical investigation", "id" : "ITEM-1", "issue" : "6", "issued" : { "date-parts" : [ [ "2011", "6" ] ] }, "page" : "2111-7", "title" : "Inflammatory links between obesity and metabolic disease.", "type" : "article-journal", "volume" : "121" }, "uris" : [ "http://www.mendeley.com/documents/?uuid=a2fabd6b-1cc1-43a7-93e4-f70172816f15" ] } ], "mendeley" : { "formattedCitation" : "(Lumeng &amp; Saltiel 2011)", "plainTextFormattedCitation" : "(Lumeng &amp; Saltiel 2011)", "previouslyFormattedCitation" : "(Lumeng &amp; Saltiel 2011)" }, "properties" : { "noteIndex" : 0 }, "schema" : "https://github.com/citation-style-language/schema/raw/master/csl-citation.json" }</w:instrText>
      </w:r>
      <w:r w:rsidR="00B63E9D">
        <w:fldChar w:fldCharType="separate"/>
      </w:r>
      <w:r w:rsidR="00B63E9D" w:rsidRPr="00B63E9D">
        <w:rPr>
          <w:noProof/>
        </w:rPr>
        <w:t>(Lumeng &amp; Saltiel 2011)</w:t>
      </w:r>
      <w:r w:rsidR="00B63E9D">
        <w:fldChar w:fldCharType="end"/>
      </w:r>
      <w:r w:rsidR="00B63E9D">
        <w:t xml:space="preserve">.  Among immune genes, we </w:t>
      </w:r>
      <w:r w:rsidR="00F9502E">
        <w:t>detected reductions in several genes that form the class II</w:t>
      </w:r>
      <w:r w:rsidR="00B63E9D">
        <w:t xml:space="preserve"> ma</w:t>
      </w:r>
      <w:r w:rsidR="00F9502E">
        <w:t>jor histocompatibility complex</w:t>
      </w:r>
      <w:r w:rsidR="0033440B">
        <w:t xml:space="preserve">, notably </w:t>
      </w:r>
      <w:r w:rsidR="0033440B">
        <w:rPr>
          <w:i/>
        </w:rPr>
        <w:t xml:space="preserve">HLA-DPB2, HLA-DRA, HLA-DRB9 </w:t>
      </w:r>
      <w:r w:rsidR="0033440B" w:rsidRPr="0033440B">
        <w:t>and</w:t>
      </w:r>
      <w:r w:rsidR="0033440B">
        <w:rPr>
          <w:i/>
        </w:rPr>
        <w:t xml:space="preserve"> HLADQA1</w:t>
      </w:r>
      <w:r w:rsidR="0033440B">
        <w:t>.</w:t>
      </w:r>
      <w:r w:rsidR="00F9502E">
        <w:t xml:space="preserve">  (Figure 7C).</w:t>
      </w:r>
      <w:r w:rsidR="00A72B85">
        <w:t xml:space="preserve">  These genes no</w:t>
      </w:r>
      <w:r w:rsidR="001A4B5B">
        <w:t>rmally present antigens for T-ce</w:t>
      </w:r>
      <w:r w:rsidR="00A72B85">
        <w:t xml:space="preserve">ll recruitment.  </w:t>
      </w:r>
      <w:r w:rsidR="001A4B5B">
        <w:t xml:space="preserve">Consistent with this, we observed reductions in the </w:t>
      </w:r>
      <w:r w:rsidR="006A2D5D">
        <w:t>mRNA</w:t>
      </w:r>
      <w:r w:rsidR="001A4B5B">
        <w:t xml:space="preserve"> of </w:t>
      </w:r>
      <w:r w:rsidR="001A4B5B" w:rsidRPr="006A2D5D">
        <w:rPr>
          <w:i/>
        </w:rPr>
        <w:t>IL32</w:t>
      </w:r>
      <w:r w:rsidR="006A2D5D">
        <w:t>, a</w:t>
      </w:r>
      <w:r w:rsidR="001A4B5B">
        <w:t xml:space="preserve"> </w:t>
      </w:r>
      <w:r w:rsidR="006A2D5D">
        <w:t>hormone</w:t>
      </w:r>
      <w:r w:rsidR="001A4B5B">
        <w:t xml:space="preserve"> secreted by </w:t>
      </w:r>
      <w:r w:rsidR="006A2D5D">
        <w:t xml:space="preserve">Natural Killer and T lymphocytes </w:t>
      </w:r>
      <w:r w:rsidR="006A2D5D">
        <w:fldChar w:fldCharType="begin" w:fldLock="1"/>
      </w:r>
      <w:r w:rsidR="00AB465A">
        <w:instrText>ADDIN CSL_CITATION { "citationItems" : [ { "id" : "ITEM-1", "itemData" : { "DOI" : "10.1136/ard.2006.058511", "ISBN" : "0003-4967 (Print)\\r0003-4967 (Linking)", "ISSN" : "0003-4967", "PMID" : "17038476", "abstract" : "IL-32 is the name given to the NK4 transcript first reported in IL-2 activated T lymphocytes and natural killer cells 13 years ago without known function. The novel cytokine has six isoforms. In an study to isolate a soluble form of the IL-32 receptor from human urine, IL-32alpha bound proteinase-3 with high affinity and was not affected by enzyme inhibition. IL-32alpha/IL-32gamma were expressed as recombinant molecules. The cytokine exhibits properties characteristic of proinflammatory cytokines and also induces the degradation of inhibitory kappaB and phosphorylation of mitogen activated protein p38. Monoclonal antibodies to IL-32 identify its presence in a variety of human tissues from diseases states. Epithelial cells from healthy subjects express low levels of the cytokine, but in disease conditions such as chronic obstructive pulmonary disease, Crohn's disease and psoriasis, the expression increases markedly. IL-32 is a major transcript in gene array studies in epithelial cells stimulated with IFNgamma in vitro. In rheumatoid arthritis, synovial tissues reveals increased content of IL-32, which correlates with severity of disease. A highly significant correlation has been observed between the number of synovial and macrophagic cells positive for IL-32 and the level of erythrocytes sedimentation, IL-1beta, tumour necrosis factor alpha, and IL-18. Thus, IL-32 exhibits many properties of proinflammatory cytokines and associations with disease severity.", "author" : [ { "dropping-particle" : "", "family" : "Dinarello", "given" : "C a", "non-dropping-particle" : "", "parse-names" : false, "suffix" : "" }, { "dropping-particle" : "", "family" : "Kim", "given" : "S-H", "non-dropping-particle" : "", "parse-names" : false, "suffix" : "" } ], "container-title" : "Annals of the rheumatic diseases", "id" : "ITEM-1", "issued" : { "date-parts" : [ [ "2006" ] ] }, "page" : "iii61-i64", "title" : "IL-32, a novel cytokine with a possible role in disease.", "type" : "article-journal", "volume" : "65 Suppl 3" }, "uris" : [ "http://www.mendeley.com/documents/?uuid=d665249b-a926-422b-b2b7-dd860b190a8d" ] } ], "mendeley" : { "formattedCitation" : "(Dinarello &amp; Kim 2006)", "plainTextFormattedCitation" : "(Dinarello &amp; Kim 2006)", "previouslyFormattedCitation" : "(Dinarello &amp; Kim 2006)" }, "properties" : { "noteIndex" : 0 }, "schema" : "https://github.com/citation-style-language/schema/raw/master/csl-citation.json" }</w:instrText>
      </w:r>
      <w:r w:rsidR="006A2D5D">
        <w:fldChar w:fldCharType="separate"/>
      </w:r>
      <w:r w:rsidR="006A2D5D" w:rsidRPr="006A2D5D">
        <w:rPr>
          <w:noProof/>
        </w:rPr>
        <w:t>(Dinarello &amp; Kim 2006)</w:t>
      </w:r>
      <w:r w:rsidR="006A2D5D">
        <w:fldChar w:fldCharType="end"/>
      </w:r>
      <w:r w:rsidR="001A4B5B">
        <w:t>.</w:t>
      </w:r>
      <w:r w:rsidR="00A0255B">
        <w:t xml:space="preserve">  We also observed a downregulation in transcripts that are interferon gamma dependent. Together these data support the hypothesis that the decreased T-cell activation observed with cortisol signaling also impacts adipose tissue.</w:t>
      </w:r>
    </w:p>
    <w:p w14:paraId="52767B70" w14:textId="266A5965" w:rsidR="00314020" w:rsidRDefault="00314020" w:rsidP="00314020">
      <w:pPr>
        <w:pStyle w:val="Heading2"/>
      </w:pPr>
      <w:r>
        <w:t>Modifying Effect of Obesity on Glucocorticoid Responsiveness</w:t>
      </w:r>
    </w:p>
    <w:p w14:paraId="51E0D0D5" w14:textId="263FD8CB" w:rsidR="00C54DB8" w:rsidRPr="00C54DB8" w:rsidRDefault="00C54DB8" w:rsidP="00C54DB8">
      <w:r>
        <w:t xml:space="preserve">In our small cohort of Cushing’s subjects, we examined whether some of the dramatic transcriptional changes we observed were modified by the obesity status of the patients.  </w:t>
      </w:r>
      <w:r w:rsidR="00000A0F">
        <w:t>We were surprised to note that many genes which had strongly elevated transcripts in non-obese Cushing’s patients had largely blunted effe</w:t>
      </w:r>
      <w:r w:rsidR="009A2A7F">
        <w:t xml:space="preserve">cts in obese Cushing’s patients.  Some examples of this include </w:t>
      </w:r>
      <w:r w:rsidR="009A2A7F">
        <w:rPr>
          <w:i/>
        </w:rPr>
        <w:t xml:space="preserve">FASN, PSMD8 </w:t>
      </w:r>
      <w:r w:rsidR="009A2A7F" w:rsidRPr="009A2A7F">
        <w:t>and</w:t>
      </w:r>
      <w:r w:rsidR="009A2A7F">
        <w:rPr>
          <w:i/>
        </w:rPr>
        <w:t xml:space="preserve"> IDH8 </w:t>
      </w:r>
      <w:r w:rsidR="00000A0F">
        <w:t>(Figure 8</w:t>
      </w:r>
      <w:r w:rsidR="009A2A7F">
        <w:t>A-C</w:t>
      </w:r>
      <w:r w:rsidR="00000A0F">
        <w:t>).</w:t>
      </w:r>
      <w:r w:rsidR="009A2A7F">
        <w:t xml:space="preserve">  Among genes that were more strongly induced in obese patients, most of these genes are involved in lysosomal function, including the cathepsins </w:t>
      </w:r>
      <w:r w:rsidR="009A2A7F">
        <w:lastRenderedPageBreak/>
        <w:t>(</w:t>
      </w:r>
      <w:r w:rsidR="009A2A7F" w:rsidRPr="009A2A7F">
        <w:rPr>
          <w:i/>
        </w:rPr>
        <w:t>CTSB</w:t>
      </w:r>
      <w:r w:rsidR="009A2A7F">
        <w:t xml:space="preserve">, </w:t>
      </w:r>
      <w:r w:rsidR="009A2A7F" w:rsidRPr="009A2A7F">
        <w:rPr>
          <w:i/>
        </w:rPr>
        <w:t>CTSD</w:t>
      </w:r>
      <w:r w:rsidR="009A2A7F">
        <w:t xml:space="preserve">, </w:t>
      </w:r>
      <w:r w:rsidR="009A2A7F" w:rsidRPr="009A2A7F">
        <w:rPr>
          <w:i/>
        </w:rPr>
        <w:t>CTSZ</w:t>
      </w:r>
      <w:r w:rsidR="009A2A7F">
        <w:t xml:space="preserve">), </w:t>
      </w:r>
      <w:r w:rsidR="009A2A7F" w:rsidRPr="009A2A7F">
        <w:rPr>
          <w:i/>
        </w:rPr>
        <w:t>LAPTM5</w:t>
      </w:r>
      <w:r w:rsidR="009A2A7F">
        <w:t xml:space="preserve"> and </w:t>
      </w:r>
      <w:r w:rsidR="009A2A7F" w:rsidRPr="009A2A7F">
        <w:rPr>
          <w:i/>
        </w:rPr>
        <w:t>LIPA</w:t>
      </w:r>
      <w:r w:rsidR="009A2A7F">
        <w:t xml:space="preserve"> (Figure 8D).</w:t>
      </w:r>
      <w:r w:rsidR="00BC4151">
        <w:t xml:space="preserve">  Although the small number of obese and non-obese Cushing’s patients in our study makes these observations quite preliminary, it is suggestive of both a general reduction of glucocorticoid sensitivity in obese subjects but also potentially an underapprecia</w:t>
      </w:r>
      <w:r w:rsidR="00754FE6">
        <w:t>ted role of lysosomes in obese patients with elevated cortisol levels.</w:t>
      </w:r>
    </w:p>
    <w:p w14:paraId="3E8DF5EA" w14:textId="77777777" w:rsidR="002025A3" w:rsidRDefault="002025A3" w:rsidP="00F0643F">
      <w:pPr>
        <w:pStyle w:val="Heading1"/>
      </w:pPr>
      <w:r>
        <w:t>Discussion</w:t>
      </w:r>
    </w:p>
    <w:p w14:paraId="671FEB8C" w14:textId="2FE9FED1" w:rsidR="002025A3" w:rsidRDefault="002025A3" w:rsidP="002025A3">
      <w:r>
        <w:t>In this study we have described a transcriptional signature in adipose tissue from subjects with Cushing's disease</w:t>
      </w:r>
      <w:r w:rsidR="00711A42">
        <w:t xml:space="preserve"> and verified several of these changes using a mouse model of glucocorticoid treatment</w:t>
      </w:r>
      <w:r>
        <w:t>.  We</w:t>
      </w:r>
      <w:r w:rsidR="00711A42">
        <w:t xml:space="preserve"> have</w:t>
      </w:r>
      <w:r>
        <w:t xml:space="preserve"> identified several pathways that are significantly changed in response to chronic glucocorticoid exposure.</w:t>
      </w:r>
    </w:p>
    <w:p w14:paraId="789D6EE3" w14:textId="77777777" w:rsidR="00711A42" w:rsidRDefault="00711A42" w:rsidP="002025A3"/>
    <w:p w14:paraId="697B3D77" w14:textId="0CF3FAB8" w:rsidR="00711A42" w:rsidRDefault="002025A3" w:rsidP="002025A3">
      <w:r>
        <w:t>Cushing's disease patients have a significant chan</w:t>
      </w:r>
      <w:r w:rsidR="00495873">
        <w:t xml:space="preserve">ge in fat distribution </w:t>
      </w:r>
      <w:r w:rsidR="00495873">
        <w:fldChar w:fldCharType="begin" w:fldLock="1"/>
      </w:r>
      <w:r w:rsidR="00495873">
        <w:instrText>ADDIN CSL_CITATION { "citationItems" : [ { "id" : "ITEM-1", "itemData" : { "ISSN" : "00338419", "PMID" : "2911678", "abstract" : "Computed tomography (CT) was used to study fat distribution in three groups of women of comparable age: 39 healthy volunteers, 15 patients with anorexia nervosa, and seven with Cushing syndrome. Patients with anorexia nervosa had a fivefold decrease in subcutaneous fat and only a twofold decrease in intraabdominal fat compared with the values for the volunteers. Patients with Cushing syndrome had less than a twofold increase in subcutaneous fat and greater than a fivefold increase in intraabdominal fat compared with values for the healthy subjects. These findings suggest that fat in different body compartments responds differently to disease processes and that CT can be used to measure these changes.", "author" : [ { "dropping-particle" : "", "family" : "Mayo-Smith", "given" : "W", "non-dropping-particle" : "", "parse-names" : false, "suffix" : "" }, { "dropping-particle" : "", "family" : "Hayes", "given" : "C W", "non-dropping-particle" : "", "parse-names" : false, "suffix" : "" }, { "dropping-particle" : "", "family" : "Biller", "given" : "B M", "non-dropping-particle" : "", "parse-names" : false, "suffix" : "" }, { "dropping-particle" : "", "family" : "Klibanski", "given" : "A", "non-dropping-particle" : "", "parse-names" : false, "suffix" : "" }, { "dropping-particle" : "", "family" : "Rosenthal", "given" : "H", "non-dropping-particle" : "", "parse-names" : false, "suffix" : "" }, { "dropping-particle" : "", "family" : "Rosenthal", "given" : "D I", "non-dropping-particle" : "", "parse-names" : false, "suffix" : "" } ], "container-title" : "Radiology", "id" : "ITEM-1", "issued" : { "date-parts" : [ [ "1989" ] ] }, "page" : "515-518", "title" : "Body fat distribution measured with CT: correlations in healthy subjects, patients with anorexia nervosa, and patients with Cushing syndrome.", "type" : "article-journal", "volume" : "170" }, "uris" : [ "http://www.mendeley.com/documents/?uuid=a87d07b4-d918-4a8a-9486-1c664752a81a" ] } ], "mendeley" : { "formattedCitation" : "(Mayo-Smith &lt;i&gt;et al.&lt;/i&gt; 1989)", "plainTextFormattedCitation" : "(Mayo-Smith et al. 1989)", "previouslyFormattedCitation" : "(Mayo-Smith &lt;i&gt;et al.&lt;/i&gt; 1989)" }, "properties" : { "noteIndex" : 0 }, "schema" : "https://github.com/citation-style-language/schema/raw/master/csl-citation.json" }</w:instrText>
      </w:r>
      <w:r w:rsidR="00495873">
        <w:fldChar w:fldCharType="separate"/>
      </w:r>
      <w:r w:rsidR="00495873" w:rsidRPr="00495873">
        <w:rPr>
          <w:noProof/>
        </w:rPr>
        <w:t xml:space="preserve">(Mayo-Smith </w:t>
      </w:r>
      <w:r w:rsidR="00495873" w:rsidRPr="00495873">
        <w:rPr>
          <w:i/>
          <w:noProof/>
        </w:rPr>
        <w:t>et al.</w:t>
      </w:r>
      <w:r w:rsidR="00495873" w:rsidRPr="00495873">
        <w:rPr>
          <w:noProof/>
        </w:rPr>
        <w:t xml:space="preserve"> 1989)</w:t>
      </w:r>
      <w:r w:rsidR="00495873">
        <w:fldChar w:fldCharType="end"/>
      </w:r>
      <w:r>
        <w:t xml:space="preserve">, and higher lipogensis, as measured by conversion of glucose to neutral lipid  in </w:t>
      </w:r>
      <w:r w:rsidRPr="00C103F7">
        <w:rPr>
          <w:i/>
        </w:rPr>
        <w:t xml:space="preserve">ex vivo </w:t>
      </w:r>
      <w:r>
        <w:t>subcutaneous adipose tissue from Cushing's patients compared to obese controls</w:t>
      </w:r>
      <w:r w:rsidR="00495873">
        <w:t xml:space="preserve"> </w:t>
      </w:r>
      <w:r w:rsidR="00495873">
        <w:fldChar w:fldCharType="begin" w:fldLock="1"/>
      </w:r>
      <w:r w:rsidR="00495873">
        <w:instrText>ADDIN CSL_CITATION { "citationItems" : [ { "id" : "ITEM-1", "itemData" : { "ISSN" : "00099287", "PMID" : "4264997", "author" : [ { "dropping-particle" : "", "family" : "Galton", "given" : "D J", "non-dropping-particle" : "", "parse-names" : false, "suffix" : "" }, { "dropping-particle" : "", "family" : "Wilson", "given" : "J P", "non-dropping-particle" : "", "parse-names" : false, "suffix" : "" } ], "container-title" : "Clinical science", "id" : "ITEM-1", "issued" : { "date-parts" : [ [ "1972" ] ] }, "page" : "17P", "title" : "Lipogenesis in adipose tissue of patients with obesity and Cushing's disease.", "type" : "article-journal", "volume" : "43" }, "uris" : [ "http://www.mendeley.com/documents/?uuid=4db86aa8-28f9-4b47-90d2-f5f65c066e8c" ] } ], "mendeley" : { "formattedCitation" : "(Galton &amp; Wilson 1972)", "plainTextFormattedCitation" : "(Galton &amp; Wilson 1972)", "previouslyFormattedCitation" : "(Galton &amp; Wilson 1972)" }, "properties" : { "noteIndex" : 0 }, "schema" : "https://github.com/citation-style-language/schema/raw/master/csl-citation.json" }</w:instrText>
      </w:r>
      <w:r w:rsidR="00495873">
        <w:fldChar w:fldCharType="separate"/>
      </w:r>
      <w:r w:rsidR="00495873" w:rsidRPr="00495873">
        <w:rPr>
          <w:noProof/>
        </w:rPr>
        <w:t>(Galton &amp; Wilson 1972)</w:t>
      </w:r>
      <w:r w:rsidR="00495873">
        <w:fldChar w:fldCharType="end"/>
      </w:r>
      <w:r w:rsidR="00495873">
        <w:t xml:space="preserve">.  </w:t>
      </w:r>
      <w:r>
        <w:t xml:space="preserve">Higher triglyceride synthesis has </w:t>
      </w:r>
      <w:r w:rsidR="00711A42">
        <w:t>also been found in animal models of C</w:t>
      </w:r>
      <w:r w:rsidR="00495873">
        <w:t>ushing's disease, including CRH overproducing</w:t>
      </w:r>
      <w:r>
        <w:t xml:space="preserve"> mice</w:t>
      </w:r>
      <w:r w:rsidR="003218D6">
        <w:t>, which also have elevated glucocorticoid levels</w:t>
      </w:r>
      <w:r>
        <w:t xml:space="preserve"> </w:t>
      </w:r>
      <w:r w:rsidR="00495873">
        <w:fldChar w:fldCharType="begin" w:fldLock="1"/>
      </w:r>
      <w:r w:rsidR="00495873">
        <w:instrText>ADDIN CSL_CITATION { "citationItems" : [ { "id" : "ITEM-1", "itemData" : { "DOI" : "10.1152/ajpendo.00154.2012", "ISSN" : "1522-1555", "PMID" : "23211515", "abstract" : "Glucocorticoids are extremely effective anti-inflammatory therapies, but their clinical use is limited due to severe side effects, including osteoporosis, muscle wasting, fat redistribution, and skin thinning. Here we use heavy water labeling and mass spectrometry to measure fluxes through metabolic pathways impacted by glucocorticoids. We combine these methods with measurements of body composition in corticotropin-releasing hormone (CRH)-transgenic (Tg)(+) mice that have chronically elevated, endogenously produced corticosterone and a phenotype that closely mimics Cushing's disease in humans. CRH-Tg(+) mice had increased adipose mass, adipose triglyceride synthesis, and greatly increased triglyceride/fatty acid cycling in subcutaneous and abdominal fat depots and increased de novo lipogenesis in the abdominal depot. In bone, CRH-Tg(+) mice had decreased bone mass, absolute collagen synthesis rates, and collagen breakdown rate. In skin, CRH-Tg(+) mice had decreased skin thickness and absolute collagen synthesis rates but no decrease in the collagen breakdown rate. In muscle, CRH-Tg(+) mice had decreased muscle mass and absolute protein synthesis but no decrease in the protein breakdown rate. We conclude that chronic exposure to endogenous glucocorticoid excess in mice is associated with ongoing decreases in bone collagen, skin collagen, and muscle protein synthesis without compensatory reduction (coupling) of breakdown rates in skin and muscle. Both of these actions contribute to reduced protein pool sizes. We also conclude that increased cycling between triglycerides and free fatty acids occurs in both abdominal and subcutaneous fat depots in CRH-Tg(+) mice. CRH-Tg mice have both increased lipolysis and increased triglyceride synthesis in adipose tissue.", "author" : [ { "dropping-particle" : "", "family" : "Harris", "given" : "Charles", "non-dropping-particle" : "", "parse-names" : false, "suffix" : "" }, { "dropping-particle" : "", "family" : "Roohk", "given" : "Donald J", "non-dropping-particle" : "", "parse-names" : false, "suffix" : "" }, { "dropping-particle" : "", "family" : "Fitch", "given" : "Mark", "non-dropping-particle" : "", "parse-names" : false, "suffix" : "" }, { "dropping-particle" : "", "family" : "Boudignon", "given" : "Benjamin M", "non-dropping-particle" : "", "parse-names" : false, "suffix" : "" }, { "dropping-particle" : "", "family" : "Halloran", "given" : "Bernard P", "non-dropping-particle" : "", "parse-names" : false, "suffix" : "" }, { "dropping-particle" : "", "family" : "Hellerstein", "given" : "Marc K", "non-dropping-particle" : "", "parse-names" : false, "suffix" : "" } ], "container-title" : "American journal of physiology. Endocrinology and metabolism", "id" : "ITEM-1", "issued" : { "date-parts" : [ [ "2013" ] ] }, "page" : "E282-93", "title" : "Large increases in adipose triacylglycerol flux in Cushingoid CRH-Tg mice are explained by futile cycling.", "type" : "article-journal", "volume" : "304" }, "uris" : [ "http://www.mendeley.com/documents/?uuid=2f9000fb-b133-416c-8a4e-804e0d9c061f" ] } ], "mendeley" : { "formattedCitation" : "(Harris &lt;i&gt;et al.&lt;/i&gt; 2013)", "plainTextFormattedCitation" : "(Harris et al. 2013)", "previouslyFormattedCitation" : "(Harris &lt;i&gt;et al.&lt;/i&gt; 2013)" }, "properties" : { "noteIndex" : 0 }, "schema" : "https://github.com/citation-style-language/schema/raw/master/csl-citation.json" }</w:instrText>
      </w:r>
      <w:r w:rsidR="00495873">
        <w:fldChar w:fldCharType="separate"/>
      </w:r>
      <w:r w:rsidR="00495873" w:rsidRPr="00495873">
        <w:rPr>
          <w:noProof/>
        </w:rPr>
        <w:t xml:space="preserve">(Harris </w:t>
      </w:r>
      <w:r w:rsidR="00495873" w:rsidRPr="00495873">
        <w:rPr>
          <w:i/>
          <w:noProof/>
        </w:rPr>
        <w:t>et al.</w:t>
      </w:r>
      <w:r w:rsidR="00495873" w:rsidRPr="00495873">
        <w:rPr>
          <w:noProof/>
        </w:rPr>
        <w:t xml:space="preserve"> 2013)</w:t>
      </w:r>
      <w:r w:rsidR="00495873">
        <w:fldChar w:fldCharType="end"/>
      </w:r>
      <w:r w:rsidR="00495873">
        <w:t xml:space="preserve"> </w:t>
      </w:r>
      <w:r>
        <w:t>a</w:t>
      </w:r>
      <w:r w:rsidR="00495873">
        <w:t xml:space="preserve">nd dexamethasone </w:t>
      </w:r>
      <w:del w:id="50" w:author="Dave Bridges" w:date="2015-02-25T10:20:00Z">
        <w:r w:rsidR="00495873" w:rsidDel="00813D1F">
          <w:delText>-</w:delText>
        </w:r>
      </w:del>
      <w:r w:rsidR="00495873">
        <w:t xml:space="preserve">treated mice </w:t>
      </w:r>
      <w:r w:rsidR="00495873">
        <w:fldChar w:fldCharType="begin" w:fldLock="1"/>
      </w:r>
      <w:r w:rsidR="00F72E09">
        <w:instrText>ADDIN CSL_CITATION { "citationItems" : [ { "id" : "ITEM-1", "itemData" : { "DOI" : "10.1210/en.2011-1047", "ISSN" : "00137227", "PMID" : "23493372", "abstract" : "The glucocorticoid (GC) receptor (GR) has multiple effector mechanisms, including dimerization-mediated transactivation of target genes via DNA binding and transcriptional repression mediated by protein-protein interactions. Much attention has been focused on developing selective GR modulators that would dissociate adverse effects from therapeutic anti-inflammatory effects. The GR(dim/dim) mouse has a mutation in the dimerization domain of GR and has been shown to have attenuated transactivation with intact repression. To understand the role of GR dimerization-dependent targets in multiple tissues, we measured metabolic fluxes through several disease-relevant GC target pathways using heavy water labeling and mass spectrometry in wild-type and GR(dim/dim) mice administered the potent GC dexamethasone (DEX). Absolute triglyceride synthesis was increased in both wild-type and GR(dim/dim) mice by DEX in the inguinal and epididymal fat depots. GR(dim/dim) mice showed an exaggerated response to DEX in both depots. De novo lipogenesis was also greatly increased in both depots in response to DEX in GR(dim/dim), but not wild-type mice. In contrast, the inhibitory effect of DEX on bone and skin collagen synthesis rates was greater in wild-type compared with GR(dim/dim) mice. Wild-type mice were more sensitive to DEX-dependent decreases in insulin sensitivity than GR(dim/dim) mice. Wild-type and GR(dim/dim) mice were equally sensitive to DEX-dependent decreases in muscle protein synthesis. Chronic elevation of GCs in GR(dim/dim) mice results in severe runting and lethality. In conclusion, some metabolic effects of GC treatment are exaggerated in adipose tissue of GR(dim/dim) mice, suggesting that selective GR modulators based on dissociating GR transactivation from repression should be evaluated carefully.", "author" : [ { "dropping-particle" : "", "family" : "Roohk", "given" : "Donald J.", "non-dropping-particle" : "", "parse-names" : false, "suffix" : "" }, { "dropping-particle" : "", "family" : "Mascharak", "given" : "Smita", "non-dropping-particle" : "", "parse-names" : false, "suffix" : "" }, { "dropping-particle" : "", "family" : "Khambatta", "given" : "Cyrus", "non-dropping-particle" : "", "parse-names" : false, "suffix" : "" }, { "dropping-particle" : "", "family" : "Leung", "given" : "Ho", "non-dropping-particle" : "", "parse-names" : false, "suffix" : "" }, { "dropping-particle" : "", "family" : "Hellerstein", "given" : "Marc", "non-dropping-particle" : "", "parse-names" : false, "suffix" : "" }, { "dropping-particle" : "", "family" : "Harris", "given" : "Charles", "non-dropping-particle" : "", "parse-names" : false, "suffix" : "" } ], "container-title" : "Endocrinology", "id" : "ITEM-1", "issued" : { "date-parts" : [ [ "2013" ] ] }, "page" : "1528-1539", "title" : "Dexamethasone-mediated changes in adipose triacylglycerol metabolism are exaggerated, not diminished, in the absence of a functional GR dimerization domain", "type" : "article-journal", "volume" : "154" }, "uris" : [ "http://www.mendeley.com/documents/?uuid=e7e7748b-21fd-466b-be72-543bbe36104a" ] } ], "mendeley" : { "formattedCitation" : "(Roohk &lt;i&gt;et al.&lt;/i&gt; 2013)", "plainTextFormattedCitation" : "(Roohk et al. 2013)", "previouslyFormattedCitation" : "(Roohk &lt;i&gt;et al.&lt;/i&gt; 2013)" }, "properties" : { "noteIndex" : 0 }, "schema" : "https://github.com/citation-style-language/schema/raw/master/csl-citation.json" }</w:instrText>
      </w:r>
      <w:r w:rsidR="00495873">
        <w:fldChar w:fldCharType="separate"/>
      </w:r>
      <w:r w:rsidR="00495873" w:rsidRPr="00495873">
        <w:rPr>
          <w:noProof/>
        </w:rPr>
        <w:t xml:space="preserve">(Roohk </w:t>
      </w:r>
      <w:r w:rsidR="00495873" w:rsidRPr="00495873">
        <w:rPr>
          <w:i/>
          <w:noProof/>
        </w:rPr>
        <w:t>et al.</w:t>
      </w:r>
      <w:r w:rsidR="00495873" w:rsidRPr="00495873">
        <w:rPr>
          <w:noProof/>
        </w:rPr>
        <w:t xml:space="preserve"> 2013)</w:t>
      </w:r>
      <w:r w:rsidR="00495873">
        <w:fldChar w:fldCharType="end"/>
      </w:r>
      <w:r>
        <w:t xml:space="preserve">. </w:t>
      </w:r>
      <w:r w:rsidR="00711A42">
        <w:t xml:space="preserve">  These findings are consistent with our observed elevations of lipogenic genes in human and mouse subcutaneous adipose tissue.</w:t>
      </w:r>
    </w:p>
    <w:p w14:paraId="5975BD19" w14:textId="77777777" w:rsidR="00711A42" w:rsidRDefault="00711A42" w:rsidP="002025A3"/>
    <w:p w14:paraId="4E64CC62" w14:textId="5F621765" w:rsidR="002025A3" w:rsidRDefault="002025A3" w:rsidP="002025A3">
      <w:r>
        <w:t xml:space="preserve">Muscle wasting is a well </w:t>
      </w:r>
      <w:r w:rsidR="003218D6">
        <w:t>recognized</w:t>
      </w:r>
      <w:r>
        <w:t xml:space="preserve"> adverse event of e</w:t>
      </w:r>
      <w:r w:rsidR="00314020">
        <w:t>xcess glucocorticoids</w:t>
      </w:r>
      <w:r>
        <w:t xml:space="preserve"> caused by both increased muscle proteolysis and decreased protein synthesis </w:t>
      </w:r>
      <w:r w:rsidR="00314020">
        <w:fldChar w:fldCharType="begin" w:fldLock="1"/>
      </w:r>
      <w:r w:rsidR="00730E37">
        <w:instrText>ADDIN CSL_CITATION { "citationItems" : [ { "id" : "ITEM-1", "itemData" : { "DOI" : "10.1210/en.2004-0371", "ISSN" : "0013-7227", "PMID" : "15331573", "abstract" : "In the corpulent James C. Russell corpulent (JCR:LA-cp) rat, hyperinsulinemia leads to induction of lipogenic enzymes via enhanced expression of sterol-regulatory-binding protein (SREBP)-1c. This results in increased hepatic lipid production and hypertriglyceridemia. Information regarding down-regulation of SREBP-1c and lipogenic enzymes by dietary fatty acids in this model is limited. We therefore assessed de novo hepatic lipogenesis and hepatic and plasma lipids in corpulent JCR rats fed diets enriched in olive oil or menhaden oil. Using microarray and Northern analysis, we determined the effect of these diets on expression of mRNA for lipogenic enzymes and other proteins related to lipid metabolism. In corpulent JCR:LA-cp rats, both the olive oil and menhaden oil diets reduced expression of SREBP-1c, with concomitant reductions in hepatic triglyceride content, lipogenesis, and expression of enzymes related to lipid synthesis. Unexpectedly, expression of many peroxisomal proliferator-activated receptor-dependent enzymes mediating fatty acid oxidation was increased in livers of corpulent JCR rats. The menhaden oil diet further increased expression of these enzymes. Induction of SREBP-1c by insulin is dependent on liver x receptor (LXR)alpha. Although hepatic expression of mRNA for LXR itself was not increased in corpulent rats, expression of Cyp7a1, an LXR-responsive gene, was increased, suggesting increased LXR activity. Expression of mRNA encoding fatty acid translocase and ATP-binding cassette subfamily DALD member 3 was also increased in livers of corpulent JCR rats, indicating a potential role for these fatty acid transporters in the pathogenesis of disordered lipid metabolism in obesity. This study clearly demonstrates that substitution of dietary polyunsaturated fatty acid for carbohydrate in the corpulent JCR:LA-cp rat reduces de novo lipogenesis, at least in part, by reducing hepatic expression of SREBP-1c and that strategies directed toward reducing SREBP-1c expression in the liver may mitigate the adverse effects of hyperinsulinemia on hepatic lipid production.", "author" : [ { "dropping-particle" : "", "family" : "Deng", "given" : "Xiong", "non-dropping-particle" : "", "parse-names" : false, "suffix" : "" }, { "dropping-particle" : "", "family" : "Elam", "given" : "Marshall B", "non-dropping-particle" : "", "parse-names" : false, "suffix" : "" }, { "dropping-particle" : "", "family" : "Wilcox", "given" : "Henry G", "non-dropping-particle" : "", "parse-names" : false, "suffix" : "" }, { "dropping-particle" : "", "family" : "Cagen", "given" : "Lauren M", "non-dropping-particle" : "", "parse-names" : false, "suffix" : "" }, { "dropping-particle" : "", "family" : "Park", "given" : "Edwards a", "non-dropping-particle" : "", "parse-names" : false, "suffix" : "" }, { "dropping-particle" : "", "family" : "Raghow", "given" : "Rajendra", "non-dropping-particle" : "", "parse-names" : false, "suffix" : "" }, { "dropping-particle" : "", "family" : "Patel", "given" : "Divyen", "non-dropping-particle" : "", "parse-names" : false, "suffix" : "" }, { "dropping-particle" : "", "family" : "Kumar", "given" : "Poonam", "non-dropping-particle" : "", "parse-names" : false, "suffix" : "" }, { "dropping-particle" : "", "family" : "Sheybani", "given" : "Ali", "non-dropping-particle" : "", "parse-names" : false, "suffix" : "" }, { "dropping-particle" : "", "family" : "Russell", "given" : "James C", "non-dropping-particle" : "", "parse-names" : false, "suffix" : "" } ], "container-title" : "Endocrinology", "id" : "ITEM-1", "issue" : "12", "issued" : { "date-parts" : [ [ "2004", "12" ] ] }, "page" : "5847-61", "title" : "Dietary olive oil and menhaden oil mitigate induction of lipogenesis in hyperinsulinemic corpulent JCR:LA-cp rats: microarray analysis of lipid-related gene expression.", "type" : "article-journal", "volume" : "145" }, "uris" : [ "http://www.mendeley.com/documents/?uuid=14015998-b836-4665-a847-553b91956bf6" ] }, { "id" : "ITEM-2", "itemData" : { "DOI" : "10.1097/01.CCM.0000279194.11328.77", "ISBN" : "0090-3493 (Print) 0090-3493 (Linking)", "ISSN" : "0090-3493", "PMID" : "17713416", "abstract" : "OBJECTIVE: To review glucocorticoid-regulated molecular mechanisms of muscle wasting. DESIGN: Review of recent literature describing the role of glucocorticoids in the regulation of proteolytic mechanisms, transcription factors, and nuclear cofactors in skeletal muscle during various catabolic conditions. MAIN RESULTS: Catabolic doses of glucocorticoids induce muscle atrophy both in vivo and in vitro by stimulating protein breakdown and inhibiting protein synthesis. Signaling pathways that regulate muscle protein synthesis at the translational level are inhibited by glucocorticoids. Glucocorticoids increase the expression and activity of the ubiquitin-proteasome pathway, a major proteolytic mechanism of muscle atrophy. The expression and activity of muscle wasting-related transcription factors, including C/EBPbeta and delta and Forkhead box O 1, 3, and 4, as well as the nuclear cofactor p300, are up-regulated by glucocorticoid excess. CONCLUSIONS: Muscle wasting in various catabolic conditions is, at least in part, regulated by glucocorticoids. The role of glucocorticoids in muscle wasting is complex and reflects regulation at the molecular level of multiple mechanisms influencing both synthesis and degradation of muscle proteins.", "author" : [ { "dropping-particle" : "", "family" : "Menconi", "given" : "Michael", "non-dropping-particle" : "", "parse-names" : false, "suffix" : "" }, { "dropping-particle" : "", "family" : "Fareed", "given" : "Moin", "non-dropping-particle" : "", "parse-names" : false, "suffix" : "" }, { "dropping-particle" : "", "family" : "O'Neal", "given" : "Patrick", "non-dropping-particle" : "", "parse-names" : false, "suffix" : "" }, { "dropping-particle" : "", "family" : "Poylin", "given" : "Vitaliy", "non-dropping-particle" : "", "parse-names" : false, "suffix" : "" }, { "dropping-particle" : "", "family" : "Wei", "given" : "Wei", "non-dropping-particle" : "", "parse-names" : false, "suffix" : "" }, { "dropping-particle" : "", "family" : "Hasselgren", "given" : "Per-Olof", "non-dropping-particle" : "", "parse-names" : false, "suffix" : "" } ], "container-title" : "Critical care medicine", "id" : "ITEM-2", "issued" : { "date-parts" : [ [ "2007" ] ] }, "page" : "S602-S608", "title" : "Role of glucocorticoids in the molecular regulation of muscle wasting.", "type" : "article-journal", "volume" : "35" }, "uris" : [ "http://www.mendeley.com/documents/?uuid=a79d5273-a685-4939-8a84-8c2c8f0d9d7f" ] } ], "mendeley" : { "formattedCitation" : "(Deng &lt;i&gt;et al.&lt;/i&gt; 2004; Menconi &lt;i&gt;et al.&lt;/i&gt; 2007)", "plainTextFormattedCitation" : "(Deng et al. 2004; Menconi et al. 2007)", "previouslyFormattedCitation" : "(Deng &lt;i&gt;et al.&lt;/i&gt; 2004; Menconi &lt;i&gt;et al.&lt;/i&gt; 2007)" }, "properties" : { "noteIndex" : 0 }, "schema" : "https://github.com/citation-style-language/schema/raw/master/csl-citation.json" }</w:instrText>
      </w:r>
      <w:r w:rsidR="00314020">
        <w:fldChar w:fldCharType="separate"/>
      </w:r>
      <w:r w:rsidR="00314020" w:rsidRPr="00314020">
        <w:rPr>
          <w:noProof/>
        </w:rPr>
        <w:t xml:space="preserve">(Deng </w:t>
      </w:r>
      <w:r w:rsidR="00314020" w:rsidRPr="00314020">
        <w:rPr>
          <w:i/>
          <w:noProof/>
        </w:rPr>
        <w:t>et al.</w:t>
      </w:r>
      <w:r w:rsidR="00314020" w:rsidRPr="00314020">
        <w:rPr>
          <w:noProof/>
        </w:rPr>
        <w:t xml:space="preserve"> 2004; Menconi </w:t>
      </w:r>
      <w:r w:rsidR="00314020" w:rsidRPr="00314020">
        <w:rPr>
          <w:i/>
          <w:noProof/>
        </w:rPr>
        <w:t>et al.</w:t>
      </w:r>
      <w:r w:rsidR="00314020" w:rsidRPr="00314020">
        <w:rPr>
          <w:noProof/>
        </w:rPr>
        <w:t xml:space="preserve"> 2007)</w:t>
      </w:r>
      <w:r w:rsidR="00314020">
        <w:fldChar w:fldCharType="end"/>
      </w:r>
      <w:r>
        <w:t>. Exposure of r</w:t>
      </w:r>
      <w:r w:rsidR="00314020">
        <w:t>ats to glucocorticoids activates</w:t>
      </w:r>
      <w:r>
        <w:t xml:space="preserve"> the musc</w:t>
      </w:r>
      <w:r w:rsidR="00730E37">
        <w:t xml:space="preserve">le ubiquitin-proteosome system </w:t>
      </w:r>
      <w:r w:rsidR="00730E37">
        <w:fldChar w:fldCharType="begin" w:fldLock="1"/>
      </w:r>
      <w:r w:rsidR="00730E37">
        <w:instrText>ADDIN CSL_CITATION { "citationItems" : [ { "id" : "ITEM-1", "itemData" : { "ISSN" : "03636143", "PMID" : "7943291", "abstract" : "In rat muscle metabolic acidosis increases ATP-dependent protein degradation and levels of mRNAs for ubiquitin (Ub) and proteasome subunits. Because adrenalectomy (ADX) abolishes the proteolytic response to acidosis in muscle, we examined whether glucocorticoids (GCs) are necessary for acidosis-induced changes in Ub and proteasome mRNAs in muscles. Total RNA content of the white fiber extensor digitorum longus or mixed fiber gastrocnemius muscles were lowest in muscles of ADX rats given acid plus GCs. In contrast, the abundance of Ub and C2 and C9 proteasome subunits mRNAs were increased in muscles from this group compared with untreated ADX rats or ADX rats given acid or GCs alone. Because total RNA is reduced, the increase in these mRNAs in muscles of ADX rats receiving acid plus GCs provides evidence for a specific activation of the ATP-dependent-Ub-proteasome pathway. Thus, GCs are required but not sufficient to produce the coordinated increase in mRNAs encoding ubiquitin and proteasome subunits occurring in muscles of acidotic rats.", "author" : [ { "dropping-particle" : "", "family" : "Price", "given" : "S R", "non-dropping-particle" : "", "parse-names" : false, "suffix" : "" }, { "dropping-particle" : "", "family" : "England", "given" : "B K", "non-dropping-particle" : "", "parse-names" : false, "suffix" : "" }, { "dropping-particle" : "", "family" : "Bailey", "given" : "J L", "non-dropping-particle" : "", "parse-names" : false, "suffix" : "" }, { "dropping-particle" : "", "family" : "Vreede", "given" : "K", "non-dropping-particle" : "Van", "parse-names" : false, "suffix" : "" }, { "dropping-particle" : "", "family" : "Mitch", "given" : "W E", "non-dropping-particle" : "", "parse-names" : false, "suffix" : "" } ], "container-title" : "The American journal of physiology", "id" : "ITEM-1", "issued" : { "date-parts" : [ [ "1994" ] ] }, "page" : "C955-C960", "title" : "Acidosis and glucocorticoids concomitantly increase ubiquitin and proteasome subunit mRNAs in rat muscle.", "type" : "article-journal", "volume" : "267" }, "uris" : [ "http://www.mendeley.com/documents/?uuid=803927f8-c761-41b4-9eaf-1e2d253e082f" ] }, { "id" : "ITEM-2", "itemData" : { "ISBN" : "0002-9513 (Print) 0002-9513 (Linking)", "ISSN" : "0002-9513", "PMID" : "7682781", "abstract" : "Glucocorticoids are essential for the increase in protein breakdown in skeletal muscle normally seen during fasting. To determine which proteolytic pathway(s) are activated upon fasting, leg muscles from fed and fasted normal rats were incubated under conditions that block or activate different proteolytic systems. After food deprivation (1 day), the nonlysosomal ATP-dependent process increased by 250%, as shown in experiments involving depletion of muscle ATP. Also, the maximal capacity of the lysosomal process increased 60-100%, but no changes occurred in the Ca(2+)-dependent or the residual energy-independent proteolytic processes. In muscles from fasted normal and adrenalectomized (ADX) rats, the protein breakdown sensitive to inhibitors of the lysosomal or Ca(2+)-dependent pathways did not differ. However, the ATP-dependent process was 30% slower in muscles from fasted ADX rats. Administering dexamethasone to these animals or incubating their muscles with dexamethasone reversed this defect. During fasting, when the ATP-dependent process rises, muscles show a two- to threefold increase in levels of ubiquitin (Ub) mRNA. However, muscles of ADX animals failed to show this response. Injecting dexamethasone into the fasted ADX animals increased muscle Ub mRNA within 6 h. Thus glucocorticoids activate the ATP-Ub-dependent proteolytic pathway in fasting apparently by enhancing the expression of components of this system such as Ub.", "author" : [ { "dropping-particle" : "", "family" : "Wing", "given" : "S S", "non-dropping-particle" : "", "parse-names" : false, "suffix" : "" }, { "dropping-particle" : "", "family" : "Goldberg", "given" : "A L", "non-dropping-particle" : "", "parse-names" : false, "suffix" : "" } ], "container-title" : "The American journal of physiology", "id" : "ITEM-2", "issued" : { "date-parts" : [ [ "1993" ] ] }, "page" : "E668-E676", "title" : "Glucocorticoids activate the ATP-ubiquitin-dependent proteolytic system in skeletal muscle during fasting.", "type" : "article-journal", "volume" : "264" }, "uris" : [ "http://www.mendeley.com/documents/?uuid=08ed88a5-63b2-400e-9009-ae4bccd4ed29" ] } ], "mendeley" : { "formattedCitation" : "(Wing &amp; Goldberg 1993; Price &lt;i&gt;et al.&lt;/i&gt; 1994)", "plainTextFormattedCitation" : "(Wing &amp; Goldberg 1993; Price et al. 1994)", "previouslyFormattedCitation" : "(Wing &amp; Goldberg 1993; Price &lt;i&gt;et al.&lt;/i&gt; 1994)" }, "properties" : { "noteIndex" : 0 }, "schema" : "https://github.com/citation-style-language/schema/raw/master/csl-citation.json" }</w:instrText>
      </w:r>
      <w:r w:rsidR="00730E37">
        <w:fldChar w:fldCharType="separate"/>
      </w:r>
      <w:r w:rsidR="00730E37" w:rsidRPr="00730E37">
        <w:rPr>
          <w:noProof/>
        </w:rPr>
        <w:t xml:space="preserve">(Wing &amp; Goldberg 1993; Price </w:t>
      </w:r>
      <w:r w:rsidR="00730E37" w:rsidRPr="00730E37">
        <w:rPr>
          <w:i/>
          <w:noProof/>
        </w:rPr>
        <w:t>et al.</w:t>
      </w:r>
      <w:r w:rsidR="00730E37" w:rsidRPr="00730E37">
        <w:rPr>
          <w:noProof/>
        </w:rPr>
        <w:t xml:space="preserve"> 1994)</w:t>
      </w:r>
      <w:r w:rsidR="00730E37">
        <w:fldChar w:fldCharType="end"/>
      </w:r>
      <w:r w:rsidR="00730E37">
        <w:t xml:space="preserve"> </w:t>
      </w:r>
      <w:r>
        <w:t xml:space="preserve">and increased muscle expression of </w:t>
      </w:r>
      <w:r w:rsidR="00730E37">
        <w:t>proteases</w:t>
      </w:r>
      <w:r>
        <w:t xml:space="preserve"> (cathepsins B and D, calpain) components of th</w:t>
      </w:r>
      <w:r w:rsidR="00730E37">
        <w:t xml:space="preserve">e ubiquitin-proteasome pathway </w:t>
      </w:r>
      <w:r w:rsidR="00730E37">
        <w:fldChar w:fldCharType="begin" w:fldLock="1"/>
      </w:r>
      <w:r w:rsidR="00730E37">
        <w:instrText>ADDIN CSL_CITATION { "citationItems" : [ { "id" : "ITEM-1", "itemData" : { "DOI" : "10.1172/JCI118264", "ISBN" : "0021-9738 (Print)\\r0021-9738 (Linking)", "ISSN" : "00219738", "PMID" : "7593595", "abstract" : "We studied glucocorticoid-induced muscle wasting and subsequent recovery in adult (7-mo-old) and old (22-mo-old) rats, since the increased incidence of various disease states may result in glucocorticoids hypersecretion in aging. Adult and old rats received dexamethasone in their drinking water and were then allowed to recover. Muscle wasting occurred more rapidly in old rats and the recovery of muscle mass was impaired, suggesting that glucocorticoids may be involved in the emergence of muscle atrophy with advancing age. According to measurements in incubated epitrochlearis muscles, dexamethasone-induced muscle wasting mainly resulted from increased protein breakdown in the adult, but from depressed protein synthesis in the aged animal. Increased expression of cathepsin D, m-calpain, and ubiquitin was observed in the muscles from both dexamethasone-treated adult and old rats. By contrast, the disappearance of the stimulatory effect of glucocorticoids on protein break-down in aging occurred along with a loss of ability of steroids to enhance the expression of the 14-kD ubiquitin carrier protein E2, which is involved in protein substrates ubiquitinylation, and of subunits of the 20 S proteasome (the proteolytic core of the 26 S proteasome that degrades ubiquitin conjugates). Thus, if glucocorticoids play any role in the progressive muscle atrophy seen in aging, this is unlikely to result from an activation of the ubiquitin-proteasome proteolytic pathway.", "author" : [ { "dropping-particle" : "", "family" : "Dardevet", "given" : "D.", "non-dropping-particle" : "", "parse-names" : false, "suffix" : "" }, { "dropping-particle" : "", "family" : "Sornet", "given" : "C.", "non-dropping-particle" : "", "parse-names" : false, "suffix" : "" }, { "dropping-particle" : "", "family" : "Taillandier", "given" : "D.", "non-dropping-particle" : "", "parse-names" : false, "suffix" : "" }, { "dropping-particle" : "", "family" : "Savary", "given" : "I.", "non-dropping-particle" : "", "parse-names" : false, "suffix" : "" }, { "dropping-particle" : "", "family" : "Attaix", "given" : "D.", "non-dropping-particle" : "", "parse-names" : false, "suffix" : "" }, { "dropping-particle" : "", "family" : "Grizard", "given" : "J.", "non-dropping-particle" : "", "parse-names" : false, "suffix" : "" } ], "container-title" : "Journal of Clinical Investigation", "id" : "ITEM-1", "issued" : { "date-parts" : [ [ "1995" ] ] }, "page" : "2113-2119", "title" : "Sensitivity and protein turnover response to glucocorticoids are different in skeletal muscle from adult and old rats. Lack of regulation of the ubiquitin-proteasome proteolytic pathway in aging", "type" : "article-journal", "volume" : "96" }, "uris" : [ "http://www.mendeley.com/documents/?uuid=9061ed6a-b0e8-4740-8bce-64a6bf998c59" ] } ], "mendeley" : { "formattedCitation" : "(Dardevet &lt;i&gt;et al.&lt;/i&gt; 1995)", "plainTextFormattedCitation" : "(Dardevet et al. 1995)", "previouslyFormattedCitation" : "(Dardevet &lt;i&gt;et al.&lt;/i&gt; 1995)" }, "properties" : { "noteIndex" : 0 }, "schema" : "https://github.com/citation-style-language/schema/raw/master/csl-citation.json" }</w:instrText>
      </w:r>
      <w:r w:rsidR="00730E37">
        <w:fldChar w:fldCharType="separate"/>
      </w:r>
      <w:r w:rsidR="00730E37" w:rsidRPr="00730E37">
        <w:rPr>
          <w:noProof/>
        </w:rPr>
        <w:t xml:space="preserve">(Dardevet </w:t>
      </w:r>
      <w:r w:rsidR="00730E37" w:rsidRPr="00730E37">
        <w:rPr>
          <w:i/>
          <w:noProof/>
        </w:rPr>
        <w:t>et al.</w:t>
      </w:r>
      <w:r w:rsidR="00730E37" w:rsidRPr="00730E37">
        <w:rPr>
          <w:noProof/>
        </w:rPr>
        <w:t xml:space="preserve"> 1995)</w:t>
      </w:r>
      <w:r w:rsidR="00730E37">
        <w:fldChar w:fldCharType="end"/>
      </w:r>
      <w:r>
        <w:t xml:space="preserve"> </w:t>
      </w:r>
      <w:r w:rsidR="002D0814">
        <w:t>along</w:t>
      </w:r>
      <w:r>
        <w:t xml:space="preserve"> </w:t>
      </w:r>
      <w:r w:rsidR="00730E37">
        <w:t>inhibition o</w:t>
      </w:r>
      <w:r>
        <w:t>f muscl</w:t>
      </w:r>
      <w:r w:rsidR="00730E37">
        <w:t xml:space="preserve">e protein synthesis </w:t>
      </w:r>
      <w:r w:rsidR="00730E37">
        <w:fldChar w:fldCharType="begin" w:fldLock="1"/>
      </w:r>
      <w:r w:rsidR="00F37C5B">
        <w:instrText>ADDIN CSL_CITATION { "citationItems" : [ { "id" : "ITEM-1", "itemData" : { "ISSN" : "0193-1849", "PMID" : "11254463", "abstract" : "Glucocorticoids inhibit protein synthesis in muscle. In contrast, insulin and amino acids exert anabolic actions that arise in part from their ability to phosphorylate ribosomal p70 S6-kinase (p70(S6k)) and eukaryotic initiation factor (eIF)4E binding protein (BP)1 (PHAS-I), proteins that regulate translation initiation. Whether glucocorticoids interfere with this action was examined by giving rats either dexamethasone (DEX, 300 microg. kg(-1). day(-1), n = 10) or saline (n = 10) for 5 days. We then measured the phosphorylation of PHAS-I and p70(S6k) in rectus muscle biopsies taken before and at the end of a 180-min infusion of either insulin (10 mU. min(-1). kg(-1) euglycemic insulin clamp, n = 5 for both DEX- and saline-treated groups) or a balanced amino acid mixture (n = 5 for each group also). Protein synthesis was also measured during the infusion period. The results were that DEX-treated rats had higher fasting insulin, slower glucose disposal, less lean body mass, and decreased protein synthetic rates during insulin or amino acid infusion (P &lt; 0.05 each). DEX did not affect basal PHAS-I or p70(S6k) phosphorylation but blocked insulin-stimulated phosphorylation of PHAS-I- and amino acid-stimulated phosphorylation of both PHAS-I and p70(S6k) (P &lt; 0.01, for each). DEX also increased muscle PHAS-I concentration. These effects can, in part, explain glucocorticoid-induced muscle wasting.", "author" : [ { "dropping-particle" : "", "family" : "Long", "given" : "W", "non-dropping-particle" : "", "parse-names" : false, "suffix" : "" }, { "dropping-particle" : "", "family" : "Wei", "given" : "L", "non-dropping-particle" : "", "parse-names" : false, "suffix" : "" }, { "dropping-particle" : "", "family" : "Barrett", "given" : "E J", "non-dropping-particle" : "", "parse-names" : false, "suffix" : "" } ], "container-title" : "American journal of physiology. Endocrinology and metabolism", "id" : "ITEM-1", "issued" : { "date-parts" : [ [ "2001" ] ] }, "page" : "E570-E575", "title" : "Dexamethasone inhibits the stimulation of muscle protein synthesis and PHAS-I and p70 S6-kinase phosphorylation.", "type" : "article-journal", "volume" : "280" }, "uris" : [ "http://www.mendeley.com/documents/?uuid=40535472-3885-4345-a1a9-88f878c02f61" ] } ], "mendeley" : { "formattedCitation" : "(Long &lt;i&gt;et al.&lt;/i&gt; 2001)", "plainTextFormattedCitation" : "(Long et al. 2001)", "previouslyFormattedCitation" : "(Long &lt;i&gt;et al.&lt;/i&gt; 2001)" }, "properties" : { "noteIndex" : 0 }, "schema" : "https://github.com/citation-style-language/schema/raw/master/csl-citation.json" }</w:instrText>
      </w:r>
      <w:r w:rsidR="00730E37">
        <w:fldChar w:fldCharType="separate"/>
      </w:r>
      <w:r w:rsidR="00730E37" w:rsidRPr="00730E37">
        <w:rPr>
          <w:noProof/>
        </w:rPr>
        <w:t xml:space="preserve">(Long </w:t>
      </w:r>
      <w:r w:rsidR="00730E37" w:rsidRPr="00730E37">
        <w:rPr>
          <w:i/>
          <w:noProof/>
        </w:rPr>
        <w:t>et al.</w:t>
      </w:r>
      <w:r w:rsidR="00730E37" w:rsidRPr="00730E37">
        <w:rPr>
          <w:noProof/>
        </w:rPr>
        <w:t xml:space="preserve"> 2001)</w:t>
      </w:r>
      <w:r w:rsidR="00730E37">
        <w:fldChar w:fldCharType="end"/>
      </w:r>
      <w:r>
        <w:t xml:space="preserve">. </w:t>
      </w:r>
      <w:r w:rsidR="002D0814">
        <w:t xml:space="preserve">A study in healthy humans </w:t>
      </w:r>
      <w:r w:rsidR="00730E37">
        <w:t>also</w:t>
      </w:r>
      <w:r w:rsidR="002D0814">
        <w:t xml:space="preserve"> found that prednisone increases leucine oxidation </w:t>
      </w:r>
      <w:r w:rsidR="00730E37">
        <w:t xml:space="preserve">supporting our observation of </w:t>
      </w:r>
      <w:r w:rsidR="00F37C5B">
        <w:t xml:space="preserve">elevated amino acid catabolic genes </w:t>
      </w:r>
      <w:r w:rsidR="00F37C5B">
        <w:fldChar w:fldCharType="begin" w:fldLock="1"/>
      </w:r>
      <w:r w:rsidR="00F37C5B">
        <w:instrText>ADDIN CSL_CITATION { "citationItems" : [ { "id" : "ITEM-1", "itemData" : { "ISSN" : "00029513", "PMID" : "2596599", "abstract" : "High-dose glucocorticoid treatment results in protein wasting. To determine whether such therapy affects leucine oxidation in the postabsorptive state and the disposal of dietary amino acids, eight normal subjects were studied twice in random order, once after 5 days of prednisone (20 mg three times daily) and on a second occasion without prednisone as a control. In the postabsorptive state prednisone therapy increased (P less than 0.05) plasma concentrations of leucine, alpha-ketoisocaproate, glucose, insulin, and C-peptide, as well as leucine carbon flux and oxidation calculated by means of isotope dilution techniques and [1-13C]leucine. During infusion of a chemically defined meal, total leucine carbon flux and oxidation increased similarly on both study days, but leucine oxidation was greater (P less than 0.01) during prednisone treatment; net leucine balance became positive on the control day but remained negative or zero on the prednisone study day despite higher (P less than 0.05) plasma insulin concentrations. These studies demonstrate that high-dose glucocorticoid treatment impairs the balance of the essential amino acid leucine in both the postabsorptive and absorptive states in humans.", "author" : [ { "dropping-particle" : "", "family" : "Beaufrere", "given" : "B", "non-dropping-particle" : "", "parse-names" : false, "suffix" : "" }, { "dropping-particle" : "", "family" : "Horber", "given" : "F F", "non-dropping-particle" : "", "parse-names" : false, "suffix" : "" }, { "dropping-particle" : "", "family" : "Schwenk", "given" : "W F", "non-dropping-particle" : "", "parse-names" : false, "suffix" : "" }, { "dropping-particle" : "", "family" : "Marsh", "given" : "H M", "non-dropping-particle" : "", "parse-names" : false, "suffix" : "" }, { "dropping-particle" : "", "family" : "Matthews", "given" : "D", "non-dropping-particle" : "", "parse-names" : false, "suffix" : "" }, { "dropping-particle" : "", "family" : "Gerich", "given" : "J E", "non-dropping-particle" : "", "parse-names" : false, "suffix" : "" }, { "dropping-particle" : "", "family" : "Haymond", "given" : "M W", "non-dropping-particle" : "", "parse-names" : false, "suffix" : "" } ], "container-title" : "The American journal of physiology", "id" : "ITEM-1", "issued" : { "date-parts" : [ [ "1989" ] ] }, "page" : "E712-E721", "title" : "Glucocorticosteroids increase leucine oxidation and impair leucine balance in humans.", "type" : "report", "volume" : "257" }, "uris" : [ "http://www.mendeley.com/documents/?uuid=a57b7e77-b8d0-4343-a2de-6c1220f639b0" ] } ], "mendeley" : { "formattedCitation" : "(Beaufrere &lt;i&gt;et al.&lt;/i&gt; 1989)", "plainTextFormattedCitation" : "(Beaufrere et al. 1989)", "previouslyFormattedCitation" : "(Beaufrere &lt;i&gt;et al.&lt;/i&gt; 1989)" }, "properties" : { "noteIndex" : 0 }, "schema" : "https://github.com/citation-style-language/schema/raw/master/csl-citation.json" }</w:instrText>
      </w:r>
      <w:r w:rsidR="00F37C5B">
        <w:fldChar w:fldCharType="separate"/>
      </w:r>
      <w:r w:rsidR="00F37C5B" w:rsidRPr="00F37C5B">
        <w:rPr>
          <w:noProof/>
        </w:rPr>
        <w:t xml:space="preserve">(Beaufrere </w:t>
      </w:r>
      <w:r w:rsidR="00F37C5B" w:rsidRPr="00F37C5B">
        <w:rPr>
          <w:i/>
          <w:noProof/>
        </w:rPr>
        <w:t>et al.</w:t>
      </w:r>
      <w:r w:rsidR="00F37C5B" w:rsidRPr="00F37C5B">
        <w:rPr>
          <w:noProof/>
        </w:rPr>
        <w:t xml:space="preserve"> 1989)</w:t>
      </w:r>
      <w:r w:rsidR="00F37C5B">
        <w:fldChar w:fldCharType="end"/>
      </w:r>
      <w:r w:rsidR="002D0814">
        <w:t xml:space="preserve">.  </w:t>
      </w:r>
      <w:r>
        <w:t xml:space="preserve">We found a significant higher expression of both </w:t>
      </w:r>
      <w:del w:id="51" w:author="Dave Bridges" w:date="2015-02-25T10:20:00Z">
        <w:r w:rsidDel="00813D1F">
          <w:delText xml:space="preserve">the </w:delText>
        </w:r>
      </w:del>
      <w:r>
        <w:t>prote</w:t>
      </w:r>
      <w:r w:rsidR="005D7786">
        <w:t>o</w:t>
      </w:r>
      <w:r>
        <w:t>som</w:t>
      </w:r>
      <w:ins w:id="52" w:author="Dave Bridges" w:date="2015-02-25T10:20:00Z">
        <w:r w:rsidR="00813D1F">
          <w:t>al</w:t>
        </w:r>
      </w:ins>
      <w:del w:id="53" w:author="Dave Bridges" w:date="2015-02-25T10:20:00Z">
        <w:r w:rsidDel="00813D1F">
          <w:delText>e</w:delText>
        </w:r>
      </w:del>
      <w:r>
        <w:t xml:space="preserve"> and the </w:t>
      </w:r>
      <w:r w:rsidR="002D0814">
        <w:t>amino acid degradation</w:t>
      </w:r>
      <w:r>
        <w:t xml:space="preserve"> pathways</w:t>
      </w:r>
      <w:r w:rsidR="00F37C5B">
        <w:t xml:space="preserve"> in adipose tissue</w:t>
      </w:r>
      <w:r>
        <w:t>, suggesting that a similar induction occurs in adipose tissue in Cushi</w:t>
      </w:r>
      <w:r w:rsidR="002D0814">
        <w:t xml:space="preserve">ng's disease.  </w:t>
      </w:r>
      <w:ins w:id="54" w:author="Dave Bridges" w:date="2015-02-25T10:21:00Z">
        <w:r w:rsidR="00813D1F">
          <w:t xml:space="preserve">We also observe elevations in lysosomal genes, though these </w:t>
        </w:r>
        <w:r w:rsidR="00351AD0">
          <w:t xml:space="preserve">changes </w:t>
        </w:r>
        <w:r w:rsidR="00813D1F">
          <w:t xml:space="preserve">appear to be restricted to obese Cushing’s patients.  </w:t>
        </w:r>
      </w:ins>
      <w:r w:rsidR="002D0814">
        <w:t xml:space="preserve">The </w:t>
      </w:r>
      <w:r w:rsidR="00F37C5B">
        <w:t xml:space="preserve">metabolic </w:t>
      </w:r>
      <w:r w:rsidR="002D0814">
        <w:t>relevance of activated proteolysis in adipose</w:t>
      </w:r>
      <w:r w:rsidR="00F37C5B">
        <w:t xml:space="preserve"> tissue</w:t>
      </w:r>
      <w:r w:rsidR="002D0814">
        <w:t xml:space="preserve"> </w:t>
      </w:r>
      <w:r w:rsidR="00F37C5B">
        <w:t xml:space="preserve">has not been widely explored and </w:t>
      </w:r>
      <w:r w:rsidR="002D0814">
        <w:t>warrants further study.</w:t>
      </w:r>
    </w:p>
    <w:p w14:paraId="0C019D47" w14:textId="77777777" w:rsidR="002025A3" w:rsidRDefault="002025A3" w:rsidP="002025A3"/>
    <w:p w14:paraId="1157E6CF" w14:textId="05C20441" w:rsidR="00030F99" w:rsidRDefault="002025A3" w:rsidP="002025A3">
      <w:commentRangeStart w:id="55"/>
      <w:r>
        <w:t>Several studies have characterized the effect of glucocorticoids on triglyceride lipogenesis and have found increased expression of transcripts involved in triglyceride synthesis (reviewed in</w:t>
      </w:r>
      <w:ins w:id="56" w:author="Dave Bridges" w:date="2015-02-25T10:16:00Z">
        <w:r w:rsidR="00102B1C">
          <w:fldChar w:fldCharType="begin" w:fldLock="1"/>
        </w:r>
      </w:ins>
      <w:r w:rsidR="000317EB">
        <w:instrText>ADDIN CSL_CITATION { "citationItems" : [ { "id" : "ITEM-1", "itemData" : { "DOI" : "10.1677/JOE-08-0054", "ISBN" : "1479-6805 (Electronic)\\r0022-0795 (Linking)", "ISSN" : "00220795", "PMID" : "18434349", "abstract" : "Glucocorticoid hormones constitute an integral component of the response to stress, and many of the manifestations of glucocorticoid excess (Cushing's syndrome) are predictable on the basis of their acute effects to raise blood pressure, induce insulin resistance, increase protein catabolism and elevate plasma glucose. However, it appears to be a paradox that the acute lipolytic effect of glucocorticoids is not manifest in long-term weight loss in humans. The effects of glucocorticoids on glucose metabolism are well characterised, involving impaired peripheral glucose uptake and hepatic insulin resistance, and there is mounting evidence that subtle abnormalities in glucocorticoid concentrations in the plasma and/or in tissue sensitivity to glucocorticoids are important in metabolic syndrome. The effects of glucocorticoids on fatty acid metabolism are less well understood than their influence on glucose metabolism. In this article, we review the literature describing the effects of glucocorticoids on fatty acid metabolism, with particular reference to in vivo human studies. We consider the implications for contrasting acute versus chronic effects of glucocorticoids on fat accumulation, effects in different adipose depots and the potential role of glucocorticoid signalling in the pathogenesis and therapy of metabolic syndrome.", "author" : [ { "dropping-particle" : "", "family" : "Macfarlane", "given" : "David P.", "non-dropping-particle" : "", "parse-names" : false, "suffix" : "" }, { "dropping-particle" : "", "family" : "Forbes", "given" : "Shareen", "non-dropping-particle" : "", "parse-names" : false, "suffix" : "" }, { "dropping-particle" : "", "family" : "Walker", "given" : "Brian R.", "non-dropping-particle" : "", "parse-names" : false, "suffix" : "" } ], "container-title" : "Journal of Endocrinology", "id" : "ITEM-1", "issue" : "Cushing", "issued" : { "date-parts" : [ [ "2008" ] ] }, "page" : "189-204", "title" : "Glucocorticoids and fatty acid metabolism in humans: Fuelling fat redistribution in the metabolic syndrome", "type" : "article-journal", "volume" : "197" }, "uris" : [ "http://www.mendeley.com/documents/?uuid=eb9ff429-d2f4-458c-a36e-61e9860fdb05" ] } ], "mendeley" : { "formattedCitation" : "(Macfarlane &lt;i&gt;et al.&lt;/i&gt; 2008)", "manualFormatting" : " Macfarlane et al. 2008)", "plainTextFormattedCitation" : "(Macfarlane et al. 2008)", "previouslyFormattedCitation" : "(Macfarlane &lt;i&gt;et al.&lt;/i&gt; 2008)" }, "properties" : { "noteIndex" : 0 }, "schema" : "https://github.com/citation-style-language/schema/raw/master/csl-citation.json" }</w:instrText>
      </w:r>
      <w:r w:rsidR="00102B1C">
        <w:fldChar w:fldCharType="separate"/>
      </w:r>
      <w:ins w:id="57" w:author="Dave Bridges" w:date="2015-02-25T10:16:00Z">
        <w:r w:rsidR="00102B1C">
          <w:rPr>
            <w:noProof/>
          </w:rPr>
          <w:t xml:space="preserve"> </w:t>
        </w:r>
      </w:ins>
      <w:r w:rsidR="00102B1C" w:rsidRPr="00102B1C">
        <w:rPr>
          <w:noProof/>
        </w:rPr>
        <w:t xml:space="preserve">Macfarlane </w:t>
      </w:r>
      <w:r w:rsidR="00102B1C" w:rsidRPr="00102B1C">
        <w:rPr>
          <w:i/>
          <w:noProof/>
        </w:rPr>
        <w:t>et al.</w:t>
      </w:r>
      <w:r w:rsidR="00102B1C" w:rsidRPr="00102B1C">
        <w:rPr>
          <w:noProof/>
        </w:rPr>
        <w:t xml:space="preserve"> 2008)</w:t>
      </w:r>
      <w:ins w:id="58" w:author="Dave Bridges" w:date="2015-02-25T10:16:00Z">
        <w:r w:rsidR="00102B1C">
          <w:fldChar w:fldCharType="end"/>
        </w:r>
        <w:r w:rsidR="00102B1C">
          <w:t>.</w:t>
        </w:r>
      </w:ins>
      <w:r>
        <w:t xml:space="preserve"> Our results recapitulate the </w:t>
      </w:r>
      <w:del w:id="59" w:author="Dave Bridges" w:date="2015-02-25T10:15:00Z">
        <w:r w:rsidDel="00102B1C">
          <w:delText xml:space="preserve">full </w:delText>
        </w:r>
      </w:del>
      <w:ins w:id="60" w:author="Dave Bridges" w:date="2015-02-25T10:15:00Z">
        <w:r w:rsidR="00102B1C">
          <w:t xml:space="preserve">observed </w:t>
        </w:r>
      </w:ins>
      <w:r>
        <w:t xml:space="preserve">effect of glucocorticoids on induction of expression of the key triglyceride synthesis enzymes. </w:t>
      </w:r>
      <w:commentRangeEnd w:id="55"/>
      <w:r w:rsidR="00AA2407">
        <w:rPr>
          <w:rStyle w:val="CommentReference"/>
        </w:rPr>
        <w:commentReference w:id="55"/>
      </w:r>
    </w:p>
    <w:p w14:paraId="28CC599B" w14:textId="77777777" w:rsidR="00F94399" w:rsidRDefault="00F94399" w:rsidP="002025A3">
      <w:pPr>
        <w:rPr>
          <w:ins w:id="61" w:author="Dave Bridges" w:date="2015-02-25T10:04:00Z"/>
        </w:rPr>
      </w:pPr>
    </w:p>
    <w:p w14:paraId="34FB5FD2" w14:textId="3438DFD4" w:rsidR="002025A3" w:rsidRDefault="00F94399" w:rsidP="002025A3">
      <w:ins w:id="62" w:author="Dave Bridges" w:date="2015-02-25T10:04:00Z">
        <w:r>
          <w:lastRenderedPageBreak/>
          <w:t xml:space="preserve">There are several limitations to our evaluation of insulin sensitivity in this study.  One aspect is that patients with Cushing’s syndrome may be on </w:t>
        </w:r>
        <w:commentRangeStart w:id="63"/>
        <w:r>
          <w:t xml:space="preserve">insulin sensitizing medication.   </w:t>
        </w:r>
      </w:ins>
      <w:commentRangeEnd w:id="63"/>
      <w:ins w:id="64" w:author="Dave Bridges" w:date="2015-02-25T10:05:00Z">
        <w:r>
          <w:rPr>
            <w:rStyle w:val="CommentReference"/>
          </w:rPr>
          <w:commentReference w:id="63"/>
        </w:r>
      </w:ins>
      <w:ins w:id="66" w:author="Dave Bridges" w:date="2015-02-25T10:04:00Z">
        <w:r>
          <w:t xml:space="preserve">Secondly, it is possible that  insulin resistance in these patients/mice are mainly due to muscle or liver insulin resistance and that adipose tissue may respond to insulin in a relatively normal fashion.  </w:t>
        </w:r>
      </w:ins>
      <w:r w:rsidR="00030F99" w:rsidRPr="00030F99">
        <w:t>Glucocorticoid-induced insulin resistance is thought to me mostly secondary to the increase in free fatty acids caused by the indu</w:t>
      </w:r>
      <w:r w:rsidR="00030F99">
        <w:t xml:space="preserve">ction of lipolysis </w:t>
      </w:r>
      <w:r w:rsidR="00BF14C9">
        <w:fldChar w:fldCharType="begin" w:fldLock="1"/>
      </w:r>
      <w:r w:rsidR="00AA2407">
        <w:instrText>ADDIN CSL_CITATION { "citationItems" : [ { "id" : "ITEM-1", "itemData" : { "DOI" : "10.1016/j.ecl.2013.10.005", "ISBN" : "9780323287043", "ISSN" : "08898529", "PMID" : "24582093", "abstract" : "Glucocorticoids (GCs) are critical in the regulation of the stress response, inflammation and energy homeostasis. Excessive GC exposure results in whole-body insulin resistance, obesity, cardiovascular disease, and ultimately decreased survival, despite their potent anti-inflammatory effects. This apparent paradox may be explained by the complex actions of GCs on adipose tissue functionality. The wide prevalence of oral GC therapy makes their adverse systemic effects an important yet incompletely understood clinical problem. This article reviews the mechanisms by which supraphysiologic GC exposure promotes insulin resistance, focusing in particular on the effects on adipose tissue function and lipid metabolism. ?? 2014 Elsevier Inc.", "author" : [ { "dropping-particle" : "", "family" : "Geer", "given" : "Eliza B.", "non-dropping-particle" : "", "parse-names" : false, "suffix" : "" }, { "dropping-particle" : "", "family" : "Islam", "given" : "Julie", "non-dropping-particle" : "", "parse-names" : false, "suffix" : "" }, { "dropping-particle" : "", "family" : "Buettner", "given" : "Christoph", "non-dropping-particle" : "", "parse-names" : false, "suffix" : "" } ], "container-title" : "Endocrinology and Metabolism Clinics of North America", "id" : "ITEM-1", "issued" : { "date-parts" : [ [ "2014" ] ] }, "page" : "75-102", "title" : "Mechanisms of glucocorticoid-induced insulin resistance: Focus on adipose tissue function and lipid metabolism", "type" : "article", "volume" : "43" }, "uris" : [ "http://www.mendeley.com/documents/?uuid=69ad0485-a672-4e63-84c3-f50d46853ff9" ] } ], "mendeley" : { "formattedCitation" : "(Geer &lt;i&gt;et al.&lt;/i&gt; 2014)", "plainTextFormattedCitation" : "(Geer et al. 2014)", "previouslyFormattedCitation" : "(Geer &lt;i&gt;et al.&lt;/i&gt; 2014)" }, "properties" : { "noteIndex" : 0 }, "schema" : "https://github.com/citation-style-language/schema/raw/master/csl-citation.json" }</w:instrText>
      </w:r>
      <w:r w:rsidR="00BF14C9">
        <w:fldChar w:fldCharType="separate"/>
      </w:r>
      <w:r w:rsidR="00BF14C9" w:rsidRPr="00BF14C9">
        <w:rPr>
          <w:noProof/>
        </w:rPr>
        <w:t xml:space="preserve">(Geer </w:t>
      </w:r>
      <w:r w:rsidR="00BF14C9" w:rsidRPr="00BF14C9">
        <w:rPr>
          <w:i/>
          <w:noProof/>
        </w:rPr>
        <w:t>et al.</w:t>
      </w:r>
      <w:r w:rsidR="00BF14C9" w:rsidRPr="00BF14C9">
        <w:rPr>
          <w:noProof/>
        </w:rPr>
        <w:t xml:space="preserve"> 2014)</w:t>
      </w:r>
      <w:r w:rsidR="00BF14C9">
        <w:fldChar w:fldCharType="end"/>
      </w:r>
      <w:r w:rsidR="00030F99" w:rsidRPr="00030F99">
        <w:t xml:space="preserve">. Results from a recent study suggest that glucocorticoids do not induced insulin resistance in subcutanous adipose tissue </w:t>
      </w:r>
      <w:r w:rsidR="00030F99" w:rsidRPr="00BF14C9">
        <w:rPr>
          <w:i/>
        </w:rPr>
        <w:t>in vivo</w:t>
      </w:r>
      <w:r w:rsidR="00BF14C9">
        <w:t xml:space="preserve"> in healthy subjects </w:t>
      </w:r>
      <w:r w:rsidR="00AA2407">
        <w:fldChar w:fldCharType="begin" w:fldLock="1"/>
      </w:r>
      <w:r w:rsidR="00AA2407">
        <w:instrText>ADDIN CSL_CITATION { "citationItems" : [ { "id" : "ITEM-1", "itemData" : { "DOI" : "10.1210/jc.2012-3523", "ISBN" : "1945-7197 (Electronic) 0021-972X (Linking)", "ISSN" : "1945-7197", "PMID" : "23426618", "abstract" : "It is widely believed that glucocorticoids cause insulin resistance in all tissues. We have previously demonstrated that glucocorticoids cause insulin sensitization in human adipose tissue in vitro and induce insulin resistance in skeletal muscle.", "author" : [ { "dropping-particle" : "", "family" : "Hazlehurst", "given" : "Jonathan M", "non-dropping-particle" : "", "parse-names" : false, "suffix" : "" }, { "dropping-particle" : "", "family" : "Gathercole", "given" : "Laura L", "non-dropping-particle" : "", "parse-names" : false, "suffix" : "" }, { "dropping-particle" : "", "family" : "Nasiri", "given" : "Maryam", "non-dropping-particle" : "", "parse-names" : false, "suffix" : "" }, { "dropping-particle" : "", "family" : "Armstrong", "given" : "Matthew J", "non-dropping-particle" : "", "parse-names" : false, "suffix" : "" }, { "dropping-particle" : "", "family" : "Borrows", "given" : "Sarah", "non-dropping-particle" : "", "parse-names" : false, "suffix" : "" }, { "dropping-particle" : "", "family" : "Yu", "given" : "Jinglei", "non-dropping-particle" : "", "parse-names" : false, "suffix" : "" }, { "dropping-particle" : "", "family" : "Wagenmakers", "given" : "Anton J M", "non-dropping-particle" : "", "parse-names" : false, "suffix" : "" }, { "dropping-particle" : "", "family" : "Stewart", "given" : "Paul M", "non-dropping-particle" : "", "parse-names" : false, "suffix" : "" }, { "dropping-particle" : "", "family" : "Tomlinson", "given" : "Jeremy W", "non-dropping-particle" : "", "parse-names" : false, "suffix" : "" } ], "container-title" : "The Journal of clinical endocrinology and metabolism", "id" : "ITEM-1", "issued" : { "date-parts" : [ [ "2013" ] ] }, "page" : "1631-40", "title" : "Glucocorticoids fail to cause insulin resistance in human subcutaneous adipose tissue in vivo.", "type" : "article-journal", "volume" : "98" }, "uris" : [ "http://www.mendeley.com/documents/?uuid=94a14f66-0c9a-4c3e-90ed-3e884200f677" ] } ], "mendeley" : { "formattedCitation" : "(Hazlehurst &lt;i&gt;et al.&lt;/i&gt; 2013)", "plainTextFormattedCitation" : "(Hazlehurst et al. 2013)", "previouslyFormattedCitation" : "(Hazlehurst &lt;i&gt;et al.&lt;/i&gt; 2013)" }, "properties" : { "noteIndex" : 0 }, "schema" : "https://github.com/citation-style-language/schema/raw/master/csl-citation.json" }</w:instrText>
      </w:r>
      <w:r w:rsidR="00AA2407">
        <w:fldChar w:fldCharType="separate"/>
      </w:r>
      <w:r w:rsidR="00AA2407" w:rsidRPr="00AA2407">
        <w:rPr>
          <w:noProof/>
        </w:rPr>
        <w:t xml:space="preserve">(Hazlehurst </w:t>
      </w:r>
      <w:r w:rsidR="00AA2407" w:rsidRPr="00AA2407">
        <w:rPr>
          <w:i/>
          <w:noProof/>
        </w:rPr>
        <w:t>et al.</w:t>
      </w:r>
      <w:r w:rsidR="00AA2407" w:rsidRPr="00AA2407">
        <w:rPr>
          <w:noProof/>
        </w:rPr>
        <w:t xml:space="preserve"> 2013)</w:t>
      </w:r>
      <w:r w:rsidR="00AA2407">
        <w:fldChar w:fldCharType="end"/>
      </w:r>
      <w:r w:rsidR="00BF14C9">
        <w:t>, suggesting that peripheral insulin resistance may not occur in adipocytes</w:t>
      </w:r>
      <w:r w:rsidR="005E4873">
        <w:t xml:space="preserve"> and that whole-body insulin resistance may primarily occur in muscle and liver tissues</w:t>
      </w:r>
      <w:r w:rsidR="00030F99" w:rsidRPr="00030F99">
        <w:t>.</w:t>
      </w:r>
      <w:r w:rsidR="00AA2407">
        <w:t xml:space="preserve">  This is consistent with our observations of </w:t>
      </w:r>
      <w:del w:id="67" w:author="Dave Bridges" w:date="2015-02-25T10:22:00Z">
        <w:r w:rsidR="00AA2407" w:rsidDel="00BD4A3A">
          <w:delText>elevated and not decrease</w:delText>
        </w:r>
      </w:del>
      <w:ins w:id="68" w:author="Dave Bridges" w:date="2015-02-25T10:22:00Z">
        <w:r w:rsidR="00BD4A3A">
          <w:t>a lack of changes in</w:t>
        </w:r>
      </w:ins>
      <w:del w:id="69" w:author="Dave Bridges" w:date="2015-02-25T10:22:00Z">
        <w:r w:rsidR="00AA2407" w:rsidDel="00BD4A3A">
          <w:delText>d</w:delText>
        </w:r>
      </w:del>
      <w:r w:rsidR="00AA2407">
        <w:t xml:space="preserve"> proximal insulin signalin</w:t>
      </w:r>
      <w:r w:rsidR="005E4873">
        <w:t>g transcripts in adipose tissues (Figure 7A) and a lack of elevated ceramides in our subcutaneous adipose tissue lysates (Figure 7B).</w:t>
      </w:r>
      <w:r w:rsidR="005D7786">
        <w:t xml:space="preserve"> </w:t>
      </w:r>
    </w:p>
    <w:p w14:paraId="2A97C984" w14:textId="01510404" w:rsidR="002025A3" w:rsidDel="00F94399" w:rsidRDefault="002025A3" w:rsidP="002025A3">
      <w:pPr>
        <w:rPr>
          <w:del w:id="70" w:author="Dave Bridges" w:date="2015-02-25T10:06:00Z"/>
        </w:rPr>
      </w:pPr>
    </w:p>
    <w:p w14:paraId="1C1A98B5" w14:textId="40674743" w:rsidR="002025A3" w:rsidDel="00F94399" w:rsidRDefault="002025A3" w:rsidP="002025A3">
      <w:pPr>
        <w:rPr>
          <w:del w:id="71" w:author="Dave Bridges" w:date="2015-02-25T10:06:00Z"/>
        </w:rPr>
      </w:pPr>
      <w:del w:id="72" w:author="Dave Bridges" w:date="2015-02-25T10:06:00Z">
        <w:r w:rsidDel="00F94399">
          <w:delText xml:space="preserve">Althought </w:delText>
        </w:r>
      </w:del>
      <w:ins w:id="73" w:author="Irit Hochberg" w:date="2015-02-25T10:13:00Z">
        <w:del w:id="74" w:author="Dave Bridges" w:date="2015-02-25T10:06:00Z">
          <w:r w:rsidR="00996FC9" w:rsidDel="00F94399">
            <w:delText xml:space="preserve">the </w:delText>
          </w:r>
        </w:del>
      </w:ins>
      <w:del w:id="75" w:author="Dave Bridges" w:date="2015-02-25T10:06:00Z">
        <w:r w:rsidDel="00F94399">
          <w:delText>Cushing's disease patients had a significantly higher incidence of diabetes, adipose tissue ceramides were not different between the groups. The biopsies were subcutaneous adipose tissue and not visceral and our cohort is quite small and possibly underpowered to unequivocally refute the ceramide-mediated glucocorticoid-induced insulin resistance hypothesis. Still, even t</w:delText>
        </w:r>
        <w:r w:rsidR="0001045F" w:rsidDel="00F94399">
          <w:delText>aking into account these limitat</w:delText>
        </w:r>
        <w:r w:rsidDel="00F94399">
          <w:delText>i</w:delText>
        </w:r>
        <w:r w:rsidR="0001045F" w:rsidDel="00F94399">
          <w:delText>o</w:delText>
        </w:r>
        <w:r w:rsidDel="00F94399">
          <w:delText xml:space="preserve">ns our results do not support the ceramide hypothesis.  </w:delText>
        </w:r>
      </w:del>
    </w:p>
    <w:p w14:paraId="1E75400C" w14:textId="77777777" w:rsidR="0001045F" w:rsidRDefault="0001045F" w:rsidP="002025A3"/>
    <w:p w14:paraId="436123BB" w14:textId="77777777" w:rsidR="002025A3" w:rsidRDefault="002025A3" w:rsidP="002025A3">
      <w:r>
        <w:t>These data provide a variety of novel transcriptional changes that may be causative of the co-morbidities associated with Cushing's disease.   Further studies in animals and cells using knockout or overexpression of specific transcripts may verify which of the changes is crucial in metabolic effects of glucocorticoids in adipose tissue.</w:t>
      </w:r>
    </w:p>
    <w:p w14:paraId="2D91BF4A" w14:textId="7511E534" w:rsidR="00B940A5" w:rsidRDefault="00B940A5" w:rsidP="00B940A5">
      <w:pPr>
        <w:pStyle w:val="Heading1"/>
      </w:pPr>
      <w:r>
        <w:t>Declaration of interest</w:t>
      </w:r>
    </w:p>
    <w:p w14:paraId="54AC2EC4" w14:textId="31B978B2" w:rsidR="00B60B15" w:rsidRPr="00B60B15" w:rsidRDefault="00B60B15" w:rsidP="00B60B15">
      <w:r>
        <w:t>The authors have no conflict of interest.</w:t>
      </w:r>
    </w:p>
    <w:p w14:paraId="5E8024D5" w14:textId="0300A081" w:rsidR="00B940A5" w:rsidRDefault="00B940A5" w:rsidP="00B940A5">
      <w:pPr>
        <w:pStyle w:val="Heading1"/>
      </w:pPr>
      <w:r>
        <w:t>Funding</w:t>
      </w:r>
    </w:p>
    <w:p w14:paraId="5E668786" w14:textId="77777777" w:rsidR="00B60B15" w:rsidRDefault="00B60B15" w:rsidP="00B60B15">
      <w:commentRangeStart w:id="76"/>
      <w:r>
        <w:t>This work was supported by Motor City Golf Classic (MCGC) Grant # G010640 and Le Bonheur Grant #</w:t>
      </w:r>
      <w:r w:rsidRPr="002C5C94">
        <w:t>650700</w:t>
      </w:r>
      <w:r>
        <w:t>.</w:t>
      </w:r>
      <w:commentRangeEnd w:id="76"/>
      <w:r>
        <w:rPr>
          <w:rStyle w:val="CommentReference"/>
        </w:rPr>
        <w:commentReference w:id="76"/>
      </w:r>
    </w:p>
    <w:p w14:paraId="5718684F" w14:textId="77777777" w:rsidR="00B60B15" w:rsidRPr="00B60B15" w:rsidRDefault="00B60B15" w:rsidP="00B60B15"/>
    <w:p w14:paraId="4A92F653" w14:textId="4A1A19E1" w:rsidR="00B940A5" w:rsidRDefault="00B940A5" w:rsidP="00B940A5">
      <w:pPr>
        <w:pStyle w:val="Heading1"/>
      </w:pPr>
      <w:r>
        <w:t>Author Contributions</w:t>
      </w:r>
    </w:p>
    <w:p w14:paraId="3593A939" w14:textId="46BCB27E" w:rsidR="00B940A5" w:rsidRPr="00B940A5" w:rsidRDefault="00B940A5" w:rsidP="00B940A5">
      <w:commentRangeStart w:id="77"/>
      <w:r>
        <w:t>IH</w:t>
      </w:r>
      <w:ins w:id="78" w:author="Dave Bridges" w:date="2015-02-25T10:14:00Z">
        <w:r w:rsidR="00102B1C">
          <w:t>o</w:t>
        </w:r>
      </w:ins>
      <w:r>
        <w:t xml:space="preserve"> conceived of the study, and DB and IHo. provided funding.  QT, DB, IHa and IHo analysed the RNAseq data.  IHa generated the mouse data with assistance from EJS.  </w:t>
      </w:r>
      <w:r w:rsidR="00B60B15">
        <w:t xml:space="preserve">  This was analysed by IHa, DB and QT.  IH</w:t>
      </w:r>
      <w:ins w:id="79" w:author="Dave Bridges" w:date="2015-02-25T10:14:00Z">
        <w:r w:rsidR="00102B1C">
          <w:t>o</w:t>
        </w:r>
      </w:ins>
      <w:r w:rsidR="00B60B15">
        <w:t xml:space="preserve"> and DB wrote the manuscript.</w:t>
      </w:r>
      <w:commentRangeEnd w:id="77"/>
      <w:r w:rsidR="00B60B15">
        <w:rPr>
          <w:rStyle w:val="CommentReference"/>
        </w:rPr>
        <w:commentReference w:id="77"/>
      </w:r>
      <w:ins w:id="80" w:author="Dave Bridges" w:date="2015-02-25T10:13:00Z">
        <w:r w:rsidR="00BA1FD0">
          <w:t xml:space="preserve"> </w:t>
        </w:r>
      </w:ins>
    </w:p>
    <w:p w14:paraId="4B643633" w14:textId="77777777" w:rsidR="00B940A5" w:rsidRDefault="00B940A5" w:rsidP="00F0643F">
      <w:pPr>
        <w:pStyle w:val="Heading1"/>
      </w:pPr>
    </w:p>
    <w:p w14:paraId="00A49DD2" w14:textId="77777777" w:rsidR="002025A3" w:rsidRDefault="002025A3" w:rsidP="00F0643F">
      <w:pPr>
        <w:pStyle w:val="Heading1"/>
      </w:pPr>
      <w:commentRangeStart w:id="81"/>
      <w:r>
        <w:t>Acknowledgements</w:t>
      </w:r>
    </w:p>
    <w:p w14:paraId="46472F72" w14:textId="77777777" w:rsidR="00F0643F" w:rsidRDefault="002025A3" w:rsidP="002025A3">
      <w:r>
        <w:t xml:space="preserve">We thank Charlotte Gunden, Elizabeth Walkowiak and Eric Vasbinder for their valuable help in the study.  </w:t>
      </w:r>
    </w:p>
    <w:commentRangeEnd w:id="81"/>
    <w:p w14:paraId="51DA0DBA" w14:textId="354D72A3" w:rsidR="00F72E09" w:rsidRDefault="008D20DD">
      <w:r>
        <w:rPr>
          <w:rStyle w:val="CommentReference"/>
        </w:rPr>
        <w:commentReference w:id="81"/>
      </w:r>
      <w:r w:rsidR="00F72E09">
        <w:br w:type="page"/>
      </w:r>
    </w:p>
    <w:p w14:paraId="7733976D" w14:textId="24827043" w:rsidR="00F72E09" w:rsidRDefault="00F72E09" w:rsidP="00F72E09">
      <w:pPr>
        <w:pStyle w:val="Heading1"/>
      </w:pPr>
      <w:r>
        <w:lastRenderedPageBreak/>
        <w:t>References</w:t>
      </w:r>
    </w:p>
    <w:p w14:paraId="7F395A8F" w14:textId="15266634" w:rsidR="000317EB" w:rsidRPr="000317EB" w:rsidRDefault="00F72E09">
      <w:pPr>
        <w:pStyle w:val="NormalWeb"/>
        <w:ind w:left="480" w:hanging="480"/>
        <w:divId w:val="2133328559"/>
        <w:rPr>
          <w:rFonts w:ascii="Cambria" w:hAnsi="Cambria"/>
          <w:noProof/>
          <w:sz w:val="24"/>
        </w:rPr>
      </w:pPr>
      <w:r>
        <w:fldChar w:fldCharType="begin" w:fldLock="1"/>
      </w:r>
      <w:r>
        <w:instrText xml:space="preserve">ADDIN Mendeley Bibliography CSL_BIBLIOGRAPHY </w:instrText>
      </w:r>
      <w:r>
        <w:fldChar w:fldCharType="separate"/>
      </w:r>
      <w:r w:rsidR="000317EB" w:rsidRPr="000317EB">
        <w:rPr>
          <w:rFonts w:ascii="Cambria" w:hAnsi="Cambria"/>
          <w:noProof/>
          <w:sz w:val="24"/>
        </w:rPr>
        <w:t xml:space="preserve">Adams JM, Pratipanawatr T, Berria R, Wang E, DeFronzo RA, Sullards MC &amp; Mandarino LJ 2004 Ceramide content is increased in skeletal muscle from obese insulin-resistant humans. </w:t>
      </w:r>
      <w:r w:rsidR="000317EB" w:rsidRPr="000317EB">
        <w:rPr>
          <w:rFonts w:ascii="Cambria" w:hAnsi="Cambria"/>
          <w:i/>
          <w:iCs/>
          <w:noProof/>
          <w:sz w:val="24"/>
        </w:rPr>
        <w:t>Diabetes</w:t>
      </w:r>
      <w:r w:rsidR="000317EB" w:rsidRPr="000317EB">
        <w:rPr>
          <w:rFonts w:ascii="Cambria" w:hAnsi="Cambria"/>
          <w:noProof/>
          <w:sz w:val="24"/>
        </w:rPr>
        <w:t xml:space="preserve"> </w:t>
      </w:r>
      <w:r w:rsidR="000317EB" w:rsidRPr="000317EB">
        <w:rPr>
          <w:rFonts w:ascii="Cambria" w:hAnsi="Cambria"/>
          <w:b/>
          <w:bCs/>
          <w:noProof/>
          <w:sz w:val="24"/>
        </w:rPr>
        <w:t>53</w:t>
      </w:r>
      <w:r w:rsidR="000317EB" w:rsidRPr="000317EB">
        <w:rPr>
          <w:rFonts w:ascii="Cambria" w:hAnsi="Cambria"/>
          <w:noProof/>
          <w:sz w:val="24"/>
        </w:rPr>
        <w:t xml:space="preserve"> 25–31.</w:t>
      </w:r>
    </w:p>
    <w:p w14:paraId="56541E21" w14:textId="77777777" w:rsidR="000317EB" w:rsidRPr="000317EB" w:rsidRDefault="000317EB">
      <w:pPr>
        <w:pStyle w:val="NormalWeb"/>
        <w:ind w:left="480" w:hanging="480"/>
        <w:divId w:val="2133328559"/>
        <w:rPr>
          <w:rFonts w:ascii="Cambria" w:hAnsi="Cambria"/>
          <w:noProof/>
          <w:sz w:val="24"/>
        </w:rPr>
      </w:pPr>
      <w:r w:rsidRPr="000317EB">
        <w:rPr>
          <w:rFonts w:ascii="Cambria" w:hAnsi="Cambria"/>
          <w:noProof/>
          <w:sz w:val="24"/>
        </w:rPr>
        <w:t xml:space="preserve">Aerts JM, Ottenhoff R, Powlson AS, Grefhorst A, van Eijk M, Dubbelhuis PF, Aten J, Kuipers F, Serlie MJ, Wennekes T </w:t>
      </w:r>
      <w:r w:rsidRPr="000317EB">
        <w:rPr>
          <w:rFonts w:ascii="Cambria" w:hAnsi="Cambria"/>
          <w:i/>
          <w:iCs/>
          <w:noProof/>
          <w:sz w:val="24"/>
        </w:rPr>
        <w:t>et al.</w:t>
      </w:r>
      <w:r w:rsidRPr="000317EB">
        <w:rPr>
          <w:rFonts w:ascii="Cambria" w:hAnsi="Cambria"/>
          <w:noProof/>
          <w:sz w:val="24"/>
        </w:rPr>
        <w:t xml:space="preserve"> 2007 Pharmacological inhibition of glucosylceramide synthase enhances insulin sensitivity. </w:t>
      </w:r>
      <w:r w:rsidRPr="000317EB">
        <w:rPr>
          <w:rFonts w:ascii="Cambria" w:hAnsi="Cambria"/>
          <w:i/>
          <w:iCs/>
          <w:noProof/>
          <w:sz w:val="24"/>
        </w:rPr>
        <w:t>Diabetes</w:t>
      </w:r>
      <w:r w:rsidRPr="000317EB">
        <w:rPr>
          <w:rFonts w:ascii="Cambria" w:hAnsi="Cambria"/>
          <w:noProof/>
          <w:sz w:val="24"/>
        </w:rPr>
        <w:t xml:space="preserve"> </w:t>
      </w:r>
      <w:r w:rsidRPr="000317EB">
        <w:rPr>
          <w:rFonts w:ascii="Cambria" w:hAnsi="Cambria"/>
          <w:b/>
          <w:bCs/>
          <w:noProof/>
          <w:sz w:val="24"/>
        </w:rPr>
        <w:t>56</w:t>
      </w:r>
      <w:r w:rsidRPr="000317EB">
        <w:rPr>
          <w:rFonts w:ascii="Cambria" w:hAnsi="Cambria"/>
          <w:noProof/>
          <w:sz w:val="24"/>
        </w:rPr>
        <w:t xml:space="preserve"> 1341–1349. (doi:10.2337/db06-1619)</w:t>
      </w:r>
    </w:p>
    <w:p w14:paraId="7414AD54" w14:textId="77777777" w:rsidR="000317EB" w:rsidRPr="000317EB" w:rsidRDefault="000317EB">
      <w:pPr>
        <w:pStyle w:val="NormalWeb"/>
        <w:ind w:left="480" w:hanging="480"/>
        <w:divId w:val="2133328559"/>
        <w:rPr>
          <w:rFonts w:ascii="Cambria" w:hAnsi="Cambria"/>
          <w:noProof/>
          <w:sz w:val="24"/>
        </w:rPr>
      </w:pPr>
      <w:r w:rsidRPr="000317EB">
        <w:rPr>
          <w:rFonts w:ascii="Cambria" w:hAnsi="Cambria"/>
          <w:noProof/>
          <w:sz w:val="24"/>
        </w:rPr>
        <w:t xml:space="preserve">Anders S, Pyl PT &amp; Huber W 2014 HTSeq - A Python framework to work with high-throughput sequencing data. </w:t>
      </w:r>
      <w:r w:rsidRPr="000317EB">
        <w:rPr>
          <w:rFonts w:ascii="Cambria" w:hAnsi="Cambria"/>
          <w:i/>
          <w:iCs/>
          <w:noProof/>
          <w:sz w:val="24"/>
        </w:rPr>
        <w:t>Bioinformatics</w:t>
      </w:r>
      <w:r w:rsidRPr="000317EB">
        <w:rPr>
          <w:rFonts w:ascii="Cambria" w:hAnsi="Cambria"/>
          <w:noProof/>
          <w:sz w:val="24"/>
        </w:rPr>
        <w:t xml:space="preserve"> 1–4. (doi:10.1093/bioinformatics/btu638)</w:t>
      </w:r>
    </w:p>
    <w:p w14:paraId="584A6B72" w14:textId="77777777" w:rsidR="000317EB" w:rsidRPr="000317EB" w:rsidRDefault="000317EB">
      <w:pPr>
        <w:pStyle w:val="NormalWeb"/>
        <w:ind w:left="480" w:hanging="480"/>
        <w:divId w:val="2133328559"/>
        <w:rPr>
          <w:rFonts w:ascii="Cambria" w:hAnsi="Cambria"/>
          <w:noProof/>
          <w:sz w:val="24"/>
        </w:rPr>
      </w:pPr>
      <w:r w:rsidRPr="000317EB">
        <w:rPr>
          <w:rFonts w:ascii="Cambria" w:hAnsi="Cambria"/>
          <w:noProof/>
          <w:sz w:val="24"/>
        </w:rPr>
        <w:t xml:space="preserve">Beaufrere B, Horber FF, Schwenk WF, Marsh HM, Matthews D, Gerich JE &amp; Haymond MW 1989 </w:t>
      </w:r>
      <w:r w:rsidRPr="000317EB">
        <w:rPr>
          <w:rFonts w:ascii="Cambria" w:hAnsi="Cambria"/>
          <w:i/>
          <w:iCs/>
          <w:noProof/>
          <w:sz w:val="24"/>
        </w:rPr>
        <w:t>Glucocorticosteroids Increase Leucine Oxidation and Impair Leucine Balance in Humans.</w:t>
      </w:r>
      <w:r w:rsidRPr="000317EB">
        <w:rPr>
          <w:rFonts w:ascii="Cambria" w:hAnsi="Cambria"/>
          <w:noProof/>
          <w:sz w:val="24"/>
        </w:rPr>
        <w:t xml:space="preserve"> In </w:t>
      </w:r>
      <w:r w:rsidRPr="000317EB">
        <w:rPr>
          <w:rFonts w:ascii="Cambria" w:hAnsi="Cambria"/>
          <w:i/>
          <w:iCs/>
          <w:noProof/>
          <w:sz w:val="24"/>
        </w:rPr>
        <w:t>The American Journal of Physiology</w:t>
      </w:r>
      <w:r w:rsidRPr="000317EB">
        <w:rPr>
          <w:rFonts w:ascii="Cambria" w:hAnsi="Cambria"/>
          <w:noProof/>
          <w:sz w:val="24"/>
        </w:rPr>
        <w:t>, pp E712–E721.</w:t>
      </w:r>
    </w:p>
    <w:p w14:paraId="3A08DF0A" w14:textId="77777777" w:rsidR="000317EB" w:rsidRPr="000317EB" w:rsidRDefault="000317EB">
      <w:pPr>
        <w:pStyle w:val="NormalWeb"/>
        <w:ind w:left="480" w:hanging="480"/>
        <w:divId w:val="2133328559"/>
        <w:rPr>
          <w:rFonts w:ascii="Cambria" w:hAnsi="Cambria"/>
          <w:noProof/>
          <w:sz w:val="24"/>
        </w:rPr>
      </w:pPr>
      <w:r w:rsidRPr="000317EB">
        <w:rPr>
          <w:rFonts w:ascii="Cambria" w:hAnsi="Cambria"/>
          <w:noProof/>
          <w:sz w:val="24"/>
        </w:rPr>
        <w:t xml:space="preserve">Benjamini Y &amp; Hochberg Y 1995 Controlling the False Discovery Rate: A Practical and Powerful Approach to Multiple Testing. </w:t>
      </w:r>
      <w:r w:rsidRPr="000317EB">
        <w:rPr>
          <w:rFonts w:ascii="Cambria" w:hAnsi="Cambria"/>
          <w:i/>
          <w:iCs/>
          <w:noProof/>
          <w:sz w:val="24"/>
        </w:rPr>
        <w:t>Journal of the Royal Statistical Society. Series B</w:t>
      </w:r>
      <w:r w:rsidRPr="000317EB">
        <w:rPr>
          <w:rFonts w:ascii="Cambria" w:hAnsi="Cambria"/>
          <w:noProof/>
          <w:sz w:val="24"/>
        </w:rPr>
        <w:t xml:space="preserve"> </w:t>
      </w:r>
      <w:r w:rsidRPr="000317EB">
        <w:rPr>
          <w:rFonts w:ascii="Cambria" w:hAnsi="Cambria"/>
          <w:b/>
          <w:bCs/>
          <w:noProof/>
          <w:sz w:val="24"/>
        </w:rPr>
        <w:t>57</w:t>
      </w:r>
      <w:r w:rsidRPr="000317EB">
        <w:rPr>
          <w:rFonts w:ascii="Cambria" w:hAnsi="Cambria"/>
          <w:noProof/>
          <w:sz w:val="24"/>
        </w:rPr>
        <w:t xml:space="preserve"> 289–300.</w:t>
      </w:r>
    </w:p>
    <w:p w14:paraId="01614852" w14:textId="77777777" w:rsidR="000317EB" w:rsidRPr="000317EB" w:rsidRDefault="000317EB">
      <w:pPr>
        <w:pStyle w:val="NormalWeb"/>
        <w:ind w:left="480" w:hanging="480"/>
        <w:divId w:val="2133328559"/>
        <w:rPr>
          <w:rFonts w:ascii="Cambria" w:hAnsi="Cambria"/>
          <w:noProof/>
          <w:sz w:val="24"/>
        </w:rPr>
      </w:pPr>
      <w:r w:rsidRPr="000317EB">
        <w:rPr>
          <w:rFonts w:ascii="Cambria" w:hAnsi="Cambria"/>
          <w:noProof/>
          <w:sz w:val="24"/>
        </w:rPr>
        <w:t xml:space="preserve">Bligh EG &amp; Dyer WJ 1959 A rapid method of total lipid extraction and purification. </w:t>
      </w:r>
      <w:r w:rsidRPr="000317EB">
        <w:rPr>
          <w:rFonts w:ascii="Cambria" w:hAnsi="Cambria"/>
          <w:i/>
          <w:iCs/>
          <w:noProof/>
          <w:sz w:val="24"/>
        </w:rPr>
        <w:t>Canadian Journal of Biochemistry and Physiology</w:t>
      </w:r>
      <w:r w:rsidRPr="000317EB">
        <w:rPr>
          <w:rFonts w:ascii="Cambria" w:hAnsi="Cambria"/>
          <w:noProof/>
          <w:sz w:val="24"/>
        </w:rPr>
        <w:t xml:space="preserve"> </w:t>
      </w:r>
      <w:r w:rsidRPr="000317EB">
        <w:rPr>
          <w:rFonts w:ascii="Cambria" w:hAnsi="Cambria"/>
          <w:b/>
          <w:bCs/>
          <w:noProof/>
          <w:sz w:val="24"/>
        </w:rPr>
        <w:t>37</w:t>
      </w:r>
      <w:r w:rsidRPr="000317EB">
        <w:rPr>
          <w:rFonts w:ascii="Cambria" w:hAnsi="Cambria"/>
          <w:noProof/>
          <w:sz w:val="24"/>
        </w:rPr>
        <w:t xml:space="preserve"> 911–917.</w:t>
      </w:r>
    </w:p>
    <w:p w14:paraId="0C20226C" w14:textId="77777777" w:rsidR="000317EB" w:rsidRPr="000317EB" w:rsidRDefault="000317EB">
      <w:pPr>
        <w:pStyle w:val="NormalWeb"/>
        <w:ind w:left="480" w:hanging="480"/>
        <w:divId w:val="2133328559"/>
        <w:rPr>
          <w:rFonts w:ascii="Cambria" w:hAnsi="Cambria"/>
          <w:noProof/>
          <w:sz w:val="24"/>
        </w:rPr>
      </w:pPr>
      <w:r w:rsidRPr="000317EB">
        <w:rPr>
          <w:rFonts w:ascii="Cambria" w:hAnsi="Cambria"/>
          <w:noProof/>
          <w:sz w:val="24"/>
        </w:rPr>
        <w:t xml:space="preserve">Clark NR &amp; Ma’ayan A 2011 Introduction to statistical methods for analyzing large data sets: gene-set enrichment analysis. </w:t>
      </w:r>
      <w:r w:rsidRPr="000317EB">
        <w:rPr>
          <w:rFonts w:ascii="Cambria" w:hAnsi="Cambria"/>
          <w:i/>
          <w:iCs/>
          <w:noProof/>
          <w:sz w:val="24"/>
        </w:rPr>
        <w:t>Science Signaling</w:t>
      </w:r>
      <w:r w:rsidRPr="000317EB">
        <w:rPr>
          <w:rFonts w:ascii="Cambria" w:hAnsi="Cambria"/>
          <w:noProof/>
          <w:sz w:val="24"/>
        </w:rPr>
        <w:t xml:space="preserve"> </w:t>
      </w:r>
      <w:r w:rsidRPr="000317EB">
        <w:rPr>
          <w:rFonts w:ascii="Cambria" w:hAnsi="Cambria"/>
          <w:b/>
          <w:bCs/>
          <w:noProof/>
          <w:sz w:val="24"/>
        </w:rPr>
        <w:t>4</w:t>
      </w:r>
      <w:r w:rsidRPr="000317EB">
        <w:rPr>
          <w:rFonts w:ascii="Cambria" w:hAnsi="Cambria"/>
          <w:noProof/>
          <w:sz w:val="24"/>
        </w:rPr>
        <w:t xml:space="preserve"> tr4. (doi:10.1126/scisignal.2001966)</w:t>
      </w:r>
    </w:p>
    <w:p w14:paraId="47D5384A" w14:textId="77777777" w:rsidR="000317EB" w:rsidRPr="000317EB" w:rsidRDefault="000317EB">
      <w:pPr>
        <w:pStyle w:val="NormalWeb"/>
        <w:ind w:left="480" w:hanging="480"/>
        <w:divId w:val="2133328559"/>
        <w:rPr>
          <w:rFonts w:ascii="Cambria" w:hAnsi="Cambria"/>
          <w:noProof/>
          <w:sz w:val="24"/>
        </w:rPr>
      </w:pPr>
      <w:r w:rsidRPr="000317EB">
        <w:rPr>
          <w:rFonts w:ascii="Cambria" w:hAnsi="Cambria"/>
          <w:noProof/>
          <w:sz w:val="24"/>
        </w:rPr>
        <w:t xml:space="preserve">Cushing H 1932 The basophil adenomas of the pituitary body and their clinical manifestations. </w:t>
      </w:r>
      <w:r w:rsidRPr="000317EB">
        <w:rPr>
          <w:rFonts w:ascii="Cambria" w:hAnsi="Cambria"/>
          <w:i/>
          <w:iCs/>
          <w:noProof/>
          <w:sz w:val="24"/>
        </w:rPr>
        <w:t>Bulletin of the Johns Hopkins Hospital</w:t>
      </w:r>
      <w:r w:rsidRPr="000317EB">
        <w:rPr>
          <w:rFonts w:ascii="Cambria" w:hAnsi="Cambria"/>
          <w:noProof/>
          <w:sz w:val="24"/>
        </w:rPr>
        <w:t xml:space="preserve"> </w:t>
      </w:r>
      <w:r w:rsidRPr="000317EB">
        <w:rPr>
          <w:rFonts w:ascii="Cambria" w:hAnsi="Cambria"/>
          <w:b/>
          <w:bCs/>
          <w:noProof/>
          <w:sz w:val="24"/>
        </w:rPr>
        <w:t>50</w:t>
      </w:r>
      <w:r w:rsidRPr="000317EB">
        <w:rPr>
          <w:rFonts w:ascii="Cambria" w:hAnsi="Cambria"/>
          <w:noProof/>
          <w:sz w:val="24"/>
        </w:rPr>
        <w:t xml:space="preserve"> 157–158.</w:t>
      </w:r>
    </w:p>
    <w:p w14:paraId="59DD56EB" w14:textId="77777777" w:rsidR="000317EB" w:rsidRPr="000317EB" w:rsidRDefault="000317EB">
      <w:pPr>
        <w:pStyle w:val="NormalWeb"/>
        <w:ind w:left="480" w:hanging="480"/>
        <w:divId w:val="2133328559"/>
        <w:rPr>
          <w:rFonts w:ascii="Cambria" w:hAnsi="Cambria"/>
          <w:noProof/>
          <w:sz w:val="24"/>
        </w:rPr>
      </w:pPr>
      <w:r w:rsidRPr="000317EB">
        <w:rPr>
          <w:rFonts w:ascii="Cambria" w:hAnsi="Cambria"/>
          <w:noProof/>
          <w:sz w:val="24"/>
        </w:rPr>
        <w:t xml:space="preserve">Dardevet D, Sornet C, Taillandier D, Savary I, Attaix D &amp; Grizard J 1995 Sensitivity and protein turnover response to glucocorticoids are different in skeletal muscle from adult and old rats. Lack of regulation of the ubiquitin-proteasome proteolytic pathway in aging. </w:t>
      </w:r>
      <w:r w:rsidRPr="000317EB">
        <w:rPr>
          <w:rFonts w:ascii="Cambria" w:hAnsi="Cambria"/>
          <w:i/>
          <w:iCs/>
          <w:noProof/>
          <w:sz w:val="24"/>
        </w:rPr>
        <w:t>Journal of Clinical Investigation</w:t>
      </w:r>
      <w:r w:rsidRPr="000317EB">
        <w:rPr>
          <w:rFonts w:ascii="Cambria" w:hAnsi="Cambria"/>
          <w:noProof/>
          <w:sz w:val="24"/>
        </w:rPr>
        <w:t xml:space="preserve"> </w:t>
      </w:r>
      <w:r w:rsidRPr="000317EB">
        <w:rPr>
          <w:rFonts w:ascii="Cambria" w:hAnsi="Cambria"/>
          <w:b/>
          <w:bCs/>
          <w:noProof/>
          <w:sz w:val="24"/>
        </w:rPr>
        <w:t>96</w:t>
      </w:r>
      <w:r w:rsidRPr="000317EB">
        <w:rPr>
          <w:rFonts w:ascii="Cambria" w:hAnsi="Cambria"/>
          <w:noProof/>
          <w:sz w:val="24"/>
        </w:rPr>
        <w:t xml:space="preserve"> 2113–2119. (doi:10.1172/JCI118264)</w:t>
      </w:r>
    </w:p>
    <w:p w14:paraId="1B5C6A69" w14:textId="77777777" w:rsidR="000317EB" w:rsidRPr="000317EB" w:rsidRDefault="000317EB">
      <w:pPr>
        <w:pStyle w:val="NormalWeb"/>
        <w:ind w:left="480" w:hanging="480"/>
        <w:divId w:val="2133328559"/>
        <w:rPr>
          <w:rFonts w:ascii="Cambria" w:hAnsi="Cambria"/>
          <w:noProof/>
          <w:sz w:val="24"/>
        </w:rPr>
      </w:pPr>
      <w:r w:rsidRPr="000317EB">
        <w:rPr>
          <w:rFonts w:ascii="Cambria" w:hAnsi="Cambria"/>
          <w:noProof/>
          <w:sz w:val="24"/>
        </w:rPr>
        <w:t xml:space="preserve">Deng X, Elam MB, Wilcox HG, Cagen LM, Park E a, Raghow R, Patel D, Kumar P, Sheybani A &amp; Russell JC 2004 Dietary olive oil and menhaden oil mitigate induction of lipogenesis in hyperinsulinemic corpulent JCR:LA-cp rats: microarray analysis of lipid-related gene expression. </w:t>
      </w:r>
      <w:r w:rsidRPr="000317EB">
        <w:rPr>
          <w:rFonts w:ascii="Cambria" w:hAnsi="Cambria"/>
          <w:i/>
          <w:iCs/>
          <w:noProof/>
          <w:sz w:val="24"/>
        </w:rPr>
        <w:t>Endocrinology</w:t>
      </w:r>
      <w:r w:rsidRPr="000317EB">
        <w:rPr>
          <w:rFonts w:ascii="Cambria" w:hAnsi="Cambria"/>
          <w:noProof/>
          <w:sz w:val="24"/>
        </w:rPr>
        <w:t xml:space="preserve"> </w:t>
      </w:r>
      <w:r w:rsidRPr="000317EB">
        <w:rPr>
          <w:rFonts w:ascii="Cambria" w:hAnsi="Cambria"/>
          <w:b/>
          <w:bCs/>
          <w:noProof/>
          <w:sz w:val="24"/>
        </w:rPr>
        <w:t>145</w:t>
      </w:r>
      <w:r w:rsidRPr="000317EB">
        <w:rPr>
          <w:rFonts w:ascii="Cambria" w:hAnsi="Cambria"/>
          <w:noProof/>
          <w:sz w:val="24"/>
        </w:rPr>
        <w:t xml:space="preserve"> 5847–5861. (doi:10.1210/en.2004-0371)</w:t>
      </w:r>
    </w:p>
    <w:p w14:paraId="436B0D58" w14:textId="77777777" w:rsidR="000317EB" w:rsidRPr="000317EB" w:rsidRDefault="000317EB">
      <w:pPr>
        <w:pStyle w:val="NormalWeb"/>
        <w:ind w:left="480" w:hanging="480"/>
        <w:divId w:val="2133328559"/>
        <w:rPr>
          <w:rFonts w:ascii="Cambria" w:hAnsi="Cambria"/>
          <w:noProof/>
          <w:sz w:val="24"/>
        </w:rPr>
      </w:pPr>
      <w:r w:rsidRPr="000317EB">
        <w:rPr>
          <w:rFonts w:ascii="Cambria" w:hAnsi="Cambria"/>
          <w:noProof/>
          <w:sz w:val="24"/>
        </w:rPr>
        <w:lastRenderedPageBreak/>
        <w:t xml:space="preserve">Dinarello C a &amp; Kim S-H 2006 IL-32, a novel cytokine with a possible role in disease. </w:t>
      </w:r>
      <w:r w:rsidRPr="000317EB">
        <w:rPr>
          <w:rFonts w:ascii="Cambria" w:hAnsi="Cambria"/>
          <w:i/>
          <w:iCs/>
          <w:noProof/>
          <w:sz w:val="24"/>
        </w:rPr>
        <w:t>Annals of the Rheumatic Diseases</w:t>
      </w:r>
      <w:r w:rsidRPr="000317EB">
        <w:rPr>
          <w:rFonts w:ascii="Cambria" w:hAnsi="Cambria"/>
          <w:noProof/>
          <w:sz w:val="24"/>
        </w:rPr>
        <w:t xml:space="preserve"> </w:t>
      </w:r>
      <w:r w:rsidRPr="000317EB">
        <w:rPr>
          <w:rFonts w:ascii="Cambria" w:hAnsi="Cambria"/>
          <w:b/>
          <w:bCs/>
          <w:noProof/>
          <w:sz w:val="24"/>
        </w:rPr>
        <w:t>65 Suppl 3</w:t>
      </w:r>
      <w:r w:rsidRPr="000317EB">
        <w:rPr>
          <w:rFonts w:ascii="Cambria" w:hAnsi="Cambria"/>
          <w:noProof/>
          <w:sz w:val="24"/>
        </w:rPr>
        <w:t xml:space="preserve"> iii61–i64. (doi:10.1136/ard.2006.058511)</w:t>
      </w:r>
    </w:p>
    <w:p w14:paraId="7CEBC294" w14:textId="77777777" w:rsidR="000317EB" w:rsidRPr="000317EB" w:rsidRDefault="000317EB">
      <w:pPr>
        <w:pStyle w:val="NormalWeb"/>
        <w:ind w:left="480" w:hanging="480"/>
        <w:divId w:val="2133328559"/>
        <w:rPr>
          <w:rFonts w:ascii="Cambria" w:hAnsi="Cambria"/>
          <w:noProof/>
          <w:sz w:val="24"/>
        </w:rPr>
      </w:pPr>
      <w:r w:rsidRPr="000317EB">
        <w:rPr>
          <w:rFonts w:ascii="Cambria" w:hAnsi="Cambria"/>
          <w:noProof/>
          <w:sz w:val="24"/>
        </w:rPr>
        <w:t xml:space="preserve">Galton DJ &amp; Wilson JP 1972 Lipogenesis in adipose tissue of patients with obesity and Cushing’s disease. </w:t>
      </w:r>
      <w:r w:rsidRPr="000317EB">
        <w:rPr>
          <w:rFonts w:ascii="Cambria" w:hAnsi="Cambria"/>
          <w:i/>
          <w:iCs/>
          <w:noProof/>
          <w:sz w:val="24"/>
        </w:rPr>
        <w:t>Clinical Science</w:t>
      </w:r>
      <w:r w:rsidRPr="000317EB">
        <w:rPr>
          <w:rFonts w:ascii="Cambria" w:hAnsi="Cambria"/>
          <w:noProof/>
          <w:sz w:val="24"/>
        </w:rPr>
        <w:t xml:space="preserve"> </w:t>
      </w:r>
      <w:r w:rsidRPr="000317EB">
        <w:rPr>
          <w:rFonts w:ascii="Cambria" w:hAnsi="Cambria"/>
          <w:b/>
          <w:bCs/>
          <w:noProof/>
          <w:sz w:val="24"/>
        </w:rPr>
        <w:t>43</w:t>
      </w:r>
      <w:r w:rsidRPr="000317EB">
        <w:rPr>
          <w:rFonts w:ascii="Cambria" w:hAnsi="Cambria"/>
          <w:noProof/>
          <w:sz w:val="24"/>
        </w:rPr>
        <w:t xml:space="preserve"> 17P.</w:t>
      </w:r>
    </w:p>
    <w:p w14:paraId="7B94B141" w14:textId="77777777" w:rsidR="000317EB" w:rsidRPr="000317EB" w:rsidRDefault="000317EB">
      <w:pPr>
        <w:pStyle w:val="NormalWeb"/>
        <w:ind w:left="480" w:hanging="480"/>
        <w:divId w:val="2133328559"/>
        <w:rPr>
          <w:rFonts w:ascii="Cambria" w:hAnsi="Cambria"/>
          <w:noProof/>
          <w:sz w:val="24"/>
        </w:rPr>
      </w:pPr>
      <w:r w:rsidRPr="000317EB">
        <w:rPr>
          <w:rFonts w:ascii="Cambria" w:hAnsi="Cambria"/>
          <w:noProof/>
          <w:sz w:val="24"/>
        </w:rPr>
        <w:t xml:space="preserve">Gathercole LL, Bujalska IJ, Stewart PM &amp; Tomlinson JW 2007 Glucocorticoid modulation of insulin signaling in human subcutaneous adipose tissue. </w:t>
      </w:r>
      <w:r w:rsidRPr="000317EB">
        <w:rPr>
          <w:rFonts w:ascii="Cambria" w:hAnsi="Cambria"/>
          <w:i/>
          <w:iCs/>
          <w:noProof/>
          <w:sz w:val="24"/>
        </w:rPr>
        <w:t>The Journal of Clinical Endocrinology and Metabolism</w:t>
      </w:r>
      <w:r w:rsidRPr="000317EB">
        <w:rPr>
          <w:rFonts w:ascii="Cambria" w:hAnsi="Cambria"/>
          <w:noProof/>
          <w:sz w:val="24"/>
        </w:rPr>
        <w:t xml:space="preserve"> </w:t>
      </w:r>
      <w:r w:rsidRPr="000317EB">
        <w:rPr>
          <w:rFonts w:ascii="Cambria" w:hAnsi="Cambria"/>
          <w:b/>
          <w:bCs/>
          <w:noProof/>
          <w:sz w:val="24"/>
        </w:rPr>
        <w:t>92</w:t>
      </w:r>
      <w:r w:rsidRPr="000317EB">
        <w:rPr>
          <w:rFonts w:ascii="Cambria" w:hAnsi="Cambria"/>
          <w:noProof/>
          <w:sz w:val="24"/>
        </w:rPr>
        <w:t xml:space="preserve"> 4332–4339. (doi:10.1210/jc.2007-1399)</w:t>
      </w:r>
    </w:p>
    <w:p w14:paraId="126116CF" w14:textId="77777777" w:rsidR="000317EB" w:rsidRPr="000317EB" w:rsidRDefault="000317EB">
      <w:pPr>
        <w:pStyle w:val="NormalWeb"/>
        <w:ind w:left="480" w:hanging="480"/>
        <w:divId w:val="2133328559"/>
        <w:rPr>
          <w:rFonts w:ascii="Cambria" w:hAnsi="Cambria"/>
          <w:noProof/>
          <w:sz w:val="24"/>
        </w:rPr>
      </w:pPr>
      <w:r w:rsidRPr="000317EB">
        <w:rPr>
          <w:rFonts w:ascii="Cambria" w:hAnsi="Cambria"/>
          <w:noProof/>
          <w:sz w:val="24"/>
        </w:rPr>
        <w:t xml:space="preserve">Geer EB, Islam J &amp; Buettner C 2014 Mechanisms of glucocorticoid-induced insulin resistance: Focus on adipose tissue function and lipid metabolism. </w:t>
      </w:r>
      <w:r w:rsidRPr="000317EB">
        <w:rPr>
          <w:rFonts w:ascii="Cambria" w:hAnsi="Cambria"/>
          <w:i/>
          <w:iCs/>
          <w:noProof/>
          <w:sz w:val="24"/>
        </w:rPr>
        <w:t>Endocrinology and Metabolism Clinics of North America</w:t>
      </w:r>
      <w:r w:rsidRPr="000317EB">
        <w:rPr>
          <w:rFonts w:ascii="Cambria" w:hAnsi="Cambria"/>
          <w:noProof/>
          <w:sz w:val="24"/>
        </w:rPr>
        <w:t xml:space="preserve"> </w:t>
      </w:r>
      <w:r w:rsidRPr="000317EB">
        <w:rPr>
          <w:rFonts w:ascii="Cambria" w:hAnsi="Cambria"/>
          <w:b/>
          <w:bCs/>
          <w:noProof/>
          <w:sz w:val="24"/>
        </w:rPr>
        <w:t>43</w:t>
      </w:r>
      <w:r w:rsidRPr="000317EB">
        <w:rPr>
          <w:rFonts w:ascii="Cambria" w:hAnsi="Cambria"/>
          <w:noProof/>
          <w:sz w:val="24"/>
        </w:rPr>
        <w:t xml:space="preserve"> 75–102. (doi:10.1016/j.ecl.2013.10.005)</w:t>
      </w:r>
    </w:p>
    <w:p w14:paraId="31B4B0FB" w14:textId="77777777" w:rsidR="000317EB" w:rsidRPr="000317EB" w:rsidRDefault="000317EB">
      <w:pPr>
        <w:pStyle w:val="NormalWeb"/>
        <w:ind w:left="480" w:hanging="480"/>
        <w:divId w:val="2133328559"/>
        <w:rPr>
          <w:rFonts w:ascii="Cambria" w:hAnsi="Cambria"/>
          <w:noProof/>
          <w:sz w:val="24"/>
        </w:rPr>
      </w:pPr>
      <w:r w:rsidRPr="000317EB">
        <w:rPr>
          <w:rFonts w:ascii="Cambria" w:hAnsi="Cambria"/>
          <w:noProof/>
          <w:sz w:val="24"/>
        </w:rPr>
        <w:t xml:space="preserve">Halleux CM, Servais I, Reul BA, Detry R &amp; Brichard SM 1998 Multihormonal control of ob gene expression and leptin secretion from cultured human visceral adipose tissue: Increased responsiveness to glucocorticoids in obesity. </w:t>
      </w:r>
      <w:r w:rsidRPr="000317EB">
        <w:rPr>
          <w:rFonts w:ascii="Cambria" w:hAnsi="Cambria"/>
          <w:i/>
          <w:iCs/>
          <w:noProof/>
          <w:sz w:val="24"/>
        </w:rPr>
        <w:t>Journal of Clinical Endocrinology and Metabolism</w:t>
      </w:r>
      <w:r w:rsidRPr="000317EB">
        <w:rPr>
          <w:rFonts w:ascii="Cambria" w:hAnsi="Cambria"/>
          <w:noProof/>
          <w:sz w:val="24"/>
        </w:rPr>
        <w:t xml:space="preserve"> </w:t>
      </w:r>
      <w:r w:rsidRPr="000317EB">
        <w:rPr>
          <w:rFonts w:ascii="Cambria" w:hAnsi="Cambria"/>
          <w:b/>
          <w:bCs/>
          <w:noProof/>
          <w:sz w:val="24"/>
        </w:rPr>
        <w:t>83</w:t>
      </w:r>
      <w:r w:rsidRPr="000317EB">
        <w:rPr>
          <w:rFonts w:ascii="Cambria" w:hAnsi="Cambria"/>
          <w:noProof/>
          <w:sz w:val="24"/>
        </w:rPr>
        <w:t xml:space="preserve"> 902–910. (doi:10.1210/jc.83.3.902)</w:t>
      </w:r>
    </w:p>
    <w:p w14:paraId="7BF66658" w14:textId="77777777" w:rsidR="000317EB" w:rsidRPr="000317EB" w:rsidRDefault="000317EB">
      <w:pPr>
        <w:pStyle w:val="NormalWeb"/>
        <w:ind w:left="480" w:hanging="480"/>
        <w:divId w:val="2133328559"/>
        <w:rPr>
          <w:rFonts w:ascii="Cambria" w:hAnsi="Cambria"/>
          <w:noProof/>
          <w:sz w:val="24"/>
        </w:rPr>
      </w:pPr>
      <w:r w:rsidRPr="000317EB">
        <w:rPr>
          <w:rFonts w:ascii="Cambria" w:hAnsi="Cambria"/>
          <w:noProof/>
          <w:sz w:val="24"/>
        </w:rPr>
        <w:t xml:space="preserve">Harris C, Roohk DJ, Fitch M, Boudignon BM, Halloran BP &amp; Hellerstein MK 2013 Large increases in adipose triacylglycerol flux in Cushingoid CRH-Tg mice are explained by futile cycling. </w:t>
      </w:r>
      <w:r w:rsidRPr="000317EB">
        <w:rPr>
          <w:rFonts w:ascii="Cambria" w:hAnsi="Cambria"/>
          <w:i/>
          <w:iCs/>
          <w:noProof/>
          <w:sz w:val="24"/>
        </w:rPr>
        <w:t>American Journal of Physiology. Endocrinology and Metabolism</w:t>
      </w:r>
      <w:r w:rsidRPr="000317EB">
        <w:rPr>
          <w:rFonts w:ascii="Cambria" w:hAnsi="Cambria"/>
          <w:noProof/>
          <w:sz w:val="24"/>
        </w:rPr>
        <w:t xml:space="preserve"> </w:t>
      </w:r>
      <w:r w:rsidRPr="000317EB">
        <w:rPr>
          <w:rFonts w:ascii="Cambria" w:hAnsi="Cambria"/>
          <w:b/>
          <w:bCs/>
          <w:noProof/>
          <w:sz w:val="24"/>
        </w:rPr>
        <w:t>304</w:t>
      </w:r>
      <w:r w:rsidRPr="000317EB">
        <w:rPr>
          <w:rFonts w:ascii="Cambria" w:hAnsi="Cambria"/>
          <w:noProof/>
          <w:sz w:val="24"/>
        </w:rPr>
        <w:t xml:space="preserve"> E282–E293. (doi:10.1152/ajpendo.00154.2012)</w:t>
      </w:r>
    </w:p>
    <w:p w14:paraId="36C14404" w14:textId="77777777" w:rsidR="000317EB" w:rsidRPr="000317EB" w:rsidRDefault="000317EB">
      <w:pPr>
        <w:pStyle w:val="NormalWeb"/>
        <w:ind w:left="480" w:hanging="480"/>
        <w:divId w:val="2133328559"/>
        <w:rPr>
          <w:rFonts w:ascii="Cambria" w:hAnsi="Cambria"/>
          <w:noProof/>
          <w:sz w:val="24"/>
        </w:rPr>
      </w:pPr>
      <w:r w:rsidRPr="000317EB">
        <w:rPr>
          <w:rFonts w:ascii="Cambria" w:hAnsi="Cambria"/>
          <w:noProof/>
          <w:sz w:val="24"/>
        </w:rPr>
        <w:t xml:space="preserve">Hazlehurst JM, Gathercole LL, Nasiri M, Armstrong MJ, Borrows S, Yu J, Wagenmakers AJM, Stewart PM &amp; Tomlinson JW 2013 Glucocorticoids fail to cause insulin resistance in human subcutaneous adipose tissue in vivo. </w:t>
      </w:r>
      <w:r w:rsidRPr="000317EB">
        <w:rPr>
          <w:rFonts w:ascii="Cambria" w:hAnsi="Cambria"/>
          <w:i/>
          <w:iCs/>
          <w:noProof/>
          <w:sz w:val="24"/>
        </w:rPr>
        <w:t>The Journal of Clinical Endocrinology and Metabolism</w:t>
      </w:r>
      <w:r w:rsidRPr="000317EB">
        <w:rPr>
          <w:rFonts w:ascii="Cambria" w:hAnsi="Cambria"/>
          <w:noProof/>
          <w:sz w:val="24"/>
        </w:rPr>
        <w:t xml:space="preserve"> </w:t>
      </w:r>
      <w:r w:rsidRPr="000317EB">
        <w:rPr>
          <w:rFonts w:ascii="Cambria" w:hAnsi="Cambria"/>
          <w:b/>
          <w:bCs/>
          <w:noProof/>
          <w:sz w:val="24"/>
        </w:rPr>
        <w:t>98</w:t>
      </w:r>
      <w:r w:rsidRPr="000317EB">
        <w:rPr>
          <w:rFonts w:ascii="Cambria" w:hAnsi="Cambria"/>
          <w:noProof/>
          <w:sz w:val="24"/>
        </w:rPr>
        <w:t xml:space="preserve"> 1631–1640. (doi:10.1210/jc.2012-3523)</w:t>
      </w:r>
    </w:p>
    <w:p w14:paraId="2F5B25A5" w14:textId="77777777" w:rsidR="000317EB" w:rsidRPr="000317EB" w:rsidRDefault="000317EB">
      <w:pPr>
        <w:pStyle w:val="NormalWeb"/>
        <w:ind w:left="480" w:hanging="480"/>
        <w:divId w:val="2133328559"/>
        <w:rPr>
          <w:rFonts w:ascii="Cambria" w:hAnsi="Cambria"/>
          <w:noProof/>
          <w:sz w:val="24"/>
        </w:rPr>
      </w:pPr>
      <w:r w:rsidRPr="000317EB">
        <w:rPr>
          <w:rFonts w:ascii="Cambria" w:hAnsi="Cambria"/>
          <w:noProof/>
          <w:sz w:val="24"/>
        </w:rPr>
        <w:t xml:space="preserve">Holland WL, Brozinick JT, Wang L-P, Hawkins ED, Sargent KM, Liu Y, Narra K, Hoehn KL, Knotts TA, Siesky A </w:t>
      </w:r>
      <w:r w:rsidRPr="000317EB">
        <w:rPr>
          <w:rFonts w:ascii="Cambria" w:hAnsi="Cambria"/>
          <w:i/>
          <w:iCs/>
          <w:noProof/>
          <w:sz w:val="24"/>
        </w:rPr>
        <w:t>et al.</w:t>
      </w:r>
      <w:r w:rsidRPr="000317EB">
        <w:rPr>
          <w:rFonts w:ascii="Cambria" w:hAnsi="Cambria"/>
          <w:noProof/>
          <w:sz w:val="24"/>
        </w:rPr>
        <w:t xml:space="preserve"> 2007 Inhibition of ceramide synthesis ameliorates glucocorticoid-, saturated-fat-, and obesity-induced insulin resistance. </w:t>
      </w:r>
      <w:r w:rsidRPr="000317EB">
        <w:rPr>
          <w:rFonts w:ascii="Cambria" w:hAnsi="Cambria"/>
          <w:i/>
          <w:iCs/>
          <w:noProof/>
          <w:sz w:val="24"/>
        </w:rPr>
        <w:t>Cell Metabolism</w:t>
      </w:r>
      <w:r w:rsidRPr="000317EB">
        <w:rPr>
          <w:rFonts w:ascii="Cambria" w:hAnsi="Cambria"/>
          <w:noProof/>
          <w:sz w:val="24"/>
        </w:rPr>
        <w:t xml:space="preserve"> </w:t>
      </w:r>
      <w:r w:rsidRPr="000317EB">
        <w:rPr>
          <w:rFonts w:ascii="Cambria" w:hAnsi="Cambria"/>
          <w:b/>
          <w:bCs/>
          <w:noProof/>
          <w:sz w:val="24"/>
        </w:rPr>
        <w:t>5</w:t>
      </w:r>
      <w:r w:rsidRPr="000317EB">
        <w:rPr>
          <w:rFonts w:ascii="Cambria" w:hAnsi="Cambria"/>
          <w:noProof/>
          <w:sz w:val="24"/>
        </w:rPr>
        <w:t xml:space="preserve"> 167–179. (doi:10.1016/j.cmet.2007.01.002)</w:t>
      </w:r>
    </w:p>
    <w:p w14:paraId="56BFFCC3" w14:textId="77777777" w:rsidR="000317EB" w:rsidRPr="000317EB" w:rsidRDefault="000317EB">
      <w:pPr>
        <w:pStyle w:val="NormalWeb"/>
        <w:ind w:left="480" w:hanging="480"/>
        <w:divId w:val="2133328559"/>
        <w:rPr>
          <w:rFonts w:ascii="Cambria" w:hAnsi="Cambria"/>
          <w:noProof/>
          <w:sz w:val="24"/>
        </w:rPr>
      </w:pPr>
      <w:r w:rsidRPr="000317EB">
        <w:rPr>
          <w:rFonts w:ascii="Cambria" w:hAnsi="Cambria"/>
          <w:noProof/>
          <w:sz w:val="24"/>
        </w:rPr>
        <w:t xml:space="preserve">Kim D, Pertea G, Trapnell C, Pimentel H, Kelley R &amp; Salzberg SL 2013 TopHat2: accurate alignment of transcriptomes in the presence of insertions, deletions and gene fusions. </w:t>
      </w:r>
      <w:r w:rsidRPr="000317EB">
        <w:rPr>
          <w:rFonts w:ascii="Cambria" w:hAnsi="Cambria"/>
          <w:i/>
          <w:iCs/>
          <w:noProof/>
          <w:sz w:val="24"/>
        </w:rPr>
        <w:t>Genome Biology</w:t>
      </w:r>
      <w:r w:rsidRPr="000317EB">
        <w:rPr>
          <w:rFonts w:ascii="Cambria" w:hAnsi="Cambria"/>
          <w:noProof/>
          <w:sz w:val="24"/>
        </w:rPr>
        <w:t xml:space="preserve"> </w:t>
      </w:r>
      <w:r w:rsidRPr="000317EB">
        <w:rPr>
          <w:rFonts w:ascii="Cambria" w:hAnsi="Cambria"/>
          <w:b/>
          <w:bCs/>
          <w:noProof/>
          <w:sz w:val="24"/>
        </w:rPr>
        <w:t>14</w:t>
      </w:r>
      <w:r w:rsidRPr="000317EB">
        <w:rPr>
          <w:rFonts w:ascii="Cambria" w:hAnsi="Cambria"/>
          <w:noProof/>
          <w:sz w:val="24"/>
        </w:rPr>
        <w:t xml:space="preserve"> R36. (doi:10.1186/gb-2013-14-4-r36)</w:t>
      </w:r>
    </w:p>
    <w:p w14:paraId="1E50AC2B" w14:textId="77777777" w:rsidR="000317EB" w:rsidRPr="000317EB" w:rsidRDefault="000317EB">
      <w:pPr>
        <w:pStyle w:val="NormalWeb"/>
        <w:ind w:left="480" w:hanging="480"/>
        <w:divId w:val="2133328559"/>
        <w:rPr>
          <w:rFonts w:ascii="Cambria" w:hAnsi="Cambria"/>
          <w:noProof/>
          <w:sz w:val="24"/>
        </w:rPr>
      </w:pPr>
      <w:r w:rsidRPr="000317EB">
        <w:rPr>
          <w:rFonts w:ascii="Cambria" w:hAnsi="Cambria"/>
          <w:noProof/>
          <w:sz w:val="24"/>
        </w:rPr>
        <w:t xml:space="preserve">Langmead B &amp; Salzberg S 2012 Fast gapped-read alignment with Bowtie 2. </w:t>
      </w:r>
      <w:r w:rsidRPr="000317EB">
        <w:rPr>
          <w:rFonts w:ascii="Cambria" w:hAnsi="Cambria"/>
          <w:i/>
          <w:iCs/>
          <w:noProof/>
          <w:sz w:val="24"/>
        </w:rPr>
        <w:t>Nature Methods</w:t>
      </w:r>
      <w:r w:rsidRPr="000317EB">
        <w:rPr>
          <w:rFonts w:ascii="Cambria" w:hAnsi="Cambria"/>
          <w:noProof/>
          <w:sz w:val="24"/>
        </w:rPr>
        <w:t xml:space="preserve"> </w:t>
      </w:r>
      <w:r w:rsidRPr="000317EB">
        <w:rPr>
          <w:rFonts w:ascii="Cambria" w:hAnsi="Cambria"/>
          <w:b/>
          <w:bCs/>
          <w:noProof/>
          <w:sz w:val="24"/>
        </w:rPr>
        <w:t>9</w:t>
      </w:r>
      <w:r w:rsidRPr="000317EB">
        <w:rPr>
          <w:rFonts w:ascii="Cambria" w:hAnsi="Cambria"/>
          <w:noProof/>
          <w:sz w:val="24"/>
        </w:rPr>
        <w:t xml:space="preserve"> 357–360. (doi:10.1038/nmeth.1923)</w:t>
      </w:r>
    </w:p>
    <w:p w14:paraId="17E9B39B" w14:textId="77777777" w:rsidR="000317EB" w:rsidRPr="000317EB" w:rsidRDefault="000317EB">
      <w:pPr>
        <w:pStyle w:val="NormalWeb"/>
        <w:ind w:left="480" w:hanging="480"/>
        <w:divId w:val="2133328559"/>
        <w:rPr>
          <w:rFonts w:ascii="Cambria" w:hAnsi="Cambria"/>
          <w:noProof/>
          <w:sz w:val="24"/>
        </w:rPr>
      </w:pPr>
      <w:r w:rsidRPr="000317EB">
        <w:rPr>
          <w:rFonts w:ascii="Cambria" w:hAnsi="Cambria"/>
          <w:noProof/>
          <w:sz w:val="24"/>
        </w:rPr>
        <w:lastRenderedPageBreak/>
        <w:t xml:space="preserve">Lindholm J, Juul S, Jørgensen JOL, Astrup J, Bjerre P, Feldt-Rasmussen U, Hagen C, Jørgensen J, Kosteljanetz M, Kristensen L </w:t>
      </w:r>
      <w:r w:rsidRPr="000317EB">
        <w:rPr>
          <w:rFonts w:ascii="Cambria" w:hAnsi="Cambria"/>
          <w:i/>
          <w:iCs/>
          <w:noProof/>
          <w:sz w:val="24"/>
        </w:rPr>
        <w:t>et al.</w:t>
      </w:r>
      <w:r w:rsidRPr="000317EB">
        <w:rPr>
          <w:rFonts w:ascii="Cambria" w:hAnsi="Cambria"/>
          <w:noProof/>
          <w:sz w:val="24"/>
        </w:rPr>
        <w:t xml:space="preserve"> 2001 Incidence and late prognosis of Cushing’s syndrome: A population-based study. </w:t>
      </w:r>
      <w:r w:rsidRPr="000317EB">
        <w:rPr>
          <w:rFonts w:ascii="Cambria" w:hAnsi="Cambria"/>
          <w:i/>
          <w:iCs/>
          <w:noProof/>
          <w:sz w:val="24"/>
        </w:rPr>
        <w:t>Journal of Clinical Endocrinology and Metabolism</w:t>
      </w:r>
      <w:r w:rsidRPr="000317EB">
        <w:rPr>
          <w:rFonts w:ascii="Cambria" w:hAnsi="Cambria"/>
          <w:noProof/>
          <w:sz w:val="24"/>
        </w:rPr>
        <w:t xml:space="preserve"> </w:t>
      </w:r>
      <w:r w:rsidRPr="000317EB">
        <w:rPr>
          <w:rFonts w:ascii="Cambria" w:hAnsi="Cambria"/>
          <w:b/>
          <w:bCs/>
          <w:noProof/>
          <w:sz w:val="24"/>
        </w:rPr>
        <w:t>86</w:t>
      </w:r>
      <w:r w:rsidRPr="000317EB">
        <w:rPr>
          <w:rFonts w:ascii="Cambria" w:hAnsi="Cambria"/>
          <w:noProof/>
          <w:sz w:val="24"/>
        </w:rPr>
        <w:t xml:space="preserve"> 117–123. (doi:10.1210/jc.86.1.117)</w:t>
      </w:r>
    </w:p>
    <w:p w14:paraId="7B9C0DCF" w14:textId="77777777" w:rsidR="000317EB" w:rsidRPr="000317EB" w:rsidRDefault="000317EB">
      <w:pPr>
        <w:pStyle w:val="NormalWeb"/>
        <w:ind w:left="480" w:hanging="480"/>
        <w:divId w:val="2133328559"/>
        <w:rPr>
          <w:rFonts w:ascii="Cambria" w:hAnsi="Cambria"/>
          <w:noProof/>
          <w:sz w:val="24"/>
        </w:rPr>
      </w:pPr>
      <w:r w:rsidRPr="000317EB">
        <w:rPr>
          <w:rFonts w:ascii="Cambria" w:hAnsi="Cambria"/>
          <w:noProof/>
          <w:sz w:val="24"/>
        </w:rPr>
        <w:t xml:space="preserve">Long W, Wei L &amp; Barrett EJ 2001 Dexamethasone inhibits the stimulation of muscle protein synthesis and PHAS-I and p70 S6-kinase phosphorylation. </w:t>
      </w:r>
      <w:r w:rsidRPr="000317EB">
        <w:rPr>
          <w:rFonts w:ascii="Cambria" w:hAnsi="Cambria"/>
          <w:i/>
          <w:iCs/>
          <w:noProof/>
          <w:sz w:val="24"/>
        </w:rPr>
        <w:t>American Journal of Physiology. Endocrinology and Metabolism</w:t>
      </w:r>
      <w:r w:rsidRPr="000317EB">
        <w:rPr>
          <w:rFonts w:ascii="Cambria" w:hAnsi="Cambria"/>
          <w:noProof/>
          <w:sz w:val="24"/>
        </w:rPr>
        <w:t xml:space="preserve"> </w:t>
      </w:r>
      <w:r w:rsidRPr="000317EB">
        <w:rPr>
          <w:rFonts w:ascii="Cambria" w:hAnsi="Cambria"/>
          <w:b/>
          <w:bCs/>
          <w:noProof/>
          <w:sz w:val="24"/>
        </w:rPr>
        <w:t>280</w:t>
      </w:r>
      <w:r w:rsidRPr="000317EB">
        <w:rPr>
          <w:rFonts w:ascii="Cambria" w:hAnsi="Cambria"/>
          <w:noProof/>
          <w:sz w:val="24"/>
        </w:rPr>
        <w:t xml:space="preserve"> E570–E575.</w:t>
      </w:r>
    </w:p>
    <w:p w14:paraId="2CCAA97F" w14:textId="77777777" w:rsidR="000317EB" w:rsidRPr="000317EB" w:rsidRDefault="000317EB">
      <w:pPr>
        <w:pStyle w:val="NormalWeb"/>
        <w:ind w:left="480" w:hanging="480"/>
        <w:divId w:val="2133328559"/>
        <w:rPr>
          <w:rFonts w:ascii="Cambria" w:hAnsi="Cambria"/>
          <w:noProof/>
          <w:sz w:val="24"/>
        </w:rPr>
      </w:pPr>
      <w:r w:rsidRPr="000317EB">
        <w:rPr>
          <w:rFonts w:ascii="Cambria" w:hAnsi="Cambria"/>
          <w:noProof/>
          <w:sz w:val="24"/>
        </w:rPr>
        <w:t xml:space="preserve">Love MI, Huber W &amp; Anders S 2014 </w:t>
      </w:r>
      <w:r w:rsidRPr="000317EB">
        <w:rPr>
          <w:rFonts w:ascii="Cambria" w:hAnsi="Cambria"/>
          <w:i/>
          <w:iCs/>
          <w:noProof/>
          <w:sz w:val="24"/>
        </w:rPr>
        <w:t>Moderated Estimation of Fold Change and Dispersion for RNA-Seq Data with DESeq2</w:t>
      </w:r>
      <w:r w:rsidRPr="000317EB">
        <w:rPr>
          <w:rFonts w:ascii="Cambria" w:hAnsi="Cambria"/>
          <w:noProof/>
          <w:sz w:val="24"/>
        </w:rPr>
        <w:t>. (doi:10.1101/002832)</w:t>
      </w:r>
    </w:p>
    <w:p w14:paraId="75D54B2B" w14:textId="77777777" w:rsidR="000317EB" w:rsidRPr="000317EB" w:rsidRDefault="000317EB">
      <w:pPr>
        <w:pStyle w:val="NormalWeb"/>
        <w:ind w:left="480" w:hanging="480"/>
        <w:divId w:val="2133328559"/>
        <w:rPr>
          <w:rFonts w:ascii="Cambria" w:hAnsi="Cambria"/>
          <w:noProof/>
          <w:sz w:val="24"/>
        </w:rPr>
      </w:pPr>
      <w:r w:rsidRPr="000317EB">
        <w:rPr>
          <w:rFonts w:ascii="Cambria" w:hAnsi="Cambria"/>
          <w:noProof/>
          <w:sz w:val="24"/>
        </w:rPr>
        <w:t xml:space="preserve">Lumeng CN &amp; Saltiel AR 2011 Inflammatory links between obesity and metabolic disease. </w:t>
      </w:r>
      <w:r w:rsidRPr="000317EB">
        <w:rPr>
          <w:rFonts w:ascii="Cambria" w:hAnsi="Cambria"/>
          <w:i/>
          <w:iCs/>
          <w:noProof/>
          <w:sz w:val="24"/>
        </w:rPr>
        <w:t>The Journal of Clinical Investigation</w:t>
      </w:r>
      <w:r w:rsidRPr="000317EB">
        <w:rPr>
          <w:rFonts w:ascii="Cambria" w:hAnsi="Cambria"/>
          <w:noProof/>
          <w:sz w:val="24"/>
        </w:rPr>
        <w:t xml:space="preserve"> </w:t>
      </w:r>
      <w:r w:rsidRPr="000317EB">
        <w:rPr>
          <w:rFonts w:ascii="Cambria" w:hAnsi="Cambria"/>
          <w:b/>
          <w:bCs/>
          <w:noProof/>
          <w:sz w:val="24"/>
        </w:rPr>
        <w:t>121</w:t>
      </w:r>
      <w:r w:rsidRPr="000317EB">
        <w:rPr>
          <w:rFonts w:ascii="Cambria" w:hAnsi="Cambria"/>
          <w:noProof/>
          <w:sz w:val="24"/>
        </w:rPr>
        <w:t xml:space="preserve"> 2111–2117. (doi:10.1172/JCI57132)</w:t>
      </w:r>
    </w:p>
    <w:p w14:paraId="12B1AF41" w14:textId="77777777" w:rsidR="000317EB" w:rsidRPr="000317EB" w:rsidRDefault="000317EB">
      <w:pPr>
        <w:pStyle w:val="NormalWeb"/>
        <w:ind w:left="480" w:hanging="480"/>
        <w:divId w:val="2133328559"/>
        <w:rPr>
          <w:rFonts w:ascii="Cambria" w:hAnsi="Cambria"/>
          <w:noProof/>
          <w:sz w:val="24"/>
        </w:rPr>
      </w:pPr>
      <w:r w:rsidRPr="000317EB">
        <w:rPr>
          <w:rFonts w:ascii="Cambria" w:hAnsi="Cambria"/>
          <w:noProof/>
          <w:sz w:val="24"/>
        </w:rPr>
        <w:t xml:space="preserve">Macfarlane DP, Forbes S &amp; Walker BR 2008 Glucocorticoids and fatty acid metabolism in humans: Fuelling fat redistribution in the metabolic syndrome. </w:t>
      </w:r>
      <w:r w:rsidRPr="000317EB">
        <w:rPr>
          <w:rFonts w:ascii="Cambria" w:hAnsi="Cambria"/>
          <w:i/>
          <w:iCs/>
          <w:noProof/>
          <w:sz w:val="24"/>
        </w:rPr>
        <w:t>Journal of Endocrinology</w:t>
      </w:r>
      <w:r w:rsidRPr="000317EB">
        <w:rPr>
          <w:rFonts w:ascii="Cambria" w:hAnsi="Cambria"/>
          <w:noProof/>
          <w:sz w:val="24"/>
        </w:rPr>
        <w:t xml:space="preserve"> </w:t>
      </w:r>
      <w:r w:rsidRPr="000317EB">
        <w:rPr>
          <w:rFonts w:ascii="Cambria" w:hAnsi="Cambria"/>
          <w:b/>
          <w:bCs/>
          <w:noProof/>
          <w:sz w:val="24"/>
        </w:rPr>
        <w:t>197</w:t>
      </w:r>
      <w:r w:rsidRPr="000317EB">
        <w:rPr>
          <w:rFonts w:ascii="Cambria" w:hAnsi="Cambria"/>
          <w:noProof/>
          <w:sz w:val="24"/>
        </w:rPr>
        <w:t xml:space="preserve"> 189–204. (doi:10.1677/JOE-08-0054)</w:t>
      </w:r>
    </w:p>
    <w:p w14:paraId="459D0331" w14:textId="77777777" w:rsidR="000317EB" w:rsidRPr="000317EB" w:rsidRDefault="000317EB">
      <w:pPr>
        <w:pStyle w:val="NormalWeb"/>
        <w:ind w:left="480" w:hanging="480"/>
        <w:divId w:val="2133328559"/>
        <w:rPr>
          <w:rFonts w:ascii="Cambria" w:hAnsi="Cambria"/>
          <w:noProof/>
          <w:sz w:val="24"/>
        </w:rPr>
      </w:pPr>
      <w:r w:rsidRPr="000317EB">
        <w:rPr>
          <w:rFonts w:ascii="Cambria" w:hAnsi="Cambria"/>
          <w:noProof/>
          <w:sz w:val="24"/>
        </w:rPr>
        <w:t xml:space="preserve">Mayo-Smith W, Hayes CW, Biller BM, Klibanski A, Rosenthal H &amp; Rosenthal DI 1989 Body fat distribution measured with CT: correlations in healthy subjects, patients with anorexia nervosa, and patients with Cushing syndrome. </w:t>
      </w:r>
      <w:r w:rsidRPr="000317EB">
        <w:rPr>
          <w:rFonts w:ascii="Cambria" w:hAnsi="Cambria"/>
          <w:i/>
          <w:iCs/>
          <w:noProof/>
          <w:sz w:val="24"/>
        </w:rPr>
        <w:t>Radiology</w:t>
      </w:r>
      <w:r w:rsidRPr="000317EB">
        <w:rPr>
          <w:rFonts w:ascii="Cambria" w:hAnsi="Cambria"/>
          <w:noProof/>
          <w:sz w:val="24"/>
        </w:rPr>
        <w:t xml:space="preserve"> </w:t>
      </w:r>
      <w:r w:rsidRPr="000317EB">
        <w:rPr>
          <w:rFonts w:ascii="Cambria" w:hAnsi="Cambria"/>
          <w:b/>
          <w:bCs/>
          <w:noProof/>
          <w:sz w:val="24"/>
        </w:rPr>
        <w:t>170</w:t>
      </w:r>
      <w:r w:rsidRPr="000317EB">
        <w:rPr>
          <w:rFonts w:ascii="Cambria" w:hAnsi="Cambria"/>
          <w:noProof/>
          <w:sz w:val="24"/>
        </w:rPr>
        <w:t xml:space="preserve"> 515–518.</w:t>
      </w:r>
    </w:p>
    <w:p w14:paraId="33903995" w14:textId="77777777" w:rsidR="000317EB" w:rsidRPr="000317EB" w:rsidRDefault="000317EB">
      <w:pPr>
        <w:pStyle w:val="NormalWeb"/>
        <w:ind w:left="480" w:hanging="480"/>
        <w:divId w:val="2133328559"/>
        <w:rPr>
          <w:rFonts w:ascii="Cambria" w:hAnsi="Cambria"/>
          <w:noProof/>
          <w:sz w:val="24"/>
        </w:rPr>
      </w:pPr>
      <w:r w:rsidRPr="000317EB">
        <w:rPr>
          <w:rFonts w:ascii="Cambria" w:hAnsi="Cambria"/>
          <w:noProof/>
          <w:sz w:val="24"/>
        </w:rPr>
        <w:t xml:space="preserve">Menconi M, Fareed M, O’Neal P, Poylin V, Wei W &amp; Hasselgren P-O 2007 Role of glucocorticoids in the molecular regulation of muscle wasting. </w:t>
      </w:r>
      <w:r w:rsidRPr="000317EB">
        <w:rPr>
          <w:rFonts w:ascii="Cambria" w:hAnsi="Cambria"/>
          <w:i/>
          <w:iCs/>
          <w:noProof/>
          <w:sz w:val="24"/>
        </w:rPr>
        <w:t>Critical Care Medicine</w:t>
      </w:r>
      <w:r w:rsidRPr="000317EB">
        <w:rPr>
          <w:rFonts w:ascii="Cambria" w:hAnsi="Cambria"/>
          <w:noProof/>
          <w:sz w:val="24"/>
        </w:rPr>
        <w:t xml:space="preserve"> </w:t>
      </w:r>
      <w:r w:rsidRPr="000317EB">
        <w:rPr>
          <w:rFonts w:ascii="Cambria" w:hAnsi="Cambria"/>
          <w:b/>
          <w:bCs/>
          <w:noProof/>
          <w:sz w:val="24"/>
        </w:rPr>
        <w:t>35</w:t>
      </w:r>
      <w:r w:rsidRPr="000317EB">
        <w:rPr>
          <w:rFonts w:ascii="Cambria" w:hAnsi="Cambria"/>
          <w:noProof/>
          <w:sz w:val="24"/>
        </w:rPr>
        <w:t xml:space="preserve"> S602–S608. (doi:10.1097/01.CCM.0000279194.11328.77)</w:t>
      </w:r>
    </w:p>
    <w:p w14:paraId="3EFDC73F" w14:textId="77777777" w:rsidR="000317EB" w:rsidRPr="000317EB" w:rsidRDefault="000317EB">
      <w:pPr>
        <w:pStyle w:val="NormalWeb"/>
        <w:ind w:left="480" w:hanging="480"/>
        <w:divId w:val="2133328559"/>
        <w:rPr>
          <w:rFonts w:ascii="Cambria" w:hAnsi="Cambria"/>
          <w:noProof/>
          <w:sz w:val="24"/>
        </w:rPr>
      </w:pPr>
      <w:r w:rsidRPr="000317EB">
        <w:rPr>
          <w:rFonts w:ascii="Cambria" w:hAnsi="Cambria"/>
          <w:noProof/>
          <w:sz w:val="24"/>
        </w:rPr>
        <w:t xml:space="preserve">Papaspyrou-Rao S, Schneider SH, Petersen RN &amp; Fried SK 1997 Dexamethasone increases leptin expression in humans in vivo. </w:t>
      </w:r>
      <w:r w:rsidRPr="000317EB">
        <w:rPr>
          <w:rFonts w:ascii="Cambria" w:hAnsi="Cambria"/>
          <w:i/>
          <w:iCs/>
          <w:noProof/>
          <w:sz w:val="24"/>
        </w:rPr>
        <w:t>Journal of Clinical Endocrinology and Metabolism</w:t>
      </w:r>
      <w:r w:rsidRPr="000317EB">
        <w:rPr>
          <w:rFonts w:ascii="Cambria" w:hAnsi="Cambria"/>
          <w:noProof/>
          <w:sz w:val="24"/>
        </w:rPr>
        <w:t xml:space="preserve"> </w:t>
      </w:r>
      <w:r w:rsidRPr="000317EB">
        <w:rPr>
          <w:rFonts w:ascii="Cambria" w:hAnsi="Cambria"/>
          <w:b/>
          <w:bCs/>
          <w:noProof/>
          <w:sz w:val="24"/>
        </w:rPr>
        <w:t>82</w:t>
      </w:r>
      <w:r w:rsidRPr="000317EB">
        <w:rPr>
          <w:rFonts w:ascii="Cambria" w:hAnsi="Cambria"/>
          <w:noProof/>
          <w:sz w:val="24"/>
        </w:rPr>
        <w:t xml:space="preserve"> 1635–1637.</w:t>
      </w:r>
    </w:p>
    <w:p w14:paraId="28D1859E" w14:textId="77777777" w:rsidR="000317EB" w:rsidRPr="000317EB" w:rsidRDefault="000317EB">
      <w:pPr>
        <w:pStyle w:val="NormalWeb"/>
        <w:ind w:left="480" w:hanging="480"/>
        <w:divId w:val="2133328559"/>
        <w:rPr>
          <w:rFonts w:ascii="Cambria" w:hAnsi="Cambria"/>
          <w:noProof/>
          <w:sz w:val="24"/>
        </w:rPr>
      </w:pPr>
      <w:r w:rsidRPr="000317EB">
        <w:rPr>
          <w:rFonts w:ascii="Cambria" w:hAnsi="Cambria"/>
          <w:noProof/>
          <w:sz w:val="24"/>
        </w:rPr>
        <w:t xml:space="preserve">Price SR, England BK, Bailey JL, Van Vreede K &amp; Mitch WE 1994 Acidosis and glucocorticoids concomitantly increase ubiquitin and proteasome subunit mRNAs in rat muscle. </w:t>
      </w:r>
      <w:r w:rsidRPr="000317EB">
        <w:rPr>
          <w:rFonts w:ascii="Cambria" w:hAnsi="Cambria"/>
          <w:i/>
          <w:iCs/>
          <w:noProof/>
          <w:sz w:val="24"/>
        </w:rPr>
        <w:t>The American Journal of Physiology</w:t>
      </w:r>
      <w:r w:rsidRPr="000317EB">
        <w:rPr>
          <w:rFonts w:ascii="Cambria" w:hAnsi="Cambria"/>
          <w:noProof/>
          <w:sz w:val="24"/>
        </w:rPr>
        <w:t xml:space="preserve"> </w:t>
      </w:r>
      <w:r w:rsidRPr="000317EB">
        <w:rPr>
          <w:rFonts w:ascii="Cambria" w:hAnsi="Cambria"/>
          <w:b/>
          <w:bCs/>
          <w:noProof/>
          <w:sz w:val="24"/>
        </w:rPr>
        <w:t>267</w:t>
      </w:r>
      <w:r w:rsidRPr="000317EB">
        <w:rPr>
          <w:rFonts w:ascii="Cambria" w:hAnsi="Cambria"/>
          <w:noProof/>
          <w:sz w:val="24"/>
        </w:rPr>
        <w:t xml:space="preserve"> C955–C960.</w:t>
      </w:r>
    </w:p>
    <w:p w14:paraId="08FFCE0D" w14:textId="77777777" w:rsidR="000317EB" w:rsidRPr="000317EB" w:rsidRDefault="000317EB">
      <w:pPr>
        <w:pStyle w:val="NormalWeb"/>
        <w:ind w:left="480" w:hanging="480"/>
        <w:divId w:val="2133328559"/>
        <w:rPr>
          <w:rFonts w:ascii="Cambria" w:hAnsi="Cambria"/>
          <w:noProof/>
          <w:sz w:val="24"/>
        </w:rPr>
      </w:pPr>
      <w:r w:rsidRPr="000317EB">
        <w:rPr>
          <w:rFonts w:ascii="Cambria" w:hAnsi="Cambria"/>
          <w:noProof/>
          <w:sz w:val="24"/>
        </w:rPr>
        <w:t>R Core Team 2013 R: A Language and Environment for Statistical Computing.</w:t>
      </w:r>
    </w:p>
    <w:p w14:paraId="58907F6B" w14:textId="77777777" w:rsidR="000317EB" w:rsidRPr="000317EB" w:rsidRDefault="000317EB">
      <w:pPr>
        <w:pStyle w:val="NormalWeb"/>
        <w:ind w:left="480" w:hanging="480"/>
        <w:divId w:val="2133328559"/>
        <w:rPr>
          <w:rFonts w:ascii="Cambria" w:hAnsi="Cambria"/>
          <w:noProof/>
          <w:sz w:val="24"/>
        </w:rPr>
      </w:pPr>
      <w:r w:rsidRPr="000317EB">
        <w:rPr>
          <w:rFonts w:ascii="Cambria" w:hAnsi="Cambria"/>
          <w:noProof/>
          <w:sz w:val="24"/>
        </w:rPr>
        <w:t xml:space="preserve">Roohk DJ, Mascharak S, Khambatta C, Leung H, Hellerstein M &amp; Harris C 2013 Dexamethasone-mediated changes in adipose triacylglycerol metabolism are exaggerated, not diminished, in the absence of a functional GR dimerization domain. </w:t>
      </w:r>
      <w:r w:rsidRPr="000317EB">
        <w:rPr>
          <w:rFonts w:ascii="Cambria" w:hAnsi="Cambria"/>
          <w:i/>
          <w:iCs/>
          <w:noProof/>
          <w:sz w:val="24"/>
        </w:rPr>
        <w:t>Endocrinology</w:t>
      </w:r>
      <w:r w:rsidRPr="000317EB">
        <w:rPr>
          <w:rFonts w:ascii="Cambria" w:hAnsi="Cambria"/>
          <w:noProof/>
          <w:sz w:val="24"/>
        </w:rPr>
        <w:t xml:space="preserve"> </w:t>
      </w:r>
      <w:r w:rsidRPr="000317EB">
        <w:rPr>
          <w:rFonts w:ascii="Cambria" w:hAnsi="Cambria"/>
          <w:b/>
          <w:bCs/>
          <w:noProof/>
          <w:sz w:val="24"/>
        </w:rPr>
        <w:t>154</w:t>
      </w:r>
      <w:r w:rsidRPr="000317EB">
        <w:rPr>
          <w:rFonts w:ascii="Cambria" w:hAnsi="Cambria"/>
          <w:noProof/>
          <w:sz w:val="24"/>
        </w:rPr>
        <w:t xml:space="preserve"> 1528–1539. (doi:10.1210/en.2011-1047)</w:t>
      </w:r>
    </w:p>
    <w:p w14:paraId="3A751CA4" w14:textId="77777777" w:rsidR="000317EB" w:rsidRPr="000317EB" w:rsidRDefault="000317EB">
      <w:pPr>
        <w:pStyle w:val="NormalWeb"/>
        <w:ind w:left="480" w:hanging="480"/>
        <w:divId w:val="2133328559"/>
        <w:rPr>
          <w:rFonts w:ascii="Cambria" w:hAnsi="Cambria"/>
          <w:noProof/>
          <w:sz w:val="24"/>
        </w:rPr>
      </w:pPr>
      <w:r w:rsidRPr="000317EB">
        <w:rPr>
          <w:rFonts w:ascii="Cambria" w:hAnsi="Cambria"/>
          <w:noProof/>
          <w:sz w:val="24"/>
        </w:rPr>
        <w:t xml:space="preserve">Subramanian A, Tamayo P, Mootha VK, Mukherjee S, Ebert BL, Gillette MA, Paulovich A, Pomeroy SL, Golub TR, Lander ES </w:t>
      </w:r>
      <w:r w:rsidRPr="000317EB">
        <w:rPr>
          <w:rFonts w:ascii="Cambria" w:hAnsi="Cambria"/>
          <w:i/>
          <w:iCs/>
          <w:noProof/>
          <w:sz w:val="24"/>
        </w:rPr>
        <w:t>et al.</w:t>
      </w:r>
      <w:r w:rsidRPr="000317EB">
        <w:rPr>
          <w:rFonts w:ascii="Cambria" w:hAnsi="Cambria"/>
          <w:noProof/>
          <w:sz w:val="24"/>
        </w:rPr>
        <w:t xml:space="preserve"> 2005 Gene set enrichment analysis: a </w:t>
      </w:r>
      <w:r w:rsidRPr="000317EB">
        <w:rPr>
          <w:rFonts w:ascii="Cambria" w:hAnsi="Cambria"/>
          <w:noProof/>
          <w:sz w:val="24"/>
        </w:rPr>
        <w:lastRenderedPageBreak/>
        <w:t xml:space="preserve">knowledge-based approach for interpreting genome-wide expression profiles. </w:t>
      </w:r>
      <w:r w:rsidRPr="000317EB">
        <w:rPr>
          <w:rFonts w:ascii="Cambria" w:hAnsi="Cambria"/>
          <w:i/>
          <w:iCs/>
          <w:noProof/>
          <w:sz w:val="24"/>
        </w:rPr>
        <w:t>Proceedings of the National Academy of Sciences of the United States of America</w:t>
      </w:r>
      <w:r w:rsidRPr="000317EB">
        <w:rPr>
          <w:rFonts w:ascii="Cambria" w:hAnsi="Cambria"/>
          <w:noProof/>
          <w:sz w:val="24"/>
        </w:rPr>
        <w:t xml:space="preserve"> </w:t>
      </w:r>
      <w:r w:rsidRPr="000317EB">
        <w:rPr>
          <w:rFonts w:ascii="Cambria" w:hAnsi="Cambria"/>
          <w:b/>
          <w:bCs/>
          <w:noProof/>
          <w:sz w:val="24"/>
        </w:rPr>
        <w:t>102</w:t>
      </w:r>
      <w:r w:rsidRPr="000317EB">
        <w:rPr>
          <w:rFonts w:ascii="Cambria" w:hAnsi="Cambria"/>
          <w:noProof/>
          <w:sz w:val="24"/>
        </w:rPr>
        <w:t xml:space="preserve"> 15545–15550. (doi:10.1073/pnas.0506580102)</w:t>
      </w:r>
    </w:p>
    <w:p w14:paraId="39D88137" w14:textId="77777777" w:rsidR="000317EB" w:rsidRPr="000317EB" w:rsidRDefault="000317EB">
      <w:pPr>
        <w:pStyle w:val="NormalWeb"/>
        <w:ind w:left="480" w:hanging="480"/>
        <w:divId w:val="2133328559"/>
        <w:rPr>
          <w:rFonts w:ascii="Cambria" w:hAnsi="Cambria"/>
          <w:noProof/>
          <w:sz w:val="24"/>
        </w:rPr>
      </w:pPr>
      <w:r w:rsidRPr="000317EB">
        <w:rPr>
          <w:rFonts w:ascii="Cambria" w:hAnsi="Cambria"/>
          <w:noProof/>
          <w:sz w:val="24"/>
        </w:rPr>
        <w:t xml:space="preserve">Tomlinson JJ, Boudreau A, Wu D, Abdou Salem H, Carrigan A, Gagnon A, Mears AJ, Sorisky A, Atlas E &amp; Haché RJG 2010 Insulin sensitization of human preadipocytes through glucocorticoid hormone induction of forkhead transcription factors. </w:t>
      </w:r>
      <w:r w:rsidRPr="000317EB">
        <w:rPr>
          <w:rFonts w:ascii="Cambria" w:hAnsi="Cambria"/>
          <w:i/>
          <w:iCs/>
          <w:noProof/>
          <w:sz w:val="24"/>
        </w:rPr>
        <w:t>Molecular Endocrinology (Baltimore, Md.)</w:t>
      </w:r>
      <w:r w:rsidRPr="000317EB">
        <w:rPr>
          <w:rFonts w:ascii="Cambria" w:hAnsi="Cambria"/>
          <w:noProof/>
          <w:sz w:val="24"/>
        </w:rPr>
        <w:t xml:space="preserve"> </w:t>
      </w:r>
      <w:r w:rsidRPr="000317EB">
        <w:rPr>
          <w:rFonts w:ascii="Cambria" w:hAnsi="Cambria"/>
          <w:b/>
          <w:bCs/>
          <w:noProof/>
          <w:sz w:val="24"/>
        </w:rPr>
        <w:t>24</w:t>
      </w:r>
      <w:r w:rsidRPr="000317EB">
        <w:rPr>
          <w:rFonts w:ascii="Cambria" w:hAnsi="Cambria"/>
          <w:noProof/>
          <w:sz w:val="24"/>
        </w:rPr>
        <w:t xml:space="preserve"> 104–113. (doi:10.1210/me.2009-0091)</w:t>
      </w:r>
    </w:p>
    <w:p w14:paraId="41E1F951" w14:textId="77777777" w:rsidR="000317EB" w:rsidRPr="000317EB" w:rsidRDefault="000317EB">
      <w:pPr>
        <w:pStyle w:val="NormalWeb"/>
        <w:ind w:left="480" w:hanging="480"/>
        <w:divId w:val="2133328559"/>
        <w:rPr>
          <w:rFonts w:ascii="Cambria" w:hAnsi="Cambria"/>
          <w:noProof/>
          <w:sz w:val="24"/>
        </w:rPr>
      </w:pPr>
      <w:r w:rsidRPr="000317EB">
        <w:rPr>
          <w:rFonts w:ascii="Cambria" w:hAnsi="Cambria"/>
          <w:noProof/>
          <w:sz w:val="24"/>
        </w:rPr>
        <w:t xml:space="preserve">Wing SS &amp; Goldberg AL 1993 Glucocorticoids activate the ATP-ubiquitin-dependent proteolytic system in skeletal muscle during fasting. </w:t>
      </w:r>
      <w:r w:rsidRPr="000317EB">
        <w:rPr>
          <w:rFonts w:ascii="Cambria" w:hAnsi="Cambria"/>
          <w:i/>
          <w:iCs/>
          <w:noProof/>
          <w:sz w:val="24"/>
        </w:rPr>
        <w:t>The American Journal of Physiology</w:t>
      </w:r>
      <w:r w:rsidRPr="000317EB">
        <w:rPr>
          <w:rFonts w:ascii="Cambria" w:hAnsi="Cambria"/>
          <w:noProof/>
          <w:sz w:val="24"/>
        </w:rPr>
        <w:t xml:space="preserve"> </w:t>
      </w:r>
      <w:r w:rsidRPr="000317EB">
        <w:rPr>
          <w:rFonts w:ascii="Cambria" w:hAnsi="Cambria"/>
          <w:b/>
          <w:bCs/>
          <w:noProof/>
          <w:sz w:val="24"/>
        </w:rPr>
        <w:t>264</w:t>
      </w:r>
      <w:r w:rsidRPr="000317EB">
        <w:rPr>
          <w:rFonts w:ascii="Cambria" w:hAnsi="Cambria"/>
          <w:noProof/>
          <w:sz w:val="24"/>
        </w:rPr>
        <w:t xml:space="preserve"> E668–E676.</w:t>
      </w:r>
    </w:p>
    <w:p w14:paraId="114523FE" w14:textId="797ADA43" w:rsidR="00F72E09" w:rsidRPr="00F72E09" w:rsidRDefault="00F72E09" w:rsidP="000317EB">
      <w:pPr>
        <w:pStyle w:val="NormalWeb"/>
        <w:ind w:left="480" w:hanging="480"/>
        <w:divId w:val="2026976714"/>
      </w:pPr>
      <w:r>
        <w:fldChar w:fldCharType="end"/>
      </w:r>
    </w:p>
    <w:p w14:paraId="33F3FE0F" w14:textId="77777777" w:rsidR="00F0643F" w:rsidRDefault="00F0643F">
      <w:r>
        <w:br w:type="page"/>
      </w:r>
    </w:p>
    <w:p w14:paraId="50D9DBE0" w14:textId="77777777" w:rsidR="002025A3" w:rsidRDefault="002025A3" w:rsidP="00F0643F">
      <w:pPr>
        <w:pStyle w:val="Heading1"/>
      </w:pPr>
      <w:r>
        <w:lastRenderedPageBreak/>
        <w:t>Figure Legends</w:t>
      </w:r>
    </w:p>
    <w:p w14:paraId="50D504A1" w14:textId="3BA14C35" w:rsidR="002025A3" w:rsidRDefault="002025A3" w:rsidP="002025A3">
      <w:r w:rsidRPr="00625692">
        <w:rPr>
          <w:b/>
        </w:rPr>
        <w:t xml:space="preserve">Figure 1:  </w:t>
      </w:r>
      <w:r w:rsidR="003462ED" w:rsidRPr="00625692">
        <w:rPr>
          <w:b/>
        </w:rPr>
        <w:t>Metabolic characteristics of Cushing’s patients in our study.</w:t>
      </w:r>
      <w:r w:rsidR="003462ED">
        <w:t xml:space="preserve">  A) Morphometric data from control (non-secreting adeoma) and Cushing’s subjects.  B)  HOMA-IR score, fasting insulin and fasting blood glucose from subjects.  C) Liver enzymes from subjects D) </w:t>
      </w:r>
      <w:r w:rsidR="00625692">
        <w:t>Glycerol release from isolated subcutaneous adipose tissue.  Asterisk</w:t>
      </w:r>
      <w:r w:rsidR="00F37380">
        <w:t>s</w:t>
      </w:r>
      <w:r w:rsidR="00625692">
        <w:t xml:space="preserve"> indicates p&lt;0.05.</w:t>
      </w:r>
    </w:p>
    <w:p w14:paraId="171F6FAE" w14:textId="77777777" w:rsidR="002025A3" w:rsidRDefault="002025A3" w:rsidP="002025A3"/>
    <w:p w14:paraId="1C99DB91" w14:textId="0353539F" w:rsidR="009D5AE7" w:rsidRDefault="009D5AE7" w:rsidP="002025A3">
      <w:commentRangeStart w:id="82"/>
      <w:r>
        <w:t>Figure 2:</w:t>
      </w:r>
      <w:commentRangeEnd w:id="82"/>
      <w:r w:rsidR="001265D3">
        <w:rPr>
          <w:rStyle w:val="CommentReference"/>
        </w:rPr>
        <w:commentReference w:id="82"/>
      </w:r>
    </w:p>
    <w:p w14:paraId="5588FCB3" w14:textId="77777777" w:rsidR="009D5AE7" w:rsidRDefault="009D5AE7" w:rsidP="002025A3"/>
    <w:p w14:paraId="2EBBA027" w14:textId="220BECE5" w:rsidR="009D5AE7" w:rsidRDefault="009D5AE7" w:rsidP="002025A3">
      <w:r w:rsidRPr="00A06FA4">
        <w:rPr>
          <w:b/>
        </w:rPr>
        <w:t xml:space="preserve">Figure 3: </w:t>
      </w:r>
      <w:r w:rsidR="00A06FA4" w:rsidRPr="00A06FA4">
        <w:rPr>
          <w:b/>
        </w:rPr>
        <w:t>Differentially expressed transcripts in subcutaneous adipose tissue from Cushing’s subjects.</w:t>
      </w:r>
      <w:r w:rsidR="00CA0833">
        <w:t xml:space="preserve">  </w:t>
      </w:r>
      <w:r w:rsidR="00DD07FE">
        <w:t xml:space="preserve">A) </w:t>
      </w:r>
      <w:r w:rsidR="00A06FA4">
        <w:t>Heatmap of genes with significant differential expression.  The bar on the top indicates control subjects (non-secreting adenoma; black) and Cushing’s subjects (red).</w:t>
      </w:r>
      <w:r w:rsidR="00AC463C">
        <w:t xml:space="preserve"> B) Genes involved in cortisol signaling.  C</w:t>
      </w:r>
      <w:r w:rsidR="00DD07FE">
        <w:t>) Lept</w:t>
      </w:r>
      <w:r w:rsidR="00AC463C">
        <w:t xml:space="preserve">in and Adiponectin mRNA levels. </w:t>
      </w:r>
      <w:r w:rsidR="00DD07FE">
        <w:t>Asterisks indicate q&lt;0.05.</w:t>
      </w:r>
    </w:p>
    <w:p w14:paraId="60297191" w14:textId="77777777" w:rsidR="00967496" w:rsidRDefault="00967496" w:rsidP="002025A3"/>
    <w:p w14:paraId="30F6A869" w14:textId="3391A563" w:rsidR="00967496" w:rsidRDefault="00967496" w:rsidP="002025A3">
      <w:pPr>
        <w:rPr>
          <w:ins w:id="83" w:author="Dave Bridges" w:date="2015-02-25T18:09:00Z"/>
        </w:rPr>
      </w:pPr>
      <w:r w:rsidRPr="00967496">
        <w:rPr>
          <w:b/>
        </w:rPr>
        <w:t>Figure 4: Elevated glucocorticoids result in elevated fatty acid and tryglyceride synthesis genes.</w:t>
      </w:r>
      <w:r>
        <w:t xml:space="preserve">  A) Fatty acid synthesis genes in Cushing’s and control patients. B) Fatty acid desaturases in Cushing’s patients.</w:t>
      </w:r>
      <w:r w:rsidR="00335A4C">
        <w:t xml:space="preserve"> C) Triglyceride synthesis genes.</w:t>
      </w:r>
      <w:r w:rsidR="00B52B45">
        <w:t xml:space="preserve"> </w:t>
      </w:r>
      <w:r w:rsidR="008E7DAD">
        <w:t xml:space="preserve">D) Lipolysis genes. E) Steroid biogenesis genes.  </w:t>
      </w:r>
      <w:r w:rsidR="00B52B45">
        <w:t>D)  Evaluation of lipogenic genes in mouse subcutaneous adipose tissue.</w:t>
      </w:r>
      <w:ins w:id="84" w:author="Dave Bridges" w:date="2015-02-25T18:11:00Z">
        <w:r w:rsidR="00BF3DF7">
          <w:t xml:space="preserve">  Asterisks indicate q&lt;0.05.</w:t>
        </w:r>
      </w:ins>
    </w:p>
    <w:p w14:paraId="6CC9EDA4" w14:textId="77777777" w:rsidR="00BF3DF7" w:rsidRDefault="00BF3DF7" w:rsidP="002025A3">
      <w:pPr>
        <w:rPr>
          <w:ins w:id="85" w:author="Dave Bridges" w:date="2015-02-25T18:09:00Z"/>
        </w:rPr>
      </w:pPr>
    </w:p>
    <w:p w14:paraId="19AEA836" w14:textId="30B1E457" w:rsidR="00BF3DF7" w:rsidRDefault="00BF3DF7" w:rsidP="002025A3">
      <w:pPr>
        <w:rPr>
          <w:ins w:id="86" w:author="Dave Bridges" w:date="2015-02-25T18:22:00Z"/>
        </w:rPr>
      </w:pPr>
      <w:ins w:id="87" w:author="Dave Bridges" w:date="2015-02-25T18:09:00Z">
        <w:r>
          <w:rPr>
            <w:b/>
          </w:rPr>
          <w:t>Figure 5:  Glycolysis and glucose oxidation genes are upregulated with eleated glucocorticoids.</w:t>
        </w:r>
        <w:r>
          <w:t xml:space="preserve">  A) Schematic of glycolysis and the TCA cycle, colored by gene expression changes in </w:t>
        </w:r>
      </w:ins>
      <w:ins w:id="88" w:author="Dave Bridges" w:date="2015-02-25T18:10:00Z">
        <w:r>
          <w:t xml:space="preserve">subcutaneous adipose tissue from </w:t>
        </w:r>
      </w:ins>
      <w:ins w:id="89" w:author="Dave Bridges" w:date="2015-02-25T18:09:00Z">
        <w:r>
          <w:t>Cushing</w:t>
        </w:r>
      </w:ins>
      <w:ins w:id="90" w:author="Dave Bridges" w:date="2015-02-25T18:10:00Z">
        <w:r>
          <w:t>’s subjects.  B) qPCR analysis of selected glucose oxidation genes from mouse subcutaneous adipose tissue after 12 weeks of dexamethasone treatment.  Asterisks indicate q&lt;0.05</w:t>
        </w:r>
      </w:ins>
      <w:ins w:id="91" w:author="Dave Bridges" w:date="2015-02-25T18:11:00Z">
        <w:r>
          <w:t>.</w:t>
        </w:r>
      </w:ins>
    </w:p>
    <w:p w14:paraId="166F5153" w14:textId="77777777" w:rsidR="009A300F" w:rsidRDefault="009A300F" w:rsidP="002025A3">
      <w:pPr>
        <w:rPr>
          <w:ins w:id="92" w:author="Dave Bridges" w:date="2015-02-25T18:22:00Z"/>
        </w:rPr>
      </w:pPr>
    </w:p>
    <w:p w14:paraId="478F8A42" w14:textId="7311CF93" w:rsidR="009A300F" w:rsidRDefault="009A300F" w:rsidP="002025A3">
      <w:pPr>
        <w:rPr>
          <w:ins w:id="93" w:author="Dave Bridges" w:date="2015-02-25T18:22:00Z"/>
        </w:rPr>
      </w:pPr>
      <w:commentRangeStart w:id="94"/>
      <w:ins w:id="95" w:author="Dave Bridges" w:date="2015-02-25T18:22:00Z">
        <w:r>
          <w:t>Figure 6:</w:t>
        </w:r>
      </w:ins>
    </w:p>
    <w:p w14:paraId="68B7ED27" w14:textId="77777777" w:rsidR="009A300F" w:rsidRDefault="009A300F" w:rsidP="002025A3">
      <w:pPr>
        <w:rPr>
          <w:ins w:id="96" w:author="Dave Bridges" w:date="2015-02-25T18:22:00Z"/>
        </w:rPr>
      </w:pPr>
    </w:p>
    <w:p w14:paraId="0D553583" w14:textId="2FF7BEE1" w:rsidR="009A300F" w:rsidRDefault="009A300F" w:rsidP="002025A3">
      <w:pPr>
        <w:rPr>
          <w:ins w:id="97" w:author="Dave Bridges" w:date="2015-02-25T18:22:00Z"/>
        </w:rPr>
      </w:pPr>
      <w:ins w:id="98" w:author="Dave Bridges" w:date="2015-02-25T18:22:00Z">
        <w:r>
          <w:t>Figure 7:</w:t>
        </w:r>
      </w:ins>
    </w:p>
    <w:p w14:paraId="18F2A6DA" w14:textId="77777777" w:rsidR="009A300F" w:rsidRDefault="009A300F" w:rsidP="002025A3">
      <w:pPr>
        <w:rPr>
          <w:ins w:id="99" w:author="Dave Bridges" w:date="2015-02-25T18:22:00Z"/>
        </w:rPr>
      </w:pPr>
    </w:p>
    <w:p w14:paraId="4E6294BB" w14:textId="481E1C3B" w:rsidR="009A300F" w:rsidRDefault="009A300F" w:rsidP="002025A3">
      <w:pPr>
        <w:rPr>
          <w:ins w:id="100" w:author="Dave Bridges" w:date="2015-02-25T18:22:00Z"/>
        </w:rPr>
      </w:pPr>
      <w:ins w:id="101" w:author="Dave Bridges" w:date="2015-02-25T18:22:00Z">
        <w:r>
          <w:t>Figure 8:</w:t>
        </w:r>
      </w:ins>
    </w:p>
    <w:commentRangeEnd w:id="94"/>
    <w:p w14:paraId="36F09F5A" w14:textId="77777777" w:rsidR="009A300F" w:rsidRPr="00BF3DF7" w:rsidRDefault="009A300F" w:rsidP="002025A3">
      <w:ins w:id="102" w:author="Dave Bridges" w:date="2015-02-25T18:23:00Z">
        <w:r>
          <w:rPr>
            <w:rStyle w:val="CommentReference"/>
          </w:rPr>
          <w:commentReference w:id="94"/>
        </w:r>
      </w:ins>
    </w:p>
    <w:p w14:paraId="079D5B77" w14:textId="462DE9C9" w:rsidR="00A06FA4" w:rsidDel="009A300F" w:rsidRDefault="00A06FA4" w:rsidP="002025A3">
      <w:pPr>
        <w:rPr>
          <w:del w:id="105" w:author="Dave Bridges" w:date="2015-02-25T18:22:00Z"/>
        </w:rPr>
      </w:pPr>
    </w:p>
    <w:p w14:paraId="2C0C1BDC" w14:textId="0E799D79" w:rsidR="002025A3" w:rsidDel="009A300F" w:rsidRDefault="002025A3" w:rsidP="002025A3">
      <w:pPr>
        <w:rPr>
          <w:del w:id="106" w:author="Dave Bridges" w:date="2015-02-25T18:22:00Z"/>
        </w:rPr>
      </w:pPr>
      <w:del w:id="107" w:author="Dave Bridges" w:date="2015-02-25T18:22:00Z">
        <w:r w:rsidDel="009A300F">
          <w:delText xml:space="preserve">  Differential expression of genes in subcutanous adipose tissue from subjects with Cushing's disease compared to controls.  Heatmap of the differentially expressed genes in white adipose tissue.  In where several transcripts derived from a single were identified as differentially expressed, only the most significant was shown.  Individual values are colored as the log fold change for a particular gene in a particular subject compared to the average expression of that gene across all cohorts, with brown indicating less expression and green indicating more expression (designated in the key as Row Z-score).  The bar across the top indicates the subject’s diagnosis, red for Cushing's disease and blue for controls.</w:delText>
        </w:r>
      </w:del>
    </w:p>
    <w:p w14:paraId="723051EA" w14:textId="6A9ADC2F" w:rsidR="002025A3" w:rsidDel="009A300F" w:rsidRDefault="002025A3" w:rsidP="002025A3">
      <w:pPr>
        <w:rPr>
          <w:del w:id="108" w:author="Dave Bridges" w:date="2015-02-25T18:22:00Z"/>
        </w:rPr>
      </w:pPr>
    </w:p>
    <w:p w14:paraId="42C37D29" w14:textId="51FDDDE0" w:rsidR="002025A3" w:rsidDel="009A300F" w:rsidRDefault="002025A3" w:rsidP="002025A3">
      <w:pPr>
        <w:rPr>
          <w:del w:id="109" w:author="Dave Bridges" w:date="2015-02-25T18:22:00Z"/>
        </w:rPr>
      </w:pPr>
    </w:p>
    <w:p w14:paraId="60A5712C" w14:textId="1335BC4F" w:rsidR="002025A3" w:rsidDel="009A300F" w:rsidRDefault="002025A3" w:rsidP="002025A3">
      <w:pPr>
        <w:rPr>
          <w:del w:id="110" w:author="Dave Bridges" w:date="2015-02-25T18:22:00Z"/>
        </w:rPr>
      </w:pPr>
      <w:del w:id="111" w:author="Dave Bridges" w:date="2015-02-25T18:22:00Z">
        <w:r w:rsidDel="009A300F">
          <w:delText xml:space="preserve">Figure: Expression changes of selected genes,.  mRNA Expression profile of genes involved </w:delText>
        </w:r>
      </w:del>
    </w:p>
    <w:p w14:paraId="45F398AC" w14:textId="77777777" w:rsidR="002025A3" w:rsidRDefault="002025A3" w:rsidP="002025A3"/>
    <w:p w14:paraId="2D34E9B5" w14:textId="0F85E5B0" w:rsidR="002025A3" w:rsidDel="009A300F" w:rsidRDefault="002025A3" w:rsidP="002025A3">
      <w:pPr>
        <w:rPr>
          <w:del w:id="112" w:author="Dave Bridges" w:date="2015-02-25T18:22:00Z"/>
        </w:rPr>
      </w:pPr>
    </w:p>
    <w:p w14:paraId="61F69BD2" w14:textId="2C8B8E93" w:rsidR="002025A3" w:rsidDel="009A300F" w:rsidRDefault="002025A3" w:rsidP="002025A3">
      <w:pPr>
        <w:rPr>
          <w:del w:id="113" w:author="Dave Bridges" w:date="2015-02-25T18:22:00Z"/>
        </w:rPr>
      </w:pPr>
      <w:del w:id="114" w:author="Dave Bridges" w:date="2015-02-25T18:22:00Z">
        <w:r w:rsidDel="009A300F">
          <w:delText>Asterisks indicate p&lt;0.05.  Data indicates mean +/- standard error of the mean.</w:delText>
        </w:r>
      </w:del>
    </w:p>
    <w:p w14:paraId="4CC4A3AD" w14:textId="77777777" w:rsidR="002025A3" w:rsidRDefault="002025A3" w:rsidP="002025A3"/>
    <w:p w14:paraId="5D71D411" w14:textId="77777777" w:rsidR="00B940A5" w:rsidRDefault="00B940A5" w:rsidP="00B940A5">
      <w:pPr>
        <w:pStyle w:val="Heading1"/>
      </w:pPr>
      <w:r>
        <w:t>Table Legends:</w:t>
      </w:r>
    </w:p>
    <w:p w14:paraId="72E16A50" w14:textId="77777777" w:rsidR="00B940A5" w:rsidRDefault="00B940A5" w:rsidP="00B940A5"/>
    <w:p w14:paraId="4CB86C9B" w14:textId="77777777" w:rsidR="00B940A5" w:rsidRDefault="00B940A5" w:rsidP="00B940A5">
      <w:r>
        <w:t xml:space="preserve">Table 1:  Clinical characteristics.  Data represents mean +/- standard error.  </w:t>
      </w:r>
    </w:p>
    <w:p w14:paraId="5A2B65BA" w14:textId="77777777" w:rsidR="00B940A5" w:rsidRDefault="00B940A5" w:rsidP="00B940A5"/>
    <w:p w14:paraId="4DEA6E3B" w14:textId="00E96C75" w:rsidR="00B940A5" w:rsidRDefault="00B940A5" w:rsidP="00B940A5">
      <w:commentRangeStart w:id="115"/>
      <w:r>
        <w:t xml:space="preserve">Table 2: Summarized gene set enrichment analysis of </w:t>
      </w:r>
      <w:del w:id="116" w:author="Dave Bridges" w:date="2015-02-25T18:23:00Z">
        <w:r w:rsidDel="009A300F">
          <w:delText xml:space="preserve">KEGG </w:delText>
        </w:r>
      </w:del>
      <w:r>
        <w:t xml:space="preserve">pathways.  Size is the total size of the KEGG category, NES is the normalized enrichment score, NOM p-value is the raw p-value and FDR q-value is corrected for multiple observations.  Gene details </w:t>
      </w:r>
      <w:r>
        <w:lastRenderedPageBreak/>
        <w:t>lists the specific genes which led to the enrichment of this category in our data.  A negative enrichment score indicates down-regulation of the category in Cushing's disease.  For a complete list see Supplementary Tables 2-5</w:t>
      </w:r>
      <w:commentRangeEnd w:id="115"/>
      <w:r w:rsidR="009A300F">
        <w:rPr>
          <w:rStyle w:val="CommentReference"/>
        </w:rPr>
        <w:commentReference w:id="115"/>
      </w:r>
      <w:r>
        <w:t>.</w:t>
      </w:r>
    </w:p>
    <w:p w14:paraId="7724E4FE" w14:textId="77777777" w:rsidR="00B940A5" w:rsidRDefault="00B940A5" w:rsidP="002025A3"/>
    <w:p w14:paraId="2EC7FC44" w14:textId="77777777" w:rsidR="002025A3" w:rsidRDefault="002025A3" w:rsidP="00F0643F">
      <w:pPr>
        <w:pStyle w:val="Heading1"/>
      </w:pPr>
      <w:r>
        <w:t>Supplementary Data</w:t>
      </w:r>
    </w:p>
    <w:p w14:paraId="49257D11" w14:textId="77777777" w:rsidR="002025A3" w:rsidRDefault="002025A3" w:rsidP="002025A3">
      <w:r>
        <w:t>Supplementary Table 1: Expression changes between control and Cushing's disease subjects.  Calculated expression, and expression changes for each gene are shown along with raw, and adjusted p-values and the fold change.</w:t>
      </w:r>
    </w:p>
    <w:p w14:paraId="3E3BD024" w14:textId="113F1557" w:rsidR="002025A3" w:rsidRDefault="009A7B5D" w:rsidP="002025A3">
      <w:r>
        <w:t>Supplementary Table 2</w:t>
      </w:r>
      <w:r w:rsidR="002025A3">
        <w:t>: Gene set enrichment analysis of gene ontology enrichment categories.  Size is the total size of the GO category, NES is the normalized enrichment score, NOM p-value is the raw p-value and FDR q-value is corrected for multiple observations.  Gene details lists the specific genes which led to the enrichment of this category in our data.  A negative enrichment score indicates down-regulation of the category in Cushing's disease.</w:t>
      </w:r>
    </w:p>
    <w:p w14:paraId="17ACBC30" w14:textId="77777777" w:rsidR="002025A3" w:rsidRDefault="002025A3" w:rsidP="002025A3">
      <w:r>
        <w:t>Supplementary Table 2: Gene set enrichment analysis of transcription factor and miRNA pathways.  These categories indicate that target genes regulated by these factors are altered in Cushing's disease white adipose tissue.  Size is the total size of the category, NES is the normalized enrichment score, NOM p-value is the raw p-value and FDR q-value is corrected for multiple observations.  Gene details lists the specific genes which led to the enrichment of this category in our data.  A negative enrichment score indicates down-regulation of the category in Cushing's disease.</w:t>
      </w:r>
    </w:p>
    <w:p w14:paraId="58BC3F60" w14:textId="77777777" w:rsidR="002025A3" w:rsidRDefault="002025A3" w:rsidP="002025A3"/>
    <w:p w14:paraId="48D819B8" w14:textId="77777777" w:rsidR="002025A3" w:rsidRDefault="002025A3" w:rsidP="002025A3"/>
    <w:p w14:paraId="255F8B80" w14:textId="77777777" w:rsidR="002025A3" w:rsidRDefault="002025A3" w:rsidP="002025A3">
      <w:r>
        <w:t>Table *Patient characteristics</w:t>
      </w:r>
    </w:p>
    <w:p w14:paraId="5D77774E" w14:textId="77777777" w:rsidR="002025A3" w:rsidRDefault="002025A3" w:rsidP="002025A3"/>
    <w:p w14:paraId="4B28C1F4" w14:textId="77777777" w:rsidR="002025A3" w:rsidRDefault="002025A3" w:rsidP="002025A3">
      <w:r>
        <w:t>non functioning adenoma</w:t>
      </w:r>
      <w:r>
        <w:tab/>
        <w:t xml:space="preserve"> Cushing's disease</w:t>
      </w:r>
      <w:r>
        <w:tab/>
      </w:r>
    </w:p>
    <w:p w14:paraId="75A58694" w14:textId="77777777" w:rsidR="002025A3" w:rsidRDefault="002025A3" w:rsidP="002025A3">
      <w:r>
        <w:tab/>
      </w:r>
      <w:r>
        <w:tab/>
      </w:r>
    </w:p>
    <w:p w14:paraId="6A28CCE8" w14:textId="77777777" w:rsidR="002025A3" w:rsidRDefault="002025A3" w:rsidP="002025A3">
      <w:r>
        <w:tab/>
      </w:r>
      <w:r>
        <w:tab/>
      </w:r>
    </w:p>
    <w:p w14:paraId="3A49C4E9" w14:textId="77777777" w:rsidR="002025A3" w:rsidRDefault="002025A3" w:rsidP="002025A3">
      <w:r>
        <w:tab/>
      </w:r>
      <w:r>
        <w:tab/>
      </w:r>
    </w:p>
    <w:p w14:paraId="3B13F650" w14:textId="77777777" w:rsidR="002025A3" w:rsidRDefault="002025A3" w:rsidP="002025A3">
      <w:r>
        <w:tab/>
      </w:r>
      <w:r>
        <w:tab/>
      </w:r>
    </w:p>
    <w:p w14:paraId="07DD2279" w14:textId="77777777" w:rsidR="002025A3" w:rsidRDefault="002025A3" w:rsidP="002025A3">
      <w:r>
        <w:tab/>
      </w:r>
      <w:r>
        <w:tab/>
      </w:r>
    </w:p>
    <w:p w14:paraId="49803367" w14:textId="77777777" w:rsidR="002025A3" w:rsidRDefault="002025A3" w:rsidP="002025A3">
      <w:r>
        <w:tab/>
      </w:r>
      <w:r>
        <w:tab/>
      </w:r>
    </w:p>
    <w:p w14:paraId="5640E024" w14:textId="77777777" w:rsidR="002025A3" w:rsidRDefault="002025A3" w:rsidP="002025A3"/>
    <w:p w14:paraId="11E3AA3C" w14:textId="77777777" w:rsidR="002025A3" w:rsidRDefault="002025A3" w:rsidP="002025A3"/>
    <w:p w14:paraId="66067B83" w14:textId="77777777" w:rsidR="002025A3" w:rsidRDefault="002025A3" w:rsidP="002025A3"/>
    <w:p w14:paraId="21BD47E1" w14:textId="77777777" w:rsidR="002025A3" w:rsidRDefault="002025A3" w:rsidP="002025A3"/>
    <w:p w14:paraId="757B3CCE" w14:textId="77777777" w:rsidR="002025A3" w:rsidRDefault="002025A3" w:rsidP="002025A3"/>
    <w:p w14:paraId="13D8A246" w14:textId="77777777" w:rsidR="002025A3" w:rsidRDefault="002025A3" w:rsidP="002025A3">
      <w:r>
        <w:t>Table * Ceramides and glucosylceramide measurements</w:t>
      </w:r>
    </w:p>
    <w:p w14:paraId="78D61F95" w14:textId="77777777" w:rsidR="002025A3" w:rsidRDefault="002025A3" w:rsidP="002025A3">
      <w:r>
        <w:t>p value</w:t>
      </w:r>
      <w:r>
        <w:tab/>
        <w:t>non functioning adenoma</w:t>
      </w:r>
      <w:r>
        <w:tab/>
        <w:t>Cushing's disease</w:t>
      </w:r>
      <w:r>
        <w:tab/>
      </w:r>
    </w:p>
    <w:p w14:paraId="49869442" w14:textId="77777777" w:rsidR="002025A3" w:rsidRDefault="002025A3" w:rsidP="002025A3">
      <w:r>
        <w:t>0.44</w:t>
      </w:r>
      <w:r>
        <w:tab/>
        <w:t>0.30±0.009</w:t>
      </w:r>
      <w:r>
        <w:tab/>
        <w:t>0.32±0.024</w:t>
      </w:r>
      <w:r>
        <w:tab/>
        <w:t>Cer C14  (ng/mg)</w:t>
      </w:r>
    </w:p>
    <w:p w14:paraId="4AF28F01" w14:textId="77777777" w:rsidR="002025A3" w:rsidRDefault="002025A3" w:rsidP="002025A3">
      <w:r>
        <w:t>0.56</w:t>
      </w:r>
      <w:r>
        <w:tab/>
        <w:t>0.70±0.032</w:t>
      </w:r>
      <w:r>
        <w:tab/>
        <w:t>0.65±0.064</w:t>
      </w:r>
      <w:r>
        <w:tab/>
        <w:t>Cer C18:1   (ng/mg)</w:t>
      </w:r>
    </w:p>
    <w:p w14:paraId="5664E9D6" w14:textId="77777777" w:rsidR="002025A3" w:rsidRDefault="002025A3" w:rsidP="002025A3">
      <w:r>
        <w:t>0.58</w:t>
      </w:r>
      <w:r>
        <w:tab/>
        <w:t>3.4±0.355</w:t>
      </w:r>
      <w:r>
        <w:tab/>
        <w:t>3.09±0.415</w:t>
      </w:r>
      <w:r>
        <w:tab/>
        <w:t>Cer C16  (ng/mg)</w:t>
      </w:r>
    </w:p>
    <w:p w14:paraId="786B93BA" w14:textId="77777777" w:rsidR="002025A3" w:rsidRDefault="002025A3" w:rsidP="002025A3">
      <w:r>
        <w:t>0.36</w:t>
      </w:r>
      <w:r>
        <w:tab/>
        <w:t>0.43±0.012</w:t>
      </w:r>
      <w:r>
        <w:tab/>
        <w:t>0.47±0.043</w:t>
      </w:r>
      <w:r>
        <w:tab/>
        <w:t>Cer C18  (ng/mg)</w:t>
      </w:r>
    </w:p>
    <w:p w14:paraId="520F305E" w14:textId="77777777" w:rsidR="002025A3" w:rsidRDefault="002025A3" w:rsidP="002025A3">
      <w:r>
        <w:lastRenderedPageBreak/>
        <w:t>0.78</w:t>
      </w:r>
      <w:r>
        <w:tab/>
        <w:t>0.57±0.032</w:t>
      </w:r>
      <w:r>
        <w:tab/>
        <w:t>0.56±0.011</w:t>
      </w:r>
      <w:r>
        <w:tab/>
        <w:t>Cer C20  (ng/mg)</w:t>
      </w:r>
    </w:p>
    <w:p w14:paraId="2BBF7246" w14:textId="77777777" w:rsidR="002025A3" w:rsidRDefault="002025A3" w:rsidP="002025A3">
      <w:r>
        <w:t>0.96</w:t>
      </w:r>
      <w:r>
        <w:tab/>
        <w:t>7165±1260</w:t>
      </w:r>
      <w:r>
        <w:tab/>
        <w:t>7072±1274</w:t>
      </w:r>
      <w:r>
        <w:tab/>
        <w:t>Cer C22 (area)</w:t>
      </w:r>
    </w:p>
    <w:p w14:paraId="6A8F9F06" w14:textId="77777777" w:rsidR="002025A3" w:rsidRDefault="002025A3" w:rsidP="002025A3">
      <w:r>
        <w:t>0.30</w:t>
      </w:r>
      <w:r>
        <w:tab/>
        <w:t>7723±2073</w:t>
      </w:r>
      <w:r>
        <w:tab/>
        <w:t>5122±1277</w:t>
      </w:r>
      <w:r>
        <w:tab/>
        <w:t>Cer C24:1 (area)</w:t>
      </w:r>
    </w:p>
    <w:p w14:paraId="22D4A0D8" w14:textId="77777777" w:rsidR="002025A3" w:rsidRDefault="002025A3" w:rsidP="002025A3">
      <w:r>
        <w:t>0.56</w:t>
      </w:r>
      <w:r>
        <w:tab/>
        <w:t>4.26±0.578</w:t>
      </w:r>
      <w:r>
        <w:tab/>
        <w:t>6.77±3.79</w:t>
      </w:r>
      <w:r>
        <w:tab/>
        <w:t>Cer C24  (ng/mg)</w:t>
      </w:r>
    </w:p>
    <w:p w14:paraId="522B3504" w14:textId="77777777" w:rsidR="002025A3" w:rsidRDefault="002025A3" w:rsidP="002025A3">
      <w:r>
        <w:t>0.75</w:t>
      </w:r>
      <w:r>
        <w:tab/>
        <w:t>0.32±0.028</w:t>
      </w:r>
      <w:r>
        <w:tab/>
        <w:t>0.30±0.05</w:t>
      </w:r>
      <w:r>
        <w:tab/>
        <w:t>Glu-Cer C16  (ng/mg)</w:t>
      </w:r>
    </w:p>
    <w:p w14:paraId="5E9DBD48" w14:textId="77777777" w:rsidR="002025A3" w:rsidRDefault="002025A3" w:rsidP="002025A3">
      <w:r>
        <w:t>0.49</w:t>
      </w:r>
      <w:r>
        <w:tab/>
        <w:t>0.38±0.013</w:t>
      </w:r>
      <w:r>
        <w:tab/>
        <w:t>0.36±0.014</w:t>
      </w:r>
      <w:r>
        <w:tab/>
        <w:t>Glu-Cer C18  (ng/mg)</w:t>
      </w:r>
    </w:p>
    <w:p w14:paraId="64736366" w14:textId="77777777" w:rsidR="002025A3" w:rsidRDefault="002025A3" w:rsidP="002025A3">
      <w:r>
        <w:t>0.43</w:t>
      </w:r>
      <w:r>
        <w:tab/>
        <w:t>0.18±0.0042</w:t>
      </w:r>
      <w:r>
        <w:tab/>
        <w:t>0.19±0.0059</w:t>
      </w:r>
      <w:r>
        <w:tab/>
        <w:t>Glu-Cer C18:1  (ng/mg)</w:t>
      </w:r>
    </w:p>
    <w:p w14:paraId="39B91DA4" w14:textId="77777777" w:rsidR="002025A3" w:rsidRDefault="002025A3" w:rsidP="002025A3"/>
    <w:p w14:paraId="0DB2F166" w14:textId="77777777" w:rsidR="00B73856" w:rsidRDefault="00B73856"/>
    <w:sectPr w:rsidR="00B73856" w:rsidSect="00A34EF3">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Dave Bridges" w:date="2015-02-22T15:11:00Z" w:initials="DB">
    <w:p w14:paraId="24E3A136" w14:textId="77777777" w:rsidR="007574EE" w:rsidRDefault="007574EE">
      <w:pPr>
        <w:pStyle w:val="CommentText"/>
      </w:pPr>
      <w:r>
        <w:rPr>
          <w:rStyle w:val="CommentReference"/>
        </w:rPr>
        <w:annotationRef/>
      </w:r>
      <w:r>
        <w:t>This needs to be more direct</w:t>
      </w:r>
    </w:p>
  </w:comment>
  <w:comment w:id="1" w:author="Dave Bridges" w:date="2015-02-22T15:11:00Z" w:initials="DB">
    <w:p w14:paraId="4BAC4F36" w14:textId="77777777" w:rsidR="007574EE" w:rsidRDefault="007574EE">
      <w:pPr>
        <w:pStyle w:val="CommentText"/>
      </w:pPr>
      <w:r>
        <w:rPr>
          <w:rStyle w:val="CommentReference"/>
        </w:rPr>
        <w:annotationRef/>
      </w:r>
      <w:r>
        <w:t>Fill this in at the end</w:t>
      </w:r>
    </w:p>
  </w:comment>
  <w:comment w:id="2" w:author="Dave Bridges" w:date="2015-02-22T15:12:00Z" w:initials="DB">
    <w:p w14:paraId="2C67A61B" w14:textId="77777777" w:rsidR="007574EE" w:rsidRDefault="007574EE">
      <w:pPr>
        <w:pStyle w:val="CommentText"/>
      </w:pPr>
      <w:r>
        <w:rPr>
          <w:rStyle w:val="CommentReference"/>
        </w:rPr>
        <w:annotationRef/>
      </w:r>
      <w:r>
        <w:t>Need to rewrite</w:t>
      </w:r>
    </w:p>
  </w:comment>
  <w:comment w:id="3" w:author="Dave Bridges" w:date="2015-02-22T16:48:00Z" w:initials="DB">
    <w:p w14:paraId="2650D26A" w14:textId="21B8B224" w:rsidR="007574EE" w:rsidRDefault="007574EE">
      <w:pPr>
        <w:pStyle w:val="CommentText"/>
      </w:pPr>
      <w:r>
        <w:rPr>
          <w:rStyle w:val="CommentReference"/>
        </w:rPr>
        <w:annotationRef/>
      </w:r>
      <w:r>
        <w:t xml:space="preserve">Irit, what condition are you talking about here, </w:t>
      </w:r>
    </w:p>
  </w:comment>
  <w:comment w:id="4" w:author="Dave Bridges" w:date="2015-02-22T16:47:00Z" w:initials="DB">
    <w:p w14:paraId="68B78DB4" w14:textId="06A54E66" w:rsidR="007574EE" w:rsidRDefault="007574EE">
      <w:pPr>
        <w:pStyle w:val="CommentText"/>
      </w:pPr>
      <w:r>
        <w:rPr>
          <w:rStyle w:val="CommentReference"/>
        </w:rPr>
        <w:annotationRef/>
      </w:r>
      <w:r>
        <w:t>Irit what are these re ferences</w:t>
      </w:r>
    </w:p>
  </w:comment>
  <w:comment w:id="5" w:author="Dave Bridges" w:date="2015-02-25T18:17:00Z" w:initials="DB">
    <w:p w14:paraId="3A41E661" w14:textId="61CBAD3A" w:rsidR="007574EE" w:rsidRDefault="007574EE">
      <w:pPr>
        <w:pStyle w:val="CommentText"/>
      </w:pPr>
      <w:r>
        <w:rPr>
          <w:rStyle w:val="CommentReference"/>
        </w:rPr>
        <w:annotationRef/>
      </w:r>
      <w:r>
        <w:t>Irit, Need ref</w:t>
      </w:r>
    </w:p>
  </w:comment>
  <w:comment w:id="6" w:author="Dave Bridges" w:date="2015-02-25T18:17:00Z" w:initials="DB">
    <w:p w14:paraId="2EE3131C" w14:textId="5DC17D29" w:rsidR="007574EE" w:rsidRDefault="007574EE">
      <w:pPr>
        <w:pStyle w:val="CommentText"/>
      </w:pPr>
      <w:r>
        <w:rPr>
          <w:rStyle w:val="CommentReference"/>
        </w:rPr>
        <w:annotationRef/>
      </w:r>
      <w:r>
        <w:t>Irit, Need fref</w:t>
      </w:r>
    </w:p>
  </w:comment>
  <w:comment w:id="8" w:author="Dave Bridges" w:date="2015-02-25T17:18:00Z" w:initials="DB">
    <w:p w14:paraId="0F859EDB" w14:textId="75D5D391" w:rsidR="007574EE" w:rsidRDefault="007574EE">
      <w:pPr>
        <w:pStyle w:val="CommentText"/>
      </w:pPr>
      <w:ins w:id="10" w:author="Dave Bridges" w:date="2015-02-25T17:18:00Z">
        <w:r>
          <w:rPr>
            <w:rStyle w:val="CommentReference"/>
          </w:rPr>
          <w:annotationRef/>
        </w:r>
      </w:ins>
      <w:r>
        <w:t>Innocence can you please write this section.</w:t>
      </w:r>
    </w:p>
  </w:comment>
  <w:comment w:id="11" w:author="Dave Bridges" w:date="2015-02-22T17:03:00Z" w:initials="DB">
    <w:p w14:paraId="76AB651C" w14:textId="0CDE832A" w:rsidR="007574EE" w:rsidRDefault="007574EE">
      <w:pPr>
        <w:pStyle w:val="CommentText"/>
      </w:pPr>
      <w:r>
        <w:rPr>
          <w:rStyle w:val="CommentReference"/>
        </w:rPr>
        <w:annotationRef/>
      </w:r>
      <w:r>
        <w:t>Quynh which version of MiSigDB was used here.</w:t>
      </w:r>
    </w:p>
  </w:comment>
  <w:comment w:id="12" w:author="Dave Bridges" w:date="2015-02-22T16:57:00Z" w:initials="DB">
    <w:p w14:paraId="7B1B1780" w14:textId="0B458A0A" w:rsidR="007574EE" w:rsidRDefault="007574EE">
      <w:pPr>
        <w:pStyle w:val="CommentText"/>
      </w:pPr>
      <w:r>
        <w:rPr>
          <w:rStyle w:val="CommentReference"/>
        </w:rPr>
        <w:annotationRef/>
      </w:r>
      <w:r>
        <w:t>Quynh can you do this</w:t>
      </w:r>
    </w:p>
  </w:comment>
  <w:comment w:id="13" w:author="Dave Bridges" w:date="2015-02-22T16:58:00Z" w:initials="DB">
    <w:p w14:paraId="0C54B57B" w14:textId="2986E505" w:rsidR="007574EE" w:rsidRDefault="007574EE">
      <w:pPr>
        <w:pStyle w:val="CommentText"/>
      </w:pPr>
      <w:r>
        <w:rPr>
          <w:rStyle w:val="CommentReference"/>
        </w:rPr>
        <w:annotationRef/>
      </w:r>
      <w:r>
        <w:t>This will become a zenodo dataset DOI once we are ready to go</w:t>
      </w:r>
    </w:p>
  </w:comment>
  <w:comment w:id="14" w:author="Dave Bridges" w:date="2015-02-25T09:46:00Z" w:initials="DB">
    <w:p w14:paraId="133E1E49" w14:textId="137FF199" w:rsidR="007574EE" w:rsidRDefault="007574EE">
      <w:pPr>
        <w:pStyle w:val="CommentText"/>
      </w:pPr>
      <w:r>
        <w:rPr>
          <w:rStyle w:val="CommentReference"/>
        </w:rPr>
        <w:annotationRef/>
      </w:r>
      <w:r>
        <w:t>Irit, need ref</w:t>
      </w:r>
    </w:p>
  </w:comment>
  <w:comment w:id="15" w:author="Dave Bridges" w:date="2015-02-25T09:45:00Z" w:initials="DB">
    <w:p w14:paraId="280826A0" w14:textId="4F2F5A72" w:rsidR="007574EE" w:rsidRDefault="007574EE">
      <w:pPr>
        <w:pStyle w:val="CommentText"/>
      </w:pPr>
      <w:r>
        <w:rPr>
          <w:rStyle w:val="CommentReference"/>
        </w:rPr>
        <w:annotationRef/>
      </w:r>
      <w:r>
        <w:t>Irit what is this p-value from, I did a Fisher test on this and got a p=0.063, and a chi-sq test on it and got 0.1195</w:t>
      </w:r>
    </w:p>
  </w:comment>
  <w:comment w:id="16" w:author="Dave Bridges" w:date="2015-02-24T12:04:00Z" w:initials="DB">
    <w:p w14:paraId="089355D8" w14:textId="18F20F2A" w:rsidR="007574EE" w:rsidRDefault="007574EE">
      <w:pPr>
        <w:pStyle w:val="CommentText"/>
      </w:pPr>
      <w:r>
        <w:rPr>
          <w:rStyle w:val="CommentReference"/>
        </w:rPr>
        <w:annotationRef/>
      </w:r>
      <w:r>
        <w:t>Irit/Innocence can you please find some supporting references for this in humans</w:t>
      </w:r>
    </w:p>
  </w:comment>
  <w:comment w:id="17" w:author="Irit Hochberg" w:date="2015-02-25T15:05:00Z" w:initials="IH">
    <w:p w14:paraId="6CBE7E6F" w14:textId="6479410C" w:rsidR="007574EE" w:rsidRDefault="007574EE">
      <w:pPr>
        <w:pStyle w:val="CommentText"/>
      </w:pPr>
      <w:r>
        <w:rPr>
          <w:rStyle w:val="CommentReference"/>
        </w:rPr>
        <w:annotationRef/>
      </w:r>
      <w:r>
        <w:t>I have these references someplace, will search</w:t>
      </w:r>
    </w:p>
  </w:comment>
  <w:comment w:id="18" w:author="Dave Bridges" w:date="2015-02-22T15:24:00Z" w:initials="DB">
    <w:p w14:paraId="786F84B0" w14:textId="0ECE11A9" w:rsidR="007574EE" w:rsidRDefault="007574EE">
      <w:pPr>
        <w:pStyle w:val="CommentText"/>
      </w:pPr>
      <w:r>
        <w:rPr>
          <w:rStyle w:val="CommentReference"/>
        </w:rPr>
        <w:annotationRef/>
      </w:r>
      <w:r>
        <w:t>Innocence we need references for this statement</w:t>
      </w:r>
    </w:p>
  </w:comment>
  <w:comment w:id="19" w:author="Dave Bridges" w:date="2015-02-22T15:28:00Z" w:initials="DB">
    <w:p w14:paraId="27CDD131" w14:textId="690CB4E5" w:rsidR="007574EE" w:rsidRDefault="007574EE">
      <w:pPr>
        <w:pStyle w:val="CommentText"/>
      </w:pPr>
      <w:r>
        <w:rPr>
          <w:rStyle w:val="CommentReference"/>
        </w:rPr>
        <w:annotationRef/>
      </w:r>
      <w:r>
        <w:t>Innocence when was this?</w:t>
      </w:r>
    </w:p>
  </w:comment>
  <w:comment w:id="20" w:author="Dave Bridges" w:date="2015-02-25T18:18:00Z" w:initials="DB">
    <w:p w14:paraId="48056147" w14:textId="5D82CB7B" w:rsidR="007574EE" w:rsidRDefault="007574EE">
      <w:pPr>
        <w:pStyle w:val="CommentText"/>
      </w:pPr>
      <w:r>
        <w:rPr>
          <w:rStyle w:val="CommentReference"/>
        </w:rPr>
        <w:annotationRef/>
      </w:r>
      <w:r>
        <w:t>Dave, we should compare these genes to known GR targets from Yu et al, TRANSFAC and the lung paper.</w:t>
      </w:r>
    </w:p>
  </w:comment>
  <w:comment w:id="21" w:author="Dave Bridges" w:date="2015-02-25T18:19:00Z" w:initials="DB">
    <w:p w14:paraId="73C547CE" w14:textId="7DC52258" w:rsidR="007574EE" w:rsidRDefault="007574EE">
      <w:pPr>
        <w:pStyle w:val="CommentText"/>
      </w:pPr>
      <w:r>
        <w:rPr>
          <w:rStyle w:val="CommentReference"/>
        </w:rPr>
        <w:annotationRef/>
      </w:r>
      <w:r>
        <w:t>Irit, Fold change?  Was this significant?</w:t>
      </w:r>
    </w:p>
  </w:comment>
  <w:comment w:id="22" w:author="Dave Bridges" w:date="2015-02-25T18:19:00Z" w:initials="DB">
    <w:p w14:paraId="6CC1C116" w14:textId="0EC3830E" w:rsidR="007574EE" w:rsidRDefault="007574EE" w:rsidP="001265D3">
      <w:pPr>
        <w:pStyle w:val="CommentText"/>
      </w:pPr>
      <w:r>
        <w:rPr>
          <w:rStyle w:val="CommentReference"/>
        </w:rPr>
        <w:annotationRef/>
      </w:r>
      <w:r>
        <w:t>Irit, Fold change needed</w:t>
      </w:r>
    </w:p>
  </w:comment>
  <w:comment w:id="23" w:author="Dave Bridges" w:date="2015-02-22T16:02:00Z" w:initials="DB">
    <w:p w14:paraId="42FEE073" w14:textId="2BCE1B55" w:rsidR="007574EE" w:rsidRDefault="007574EE">
      <w:pPr>
        <w:pStyle w:val="CommentText"/>
      </w:pPr>
      <w:r>
        <w:rPr>
          <w:rStyle w:val="CommentReference"/>
        </w:rPr>
        <w:annotationRef/>
      </w:r>
      <w:r>
        <w:t>Innocence can you summarise this in context of the biochemical pathway</w:t>
      </w:r>
    </w:p>
  </w:comment>
  <w:comment w:id="26" w:author="Dave Bridges" w:date="2015-02-22T16:17:00Z" w:initials="DB">
    <w:p w14:paraId="7AE60278" w14:textId="6115A88B" w:rsidR="007574EE" w:rsidRDefault="007574EE">
      <w:pPr>
        <w:pStyle w:val="CommentText"/>
      </w:pPr>
      <w:r>
        <w:rPr>
          <w:rStyle w:val="CommentReference"/>
        </w:rPr>
        <w:annotationRef/>
      </w:r>
      <w:r>
        <w:t>Irit, I think this is the wrong reference, this was the adipose CHIPseq paper</w:t>
      </w:r>
    </w:p>
  </w:comment>
  <w:comment w:id="27" w:author="Irit Hochberg" w:date="2015-02-25T15:04:00Z" w:initials="IH">
    <w:p w14:paraId="2EE1ACF6" w14:textId="0D7F6E7E" w:rsidR="007574EE" w:rsidRDefault="007574EE">
      <w:pPr>
        <w:pStyle w:val="CommentText"/>
      </w:pPr>
      <w:r>
        <w:rPr>
          <w:rStyle w:val="CommentReference"/>
        </w:rPr>
        <w:annotationRef/>
      </w:r>
      <w:r>
        <w:t>Will search</w:t>
      </w:r>
    </w:p>
  </w:comment>
  <w:comment w:id="29" w:author="Irit Hochberg" w:date="2015-02-25T14:55:00Z" w:initials="IH">
    <w:p w14:paraId="1CA80F7C" w14:textId="7BC6E5D0" w:rsidR="007574EE" w:rsidRDefault="007574EE" w:rsidP="009A7741">
      <w:pPr>
        <w:pStyle w:val="CommentText"/>
      </w:pPr>
      <w:r>
        <w:rPr>
          <w:rStyle w:val="CommentReference"/>
        </w:rPr>
        <w:annotationRef/>
      </w:r>
      <w:r>
        <w:t>Most are involved in cholesterol synthesis, a few in steroid synthesis or inactivation.</w:t>
      </w:r>
    </w:p>
  </w:comment>
  <w:comment w:id="28" w:author="Dave Bridges" w:date="2015-02-24T15:54:00Z" w:initials="DB">
    <w:p w14:paraId="29FD779E" w14:textId="62601C14" w:rsidR="007574EE" w:rsidRDefault="007574EE">
      <w:pPr>
        <w:pStyle w:val="CommentText"/>
      </w:pPr>
      <w:r>
        <w:rPr>
          <w:rStyle w:val="CommentReference"/>
        </w:rPr>
        <w:annotationRef/>
      </w:r>
      <w:r>
        <w:t>Irit, is there some context for these enzymes, are they all positive mediators of cholesterol biosynthesis?</w:t>
      </w:r>
    </w:p>
  </w:comment>
  <w:comment w:id="33" w:author="Dave Bridges" w:date="2015-02-24T16:07:00Z" w:initials="DB">
    <w:p w14:paraId="731E32DE" w14:textId="113F4630" w:rsidR="007574EE" w:rsidRDefault="007574EE">
      <w:pPr>
        <w:pStyle w:val="CommentText"/>
      </w:pPr>
      <w:r>
        <w:rPr>
          <w:rStyle w:val="CommentReference"/>
        </w:rPr>
        <w:annotationRef/>
      </w:r>
      <w:r>
        <w:t>Innocence what genes were the darkest colors in your diagram.  Also I need you to put this schematic in Figure 5</w:t>
      </w:r>
    </w:p>
  </w:comment>
  <w:comment w:id="44" w:author="Dave Bridges" w:date="2015-02-25T18:21:00Z" w:initials="DB">
    <w:p w14:paraId="52BCF666" w14:textId="284E5836" w:rsidR="007574EE" w:rsidRDefault="007574EE">
      <w:pPr>
        <w:pStyle w:val="CommentText"/>
      </w:pPr>
      <w:r>
        <w:rPr>
          <w:rStyle w:val="CommentReference"/>
        </w:rPr>
        <w:annotationRef/>
      </w:r>
      <w:r>
        <w:t>Dave Need KEGG ID</w:t>
      </w:r>
    </w:p>
  </w:comment>
  <w:comment w:id="45" w:author="Dave Bridges" w:date="2015-02-25T10:23:00Z" w:initials="DB">
    <w:p w14:paraId="04EF8E74" w14:textId="18A12F25" w:rsidR="007574EE" w:rsidRDefault="007574EE">
      <w:pPr>
        <w:pStyle w:val="CommentText"/>
      </w:pPr>
      <w:r>
        <w:rPr>
          <w:rStyle w:val="CommentReference"/>
        </w:rPr>
        <w:annotationRef/>
      </w:r>
      <w:r>
        <w:t>Irit, are you sure, these look pretty similar to me in Figure 7A</w:t>
      </w:r>
    </w:p>
  </w:comment>
  <w:comment w:id="48" w:author="Dave Bridges" w:date="2015-02-25T18:21:00Z" w:initials="DB">
    <w:p w14:paraId="417C4324" w14:textId="466B1E1E" w:rsidR="007574EE" w:rsidRDefault="007574EE">
      <w:pPr>
        <w:pStyle w:val="CommentText"/>
      </w:pPr>
      <w:r>
        <w:rPr>
          <w:rStyle w:val="CommentReference"/>
        </w:rPr>
        <w:annotationRef/>
      </w:r>
      <w:r w:rsidR="009A300F">
        <w:t>Dave, n</w:t>
      </w:r>
      <w:r>
        <w:t>eed NES (KEGG)</w:t>
      </w:r>
    </w:p>
  </w:comment>
  <w:comment w:id="55" w:author="Dave Bridges" w:date="2015-02-24T10:56:00Z" w:initials="DB">
    <w:p w14:paraId="11DFC2E1" w14:textId="42375CD5" w:rsidR="007574EE" w:rsidRDefault="007574EE">
      <w:pPr>
        <w:pStyle w:val="CommentText"/>
      </w:pPr>
      <w:r>
        <w:rPr>
          <w:rStyle w:val="CommentReference"/>
        </w:rPr>
        <w:annotationRef/>
      </w:r>
      <w:r>
        <w:t>Irit, im not sure what you mean here?</w:t>
      </w:r>
    </w:p>
  </w:comment>
  <w:comment w:id="63" w:author="Dave Bridges" w:date="2015-02-25T10:05:00Z" w:initials="DB">
    <w:p w14:paraId="0BD42A12" w14:textId="37CAFCCD" w:rsidR="007574EE" w:rsidRDefault="007574EE">
      <w:pPr>
        <w:pStyle w:val="CommentText"/>
      </w:pPr>
      <w:ins w:id="65" w:author="Dave Bridges" w:date="2015-02-25T10:05:00Z">
        <w:r>
          <w:rPr>
            <w:rStyle w:val="CommentReference"/>
          </w:rPr>
          <w:annotationRef/>
        </w:r>
      </w:ins>
      <w:r>
        <w:t>Do we know this?  Can we check their charts?</w:t>
      </w:r>
    </w:p>
  </w:comment>
  <w:comment w:id="76" w:author="Dave Bridges" w:date="2015-02-24T11:24:00Z" w:initials="DB">
    <w:p w14:paraId="1E6A14F2" w14:textId="384F48E4" w:rsidR="007574EE" w:rsidRDefault="007574EE">
      <w:pPr>
        <w:pStyle w:val="CommentText"/>
      </w:pPr>
      <w:r>
        <w:rPr>
          <w:rStyle w:val="CommentReference"/>
        </w:rPr>
        <w:annotationRef/>
      </w:r>
      <w:r>
        <w:t>Irit, it might be good to ask Alan what grant he would like to put down.</w:t>
      </w:r>
    </w:p>
  </w:comment>
  <w:comment w:id="77" w:author="Dave Bridges" w:date="2015-02-24T11:23:00Z" w:initials="DB">
    <w:p w14:paraId="0B712E75" w14:textId="0D6C3815" w:rsidR="007574EE" w:rsidRDefault="007574EE">
      <w:pPr>
        <w:pStyle w:val="CommentText"/>
      </w:pPr>
      <w:r>
        <w:rPr>
          <w:rStyle w:val="CommentReference"/>
        </w:rPr>
        <w:annotationRef/>
      </w:r>
      <w:r>
        <w:t>Irit, can you put alan, William and arial in here somewhere.</w:t>
      </w:r>
    </w:p>
  </w:comment>
  <w:comment w:id="81" w:author="Dave Bridges" w:date="2015-02-22T16:59:00Z" w:initials="DB">
    <w:p w14:paraId="2E0E6581" w14:textId="7B4067EA" w:rsidR="007574EE" w:rsidRDefault="007574EE">
      <w:pPr>
        <w:pStyle w:val="CommentText"/>
      </w:pPr>
      <w:r>
        <w:rPr>
          <w:rStyle w:val="CommentReference"/>
        </w:rPr>
        <w:annotationRef/>
      </w:r>
      <w:r>
        <w:t>Need a funding section, also  we need to thank the P-grant that the metabolomics core used, and the UTHSC MRC</w:t>
      </w:r>
    </w:p>
  </w:comment>
  <w:comment w:id="82" w:author="Dave Bridges" w:date="2015-02-24T15:04:00Z" w:initials="DB">
    <w:p w14:paraId="178CEAA8" w14:textId="41B21C63" w:rsidR="007574EE" w:rsidRDefault="007574EE">
      <w:pPr>
        <w:pStyle w:val="CommentText"/>
      </w:pPr>
      <w:r>
        <w:rPr>
          <w:rStyle w:val="CommentReference"/>
        </w:rPr>
        <w:annotationRef/>
      </w:r>
      <w:r>
        <w:t>Innocence please write this section.</w:t>
      </w:r>
    </w:p>
  </w:comment>
  <w:comment w:id="94" w:author="Dave Bridges" w:date="2015-02-25T18:23:00Z" w:initials="DB">
    <w:p w14:paraId="6BE8B153" w14:textId="4D4E0E38" w:rsidR="009A300F" w:rsidRDefault="009A300F">
      <w:pPr>
        <w:pStyle w:val="CommentText"/>
      </w:pPr>
      <w:ins w:id="103" w:author="Dave Bridges" w:date="2015-02-25T18:23:00Z">
        <w:r>
          <w:rPr>
            <w:rStyle w:val="CommentReference"/>
          </w:rPr>
          <w:annotationRef/>
        </w:r>
      </w:ins>
      <w:r>
        <w:t>Innocence please write these figure legends</w:t>
      </w:r>
      <w:bookmarkStart w:id="104" w:name="_GoBack"/>
      <w:bookmarkEnd w:id="104"/>
    </w:p>
  </w:comment>
  <w:comment w:id="115" w:author="Dave Bridges" w:date="2015-02-25T18:23:00Z" w:initials="DB">
    <w:p w14:paraId="15F269D2" w14:textId="1511EE1E" w:rsidR="009A300F" w:rsidRDefault="009A300F">
      <w:pPr>
        <w:pStyle w:val="CommentText"/>
      </w:pPr>
      <w:r>
        <w:rPr>
          <w:rStyle w:val="CommentReference"/>
        </w:rPr>
        <w:annotationRef/>
      </w:r>
      <w:r>
        <w:t>Innocence can you upload that table to github</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2D9DF85" w14:textId="77777777" w:rsidR="007574EE" w:rsidRDefault="007574EE" w:rsidP="002025A3">
      <w:r>
        <w:separator/>
      </w:r>
    </w:p>
  </w:endnote>
  <w:endnote w:type="continuationSeparator" w:id="0">
    <w:p w14:paraId="404996A2" w14:textId="77777777" w:rsidR="007574EE" w:rsidRDefault="007574EE" w:rsidP="002025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Lucida Grande">
    <w:altName w:val="Times New Roman"/>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31431D5" w14:textId="77777777" w:rsidR="007574EE" w:rsidRDefault="007574EE" w:rsidP="002025A3">
      <w:r>
        <w:separator/>
      </w:r>
    </w:p>
  </w:footnote>
  <w:footnote w:type="continuationSeparator" w:id="0">
    <w:p w14:paraId="2DAD4D69" w14:textId="77777777" w:rsidR="007574EE" w:rsidRDefault="007574EE" w:rsidP="002025A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25A3"/>
    <w:rsid w:val="00000A0F"/>
    <w:rsid w:val="000033D5"/>
    <w:rsid w:val="0001045F"/>
    <w:rsid w:val="0003020D"/>
    <w:rsid w:val="00030F99"/>
    <w:rsid w:val="000317EB"/>
    <w:rsid w:val="00044176"/>
    <w:rsid w:val="000D7EE2"/>
    <w:rsid w:val="000F1BFF"/>
    <w:rsid w:val="00102B1C"/>
    <w:rsid w:val="00122DD7"/>
    <w:rsid w:val="001265D3"/>
    <w:rsid w:val="00154286"/>
    <w:rsid w:val="00155D0E"/>
    <w:rsid w:val="00161D64"/>
    <w:rsid w:val="001A4B5B"/>
    <w:rsid w:val="001C7894"/>
    <w:rsid w:val="001E43B2"/>
    <w:rsid w:val="0020142E"/>
    <w:rsid w:val="002025A3"/>
    <w:rsid w:val="00261C5D"/>
    <w:rsid w:val="00270104"/>
    <w:rsid w:val="002B30A6"/>
    <w:rsid w:val="002C5C94"/>
    <w:rsid w:val="002D0814"/>
    <w:rsid w:val="002F7649"/>
    <w:rsid w:val="00314020"/>
    <w:rsid w:val="003218D6"/>
    <w:rsid w:val="00324E99"/>
    <w:rsid w:val="0033440B"/>
    <w:rsid w:val="00335A4C"/>
    <w:rsid w:val="003462ED"/>
    <w:rsid w:val="00351AD0"/>
    <w:rsid w:val="00352180"/>
    <w:rsid w:val="003741B0"/>
    <w:rsid w:val="003A7A2D"/>
    <w:rsid w:val="003B269B"/>
    <w:rsid w:val="003D4413"/>
    <w:rsid w:val="004276D8"/>
    <w:rsid w:val="00447DB4"/>
    <w:rsid w:val="00495873"/>
    <w:rsid w:val="00521A96"/>
    <w:rsid w:val="00547DEE"/>
    <w:rsid w:val="005812FE"/>
    <w:rsid w:val="005A3933"/>
    <w:rsid w:val="005D7786"/>
    <w:rsid w:val="005E4873"/>
    <w:rsid w:val="005F06E6"/>
    <w:rsid w:val="00600CE6"/>
    <w:rsid w:val="006146F4"/>
    <w:rsid w:val="00625692"/>
    <w:rsid w:val="006259A6"/>
    <w:rsid w:val="00646C8E"/>
    <w:rsid w:val="00651227"/>
    <w:rsid w:val="006A2D5D"/>
    <w:rsid w:val="006E37CB"/>
    <w:rsid w:val="007019BD"/>
    <w:rsid w:val="00711A42"/>
    <w:rsid w:val="00725D79"/>
    <w:rsid w:val="00730E37"/>
    <w:rsid w:val="007447ED"/>
    <w:rsid w:val="00754FE6"/>
    <w:rsid w:val="007574EE"/>
    <w:rsid w:val="007908AD"/>
    <w:rsid w:val="007C2C1C"/>
    <w:rsid w:val="007D5F8A"/>
    <w:rsid w:val="00813D1F"/>
    <w:rsid w:val="008445E4"/>
    <w:rsid w:val="008B4941"/>
    <w:rsid w:val="008B7184"/>
    <w:rsid w:val="008C0783"/>
    <w:rsid w:val="008D20DD"/>
    <w:rsid w:val="008E7DAD"/>
    <w:rsid w:val="00900C37"/>
    <w:rsid w:val="009024ED"/>
    <w:rsid w:val="0092656E"/>
    <w:rsid w:val="00931FFA"/>
    <w:rsid w:val="00967496"/>
    <w:rsid w:val="00970A6B"/>
    <w:rsid w:val="00996FC9"/>
    <w:rsid w:val="009A2A7F"/>
    <w:rsid w:val="009A300F"/>
    <w:rsid w:val="009A7741"/>
    <w:rsid w:val="009A7B5D"/>
    <w:rsid w:val="009D5AE7"/>
    <w:rsid w:val="00A0255B"/>
    <w:rsid w:val="00A06FA4"/>
    <w:rsid w:val="00A12B51"/>
    <w:rsid w:val="00A20F23"/>
    <w:rsid w:val="00A34EF3"/>
    <w:rsid w:val="00A71BB7"/>
    <w:rsid w:val="00A72B85"/>
    <w:rsid w:val="00A74BCC"/>
    <w:rsid w:val="00AA2407"/>
    <w:rsid w:val="00AA53F9"/>
    <w:rsid w:val="00AA7698"/>
    <w:rsid w:val="00AB465A"/>
    <w:rsid w:val="00AC463C"/>
    <w:rsid w:val="00B52B45"/>
    <w:rsid w:val="00B60B15"/>
    <w:rsid w:val="00B63E9D"/>
    <w:rsid w:val="00B73856"/>
    <w:rsid w:val="00B738C3"/>
    <w:rsid w:val="00B8003A"/>
    <w:rsid w:val="00B8018E"/>
    <w:rsid w:val="00B940A5"/>
    <w:rsid w:val="00BA1FD0"/>
    <w:rsid w:val="00BC4151"/>
    <w:rsid w:val="00BD0693"/>
    <w:rsid w:val="00BD4A3A"/>
    <w:rsid w:val="00BF14C9"/>
    <w:rsid w:val="00BF3DF7"/>
    <w:rsid w:val="00C103F7"/>
    <w:rsid w:val="00C50DF5"/>
    <w:rsid w:val="00C54DB8"/>
    <w:rsid w:val="00C93467"/>
    <w:rsid w:val="00CA0833"/>
    <w:rsid w:val="00CD160B"/>
    <w:rsid w:val="00CF1A2D"/>
    <w:rsid w:val="00CF4895"/>
    <w:rsid w:val="00D07D33"/>
    <w:rsid w:val="00D12603"/>
    <w:rsid w:val="00D83BEB"/>
    <w:rsid w:val="00D92207"/>
    <w:rsid w:val="00D9724C"/>
    <w:rsid w:val="00DC1A40"/>
    <w:rsid w:val="00DC3261"/>
    <w:rsid w:val="00DD07FE"/>
    <w:rsid w:val="00E318EB"/>
    <w:rsid w:val="00E61546"/>
    <w:rsid w:val="00E83CAE"/>
    <w:rsid w:val="00E914B3"/>
    <w:rsid w:val="00E93A54"/>
    <w:rsid w:val="00ED270F"/>
    <w:rsid w:val="00EE519A"/>
    <w:rsid w:val="00F0643F"/>
    <w:rsid w:val="00F1025D"/>
    <w:rsid w:val="00F21FA7"/>
    <w:rsid w:val="00F36835"/>
    <w:rsid w:val="00F37380"/>
    <w:rsid w:val="00F37C5B"/>
    <w:rsid w:val="00F445F4"/>
    <w:rsid w:val="00F530D8"/>
    <w:rsid w:val="00F637BB"/>
    <w:rsid w:val="00F72E09"/>
    <w:rsid w:val="00F94399"/>
    <w:rsid w:val="00F9502E"/>
    <w:rsid w:val="00FE701E"/>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CA3549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025A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0643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025A3"/>
    <w:rPr>
      <w:sz w:val="18"/>
      <w:szCs w:val="18"/>
    </w:rPr>
  </w:style>
  <w:style w:type="paragraph" w:styleId="CommentText">
    <w:name w:val="annotation text"/>
    <w:basedOn w:val="Normal"/>
    <w:link w:val="CommentTextChar"/>
    <w:uiPriority w:val="99"/>
    <w:semiHidden/>
    <w:unhideWhenUsed/>
    <w:rsid w:val="002025A3"/>
  </w:style>
  <w:style w:type="character" w:customStyle="1" w:styleId="CommentTextChar">
    <w:name w:val="Comment Text Char"/>
    <w:basedOn w:val="DefaultParagraphFont"/>
    <w:link w:val="CommentText"/>
    <w:uiPriority w:val="99"/>
    <w:semiHidden/>
    <w:rsid w:val="002025A3"/>
  </w:style>
  <w:style w:type="paragraph" w:styleId="CommentSubject">
    <w:name w:val="annotation subject"/>
    <w:basedOn w:val="CommentText"/>
    <w:next w:val="CommentText"/>
    <w:link w:val="CommentSubjectChar"/>
    <w:uiPriority w:val="99"/>
    <w:semiHidden/>
    <w:unhideWhenUsed/>
    <w:rsid w:val="002025A3"/>
    <w:rPr>
      <w:b/>
      <w:bCs/>
      <w:sz w:val="20"/>
      <w:szCs w:val="20"/>
    </w:rPr>
  </w:style>
  <w:style w:type="character" w:customStyle="1" w:styleId="CommentSubjectChar">
    <w:name w:val="Comment Subject Char"/>
    <w:basedOn w:val="CommentTextChar"/>
    <w:link w:val="CommentSubject"/>
    <w:uiPriority w:val="99"/>
    <w:semiHidden/>
    <w:rsid w:val="002025A3"/>
    <w:rPr>
      <w:b/>
      <w:bCs/>
      <w:sz w:val="20"/>
      <w:szCs w:val="20"/>
    </w:rPr>
  </w:style>
  <w:style w:type="paragraph" w:styleId="BalloonText">
    <w:name w:val="Balloon Text"/>
    <w:basedOn w:val="Normal"/>
    <w:link w:val="BalloonTextChar"/>
    <w:uiPriority w:val="99"/>
    <w:semiHidden/>
    <w:unhideWhenUsed/>
    <w:rsid w:val="002025A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025A3"/>
    <w:rPr>
      <w:rFonts w:ascii="Lucida Grande" w:hAnsi="Lucida Grande" w:cs="Lucida Grande"/>
      <w:sz w:val="18"/>
      <w:szCs w:val="18"/>
    </w:rPr>
  </w:style>
  <w:style w:type="character" w:customStyle="1" w:styleId="Heading1Char">
    <w:name w:val="Heading 1 Char"/>
    <w:basedOn w:val="DefaultParagraphFont"/>
    <w:link w:val="Heading1"/>
    <w:uiPriority w:val="9"/>
    <w:rsid w:val="002025A3"/>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F0643F"/>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F72E09"/>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3A7A2D"/>
    <w:rPr>
      <w:color w:val="0000FF" w:themeColor="hyperlink"/>
      <w:u w:val="single"/>
    </w:rPr>
  </w:style>
  <w:style w:type="character" w:customStyle="1" w:styleId="highlight2">
    <w:name w:val="highlight2"/>
    <w:basedOn w:val="DefaultParagraphFont"/>
    <w:rsid w:val="005F06E6"/>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025A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0643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025A3"/>
    <w:rPr>
      <w:sz w:val="18"/>
      <w:szCs w:val="18"/>
    </w:rPr>
  </w:style>
  <w:style w:type="paragraph" w:styleId="CommentText">
    <w:name w:val="annotation text"/>
    <w:basedOn w:val="Normal"/>
    <w:link w:val="CommentTextChar"/>
    <w:uiPriority w:val="99"/>
    <w:semiHidden/>
    <w:unhideWhenUsed/>
    <w:rsid w:val="002025A3"/>
  </w:style>
  <w:style w:type="character" w:customStyle="1" w:styleId="CommentTextChar">
    <w:name w:val="Comment Text Char"/>
    <w:basedOn w:val="DefaultParagraphFont"/>
    <w:link w:val="CommentText"/>
    <w:uiPriority w:val="99"/>
    <w:semiHidden/>
    <w:rsid w:val="002025A3"/>
  </w:style>
  <w:style w:type="paragraph" w:styleId="CommentSubject">
    <w:name w:val="annotation subject"/>
    <w:basedOn w:val="CommentText"/>
    <w:next w:val="CommentText"/>
    <w:link w:val="CommentSubjectChar"/>
    <w:uiPriority w:val="99"/>
    <w:semiHidden/>
    <w:unhideWhenUsed/>
    <w:rsid w:val="002025A3"/>
    <w:rPr>
      <w:b/>
      <w:bCs/>
      <w:sz w:val="20"/>
      <w:szCs w:val="20"/>
    </w:rPr>
  </w:style>
  <w:style w:type="character" w:customStyle="1" w:styleId="CommentSubjectChar">
    <w:name w:val="Comment Subject Char"/>
    <w:basedOn w:val="CommentTextChar"/>
    <w:link w:val="CommentSubject"/>
    <w:uiPriority w:val="99"/>
    <w:semiHidden/>
    <w:rsid w:val="002025A3"/>
    <w:rPr>
      <w:b/>
      <w:bCs/>
      <w:sz w:val="20"/>
      <w:szCs w:val="20"/>
    </w:rPr>
  </w:style>
  <w:style w:type="paragraph" w:styleId="BalloonText">
    <w:name w:val="Balloon Text"/>
    <w:basedOn w:val="Normal"/>
    <w:link w:val="BalloonTextChar"/>
    <w:uiPriority w:val="99"/>
    <w:semiHidden/>
    <w:unhideWhenUsed/>
    <w:rsid w:val="002025A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025A3"/>
    <w:rPr>
      <w:rFonts w:ascii="Lucida Grande" w:hAnsi="Lucida Grande" w:cs="Lucida Grande"/>
      <w:sz w:val="18"/>
      <w:szCs w:val="18"/>
    </w:rPr>
  </w:style>
  <w:style w:type="character" w:customStyle="1" w:styleId="Heading1Char">
    <w:name w:val="Heading 1 Char"/>
    <w:basedOn w:val="DefaultParagraphFont"/>
    <w:link w:val="Heading1"/>
    <w:uiPriority w:val="9"/>
    <w:rsid w:val="002025A3"/>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F0643F"/>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F72E09"/>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3A7A2D"/>
    <w:rPr>
      <w:color w:val="0000FF" w:themeColor="hyperlink"/>
      <w:u w:val="single"/>
    </w:rPr>
  </w:style>
  <w:style w:type="character" w:customStyle="1" w:styleId="highlight2">
    <w:name w:val="highlight2"/>
    <w:basedOn w:val="DefaultParagraphFont"/>
    <w:rsid w:val="005F06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8751726">
      <w:bodyDiv w:val="1"/>
      <w:marLeft w:val="0"/>
      <w:marRight w:val="0"/>
      <w:marTop w:val="0"/>
      <w:marBottom w:val="0"/>
      <w:divBdr>
        <w:top w:val="none" w:sz="0" w:space="0" w:color="auto"/>
        <w:left w:val="none" w:sz="0" w:space="0" w:color="auto"/>
        <w:bottom w:val="none" w:sz="0" w:space="0" w:color="auto"/>
        <w:right w:val="none" w:sz="0" w:space="0" w:color="auto"/>
      </w:divBdr>
      <w:divsChild>
        <w:div w:id="791172953">
          <w:marLeft w:val="0"/>
          <w:marRight w:val="1"/>
          <w:marTop w:val="0"/>
          <w:marBottom w:val="0"/>
          <w:divBdr>
            <w:top w:val="none" w:sz="0" w:space="0" w:color="auto"/>
            <w:left w:val="none" w:sz="0" w:space="0" w:color="auto"/>
            <w:bottom w:val="none" w:sz="0" w:space="0" w:color="auto"/>
            <w:right w:val="none" w:sz="0" w:space="0" w:color="auto"/>
          </w:divBdr>
          <w:divsChild>
            <w:div w:id="1481771573">
              <w:marLeft w:val="0"/>
              <w:marRight w:val="0"/>
              <w:marTop w:val="0"/>
              <w:marBottom w:val="0"/>
              <w:divBdr>
                <w:top w:val="none" w:sz="0" w:space="0" w:color="auto"/>
                <w:left w:val="none" w:sz="0" w:space="0" w:color="auto"/>
                <w:bottom w:val="none" w:sz="0" w:space="0" w:color="auto"/>
                <w:right w:val="none" w:sz="0" w:space="0" w:color="auto"/>
              </w:divBdr>
              <w:divsChild>
                <w:div w:id="422342769">
                  <w:marLeft w:val="0"/>
                  <w:marRight w:val="1"/>
                  <w:marTop w:val="0"/>
                  <w:marBottom w:val="0"/>
                  <w:divBdr>
                    <w:top w:val="none" w:sz="0" w:space="0" w:color="auto"/>
                    <w:left w:val="none" w:sz="0" w:space="0" w:color="auto"/>
                    <w:bottom w:val="none" w:sz="0" w:space="0" w:color="auto"/>
                    <w:right w:val="none" w:sz="0" w:space="0" w:color="auto"/>
                  </w:divBdr>
                  <w:divsChild>
                    <w:div w:id="924075664">
                      <w:marLeft w:val="0"/>
                      <w:marRight w:val="0"/>
                      <w:marTop w:val="0"/>
                      <w:marBottom w:val="0"/>
                      <w:divBdr>
                        <w:top w:val="none" w:sz="0" w:space="0" w:color="auto"/>
                        <w:left w:val="none" w:sz="0" w:space="0" w:color="auto"/>
                        <w:bottom w:val="none" w:sz="0" w:space="0" w:color="auto"/>
                        <w:right w:val="none" w:sz="0" w:space="0" w:color="auto"/>
                      </w:divBdr>
                      <w:divsChild>
                        <w:div w:id="1449544951">
                          <w:marLeft w:val="0"/>
                          <w:marRight w:val="0"/>
                          <w:marTop w:val="0"/>
                          <w:marBottom w:val="0"/>
                          <w:divBdr>
                            <w:top w:val="none" w:sz="0" w:space="0" w:color="auto"/>
                            <w:left w:val="none" w:sz="0" w:space="0" w:color="auto"/>
                            <w:bottom w:val="none" w:sz="0" w:space="0" w:color="auto"/>
                            <w:right w:val="none" w:sz="0" w:space="0" w:color="auto"/>
                          </w:divBdr>
                          <w:divsChild>
                            <w:div w:id="2038843766">
                              <w:marLeft w:val="0"/>
                              <w:marRight w:val="0"/>
                              <w:marTop w:val="120"/>
                              <w:marBottom w:val="360"/>
                              <w:divBdr>
                                <w:top w:val="none" w:sz="0" w:space="0" w:color="auto"/>
                                <w:left w:val="none" w:sz="0" w:space="0" w:color="auto"/>
                                <w:bottom w:val="none" w:sz="0" w:space="0" w:color="auto"/>
                                <w:right w:val="none" w:sz="0" w:space="0" w:color="auto"/>
                              </w:divBdr>
                              <w:divsChild>
                                <w:div w:id="1300257708">
                                  <w:marLeft w:val="0"/>
                                  <w:marRight w:val="0"/>
                                  <w:marTop w:val="0"/>
                                  <w:marBottom w:val="0"/>
                                  <w:divBdr>
                                    <w:top w:val="none" w:sz="0" w:space="0" w:color="auto"/>
                                    <w:left w:val="none" w:sz="0" w:space="0" w:color="auto"/>
                                    <w:bottom w:val="none" w:sz="0" w:space="0" w:color="auto"/>
                                    <w:right w:val="none" w:sz="0" w:space="0" w:color="auto"/>
                                  </w:divBdr>
                                  <w:divsChild>
                                    <w:div w:id="137431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0936665">
      <w:bodyDiv w:val="1"/>
      <w:marLeft w:val="0"/>
      <w:marRight w:val="0"/>
      <w:marTop w:val="0"/>
      <w:marBottom w:val="0"/>
      <w:divBdr>
        <w:top w:val="none" w:sz="0" w:space="0" w:color="auto"/>
        <w:left w:val="none" w:sz="0" w:space="0" w:color="auto"/>
        <w:bottom w:val="none" w:sz="0" w:space="0" w:color="auto"/>
        <w:right w:val="none" w:sz="0" w:space="0" w:color="auto"/>
      </w:divBdr>
      <w:divsChild>
        <w:div w:id="1879388905">
          <w:marLeft w:val="0"/>
          <w:marRight w:val="1"/>
          <w:marTop w:val="0"/>
          <w:marBottom w:val="0"/>
          <w:divBdr>
            <w:top w:val="none" w:sz="0" w:space="0" w:color="auto"/>
            <w:left w:val="none" w:sz="0" w:space="0" w:color="auto"/>
            <w:bottom w:val="none" w:sz="0" w:space="0" w:color="auto"/>
            <w:right w:val="none" w:sz="0" w:space="0" w:color="auto"/>
          </w:divBdr>
          <w:divsChild>
            <w:div w:id="116335331">
              <w:marLeft w:val="0"/>
              <w:marRight w:val="0"/>
              <w:marTop w:val="0"/>
              <w:marBottom w:val="0"/>
              <w:divBdr>
                <w:top w:val="none" w:sz="0" w:space="0" w:color="auto"/>
                <w:left w:val="none" w:sz="0" w:space="0" w:color="auto"/>
                <w:bottom w:val="none" w:sz="0" w:space="0" w:color="auto"/>
                <w:right w:val="none" w:sz="0" w:space="0" w:color="auto"/>
              </w:divBdr>
              <w:divsChild>
                <w:div w:id="1392272561">
                  <w:marLeft w:val="0"/>
                  <w:marRight w:val="1"/>
                  <w:marTop w:val="0"/>
                  <w:marBottom w:val="0"/>
                  <w:divBdr>
                    <w:top w:val="none" w:sz="0" w:space="0" w:color="auto"/>
                    <w:left w:val="none" w:sz="0" w:space="0" w:color="auto"/>
                    <w:bottom w:val="none" w:sz="0" w:space="0" w:color="auto"/>
                    <w:right w:val="none" w:sz="0" w:space="0" w:color="auto"/>
                  </w:divBdr>
                  <w:divsChild>
                    <w:div w:id="1166167261">
                      <w:marLeft w:val="0"/>
                      <w:marRight w:val="0"/>
                      <w:marTop w:val="0"/>
                      <w:marBottom w:val="0"/>
                      <w:divBdr>
                        <w:top w:val="none" w:sz="0" w:space="0" w:color="auto"/>
                        <w:left w:val="none" w:sz="0" w:space="0" w:color="auto"/>
                        <w:bottom w:val="none" w:sz="0" w:space="0" w:color="auto"/>
                        <w:right w:val="none" w:sz="0" w:space="0" w:color="auto"/>
                      </w:divBdr>
                      <w:divsChild>
                        <w:div w:id="1324353992">
                          <w:marLeft w:val="0"/>
                          <w:marRight w:val="0"/>
                          <w:marTop w:val="0"/>
                          <w:marBottom w:val="0"/>
                          <w:divBdr>
                            <w:top w:val="none" w:sz="0" w:space="0" w:color="auto"/>
                            <w:left w:val="none" w:sz="0" w:space="0" w:color="auto"/>
                            <w:bottom w:val="none" w:sz="0" w:space="0" w:color="auto"/>
                            <w:right w:val="none" w:sz="0" w:space="0" w:color="auto"/>
                          </w:divBdr>
                          <w:divsChild>
                            <w:div w:id="1821772903">
                              <w:marLeft w:val="0"/>
                              <w:marRight w:val="0"/>
                              <w:marTop w:val="120"/>
                              <w:marBottom w:val="360"/>
                              <w:divBdr>
                                <w:top w:val="none" w:sz="0" w:space="0" w:color="auto"/>
                                <w:left w:val="none" w:sz="0" w:space="0" w:color="auto"/>
                                <w:bottom w:val="none" w:sz="0" w:space="0" w:color="auto"/>
                                <w:right w:val="none" w:sz="0" w:space="0" w:color="auto"/>
                              </w:divBdr>
                              <w:divsChild>
                                <w:div w:id="2051109395">
                                  <w:marLeft w:val="0"/>
                                  <w:marRight w:val="0"/>
                                  <w:marTop w:val="0"/>
                                  <w:marBottom w:val="0"/>
                                  <w:divBdr>
                                    <w:top w:val="none" w:sz="0" w:space="0" w:color="auto"/>
                                    <w:left w:val="none" w:sz="0" w:space="0" w:color="auto"/>
                                    <w:bottom w:val="none" w:sz="0" w:space="0" w:color="auto"/>
                                    <w:right w:val="none" w:sz="0" w:space="0" w:color="auto"/>
                                  </w:divBdr>
                                  <w:divsChild>
                                    <w:div w:id="1890416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5546222">
      <w:bodyDiv w:val="1"/>
      <w:marLeft w:val="0"/>
      <w:marRight w:val="0"/>
      <w:marTop w:val="0"/>
      <w:marBottom w:val="0"/>
      <w:divBdr>
        <w:top w:val="none" w:sz="0" w:space="0" w:color="auto"/>
        <w:left w:val="none" w:sz="0" w:space="0" w:color="auto"/>
        <w:bottom w:val="none" w:sz="0" w:space="0" w:color="auto"/>
        <w:right w:val="none" w:sz="0" w:space="0" w:color="auto"/>
      </w:divBdr>
      <w:divsChild>
        <w:div w:id="1717852117">
          <w:marLeft w:val="0"/>
          <w:marRight w:val="1"/>
          <w:marTop w:val="0"/>
          <w:marBottom w:val="0"/>
          <w:divBdr>
            <w:top w:val="none" w:sz="0" w:space="0" w:color="auto"/>
            <w:left w:val="none" w:sz="0" w:space="0" w:color="auto"/>
            <w:bottom w:val="none" w:sz="0" w:space="0" w:color="auto"/>
            <w:right w:val="none" w:sz="0" w:space="0" w:color="auto"/>
          </w:divBdr>
          <w:divsChild>
            <w:div w:id="1810249427">
              <w:marLeft w:val="0"/>
              <w:marRight w:val="0"/>
              <w:marTop w:val="0"/>
              <w:marBottom w:val="0"/>
              <w:divBdr>
                <w:top w:val="none" w:sz="0" w:space="0" w:color="auto"/>
                <w:left w:val="none" w:sz="0" w:space="0" w:color="auto"/>
                <w:bottom w:val="none" w:sz="0" w:space="0" w:color="auto"/>
                <w:right w:val="none" w:sz="0" w:space="0" w:color="auto"/>
              </w:divBdr>
              <w:divsChild>
                <w:div w:id="184828128">
                  <w:marLeft w:val="0"/>
                  <w:marRight w:val="1"/>
                  <w:marTop w:val="0"/>
                  <w:marBottom w:val="0"/>
                  <w:divBdr>
                    <w:top w:val="none" w:sz="0" w:space="0" w:color="auto"/>
                    <w:left w:val="none" w:sz="0" w:space="0" w:color="auto"/>
                    <w:bottom w:val="none" w:sz="0" w:space="0" w:color="auto"/>
                    <w:right w:val="none" w:sz="0" w:space="0" w:color="auto"/>
                  </w:divBdr>
                  <w:divsChild>
                    <w:div w:id="334647625">
                      <w:marLeft w:val="0"/>
                      <w:marRight w:val="0"/>
                      <w:marTop w:val="0"/>
                      <w:marBottom w:val="0"/>
                      <w:divBdr>
                        <w:top w:val="none" w:sz="0" w:space="0" w:color="auto"/>
                        <w:left w:val="none" w:sz="0" w:space="0" w:color="auto"/>
                        <w:bottom w:val="none" w:sz="0" w:space="0" w:color="auto"/>
                        <w:right w:val="none" w:sz="0" w:space="0" w:color="auto"/>
                      </w:divBdr>
                      <w:divsChild>
                        <w:div w:id="372927686">
                          <w:marLeft w:val="0"/>
                          <w:marRight w:val="0"/>
                          <w:marTop w:val="0"/>
                          <w:marBottom w:val="0"/>
                          <w:divBdr>
                            <w:top w:val="none" w:sz="0" w:space="0" w:color="auto"/>
                            <w:left w:val="none" w:sz="0" w:space="0" w:color="auto"/>
                            <w:bottom w:val="none" w:sz="0" w:space="0" w:color="auto"/>
                            <w:right w:val="none" w:sz="0" w:space="0" w:color="auto"/>
                          </w:divBdr>
                          <w:divsChild>
                            <w:div w:id="996224511">
                              <w:marLeft w:val="0"/>
                              <w:marRight w:val="0"/>
                              <w:marTop w:val="120"/>
                              <w:marBottom w:val="360"/>
                              <w:divBdr>
                                <w:top w:val="none" w:sz="0" w:space="0" w:color="auto"/>
                                <w:left w:val="none" w:sz="0" w:space="0" w:color="auto"/>
                                <w:bottom w:val="none" w:sz="0" w:space="0" w:color="auto"/>
                                <w:right w:val="none" w:sz="0" w:space="0" w:color="auto"/>
                              </w:divBdr>
                              <w:divsChild>
                                <w:div w:id="1283076788">
                                  <w:marLeft w:val="0"/>
                                  <w:marRight w:val="0"/>
                                  <w:marTop w:val="0"/>
                                  <w:marBottom w:val="0"/>
                                  <w:divBdr>
                                    <w:top w:val="none" w:sz="0" w:space="0" w:color="auto"/>
                                    <w:left w:val="none" w:sz="0" w:space="0" w:color="auto"/>
                                    <w:bottom w:val="none" w:sz="0" w:space="0" w:color="auto"/>
                                    <w:right w:val="none" w:sz="0" w:space="0" w:color="auto"/>
                                  </w:divBdr>
                                  <w:divsChild>
                                    <w:div w:id="25999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4563987">
      <w:bodyDiv w:val="1"/>
      <w:marLeft w:val="0"/>
      <w:marRight w:val="0"/>
      <w:marTop w:val="0"/>
      <w:marBottom w:val="0"/>
      <w:divBdr>
        <w:top w:val="none" w:sz="0" w:space="0" w:color="auto"/>
        <w:left w:val="none" w:sz="0" w:space="0" w:color="auto"/>
        <w:bottom w:val="none" w:sz="0" w:space="0" w:color="auto"/>
        <w:right w:val="none" w:sz="0" w:space="0" w:color="auto"/>
      </w:divBdr>
      <w:divsChild>
        <w:div w:id="1143736051">
          <w:marLeft w:val="0"/>
          <w:marRight w:val="1"/>
          <w:marTop w:val="0"/>
          <w:marBottom w:val="0"/>
          <w:divBdr>
            <w:top w:val="none" w:sz="0" w:space="0" w:color="auto"/>
            <w:left w:val="none" w:sz="0" w:space="0" w:color="auto"/>
            <w:bottom w:val="none" w:sz="0" w:space="0" w:color="auto"/>
            <w:right w:val="none" w:sz="0" w:space="0" w:color="auto"/>
          </w:divBdr>
          <w:divsChild>
            <w:div w:id="1799180048">
              <w:marLeft w:val="0"/>
              <w:marRight w:val="0"/>
              <w:marTop w:val="0"/>
              <w:marBottom w:val="0"/>
              <w:divBdr>
                <w:top w:val="none" w:sz="0" w:space="0" w:color="auto"/>
                <w:left w:val="none" w:sz="0" w:space="0" w:color="auto"/>
                <w:bottom w:val="none" w:sz="0" w:space="0" w:color="auto"/>
                <w:right w:val="none" w:sz="0" w:space="0" w:color="auto"/>
              </w:divBdr>
              <w:divsChild>
                <w:div w:id="390273152">
                  <w:marLeft w:val="0"/>
                  <w:marRight w:val="1"/>
                  <w:marTop w:val="0"/>
                  <w:marBottom w:val="0"/>
                  <w:divBdr>
                    <w:top w:val="none" w:sz="0" w:space="0" w:color="auto"/>
                    <w:left w:val="none" w:sz="0" w:space="0" w:color="auto"/>
                    <w:bottom w:val="none" w:sz="0" w:space="0" w:color="auto"/>
                    <w:right w:val="none" w:sz="0" w:space="0" w:color="auto"/>
                  </w:divBdr>
                  <w:divsChild>
                    <w:div w:id="687828113">
                      <w:marLeft w:val="0"/>
                      <w:marRight w:val="0"/>
                      <w:marTop w:val="0"/>
                      <w:marBottom w:val="0"/>
                      <w:divBdr>
                        <w:top w:val="none" w:sz="0" w:space="0" w:color="auto"/>
                        <w:left w:val="none" w:sz="0" w:space="0" w:color="auto"/>
                        <w:bottom w:val="none" w:sz="0" w:space="0" w:color="auto"/>
                        <w:right w:val="none" w:sz="0" w:space="0" w:color="auto"/>
                      </w:divBdr>
                      <w:divsChild>
                        <w:div w:id="821392633">
                          <w:marLeft w:val="0"/>
                          <w:marRight w:val="0"/>
                          <w:marTop w:val="0"/>
                          <w:marBottom w:val="0"/>
                          <w:divBdr>
                            <w:top w:val="none" w:sz="0" w:space="0" w:color="auto"/>
                            <w:left w:val="none" w:sz="0" w:space="0" w:color="auto"/>
                            <w:bottom w:val="none" w:sz="0" w:space="0" w:color="auto"/>
                            <w:right w:val="none" w:sz="0" w:space="0" w:color="auto"/>
                          </w:divBdr>
                          <w:divsChild>
                            <w:div w:id="314577035">
                              <w:marLeft w:val="0"/>
                              <w:marRight w:val="0"/>
                              <w:marTop w:val="120"/>
                              <w:marBottom w:val="360"/>
                              <w:divBdr>
                                <w:top w:val="none" w:sz="0" w:space="0" w:color="auto"/>
                                <w:left w:val="none" w:sz="0" w:space="0" w:color="auto"/>
                                <w:bottom w:val="none" w:sz="0" w:space="0" w:color="auto"/>
                                <w:right w:val="none" w:sz="0" w:space="0" w:color="auto"/>
                              </w:divBdr>
                              <w:divsChild>
                                <w:div w:id="2061779342">
                                  <w:marLeft w:val="0"/>
                                  <w:marRight w:val="0"/>
                                  <w:marTop w:val="0"/>
                                  <w:marBottom w:val="0"/>
                                  <w:divBdr>
                                    <w:top w:val="none" w:sz="0" w:space="0" w:color="auto"/>
                                    <w:left w:val="none" w:sz="0" w:space="0" w:color="auto"/>
                                    <w:bottom w:val="none" w:sz="0" w:space="0" w:color="auto"/>
                                    <w:right w:val="none" w:sz="0" w:space="0" w:color="auto"/>
                                  </w:divBdr>
                                  <w:divsChild>
                                    <w:div w:id="1923955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4653735">
      <w:bodyDiv w:val="1"/>
      <w:marLeft w:val="0"/>
      <w:marRight w:val="0"/>
      <w:marTop w:val="0"/>
      <w:marBottom w:val="0"/>
      <w:divBdr>
        <w:top w:val="none" w:sz="0" w:space="0" w:color="auto"/>
        <w:left w:val="none" w:sz="0" w:space="0" w:color="auto"/>
        <w:bottom w:val="none" w:sz="0" w:space="0" w:color="auto"/>
        <w:right w:val="none" w:sz="0" w:space="0" w:color="auto"/>
      </w:divBdr>
      <w:divsChild>
        <w:div w:id="320819921">
          <w:marLeft w:val="0"/>
          <w:marRight w:val="1"/>
          <w:marTop w:val="0"/>
          <w:marBottom w:val="0"/>
          <w:divBdr>
            <w:top w:val="none" w:sz="0" w:space="0" w:color="auto"/>
            <w:left w:val="none" w:sz="0" w:space="0" w:color="auto"/>
            <w:bottom w:val="none" w:sz="0" w:space="0" w:color="auto"/>
            <w:right w:val="none" w:sz="0" w:space="0" w:color="auto"/>
          </w:divBdr>
          <w:divsChild>
            <w:div w:id="806779282">
              <w:marLeft w:val="0"/>
              <w:marRight w:val="0"/>
              <w:marTop w:val="0"/>
              <w:marBottom w:val="0"/>
              <w:divBdr>
                <w:top w:val="none" w:sz="0" w:space="0" w:color="auto"/>
                <w:left w:val="none" w:sz="0" w:space="0" w:color="auto"/>
                <w:bottom w:val="none" w:sz="0" w:space="0" w:color="auto"/>
                <w:right w:val="none" w:sz="0" w:space="0" w:color="auto"/>
              </w:divBdr>
              <w:divsChild>
                <w:div w:id="1892225430">
                  <w:marLeft w:val="0"/>
                  <w:marRight w:val="1"/>
                  <w:marTop w:val="0"/>
                  <w:marBottom w:val="0"/>
                  <w:divBdr>
                    <w:top w:val="none" w:sz="0" w:space="0" w:color="auto"/>
                    <w:left w:val="none" w:sz="0" w:space="0" w:color="auto"/>
                    <w:bottom w:val="none" w:sz="0" w:space="0" w:color="auto"/>
                    <w:right w:val="none" w:sz="0" w:space="0" w:color="auto"/>
                  </w:divBdr>
                  <w:divsChild>
                    <w:div w:id="1855607670">
                      <w:marLeft w:val="0"/>
                      <w:marRight w:val="0"/>
                      <w:marTop w:val="0"/>
                      <w:marBottom w:val="0"/>
                      <w:divBdr>
                        <w:top w:val="none" w:sz="0" w:space="0" w:color="auto"/>
                        <w:left w:val="none" w:sz="0" w:space="0" w:color="auto"/>
                        <w:bottom w:val="none" w:sz="0" w:space="0" w:color="auto"/>
                        <w:right w:val="none" w:sz="0" w:space="0" w:color="auto"/>
                      </w:divBdr>
                      <w:divsChild>
                        <w:div w:id="853034252">
                          <w:marLeft w:val="0"/>
                          <w:marRight w:val="0"/>
                          <w:marTop w:val="0"/>
                          <w:marBottom w:val="0"/>
                          <w:divBdr>
                            <w:top w:val="none" w:sz="0" w:space="0" w:color="auto"/>
                            <w:left w:val="none" w:sz="0" w:space="0" w:color="auto"/>
                            <w:bottom w:val="none" w:sz="0" w:space="0" w:color="auto"/>
                            <w:right w:val="none" w:sz="0" w:space="0" w:color="auto"/>
                          </w:divBdr>
                          <w:divsChild>
                            <w:div w:id="1528635766">
                              <w:marLeft w:val="0"/>
                              <w:marRight w:val="0"/>
                              <w:marTop w:val="120"/>
                              <w:marBottom w:val="360"/>
                              <w:divBdr>
                                <w:top w:val="none" w:sz="0" w:space="0" w:color="auto"/>
                                <w:left w:val="none" w:sz="0" w:space="0" w:color="auto"/>
                                <w:bottom w:val="none" w:sz="0" w:space="0" w:color="auto"/>
                                <w:right w:val="none" w:sz="0" w:space="0" w:color="auto"/>
                              </w:divBdr>
                              <w:divsChild>
                                <w:div w:id="1791166997">
                                  <w:marLeft w:val="0"/>
                                  <w:marRight w:val="0"/>
                                  <w:marTop w:val="0"/>
                                  <w:marBottom w:val="0"/>
                                  <w:divBdr>
                                    <w:top w:val="none" w:sz="0" w:space="0" w:color="auto"/>
                                    <w:left w:val="none" w:sz="0" w:space="0" w:color="auto"/>
                                    <w:bottom w:val="none" w:sz="0" w:space="0" w:color="auto"/>
                                    <w:right w:val="none" w:sz="0" w:space="0" w:color="auto"/>
                                  </w:divBdr>
                                  <w:divsChild>
                                    <w:div w:id="61159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7756583">
      <w:bodyDiv w:val="1"/>
      <w:marLeft w:val="0"/>
      <w:marRight w:val="0"/>
      <w:marTop w:val="0"/>
      <w:marBottom w:val="0"/>
      <w:divBdr>
        <w:top w:val="none" w:sz="0" w:space="0" w:color="auto"/>
        <w:left w:val="none" w:sz="0" w:space="0" w:color="auto"/>
        <w:bottom w:val="none" w:sz="0" w:space="0" w:color="auto"/>
        <w:right w:val="none" w:sz="0" w:space="0" w:color="auto"/>
      </w:divBdr>
      <w:divsChild>
        <w:div w:id="1136332913">
          <w:marLeft w:val="0"/>
          <w:marRight w:val="1"/>
          <w:marTop w:val="0"/>
          <w:marBottom w:val="0"/>
          <w:divBdr>
            <w:top w:val="none" w:sz="0" w:space="0" w:color="auto"/>
            <w:left w:val="none" w:sz="0" w:space="0" w:color="auto"/>
            <w:bottom w:val="none" w:sz="0" w:space="0" w:color="auto"/>
            <w:right w:val="none" w:sz="0" w:space="0" w:color="auto"/>
          </w:divBdr>
          <w:divsChild>
            <w:div w:id="1976594475">
              <w:marLeft w:val="0"/>
              <w:marRight w:val="0"/>
              <w:marTop w:val="0"/>
              <w:marBottom w:val="0"/>
              <w:divBdr>
                <w:top w:val="none" w:sz="0" w:space="0" w:color="auto"/>
                <w:left w:val="none" w:sz="0" w:space="0" w:color="auto"/>
                <w:bottom w:val="none" w:sz="0" w:space="0" w:color="auto"/>
                <w:right w:val="none" w:sz="0" w:space="0" w:color="auto"/>
              </w:divBdr>
              <w:divsChild>
                <w:div w:id="111874069">
                  <w:marLeft w:val="0"/>
                  <w:marRight w:val="1"/>
                  <w:marTop w:val="0"/>
                  <w:marBottom w:val="0"/>
                  <w:divBdr>
                    <w:top w:val="none" w:sz="0" w:space="0" w:color="auto"/>
                    <w:left w:val="none" w:sz="0" w:space="0" w:color="auto"/>
                    <w:bottom w:val="none" w:sz="0" w:space="0" w:color="auto"/>
                    <w:right w:val="none" w:sz="0" w:space="0" w:color="auto"/>
                  </w:divBdr>
                  <w:divsChild>
                    <w:div w:id="2070348984">
                      <w:marLeft w:val="0"/>
                      <w:marRight w:val="0"/>
                      <w:marTop w:val="0"/>
                      <w:marBottom w:val="0"/>
                      <w:divBdr>
                        <w:top w:val="none" w:sz="0" w:space="0" w:color="auto"/>
                        <w:left w:val="none" w:sz="0" w:space="0" w:color="auto"/>
                        <w:bottom w:val="none" w:sz="0" w:space="0" w:color="auto"/>
                        <w:right w:val="none" w:sz="0" w:space="0" w:color="auto"/>
                      </w:divBdr>
                      <w:divsChild>
                        <w:div w:id="1758670227">
                          <w:marLeft w:val="0"/>
                          <w:marRight w:val="0"/>
                          <w:marTop w:val="0"/>
                          <w:marBottom w:val="0"/>
                          <w:divBdr>
                            <w:top w:val="none" w:sz="0" w:space="0" w:color="auto"/>
                            <w:left w:val="none" w:sz="0" w:space="0" w:color="auto"/>
                            <w:bottom w:val="none" w:sz="0" w:space="0" w:color="auto"/>
                            <w:right w:val="none" w:sz="0" w:space="0" w:color="auto"/>
                          </w:divBdr>
                          <w:divsChild>
                            <w:div w:id="921724030">
                              <w:marLeft w:val="0"/>
                              <w:marRight w:val="0"/>
                              <w:marTop w:val="120"/>
                              <w:marBottom w:val="360"/>
                              <w:divBdr>
                                <w:top w:val="none" w:sz="0" w:space="0" w:color="auto"/>
                                <w:left w:val="none" w:sz="0" w:space="0" w:color="auto"/>
                                <w:bottom w:val="none" w:sz="0" w:space="0" w:color="auto"/>
                                <w:right w:val="none" w:sz="0" w:space="0" w:color="auto"/>
                              </w:divBdr>
                              <w:divsChild>
                                <w:div w:id="1765300418">
                                  <w:marLeft w:val="420"/>
                                  <w:marRight w:val="0"/>
                                  <w:marTop w:val="0"/>
                                  <w:marBottom w:val="0"/>
                                  <w:divBdr>
                                    <w:top w:val="none" w:sz="0" w:space="0" w:color="auto"/>
                                    <w:left w:val="none" w:sz="0" w:space="0" w:color="auto"/>
                                    <w:bottom w:val="none" w:sz="0" w:space="0" w:color="auto"/>
                                    <w:right w:val="none" w:sz="0" w:space="0" w:color="auto"/>
                                  </w:divBdr>
                                  <w:divsChild>
                                    <w:div w:id="183331466">
                                      <w:marLeft w:val="0"/>
                                      <w:marRight w:val="0"/>
                                      <w:marTop w:val="0"/>
                                      <w:marBottom w:val="0"/>
                                      <w:divBdr>
                                        <w:top w:val="none" w:sz="0" w:space="0" w:color="auto"/>
                                        <w:left w:val="none" w:sz="0" w:space="0" w:color="auto"/>
                                        <w:bottom w:val="none" w:sz="0" w:space="0" w:color="auto"/>
                                        <w:right w:val="none" w:sz="0" w:space="0" w:color="auto"/>
                                      </w:divBdr>
                                      <w:divsChild>
                                        <w:div w:id="177524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0405051">
      <w:bodyDiv w:val="1"/>
      <w:marLeft w:val="0"/>
      <w:marRight w:val="0"/>
      <w:marTop w:val="0"/>
      <w:marBottom w:val="0"/>
      <w:divBdr>
        <w:top w:val="none" w:sz="0" w:space="0" w:color="auto"/>
        <w:left w:val="none" w:sz="0" w:space="0" w:color="auto"/>
        <w:bottom w:val="none" w:sz="0" w:space="0" w:color="auto"/>
        <w:right w:val="none" w:sz="0" w:space="0" w:color="auto"/>
      </w:divBdr>
      <w:divsChild>
        <w:div w:id="1498644212">
          <w:marLeft w:val="0"/>
          <w:marRight w:val="0"/>
          <w:marTop w:val="0"/>
          <w:marBottom w:val="0"/>
          <w:divBdr>
            <w:top w:val="none" w:sz="0" w:space="0" w:color="auto"/>
            <w:left w:val="none" w:sz="0" w:space="0" w:color="auto"/>
            <w:bottom w:val="none" w:sz="0" w:space="0" w:color="auto"/>
            <w:right w:val="none" w:sz="0" w:space="0" w:color="auto"/>
          </w:divBdr>
          <w:divsChild>
            <w:div w:id="224997467">
              <w:marLeft w:val="0"/>
              <w:marRight w:val="0"/>
              <w:marTop w:val="0"/>
              <w:marBottom w:val="0"/>
              <w:divBdr>
                <w:top w:val="none" w:sz="0" w:space="0" w:color="auto"/>
                <w:left w:val="none" w:sz="0" w:space="0" w:color="auto"/>
                <w:bottom w:val="none" w:sz="0" w:space="0" w:color="auto"/>
                <w:right w:val="none" w:sz="0" w:space="0" w:color="auto"/>
              </w:divBdr>
              <w:divsChild>
                <w:div w:id="2092892931">
                  <w:marLeft w:val="0"/>
                  <w:marRight w:val="0"/>
                  <w:marTop w:val="0"/>
                  <w:marBottom w:val="0"/>
                  <w:divBdr>
                    <w:top w:val="none" w:sz="0" w:space="0" w:color="auto"/>
                    <w:left w:val="none" w:sz="0" w:space="0" w:color="auto"/>
                    <w:bottom w:val="none" w:sz="0" w:space="0" w:color="auto"/>
                    <w:right w:val="none" w:sz="0" w:space="0" w:color="auto"/>
                  </w:divBdr>
                  <w:divsChild>
                    <w:div w:id="569001178">
                      <w:marLeft w:val="0"/>
                      <w:marRight w:val="0"/>
                      <w:marTop w:val="0"/>
                      <w:marBottom w:val="0"/>
                      <w:divBdr>
                        <w:top w:val="none" w:sz="0" w:space="0" w:color="auto"/>
                        <w:left w:val="none" w:sz="0" w:space="0" w:color="auto"/>
                        <w:bottom w:val="none" w:sz="0" w:space="0" w:color="auto"/>
                        <w:right w:val="none" w:sz="0" w:space="0" w:color="auto"/>
                      </w:divBdr>
                      <w:divsChild>
                        <w:div w:id="916204055">
                          <w:marLeft w:val="0"/>
                          <w:marRight w:val="0"/>
                          <w:marTop w:val="0"/>
                          <w:marBottom w:val="0"/>
                          <w:divBdr>
                            <w:top w:val="none" w:sz="0" w:space="0" w:color="auto"/>
                            <w:left w:val="none" w:sz="0" w:space="0" w:color="auto"/>
                            <w:bottom w:val="none" w:sz="0" w:space="0" w:color="auto"/>
                            <w:right w:val="none" w:sz="0" w:space="0" w:color="auto"/>
                          </w:divBdr>
                          <w:divsChild>
                            <w:div w:id="527526006">
                              <w:marLeft w:val="0"/>
                              <w:marRight w:val="0"/>
                              <w:marTop w:val="0"/>
                              <w:marBottom w:val="0"/>
                              <w:divBdr>
                                <w:top w:val="none" w:sz="0" w:space="0" w:color="auto"/>
                                <w:left w:val="none" w:sz="0" w:space="0" w:color="auto"/>
                                <w:bottom w:val="none" w:sz="0" w:space="0" w:color="auto"/>
                                <w:right w:val="none" w:sz="0" w:space="0" w:color="auto"/>
                              </w:divBdr>
                              <w:divsChild>
                                <w:div w:id="1748724716">
                                  <w:marLeft w:val="0"/>
                                  <w:marRight w:val="0"/>
                                  <w:marTop w:val="0"/>
                                  <w:marBottom w:val="0"/>
                                  <w:divBdr>
                                    <w:top w:val="none" w:sz="0" w:space="0" w:color="auto"/>
                                    <w:left w:val="none" w:sz="0" w:space="0" w:color="auto"/>
                                    <w:bottom w:val="none" w:sz="0" w:space="0" w:color="auto"/>
                                    <w:right w:val="none" w:sz="0" w:space="0" w:color="auto"/>
                                  </w:divBdr>
                                  <w:divsChild>
                                    <w:div w:id="1701710363">
                                      <w:marLeft w:val="0"/>
                                      <w:marRight w:val="0"/>
                                      <w:marTop w:val="0"/>
                                      <w:marBottom w:val="0"/>
                                      <w:divBdr>
                                        <w:top w:val="none" w:sz="0" w:space="0" w:color="auto"/>
                                        <w:left w:val="none" w:sz="0" w:space="0" w:color="auto"/>
                                        <w:bottom w:val="none" w:sz="0" w:space="0" w:color="auto"/>
                                        <w:right w:val="none" w:sz="0" w:space="0" w:color="auto"/>
                                      </w:divBdr>
                                      <w:divsChild>
                                        <w:div w:id="1580679127">
                                          <w:marLeft w:val="0"/>
                                          <w:marRight w:val="0"/>
                                          <w:marTop w:val="0"/>
                                          <w:marBottom w:val="0"/>
                                          <w:divBdr>
                                            <w:top w:val="none" w:sz="0" w:space="0" w:color="auto"/>
                                            <w:left w:val="none" w:sz="0" w:space="0" w:color="auto"/>
                                            <w:bottom w:val="none" w:sz="0" w:space="0" w:color="auto"/>
                                            <w:right w:val="none" w:sz="0" w:space="0" w:color="auto"/>
                                          </w:divBdr>
                                          <w:divsChild>
                                            <w:div w:id="1561360951">
                                              <w:marLeft w:val="0"/>
                                              <w:marRight w:val="0"/>
                                              <w:marTop w:val="0"/>
                                              <w:marBottom w:val="0"/>
                                              <w:divBdr>
                                                <w:top w:val="none" w:sz="0" w:space="0" w:color="auto"/>
                                                <w:left w:val="none" w:sz="0" w:space="0" w:color="auto"/>
                                                <w:bottom w:val="none" w:sz="0" w:space="0" w:color="auto"/>
                                                <w:right w:val="none" w:sz="0" w:space="0" w:color="auto"/>
                                              </w:divBdr>
                                              <w:divsChild>
                                                <w:div w:id="2013752960">
                                                  <w:marLeft w:val="0"/>
                                                  <w:marRight w:val="0"/>
                                                  <w:marTop w:val="0"/>
                                                  <w:marBottom w:val="0"/>
                                                  <w:divBdr>
                                                    <w:top w:val="none" w:sz="0" w:space="0" w:color="auto"/>
                                                    <w:left w:val="none" w:sz="0" w:space="0" w:color="auto"/>
                                                    <w:bottom w:val="none" w:sz="0" w:space="0" w:color="auto"/>
                                                    <w:right w:val="none" w:sz="0" w:space="0" w:color="auto"/>
                                                  </w:divBdr>
                                                  <w:divsChild>
                                                    <w:div w:id="1019507924">
                                                      <w:marLeft w:val="0"/>
                                                      <w:marRight w:val="0"/>
                                                      <w:marTop w:val="0"/>
                                                      <w:marBottom w:val="0"/>
                                                      <w:divBdr>
                                                        <w:top w:val="none" w:sz="0" w:space="0" w:color="auto"/>
                                                        <w:left w:val="none" w:sz="0" w:space="0" w:color="auto"/>
                                                        <w:bottom w:val="none" w:sz="0" w:space="0" w:color="auto"/>
                                                        <w:right w:val="none" w:sz="0" w:space="0" w:color="auto"/>
                                                      </w:divBdr>
                                                      <w:divsChild>
                                                        <w:div w:id="2093308438">
                                                          <w:marLeft w:val="0"/>
                                                          <w:marRight w:val="0"/>
                                                          <w:marTop w:val="0"/>
                                                          <w:marBottom w:val="0"/>
                                                          <w:divBdr>
                                                            <w:top w:val="none" w:sz="0" w:space="0" w:color="auto"/>
                                                            <w:left w:val="none" w:sz="0" w:space="0" w:color="auto"/>
                                                            <w:bottom w:val="none" w:sz="0" w:space="0" w:color="auto"/>
                                                            <w:right w:val="none" w:sz="0" w:space="0" w:color="auto"/>
                                                          </w:divBdr>
                                                          <w:divsChild>
                                                            <w:div w:id="1378967740">
                                                              <w:marLeft w:val="0"/>
                                                              <w:marRight w:val="0"/>
                                                              <w:marTop w:val="0"/>
                                                              <w:marBottom w:val="0"/>
                                                              <w:divBdr>
                                                                <w:top w:val="none" w:sz="0" w:space="0" w:color="auto"/>
                                                                <w:left w:val="none" w:sz="0" w:space="0" w:color="auto"/>
                                                                <w:bottom w:val="none" w:sz="0" w:space="0" w:color="auto"/>
                                                                <w:right w:val="none" w:sz="0" w:space="0" w:color="auto"/>
                                                              </w:divBdr>
                                                              <w:divsChild>
                                                                <w:div w:id="1947229314">
                                                                  <w:marLeft w:val="0"/>
                                                                  <w:marRight w:val="0"/>
                                                                  <w:marTop w:val="0"/>
                                                                  <w:marBottom w:val="0"/>
                                                                  <w:divBdr>
                                                                    <w:top w:val="none" w:sz="0" w:space="0" w:color="auto"/>
                                                                    <w:left w:val="none" w:sz="0" w:space="0" w:color="auto"/>
                                                                    <w:bottom w:val="none" w:sz="0" w:space="0" w:color="auto"/>
                                                                    <w:right w:val="none" w:sz="0" w:space="0" w:color="auto"/>
                                                                  </w:divBdr>
                                                                  <w:divsChild>
                                                                    <w:div w:id="1771118573">
                                                                      <w:marLeft w:val="0"/>
                                                                      <w:marRight w:val="0"/>
                                                                      <w:marTop w:val="0"/>
                                                                      <w:marBottom w:val="0"/>
                                                                      <w:divBdr>
                                                                        <w:top w:val="none" w:sz="0" w:space="0" w:color="auto"/>
                                                                        <w:left w:val="none" w:sz="0" w:space="0" w:color="auto"/>
                                                                        <w:bottom w:val="none" w:sz="0" w:space="0" w:color="auto"/>
                                                                        <w:right w:val="none" w:sz="0" w:space="0" w:color="auto"/>
                                                                      </w:divBdr>
                                                                      <w:divsChild>
                                                                        <w:div w:id="427242284">
                                                                          <w:marLeft w:val="0"/>
                                                                          <w:marRight w:val="0"/>
                                                                          <w:marTop w:val="0"/>
                                                                          <w:marBottom w:val="0"/>
                                                                          <w:divBdr>
                                                                            <w:top w:val="none" w:sz="0" w:space="0" w:color="auto"/>
                                                                            <w:left w:val="none" w:sz="0" w:space="0" w:color="auto"/>
                                                                            <w:bottom w:val="none" w:sz="0" w:space="0" w:color="auto"/>
                                                                            <w:right w:val="none" w:sz="0" w:space="0" w:color="auto"/>
                                                                          </w:divBdr>
                                                                          <w:divsChild>
                                                                            <w:div w:id="1841889813">
                                                                              <w:marLeft w:val="0"/>
                                                                              <w:marRight w:val="0"/>
                                                                              <w:marTop w:val="0"/>
                                                                              <w:marBottom w:val="0"/>
                                                                              <w:divBdr>
                                                                                <w:top w:val="none" w:sz="0" w:space="0" w:color="auto"/>
                                                                                <w:left w:val="none" w:sz="0" w:space="0" w:color="auto"/>
                                                                                <w:bottom w:val="none" w:sz="0" w:space="0" w:color="auto"/>
                                                                                <w:right w:val="none" w:sz="0" w:space="0" w:color="auto"/>
                                                                              </w:divBdr>
                                                                              <w:divsChild>
                                                                                <w:div w:id="181628602">
                                                                                  <w:marLeft w:val="0"/>
                                                                                  <w:marRight w:val="0"/>
                                                                                  <w:marTop w:val="0"/>
                                                                                  <w:marBottom w:val="0"/>
                                                                                  <w:divBdr>
                                                                                    <w:top w:val="none" w:sz="0" w:space="0" w:color="auto"/>
                                                                                    <w:left w:val="none" w:sz="0" w:space="0" w:color="auto"/>
                                                                                    <w:bottom w:val="none" w:sz="0" w:space="0" w:color="auto"/>
                                                                                    <w:right w:val="none" w:sz="0" w:space="0" w:color="auto"/>
                                                                                  </w:divBdr>
                                                                                  <w:divsChild>
                                                                                    <w:div w:id="594634209">
                                                                                      <w:marLeft w:val="0"/>
                                                                                      <w:marRight w:val="0"/>
                                                                                      <w:marTop w:val="0"/>
                                                                                      <w:marBottom w:val="0"/>
                                                                                      <w:divBdr>
                                                                                        <w:top w:val="none" w:sz="0" w:space="0" w:color="auto"/>
                                                                                        <w:left w:val="none" w:sz="0" w:space="0" w:color="auto"/>
                                                                                        <w:bottom w:val="none" w:sz="0" w:space="0" w:color="auto"/>
                                                                                        <w:right w:val="none" w:sz="0" w:space="0" w:color="auto"/>
                                                                                      </w:divBdr>
                                                                                      <w:divsChild>
                                                                                        <w:div w:id="1780417323">
                                                                                          <w:marLeft w:val="0"/>
                                                                                          <w:marRight w:val="0"/>
                                                                                          <w:marTop w:val="0"/>
                                                                                          <w:marBottom w:val="0"/>
                                                                                          <w:divBdr>
                                                                                            <w:top w:val="none" w:sz="0" w:space="0" w:color="auto"/>
                                                                                            <w:left w:val="none" w:sz="0" w:space="0" w:color="auto"/>
                                                                                            <w:bottom w:val="none" w:sz="0" w:space="0" w:color="auto"/>
                                                                                            <w:right w:val="none" w:sz="0" w:space="0" w:color="auto"/>
                                                                                          </w:divBdr>
                                                                                          <w:divsChild>
                                                                                            <w:div w:id="1044018593">
                                                                                              <w:marLeft w:val="0"/>
                                                                                              <w:marRight w:val="0"/>
                                                                                              <w:marTop w:val="0"/>
                                                                                              <w:marBottom w:val="0"/>
                                                                                              <w:divBdr>
                                                                                                <w:top w:val="none" w:sz="0" w:space="0" w:color="auto"/>
                                                                                                <w:left w:val="none" w:sz="0" w:space="0" w:color="auto"/>
                                                                                                <w:bottom w:val="none" w:sz="0" w:space="0" w:color="auto"/>
                                                                                                <w:right w:val="none" w:sz="0" w:space="0" w:color="auto"/>
                                                                                              </w:divBdr>
                                                                                              <w:divsChild>
                                                                                                <w:div w:id="1516260915">
                                                                                                  <w:marLeft w:val="0"/>
                                                                                                  <w:marRight w:val="0"/>
                                                                                                  <w:marTop w:val="0"/>
                                                                                                  <w:marBottom w:val="0"/>
                                                                                                  <w:divBdr>
                                                                                                    <w:top w:val="none" w:sz="0" w:space="0" w:color="auto"/>
                                                                                                    <w:left w:val="none" w:sz="0" w:space="0" w:color="auto"/>
                                                                                                    <w:bottom w:val="none" w:sz="0" w:space="0" w:color="auto"/>
                                                                                                    <w:right w:val="none" w:sz="0" w:space="0" w:color="auto"/>
                                                                                                  </w:divBdr>
                                                                                                  <w:divsChild>
                                                                                                    <w:div w:id="715355524">
                                                                                                      <w:marLeft w:val="0"/>
                                                                                                      <w:marRight w:val="0"/>
                                                                                                      <w:marTop w:val="0"/>
                                                                                                      <w:marBottom w:val="0"/>
                                                                                                      <w:divBdr>
                                                                                                        <w:top w:val="none" w:sz="0" w:space="0" w:color="auto"/>
                                                                                                        <w:left w:val="none" w:sz="0" w:space="0" w:color="auto"/>
                                                                                                        <w:bottom w:val="none" w:sz="0" w:space="0" w:color="auto"/>
                                                                                                        <w:right w:val="none" w:sz="0" w:space="0" w:color="auto"/>
                                                                                                      </w:divBdr>
                                                                                                      <w:divsChild>
                                                                                                        <w:div w:id="2026976714">
                                                                                                          <w:marLeft w:val="0"/>
                                                                                                          <w:marRight w:val="0"/>
                                                                                                          <w:marTop w:val="0"/>
                                                                                                          <w:marBottom w:val="0"/>
                                                                                                          <w:divBdr>
                                                                                                            <w:top w:val="none" w:sz="0" w:space="0" w:color="auto"/>
                                                                                                            <w:left w:val="none" w:sz="0" w:space="0" w:color="auto"/>
                                                                                                            <w:bottom w:val="none" w:sz="0" w:space="0" w:color="auto"/>
                                                                                                            <w:right w:val="none" w:sz="0" w:space="0" w:color="auto"/>
                                                                                                          </w:divBdr>
                                                                                                          <w:divsChild>
                                                                                                            <w:div w:id="213332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32156367">
      <w:bodyDiv w:val="1"/>
      <w:marLeft w:val="0"/>
      <w:marRight w:val="0"/>
      <w:marTop w:val="0"/>
      <w:marBottom w:val="0"/>
      <w:divBdr>
        <w:top w:val="none" w:sz="0" w:space="0" w:color="auto"/>
        <w:left w:val="none" w:sz="0" w:space="0" w:color="auto"/>
        <w:bottom w:val="none" w:sz="0" w:space="0" w:color="auto"/>
        <w:right w:val="none" w:sz="0" w:space="0" w:color="auto"/>
      </w:divBdr>
      <w:divsChild>
        <w:div w:id="1867984431">
          <w:marLeft w:val="0"/>
          <w:marRight w:val="1"/>
          <w:marTop w:val="0"/>
          <w:marBottom w:val="0"/>
          <w:divBdr>
            <w:top w:val="none" w:sz="0" w:space="0" w:color="auto"/>
            <w:left w:val="none" w:sz="0" w:space="0" w:color="auto"/>
            <w:bottom w:val="none" w:sz="0" w:space="0" w:color="auto"/>
            <w:right w:val="none" w:sz="0" w:space="0" w:color="auto"/>
          </w:divBdr>
          <w:divsChild>
            <w:div w:id="857348698">
              <w:marLeft w:val="0"/>
              <w:marRight w:val="0"/>
              <w:marTop w:val="0"/>
              <w:marBottom w:val="0"/>
              <w:divBdr>
                <w:top w:val="none" w:sz="0" w:space="0" w:color="auto"/>
                <w:left w:val="none" w:sz="0" w:space="0" w:color="auto"/>
                <w:bottom w:val="none" w:sz="0" w:space="0" w:color="auto"/>
                <w:right w:val="none" w:sz="0" w:space="0" w:color="auto"/>
              </w:divBdr>
              <w:divsChild>
                <w:div w:id="1707372366">
                  <w:marLeft w:val="0"/>
                  <w:marRight w:val="1"/>
                  <w:marTop w:val="0"/>
                  <w:marBottom w:val="0"/>
                  <w:divBdr>
                    <w:top w:val="none" w:sz="0" w:space="0" w:color="auto"/>
                    <w:left w:val="none" w:sz="0" w:space="0" w:color="auto"/>
                    <w:bottom w:val="none" w:sz="0" w:space="0" w:color="auto"/>
                    <w:right w:val="none" w:sz="0" w:space="0" w:color="auto"/>
                  </w:divBdr>
                  <w:divsChild>
                    <w:div w:id="112988627">
                      <w:marLeft w:val="0"/>
                      <w:marRight w:val="0"/>
                      <w:marTop w:val="0"/>
                      <w:marBottom w:val="0"/>
                      <w:divBdr>
                        <w:top w:val="none" w:sz="0" w:space="0" w:color="auto"/>
                        <w:left w:val="none" w:sz="0" w:space="0" w:color="auto"/>
                        <w:bottom w:val="none" w:sz="0" w:space="0" w:color="auto"/>
                        <w:right w:val="none" w:sz="0" w:space="0" w:color="auto"/>
                      </w:divBdr>
                      <w:divsChild>
                        <w:div w:id="1273435314">
                          <w:marLeft w:val="0"/>
                          <w:marRight w:val="0"/>
                          <w:marTop w:val="0"/>
                          <w:marBottom w:val="0"/>
                          <w:divBdr>
                            <w:top w:val="none" w:sz="0" w:space="0" w:color="auto"/>
                            <w:left w:val="none" w:sz="0" w:space="0" w:color="auto"/>
                            <w:bottom w:val="none" w:sz="0" w:space="0" w:color="auto"/>
                            <w:right w:val="none" w:sz="0" w:space="0" w:color="auto"/>
                          </w:divBdr>
                          <w:divsChild>
                            <w:div w:id="233510101">
                              <w:marLeft w:val="0"/>
                              <w:marRight w:val="0"/>
                              <w:marTop w:val="120"/>
                              <w:marBottom w:val="360"/>
                              <w:divBdr>
                                <w:top w:val="none" w:sz="0" w:space="0" w:color="auto"/>
                                <w:left w:val="none" w:sz="0" w:space="0" w:color="auto"/>
                                <w:bottom w:val="none" w:sz="0" w:space="0" w:color="auto"/>
                                <w:right w:val="none" w:sz="0" w:space="0" w:color="auto"/>
                              </w:divBdr>
                              <w:divsChild>
                                <w:div w:id="487284850">
                                  <w:marLeft w:val="0"/>
                                  <w:marRight w:val="0"/>
                                  <w:marTop w:val="0"/>
                                  <w:marBottom w:val="0"/>
                                  <w:divBdr>
                                    <w:top w:val="none" w:sz="0" w:space="0" w:color="auto"/>
                                    <w:left w:val="none" w:sz="0" w:space="0" w:color="auto"/>
                                    <w:bottom w:val="none" w:sz="0" w:space="0" w:color="auto"/>
                                    <w:right w:val="none" w:sz="0" w:space="0" w:color="auto"/>
                                  </w:divBdr>
                                  <w:divsChild>
                                    <w:div w:id="4634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7492281">
      <w:bodyDiv w:val="1"/>
      <w:marLeft w:val="0"/>
      <w:marRight w:val="0"/>
      <w:marTop w:val="0"/>
      <w:marBottom w:val="0"/>
      <w:divBdr>
        <w:top w:val="none" w:sz="0" w:space="0" w:color="auto"/>
        <w:left w:val="none" w:sz="0" w:space="0" w:color="auto"/>
        <w:bottom w:val="none" w:sz="0" w:space="0" w:color="auto"/>
        <w:right w:val="none" w:sz="0" w:space="0" w:color="auto"/>
      </w:divBdr>
    </w:div>
    <w:div w:id="1398820121">
      <w:bodyDiv w:val="1"/>
      <w:marLeft w:val="0"/>
      <w:marRight w:val="0"/>
      <w:marTop w:val="0"/>
      <w:marBottom w:val="0"/>
      <w:divBdr>
        <w:top w:val="none" w:sz="0" w:space="0" w:color="auto"/>
        <w:left w:val="none" w:sz="0" w:space="0" w:color="auto"/>
        <w:bottom w:val="none" w:sz="0" w:space="0" w:color="auto"/>
        <w:right w:val="none" w:sz="0" w:space="0" w:color="auto"/>
      </w:divBdr>
      <w:divsChild>
        <w:div w:id="907231989">
          <w:marLeft w:val="0"/>
          <w:marRight w:val="1"/>
          <w:marTop w:val="0"/>
          <w:marBottom w:val="0"/>
          <w:divBdr>
            <w:top w:val="none" w:sz="0" w:space="0" w:color="auto"/>
            <w:left w:val="none" w:sz="0" w:space="0" w:color="auto"/>
            <w:bottom w:val="none" w:sz="0" w:space="0" w:color="auto"/>
            <w:right w:val="none" w:sz="0" w:space="0" w:color="auto"/>
          </w:divBdr>
          <w:divsChild>
            <w:div w:id="1477064049">
              <w:marLeft w:val="0"/>
              <w:marRight w:val="0"/>
              <w:marTop w:val="0"/>
              <w:marBottom w:val="0"/>
              <w:divBdr>
                <w:top w:val="none" w:sz="0" w:space="0" w:color="auto"/>
                <w:left w:val="none" w:sz="0" w:space="0" w:color="auto"/>
                <w:bottom w:val="none" w:sz="0" w:space="0" w:color="auto"/>
                <w:right w:val="none" w:sz="0" w:space="0" w:color="auto"/>
              </w:divBdr>
              <w:divsChild>
                <w:div w:id="742726667">
                  <w:marLeft w:val="0"/>
                  <w:marRight w:val="1"/>
                  <w:marTop w:val="0"/>
                  <w:marBottom w:val="0"/>
                  <w:divBdr>
                    <w:top w:val="none" w:sz="0" w:space="0" w:color="auto"/>
                    <w:left w:val="none" w:sz="0" w:space="0" w:color="auto"/>
                    <w:bottom w:val="none" w:sz="0" w:space="0" w:color="auto"/>
                    <w:right w:val="none" w:sz="0" w:space="0" w:color="auto"/>
                  </w:divBdr>
                  <w:divsChild>
                    <w:div w:id="1637492873">
                      <w:marLeft w:val="0"/>
                      <w:marRight w:val="0"/>
                      <w:marTop w:val="0"/>
                      <w:marBottom w:val="0"/>
                      <w:divBdr>
                        <w:top w:val="none" w:sz="0" w:space="0" w:color="auto"/>
                        <w:left w:val="none" w:sz="0" w:space="0" w:color="auto"/>
                        <w:bottom w:val="none" w:sz="0" w:space="0" w:color="auto"/>
                        <w:right w:val="none" w:sz="0" w:space="0" w:color="auto"/>
                      </w:divBdr>
                      <w:divsChild>
                        <w:div w:id="1831866445">
                          <w:marLeft w:val="0"/>
                          <w:marRight w:val="0"/>
                          <w:marTop w:val="0"/>
                          <w:marBottom w:val="0"/>
                          <w:divBdr>
                            <w:top w:val="none" w:sz="0" w:space="0" w:color="auto"/>
                            <w:left w:val="none" w:sz="0" w:space="0" w:color="auto"/>
                            <w:bottom w:val="none" w:sz="0" w:space="0" w:color="auto"/>
                            <w:right w:val="none" w:sz="0" w:space="0" w:color="auto"/>
                          </w:divBdr>
                          <w:divsChild>
                            <w:div w:id="654187378">
                              <w:marLeft w:val="0"/>
                              <w:marRight w:val="0"/>
                              <w:marTop w:val="120"/>
                              <w:marBottom w:val="360"/>
                              <w:divBdr>
                                <w:top w:val="none" w:sz="0" w:space="0" w:color="auto"/>
                                <w:left w:val="none" w:sz="0" w:space="0" w:color="auto"/>
                                <w:bottom w:val="none" w:sz="0" w:space="0" w:color="auto"/>
                                <w:right w:val="none" w:sz="0" w:space="0" w:color="auto"/>
                              </w:divBdr>
                              <w:divsChild>
                                <w:div w:id="1556549974">
                                  <w:marLeft w:val="0"/>
                                  <w:marRight w:val="0"/>
                                  <w:marTop w:val="0"/>
                                  <w:marBottom w:val="0"/>
                                  <w:divBdr>
                                    <w:top w:val="none" w:sz="0" w:space="0" w:color="auto"/>
                                    <w:left w:val="none" w:sz="0" w:space="0" w:color="auto"/>
                                    <w:bottom w:val="none" w:sz="0" w:space="0" w:color="auto"/>
                                    <w:right w:val="none" w:sz="0" w:space="0" w:color="auto"/>
                                  </w:divBdr>
                                  <w:divsChild>
                                    <w:div w:id="131684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6170032">
      <w:bodyDiv w:val="1"/>
      <w:marLeft w:val="0"/>
      <w:marRight w:val="0"/>
      <w:marTop w:val="0"/>
      <w:marBottom w:val="0"/>
      <w:divBdr>
        <w:top w:val="none" w:sz="0" w:space="0" w:color="auto"/>
        <w:left w:val="none" w:sz="0" w:space="0" w:color="auto"/>
        <w:bottom w:val="none" w:sz="0" w:space="0" w:color="auto"/>
        <w:right w:val="none" w:sz="0" w:space="0" w:color="auto"/>
      </w:divBdr>
      <w:divsChild>
        <w:div w:id="1515340146">
          <w:marLeft w:val="0"/>
          <w:marRight w:val="1"/>
          <w:marTop w:val="0"/>
          <w:marBottom w:val="0"/>
          <w:divBdr>
            <w:top w:val="none" w:sz="0" w:space="0" w:color="auto"/>
            <w:left w:val="none" w:sz="0" w:space="0" w:color="auto"/>
            <w:bottom w:val="none" w:sz="0" w:space="0" w:color="auto"/>
            <w:right w:val="none" w:sz="0" w:space="0" w:color="auto"/>
          </w:divBdr>
          <w:divsChild>
            <w:div w:id="1267037858">
              <w:marLeft w:val="0"/>
              <w:marRight w:val="0"/>
              <w:marTop w:val="0"/>
              <w:marBottom w:val="0"/>
              <w:divBdr>
                <w:top w:val="none" w:sz="0" w:space="0" w:color="auto"/>
                <w:left w:val="none" w:sz="0" w:space="0" w:color="auto"/>
                <w:bottom w:val="none" w:sz="0" w:space="0" w:color="auto"/>
                <w:right w:val="none" w:sz="0" w:space="0" w:color="auto"/>
              </w:divBdr>
              <w:divsChild>
                <w:div w:id="954798867">
                  <w:marLeft w:val="0"/>
                  <w:marRight w:val="1"/>
                  <w:marTop w:val="0"/>
                  <w:marBottom w:val="0"/>
                  <w:divBdr>
                    <w:top w:val="none" w:sz="0" w:space="0" w:color="auto"/>
                    <w:left w:val="none" w:sz="0" w:space="0" w:color="auto"/>
                    <w:bottom w:val="none" w:sz="0" w:space="0" w:color="auto"/>
                    <w:right w:val="none" w:sz="0" w:space="0" w:color="auto"/>
                  </w:divBdr>
                  <w:divsChild>
                    <w:div w:id="1871915226">
                      <w:marLeft w:val="0"/>
                      <w:marRight w:val="0"/>
                      <w:marTop w:val="0"/>
                      <w:marBottom w:val="0"/>
                      <w:divBdr>
                        <w:top w:val="none" w:sz="0" w:space="0" w:color="auto"/>
                        <w:left w:val="none" w:sz="0" w:space="0" w:color="auto"/>
                        <w:bottom w:val="none" w:sz="0" w:space="0" w:color="auto"/>
                        <w:right w:val="none" w:sz="0" w:space="0" w:color="auto"/>
                      </w:divBdr>
                      <w:divsChild>
                        <w:div w:id="476185066">
                          <w:marLeft w:val="0"/>
                          <w:marRight w:val="0"/>
                          <w:marTop w:val="0"/>
                          <w:marBottom w:val="0"/>
                          <w:divBdr>
                            <w:top w:val="none" w:sz="0" w:space="0" w:color="auto"/>
                            <w:left w:val="none" w:sz="0" w:space="0" w:color="auto"/>
                            <w:bottom w:val="none" w:sz="0" w:space="0" w:color="auto"/>
                            <w:right w:val="none" w:sz="0" w:space="0" w:color="auto"/>
                          </w:divBdr>
                          <w:divsChild>
                            <w:div w:id="810440651">
                              <w:marLeft w:val="0"/>
                              <w:marRight w:val="0"/>
                              <w:marTop w:val="120"/>
                              <w:marBottom w:val="360"/>
                              <w:divBdr>
                                <w:top w:val="none" w:sz="0" w:space="0" w:color="auto"/>
                                <w:left w:val="none" w:sz="0" w:space="0" w:color="auto"/>
                                <w:bottom w:val="none" w:sz="0" w:space="0" w:color="auto"/>
                                <w:right w:val="none" w:sz="0" w:space="0" w:color="auto"/>
                              </w:divBdr>
                              <w:divsChild>
                                <w:div w:id="1879387267">
                                  <w:marLeft w:val="0"/>
                                  <w:marRight w:val="0"/>
                                  <w:marTop w:val="0"/>
                                  <w:marBottom w:val="0"/>
                                  <w:divBdr>
                                    <w:top w:val="none" w:sz="0" w:space="0" w:color="auto"/>
                                    <w:left w:val="none" w:sz="0" w:space="0" w:color="auto"/>
                                    <w:bottom w:val="none" w:sz="0" w:space="0" w:color="auto"/>
                                    <w:right w:val="none" w:sz="0" w:space="0" w:color="auto"/>
                                  </w:divBdr>
                                  <w:divsChild>
                                    <w:div w:id="52795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5287025">
      <w:bodyDiv w:val="1"/>
      <w:marLeft w:val="0"/>
      <w:marRight w:val="0"/>
      <w:marTop w:val="0"/>
      <w:marBottom w:val="0"/>
      <w:divBdr>
        <w:top w:val="none" w:sz="0" w:space="0" w:color="auto"/>
        <w:left w:val="none" w:sz="0" w:space="0" w:color="auto"/>
        <w:bottom w:val="none" w:sz="0" w:space="0" w:color="auto"/>
        <w:right w:val="none" w:sz="0" w:space="0" w:color="auto"/>
      </w:divBdr>
      <w:divsChild>
        <w:div w:id="638657628">
          <w:marLeft w:val="0"/>
          <w:marRight w:val="1"/>
          <w:marTop w:val="0"/>
          <w:marBottom w:val="0"/>
          <w:divBdr>
            <w:top w:val="none" w:sz="0" w:space="0" w:color="auto"/>
            <w:left w:val="none" w:sz="0" w:space="0" w:color="auto"/>
            <w:bottom w:val="none" w:sz="0" w:space="0" w:color="auto"/>
            <w:right w:val="none" w:sz="0" w:space="0" w:color="auto"/>
          </w:divBdr>
          <w:divsChild>
            <w:div w:id="1598251266">
              <w:marLeft w:val="0"/>
              <w:marRight w:val="0"/>
              <w:marTop w:val="0"/>
              <w:marBottom w:val="0"/>
              <w:divBdr>
                <w:top w:val="none" w:sz="0" w:space="0" w:color="auto"/>
                <w:left w:val="none" w:sz="0" w:space="0" w:color="auto"/>
                <w:bottom w:val="none" w:sz="0" w:space="0" w:color="auto"/>
                <w:right w:val="none" w:sz="0" w:space="0" w:color="auto"/>
              </w:divBdr>
              <w:divsChild>
                <w:div w:id="584922412">
                  <w:marLeft w:val="0"/>
                  <w:marRight w:val="1"/>
                  <w:marTop w:val="0"/>
                  <w:marBottom w:val="0"/>
                  <w:divBdr>
                    <w:top w:val="none" w:sz="0" w:space="0" w:color="auto"/>
                    <w:left w:val="none" w:sz="0" w:space="0" w:color="auto"/>
                    <w:bottom w:val="none" w:sz="0" w:space="0" w:color="auto"/>
                    <w:right w:val="none" w:sz="0" w:space="0" w:color="auto"/>
                  </w:divBdr>
                  <w:divsChild>
                    <w:div w:id="405878929">
                      <w:marLeft w:val="0"/>
                      <w:marRight w:val="0"/>
                      <w:marTop w:val="0"/>
                      <w:marBottom w:val="0"/>
                      <w:divBdr>
                        <w:top w:val="none" w:sz="0" w:space="0" w:color="auto"/>
                        <w:left w:val="none" w:sz="0" w:space="0" w:color="auto"/>
                        <w:bottom w:val="none" w:sz="0" w:space="0" w:color="auto"/>
                        <w:right w:val="none" w:sz="0" w:space="0" w:color="auto"/>
                      </w:divBdr>
                      <w:divsChild>
                        <w:div w:id="1011494282">
                          <w:marLeft w:val="0"/>
                          <w:marRight w:val="0"/>
                          <w:marTop w:val="0"/>
                          <w:marBottom w:val="0"/>
                          <w:divBdr>
                            <w:top w:val="none" w:sz="0" w:space="0" w:color="auto"/>
                            <w:left w:val="none" w:sz="0" w:space="0" w:color="auto"/>
                            <w:bottom w:val="none" w:sz="0" w:space="0" w:color="auto"/>
                            <w:right w:val="none" w:sz="0" w:space="0" w:color="auto"/>
                          </w:divBdr>
                          <w:divsChild>
                            <w:div w:id="1742436542">
                              <w:marLeft w:val="0"/>
                              <w:marRight w:val="0"/>
                              <w:marTop w:val="120"/>
                              <w:marBottom w:val="360"/>
                              <w:divBdr>
                                <w:top w:val="none" w:sz="0" w:space="0" w:color="auto"/>
                                <w:left w:val="none" w:sz="0" w:space="0" w:color="auto"/>
                                <w:bottom w:val="none" w:sz="0" w:space="0" w:color="auto"/>
                                <w:right w:val="none" w:sz="0" w:space="0" w:color="auto"/>
                              </w:divBdr>
                              <w:divsChild>
                                <w:div w:id="1515652156">
                                  <w:marLeft w:val="420"/>
                                  <w:marRight w:val="0"/>
                                  <w:marTop w:val="0"/>
                                  <w:marBottom w:val="0"/>
                                  <w:divBdr>
                                    <w:top w:val="none" w:sz="0" w:space="0" w:color="auto"/>
                                    <w:left w:val="none" w:sz="0" w:space="0" w:color="auto"/>
                                    <w:bottom w:val="none" w:sz="0" w:space="0" w:color="auto"/>
                                    <w:right w:val="none" w:sz="0" w:space="0" w:color="auto"/>
                                  </w:divBdr>
                                  <w:divsChild>
                                    <w:div w:id="1565682835">
                                      <w:marLeft w:val="0"/>
                                      <w:marRight w:val="0"/>
                                      <w:marTop w:val="0"/>
                                      <w:marBottom w:val="0"/>
                                      <w:divBdr>
                                        <w:top w:val="none" w:sz="0" w:space="0" w:color="auto"/>
                                        <w:left w:val="none" w:sz="0" w:space="0" w:color="auto"/>
                                        <w:bottom w:val="none" w:sz="0" w:space="0" w:color="auto"/>
                                        <w:right w:val="none" w:sz="0" w:space="0" w:color="auto"/>
                                      </w:divBdr>
                                      <w:divsChild>
                                        <w:div w:id="161705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0918097">
      <w:bodyDiv w:val="1"/>
      <w:marLeft w:val="0"/>
      <w:marRight w:val="0"/>
      <w:marTop w:val="0"/>
      <w:marBottom w:val="0"/>
      <w:divBdr>
        <w:top w:val="none" w:sz="0" w:space="0" w:color="auto"/>
        <w:left w:val="none" w:sz="0" w:space="0" w:color="auto"/>
        <w:bottom w:val="none" w:sz="0" w:space="0" w:color="auto"/>
        <w:right w:val="none" w:sz="0" w:space="0" w:color="auto"/>
      </w:divBdr>
      <w:divsChild>
        <w:div w:id="1603756058">
          <w:marLeft w:val="0"/>
          <w:marRight w:val="1"/>
          <w:marTop w:val="0"/>
          <w:marBottom w:val="0"/>
          <w:divBdr>
            <w:top w:val="none" w:sz="0" w:space="0" w:color="auto"/>
            <w:left w:val="none" w:sz="0" w:space="0" w:color="auto"/>
            <w:bottom w:val="none" w:sz="0" w:space="0" w:color="auto"/>
            <w:right w:val="none" w:sz="0" w:space="0" w:color="auto"/>
          </w:divBdr>
          <w:divsChild>
            <w:div w:id="349648642">
              <w:marLeft w:val="0"/>
              <w:marRight w:val="0"/>
              <w:marTop w:val="0"/>
              <w:marBottom w:val="0"/>
              <w:divBdr>
                <w:top w:val="none" w:sz="0" w:space="0" w:color="auto"/>
                <w:left w:val="none" w:sz="0" w:space="0" w:color="auto"/>
                <w:bottom w:val="none" w:sz="0" w:space="0" w:color="auto"/>
                <w:right w:val="none" w:sz="0" w:space="0" w:color="auto"/>
              </w:divBdr>
              <w:divsChild>
                <w:div w:id="68576540">
                  <w:marLeft w:val="0"/>
                  <w:marRight w:val="1"/>
                  <w:marTop w:val="0"/>
                  <w:marBottom w:val="0"/>
                  <w:divBdr>
                    <w:top w:val="none" w:sz="0" w:space="0" w:color="auto"/>
                    <w:left w:val="none" w:sz="0" w:space="0" w:color="auto"/>
                    <w:bottom w:val="none" w:sz="0" w:space="0" w:color="auto"/>
                    <w:right w:val="none" w:sz="0" w:space="0" w:color="auto"/>
                  </w:divBdr>
                  <w:divsChild>
                    <w:div w:id="1659380021">
                      <w:marLeft w:val="0"/>
                      <w:marRight w:val="0"/>
                      <w:marTop w:val="0"/>
                      <w:marBottom w:val="0"/>
                      <w:divBdr>
                        <w:top w:val="none" w:sz="0" w:space="0" w:color="auto"/>
                        <w:left w:val="none" w:sz="0" w:space="0" w:color="auto"/>
                        <w:bottom w:val="none" w:sz="0" w:space="0" w:color="auto"/>
                        <w:right w:val="none" w:sz="0" w:space="0" w:color="auto"/>
                      </w:divBdr>
                      <w:divsChild>
                        <w:div w:id="783502924">
                          <w:marLeft w:val="0"/>
                          <w:marRight w:val="0"/>
                          <w:marTop w:val="0"/>
                          <w:marBottom w:val="0"/>
                          <w:divBdr>
                            <w:top w:val="none" w:sz="0" w:space="0" w:color="auto"/>
                            <w:left w:val="none" w:sz="0" w:space="0" w:color="auto"/>
                            <w:bottom w:val="none" w:sz="0" w:space="0" w:color="auto"/>
                            <w:right w:val="none" w:sz="0" w:space="0" w:color="auto"/>
                          </w:divBdr>
                          <w:divsChild>
                            <w:div w:id="1940793074">
                              <w:marLeft w:val="0"/>
                              <w:marRight w:val="0"/>
                              <w:marTop w:val="120"/>
                              <w:marBottom w:val="360"/>
                              <w:divBdr>
                                <w:top w:val="none" w:sz="0" w:space="0" w:color="auto"/>
                                <w:left w:val="none" w:sz="0" w:space="0" w:color="auto"/>
                                <w:bottom w:val="none" w:sz="0" w:space="0" w:color="auto"/>
                                <w:right w:val="none" w:sz="0" w:space="0" w:color="auto"/>
                              </w:divBdr>
                              <w:divsChild>
                                <w:div w:id="1340690911">
                                  <w:marLeft w:val="420"/>
                                  <w:marRight w:val="0"/>
                                  <w:marTop w:val="0"/>
                                  <w:marBottom w:val="0"/>
                                  <w:divBdr>
                                    <w:top w:val="none" w:sz="0" w:space="0" w:color="auto"/>
                                    <w:left w:val="none" w:sz="0" w:space="0" w:color="auto"/>
                                    <w:bottom w:val="none" w:sz="0" w:space="0" w:color="auto"/>
                                    <w:right w:val="none" w:sz="0" w:space="0" w:color="auto"/>
                                  </w:divBdr>
                                  <w:divsChild>
                                    <w:div w:id="1963880718">
                                      <w:marLeft w:val="0"/>
                                      <w:marRight w:val="0"/>
                                      <w:marTop w:val="0"/>
                                      <w:marBottom w:val="0"/>
                                      <w:divBdr>
                                        <w:top w:val="none" w:sz="0" w:space="0" w:color="auto"/>
                                        <w:left w:val="none" w:sz="0" w:space="0" w:color="auto"/>
                                        <w:bottom w:val="none" w:sz="0" w:space="0" w:color="auto"/>
                                        <w:right w:val="none" w:sz="0" w:space="0" w:color="auto"/>
                                      </w:divBdr>
                                      <w:divsChild>
                                        <w:div w:id="137704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66054884">
      <w:bodyDiv w:val="1"/>
      <w:marLeft w:val="0"/>
      <w:marRight w:val="0"/>
      <w:marTop w:val="0"/>
      <w:marBottom w:val="0"/>
      <w:divBdr>
        <w:top w:val="none" w:sz="0" w:space="0" w:color="auto"/>
        <w:left w:val="none" w:sz="0" w:space="0" w:color="auto"/>
        <w:bottom w:val="none" w:sz="0" w:space="0" w:color="auto"/>
        <w:right w:val="none" w:sz="0" w:space="0" w:color="auto"/>
      </w:divBdr>
      <w:divsChild>
        <w:div w:id="908346709">
          <w:marLeft w:val="0"/>
          <w:marRight w:val="1"/>
          <w:marTop w:val="0"/>
          <w:marBottom w:val="0"/>
          <w:divBdr>
            <w:top w:val="none" w:sz="0" w:space="0" w:color="auto"/>
            <w:left w:val="none" w:sz="0" w:space="0" w:color="auto"/>
            <w:bottom w:val="none" w:sz="0" w:space="0" w:color="auto"/>
            <w:right w:val="none" w:sz="0" w:space="0" w:color="auto"/>
          </w:divBdr>
          <w:divsChild>
            <w:div w:id="1408721815">
              <w:marLeft w:val="0"/>
              <w:marRight w:val="0"/>
              <w:marTop w:val="0"/>
              <w:marBottom w:val="0"/>
              <w:divBdr>
                <w:top w:val="none" w:sz="0" w:space="0" w:color="auto"/>
                <w:left w:val="none" w:sz="0" w:space="0" w:color="auto"/>
                <w:bottom w:val="none" w:sz="0" w:space="0" w:color="auto"/>
                <w:right w:val="none" w:sz="0" w:space="0" w:color="auto"/>
              </w:divBdr>
              <w:divsChild>
                <w:div w:id="1255288043">
                  <w:marLeft w:val="0"/>
                  <w:marRight w:val="1"/>
                  <w:marTop w:val="0"/>
                  <w:marBottom w:val="0"/>
                  <w:divBdr>
                    <w:top w:val="none" w:sz="0" w:space="0" w:color="auto"/>
                    <w:left w:val="none" w:sz="0" w:space="0" w:color="auto"/>
                    <w:bottom w:val="none" w:sz="0" w:space="0" w:color="auto"/>
                    <w:right w:val="none" w:sz="0" w:space="0" w:color="auto"/>
                  </w:divBdr>
                  <w:divsChild>
                    <w:div w:id="1592809837">
                      <w:marLeft w:val="0"/>
                      <w:marRight w:val="0"/>
                      <w:marTop w:val="0"/>
                      <w:marBottom w:val="0"/>
                      <w:divBdr>
                        <w:top w:val="none" w:sz="0" w:space="0" w:color="auto"/>
                        <w:left w:val="none" w:sz="0" w:space="0" w:color="auto"/>
                        <w:bottom w:val="none" w:sz="0" w:space="0" w:color="auto"/>
                        <w:right w:val="none" w:sz="0" w:space="0" w:color="auto"/>
                      </w:divBdr>
                      <w:divsChild>
                        <w:div w:id="2071149241">
                          <w:marLeft w:val="0"/>
                          <w:marRight w:val="0"/>
                          <w:marTop w:val="0"/>
                          <w:marBottom w:val="0"/>
                          <w:divBdr>
                            <w:top w:val="none" w:sz="0" w:space="0" w:color="auto"/>
                            <w:left w:val="none" w:sz="0" w:space="0" w:color="auto"/>
                            <w:bottom w:val="none" w:sz="0" w:space="0" w:color="auto"/>
                            <w:right w:val="none" w:sz="0" w:space="0" w:color="auto"/>
                          </w:divBdr>
                          <w:divsChild>
                            <w:div w:id="856622647">
                              <w:marLeft w:val="0"/>
                              <w:marRight w:val="0"/>
                              <w:marTop w:val="120"/>
                              <w:marBottom w:val="360"/>
                              <w:divBdr>
                                <w:top w:val="none" w:sz="0" w:space="0" w:color="auto"/>
                                <w:left w:val="none" w:sz="0" w:space="0" w:color="auto"/>
                                <w:bottom w:val="none" w:sz="0" w:space="0" w:color="auto"/>
                                <w:right w:val="none" w:sz="0" w:space="0" w:color="auto"/>
                              </w:divBdr>
                              <w:divsChild>
                                <w:div w:id="17583000">
                                  <w:marLeft w:val="0"/>
                                  <w:marRight w:val="0"/>
                                  <w:marTop w:val="0"/>
                                  <w:marBottom w:val="0"/>
                                  <w:divBdr>
                                    <w:top w:val="none" w:sz="0" w:space="0" w:color="auto"/>
                                    <w:left w:val="none" w:sz="0" w:space="0" w:color="auto"/>
                                    <w:bottom w:val="none" w:sz="0" w:space="0" w:color="auto"/>
                                    <w:right w:val="none" w:sz="0" w:space="0" w:color="auto"/>
                                  </w:divBdr>
                                  <w:divsChild>
                                    <w:div w:id="8291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2749395">
      <w:bodyDiv w:val="1"/>
      <w:marLeft w:val="0"/>
      <w:marRight w:val="0"/>
      <w:marTop w:val="0"/>
      <w:marBottom w:val="0"/>
      <w:divBdr>
        <w:top w:val="none" w:sz="0" w:space="0" w:color="auto"/>
        <w:left w:val="none" w:sz="0" w:space="0" w:color="auto"/>
        <w:bottom w:val="none" w:sz="0" w:space="0" w:color="auto"/>
        <w:right w:val="none" w:sz="0" w:space="0" w:color="auto"/>
      </w:divBdr>
      <w:divsChild>
        <w:div w:id="248733646">
          <w:marLeft w:val="0"/>
          <w:marRight w:val="1"/>
          <w:marTop w:val="0"/>
          <w:marBottom w:val="0"/>
          <w:divBdr>
            <w:top w:val="none" w:sz="0" w:space="0" w:color="auto"/>
            <w:left w:val="none" w:sz="0" w:space="0" w:color="auto"/>
            <w:bottom w:val="none" w:sz="0" w:space="0" w:color="auto"/>
            <w:right w:val="none" w:sz="0" w:space="0" w:color="auto"/>
          </w:divBdr>
          <w:divsChild>
            <w:div w:id="1417944874">
              <w:marLeft w:val="0"/>
              <w:marRight w:val="0"/>
              <w:marTop w:val="0"/>
              <w:marBottom w:val="0"/>
              <w:divBdr>
                <w:top w:val="none" w:sz="0" w:space="0" w:color="auto"/>
                <w:left w:val="none" w:sz="0" w:space="0" w:color="auto"/>
                <w:bottom w:val="none" w:sz="0" w:space="0" w:color="auto"/>
                <w:right w:val="none" w:sz="0" w:space="0" w:color="auto"/>
              </w:divBdr>
              <w:divsChild>
                <w:div w:id="1038821704">
                  <w:marLeft w:val="0"/>
                  <w:marRight w:val="1"/>
                  <w:marTop w:val="0"/>
                  <w:marBottom w:val="0"/>
                  <w:divBdr>
                    <w:top w:val="none" w:sz="0" w:space="0" w:color="auto"/>
                    <w:left w:val="none" w:sz="0" w:space="0" w:color="auto"/>
                    <w:bottom w:val="none" w:sz="0" w:space="0" w:color="auto"/>
                    <w:right w:val="none" w:sz="0" w:space="0" w:color="auto"/>
                  </w:divBdr>
                  <w:divsChild>
                    <w:div w:id="182476955">
                      <w:marLeft w:val="0"/>
                      <w:marRight w:val="0"/>
                      <w:marTop w:val="0"/>
                      <w:marBottom w:val="0"/>
                      <w:divBdr>
                        <w:top w:val="none" w:sz="0" w:space="0" w:color="auto"/>
                        <w:left w:val="none" w:sz="0" w:space="0" w:color="auto"/>
                        <w:bottom w:val="none" w:sz="0" w:space="0" w:color="auto"/>
                        <w:right w:val="none" w:sz="0" w:space="0" w:color="auto"/>
                      </w:divBdr>
                      <w:divsChild>
                        <w:div w:id="1329289286">
                          <w:marLeft w:val="0"/>
                          <w:marRight w:val="0"/>
                          <w:marTop w:val="0"/>
                          <w:marBottom w:val="0"/>
                          <w:divBdr>
                            <w:top w:val="none" w:sz="0" w:space="0" w:color="auto"/>
                            <w:left w:val="none" w:sz="0" w:space="0" w:color="auto"/>
                            <w:bottom w:val="none" w:sz="0" w:space="0" w:color="auto"/>
                            <w:right w:val="none" w:sz="0" w:space="0" w:color="auto"/>
                          </w:divBdr>
                          <w:divsChild>
                            <w:div w:id="937833237">
                              <w:marLeft w:val="0"/>
                              <w:marRight w:val="0"/>
                              <w:marTop w:val="120"/>
                              <w:marBottom w:val="360"/>
                              <w:divBdr>
                                <w:top w:val="none" w:sz="0" w:space="0" w:color="auto"/>
                                <w:left w:val="none" w:sz="0" w:space="0" w:color="auto"/>
                                <w:bottom w:val="none" w:sz="0" w:space="0" w:color="auto"/>
                                <w:right w:val="none" w:sz="0" w:space="0" w:color="auto"/>
                              </w:divBdr>
                              <w:divsChild>
                                <w:div w:id="759108080">
                                  <w:marLeft w:val="0"/>
                                  <w:marRight w:val="0"/>
                                  <w:marTop w:val="0"/>
                                  <w:marBottom w:val="0"/>
                                  <w:divBdr>
                                    <w:top w:val="none" w:sz="0" w:space="0" w:color="auto"/>
                                    <w:left w:val="none" w:sz="0" w:space="0" w:color="auto"/>
                                    <w:bottom w:val="none" w:sz="0" w:space="0" w:color="auto"/>
                                    <w:right w:val="none" w:sz="0" w:space="0" w:color="auto"/>
                                  </w:divBdr>
                                  <w:divsChild>
                                    <w:div w:id="70248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openxmlformats.org/officeDocument/2006/relationships/hyperlink" Target="mailto:i_hochberg@rambam.health.gov.il" TargetMode="External"/><Relationship Id="rId9" Type="http://schemas.openxmlformats.org/officeDocument/2006/relationships/hyperlink" Target="mailto:dbridge9@uthsc.edu"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17</Pages>
  <Words>19464</Words>
  <Characters>110948</Characters>
  <Application>Microsoft Macintosh Word</Application>
  <DocSecurity>0</DocSecurity>
  <Lines>924</Lines>
  <Paragraphs>260</Paragraphs>
  <ScaleCrop>false</ScaleCrop>
  <HeadingPairs>
    <vt:vector size="2" baseType="variant">
      <vt:variant>
        <vt:lpstr>Title</vt:lpstr>
      </vt:variant>
      <vt:variant>
        <vt:i4>1</vt:i4>
      </vt:variant>
    </vt:vector>
  </HeadingPairs>
  <TitlesOfParts>
    <vt:vector size="1" baseType="lpstr">
      <vt:lpstr/>
    </vt:vector>
  </TitlesOfParts>
  <Company>UT-HSC</Company>
  <LinksUpToDate>false</LinksUpToDate>
  <CharactersWithSpaces>130152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Dave Bridges</dc:creator>
  <cp:lastModifiedBy>Dave Bridges</cp:lastModifiedBy>
  <cp:revision>18</cp:revision>
  <dcterms:created xsi:type="dcterms:W3CDTF">2015-02-25T15:36:00Z</dcterms:created>
  <dcterms:modified xsi:type="dcterms:W3CDTF">2015-02-26T00:23:00Z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davebrid@lsi.umich.edu@www.mendeley.com</vt:lpwstr>
  </property>
  <property fmtid="{D5CDD505-2E9C-101B-9397-08002B2CF9AE}" pid="4" name="Mendeley Citation Style_1">
    <vt:lpwstr>http://www.zotero.org/styles/journal-of-endocrinology</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http://www.zotero.org/styles/bba-molecular-and-cell-biology-of-lipids</vt:lpwstr>
  </property>
  <property fmtid="{D5CDD505-2E9C-101B-9397-08002B2CF9AE}" pid="12" name="Mendeley Recent Style Name 3_1">
    <vt:lpwstr>BBA - Molecular and Cell Biology of Lipids</vt:lpwstr>
  </property>
  <property fmtid="{D5CDD505-2E9C-101B-9397-08002B2CF9AE}" pid="13" name="Mendeley Recent Style Id 4_1">
    <vt:lpwstr>http://www.zotero.org/styles/current-biology</vt:lpwstr>
  </property>
  <property fmtid="{D5CDD505-2E9C-101B-9397-08002B2CF9AE}" pid="14" name="Mendeley Recent Style Name 4_1">
    <vt:lpwstr>Current Biology</vt:lpwstr>
  </property>
  <property fmtid="{D5CDD505-2E9C-101B-9397-08002B2CF9AE}" pid="15" name="Mendeley Recent Style Id 5_1">
    <vt:lpwstr>http://www.zotero.org/styles/journal-of-endocrinology</vt:lpwstr>
  </property>
  <property fmtid="{D5CDD505-2E9C-101B-9397-08002B2CF9AE}" pid="16" name="Mendeley Recent Style Name 5_1">
    <vt:lpwstr>Journal of Endocrinology</vt:lpwstr>
  </property>
  <property fmtid="{D5CDD505-2E9C-101B-9397-08002B2CF9AE}" pid="17" name="Mendeley Recent Style Id 6_1">
    <vt:lpwstr>http://www.zotero.org/styles/molecular-endocrinology</vt:lpwstr>
  </property>
  <property fmtid="{D5CDD505-2E9C-101B-9397-08002B2CF9AE}" pid="18" name="Mendeley Recent Style Name 6_1">
    <vt:lpwstr>Molecular Endocrinology</vt:lpwstr>
  </property>
  <property fmtid="{D5CDD505-2E9C-101B-9397-08002B2CF9AE}" pid="19" name="Mendeley Recent Style Id 7_1">
    <vt:lpwstr>http://www.zotero.org/styles/plos-one</vt:lpwstr>
  </property>
  <property fmtid="{D5CDD505-2E9C-101B-9397-08002B2CF9AE}" pid="20" name="Mendeley Recent Style Name 7_1">
    <vt:lpwstr>PLOS ONE</vt:lpwstr>
  </property>
  <property fmtid="{D5CDD505-2E9C-101B-9397-08002B2CF9AE}" pid="21" name="Mendeley Recent Style Id 8_1">
    <vt:lpwstr>http://www.zotero.org/styles/scientific-reports</vt:lpwstr>
  </property>
  <property fmtid="{D5CDD505-2E9C-101B-9397-08002B2CF9AE}" pid="22" name="Mendeley Recent Style Name 8_1">
    <vt:lpwstr>Scientific Reports</vt:lpwstr>
  </property>
  <property fmtid="{D5CDD505-2E9C-101B-9397-08002B2CF9AE}" pid="23" name="Mendeley Recent Style Id 9_1">
    <vt:lpwstr>http://www.zotero.org/styles/skeletal-muscle</vt:lpwstr>
  </property>
  <property fmtid="{D5CDD505-2E9C-101B-9397-08002B2CF9AE}" pid="24" name="Mendeley Recent Style Name 9_1">
    <vt:lpwstr>Skeletal Muscle</vt:lpwstr>
  </property>
</Properties>
</file>