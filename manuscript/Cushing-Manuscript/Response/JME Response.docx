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889126C" w14:textId="77777777" w:rsidR="002C575B" w:rsidRPr="0001436B" w:rsidRDefault="002C575B" w:rsidP="002C575B">
      <w:pPr>
        <w:spacing w:before="100" w:beforeAutospacing="1" w:after="100" w:afterAutospacing="1"/>
        <w:rPr>
          <w:rFonts w:ascii="Times New Roman" w:hAnsi="Times New Roman" w:cs="Times New Roman"/>
          <w:sz w:val="22"/>
          <w:szCs w:val="22"/>
        </w:rPr>
      </w:pPr>
    </w:p>
    <w:p w14:paraId="6A19F7B5" w14:textId="1E4784CB" w:rsidR="002C575B" w:rsidRPr="005E231F" w:rsidRDefault="002C575B" w:rsidP="005E231F">
      <w:pPr>
        <w:pStyle w:val="Heading1"/>
        <w:rPr>
          <w:color w:val="auto"/>
        </w:rPr>
      </w:pPr>
      <w:r w:rsidRPr="005E231F">
        <w:rPr>
          <w:color w:val="auto"/>
        </w:rPr>
        <w:t>Response to Reviewer 2</w:t>
      </w:r>
    </w:p>
    <w:p w14:paraId="0140C7EE" w14:textId="77777777" w:rsidR="0001436B" w:rsidRDefault="002C575B" w:rsidP="00C341B9">
      <w:pPr>
        <w:pStyle w:val="ListParagraph"/>
        <w:numPr>
          <w:ilvl w:val="0"/>
          <w:numId w:val="1"/>
        </w:numPr>
        <w:spacing w:before="100" w:beforeAutospacing="1" w:after="100" w:afterAutospacing="1"/>
        <w:ind w:left="500"/>
        <w:rPr>
          <w:rFonts w:ascii="Times New Roman" w:hAnsi="Times New Roman" w:cs="Times New Roman"/>
          <w:color w:val="FF0000"/>
          <w:sz w:val="22"/>
          <w:szCs w:val="22"/>
        </w:rPr>
      </w:pPr>
      <w:r w:rsidRPr="0001436B">
        <w:rPr>
          <w:rFonts w:ascii="Times New Roman" w:hAnsi="Times New Roman" w:cs="Times New Roman"/>
          <w:sz w:val="22"/>
          <w:szCs w:val="22"/>
        </w:rPr>
        <w:t>In methods section, lipolysis assay: Please indicate whether the assay was performed immediately on fresh tissue or on fresh tissue that had been snap frozen (lines 85-87). </w:t>
      </w:r>
    </w:p>
    <w:p w14:paraId="2D429B87" w14:textId="77777777" w:rsidR="00C341B9" w:rsidRPr="00C341B9" w:rsidRDefault="00C341B9" w:rsidP="00C341B9">
      <w:pPr>
        <w:spacing w:before="100" w:beforeAutospacing="1" w:after="100" w:afterAutospacing="1"/>
        <w:rPr>
          <w:rFonts w:ascii="Times New Roman" w:hAnsi="Times New Roman" w:cs="Times New Roman"/>
          <w:b/>
          <w:sz w:val="22"/>
          <w:szCs w:val="22"/>
        </w:rPr>
      </w:pPr>
      <w:r w:rsidRPr="00C341B9">
        <w:rPr>
          <w:rFonts w:ascii="Times New Roman" w:hAnsi="Times New Roman" w:cs="Times New Roman"/>
          <w:b/>
          <w:sz w:val="22"/>
          <w:szCs w:val="22"/>
        </w:rPr>
        <w:t>Fresh adipose tissue was used for lipolysis assay.  This information was added to the methods section.</w:t>
      </w:r>
    </w:p>
    <w:p w14:paraId="6F554802" w14:textId="77777777" w:rsidR="00C341B9" w:rsidRDefault="002C575B" w:rsidP="00C341B9">
      <w:pPr>
        <w:pStyle w:val="ListParagraph"/>
        <w:numPr>
          <w:ilvl w:val="0"/>
          <w:numId w:val="1"/>
        </w:numPr>
        <w:spacing w:before="100" w:beforeAutospacing="1" w:after="100" w:afterAutospacing="1"/>
        <w:ind w:left="500"/>
        <w:rPr>
          <w:rFonts w:ascii="Times New Roman" w:hAnsi="Times New Roman" w:cs="Times New Roman"/>
          <w:sz w:val="22"/>
          <w:szCs w:val="22"/>
        </w:rPr>
      </w:pPr>
      <w:r w:rsidRPr="0001436B">
        <w:rPr>
          <w:rFonts w:ascii="Times New Roman" w:hAnsi="Times New Roman" w:cs="Times New Roman"/>
          <w:sz w:val="22"/>
          <w:szCs w:val="22"/>
        </w:rPr>
        <w:t>Table 2 describes clinical characteristics of CD and control patients and some of the same data is graphically presented in Figure 1A. The redundancy should be corrected.</w:t>
      </w:r>
    </w:p>
    <w:p w14:paraId="35B86263" w14:textId="77777777" w:rsidR="0001436B" w:rsidRPr="00C341B9" w:rsidRDefault="00C341B9" w:rsidP="00C341B9">
      <w:pPr>
        <w:spacing w:before="100" w:beforeAutospacing="1" w:after="100" w:afterAutospacing="1"/>
        <w:rPr>
          <w:rFonts w:ascii="Times New Roman" w:hAnsi="Times New Roman" w:cs="Times New Roman"/>
          <w:b/>
          <w:sz w:val="22"/>
          <w:szCs w:val="22"/>
        </w:rPr>
      </w:pPr>
      <w:r w:rsidRPr="00C341B9">
        <w:rPr>
          <w:rFonts w:ascii="Times New Roman" w:hAnsi="Times New Roman" w:cs="Times New Roman"/>
          <w:b/>
          <w:sz w:val="22"/>
          <w:szCs w:val="22"/>
        </w:rPr>
        <w:t>Removed weight, BMI and abdominal circumference from Table 2 as requested.</w:t>
      </w:r>
    </w:p>
    <w:p w14:paraId="558332F3" w14:textId="77777777" w:rsidR="009101FC" w:rsidRDefault="002C575B" w:rsidP="00C341B9">
      <w:pPr>
        <w:pStyle w:val="ListParagraph"/>
        <w:numPr>
          <w:ilvl w:val="0"/>
          <w:numId w:val="1"/>
        </w:numPr>
        <w:spacing w:before="100" w:beforeAutospacing="1" w:after="100" w:afterAutospacing="1"/>
        <w:ind w:left="500"/>
        <w:rPr>
          <w:rFonts w:ascii="Times New Roman" w:hAnsi="Times New Roman" w:cs="Times New Roman"/>
          <w:sz w:val="22"/>
          <w:szCs w:val="22"/>
        </w:rPr>
      </w:pPr>
      <w:r w:rsidRPr="0001436B">
        <w:rPr>
          <w:rFonts w:ascii="Times New Roman" w:hAnsi="Times New Roman" w:cs="Times New Roman"/>
          <w:sz w:val="22"/>
          <w:szCs w:val="22"/>
        </w:rPr>
        <w:t>For the gene expression studies, results should be clarified in a few instances to better describe which results were and were not statistically significant. While it is possible that a larger sample size would have yielded statistically significant results, only speculations can be made in these cases. As it stands now with the text claiming significant changes and the graphs lacking asterisks for some of the “increased” genes, it is confusing to the reader.</w:t>
      </w:r>
    </w:p>
    <w:p w14:paraId="213DCC15" w14:textId="77777777" w:rsidR="009101FC" w:rsidRDefault="009101FC" w:rsidP="009101FC">
      <w:pPr>
        <w:pStyle w:val="ListParagraph"/>
        <w:spacing w:before="100" w:beforeAutospacing="1" w:after="100" w:afterAutospacing="1"/>
        <w:ind w:left="500"/>
        <w:rPr>
          <w:rFonts w:ascii="Times New Roman" w:hAnsi="Times New Roman" w:cs="Times New Roman"/>
          <w:sz w:val="22"/>
          <w:szCs w:val="22"/>
        </w:rPr>
      </w:pPr>
    </w:p>
    <w:p w14:paraId="54519751" w14:textId="492EF755" w:rsidR="00C77061" w:rsidRDefault="00F3530E" w:rsidP="009101FC">
      <w:pPr>
        <w:pStyle w:val="ListParagraph"/>
        <w:spacing w:before="100" w:beforeAutospacing="1" w:after="100" w:afterAutospacing="1"/>
        <w:ind w:left="0"/>
        <w:rPr>
          <w:rFonts w:ascii="Times New Roman" w:hAnsi="Times New Roman" w:cs="Times New Roman"/>
          <w:b/>
          <w:sz w:val="22"/>
          <w:szCs w:val="22"/>
        </w:rPr>
      </w:pPr>
      <w:r>
        <w:rPr>
          <w:rFonts w:ascii="Times New Roman" w:hAnsi="Times New Roman" w:cs="Times New Roman"/>
          <w:b/>
          <w:sz w:val="22"/>
          <w:szCs w:val="22"/>
        </w:rPr>
        <w:t xml:space="preserve">The reviewer is correct in that throughout the manuscript we mention genes </w:t>
      </w:r>
      <w:r w:rsidR="003B6A43">
        <w:rPr>
          <w:rFonts w:ascii="Times New Roman" w:hAnsi="Times New Roman" w:cs="Times New Roman"/>
          <w:b/>
          <w:sz w:val="22"/>
          <w:szCs w:val="22"/>
        </w:rPr>
        <w:t>that</w:t>
      </w:r>
      <w:r>
        <w:rPr>
          <w:rFonts w:ascii="Times New Roman" w:hAnsi="Times New Roman" w:cs="Times New Roman"/>
          <w:b/>
          <w:sz w:val="22"/>
          <w:szCs w:val="22"/>
        </w:rPr>
        <w:t xml:space="preserve"> d</w:t>
      </w:r>
      <w:r w:rsidR="003B6A43">
        <w:rPr>
          <w:rFonts w:ascii="Times New Roman" w:hAnsi="Times New Roman" w:cs="Times New Roman"/>
          <w:b/>
          <w:sz w:val="22"/>
          <w:szCs w:val="22"/>
        </w:rPr>
        <w:t>id</w:t>
      </w:r>
      <w:r>
        <w:rPr>
          <w:rFonts w:ascii="Times New Roman" w:hAnsi="Times New Roman" w:cs="Times New Roman"/>
          <w:b/>
          <w:sz w:val="22"/>
          <w:szCs w:val="22"/>
        </w:rPr>
        <w:t xml:space="preserve"> not quite reach statistical significance.  We chose to do this, in general, for two reasons.  In one set of cases, we want to mention similar </w:t>
      </w:r>
      <w:r w:rsidR="00C77061">
        <w:rPr>
          <w:rFonts w:ascii="Times New Roman" w:hAnsi="Times New Roman" w:cs="Times New Roman"/>
          <w:b/>
          <w:sz w:val="22"/>
          <w:szCs w:val="22"/>
        </w:rPr>
        <w:t>genes</w:t>
      </w:r>
      <w:r>
        <w:rPr>
          <w:rFonts w:ascii="Times New Roman" w:hAnsi="Times New Roman" w:cs="Times New Roman"/>
          <w:b/>
          <w:sz w:val="22"/>
          <w:szCs w:val="22"/>
        </w:rPr>
        <w:t xml:space="preserve"> (for example </w:t>
      </w:r>
      <w:r w:rsidR="00C77061" w:rsidRPr="00C77061">
        <w:rPr>
          <w:rFonts w:ascii="Times New Roman" w:hAnsi="Times New Roman" w:cs="Times New Roman"/>
          <w:b/>
          <w:i/>
          <w:sz w:val="22"/>
          <w:szCs w:val="22"/>
        </w:rPr>
        <w:t>DGAT1</w:t>
      </w:r>
      <w:r w:rsidR="00C77061">
        <w:rPr>
          <w:rFonts w:ascii="Times New Roman" w:hAnsi="Times New Roman" w:cs="Times New Roman"/>
          <w:b/>
          <w:sz w:val="22"/>
          <w:szCs w:val="22"/>
        </w:rPr>
        <w:t xml:space="preserve"> and </w:t>
      </w:r>
      <w:r w:rsidR="00C77061" w:rsidRPr="00C77061">
        <w:rPr>
          <w:rFonts w:ascii="Times New Roman" w:hAnsi="Times New Roman" w:cs="Times New Roman"/>
          <w:b/>
          <w:i/>
          <w:sz w:val="22"/>
          <w:szCs w:val="22"/>
        </w:rPr>
        <w:t>DGAT2</w:t>
      </w:r>
      <w:r w:rsidR="00C77061">
        <w:rPr>
          <w:rFonts w:ascii="Times New Roman" w:hAnsi="Times New Roman" w:cs="Times New Roman"/>
          <w:b/>
          <w:sz w:val="22"/>
          <w:szCs w:val="22"/>
        </w:rPr>
        <w:t xml:space="preserve">) and how they may be similarly affected by glucocorticoid exposure.  In other cases, we wanted to mention in the results/discussion sections some key genes that may be of interest.  For example, we mention </w:t>
      </w:r>
      <w:r w:rsidR="00C77061">
        <w:rPr>
          <w:rFonts w:ascii="Times New Roman" w:hAnsi="Times New Roman" w:cs="Times New Roman"/>
          <w:b/>
          <w:i/>
          <w:sz w:val="22"/>
          <w:szCs w:val="22"/>
        </w:rPr>
        <w:t>AGPAT2</w:t>
      </w:r>
      <w:r w:rsidR="00D764FF">
        <w:rPr>
          <w:rFonts w:ascii="Times New Roman" w:hAnsi="Times New Roman" w:cs="Times New Roman"/>
          <w:b/>
          <w:i/>
          <w:sz w:val="22"/>
          <w:szCs w:val="22"/>
        </w:rPr>
        <w:t xml:space="preserve">, </w:t>
      </w:r>
      <w:r w:rsidR="00D764FF">
        <w:rPr>
          <w:rFonts w:ascii="Times New Roman" w:hAnsi="Times New Roman" w:cs="Times New Roman"/>
          <w:b/>
          <w:sz w:val="22"/>
          <w:szCs w:val="22"/>
        </w:rPr>
        <w:t>a gene</w:t>
      </w:r>
      <w:r w:rsidR="00C77061">
        <w:rPr>
          <w:rFonts w:ascii="Times New Roman" w:hAnsi="Times New Roman" w:cs="Times New Roman"/>
          <w:b/>
          <w:sz w:val="22"/>
          <w:szCs w:val="22"/>
        </w:rPr>
        <w:t xml:space="preserve"> </w:t>
      </w:r>
      <w:proofErr w:type="gramStart"/>
      <w:r w:rsidR="00C77061">
        <w:rPr>
          <w:rFonts w:ascii="Times New Roman" w:hAnsi="Times New Roman" w:cs="Times New Roman"/>
          <w:b/>
          <w:sz w:val="22"/>
          <w:szCs w:val="22"/>
        </w:rPr>
        <w:t>which</w:t>
      </w:r>
      <w:proofErr w:type="gramEnd"/>
      <w:r w:rsidR="00C77061">
        <w:rPr>
          <w:rFonts w:ascii="Times New Roman" w:hAnsi="Times New Roman" w:cs="Times New Roman"/>
          <w:b/>
          <w:sz w:val="22"/>
          <w:szCs w:val="22"/>
        </w:rPr>
        <w:t xml:space="preserve"> was elevated, but did not quite reach significance.  As we were limited by our sample size, we realize that some genes</w:t>
      </w:r>
      <w:r w:rsidR="00D764FF">
        <w:rPr>
          <w:rFonts w:ascii="Times New Roman" w:hAnsi="Times New Roman" w:cs="Times New Roman"/>
          <w:b/>
          <w:sz w:val="22"/>
          <w:szCs w:val="22"/>
        </w:rPr>
        <w:t xml:space="preserve"> that may be relevant drivers of the phenotype would n</w:t>
      </w:r>
      <w:r w:rsidR="005E3ECB">
        <w:rPr>
          <w:rFonts w:ascii="Times New Roman" w:hAnsi="Times New Roman" w:cs="Times New Roman"/>
          <w:b/>
          <w:sz w:val="22"/>
          <w:szCs w:val="22"/>
        </w:rPr>
        <w:t>ot be statistically sign</w:t>
      </w:r>
      <w:r w:rsidR="00A00C1D">
        <w:rPr>
          <w:rFonts w:ascii="Times New Roman" w:hAnsi="Times New Roman" w:cs="Times New Roman"/>
          <w:b/>
          <w:sz w:val="22"/>
          <w:szCs w:val="22"/>
        </w:rPr>
        <w:t>ificant.  Based on our design,</w:t>
      </w:r>
      <w:r w:rsidR="005E3ECB">
        <w:rPr>
          <w:rFonts w:ascii="Times New Roman" w:hAnsi="Times New Roman" w:cs="Times New Roman"/>
          <w:b/>
          <w:sz w:val="22"/>
          <w:szCs w:val="22"/>
        </w:rPr>
        <w:t xml:space="preserve"> we would have been expected to only identify </w:t>
      </w:r>
      <w:r w:rsidR="00A00C1D">
        <w:rPr>
          <w:rFonts w:ascii="Times New Roman" w:hAnsi="Times New Roman" w:cs="Times New Roman"/>
          <w:b/>
          <w:sz w:val="22"/>
          <w:szCs w:val="22"/>
        </w:rPr>
        <w:t xml:space="preserve">a gene that is changed by 50% to be statistically significant </w:t>
      </w:r>
      <w:r w:rsidR="003A1E45">
        <w:rPr>
          <w:rFonts w:ascii="Times New Roman" w:hAnsi="Times New Roman" w:cs="Times New Roman"/>
          <w:b/>
          <w:sz w:val="22"/>
          <w:szCs w:val="22"/>
        </w:rPr>
        <w:t>only</w:t>
      </w:r>
      <w:r w:rsidR="00F60A11">
        <w:rPr>
          <w:rFonts w:ascii="Times New Roman" w:hAnsi="Times New Roman" w:cs="Times New Roman"/>
          <w:b/>
          <w:sz w:val="22"/>
          <w:szCs w:val="22"/>
        </w:rPr>
        <w:t xml:space="preserve"> </w:t>
      </w:r>
      <w:r w:rsidR="006409EA">
        <w:rPr>
          <w:rFonts w:ascii="Times New Roman" w:hAnsi="Times New Roman" w:cs="Times New Roman"/>
          <w:b/>
          <w:sz w:val="22"/>
          <w:szCs w:val="22"/>
        </w:rPr>
        <w:t xml:space="preserve">23% </w:t>
      </w:r>
      <w:r w:rsidR="00A00C1D">
        <w:rPr>
          <w:rFonts w:ascii="Times New Roman" w:hAnsi="Times New Roman" w:cs="Times New Roman"/>
          <w:b/>
          <w:sz w:val="22"/>
          <w:szCs w:val="22"/>
        </w:rPr>
        <w:t>of the time.  W</w:t>
      </w:r>
      <w:r w:rsidR="00D764FF">
        <w:rPr>
          <w:rFonts w:ascii="Times New Roman" w:hAnsi="Times New Roman" w:cs="Times New Roman"/>
          <w:b/>
          <w:sz w:val="22"/>
          <w:szCs w:val="22"/>
        </w:rPr>
        <w:t xml:space="preserve">e </w:t>
      </w:r>
      <w:r w:rsidR="00A00C1D">
        <w:rPr>
          <w:rFonts w:ascii="Times New Roman" w:hAnsi="Times New Roman" w:cs="Times New Roman"/>
          <w:b/>
          <w:sz w:val="22"/>
          <w:szCs w:val="22"/>
        </w:rPr>
        <w:t xml:space="preserve">therefore </w:t>
      </w:r>
      <w:r w:rsidR="00D764FF">
        <w:rPr>
          <w:rFonts w:ascii="Times New Roman" w:hAnsi="Times New Roman" w:cs="Times New Roman"/>
          <w:b/>
          <w:sz w:val="22"/>
          <w:szCs w:val="22"/>
        </w:rPr>
        <w:t xml:space="preserve">believe it </w:t>
      </w:r>
      <w:r w:rsidR="00A00C1D">
        <w:rPr>
          <w:rFonts w:ascii="Times New Roman" w:hAnsi="Times New Roman" w:cs="Times New Roman"/>
          <w:b/>
          <w:sz w:val="22"/>
          <w:szCs w:val="22"/>
        </w:rPr>
        <w:t>is</w:t>
      </w:r>
      <w:r w:rsidR="00D764FF">
        <w:rPr>
          <w:rFonts w:ascii="Times New Roman" w:hAnsi="Times New Roman" w:cs="Times New Roman"/>
          <w:b/>
          <w:sz w:val="22"/>
          <w:szCs w:val="22"/>
        </w:rPr>
        <w:t xml:space="preserve"> important to mention these and notate them appropriately rather than only discuss genes that were statistically significant</w:t>
      </w:r>
      <w:r w:rsidR="00C77061">
        <w:rPr>
          <w:rFonts w:ascii="Times New Roman" w:hAnsi="Times New Roman" w:cs="Times New Roman"/>
          <w:b/>
          <w:sz w:val="22"/>
          <w:szCs w:val="22"/>
        </w:rPr>
        <w:t xml:space="preserve">.  </w:t>
      </w:r>
    </w:p>
    <w:p w14:paraId="553321A7" w14:textId="77777777" w:rsidR="00902569" w:rsidRDefault="00902569" w:rsidP="009101FC">
      <w:pPr>
        <w:pStyle w:val="ListParagraph"/>
        <w:spacing w:before="100" w:beforeAutospacing="1" w:after="100" w:afterAutospacing="1"/>
        <w:ind w:left="0"/>
        <w:rPr>
          <w:rFonts w:ascii="Times New Roman" w:hAnsi="Times New Roman" w:cs="Times New Roman"/>
          <w:b/>
          <w:sz w:val="22"/>
          <w:szCs w:val="22"/>
        </w:rPr>
      </w:pPr>
    </w:p>
    <w:p w14:paraId="5ACB11A7" w14:textId="259EEC32" w:rsidR="009101FC" w:rsidRDefault="00902569" w:rsidP="009101FC">
      <w:pPr>
        <w:pStyle w:val="ListParagraph"/>
        <w:spacing w:before="100" w:beforeAutospacing="1" w:after="100" w:afterAutospacing="1"/>
        <w:ind w:left="0"/>
        <w:rPr>
          <w:rFonts w:ascii="Times New Roman" w:hAnsi="Times New Roman" w:cs="Times New Roman"/>
          <w:b/>
          <w:sz w:val="22"/>
          <w:szCs w:val="22"/>
        </w:rPr>
      </w:pPr>
      <w:r>
        <w:rPr>
          <w:rFonts w:ascii="Times New Roman" w:hAnsi="Times New Roman" w:cs="Times New Roman"/>
          <w:b/>
          <w:sz w:val="22"/>
          <w:szCs w:val="22"/>
        </w:rPr>
        <w:t xml:space="preserve">Furthermore, we set what we believe to be a very high standard for statistical significance.  </w:t>
      </w:r>
      <w:r w:rsidR="009101FC" w:rsidRPr="009101FC">
        <w:rPr>
          <w:rFonts w:ascii="Times New Roman" w:hAnsi="Times New Roman" w:cs="Times New Roman"/>
          <w:b/>
          <w:sz w:val="22"/>
          <w:szCs w:val="22"/>
        </w:rPr>
        <w:t xml:space="preserve">As now described on the methods and materials section our definition of significance </w:t>
      </w:r>
      <w:r w:rsidR="00FB183C">
        <w:rPr>
          <w:rFonts w:ascii="Times New Roman" w:hAnsi="Times New Roman" w:cs="Times New Roman"/>
          <w:b/>
          <w:sz w:val="22"/>
          <w:szCs w:val="22"/>
        </w:rPr>
        <w:t xml:space="preserve">for </w:t>
      </w:r>
      <w:proofErr w:type="spellStart"/>
      <w:r w:rsidR="00FB183C">
        <w:rPr>
          <w:rFonts w:ascii="Times New Roman" w:hAnsi="Times New Roman" w:cs="Times New Roman"/>
          <w:b/>
          <w:sz w:val="22"/>
          <w:szCs w:val="22"/>
        </w:rPr>
        <w:t>qPCR</w:t>
      </w:r>
      <w:proofErr w:type="spellEnd"/>
      <w:r w:rsidR="00FB183C">
        <w:rPr>
          <w:rFonts w:ascii="Times New Roman" w:hAnsi="Times New Roman" w:cs="Times New Roman"/>
          <w:b/>
          <w:sz w:val="22"/>
          <w:szCs w:val="22"/>
        </w:rPr>
        <w:t xml:space="preserve"> </w:t>
      </w:r>
      <w:r w:rsidR="009101FC" w:rsidRPr="009101FC">
        <w:rPr>
          <w:rFonts w:ascii="Times New Roman" w:hAnsi="Times New Roman" w:cs="Times New Roman"/>
          <w:b/>
          <w:sz w:val="22"/>
          <w:szCs w:val="22"/>
        </w:rPr>
        <w:t>was:</w:t>
      </w:r>
    </w:p>
    <w:p w14:paraId="09C2FD1D" w14:textId="77777777" w:rsidR="00FB183C" w:rsidRDefault="00FB183C" w:rsidP="009101FC">
      <w:pPr>
        <w:pStyle w:val="ListParagraph"/>
        <w:spacing w:before="100" w:beforeAutospacing="1" w:after="100" w:afterAutospacing="1"/>
        <w:ind w:left="0"/>
        <w:rPr>
          <w:rFonts w:ascii="Times New Roman" w:hAnsi="Times New Roman" w:cs="Times New Roman"/>
          <w:b/>
          <w:sz w:val="22"/>
          <w:szCs w:val="22"/>
        </w:rPr>
      </w:pPr>
    </w:p>
    <w:p w14:paraId="5CB125B0" w14:textId="25B5A459" w:rsidR="00FB183C" w:rsidRPr="00FB183C" w:rsidRDefault="00FB183C" w:rsidP="00FB183C">
      <w:pPr>
        <w:pStyle w:val="ListParagraph"/>
        <w:spacing w:before="100" w:beforeAutospacing="1" w:after="100" w:afterAutospacing="1"/>
        <w:rPr>
          <w:rFonts w:ascii="Times New Roman" w:hAnsi="Times New Roman" w:cs="Times New Roman"/>
          <w:b/>
          <w:color w:val="FF0000"/>
          <w:sz w:val="22"/>
          <w:szCs w:val="22"/>
        </w:rPr>
      </w:pPr>
      <w:r w:rsidRPr="00FB183C">
        <w:rPr>
          <w:rFonts w:ascii="Times New Roman" w:hAnsi="Times New Roman" w:cs="Times New Roman"/>
          <w:b/>
          <w:color w:val="FF0000"/>
          <w:sz w:val="22"/>
          <w:szCs w:val="22"/>
        </w:rPr>
        <w:t>Statistical tests were performed as described below based on tests of normality and </w:t>
      </w:r>
      <w:r w:rsidRPr="00FB183C">
        <w:rPr>
          <w:rFonts w:ascii="Times New Roman" w:hAnsi="Times New Roman" w:cs="Times New Roman"/>
          <w:b/>
          <w:iCs/>
          <w:color w:val="FF0000"/>
          <w:sz w:val="22"/>
          <w:szCs w:val="22"/>
        </w:rPr>
        <w:t>homoscedasticity, then p-values were adjusted for multiple corrections based on the number of genes tested for each tissue</w:t>
      </w:r>
      <w:r w:rsidR="00DF4399">
        <w:rPr>
          <w:rFonts w:ascii="Times New Roman" w:hAnsi="Times New Roman" w:cs="Times New Roman"/>
          <w:b/>
          <w:iCs/>
          <w:color w:val="FF0000"/>
          <w:sz w:val="22"/>
          <w:szCs w:val="22"/>
        </w:rPr>
        <w:t xml:space="preserve"> </w:t>
      </w:r>
      <w:r w:rsidR="00C77061">
        <w:rPr>
          <w:rFonts w:ascii="Times New Roman" w:hAnsi="Times New Roman" w:cs="Times New Roman"/>
          <w:b/>
          <w:iCs/>
          <w:color w:val="FF0000"/>
          <w:sz w:val="22"/>
          <w:szCs w:val="22"/>
        </w:rPr>
        <w:t>a</w:t>
      </w:r>
      <w:r w:rsidR="00BA22B6">
        <w:rPr>
          <w:rFonts w:ascii="Times New Roman" w:hAnsi="Times New Roman" w:cs="Times New Roman"/>
          <w:b/>
          <w:iCs/>
          <w:color w:val="FF0000"/>
          <w:sz w:val="22"/>
          <w:szCs w:val="22"/>
        </w:rPr>
        <w:t>cross</w:t>
      </w:r>
      <w:r w:rsidR="00DF4399">
        <w:rPr>
          <w:rFonts w:ascii="Times New Roman" w:hAnsi="Times New Roman" w:cs="Times New Roman"/>
          <w:b/>
          <w:iCs/>
          <w:color w:val="FF0000"/>
          <w:sz w:val="22"/>
          <w:szCs w:val="22"/>
        </w:rPr>
        <w:t xml:space="preserve"> this manuscript</w:t>
      </w:r>
      <w:r w:rsidRPr="00FB183C">
        <w:rPr>
          <w:rFonts w:ascii="Times New Roman" w:hAnsi="Times New Roman" w:cs="Times New Roman"/>
          <w:b/>
          <w:iCs/>
          <w:color w:val="FF0000"/>
          <w:sz w:val="22"/>
          <w:szCs w:val="22"/>
        </w:rPr>
        <w:t>.</w:t>
      </w:r>
    </w:p>
    <w:p w14:paraId="18750799" w14:textId="77777777" w:rsidR="00FB183C" w:rsidRDefault="00FB183C" w:rsidP="009101FC">
      <w:pPr>
        <w:pStyle w:val="ListParagraph"/>
        <w:spacing w:before="100" w:beforeAutospacing="1" w:after="100" w:afterAutospacing="1"/>
        <w:ind w:left="0"/>
        <w:rPr>
          <w:rFonts w:ascii="Times New Roman" w:hAnsi="Times New Roman" w:cs="Times New Roman"/>
          <w:b/>
          <w:sz w:val="22"/>
          <w:szCs w:val="22"/>
        </w:rPr>
      </w:pPr>
    </w:p>
    <w:p w14:paraId="01599BBE" w14:textId="77777777" w:rsidR="00D764FF" w:rsidRDefault="00D764FF" w:rsidP="00003082">
      <w:pPr>
        <w:pStyle w:val="ListParagraph"/>
        <w:spacing w:before="100" w:beforeAutospacing="1" w:after="100" w:afterAutospacing="1"/>
        <w:ind w:left="0"/>
        <w:rPr>
          <w:rFonts w:ascii="Times New Roman" w:hAnsi="Times New Roman" w:cs="Times New Roman"/>
          <w:b/>
          <w:sz w:val="22"/>
          <w:szCs w:val="22"/>
        </w:rPr>
      </w:pPr>
      <w:r>
        <w:rPr>
          <w:rFonts w:ascii="Times New Roman" w:hAnsi="Times New Roman" w:cs="Times New Roman"/>
          <w:b/>
          <w:sz w:val="22"/>
          <w:szCs w:val="22"/>
        </w:rPr>
        <w:t xml:space="preserve">This means that we are not using the nominal p-values anywhere throughout the manuscript, and we are correcting for multiple observations not only within a figure panel, </w:t>
      </w:r>
      <w:proofErr w:type="gramStart"/>
      <w:r>
        <w:rPr>
          <w:rFonts w:ascii="Times New Roman" w:hAnsi="Times New Roman" w:cs="Times New Roman"/>
          <w:b/>
          <w:sz w:val="22"/>
          <w:szCs w:val="22"/>
        </w:rPr>
        <w:t>but</w:t>
      </w:r>
      <w:proofErr w:type="gramEnd"/>
      <w:r>
        <w:rPr>
          <w:rFonts w:ascii="Times New Roman" w:hAnsi="Times New Roman" w:cs="Times New Roman"/>
          <w:b/>
          <w:sz w:val="22"/>
          <w:szCs w:val="22"/>
        </w:rPr>
        <w:t xml:space="preserve"> across the entire manuscript.  </w:t>
      </w:r>
    </w:p>
    <w:p w14:paraId="732CDABD" w14:textId="77777777" w:rsidR="00D764FF" w:rsidRDefault="00D764FF" w:rsidP="00003082">
      <w:pPr>
        <w:pStyle w:val="ListParagraph"/>
        <w:spacing w:before="100" w:beforeAutospacing="1" w:after="100" w:afterAutospacing="1"/>
        <w:ind w:left="0"/>
        <w:rPr>
          <w:rFonts w:ascii="Times New Roman" w:hAnsi="Times New Roman" w:cs="Times New Roman"/>
          <w:b/>
          <w:sz w:val="22"/>
          <w:szCs w:val="22"/>
        </w:rPr>
      </w:pPr>
    </w:p>
    <w:p w14:paraId="1078F36D" w14:textId="159E679C" w:rsidR="00003082" w:rsidRDefault="00D764FF" w:rsidP="00003082">
      <w:pPr>
        <w:pStyle w:val="ListParagraph"/>
        <w:spacing w:before="100" w:beforeAutospacing="1" w:after="100" w:afterAutospacing="1"/>
        <w:ind w:left="0"/>
        <w:rPr>
          <w:rFonts w:ascii="Times New Roman" w:hAnsi="Times New Roman" w:cs="Times New Roman"/>
          <w:b/>
          <w:sz w:val="22"/>
          <w:szCs w:val="22"/>
        </w:rPr>
      </w:pPr>
      <w:r>
        <w:rPr>
          <w:rFonts w:ascii="Times New Roman" w:hAnsi="Times New Roman" w:cs="Times New Roman"/>
          <w:b/>
          <w:sz w:val="22"/>
          <w:szCs w:val="22"/>
        </w:rPr>
        <w:t>Throughout the paper, a</w:t>
      </w:r>
      <w:r w:rsidR="00FB183C">
        <w:rPr>
          <w:rFonts w:ascii="Times New Roman" w:hAnsi="Times New Roman" w:cs="Times New Roman"/>
          <w:b/>
          <w:sz w:val="22"/>
          <w:szCs w:val="22"/>
        </w:rPr>
        <w:t>sterisks indicate significance (after adjusting for multiple hypotheses).</w:t>
      </w:r>
      <w:r w:rsidR="0035329F">
        <w:rPr>
          <w:rFonts w:ascii="Times New Roman" w:hAnsi="Times New Roman" w:cs="Times New Roman"/>
          <w:b/>
          <w:sz w:val="22"/>
          <w:szCs w:val="22"/>
        </w:rPr>
        <w:t xml:space="preserve"> </w:t>
      </w:r>
      <w:r w:rsidR="00DF4399">
        <w:rPr>
          <w:rFonts w:ascii="Times New Roman" w:hAnsi="Times New Roman" w:cs="Times New Roman"/>
          <w:b/>
          <w:sz w:val="22"/>
          <w:szCs w:val="22"/>
        </w:rPr>
        <w:t xml:space="preserve">Where genes are increased but are not denoted with an asterisk, they are not statistically significant.  This could be due </w:t>
      </w:r>
      <w:r w:rsidR="00404836">
        <w:rPr>
          <w:rFonts w:ascii="Times New Roman" w:hAnsi="Times New Roman" w:cs="Times New Roman"/>
          <w:b/>
          <w:sz w:val="22"/>
          <w:szCs w:val="22"/>
        </w:rPr>
        <w:t xml:space="preserve">1) </w:t>
      </w:r>
      <w:r w:rsidR="00DF4399">
        <w:rPr>
          <w:rFonts w:ascii="Times New Roman" w:hAnsi="Times New Roman" w:cs="Times New Roman"/>
          <w:b/>
          <w:sz w:val="22"/>
          <w:szCs w:val="22"/>
        </w:rPr>
        <w:t xml:space="preserve">to our conservative adjustments for multiple </w:t>
      </w:r>
      <w:r w:rsidR="00404836">
        <w:rPr>
          <w:rFonts w:ascii="Times New Roman" w:hAnsi="Times New Roman" w:cs="Times New Roman"/>
          <w:b/>
          <w:sz w:val="22"/>
          <w:szCs w:val="22"/>
        </w:rPr>
        <w:lastRenderedPageBreak/>
        <w:t>observations (see above) or 2) the DEseq2 algorithms exclusion of genes with wide variance from final calculations (see previous response for more details).  In these instances, the genes are “increased” but we do not claim that they are increased beyond our level of statistical significance.</w:t>
      </w:r>
      <w:r>
        <w:rPr>
          <w:rFonts w:ascii="Times New Roman" w:hAnsi="Times New Roman" w:cs="Times New Roman"/>
          <w:b/>
          <w:sz w:val="22"/>
          <w:szCs w:val="22"/>
        </w:rPr>
        <w:t xml:space="preserve">  Full g</w:t>
      </w:r>
      <w:r w:rsidR="006A3633">
        <w:rPr>
          <w:rFonts w:ascii="Times New Roman" w:hAnsi="Times New Roman" w:cs="Times New Roman"/>
          <w:b/>
          <w:sz w:val="22"/>
          <w:szCs w:val="22"/>
        </w:rPr>
        <w:t>ene expression statistics are listed in Supplementary Table 1.</w:t>
      </w:r>
    </w:p>
    <w:p w14:paraId="3B30AF76" w14:textId="5AE90E43" w:rsidR="00003082" w:rsidRDefault="002C575B" w:rsidP="00003082">
      <w:pPr>
        <w:pStyle w:val="ListParagraph"/>
        <w:spacing w:before="100" w:beforeAutospacing="1" w:after="100" w:afterAutospacing="1"/>
        <w:ind w:left="0"/>
        <w:rPr>
          <w:rFonts w:ascii="Times New Roman" w:hAnsi="Times New Roman" w:cs="Times New Roman"/>
          <w:color w:val="212121"/>
          <w:sz w:val="22"/>
          <w:szCs w:val="22"/>
        </w:rPr>
      </w:pPr>
      <w:r w:rsidRPr="009101FC">
        <w:rPr>
          <w:rFonts w:ascii="Times New Roman" w:hAnsi="Times New Roman" w:cs="Times New Roman"/>
          <w:sz w:val="22"/>
          <w:szCs w:val="22"/>
        </w:rPr>
        <w:br/>
        <w:t>a.      Lines 283-284 and figure 4A, are ACSL3, ACSL4, ELOV1, ELOV6 genes significantly increased as indicated in the text?</w:t>
      </w:r>
      <w:r w:rsidR="00003082">
        <w:rPr>
          <w:rFonts w:ascii="Times New Roman" w:hAnsi="Times New Roman" w:cs="Times New Roman"/>
          <w:sz w:val="22"/>
          <w:szCs w:val="22"/>
        </w:rPr>
        <w:t xml:space="preserve">  </w:t>
      </w:r>
      <w:r w:rsidRPr="002C575B">
        <w:rPr>
          <w:rFonts w:ascii="Times New Roman" w:hAnsi="Times New Roman" w:cs="Times New Roman"/>
          <w:color w:val="212121"/>
          <w:sz w:val="22"/>
          <w:szCs w:val="22"/>
        </w:rPr>
        <w:t xml:space="preserve">They don’t look to be increased.  If so, please indicate on graph with an asterisk and perhaps change the scale for these data points so the reader can see the </w:t>
      </w:r>
      <w:proofErr w:type="gramStart"/>
      <w:r w:rsidRPr="002C575B">
        <w:rPr>
          <w:rFonts w:ascii="Times New Roman" w:hAnsi="Times New Roman" w:cs="Times New Roman"/>
          <w:color w:val="212121"/>
          <w:sz w:val="22"/>
          <w:szCs w:val="22"/>
        </w:rPr>
        <w:t>values</w:t>
      </w:r>
      <w:r w:rsidRPr="0001436B">
        <w:rPr>
          <w:rFonts w:ascii="Times New Roman" w:hAnsi="Times New Roman" w:cs="Times New Roman"/>
          <w:color w:val="212121"/>
          <w:sz w:val="22"/>
          <w:szCs w:val="22"/>
        </w:rPr>
        <w:t> </w:t>
      </w:r>
      <w:r w:rsidRPr="002C575B">
        <w:rPr>
          <w:rFonts w:ascii="Times New Roman" w:hAnsi="Times New Roman" w:cs="Times New Roman"/>
          <w:color w:val="212121"/>
          <w:sz w:val="22"/>
          <w:szCs w:val="22"/>
        </w:rPr>
        <w:t xml:space="preserve"> If</w:t>
      </w:r>
      <w:proofErr w:type="gramEnd"/>
      <w:r w:rsidRPr="002C575B">
        <w:rPr>
          <w:rFonts w:ascii="Times New Roman" w:hAnsi="Times New Roman" w:cs="Times New Roman"/>
          <w:color w:val="212121"/>
          <w:sz w:val="22"/>
          <w:szCs w:val="22"/>
        </w:rPr>
        <w:t xml:space="preserve"> not, please reword the text accordingly. Also, ACSL5 is mentioned in the text but not shown on the graph. Correct by adding to graph or using “data not shown”.</w:t>
      </w:r>
    </w:p>
    <w:p w14:paraId="4789F0A8" w14:textId="77777777" w:rsidR="00C77061" w:rsidRDefault="0035329F" w:rsidP="00003082">
      <w:pPr>
        <w:shd w:val="clear" w:color="auto" w:fill="FFFFFF"/>
        <w:spacing w:before="100" w:beforeAutospacing="1" w:after="100" w:afterAutospacing="1" w:line="270" w:lineRule="atLeast"/>
        <w:rPr>
          <w:rFonts w:ascii="Times New Roman" w:hAnsi="Times New Roman" w:cs="Times New Roman"/>
          <w:b/>
          <w:sz w:val="22"/>
          <w:szCs w:val="22"/>
        </w:rPr>
      </w:pPr>
      <w:r w:rsidRPr="00E0793E">
        <w:rPr>
          <w:rFonts w:ascii="Times New Roman" w:hAnsi="Times New Roman" w:cs="Times New Roman"/>
          <w:b/>
          <w:i/>
          <w:sz w:val="22"/>
          <w:szCs w:val="22"/>
        </w:rPr>
        <w:t>ACSL3/4</w:t>
      </w:r>
      <w:r w:rsidR="00003082" w:rsidRPr="00003082">
        <w:rPr>
          <w:rFonts w:ascii="Times New Roman" w:hAnsi="Times New Roman" w:cs="Times New Roman"/>
          <w:b/>
          <w:sz w:val="22"/>
          <w:szCs w:val="22"/>
        </w:rPr>
        <w:t xml:space="preserve"> genes are increased but not in a manner that is statistically significant</w:t>
      </w:r>
      <w:r>
        <w:rPr>
          <w:rFonts w:ascii="Times New Roman" w:hAnsi="Times New Roman" w:cs="Times New Roman"/>
          <w:b/>
          <w:sz w:val="22"/>
          <w:szCs w:val="22"/>
        </w:rPr>
        <w:t xml:space="preserve"> (q=0.12 and 0.10 respectively). </w:t>
      </w:r>
      <w:r w:rsidR="00404836">
        <w:rPr>
          <w:rFonts w:ascii="Times New Roman" w:hAnsi="Times New Roman" w:cs="Times New Roman"/>
          <w:b/>
          <w:sz w:val="22"/>
          <w:szCs w:val="22"/>
        </w:rPr>
        <w:t xml:space="preserve"> </w:t>
      </w:r>
      <w:r w:rsidRPr="0035329F">
        <w:rPr>
          <w:rFonts w:ascii="Times New Roman" w:hAnsi="Times New Roman" w:cs="Times New Roman"/>
          <w:b/>
          <w:i/>
          <w:sz w:val="22"/>
          <w:szCs w:val="22"/>
        </w:rPr>
        <w:t>ACSL5</w:t>
      </w:r>
      <w:r>
        <w:rPr>
          <w:rFonts w:ascii="Times New Roman" w:hAnsi="Times New Roman" w:cs="Times New Roman"/>
          <w:b/>
          <w:sz w:val="22"/>
          <w:szCs w:val="22"/>
        </w:rPr>
        <w:t xml:space="preserve"> is not mentioned in the revised manuscript</w:t>
      </w:r>
      <w:r w:rsidR="009748B2">
        <w:rPr>
          <w:rFonts w:ascii="Times New Roman" w:hAnsi="Times New Roman" w:cs="Times New Roman"/>
          <w:b/>
          <w:sz w:val="22"/>
          <w:szCs w:val="22"/>
        </w:rPr>
        <w:t xml:space="preserve"> and was only modestly changed (5% reduced, q=0.76)</w:t>
      </w:r>
      <w:r>
        <w:rPr>
          <w:rFonts w:ascii="Times New Roman" w:hAnsi="Times New Roman" w:cs="Times New Roman"/>
          <w:b/>
          <w:sz w:val="22"/>
          <w:szCs w:val="22"/>
        </w:rPr>
        <w:t xml:space="preserve">.  </w:t>
      </w:r>
      <w:r w:rsidRPr="00E0793E">
        <w:rPr>
          <w:rFonts w:ascii="Times New Roman" w:hAnsi="Times New Roman" w:cs="Times New Roman"/>
          <w:b/>
          <w:i/>
          <w:sz w:val="22"/>
          <w:szCs w:val="22"/>
        </w:rPr>
        <w:t>ELOVL1</w:t>
      </w:r>
      <w:r>
        <w:rPr>
          <w:rFonts w:ascii="Times New Roman" w:hAnsi="Times New Roman" w:cs="Times New Roman"/>
          <w:b/>
          <w:sz w:val="22"/>
          <w:szCs w:val="22"/>
        </w:rPr>
        <w:t xml:space="preserve"> and 6 are increased but were not tested via the </w:t>
      </w:r>
      <w:proofErr w:type="spellStart"/>
      <w:r>
        <w:rPr>
          <w:rFonts w:ascii="Times New Roman" w:hAnsi="Times New Roman" w:cs="Times New Roman"/>
          <w:b/>
          <w:sz w:val="22"/>
          <w:szCs w:val="22"/>
        </w:rPr>
        <w:t>DESeq</w:t>
      </w:r>
      <w:proofErr w:type="spellEnd"/>
      <w:r>
        <w:rPr>
          <w:rFonts w:ascii="Times New Roman" w:hAnsi="Times New Roman" w:cs="Times New Roman"/>
          <w:b/>
          <w:sz w:val="22"/>
          <w:szCs w:val="22"/>
        </w:rPr>
        <w:t xml:space="preserve"> algorithm (see previous response for details).</w:t>
      </w:r>
    </w:p>
    <w:p w14:paraId="6EF2BFCF" w14:textId="11E22D6F" w:rsidR="00E0793E" w:rsidRPr="00C77061" w:rsidRDefault="002C575B" w:rsidP="00003082">
      <w:pPr>
        <w:shd w:val="clear" w:color="auto" w:fill="FFFFFF"/>
        <w:spacing w:before="100" w:beforeAutospacing="1" w:after="100" w:afterAutospacing="1" w:line="270" w:lineRule="atLeast"/>
        <w:rPr>
          <w:rFonts w:ascii="Times New Roman" w:hAnsi="Times New Roman" w:cs="Times New Roman"/>
          <w:b/>
          <w:sz w:val="22"/>
          <w:szCs w:val="22"/>
        </w:rPr>
      </w:pPr>
      <w:r w:rsidRPr="002C575B">
        <w:rPr>
          <w:rFonts w:ascii="Times New Roman" w:hAnsi="Times New Roman" w:cs="Times New Roman"/>
          <w:color w:val="212121"/>
          <w:sz w:val="22"/>
          <w:szCs w:val="22"/>
        </w:rPr>
        <w:br/>
        <w:t xml:space="preserve">b.      Lines 284-87 and figure 4B, please adjust as described above in comment 3a. If FADS1, </w:t>
      </w:r>
      <w:r w:rsidR="00E0793E">
        <w:rPr>
          <w:rFonts w:ascii="Times New Roman" w:hAnsi="Times New Roman" w:cs="Times New Roman"/>
          <w:color w:val="212121"/>
          <w:sz w:val="22"/>
          <w:szCs w:val="22"/>
        </w:rPr>
        <w:t xml:space="preserve">b. </w:t>
      </w:r>
      <w:r w:rsidRPr="002C575B">
        <w:rPr>
          <w:rFonts w:ascii="Times New Roman" w:hAnsi="Times New Roman" w:cs="Times New Roman"/>
          <w:color w:val="212121"/>
          <w:sz w:val="22"/>
          <w:szCs w:val="22"/>
        </w:rPr>
        <w:t>FADS2, HSD17B are significantly increased please show and asterisk. If not please correct the text. </w:t>
      </w:r>
      <w:r w:rsidRPr="0001436B">
        <w:rPr>
          <w:rFonts w:ascii="Times New Roman" w:hAnsi="Times New Roman" w:cs="Times New Roman"/>
          <w:color w:val="212121"/>
          <w:sz w:val="22"/>
          <w:szCs w:val="22"/>
        </w:rPr>
        <w:t> </w:t>
      </w:r>
      <w:r w:rsidR="00E0793E" w:rsidRPr="002C575B">
        <w:rPr>
          <w:rFonts w:ascii="Times New Roman" w:hAnsi="Times New Roman" w:cs="Times New Roman"/>
          <w:color w:val="212121"/>
          <w:sz w:val="22"/>
          <w:szCs w:val="22"/>
        </w:rPr>
        <w:t xml:space="preserve"> </w:t>
      </w:r>
      <w:r w:rsidRPr="002C575B">
        <w:rPr>
          <w:rFonts w:ascii="Times New Roman" w:hAnsi="Times New Roman" w:cs="Times New Roman"/>
          <w:color w:val="212121"/>
          <w:sz w:val="22"/>
          <w:szCs w:val="22"/>
        </w:rPr>
        <w:t>If close to significant give the p value and explain.</w:t>
      </w:r>
    </w:p>
    <w:p w14:paraId="4BF0A659" w14:textId="7F59675F" w:rsidR="00E0793E" w:rsidRDefault="00E0793E" w:rsidP="00003082">
      <w:pPr>
        <w:shd w:val="clear" w:color="auto" w:fill="FFFFFF"/>
        <w:spacing w:before="100" w:beforeAutospacing="1" w:after="100" w:afterAutospacing="1" w:line="270" w:lineRule="atLeast"/>
        <w:rPr>
          <w:rFonts w:ascii="Times New Roman" w:hAnsi="Times New Roman" w:cs="Times New Roman"/>
          <w:b/>
          <w:color w:val="212121"/>
          <w:sz w:val="22"/>
          <w:szCs w:val="22"/>
        </w:rPr>
      </w:pPr>
      <w:proofErr w:type="gramStart"/>
      <w:r>
        <w:rPr>
          <w:rFonts w:ascii="Times New Roman" w:hAnsi="Times New Roman" w:cs="Times New Roman"/>
          <w:b/>
          <w:i/>
          <w:color w:val="212121"/>
          <w:sz w:val="22"/>
          <w:szCs w:val="22"/>
        </w:rPr>
        <w:t xml:space="preserve">FADS1 </w:t>
      </w:r>
      <w:r>
        <w:rPr>
          <w:rFonts w:ascii="Times New Roman" w:hAnsi="Times New Roman" w:cs="Times New Roman"/>
          <w:b/>
          <w:color w:val="212121"/>
          <w:sz w:val="22"/>
          <w:szCs w:val="22"/>
        </w:rPr>
        <w:t xml:space="preserve">and </w:t>
      </w:r>
      <w:r w:rsidRPr="00E0793E">
        <w:rPr>
          <w:rFonts w:ascii="Times New Roman" w:hAnsi="Times New Roman" w:cs="Times New Roman"/>
          <w:b/>
          <w:i/>
          <w:color w:val="212121"/>
          <w:sz w:val="22"/>
          <w:szCs w:val="22"/>
        </w:rPr>
        <w:t>FADS2</w:t>
      </w:r>
      <w:r>
        <w:rPr>
          <w:rFonts w:ascii="Times New Roman" w:hAnsi="Times New Roman" w:cs="Times New Roman"/>
          <w:b/>
          <w:color w:val="212121"/>
          <w:sz w:val="22"/>
          <w:szCs w:val="22"/>
        </w:rPr>
        <w:t xml:space="preserve"> were not evaluated by the </w:t>
      </w:r>
      <w:proofErr w:type="spellStart"/>
      <w:r>
        <w:rPr>
          <w:rFonts w:ascii="Times New Roman" w:hAnsi="Times New Roman" w:cs="Times New Roman"/>
          <w:b/>
          <w:color w:val="212121"/>
          <w:sz w:val="22"/>
          <w:szCs w:val="22"/>
        </w:rPr>
        <w:t>DESeq</w:t>
      </w:r>
      <w:proofErr w:type="spellEnd"/>
      <w:r>
        <w:rPr>
          <w:rFonts w:ascii="Times New Roman" w:hAnsi="Times New Roman" w:cs="Times New Roman"/>
          <w:b/>
          <w:color w:val="212121"/>
          <w:sz w:val="22"/>
          <w:szCs w:val="22"/>
        </w:rPr>
        <w:t xml:space="preserve"> algorithm</w:t>
      </w:r>
      <w:proofErr w:type="gramEnd"/>
      <w:r>
        <w:rPr>
          <w:rFonts w:ascii="Times New Roman" w:hAnsi="Times New Roman" w:cs="Times New Roman"/>
          <w:b/>
          <w:color w:val="212121"/>
          <w:sz w:val="22"/>
          <w:szCs w:val="22"/>
        </w:rPr>
        <w:t xml:space="preserve"> and therefore no statistical tests were provided, and no p-values are reported.  This is described in the methods section:</w:t>
      </w:r>
    </w:p>
    <w:p w14:paraId="6A2A80F1" w14:textId="7BA18ADE" w:rsidR="00E0793E" w:rsidRPr="00E0793E" w:rsidRDefault="00E0793E" w:rsidP="00E0793E">
      <w:pPr>
        <w:shd w:val="clear" w:color="auto" w:fill="FFFFFF"/>
        <w:spacing w:before="100" w:beforeAutospacing="1" w:after="100" w:afterAutospacing="1" w:line="270" w:lineRule="atLeast"/>
        <w:ind w:left="720"/>
        <w:rPr>
          <w:rFonts w:ascii="Times New Roman" w:hAnsi="Times New Roman" w:cs="Times New Roman"/>
          <w:b/>
          <w:color w:val="FF0000"/>
          <w:sz w:val="20"/>
          <w:szCs w:val="22"/>
        </w:rPr>
      </w:pPr>
      <w:r w:rsidRPr="00E0793E">
        <w:rPr>
          <w:rFonts w:ascii="Times New Roman" w:hAnsi="Times New Roman" w:cs="Times New Roman"/>
          <w:b/>
          <w:color w:val="FF0000"/>
          <w:sz w:val="22"/>
        </w:rPr>
        <w:t xml:space="preserve">To ensure that we did not miss any genes that had a high fold change, but that DESeq2 did not perform statistical tests for, we manually inspected genes that had a expression at &gt;50 reads, fold change &gt;2.5 but no p-value calculated.  These genes included </w:t>
      </w:r>
      <w:r w:rsidRPr="00E0793E">
        <w:rPr>
          <w:rFonts w:ascii="Times New Roman" w:hAnsi="Times New Roman" w:cs="Times New Roman"/>
          <w:b/>
          <w:i/>
          <w:color w:val="FF0000"/>
          <w:sz w:val="22"/>
        </w:rPr>
        <w:t>FADS1, FADS2, ELOVL6</w:t>
      </w:r>
      <w:r w:rsidRPr="00E0793E">
        <w:rPr>
          <w:rFonts w:ascii="Times New Roman" w:hAnsi="Times New Roman" w:cs="Times New Roman"/>
          <w:b/>
          <w:color w:val="FF0000"/>
          <w:sz w:val="22"/>
        </w:rPr>
        <w:t xml:space="preserve">, </w:t>
      </w:r>
      <w:r w:rsidRPr="00E0793E">
        <w:rPr>
          <w:rFonts w:ascii="Times New Roman" w:hAnsi="Times New Roman" w:cs="Times New Roman"/>
          <w:b/>
          <w:i/>
          <w:color w:val="FF0000"/>
          <w:sz w:val="22"/>
        </w:rPr>
        <w:t>SPP1</w:t>
      </w:r>
      <w:r w:rsidRPr="00E0793E">
        <w:rPr>
          <w:rFonts w:ascii="Times New Roman" w:hAnsi="Times New Roman" w:cs="Times New Roman"/>
          <w:b/>
          <w:color w:val="FF0000"/>
          <w:sz w:val="22"/>
        </w:rPr>
        <w:t xml:space="preserve">, </w:t>
      </w:r>
      <w:r w:rsidRPr="00E0793E">
        <w:rPr>
          <w:rFonts w:ascii="Times New Roman" w:hAnsi="Times New Roman" w:cs="Times New Roman"/>
          <w:b/>
          <w:i/>
          <w:color w:val="FF0000"/>
          <w:sz w:val="22"/>
        </w:rPr>
        <w:t xml:space="preserve">BMP3 </w:t>
      </w:r>
      <w:r w:rsidRPr="00E0793E">
        <w:rPr>
          <w:rFonts w:ascii="Times New Roman" w:hAnsi="Times New Roman" w:cs="Times New Roman"/>
          <w:b/>
          <w:color w:val="FF0000"/>
          <w:sz w:val="22"/>
        </w:rPr>
        <w:t>and</w:t>
      </w:r>
      <w:r w:rsidRPr="00E0793E">
        <w:rPr>
          <w:rFonts w:ascii="Times New Roman" w:hAnsi="Times New Roman" w:cs="Times New Roman"/>
          <w:b/>
          <w:i/>
          <w:color w:val="FF0000"/>
          <w:sz w:val="22"/>
        </w:rPr>
        <w:t xml:space="preserve"> AACS </w:t>
      </w:r>
      <w:r w:rsidRPr="00E0793E">
        <w:rPr>
          <w:rFonts w:ascii="Times New Roman" w:hAnsi="Times New Roman" w:cs="Times New Roman"/>
          <w:b/>
          <w:color w:val="FF0000"/>
          <w:sz w:val="22"/>
        </w:rPr>
        <w:t xml:space="preserve">(see Supplementary Table 1).  </w:t>
      </w:r>
    </w:p>
    <w:p w14:paraId="4CF543C7" w14:textId="29D35D1C" w:rsidR="00556213" w:rsidRDefault="00DF568D" w:rsidP="00003082">
      <w:pPr>
        <w:shd w:val="clear" w:color="auto" w:fill="FFFFFF"/>
        <w:spacing w:before="100" w:beforeAutospacing="1" w:after="100" w:afterAutospacing="1" w:line="270" w:lineRule="atLeast"/>
        <w:rPr>
          <w:rFonts w:ascii="Times New Roman" w:hAnsi="Times New Roman" w:cs="Times New Roman"/>
          <w:b/>
          <w:color w:val="212121"/>
          <w:sz w:val="22"/>
          <w:szCs w:val="22"/>
        </w:rPr>
      </w:pPr>
      <w:r w:rsidRPr="00DF568D">
        <w:rPr>
          <w:rFonts w:ascii="Times New Roman" w:hAnsi="Times New Roman" w:cs="Times New Roman"/>
          <w:b/>
          <w:i/>
          <w:color w:val="212121"/>
          <w:sz w:val="22"/>
          <w:szCs w:val="22"/>
        </w:rPr>
        <w:t>HSD17B12</w:t>
      </w:r>
      <w:r>
        <w:rPr>
          <w:rFonts w:ascii="Times New Roman" w:hAnsi="Times New Roman" w:cs="Times New Roman"/>
          <w:color w:val="212121"/>
          <w:sz w:val="22"/>
          <w:szCs w:val="22"/>
        </w:rPr>
        <w:t xml:space="preserve"> </w:t>
      </w:r>
      <w:r>
        <w:rPr>
          <w:rFonts w:ascii="Times New Roman" w:hAnsi="Times New Roman" w:cs="Times New Roman"/>
          <w:b/>
          <w:color w:val="212121"/>
          <w:sz w:val="22"/>
          <w:szCs w:val="22"/>
        </w:rPr>
        <w:t>was elevated by 43% (q=0.07</w:t>
      </w:r>
      <w:proofErr w:type="gramStart"/>
      <w:r>
        <w:rPr>
          <w:rFonts w:ascii="Times New Roman" w:hAnsi="Times New Roman" w:cs="Times New Roman"/>
          <w:b/>
          <w:color w:val="212121"/>
          <w:sz w:val="22"/>
          <w:szCs w:val="22"/>
        </w:rPr>
        <w:t xml:space="preserve">) </w:t>
      </w:r>
      <w:r w:rsidR="009E7510">
        <w:rPr>
          <w:rFonts w:ascii="Times New Roman" w:hAnsi="Times New Roman" w:cs="Times New Roman"/>
          <w:b/>
          <w:color w:val="212121"/>
          <w:sz w:val="22"/>
          <w:szCs w:val="22"/>
        </w:rPr>
        <w:t xml:space="preserve"> and</w:t>
      </w:r>
      <w:proofErr w:type="gramEnd"/>
      <w:r w:rsidR="009E7510">
        <w:rPr>
          <w:rFonts w:ascii="Times New Roman" w:hAnsi="Times New Roman" w:cs="Times New Roman"/>
          <w:b/>
          <w:color w:val="212121"/>
          <w:sz w:val="22"/>
          <w:szCs w:val="22"/>
        </w:rPr>
        <w:t xml:space="preserve"> therefore</w:t>
      </w:r>
      <w:r>
        <w:rPr>
          <w:rFonts w:ascii="Times New Roman" w:hAnsi="Times New Roman" w:cs="Times New Roman"/>
          <w:b/>
          <w:color w:val="212121"/>
          <w:sz w:val="22"/>
          <w:szCs w:val="22"/>
        </w:rPr>
        <w:t xml:space="preserve"> was not statistically significant and is not denoted as such.</w:t>
      </w:r>
    </w:p>
    <w:p w14:paraId="38EAFD92" w14:textId="065D911C" w:rsidR="00556213" w:rsidRDefault="002C575B" w:rsidP="00003082">
      <w:pPr>
        <w:shd w:val="clear" w:color="auto" w:fill="FFFFFF"/>
        <w:spacing w:before="100" w:beforeAutospacing="1" w:after="100" w:afterAutospacing="1" w:line="270" w:lineRule="atLeast"/>
        <w:rPr>
          <w:rFonts w:ascii="Times New Roman" w:hAnsi="Times New Roman" w:cs="Times New Roman"/>
          <w:color w:val="212121"/>
          <w:sz w:val="22"/>
          <w:szCs w:val="22"/>
        </w:rPr>
      </w:pPr>
      <w:r w:rsidRPr="002C575B">
        <w:rPr>
          <w:rFonts w:ascii="Times New Roman" w:hAnsi="Times New Roman" w:cs="Times New Roman"/>
          <w:color w:val="212121"/>
          <w:sz w:val="22"/>
          <w:szCs w:val="22"/>
        </w:rPr>
        <w:br/>
        <w:t>c.      Lines 286-88, same as above. DGAT 1 and 2 are listed but only DGAT 2 is shown.</w:t>
      </w:r>
      <w:r w:rsidR="00556213" w:rsidRPr="002C575B">
        <w:rPr>
          <w:rFonts w:ascii="Times New Roman" w:hAnsi="Times New Roman" w:cs="Times New Roman"/>
          <w:color w:val="212121"/>
          <w:sz w:val="22"/>
          <w:szCs w:val="22"/>
        </w:rPr>
        <w:t xml:space="preserve"> </w:t>
      </w:r>
      <w:r w:rsidRPr="002C575B">
        <w:rPr>
          <w:rFonts w:ascii="Times New Roman" w:hAnsi="Times New Roman" w:cs="Times New Roman"/>
          <w:color w:val="212121"/>
          <w:sz w:val="22"/>
          <w:szCs w:val="22"/>
        </w:rPr>
        <w:t>GPD1 and AGPAT2 don’t look to be significantly increased. Where is LPIN1?</w:t>
      </w:r>
    </w:p>
    <w:p w14:paraId="368847EF" w14:textId="2CA7BDDC" w:rsidR="00C36E5A" w:rsidRDefault="00556213" w:rsidP="00003082">
      <w:pPr>
        <w:shd w:val="clear" w:color="auto" w:fill="FFFFFF"/>
        <w:spacing w:before="100" w:beforeAutospacing="1" w:after="100" w:afterAutospacing="1" w:line="270" w:lineRule="atLeast"/>
        <w:rPr>
          <w:rFonts w:ascii="Times New Roman" w:hAnsi="Times New Roman" w:cs="Times New Roman"/>
          <w:b/>
          <w:color w:val="212121"/>
          <w:sz w:val="22"/>
          <w:szCs w:val="22"/>
        </w:rPr>
      </w:pPr>
      <w:r w:rsidRPr="00445A5B">
        <w:rPr>
          <w:rFonts w:ascii="Times New Roman" w:hAnsi="Times New Roman" w:cs="Times New Roman"/>
          <w:b/>
          <w:i/>
          <w:color w:val="212121"/>
          <w:sz w:val="22"/>
          <w:szCs w:val="22"/>
        </w:rPr>
        <w:t>DGAT1</w:t>
      </w:r>
      <w:r>
        <w:rPr>
          <w:rFonts w:ascii="Times New Roman" w:hAnsi="Times New Roman" w:cs="Times New Roman"/>
          <w:b/>
          <w:color w:val="212121"/>
          <w:sz w:val="22"/>
          <w:szCs w:val="22"/>
        </w:rPr>
        <w:t xml:space="preserve"> (</w:t>
      </w:r>
      <w:r w:rsidR="005B2625">
        <w:rPr>
          <w:rFonts w:ascii="Times New Roman" w:hAnsi="Times New Roman" w:cs="Times New Roman"/>
          <w:b/>
          <w:color w:val="212121"/>
          <w:sz w:val="22"/>
          <w:szCs w:val="22"/>
        </w:rPr>
        <w:t>81% increase, no p-value calculated</w:t>
      </w:r>
      <w:r>
        <w:rPr>
          <w:rFonts w:ascii="Times New Roman" w:hAnsi="Times New Roman" w:cs="Times New Roman"/>
          <w:b/>
          <w:color w:val="212121"/>
          <w:sz w:val="22"/>
          <w:szCs w:val="22"/>
        </w:rPr>
        <w:t>)</w:t>
      </w:r>
      <w:r w:rsidR="005B2625">
        <w:rPr>
          <w:rFonts w:ascii="Times New Roman" w:hAnsi="Times New Roman" w:cs="Times New Roman"/>
          <w:b/>
          <w:color w:val="212121"/>
          <w:sz w:val="22"/>
          <w:szCs w:val="22"/>
        </w:rPr>
        <w:t xml:space="preserve"> and </w:t>
      </w:r>
      <w:r w:rsidRPr="00445A5B">
        <w:rPr>
          <w:rFonts w:ascii="Times New Roman" w:hAnsi="Times New Roman" w:cs="Times New Roman"/>
          <w:b/>
          <w:i/>
          <w:color w:val="212121"/>
          <w:sz w:val="22"/>
          <w:szCs w:val="22"/>
        </w:rPr>
        <w:t>DGAT2</w:t>
      </w:r>
      <w:r>
        <w:rPr>
          <w:rFonts w:ascii="Times New Roman" w:hAnsi="Times New Roman" w:cs="Times New Roman"/>
          <w:b/>
          <w:color w:val="212121"/>
          <w:sz w:val="22"/>
          <w:szCs w:val="22"/>
        </w:rPr>
        <w:t xml:space="preserve"> (</w:t>
      </w:r>
      <w:r w:rsidR="005B2625">
        <w:rPr>
          <w:rFonts w:ascii="Times New Roman" w:hAnsi="Times New Roman" w:cs="Times New Roman"/>
          <w:b/>
          <w:color w:val="212121"/>
          <w:sz w:val="22"/>
          <w:szCs w:val="22"/>
        </w:rPr>
        <w:t xml:space="preserve">2.1 fold increase </w:t>
      </w:r>
      <w:r>
        <w:rPr>
          <w:rFonts w:ascii="Times New Roman" w:hAnsi="Times New Roman" w:cs="Times New Roman"/>
          <w:b/>
          <w:color w:val="212121"/>
          <w:sz w:val="22"/>
          <w:szCs w:val="22"/>
        </w:rPr>
        <w:t>q=</w:t>
      </w:r>
      <w:r w:rsidR="005B2625">
        <w:rPr>
          <w:rFonts w:ascii="Times New Roman" w:hAnsi="Times New Roman" w:cs="Times New Roman"/>
          <w:b/>
          <w:color w:val="212121"/>
          <w:sz w:val="22"/>
          <w:szCs w:val="22"/>
        </w:rPr>
        <w:t>0.01) wer</w:t>
      </w:r>
      <w:r w:rsidR="003B6A43">
        <w:rPr>
          <w:rFonts w:ascii="Times New Roman" w:hAnsi="Times New Roman" w:cs="Times New Roman"/>
          <w:b/>
          <w:color w:val="212121"/>
          <w:sz w:val="22"/>
          <w:szCs w:val="22"/>
        </w:rPr>
        <w:t>e</w:t>
      </w:r>
      <w:r w:rsidR="005B2625">
        <w:rPr>
          <w:rFonts w:ascii="Times New Roman" w:hAnsi="Times New Roman" w:cs="Times New Roman"/>
          <w:b/>
          <w:color w:val="212121"/>
          <w:sz w:val="22"/>
          <w:szCs w:val="22"/>
        </w:rPr>
        <w:t xml:space="preserve"> both increased. </w:t>
      </w:r>
      <w:r w:rsidRPr="00445A5B">
        <w:rPr>
          <w:rFonts w:ascii="Times New Roman" w:hAnsi="Times New Roman" w:cs="Times New Roman"/>
          <w:b/>
          <w:i/>
          <w:color w:val="212121"/>
          <w:sz w:val="22"/>
          <w:szCs w:val="22"/>
        </w:rPr>
        <w:t>GPD1</w:t>
      </w:r>
      <w:r>
        <w:rPr>
          <w:rFonts w:ascii="Times New Roman" w:hAnsi="Times New Roman" w:cs="Times New Roman"/>
          <w:b/>
          <w:color w:val="212121"/>
          <w:sz w:val="22"/>
          <w:szCs w:val="22"/>
        </w:rPr>
        <w:t xml:space="preserve"> (</w:t>
      </w:r>
      <w:r w:rsidR="005B2625">
        <w:rPr>
          <w:rFonts w:ascii="Times New Roman" w:hAnsi="Times New Roman" w:cs="Times New Roman"/>
          <w:b/>
          <w:color w:val="212121"/>
          <w:sz w:val="22"/>
          <w:szCs w:val="22"/>
        </w:rPr>
        <w:t xml:space="preserve">34% increase </w:t>
      </w:r>
      <w:r>
        <w:rPr>
          <w:rFonts w:ascii="Times New Roman" w:hAnsi="Times New Roman" w:cs="Times New Roman"/>
          <w:b/>
          <w:color w:val="212121"/>
          <w:sz w:val="22"/>
          <w:szCs w:val="22"/>
        </w:rPr>
        <w:t>q=</w:t>
      </w:r>
      <w:r w:rsidR="005B2625">
        <w:rPr>
          <w:rFonts w:ascii="Times New Roman" w:hAnsi="Times New Roman" w:cs="Times New Roman"/>
          <w:b/>
          <w:color w:val="212121"/>
          <w:sz w:val="22"/>
          <w:szCs w:val="22"/>
        </w:rPr>
        <w:t>0.</w:t>
      </w:r>
      <w:r w:rsidR="00445A5B">
        <w:rPr>
          <w:rFonts w:ascii="Times New Roman" w:hAnsi="Times New Roman" w:cs="Times New Roman"/>
          <w:b/>
          <w:color w:val="212121"/>
          <w:sz w:val="22"/>
          <w:szCs w:val="22"/>
        </w:rPr>
        <w:t>09</w:t>
      </w:r>
      <w:r>
        <w:rPr>
          <w:rFonts w:ascii="Times New Roman" w:hAnsi="Times New Roman" w:cs="Times New Roman"/>
          <w:b/>
          <w:color w:val="212121"/>
          <w:sz w:val="22"/>
          <w:szCs w:val="22"/>
        </w:rPr>
        <w:t xml:space="preserve">) and </w:t>
      </w:r>
      <w:r w:rsidRPr="00445A5B">
        <w:rPr>
          <w:rFonts w:ascii="Times New Roman" w:hAnsi="Times New Roman" w:cs="Times New Roman"/>
          <w:b/>
          <w:i/>
          <w:color w:val="212121"/>
          <w:sz w:val="22"/>
          <w:szCs w:val="22"/>
        </w:rPr>
        <w:t>AGPAT</w:t>
      </w:r>
      <w:r w:rsidR="00445A5B" w:rsidRPr="00445A5B">
        <w:rPr>
          <w:rFonts w:ascii="Times New Roman" w:hAnsi="Times New Roman" w:cs="Times New Roman"/>
          <w:b/>
          <w:i/>
          <w:color w:val="212121"/>
          <w:sz w:val="22"/>
          <w:szCs w:val="22"/>
        </w:rPr>
        <w:t>2</w:t>
      </w:r>
      <w:r>
        <w:rPr>
          <w:rFonts w:ascii="Times New Roman" w:hAnsi="Times New Roman" w:cs="Times New Roman"/>
          <w:b/>
          <w:color w:val="212121"/>
          <w:sz w:val="22"/>
          <w:szCs w:val="22"/>
        </w:rPr>
        <w:t xml:space="preserve"> (</w:t>
      </w:r>
      <w:r w:rsidR="00445A5B">
        <w:rPr>
          <w:rFonts w:ascii="Times New Roman" w:hAnsi="Times New Roman" w:cs="Times New Roman"/>
          <w:b/>
          <w:color w:val="212121"/>
          <w:sz w:val="22"/>
          <w:szCs w:val="22"/>
        </w:rPr>
        <w:t xml:space="preserve">37% increase </w:t>
      </w:r>
      <w:r>
        <w:rPr>
          <w:rFonts w:ascii="Times New Roman" w:hAnsi="Times New Roman" w:cs="Times New Roman"/>
          <w:b/>
          <w:color w:val="212121"/>
          <w:sz w:val="22"/>
          <w:szCs w:val="22"/>
        </w:rPr>
        <w:t>q=</w:t>
      </w:r>
      <w:r w:rsidR="00445A5B">
        <w:rPr>
          <w:rFonts w:ascii="Times New Roman" w:hAnsi="Times New Roman" w:cs="Times New Roman"/>
          <w:b/>
          <w:color w:val="212121"/>
          <w:sz w:val="22"/>
          <w:szCs w:val="22"/>
        </w:rPr>
        <w:t>0.16</w:t>
      </w:r>
      <w:r>
        <w:rPr>
          <w:rFonts w:ascii="Times New Roman" w:hAnsi="Times New Roman" w:cs="Times New Roman"/>
          <w:b/>
          <w:color w:val="212121"/>
          <w:sz w:val="22"/>
          <w:szCs w:val="22"/>
        </w:rPr>
        <w:t>)</w:t>
      </w:r>
      <w:r w:rsidR="00445A5B">
        <w:rPr>
          <w:rFonts w:ascii="Times New Roman" w:hAnsi="Times New Roman" w:cs="Times New Roman"/>
          <w:b/>
          <w:color w:val="212121"/>
          <w:sz w:val="22"/>
          <w:szCs w:val="22"/>
        </w:rPr>
        <w:t xml:space="preserve"> were not significantly increased and were not </w:t>
      </w:r>
      <w:r w:rsidR="00C36E5A">
        <w:rPr>
          <w:rFonts w:ascii="Times New Roman" w:hAnsi="Times New Roman" w:cs="Times New Roman"/>
          <w:b/>
          <w:color w:val="212121"/>
          <w:sz w:val="22"/>
          <w:szCs w:val="22"/>
        </w:rPr>
        <w:t>denoted</w:t>
      </w:r>
      <w:r w:rsidR="00445A5B">
        <w:rPr>
          <w:rFonts w:ascii="Times New Roman" w:hAnsi="Times New Roman" w:cs="Times New Roman"/>
          <w:b/>
          <w:color w:val="212121"/>
          <w:sz w:val="22"/>
          <w:szCs w:val="22"/>
        </w:rPr>
        <w:t xml:space="preserve"> as such.</w:t>
      </w:r>
      <w:r>
        <w:rPr>
          <w:rFonts w:ascii="Times New Roman" w:hAnsi="Times New Roman" w:cs="Times New Roman"/>
          <w:b/>
          <w:color w:val="212121"/>
          <w:sz w:val="22"/>
          <w:szCs w:val="22"/>
        </w:rPr>
        <w:t xml:space="preserve"> </w:t>
      </w:r>
      <w:r w:rsidR="00C36E5A">
        <w:rPr>
          <w:rFonts w:ascii="Times New Roman" w:hAnsi="Times New Roman" w:cs="Times New Roman"/>
          <w:b/>
          <w:color w:val="212121"/>
          <w:sz w:val="22"/>
          <w:szCs w:val="22"/>
        </w:rPr>
        <w:t xml:space="preserve">We removed mention of </w:t>
      </w:r>
      <w:r w:rsidR="00C36E5A" w:rsidRPr="00C36E5A">
        <w:rPr>
          <w:rFonts w:ascii="Times New Roman" w:hAnsi="Times New Roman" w:cs="Times New Roman"/>
          <w:b/>
          <w:i/>
          <w:color w:val="212121"/>
          <w:sz w:val="22"/>
          <w:szCs w:val="22"/>
        </w:rPr>
        <w:t>LPIN1</w:t>
      </w:r>
      <w:r w:rsidR="00C36E5A">
        <w:rPr>
          <w:rFonts w:ascii="Times New Roman" w:hAnsi="Times New Roman" w:cs="Times New Roman"/>
          <w:b/>
          <w:color w:val="212121"/>
          <w:sz w:val="22"/>
          <w:szCs w:val="22"/>
        </w:rPr>
        <w:t xml:space="preserve"> (25% increase, q=0.53)</w:t>
      </w:r>
    </w:p>
    <w:p w14:paraId="5E49C460" w14:textId="77777777" w:rsidR="00343265" w:rsidRDefault="002C575B" w:rsidP="00003082">
      <w:pPr>
        <w:shd w:val="clear" w:color="auto" w:fill="FFFFFF"/>
        <w:spacing w:before="100" w:beforeAutospacing="1" w:after="100" w:afterAutospacing="1" w:line="270" w:lineRule="atLeast"/>
        <w:rPr>
          <w:rFonts w:ascii="Times New Roman" w:hAnsi="Times New Roman" w:cs="Times New Roman"/>
          <w:color w:val="212121"/>
          <w:sz w:val="22"/>
          <w:szCs w:val="22"/>
        </w:rPr>
      </w:pPr>
      <w:r w:rsidRPr="002C575B">
        <w:rPr>
          <w:rFonts w:ascii="Times New Roman" w:hAnsi="Times New Roman" w:cs="Times New Roman"/>
          <w:color w:val="212121"/>
          <w:sz w:val="22"/>
          <w:szCs w:val="22"/>
        </w:rPr>
        <w:br/>
        <w:t xml:space="preserve">d.      Line 302, please indicate that </w:t>
      </w:r>
      <w:proofErr w:type="spellStart"/>
      <w:r w:rsidRPr="002C575B">
        <w:rPr>
          <w:rFonts w:ascii="Times New Roman" w:hAnsi="Times New Roman" w:cs="Times New Roman"/>
          <w:color w:val="212121"/>
          <w:sz w:val="22"/>
          <w:szCs w:val="22"/>
        </w:rPr>
        <w:t>perilipin</w:t>
      </w:r>
      <w:proofErr w:type="spellEnd"/>
      <w:r w:rsidRPr="002C575B">
        <w:rPr>
          <w:rFonts w:ascii="Times New Roman" w:hAnsi="Times New Roman" w:cs="Times New Roman"/>
          <w:color w:val="212121"/>
          <w:sz w:val="22"/>
          <w:szCs w:val="22"/>
        </w:rPr>
        <w:t xml:space="preserve"> expression data are not shown </w:t>
      </w:r>
    </w:p>
    <w:p w14:paraId="3804349F" w14:textId="6DFB4D5D" w:rsidR="00343265" w:rsidRPr="00343265" w:rsidRDefault="00343265" w:rsidP="00003082">
      <w:pPr>
        <w:shd w:val="clear" w:color="auto" w:fill="FFFFFF"/>
        <w:spacing w:before="100" w:beforeAutospacing="1" w:after="100" w:afterAutospacing="1" w:line="270" w:lineRule="atLeast"/>
        <w:rPr>
          <w:rFonts w:ascii="Times New Roman" w:hAnsi="Times New Roman" w:cs="Times New Roman"/>
          <w:b/>
          <w:color w:val="212121"/>
          <w:sz w:val="22"/>
          <w:szCs w:val="22"/>
        </w:rPr>
      </w:pPr>
      <w:proofErr w:type="gramStart"/>
      <w:r>
        <w:rPr>
          <w:rFonts w:ascii="Times New Roman" w:hAnsi="Times New Roman" w:cs="Times New Roman"/>
          <w:b/>
          <w:color w:val="212121"/>
          <w:sz w:val="22"/>
          <w:szCs w:val="22"/>
        </w:rPr>
        <w:t>Added</w:t>
      </w:r>
      <w:r w:rsidR="006043B1">
        <w:rPr>
          <w:rFonts w:ascii="Times New Roman" w:hAnsi="Times New Roman" w:cs="Times New Roman"/>
          <w:b/>
          <w:color w:val="212121"/>
          <w:sz w:val="22"/>
          <w:szCs w:val="22"/>
        </w:rPr>
        <w:t xml:space="preserve"> note</w:t>
      </w:r>
      <w:r>
        <w:rPr>
          <w:rFonts w:ascii="Times New Roman" w:hAnsi="Times New Roman" w:cs="Times New Roman"/>
          <w:b/>
          <w:color w:val="212121"/>
          <w:sz w:val="22"/>
          <w:szCs w:val="22"/>
        </w:rPr>
        <w:t xml:space="preserve"> that this data is not shown.</w:t>
      </w:r>
      <w:proofErr w:type="gramEnd"/>
    </w:p>
    <w:p w14:paraId="3625546A" w14:textId="488DDB03" w:rsidR="00DD03E6" w:rsidRDefault="002C575B" w:rsidP="00003082">
      <w:pPr>
        <w:shd w:val="clear" w:color="auto" w:fill="FFFFFF"/>
        <w:spacing w:before="100" w:beforeAutospacing="1" w:after="100" w:afterAutospacing="1" w:line="270" w:lineRule="atLeast"/>
        <w:rPr>
          <w:rFonts w:ascii="Times New Roman" w:hAnsi="Times New Roman" w:cs="Times New Roman"/>
          <w:color w:val="212121"/>
          <w:sz w:val="22"/>
          <w:szCs w:val="22"/>
        </w:rPr>
      </w:pPr>
      <w:r w:rsidRPr="002C575B">
        <w:rPr>
          <w:rFonts w:ascii="Times New Roman" w:hAnsi="Times New Roman" w:cs="Times New Roman"/>
          <w:color w:val="212121"/>
          <w:sz w:val="22"/>
          <w:szCs w:val="22"/>
        </w:rPr>
        <w:t xml:space="preserve">e.      Lines 305-309 and Figure 4E, SRD5A1 and SRD5A3 do not look elevated. It may be a scale issue, but doesn’t look to be the case. </w:t>
      </w:r>
      <w:proofErr w:type="gramStart"/>
      <w:r w:rsidRPr="002C575B">
        <w:rPr>
          <w:rFonts w:ascii="Times New Roman" w:hAnsi="Times New Roman" w:cs="Times New Roman"/>
          <w:color w:val="212121"/>
          <w:sz w:val="22"/>
          <w:szCs w:val="22"/>
        </w:rPr>
        <w:t>Same for NSDHL.</w:t>
      </w:r>
      <w:proofErr w:type="gramEnd"/>
      <w:r w:rsidRPr="002C575B">
        <w:rPr>
          <w:rFonts w:ascii="Times New Roman" w:hAnsi="Times New Roman" w:cs="Times New Roman"/>
          <w:color w:val="212121"/>
          <w:sz w:val="22"/>
          <w:szCs w:val="22"/>
        </w:rPr>
        <w:t xml:space="preserve"> If scale is the issue, please modify the chart with an inset or scale change to clearly show the data. Or change to a table. This is confusing to the reader. STS is not shown on the graph, please explain as “not shown” or add.</w:t>
      </w:r>
      <w:r w:rsidRPr="0001436B">
        <w:rPr>
          <w:rFonts w:ascii="Times New Roman" w:hAnsi="Times New Roman" w:cs="Times New Roman"/>
          <w:color w:val="212121"/>
          <w:sz w:val="22"/>
          <w:szCs w:val="22"/>
        </w:rPr>
        <w:t> </w:t>
      </w:r>
    </w:p>
    <w:p w14:paraId="399EA0F2" w14:textId="47DC7A5F" w:rsidR="00511F48" w:rsidRPr="002E4EC7" w:rsidRDefault="00511F48" w:rsidP="00003082">
      <w:pPr>
        <w:shd w:val="clear" w:color="auto" w:fill="FFFFFF"/>
        <w:spacing w:before="100" w:beforeAutospacing="1" w:after="100" w:afterAutospacing="1" w:line="270" w:lineRule="atLeast"/>
        <w:rPr>
          <w:rFonts w:ascii="Times New Roman" w:hAnsi="Times New Roman" w:cs="Times New Roman"/>
          <w:b/>
          <w:color w:val="212121"/>
          <w:sz w:val="22"/>
          <w:szCs w:val="22"/>
        </w:rPr>
      </w:pPr>
      <w:r w:rsidRPr="002E4EC7">
        <w:rPr>
          <w:rFonts w:ascii="Times New Roman" w:hAnsi="Times New Roman" w:cs="Times New Roman"/>
          <w:b/>
          <w:i/>
          <w:color w:val="212121"/>
          <w:sz w:val="22"/>
          <w:szCs w:val="22"/>
        </w:rPr>
        <w:t>SRD5A1</w:t>
      </w:r>
      <w:r w:rsidR="006043B1" w:rsidRPr="002E4EC7">
        <w:rPr>
          <w:rFonts w:ascii="Times New Roman" w:hAnsi="Times New Roman" w:cs="Times New Roman"/>
          <w:b/>
          <w:color w:val="212121"/>
          <w:sz w:val="22"/>
          <w:szCs w:val="22"/>
        </w:rPr>
        <w:t xml:space="preserve"> (30% increase q=0.24)</w:t>
      </w:r>
      <w:r w:rsidRPr="002E4EC7">
        <w:rPr>
          <w:rFonts w:ascii="Times New Roman" w:hAnsi="Times New Roman" w:cs="Times New Roman"/>
          <w:b/>
          <w:color w:val="212121"/>
          <w:sz w:val="22"/>
          <w:szCs w:val="22"/>
        </w:rPr>
        <w:t xml:space="preserve">, </w:t>
      </w:r>
      <w:r w:rsidRPr="002E4EC7">
        <w:rPr>
          <w:rFonts w:ascii="Times New Roman" w:hAnsi="Times New Roman" w:cs="Times New Roman"/>
          <w:b/>
          <w:i/>
          <w:color w:val="212121"/>
          <w:sz w:val="22"/>
          <w:szCs w:val="22"/>
        </w:rPr>
        <w:t>SRD5A3</w:t>
      </w:r>
      <w:r w:rsidR="006043B1" w:rsidRPr="002E4EC7">
        <w:rPr>
          <w:rFonts w:ascii="Times New Roman" w:hAnsi="Times New Roman" w:cs="Times New Roman"/>
          <w:b/>
          <w:color w:val="212121"/>
          <w:sz w:val="22"/>
          <w:szCs w:val="22"/>
        </w:rPr>
        <w:t xml:space="preserve"> (30% increase, q=0.14)</w:t>
      </w:r>
      <w:r w:rsidR="002E4EC7" w:rsidRPr="002E4EC7">
        <w:rPr>
          <w:rFonts w:ascii="Times New Roman" w:hAnsi="Times New Roman" w:cs="Times New Roman"/>
          <w:b/>
          <w:color w:val="212121"/>
          <w:sz w:val="22"/>
          <w:szCs w:val="22"/>
        </w:rPr>
        <w:t xml:space="preserve"> were increased but not significantly and are denoted as such.  </w:t>
      </w:r>
      <w:r w:rsidRPr="002E4EC7">
        <w:rPr>
          <w:rFonts w:ascii="Times New Roman" w:hAnsi="Times New Roman" w:cs="Times New Roman"/>
          <w:b/>
          <w:color w:val="212121"/>
          <w:sz w:val="22"/>
          <w:szCs w:val="22"/>
        </w:rPr>
        <w:t xml:space="preserve"> NSDHL</w:t>
      </w:r>
      <w:r w:rsidR="002E4EC7" w:rsidRPr="002E4EC7">
        <w:rPr>
          <w:rFonts w:ascii="Times New Roman" w:hAnsi="Times New Roman" w:cs="Times New Roman"/>
          <w:b/>
          <w:color w:val="212121"/>
          <w:sz w:val="22"/>
          <w:szCs w:val="22"/>
        </w:rPr>
        <w:t xml:space="preserve"> was removed from the graph, as it was expressed at very low levels.</w:t>
      </w:r>
      <w:r w:rsidRPr="002E4EC7">
        <w:rPr>
          <w:rFonts w:ascii="Times New Roman" w:hAnsi="Times New Roman" w:cs="Times New Roman"/>
          <w:b/>
          <w:color w:val="212121"/>
          <w:sz w:val="22"/>
          <w:szCs w:val="22"/>
        </w:rPr>
        <w:t xml:space="preserve"> </w:t>
      </w:r>
      <w:r w:rsidR="002E4EC7" w:rsidRPr="002E4EC7">
        <w:rPr>
          <w:rFonts w:ascii="Times New Roman" w:hAnsi="Times New Roman" w:cs="Times New Roman"/>
          <w:b/>
          <w:color w:val="212121"/>
          <w:sz w:val="22"/>
          <w:szCs w:val="22"/>
        </w:rPr>
        <w:t xml:space="preserve"> </w:t>
      </w:r>
      <w:r w:rsidRPr="002E4EC7">
        <w:rPr>
          <w:rFonts w:ascii="Times New Roman" w:hAnsi="Times New Roman" w:cs="Times New Roman"/>
          <w:b/>
          <w:color w:val="212121"/>
          <w:sz w:val="22"/>
          <w:szCs w:val="22"/>
        </w:rPr>
        <w:t>STS</w:t>
      </w:r>
      <w:r w:rsidR="002E4EC7" w:rsidRPr="002E4EC7">
        <w:rPr>
          <w:rFonts w:ascii="Times New Roman" w:hAnsi="Times New Roman" w:cs="Times New Roman"/>
          <w:b/>
          <w:color w:val="212121"/>
          <w:sz w:val="22"/>
          <w:szCs w:val="22"/>
        </w:rPr>
        <w:t xml:space="preserve"> (23% increase, q=0.47) was removed from the discussion and is not presented on the graph.</w:t>
      </w:r>
      <w:r w:rsidR="002E4EC7">
        <w:rPr>
          <w:rFonts w:ascii="Times New Roman" w:hAnsi="Times New Roman" w:cs="Times New Roman"/>
          <w:b/>
          <w:color w:val="212121"/>
          <w:sz w:val="22"/>
          <w:szCs w:val="22"/>
        </w:rPr>
        <w:t xml:space="preserve">  We have also </w:t>
      </w:r>
      <w:commentRangeStart w:id="0"/>
      <w:r w:rsidR="002E4EC7">
        <w:rPr>
          <w:rFonts w:ascii="Times New Roman" w:hAnsi="Times New Roman" w:cs="Times New Roman"/>
          <w:b/>
          <w:color w:val="212121"/>
          <w:sz w:val="22"/>
          <w:szCs w:val="22"/>
        </w:rPr>
        <w:t>re</w:t>
      </w:r>
      <w:r w:rsidR="008F1045">
        <w:rPr>
          <w:rFonts w:ascii="Times New Roman" w:hAnsi="Times New Roman" w:cs="Times New Roman"/>
          <w:b/>
          <w:color w:val="212121"/>
          <w:sz w:val="22"/>
          <w:szCs w:val="22"/>
        </w:rPr>
        <w:t>-</w:t>
      </w:r>
      <w:r w:rsidR="002E4EC7">
        <w:rPr>
          <w:rFonts w:ascii="Times New Roman" w:hAnsi="Times New Roman" w:cs="Times New Roman"/>
          <w:b/>
          <w:color w:val="212121"/>
          <w:sz w:val="22"/>
          <w:szCs w:val="22"/>
        </w:rPr>
        <w:t xml:space="preserve">graphed </w:t>
      </w:r>
      <w:commentRangeEnd w:id="0"/>
      <w:r w:rsidR="008F1045">
        <w:rPr>
          <w:rStyle w:val="CommentReference"/>
        </w:rPr>
        <w:commentReference w:id="0"/>
      </w:r>
      <w:r w:rsidR="002E4EC7">
        <w:rPr>
          <w:rFonts w:ascii="Times New Roman" w:hAnsi="Times New Roman" w:cs="Times New Roman"/>
          <w:b/>
          <w:color w:val="212121"/>
          <w:sz w:val="22"/>
          <w:szCs w:val="22"/>
        </w:rPr>
        <w:t>Figure 4E on separate scales for clarity.</w:t>
      </w:r>
    </w:p>
    <w:p w14:paraId="4D78A964" w14:textId="2D710F44" w:rsidR="00411DC5" w:rsidRDefault="002C575B" w:rsidP="00003082">
      <w:pPr>
        <w:shd w:val="clear" w:color="auto" w:fill="FFFFFF"/>
        <w:spacing w:before="100" w:beforeAutospacing="1" w:after="100" w:afterAutospacing="1" w:line="270" w:lineRule="atLeast"/>
        <w:rPr>
          <w:rFonts w:ascii="Times New Roman" w:hAnsi="Times New Roman" w:cs="Times New Roman"/>
          <w:color w:val="FF0000"/>
          <w:sz w:val="22"/>
          <w:szCs w:val="22"/>
        </w:rPr>
      </w:pPr>
      <w:r w:rsidRPr="002C575B">
        <w:rPr>
          <w:rFonts w:ascii="Times New Roman" w:hAnsi="Times New Roman" w:cs="Times New Roman"/>
          <w:color w:val="212121"/>
          <w:sz w:val="22"/>
          <w:szCs w:val="22"/>
        </w:rPr>
        <w:br/>
        <w:t xml:space="preserve">f.      Lines 312-14, and Figure 4F. Same as above: </w:t>
      </w:r>
      <w:proofErr w:type="spellStart"/>
      <w:r w:rsidRPr="002C575B">
        <w:rPr>
          <w:rFonts w:ascii="Times New Roman" w:hAnsi="Times New Roman" w:cs="Times New Roman"/>
          <w:color w:val="212121"/>
          <w:sz w:val="22"/>
          <w:szCs w:val="22"/>
        </w:rPr>
        <w:t>Fasn</w:t>
      </w:r>
      <w:proofErr w:type="spellEnd"/>
      <w:r w:rsidRPr="002C575B">
        <w:rPr>
          <w:rFonts w:ascii="Times New Roman" w:hAnsi="Times New Roman" w:cs="Times New Roman"/>
          <w:color w:val="212121"/>
          <w:sz w:val="22"/>
          <w:szCs w:val="22"/>
        </w:rPr>
        <w:t xml:space="preserve">, Acss2, Acs1, </w:t>
      </w:r>
      <w:proofErr w:type="spellStart"/>
      <w:r w:rsidRPr="002C575B">
        <w:rPr>
          <w:rFonts w:ascii="Times New Roman" w:hAnsi="Times New Roman" w:cs="Times New Roman"/>
          <w:color w:val="212121"/>
          <w:sz w:val="22"/>
          <w:szCs w:val="22"/>
        </w:rPr>
        <w:t>Dgat</w:t>
      </w:r>
      <w:proofErr w:type="spellEnd"/>
      <w:r w:rsidRPr="002C575B">
        <w:rPr>
          <w:rFonts w:ascii="Times New Roman" w:hAnsi="Times New Roman" w:cs="Times New Roman"/>
          <w:color w:val="212121"/>
          <w:sz w:val="22"/>
          <w:szCs w:val="22"/>
        </w:rPr>
        <w:t>, Agpat2, Acaca1 don’t appear to be increased (by definition of statistical significance or other in some cases). Please clarify this textually and visually.</w:t>
      </w:r>
      <w:r w:rsidRPr="0001436B">
        <w:rPr>
          <w:rFonts w:ascii="Times New Roman" w:hAnsi="Times New Roman" w:cs="Times New Roman"/>
          <w:color w:val="212121"/>
          <w:sz w:val="22"/>
          <w:szCs w:val="22"/>
        </w:rPr>
        <w:t> </w:t>
      </w:r>
    </w:p>
    <w:p w14:paraId="178F3A1D" w14:textId="76242A98" w:rsidR="00411DC5" w:rsidRDefault="00411DC5" w:rsidP="00003082">
      <w:pPr>
        <w:shd w:val="clear" w:color="auto" w:fill="FFFFFF"/>
        <w:spacing w:before="100" w:beforeAutospacing="1" w:after="100" w:afterAutospacing="1" w:line="270" w:lineRule="atLeast"/>
        <w:rPr>
          <w:rFonts w:ascii="Times New Roman" w:hAnsi="Times New Roman" w:cs="Times New Roman"/>
          <w:b/>
          <w:sz w:val="22"/>
          <w:szCs w:val="22"/>
        </w:rPr>
      </w:pPr>
      <w:r w:rsidRPr="00411DC5">
        <w:rPr>
          <w:rFonts w:ascii="Times New Roman" w:hAnsi="Times New Roman" w:cs="Times New Roman"/>
          <w:b/>
          <w:sz w:val="22"/>
          <w:szCs w:val="22"/>
        </w:rPr>
        <w:t xml:space="preserve">As denoted </w:t>
      </w:r>
      <w:r>
        <w:rPr>
          <w:rFonts w:ascii="Times New Roman" w:hAnsi="Times New Roman" w:cs="Times New Roman"/>
          <w:b/>
          <w:sz w:val="22"/>
          <w:szCs w:val="22"/>
        </w:rPr>
        <w:t xml:space="preserve">by the lack of asterisks, these genes are not statistically significantly increased.  P-values for all </w:t>
      </w:r>
      <w:r w:rsidR="003E0076">
        <w:rPr>
          <w:rFonts w:ascii="Times New Roman" w:hAnsi="Times New Roman" w:cs="Times New Roman"/>
          <w:b/>
          <w:sz w:val="22"/>
          <w:szCs w:val="22"/>
        </w:rPr>
        <w:t xml:space="preserve">adipose tissue </w:t>
      </w:r>
      <w:proofErr w:type="spellStart"/>
      <w:r w:rsidR="003E0076">
        <w:rPr>
          <w:rFonts w:ascii="Times New Roman" w:hAnsi="Times New Roman" w:cs="Times New Roman"/>
          <w:b/>
          <w:sz w:val="22"/>
          <w:szCs w:val="22"/>
        </w:rPr>
        <w:t>qPCR</w:t>
      </w:r>
      <w:proofErr w:type="spellEnd"/>
      <w:r w:rsidR="003E0076">
        <w:rPr>
          <w:rFonts w:ascii="Times New Roman" w:hAnsi="Times New Roman" w:cs="Times New Roman"/>
          <w:b/>
          <w:sz w:val="22"/>
          <w:szCs w:val="22"/>
        </w:rPr>
        <w:t xml:space="preserve"> are shown in the table below.  As you can see, several of these are </w:t>
      </w:r>
      <w:proofErr w:type="spellStart"/>
      <w:r w:rsidR="003E0076">
        <w:rPr>
          <w:rFonts w:ascii="Times New Roman" w:hAnsi="Times New Roman" w:cs="Times New Roman"/>
          <w:b/>
          <w:sz w:val="22"/>
          <w:szCs w:val="22"/>
        </w:rPr>
        <w:t>nomimally</w:t>
      </w:r>
      <w:proofErr w:type="spellEnd"/>
      <w:r w:rsidR="003E0076">
        <w:rPr>
          <w:rFonts w:ascii="Times New Roman" w:hAnsi="Times New Roman" w:cs="Times New Roman"/>
          <w:b/>
          <w:sz w:val="22"/>
          <w:szCs w:val="22"/>
        </w:rPr>
        <w:t xml:space="preserve"> statistically significant, but after adjusting for the number of genes tested by </w:t>
      </w:r>
      <w:proofErr w:type="spellStart"/>
      <w:r w:rsidR="003E0076">
        <w:rPr>
          <w:rFonts w:ascii="Times New Roman" w:hAnsi="Times New Roman" w:cs="Times New Roman"/>
          <w:b/>
          <w:sz w:val="22"/>
          <w:szCs w:val="22"/>
        </w:rPr>
        <w:t>qPCR</w:t>
      </w:r>
      <w:proofErr w:type="spellEnd"/>
      <w:r w:rsidR="003E0076">
        <w:rPr>
          <w:rFonts w:ascii="Times New Roman" w:hAnsi="Times New Roman" w:cs="Times New Roman"/>
          <w:b/>
          <w:sz w:val="22"/>
          <w:szCs w:val="22"/>
        </w:rPr>
        <w:t xml:space="preserve"> in these samples, and these multiple hypotheses, statistical significance was not achieved</w:t>
      </w:r>
      <w:r w:rsidR="005C5DAE">
        <w:rPr>
          <w:rFonts w:ascii="Times New Roman" w:hAnsi="Times New Roman" w:cs="Times New Roman"/>
          <w:b/>
          <w:sz w:val="22"/>
          <w:szCs w:val="22"/>
        </w:rPr>
        <w:t xml:space="preserve"> (see Table 1</w:t>
      </w:r>
      <w:r w:rsidR="00AB27E5">
        <w:rPr>
          <w:rFonts w:ascii="Times New Roman" w:hAnsi="Times New Roman" w:cs="Times New Roman"/>
          <w:b/>
          <w:sz w:val="22"/>
          <w:szCs w:val="22"/>
        </w:rPr>
        <w:t xml:space="preserve"> of this response</w:t>
      </w:r>
      <w:r w:rsidR="005C5DAE">
        <w:rPr>
          <w:rFonts w:ascii="Times New Roman" w:hAnsi="Times New Roman" w:cs="Times New Roman"/>
          <w:b/>
          <w:sz w:val="22"/>
          <w:szCs w:val="22"/>
        </w:rPr>
        <w:t>)</w:t>
      </w:r>
      <w:r w:rsidR="003E0076">
        <w:rPr>
          <w:rFonts w:ascii="Times New Roman" w:hAnsi="Times New Roman" w:cs="Times New Roman"/>
          <w:b/>
          <w:sz w:val="22"/>
          <w:szCs w:val="22"/>
        </w:rPr>
        <w:t>.</w:t>
      </w:r>
    </w:p>
    <w:p w14:paraId="524967C2" w14:textId="39A78498" w:rsidR="003E0076" w:rsidRPr="003E0076" w:rsidRDefault="003E0076" w:rsidP="00003082">
      <w:pPr>
        <w:shd w:val="clear" w:color="auto" w:fill="FFFFFF"/>
        <w:spacing w:before="100" w:beforeAutospacing="1" w:after="100" w:afterAutospacing="1" w:line="270" w:lineRule="atLeast"/>
        <w:rPr>
          <w:rFonts w:ascii="Times New Roman" w:hAnsi="Times New Roman" w:cs="Times New Roman"/>
          <w:sz w:val="22"/>
          <w:szCs w:val="22"/>
        </w:rPr>
      </w:pPr>
      <w:r>
        <w:rPr>
          <w:rFonts w:ascii="Times New Roman" w:hAnsi="Times New Roman" w:cs="Times New Roman"/>
          <w:b/>
          <w:sz w:val="22"/>
          <w:szCs w:val="22"/>
        </w:rPr>
        <w:t xml:space="preserve">Table 1: Pairwise tests for </w:t>
      </w:r>
      <w:proofErr w:type="spellStart"/>
      <w:r>
        <w:rPr>
          <w:rFonts w:ascii="Times New Roman" w:hAnsi="Times New Roman" w:cs="Times New Roman"/>
          <w:b/>
          <w:sz w:val="22"/>
          <w:szCs w:val="22"/>
        </w:rPr>
        <w:t>qPCR</w:t>
      </w:r>
      <w:proofErr w:type="spellEnd"/>
      <w:r>
        <w:rPr>
          <w:rFonts w:ascii="Times New Roman" w:hAnsi="Times New Roman" w:cs="Times New Roman"/>
          <w:b/>
          <w:sz w:val="22"/>
          <w:szCs w:val="22"/>
        </w:rPr>
        <w:t xml:space="preserve"> </w:t>
      </w:r>
      <w:r w:rsidR="00841BDA">
        <w:rPr>
          <w:rFonts w:ascii="Times New Roman" w:hAnsi="Times New Roman" w:cs="Times New Roman"/>
          <w:b/>
          <w:sz w:val="22"/>
          <w:szCs w:val="22"/>
        </w:rPr>
        <w:t>analysis</w:t>
      </w:r>
      <w:r>
        <w:rPr>
          <w:rFonts w:ascii="Times New Roman" w:hAnsi="Times New Roman" w:cs="Times New Roman"/>
          <w:b/>
          <w:sz w:val="22"/>
          <w:szCs w:val="22"/>
        </w:rPr>
        <w:t xml:space="preserve"> </w:t>
      </w:r>
      <w:r w:rsidR="00841BDA">
        <w:rPr>
          <w:rFonts w:ascii="Times New Roman" w:hAnsi="Times New Roman" w:cs="Times New Roman"/>
          <w:b/>
          <w:sz w:val="22"/>
          <w:szCs w:val="22"/>
        </w:rPr>
        <w:t>of</w:t>
      </w:r>
      <w:r>
        <w:rPr>
          <w:rFonts w:ascii="Times New Roman" w:hAnsi="Times New Roman" w:cs="Times New Roman"/>
          <w:b/>
          <w:sz w:val="22"/>
          <w:szCs w:val="22"/>
        </w:rPr>
        <w:t xml:space="preserve"> WAT.  </w:t>
      </w:r>
      <w:r w:rsidRPr="003E0076">
        <w:rPr>
          <w:rFonts w:ascii="Times New Roman" w:hAnsi="Times New Roman" w:cs="Times New Roman"/>
          <w:sz w:val="22"/>
          <w:szCs w:val="22"/>
        </w:rPr>
        <w:t>The q-value used to denote significance in this manuscript</w:t>
      </w:r>
      <w:r w:rsidR="005C5DAE">
        <w:rPr>
          <w:rFonts w:ascii="Times New Roman" w:hAnsi="Times New Roman" w:cs="Times New Roman"/>
          <w:sz w:val="22"/>
          <w:szCs w:val="22"/>
        </w:rPr>
        <w:t xml:space="preserve"> is </w:t>
      </w:r>
      <w:r w:rsidRPr="003E0076">
        <w:rPr>
          <w:rFonts w:ascii="Times New Roman" w:hAnsi="Times New Roman" w:cs="Times New Roman"/>
          <w:sz w:val="22"/>
          <w:szCs w:val="22"/>
        </w:rPr>
        <w:t>the p-value from the appropriate statistical test (shown in “Test”</w:t>
      </w:r>
      <w:r w:rsidR="005C5DAE">
        <w:rPr>
          <w:rFonts w:ascii="Times New Roman" w:hAnsi="Times New Roman" w:cs="Times New Roman"/>
          <w:sz w:val="22"/>
          <w:szCs w:val="22"/>
        </w:rPr>
        <w:t>)</w:t>
      </w:r>
      <w:r w:rsidRPr="003E0076">
        <w:rPr>
          <w:rFonts w:ascii="Times New Roman" w:hAnsi="Times New Roman" w:cs="Times New Roman"/>
          <w:sz w:val="22"/>
          <w:szCs w:val="22"/>
        </w:rPr>
        <w:t xml:space="preserve">, adjusted by the method of </w:t>
      </w:r>
      <w:proofErr w:type="spellStart"/>
      <w:r w:rsidRPr="003E0076">
        <w:rPr>
          <w:rFonts w:ascii="Times New Roman" w:hAnsi="Times New Roman" w:cs="Times New Roman"/>
          <w:sz w:val="22"/>
          <w:szCs w:val="22"/>
        </w:rPr>
        <w:t>Benjamini</w:t>
      </w:r>
      <w:proofErr w:type="spellEnd"/>
      <w:r w:rsidRPr="003E0076">
        <w:rPr>
          <w:rFonts w:ascii="Times New Roman" w:hAnsi="Times New Roman" w:cs="Times New Roman"/>
          <w:sz w:val="22"/>
          <w:szCs w:val="22"/>
        </w:rPr>
        <w:t xml:space="preserve"> and Hochberg for all the genes tested</w:t>
      </w:r>
      <w:r w:rsidR="005C5DAE">
        <w:rPr>
          <w:rFonts w:ascii="Times New Roman" w:hAnsi="Times New Roman" w:cs="Times New Roman"/>
          <w:sz w:val="22"/>
          <w:szCs w:val="22"/>
        </w:rPr>
        <w:t xml:space="preserve"> throughout the manuscript</w:t>
      </w:r>
      <w:r w:rsidRPr="003E0076">
        <w:rPr>
          <w:rFonts w:ascii="Times New Roman" w:hAnsi="Times New Roman" w:cs="Times New Roman"/>
          <w:sz w:val="22"/>
          <w:szCs w:val="22"/>
        </w:rPr>
        <w:t xml:space="preserve"> (n=24).</w:t>
      </w:r>
      <w:r>
        <w:rPr>
          <w:rFonts w:ascii="Times New Roman" w:hAnsi="Times New Roman" w:cs="Times New Roman"/>
          <w:sz w:val="22"/>
          <w:szCs w:val="22"/>
        </w:rPr>
        <w:t xml:space="preserve">  The columns marked </w:t>
      </w:r>
      <w:proofErr w:type="spellStart"/>
      <w:proofErr w:type="gramStart"/>
      <w:r>
        <w:rPr>
          <w:rFonts w:ascii="Times New Roman" w:hAnsi="Times New Roman" w:cs="Times New Roman"/>
          <w:sz w:val="22"/>
          <w:szCs w:val="22"/>
        </w:rPr>
        <w:t>shapiro</w:t>
      </w:r>
      <w:proofErr w:type="spellEnd"/>
      <w:proofErr w:type="gramEnd"/>
      <w:r>
        <w:rPr>
          <w:rFonts w:ascii="Times New Roman" w:hAnsi="Times New Roman" w:cs="Times New Roman"/>
          <w:sz w:val="22"/>
          <w:szCs w:val="22"/>
        </w:rPr>
        <w:t xml:space="preserve"> are the p-values from the Shapiro-</w:t>
      </w:r>
      <w:proofErr w:type="spellStart"/>
      <w:r>
        <w:rPr>
          <w:rFonts w:ascii="Times New Roman" w:hAnsi="Times New Roman" w:cs="Times New Roman"/>
          <w:sz w:val="22"/>
          <w:szCs w:val="22"/>
        </w:rPr>
        <w:t>Wilk</w:t>
      </w:r>
      <w:proofErr w:type="spellEnd"/>
      <w:r>
        <w:rPr>
          <w:rFonts w:ascii="Times New Roman" w:hAnsi="Times New Roman" w:cs="Times New Roman"/>
          <w:sz w:val="22"/>
          <w:szCs w:val="22"/>
        </w:rPr>
        <w:t xml:space="preserve"> tests, which evaluate normality and the column marked </w:t>
      </w:r>
      <w:proofErr w:type="spellStart"/>
      <w:r>
        <w:rPr>
          <w:rFonts w:ascii="Times New Roman" w:hAnsi="Times New Roman" w:cs="Times New Roman"/>
          <w:sz w:val="22"/>
          <w:szCs w:val="22"/>
        </w:rPr>
        <w:t>levene</w:t>
      </w:r>
      <w:proofErr w:type="spellEnd"/>
      <w:r>
        <w:rPr>
          <w:rFonts w:ascii="Times New Roman" w:hAnsi="Times New Roman" w:cs="Times New Roman"/>
          <w:sz w:val="22"/>
          <w:szCs w:val="22"/>
        </w:rPr>
        <w:t xml:space="preserve"> indicates the p-value from </w:t>
      </w:r>
      <w:proofErr w:type="spellStart"/>
      <w:r>
        <w:rPr>
          <w:rFonts w:ascii="Times New Roman" w:hAnsi="Times New Roman" w:cs="Times New Roman"/>
          <w:sz w:val="22"/>
          <w:szCs w:val="22"/>
        </w:rPr>
        <w:t>Levene’s</w:t>
      </w:r>
      <w:proofErr w:type="spellEnd"/>
      <w:r>
        <w:rPr>
          <w:rFonts w:ascii="Times New Roman" w:hAnsi="Times New Roman" w:cs="Times New Roman"/>
          <w:sz w:val="22"/>
          <w:szCs w:val="22"/>
        </w:rPr>
        <w:t xml:space="preserve"> test</w:t>
      </w:r>
    </w:p>
    <w:tbl>
      <w:tblPr>
        <w:tblW w:w="0" w:type="auto"/>
        <w:jc w:val="center"/>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918"/>
        <w:gridCol w:w="1539"/>
        <w:gridCol w:w="1333"/>
        <w:gridCol w:w="785"/>
        <w:gridCol w:w="1003"/>
        <w:gridCol w:w="878"/>
        <w:gridCol w:w="878"/>
      </w:tblGrid>
      <w:tr w:rsidR="003E0076" w:rsidRPr="003E0076" w14:paraId="646B5D61" w14:textId="77777777" w:rsidTr="00841BDA">
        <w:trPr>
          <w:jc w:val="center"/>
        </w:trPr>
        <w:tc>
          <w:tcPr>
            <w:tcW w:w="91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7622A581" w14:textId="3B216C03" w:rsidR="003E0076" w:rsidRPr="00AB27E5" w:rsidRDefault="00AB27E5" w:rsidP="003E0076">
            <w:pPr>
              <w:spacing w:line="300" w:lineRule="atLeast"/>
              <w:rPr>
                <w:rFonts w:ascii="Helvetica Neue" w:eastAsia="Times New Roman" w:hAnsi="Helvetica Neue" w:cs="Times New Roman"/>
                <w:b/>
                <w:bCs/>
                <w:color w:val="333333"/>
                <w:sz w:val="21"/>
                <w:szCs w:val="21"/>
              </w:rPr>
            </w:pPr>
            <w:r>
              <w:rPr>
                <w:rFonts w:ascii="Helvetica Neue" w:eastAsia="Times New Roman" w:hAnsi="Helvetica Neue" w:cs="Times New Roman"/>
                <w:b/>
                <w:bCs/>
                <w:color w:val="333333"/>
                <w:sz w:val="21"/>
                <w:szCs w:val="21"/>
              </w:rPr>
              <w:t>Gene</w:t>
            </w:r>
          </w:p>
        </w:tc>
        <w:tc>
          <w:tcPr>
            <w:tcW w:w="1539"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2A343356" w14:textId="77777777" w:rsidR="003E0076" w:rsidRPr="003E0076" w:rsidRDefault="003E0076" w:rsidP="003E0076">
            <w:pPr>
              <w:spacing w:line="300" w:lineRule="atLeast"/>
              <w:jc w:val="center"/>
              <w:rPr>
                <w:rFonts w:ascii="Helvetica Neue" w:eastAsia="Times New Roman" w:hAnsi="Helvetica Neue" w:cs="Times New Roman"/>
                <w:b/>
                <w:bCs/>
                <w:color w:val="333333"/>
                <w:sz w:val="21"/>
                <w:szCs w:val="21"/>
              </w:rPr>
            </w:pPr>
            <w:proofErr w:type="spellStart"/>
            <w:proofErr w:type="gramStart"/>
            <w:r w:rsidRPr="003E0076">
              <w:rPr>
                <w:rFonts w:ascii="Helvetica Neue" w:eastAsia="Times New Roman" w:hAnsi="Helvetica Neue" w:cs="Times New Roman"/>
                <w:b/>
                <w:bCs/>
                <w:color w:val="333333"/>
                <w:sz w:val="21"/>
                <w:szCs w:val="21"/>
              </w:rPr>
              <w:t>shapiro</w:t>
            </w:r>
            <w:proofErr w:type="spellEnd"/>
            <w:proofErr w:type="gramEnd"/>
            <w:r w:rsidRPr="003E0076">
              <w:rPr>
                <w:rFonts w:ascii="Helvetica Neue" w:eastAsia="Times New Roman" w:hAnsi="Helvetica Neue" w:cs="Times New Roman"/>
                <w:b/>
                <w:bCs/>
                <w:color w:val="333333"/>
                <w:sz w:val="21"/>
                <w:szCs w:val="21"/>
              </w:rPr>
              <w:t>-water</w:t>
            </w:r>
          </w:p>
        </w:tc>
        <w:tc>
          <w:tcPr>
            <w:tcW w:w="1333"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2FA22C41" w14:textId="77777777" w:rsidR="003E0076" w:rsidRPr="003E0076" w:rsidRDefault="003E0076" w:rsidP="003E0076">
            <w:pPr>
              <w:spacing w:line="300" w:lineRule="atLeast"/>
              <w:jc w:val="center"/>
              <w:rPr>
                <w:rFonts w:ascii="Helvetica Neue" w:eastAsia="Times New Roman" w:hAnsi="Helvetica Neue" w:cs="Times New Roman"/>
                <w:b/>
                <w:bCs/>
                <w:color w:val="333333"/>
                <w:sz w:val="21"/>
                <w:szCs w:val="21"/>
              </w:rPr>
            </w:pPr>
            <w:proofErr w:type="spellStart"/>
            <w:proofErr w:type="gramStart"/>
            <w:r w:rsidRPr="003E0076">
              <w:rPr>
                <w:rFonts w:ascii="Helvetica Neue" w:eastAsia="Times New Roman" w:hAnsi="Helvetica Neue" w:cs="Times New Roman"/>
                <w:b/>
                <w:bCs/>
                <w:color w:val="333333"/>
                <w:sz w:val="21"/>
                <w:szCs w:val="21"/>
              </w:rPr>
              <w:t>shapiro</w:t>
            </w:r>
            <w:proofErr w:type="gramEnd"/>
            <w:r w:rsidRPr="003E0076">
              <w:rPr>
                <w:rFonts w:ascii="Helvetica Neue" w:eastAsia="Times New Roman" w:hAnsi="Helvetica Neue" w:cs="Times New Roman"/>
                <w:b/>
                <w:bCs/>
                <w:color w:val="333333"/>
                <w:sz w:val="21"/>
                <w:szCs w:val="21"/>
              </w:rPr>
              <w:t>-dex</w:t>
            </w:r>
            <w:proofErr w:type="spellEnd"/>
          </w:p>
        </w:tc>
        <w:tc>
          <w:tcPr>
            <w:tcW w:w="78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7B88946C" w14:textId="77777777" w:rsidR="003E0076" w:rsidRPr="003E0076" w:rsidRDefault="003E0076" w:rsidP="003E0076">
            <w:pPr>
              <w:spacing w:line="300" w:lineRule="atLeast"/>
              <w:jc w:val="center"/>
              <w:rPr>
                <w:rFonts w:ascii="Helvetica Neue" w:eastAsia="Times New Roman" w:hAnsi="Helvetica Neue" w:cs="Times New Roman"/>
                <w:b/>
                <w:bCs/>
                <w:color w:val="333333"/>
                <w:sz w:val="21"/>
                <w:szCs w:val="21"/>
              </w:rPr>
            </w:pPr>
            <w:proofErr w:type="spellStart"/>
            <w:proofErr w:type="gramStart"/>
            <w:r w:rsidRPr="003E0076">
              <w:rPr>
                <w:rFonts w:ascii="Helvetica Neue" w:eastAsia="Times New Roman" w:hAnsi="Helvetica Neue" w:cs="Times New Roman"/>
                <w:b/>
                <w:bCs/>
                <w:color w:val="333333"/>
                <w:sz w:val="21"/>
                <w:szCs w:val="21"/>
              </w:rPr>
              <w:t>levene</w:t>
            </w:r>
            <w:proofErr w:type="spellEnd"/>
            <w:proofErr w:type="gramEnd"/>
          </w:p>
        </w:tc>
        <w:tc>
          <w:tcPr>
            <w:tcW w:w="1003"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41B2F922" w14:textId="77777777" w:rsidR="003E0076" w:rsidRPr="003E0076" w:rsidRDefault="003E0076" w:rsidP="003E0076">
            <w:pPr>
              <w:spacing w:line="300" w:lineRule="atLeast"/>
              <w:jc w:val="center"/>
              <w:rPr>
                <w:rFonts w:ascii="Helvetica Neue" w:eastAsia="Times New Roman" w:hAnsi="Helvetica Neue" w:cs="Times New Roman"/>
                <w:b/>
                <w:bCs/>
                <w:color w:val="333333"/>
                <w:sz w:val="21"/>
                <w:szCs w:val="21"/>
              </w:rPr>
            </w:pPr>
            <w:r w:rsidRPr="003E0076">
              <w:rPr>
                <w:rFonts w:ascii="Helvetica Neue" w:eastAsia="Times New Roman" w:hAnsi="Helvetica Neue" w:cs="Times New Roman"/>
                <w:b/>
                <w:bCs/>
                <w:color w:val="333333"/>
                <w:sz w:val="21"/>
                <w:szCs w:val="21"/>
              </w:rPr>
              <w:t>Test</w:t>
            </w:r>
          </w:p>
        </w:tc>
        <w:tc>
          <w:tcPr>
            <w:tcW w:w="87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0A0C579C" w14:textId="371F9B39" w:rsidR="003E0076" w:rsidRPr="003E0076" w:rsidRDefault="003E0076" w:rsidP="003E0076">
            <w:pPr>
              <w:spacing w:line="300" w:lineRule="atLeast"/>
              <w:jc w:val="center"/>
              <w:rPr>
                <w:rFonts w:ascii="Helvetica Neue" w:eastAsia="Times New Roman" w:hAnsi="Helvetica Neue" w:cs="Times New Roman"/>
                <w:b/>
                <w:bCs/>
                <w:color w:val="333333"/>
                <w:sz w:val="21"/>
                <w:szCs w:val="21"/>
              </w:rPr>
            </w:pPr>
            <w:proofErr w:type="gramStart"/>
            <w:r w:rsidRPr="003E0076">
              <w:rPr>
                <w:rFonts w:ascii="Helvetica Neue" w:eastAsia="Times New Roman" w:hAnsi="Helvetica Neue" w:cs="Times New Roman"/>
                <w:b/>
                <w:bCs/>
                <w:color w:val="333333"/>
                <w:sz w:val="21"/>
                <w:szCs w:val="21"/>
              </w:rPr>
              <w:t>p</w:t>
            </w:r>
            <w:proofErr w:type="gramEnd"/>
            <w:r w:rsidR="005C5DAE">
              <w:rPr>
                <w:rFonts w:ascii="Helvetica Neue" w:eastAsia="Times New Roman" w:hAnsi="Helvetica Neue" w:cs="Times New Roman"/>
                <w:b/>
                <w:bCs/>
                <w:color w:val="333333"/>
                <w:sz w:val="21"/>
                <w:szCs w:val="21"/>
              </w:rPr>
              <w:t>-</w:t>
            </w:r>
            <w:r w:rsidRPr="003E0076">
              <w:rPr>
                <w:rFonts w:ascii="Helvetica Neue" w:eastAsia="Times New Roman" w:hAnsi="Helvetica Neue" w:cs="Times New Roman"/>
                <w:b/>
                <w:bCs/>
                <w:color w:val="333333"/>
                <w:sz w:val="21"/>
                <w:szCs w:val="21"/>
              </w:rPr>
              <w:t>val</w:t>
            </w:r>
            <w:r w:rsidR="005C5DAE">
              <w:rPr>
                <w:rFonts w:ascii="Helvetica Neue" w:eastAsia="Times New Roman" w:hAnsi="Helvetica Neue" w:cs="Times New Roman"/>
                <w:b/>
                <w:bCs/>
                <w:color w:val="333333"/>
                <w:sz w:val="21"/>
                <w:szCs w:val="21"/>
              </w:rPr>
              <w:t>ue</w:t>
            </w:r>
          </w:p>
        </w:tc>
        <w:tc>
          <w:tcPr>
            <w:tcW w:w="87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1689AF60" w14:textId="5EE82B96" w:rsidR="003E0076" w:rsidRPr="003E0076" w:rsidRDefault="005C5DAE" w:rsidP="003E0076">
            <w:pPr>
              <w:spacing w:line="300" w:lineRule="atLeast"/>
              <w:jc w:val="center"/>
              <w:rPr>
                <w:rFonts w:ascii="Helvetica Neue" w:eastAsia="Times New Roman" w:hAnsi="Helvetica Neue" w:cs="Times New Roman"/>
                <w:b/>
                <w:bCs/>
                <w:color w:val="333333"/>
                <w:sz w:val="21"/>
                <w:szCs w:val="21"/>
              </w:rPr>
            </w:pPr>
            <w:proofErr w:type="gramStart"/>
            <w:r>
              <w:rPr>
                <w:rFonts w:ascii="Helvetica Neue" w:eastAsia="Times New Roman" w:hAnsi="Helvetica Neue" w:cs="Times New Roman"/>
                <w:b/>
                <w:bCs/>
                <w:color w:val="333333"/>
                <w:sz w:val="21"/>
                <w:szCs w:val="21"/>
              </w:rPr>
              <w:t>q</w:t>
            </w:r>
            <w:proofErr w:type="gramEnd"/>
            <w:r>
              <w:rPr>
                <w:rFonts w:ascii="Helvetica Neue" w:eastAsia="Times New Roman" w:hAnsi="Helvetica Neue" w:cs="Times New Roman"/>
                <w:b/>
                <w:bCs/>
                <w:color w:val="333333"/>
                <w:sz w:val="21"/>
                <w:szCs w:val="21"/>
              </w:rPr>
              <w:t>-value</w:t>
            </w:r>
          </w:p>
        </w:tc>
      </w:tr>
      <w:tr w:rsidR="003E0076" w:rsidRPr="003E0076" w14:paraId="64BF99FF" w14:textId="77777777" w:rsidTr="00841BDA">
        <w:trPr>
          <w:jc w:val="center"/>
        </w:trPr>
        <w:tc>
          <w:tcPr>
            <w:tcW w:w="91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05EA47F4" w14:textId="77777777" w:rsidR="003E0076" w:rsidRPr="003E0076" w:rsidRDefault="003E0076" w:rsidP="003E0076">
            <w:pPr>
              <w:spacing w:line="300" w:lineRule="atLeast"/>
              <w:rPr>
                <w:rFonts w:ascii="Helvetica Neue" w:eastAsia="Times New Roman" w:hAnsi="Helvetica Neue" w:cs="Times New Roman"/>
                <w:i/>
                <w:color w:val="333333"/>
                <w:sz w:val="21"/>
                <w:szCs w:val="21"/>
              </w:rPr>
            </w:pPr>
            <w:proofErr w:type="spellStart"/>
            <w:r w:rsidRPr="003E0076">
              <w:rPr>
                <w:rFonts w:ascii="Helvetica Neue" w:eastAsia="Times New Roman" w:hAnsi="Helvetica Neue" w:cs="Times New Roman"/>
                <w:i/>
                <w:color w:val="333333"/>
                <w:sz w:val="21"/>
                <w:szCs w:val="21"/>
              </w:rPr>
              <w:t>Acaca</w:t>
            </w:r>
            <w:proofErr w:type="spellEnd"/>
          </w:p>
        </w:tc>
        <w:tc>
          <w:tcPr>
            <w:tcW w:w="1539"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07D71CD5"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0.004</w:t>
            </w:r>
          </w:p>
        </w:tc>
        <w:tc>
          <w:tcPr>
            <w:tcW w:w="1333"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6279CBE7"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0.970</w:t>
            </w:r>
          </w:p>
        </w:tc>
        <w:tc>
          <w:tcPr>
            <w:tcW w:w="78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7590436B"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0.471</w:t>
            </w:r>
          </w:p>
        </w:tc>
        <w:tc>
          <w:tcPr>
            <w:tcW w:w="1003"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3A774C4B"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Wilcoxon</w:t>
            </w:r>
          </w:p>
        </w:tc>
        <w:tc>
          <w:tcPr>
            <w:tcW w:w="87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0DB6ACCB"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0.018</w:t>
            </w:r>
          </w:p>
        </w:tc>
        <w:tc>
          <w:tcPr>
            <w:tcW w:w="87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340FAF87"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0.070</w:t>
            </w:r>
          </w:p>
        </w:tc>
      </w:tr>
      <w:tr w:rsidR="003E0076" w:rsidRPr="003E0076" w14:paraId="26BFA271" w14:textId="77777777" w:rsidTr="00841BDA">
        <w:trPr>
          <w:jc w:val="center"/>
        </w:trPr>
        <w:tc>
          <w:tcPr>
            <w:tcW w:w="91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2583B2AA" w14:textId="77777777" w:rsidR="003E0076" w:rsidRPr="003E0076" w:rsidRDefault="003E0076" w:rsidP="003E0076">
            <w:pPr>
              <w:spacing w:line="300" w:lineRule="atLeast"/>
              <w:rPr>
                <w:rFonts w:ascii="Helvetica Neue" w:eastAsia="Times New Roman" w:hAnsi="Helvetica Neue" w:cs="Times New Roman"/>
                <w:i/>
                <w:color w:val="333333"/>
                <w:sz w:val="21"/>
                <w:szCs w:val="21"/>
              </w:rPr>
            </w:pPr>
            <w:r w:rsidRPr="003E0076">
              <w:rPr>
                <w:rFonts w:ascii="Helvetica Neue" w:eastAsia="Times New Roman" w:hAnsi="Helvetica Neue" w:cs="Times New Roman"/>
                <w:i/>
                <w:color w:val="333333"/>
                <w:sz w:val="21"/>
                <w:szCs w:val="21"/>
              </w:rPr>
              <w:t>Aco1</w:t>
            </w:r>
          </w:p>
        </w:tc>
        <w:tc>
          <w:tcPr>
            <w:tcW w:w="1539"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4869F43B"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0.253</w:t>
            </w:r>
          </w:p>
        </w:tc>
        <w:tc>
          <w:tcPr>
            <w:tcW w:w="1333"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23CB586C"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0.152</w:t>
            </w:r>
          </w:p>
        </w:tc>
        <w:tc>
          <w:tcPr>
            <w:tcW w:w="78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4B0BEAAB"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0.073</w:t>
            </w:r>
          </w:p>
        </w:tc>
        <w:tc>
          <w:tcPr>
            <w:tcW w:w="1003"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23368E3F"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Student</w:t>
            </w:r>
          </w:p>
        </w:tc>
        <w:tc>
          <w:tcPr>
            <w:tcW w:w="87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7EFBBE7B"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0.195</w:t>
            </w:r>
          </w:p>
        </w:tc>
        <w:tc>
          <w:tcPr>
            <w:tcW w:w="87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1AC76C59"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0.260</w:t>
            </w:r>
          </w:p>
        </w:tc>
      </w:tr>
      <w:tr w:rsidR="003E0076" w:rsidRPr="003E0076" w14:paraId="23DAE506" w14:textId="77777777" w:rsidTr="00841BDA">
        <w:trPr>
          <w:jc w:val="center"/>
        </w:trPr>
        <w:tc>
          <w:tcPr>
            <w:tcW w:w="91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20C78ED0" w14:textId="77777777" w:rsidR="003E0076" w:rsidRPr="003E0076" w:rsidRDefault="003E0076" w:rsidP="003E0076">
            <w:pPr>
              <w:spacing w:line="300" w:lineRule="atLeast"/>
              <w:rPr>
                <w:rFonts w:ascii="Helvetica Neue" w:eastAsia="Times New Roman" w:hAnsi="Helvetica Neue" w:cs="Times New Roman"/>
                <w:i/>
                <w:color w:val="333333"/>
                <w:sz w:val="21"/>
                <w:szCs w:val="21"/>
              </w:rPr>
            </w:pPr>
            <w:r w:rsidRPr="003E0076">
              <w:rPr>
                <w:rFonts w:ascii="Helvetica Neue" w:eastAsia="Times New Roman" w:hAnsi="Helvetica Neue" w:cs="Times New Roman"/>
                <w:i/>
                <w:color w:val="333333"/>
                <w:sz w:val="21"/>
                <w:szCs w:val="21"/>
              </w:rPr>
              <w:t>Acsl1</w:t>
            </w:r>
          </w:p>
        </w:tc>
        <w:tc>
          <w:tcPr>
            <w:tcW w:w="1539"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22BE7929"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0.068</w:t>
            </w:r>
          </w:p>
        </w:tc>
        <w:tc>
          <w:tcPr>
            <w:tcW w:w="1333"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003AEB32"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0.306</w:t>
            </w:r>
          </w:p>
        </w:tc>
        <w:tc>
          <w:tcPr>
            <w:tcW w:w="78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6F5D93B6"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0.006</w:t>
            </w:r>
          </w:p>
        </w:tc>
        <w:tc>
          <w:tcPr>
            <w:tcW w:w="1003"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73F88FF2" w14:textId="1B8E3BC4"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Welch</w:t>
            </w:r>
            <w:r>
              <w:rPr>
                <w:rFonts w:ascii="Helvetica Neue" w:eastAsia="Times New Roman" w:hAnsi="Helvetica Neue" w:cs="Times New Roman"/>
                <w:color w:val="333333"/>
                <w:sz w:val="21"/>
                <w:szCs w:val="21"/>
              </w:rPr>
              <w:t>’</w:t>
            </w:r>
            <w:r w:rsidRPr="003E0076">
              <w:rPr>
                <w:rFonts w:ascii="Helvetica Neue" w:eastAsia="Times New Roman" w:hAnsi="Helvetica Neue" w:cs="Times New Roman"/>
                <w:color w:val="333333"/>
                <w:sz w:val="21"/>
                <w:szCs w:val="21"/>
              </w:rPr>
              <w:t>s</w:t>
            </w:r>
          </w:p>
        </w:tc>
        <w:tc>
          <w:tcPr>
            <w:tcW w:w="87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21B7359F"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0.129</w:t>
            </w:r>
          </w:p>
        </w:tc>
        <w:tc>
          <w:tcPr>
            <w:tcW w:w="87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0C90CE3C"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0.193</w:t>
            </w:r>
          </w:p>
        </w:tc>
      </w:tr>
      <w:tr w:rsidR="003E0076" w:rsidRPr="003E0076" w14:paraId="1067E48D" w14:textId="77777777" w:rsidTr="00841BDA">
        <w:trPr>
          <w:jc w:val="center"/>
        </w:trPr>
        <w:tc>
          <w:tcPr>
            <w:tcW w:w="91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1F90DD04" w14:textId="77777777" w:rsidR="003E0076" w:rsidRPr="003E0076" w:rsidRDefault="003E0076" w:rsidP="003E0076">
            <w:pPr>
              <w:spacing w:line="300" w:lineRule="atLeast"/>
              <w:rPr>
                <w:rFonts w:ascii="Helvetica Neue" w:eastAsia="Times New Roman" w:hAnsi="Helvetica Neue" w:cs="Times New Roman"/>
                <w:i/>
                <w:color w:val="333333"/>
                <w:sz w:val="21"/>
                <w:szCs w:val="21"/>
              </w:rPr>
            </w:pPr>
            <w:r w:rsidRPr="003E0076">
              <w:rPr>
                <w:rFonts w:ascii="Helvetica Neue" w:eastAsia="Times New Roman" w:hAnsi="Helvetica Neue" w:cs="Times New Roman"/>
                <w:i/>
                <w:color w:val="333333"/>
                <w:sz w:val="21"/>
                <w:szCs w:val="21"/>
              </w:rPr>
              <w:t>Acss2</w:t>
            </w:r>
          </w:p>
        </w:tc>
        <w:tc>
          <w:tcPr>
            <w:tcW w:w="1539"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137BA105"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0.018</w:t>
            </w:r>
          </w:p>
        </w:tc>
        <w:tc>
          <w:tcPr>
            <w:tcW w:w="1333"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08DD09FF"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0.131</w:t>
            </w:r>
          </w:p>
        </w:tc>
        <w:tc>
          <w:tcPr>
            <w:tcW w:w="78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22D53290"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0.304</w:t>
            </w:r>
          </w:p>
        </w:tc>
        <w:tc>
          <w:tcPr>
            <w:tcW w:w="1003"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68017742"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Wilcoxon</w:t>
            </w:r>
          </w:p>
        </w:tc>
        <w:tc>
          <w:tcPr>
            <w:tcW w:w="87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1B48FA9E"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0.412</w:t>
            </w:r>
          </w:p>
        </w:tc>
        <w:tc>
          <w:tcPr>
            <w:tcW w:w="87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59C3387E"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0.449</w:t>
            </w:r>
          </w:p>
        </w:tc>
      </w:tr>
      <w:tr w:rsidR="003E0076" w:rsidRPr="003E0076" w14:paraId="1A5E8F92" w14:textId="77777777" w:rsidTr="00841BDA">
        <w:trPr>
          <w:jc w:val="center"/>
        </w:trPr>
        <w:tc>
          <w:tcPr>
            <w:tcW w:w="91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7CB7B92E" w14:textId="77777777" w:rsidR="003E0076" w:rsidRPr="003E0076" w:rsidRDefault="003E0076" w:rsidP="003E0076">
            <w:pPr>
              <w:spacing w:line="300" w:lineRule="atLeast"/>
              <w:rPr>
                <w:rFonts w:ascii="Helvetica Neue" w:eastAsia="Times New Roman" w:hAnsi="Helvetica Neue" w:cs="Times New Roman"/>
                <w:i/>
                <w:color w:val="333333"/>
                <w:sz w:val="21"/>
                <w:szCs w:val="21"/>
              </w:rPr>
            </w:pPr>
            <w:r w:rsidRPr="003E0076">
              <w:rPr>
                <w:rFonts w:ascii="Helvetica Neue" w:eastAsia="Times New Roman" w:hAnsi="Helvetica Neue" w:cs="Times New Roman"/>
                <w:i/>
                <w:color w:val="333333"/>
                <w:sz w:val="21"/>
                <w:szCs w:val="21"/>
              </w:rPr>
              <w:t>Agpat2</w:t>
            </w:r>
          </w:p>
        </w:tc>
        <w:tc>
          <w:tcPr>
            <w:tcW w:w="1539"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2F481040"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0.664</w:t>
            </w:r>
          </w:p>
        </w:tc>
        <w:tc>
          <w:tcPr>
            <w:tcW w:w="1333"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7AA42882"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0.054</w:t>
            </w:r>
          </w:p>
        </w:tc>
        <w:tc>
          <w:tcPr>
            <w:tcW w:w="78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06B30B73"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0.652</w:t>
            </w:r>
          </w:p>
        </w:tc>
        <w:tc>
          <w:tcPr>
            <w:tcW w:w="1003"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1DCAF6F2"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Student</w:t>
            </w:r>
          </w:p>
        </w:tc>
        <w:tc>
          <w:tcPr>
            <w:tcW w:w="87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0E707649"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0.059</w:t>
            </w:r>
          </w:p>
        </w:tc>
        <w:tc>
          <w:tcPr>
            <w:tcW w:w="87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0B76963B"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0.133</w:t>
            </w:r>
          </w:p>
        </w:tc>
      </w:tr>
      <w:tr w:rsidR="003E0076" w:rsidRPr="003E0076" w14:paraId="00BFB53E" w14:textId="77777777" w:rsidTr="00841BDA">
        <w:trPr>
          <w:jc w:val="center"/>
        </w:trPr>
        <w:tc>
          <w:tcPr>
            <w:tcW w:w="91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38B69454" w14:textId="77777777" w:rsidR="003E0076" w:rsidRPr="003E0076" w:rsidRDefault="003E0076" w:rsidP="003E0076">
            <w:pPr>
              <w:spacing w:line="300" w:lineRule="atLeast"/>
              <w:rPr>
                <w:rFonts w:ascii="Helvetica Neue" w:eastAsia="Times New Roman" w:hAnsi="Helvetica Neue" w:cs="Times New Roman"/>
                <w:i/>
                <w:color w:val="333333"/>
                <w:sz w:val="21"/>
                <w:szCs w:val="21"/>
              </w:rPr>
            </w:pPr>
            <w:r w:rsidRPr="003E0076">
              <w:rPr>
                <w:rFonts w:ascii="Helvetica Neue" w:eastAsia="Times New Roman" w:hAnsi="Helvetica Neue" w:cs="Times New Roman"/>
                <w:i/>
                <w:color w:val="333333"/>
                <w:sz w:val="21"/>
                <w:szCs w:val="21"/>
              </w:rPr>
              <w:t>Dgat2</w:t>
            </w:r>
          </w:p>
        </w:tc>
        <w:tc>
          <w:tcPr>
            <w:tcW w:w="1539"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4F652E82"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0.818</w:t>
            </w:r>
          </w:p>
        </w:tc>
        <w:tc>
          <w:tcPr>
            <w:tcW w:w="1333"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77B622D1"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0.550</w:t>
            </w:r>
          </w:p>
        </w:tc>
        <w:tc>
          <w:tcPr>
            <w:tcW w:w="78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216293DB"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0.331</w:t>
            </w:r>
          </w:p>
        </w:tc>
        <w:tc>
          <w:tcPr>
            <w:tcW w:w="1003"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5DCEE9A3"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Student</w:t>
            </w:r>
          </w:p>
        </w:tc>
        <w:tc>
          <w:tcPr>
            <w:tcW w:w="87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65E5EB14"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0.031</w:t>
            </w:r>
          </w:p>
        </w:tc>
        <w:tc>
          <w:tcPr>
            <w:tcW w:w="87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40784870"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0.094</w:t>
            </w:r>
          </w:p>
        </w:tc>
      </w:tr>
      <w:tr w:rsidR="003E0076" w:rsidRPr="003E0076" w14:paraId="7EEAAAD4" w14:textId="77777777" w:rsidTr="00841BDA">
        <w:trPr>
          <w:jc w:val="center"/>
        </w:trPr>
        <w:tc>
          <w:tcPr>
            <w:tcW w:w="91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5598B854" w14:textId="77777777" w:rsidR="003E0076" w:rsidRPr="003E0076" w:rsidRDefault="003E0076" w:rsidP="003E0076">
            <w:pPr>
              <w:spacing w:line="300" w:lineRule="atLeast"/>
              <w:rPr>
                <w:rFonts w:ascii="Helvetica Neue" w:eastAsia="Times New Roman" w:hAnsi="Helvetica Neue" w:cs="Times New Roman"/>
                <w:i/>
                <w:color w:val="333333"/>
                <w:sz w:val="21"/>
                <w:szCs w:val="21"/>
              </w:rPr>
            </w:pPr>
            <w:r w:rsidRPr="003E0076">
              <w:rPr>
                <w:rFonts w:ascii="Helvetica Neue" w:eastAsia="Times New Roman" w:hAnsi="Helvetica Neue" w:cs="Times New Roman"/>
                <w:i/>
                <w:color w:val="333333"/>
                <w:sz w:val="21"/>
                <w:szCs w:val="21"/>
              </w:rPr>
              <w:t>Dhcr24</w:t>
            </w:r>
          </w:p>
        </w:tc>
        <w:tc>
          <w:tcPr>
            <w:tcW w:w="1539"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5EE4602E"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0.000</w:t>
            </w:r>
          </w:p>
        </w:tc>
        <w:tc>
          <w:tcPr>
            <w:tcW w:w="1333"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7A4ABF11"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0.087</w:t>
            </w:r>
          </w:p>
        </w:tc>
        <w:tc>
          <w:tcPr>
            <w:tcW w:w="78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2090E0C5"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0.138</w:t>
            </w:r>
          </w:p>
        </w:tc>
        <w:tc>
          <w:tcPr>
            <w:tcW w:w="1003"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710BA720"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Wilcoxon</w:t>
            </w:r>
          </w:p>
        </w:tc>
        <w:tc>
          <w:tcPr>
            <w:tcW w:w="87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6717745A"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0.003</w:t>
            </w:r>
          </w:p>
        </w:tc>
        <w:tc>
          <w:tcPr>
            <w:tcW w:w="87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09D7991C" w14:textId="77777777" w:rsidR="003E0076" w:rsidRPr="005C5DAE" w:rsidRDefault="003E0076" w:rsidP="003E0076">
            <w:pPr>
              <w:spacing w:line="300" w:lineRule="atLeast"/>
              <w:jc w:val="center"/>
              <w:rPr>
                <w:rFonts w:ascii="Helvetica Neue" w:eastAsia="Times New Roman" w:hAnsi="Helvetica Neue" w:cs="Times New Roman"/>
                <w:color w:val="FF0000"/>
                <w:sz w:val="21"/>
                <w:szCs w:val="21"/>
              </w:rPr>
            </w:pPr>
            <w:r w:rsidRPr="005C5DAE">
              <w:rPr>
                <w:rFonts w:ascii="Helvetica Neue" w:eastAsia="Times New Roman" w:hAnsi="Helvetica Neue" w:cs="Times New Roman"/>
                <w:color w:val="FF0000"/>
                <w:sz w:val="21"/>
                <w:szCs w:val="21"/>
              </w:rPr>
              <w:t>0.047</w:t>
            </w:r>
          </w:p>
        </w:tc>
      </w:tr>
      <w:tr w:rsidR="003E0076" w:rsidRPr="003E0076" w14:paraId="2ABA075C" w14:textId="77777777" w:rsidTr="00841BDA">
        <w:trPr>
          <w:jc w:val="center"/>
        </w:trPr>
        <w:tc>
          <w:tcPr>
            <w:tcW w:w="91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0BA87B02" w14:textId="77777777" w:rsidR="003E0076" w:rsidRPr="003E0076" w:rsidRDefault="003E0076" w:rsidP="003E0076">
            <w:pPr>
              <w:spacing w:line="300" w:lineRule="atLeast"/>
              <w:rPr>
                <w:rFonts w:ascii="Helvetica Neue" w:eastAsia="Times New Roman" w:hAnsi="Helvetica Neue" w:cs="Times New Roman"/>
                <w:i/>
                <w:color w:val="333333"/>
                <w:sz w:val="21"/>
                <w:szCs w:val="21"/>
              </w:rPr>
            </w:pPr>
            <w:r w:rsidRPr="003E0076">
              <w:rPr>
                <w:rFonts w:ascii="Helvetica Neue" w:eastAsia="Times New Roman" w:hAnsi="Helvetica Neue" w:cs="Times New Roman"/>
                <w:i/>
                <w:color w:val="333333"/>
                <w:sz w:val="21"/>
                <w:szCs w:val="21"/>
              </w:rPr>
              <w:t>Dhcr7</w:t>
            </w:r>
          </w:p>
        </w:tc>
        <w:tc>
          <w:tcPr>
            <w:tcW w:w="1539"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5983B618"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0.003</w:t>
            </w:r>
          </w:p>
        </w:tc>
        <w:tc>
          <w:tcPr>
            <w:tcW w:w="1333"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2CEDA3AA"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0.513</w:t>
            </w:r>
          </w:p>
        </w:tc>
        <w:tc>
          <w:tcPr>
            <w:tcW w:w="78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33AC8EA5"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0.423</w:t>
            </w:r>
          </w:p>
        </w:tc>
        <w:tc>
          <w:tcPr>
            <w:tcW w:w="1003"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7DE91A44"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Wilcoxon</w:t>
            </w:r>
          </w:p>
        </w:tc>
        <w:tc>
          <w:tcPr>
            <w:tcW w:w="87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72A1AA19"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0.018</w:t>
            </w:r>
          </w:p>
        </w:tc>
        <w:tc>
          <w:tcPr>
            <w:tcW w:w="87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3F07639D"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0.070</w:t>
            </w:r>
          </w:p>
        </w:tc>
      </w:tr>
      <w:tr w:rsidR="003E0076" w:rsidRPr="003E0076" w14:paraId="202F338E" w14:textId="77777777" w:rsidTr="00841BDA">
        <w:trPr>
          <w:jc w:val="center"/>
        </w:trPr>
        <w:tc>
          <w:tcPr>
            <w:tcW w:w="91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3DB9239F" w14:textId="77777777" w:rsidR="003E0076" w:rsidRPr="003E0076" w:rsidRDefault="003E0076" w:rsidP="003E0076">
            <w:pPr>
              <w:spacing w:line="300" w:lineRule="atLeast"/>
              <w:rPr>
                <w:rFonts w:ascii="Helvetica Neue" w:eastAsia="Times New Roman" w:hAnsi="Helvetica Neue" w:cs="Times New Roman"/>
                <w:i/>
                <w:color w:val="333333"/>
                <w:sz w:val="21"/>
                <w:szCs w:val="21"/>
              </w:rPr>
            </w:pPr>
            <w:proofErr w:type="spellStart"/>
            <w:r w:rsidRPr="003E0076">
              <w:rPr>
                <w:rFonts w:ascii="Helvetica Neue" w:eastAsia="Times New Roman" w:hAnsi="Helvetica Neue" w:cs="Times New Roman"/>
                <w:i/>
                <w:color w:val="333333"/>
                <w:sz w:val="21"/>
                <w:szCs w:val="21"/>
              </w:rPr>
              <w:t>Fasn</w:t>
            </w:r>
            <w:proofErr w:type="spellEnd"/>
          </w:p>
        </w:tc>
        <w:tc>
          <w:tcPr>
            <w:tcW w:w="1539"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02986461"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0.002</w:t>
            </w:r>
          </w:p>
        </w:tc>
        <w:tc>
          <w:tcPr>
            <w:tcW w:w="1333"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2B4F9A02"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0.190</w:t>
            </w:r>
          </w:p>
        </w:tc>
        <w:tc>
          <w:tcPr>
            <w:tcW w:w="78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27D3FE1F"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0.707</w:t>
            </w:r>
          </w:p>
        </w:tc>
        <w:tc>
          <w:tcPr>
            <w:tcW w:w="1003"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0AC8A902"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Wilcoxon</w:t>
            </w:r>
          </w:p>
        </w:tc>
        <w:tc>
          <w:tcPr>
            <w:tcW w:w="87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4F08589D"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0.226</w:t>
            </w:r>
          </w:p>
        </w:tc>
        <w:tc>
          <w:tcPr>
            <w:tcW w:w="87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0E3C634B"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0.285</w:t>
            </w:r>
          </w:p>
        </w:tc>
      </w:tr>
      <w:tr w:rsidR="003E0076" w:rsidRPr="003E0076" w14:paraId="3B4C32D4" w14:textId="77777777" w:rsidTr="00841BDA">
        <w:trPr>
          <w:jc w:val="center"/>
        </w:trPr>
        <w:tc>
          <w:tcPr>
            <w:tcW w:w="91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4DD98429" w14:textId="77777777" w:rsidR="003E0076" w:rsidRPr="003E0076" w:rsidRDefault="003E0076" w:rsidP="003E0076">
            <w:pPr>
              <w:spacing w:line="300" w:lineRule="atLeast"/>
              <w:rPr>
                <w:rFonts w:ascii="Helvetica Neue" w:eastAsia="Times New Roman" w:hAnsi="Helvetica Neue" w:cs="Times New Roman"/>
                <w:i/>
                <w:color w:val="333333"/>
                <w:sz w:val="21"/>
                <w:szCs w:val="21"/>
              </w:rPr>
            </w:pPr>
            <w:proofErr w:type="spellStart"/>
            <w:r w:rsidRPr="003E0076">
              <w:rPr>
                <w:rFonts w:ascii="Helvetica Neue" w:eastAsia="Times New Roman" w:hAnsi="Helvetica Neue" w:cs="Times New Roman"/>
                <w:i/>
                <w:color w:val="333333"/>
                <w:sz w:val="21"/>
                <w:szCs w:val="21"/>
              </w:rPr>
              <w:t>Gpam</w:t>
            </w:r>
            <w:proofErr w:type="spellEnd"/>
          </w:p>
        </w:tc>
        <w:tc>
          <w:tcPr>
            <w:tcW w:w="1539"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2CAFEDDD"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0.053</w:t>
            </w:r>
          </w:p>
        </w:tc>
        <w:tc>
          <w:tcPr>
            <w:tcW w:w="1333"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7445105F"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0.353</w:t>
            </w:r>
          </w:p>
        </w:tc>
        <w:tc>
          <w:tcPr>
            <w:tcW w:w="78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18920B98"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0.587</w:t>
            </w:r>
          </w:p>
        </w:tc>
        <w:tc>
          <w:tcPr>
            <w:tcW w:w="1003"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35D37C18"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Student</w:t>
            </w:r>
          </w:p>
        </w:tc>
        <w:tc>
          <w:tcPr>
            <w:tcW w:w="87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0D4C6F33"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0.005</w:t>
            </w:r>
          </w:p>
        </w:tc>
        <w:tc>
          <w:tcPr>
            <w:tcW w:w="87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4852C022" w14:textId="77777777" w:rsidR="003E0076" w:rsidRPr="005C5DAE" w:rsidRDefault="003E0076" w:rsidP="003E0076">
            <w:pPr>
              <w:spacing w:line="300" w:lineRule="atLeast"/>
              <w:jc w:val="center"/>
              <w:rPr>
                <w:rFonts w:ascii="Helvetica Neue" w:eastAsia="Times New Roman" w:hAnsi="Helvetica Neue" w:cs="Times New Roman"/>
                <w:color w:val="FF0000"/>
                <w:sz w:val="21"/>
                <w:szCs w:val="21"/>
              </w:rPr>
            </w:pPr>
            <w:r w:rsidRPr="005C5DAE">
              <w:rPr>
                <w:rFonts w:ascii="Helvetica Neue" w:eastAsia="Times New Roman" w:hAnsi="Helvetica Neue" w:cs="Times New Roman"/>
                <w:color w:val="FF0000"/>
                <w:sz w:val="21"/>
                <w:szCs w:val="21"/>
              </w:rPr>
              <w:t>0.047</w:t>
            </w:r>
          </w:p>
        </w:tc>
      </w:tr>
      <w:tr w:rsidR="003E0076" w:rsidRPr="003E0076" w14:paraId="7F47611E" w14:textId="77777777" w:rsidTr="00841BDA">
        <w:trPr>
          <w:jc w:val="center"/>
        </w:trPr>
        <w:tc>
          <w:tcPr>
            <w:tcW w:w="91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7546B3CC" w14:textId="77777777" w:rsidR="003E0076" w:rsidRPr="003E0076" w:rsidRDefault="003E0076" w:rsidP="003E0076">
            <w:pPr>
              <w:spacing w:line="300" w:lineRule="atLeast"/>
              <w:rPr>
                <w:rFonts w:ascii="Helvetica Neue" w:eastAsia="Times New Roman" w:hAnsi="Helvetica Neue" w:cs="Times New Roman"/>
                <w:i/>
                <w:color w:val="333333"/>
                <w:sz w:val="21"/>
                <w:szCs w:val="21"/>
              </w:rPr>
            </w:pPr>
            <w:r w:rsidRPr="003E0076">
              <w:rPr>
                <w:rFonts w:ascii="Helvetica Neue" w:eastAsia="Times New Roman" w:hAnsi="Helvetica Neue" w:cs="Times New Roman"/>
                <w:i/>
                <w:color w:val="333333"/>
                <w:sz w:val="21"/>
                <w:szCs w:val="21"/>
              </w:rPr>
              <w:t>Gpd1</w:t>
            </w:r>
          </w:p>
        </w:tc>
        <w:tc>
          <w:tcPr>
            <w:tcW w:w="1539"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346C8F92"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0.001</w:t>
            </w:r>
          </w:p>
        </w:tc>
        <w:tc>
          <w:tcPr>
            <w:tcW w:w="1333"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43CCB49F"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0.123</w:t>
            </w:r>
          </w:p>
        </w:tc>
        <w:tc>
          <w:tcPr>
            <w:tcW w:w="78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1F3A16C6"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0.437</w:t>
            </w:r>
          </w:p>
        </w:tc>
        <w:tc>
          <w:tcPr>
            <w:tcW w:w="1003"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128869B2"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Wilcoxon</w:t>
            </w:r>
          </w:p>
        </w:tc>
        <w:tc>
          <w:tcPr>
            <w:tcW w:w="87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164B9B3F"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0.006</w:t>
            </w:r>
          </w:p>
        </w:tc>
        <w:tc>
          <w:tcPr>
            <w:tcW w:w="87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6D8F8199" w14:textId="77777777" w:rsidR="003E0076" w:rsidRPr="005C5DAE" w:rsidRDefault="003E0076" w:rsidP="003E0076">
            <w:pPr>
              <w:spacing w:line="300" w:lineRule="atLeast"/>
              <w:jc w:val="center"/>
              <w:rPr>
                <w:rFonts w:ascii="Helvetica Neue" w:eastAsia="Times New Roman" w:hAnsi="Helvetica Neue" w:cs="Times New Roman"/>
                <w:color w:val="FF0000"/>
                <w:sz w:val="21"/>
                <w:szCs w:val="21"/>
              </w:rPr>
            </w:pPr>
            <w:r w:rsidRPr="005C5DAE">
              <w:rPr>
                <w:rFonts w:ascii="Helvetica Neue" w:eastAsia="Times New Roman" w:hAnsi="Helvetica Neue" w:cs="Times New Roman"/>
                <w:color w:val="FF0000"/>
                <w:sz w:val="21"/>
                <w:szCs w:val="21"/>
              </w:rPr>
              <w:t>0.047</w:t>
            </w:r>
          </w:p>
        </w:tc>
      </w:tr>
      <w:tr w:rsidR="003E0076" w:rsidRPr="003E0076" w14:paraId="45E08B13" w14:textId="77777777" w:rsidTr="00841BDA">
        <w:trPr>
          <w:jc w:val="center"/>
        </w:trPr>
        <w:tc>
          <w:tcPr>
            <w:tcW w:w="91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7065AAF1" w14:textId="77777777" w:rsidR="003E0076" w:rsidRPr="003E0076" w:rsidRDefault="003E0076" w:rsidP="003E0076">
            <w:pPr>
              <w:spacing w:line="300" w:lineRule="atLeast"/>
              <w:rPr>
                <w:rFonts w:ascii="Helvetica Neue" w:eastAsia="Times New Roman" w:hAnsi="Helvetica Neue" w:cs="Times New Roman"/>
                <w:i/>
                <w:color w:val="333333"/>
                <w:sz w:val="21"/>
                <w:szCs w:val="21"/>
              </w:rPr>
            </w:pPr>
            <w:r w:rsidRPr="003E0076">
              <w:rPr>
                <w:rFonts w:ascii="Helvetica Neue" w:eastAsia="Times New Roman" w:hAnsi="Helvetica Neue" w:cs="Times New Roman"/>
                <w:i/>
                <w:color w:val="333333"/>
                <w:sz w:val="21"/>
                <w:szCs w:val="21"/>
              </w:rPr>
              <w:t>Idh1</w:t>
            </w:r>
          </w:p>
        </w:tc>
        <w:tc>
          <w:tcPr>
            <w:tcW w:w="1539"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075BC0E3"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0.207</w:t>
            </w:r>
          </w:p>
        </w:tc>
        <w:tc>
          <w:tcPr>
            <w:tcW w:w="1333"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66037624"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0.144</w:t>
            </w:r>
          </w:p>
        </w:tc>
        <w:tc>
          <w:tcPr>
            <w:tcW w:w="78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2DD82D54"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0.024</w:t>
            </w:r>
          </w:p>
        </w:tc>
        <w:tc>
          <w:tcPr>
            <w:tcW w:w="1003"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594FB8B8" w14:textId="6F2B8541"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Welch</w:t>
            </w:r>
            <w:r>
              <w:rPr>
                <w:rFonts w:ascii="Helvetica Neue" w:eastAsia="Times New Roman" w:hAnsi="Helvetica Neue" w:cs="Times New Roman"/>
                <w:color w:val="333333"/>
                <w:sz w:val="21"/>
                <w:szCs w:val="21"/>
              </w:rPr>
              <w:t>’</w:t>
            </w:r>
            <w:r w:rsidRPr="003E0076">
              <w:rPr>
                <w:rFonts w:ascii="Helvetica Neue" w:eastAsia="Times New Roman" w:hAnsi="Helvetica Neue" w:cs="Times New Roman"/>
                <w:color w:val="333333"/>
                <w:sz w:val="21"/>
                <w:szCs w:val="21"/>
              </w:rPr>
              <w:t>s</w:t>
            </w:r>
          </w:p>
        </w:tc>
        <w:tc>
          <w:tcPr>
            <w:tcW w:w="87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626E5670"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0.083</w:t>
            </w:r>
          </w:p>
        </w:tc>
        <w:tc>
          <w:tcPr>
            <w:tcW w:w="87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3DF70099"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0.133</w:t>
            </w:r>
          </w:p>
        </w:tc>
      </w:tr>
      <w:tr w:rsidR="003E0076" w:rsidRPr="003E0076" w14:paraId="09B8A707" w14:textId="77777777" w:rsidTr="00841BDA">
        <w:trPr>
          <w:jc w:val="center"/>
        </w:trPr>
        <w:tc>
          <w:tcPr>
            <w:tcW w:w="91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52442D05" w14:textId="77777777" w:rsidR="003E0076" w:rsidRPr="003E0076" w:rsidRDefault="003E0076" w:rsidP="003E0076">
            <w:pPr>
              <w:spacing w:line="300" w:lineRule="atLeast"/>
              <w:rPr>
                <w:rFonts w:ascii="Helvetica Neue" w:eastAsia="Times New Roman" w:hAnsi="Helvetica Neue" w:cs="Times New Roman"/>
                <w:i/>
                <w:color w:val="333333"/>
                <w:sz w:val="21"/>
                <w:szCs w:val="21"/>
              </w:rPr>
            </w:pPr>
            <w:proofErr w:type="spellStart"/>
            <w:r w:rsidRPr="003E0076">
              <w:rPr>
                <w:rFonts w:ascii="Helvetica Neue" w:eastAsia="Times New Roman" w:hAnsi="Helvetica Neue" w:cs="Times New Roman"/>
                <w:i/>
                <w:color w:val="333333"/>
                <w:sz w:val="21"/>
                <w:szCs w:val="21"/>
              </w:rPr>
              <w:t>Ldhb</w:t>
            </w:r>
            <w:proofErr w:type="spellEnd"/>
          </w:p>
        </w:tc>
        <w:tc>
          <w:tcPr>
            <w:tcW w:w="1539"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1C7FFFD8"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0.064</w:t>
            </w:r>
          </w:p>
        </w:tc>
        <w:tc>
          <w:tcPr>
            <w:tcW w:w="1333"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7586D1F0"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0.087</w:t>
            </w:r>
          </w:p>
        </w:tc>
        <w:tc>
          <w:tcPr>
            <w:tcW w:w="78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5030E789"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0.868</w:t>
            </w:r>
          </w:p>
        </w:tc>
        <w:tc>
          <w:tcPr>
            <w:tcW w:w="1003"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7F2F5CA4"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Student</w:t>
            </w:r>
          </w:p>
        </w:tc>
        <w:tc>
          <w:tcPr>
            <w:tcW w:w="87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5701F2AB"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0.009</w:t>
            </w:r>
          </w:p>
        </w:tc>
        <w:tc>
          <w:tcPr>
            <w:tcW w:w="87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00C763F7"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0.057</w:t>
            </w:r>
          </w:p>
        </w:tc>
      </w:tr>
      <w:tr w:rsidR="003E0076" w:rsidRPr="003E0076" w14:paraId="37C34A92" w14:textId="77777777" w:rsidTr="00841BDA">
        <w:trPr>
          <w:jc w:val="center"/>
        </w:trPr>
        <w:tc>
          <w:tcPr>
            <w:tcW w:w="91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0BEC6B06" w14:textId="77777777" w:rsidR="003E0076" w:rsidRPr="003E0076" w:rsidRDefault="003E0076" w:rsidP="003E0076">
            <w:pPr>
              <w:spacing w:line="300" w:lineRule="atLeast"/>
              <w:rPr>
                <w:rFonts w:ascii="Helvetica Neue" w:eastAsia="Times New Roman" w:hAnsi="Helvetica Neue" w:cs="Times New Roman"/>
                <w:i/>
                <w:color w:val="333333"/>
                <w:sz w:val="21"/>
                <w:szCs w:val="21"/>
              </w:rPr>
            </w:pPr>
            <w:r w:rsidRPr="003E0076">
              <w:rPr>
                <w:rFonts w:ascii="Helvetica Neue" w:eastAsia="Times New Roman" w:hAnsi="Helvetica Neue" w:cs="Times New Roman"/>
                <w:i/>
                <w:color w:val="333333"/>
                <w:sz w:val="21"/>
                <w:szCs w:val="21"/>
              </w:rPr>
              <w:t>Mdh1</w:t>
            </w:r>
          </w:p>
        </w:tc>
        <w:tc>
          <w:tcPr>
            <w:tcW w:w="1539"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07D2707E"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0.080</w:t>
            </w:r>
          </w:p>
        </w:tc>
        <w:tc>
          <w:tcPr>
            <w:tcW w:w="1333"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2F3244CD"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0.889</w:t>
            </w:r>
          </w:p>
        </w:tc>
        <w:tc>
          <w:tcPr>
            <w:tcW w:w="78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36863AB3"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0.164</w:t>
            </w:r>
          </w:p>
        </w:tc>
        <w:tc>
          <w:tcPr>
            <w:tcW w:w="1003"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5686B0C7"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Student</w:t>
            </w:r>
          </w:p>
        </w:tc>
        <w:tc>
          <w:tcPr>
            <w:tcW w:w="87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0838B4A3"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0.076</w:t>
            </w:r>
          </w:p>
        </w:tc>
        <w:tc>
          <w:tcPr>
            <w:tcW w:w="87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02768BBD"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0.133</w:t>
            </w:r>
          </w:p>
        </w:tc>
      </w:tr>
      <w:tr w:rsidR="003E0076" w:rsidRPr="003E0076" w14:paraId="57FF03B0" w14:textId="77777777" w:rsidTr="00841BDA">
        <w:trPr>
          <w:jc w:val="center"/>
        </w:trPr>
        <w:tc>
          <w:tcPr>
            <w:tcW w:w="91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5A10A51E" w14:textId="77777777" w:rsidR="003E0076" w:rsidRPr="003E0076" w:rsidRDefault="003E0076" w:rsidP="003E0076">
            <w:pPr>
              <w:spacing w:line="300" w:lineRule="atLeast"/>
              <w:rPr>
                <w:rFonts w:ascii="Helvetica Neue" w:eastAsia="Times New Roman" w:hAnsi="Helvetica Neue" w:cs="Times New Roman"/>
                <w:i/>
                <w:color w:val="333333"/>
                <w:sz w:val="21"/>
                <w:szCs w:val="21"/>
              </w:rPr>
            </w:pPr>
            <w:r w:rsidRPr="003E0076">
              <w:rPr>
                <w:rFonts w:ascii="Helvetica Neue" w:eastAsia="Times New Roman" w:hAnsi="Helvetica Neue" w:cs="Times New Roman"/>
                <w:i/>
                <w:color w:val="333333"/>
                <w:sz w:val="21"/>
                <w:szCs w:val="21"/>
              </w:rPr>
              <w:t>Me1</w:t>
            </w:r>
          </w:p>
        </w:tc>
        <w:tc>
          <w:tcPr>
            <w:tcW w:w="1539"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4B9B672F"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0.024</w:t>
            </w:r>
          </w:p>
        </w:tc>
        <w:tc>
          <w:tcPr>
            <w:tcW w:w="1333"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23D25682"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0.162</w:t>
            </w:r>
          </w:p>
        </w:tc>
        <w:tc>
          <w:tcPr>
            <w:tcW w:w="78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574D8A4C"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0.696</w:t>
            </w:r>
          </w:p>
        </w:tc>
        <w:tc>
          <w:tcPr>
            <w:tcW w:w="1003"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54BF73FA"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Wilcoxon</w:t>
            </w:r>
          </w:p>
        </w:tc>
        <w:tc>
          <w:tcPr>
            <w:tcW w:w="87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4FD12D03"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0.078</w:t>
            </w:r>
          </w:p>
        </w:tc>
        <w:tc>
          <w:tcPr>
            <w:tcW w:w="87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26B8BB36"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0.133</w:t>
            </w:r>
          </w:p>
        </w:tc>
      </w:tr>
      <w:tr w:rsidR="003E0076" w:rsidRPr="003E0076" w14:paraId="767A8F01" w14:textId="77777777" w:rsidTr="00841BDA">
        <w:trPr>
          <w:jc w:val="center"/>
        </w:trPr>
        <w:tc>
          <w:tcPr>
            <w:tcW w:w="91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6D3D62D5" w14:textId="77777777" w:rsidR="003E0076" w:rsidRPr="003E0076" w:rsidRDefault="003E0076" w:rsidP="003E0076">
            <w:pPr>
              <w:spacing w:line="300" w:lineRule="atLeast"/>
              <w:rPr>
                <w:rFonts w:ascii="Helvetica Neue" w:eastAsia="Times New Roman" w:hAnsi="Helvetica Neue" w:cs="Times New Roman"/>
                <w:i/>
                <w:color w:val="333333"/>
                <w:sz w:val="21"/>
                <w:szCs w:val="21"/>
              </w:rPr>
            </w:pPr>
            <w:r w:rsidRPr="003E0076">
              <w:rPr>
                <w:rFonts w:ascii="Helvetica Neue" w:eastAsia="Times New Roman" w:hAnsi="Helvetica Neue" w:cs="Times New Roman"/>
                <w:i/>
                <w:color w:val="333333"/>
                <w:sz w:val="21"/>
                <w:szCs w:val="21"/>
              </w:rPr>
              <w:t>Nr3c1</w:t>
            </w:r>
          </w:p>
        </w:tc>
        <w:tc>
          <w:tcPr>
            <w:tcW w:w="1539"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670574CC"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0.311</w:t>
            </w:r>
          </w:p>
        </w:tc>
        <w:tc>
          <w:tcPr>
            <w:tcW w:w="1333"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575E93D8"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0.359</w:t>
            </w:r>
          </w:p>
        </w:tc>
        <w:tc>
          <w:tcPr>
            <w:tcW w:w="78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625AA839"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0.363</w:t>
            </w:r>
          </w:p>
        </w:tc>
        <w:tc>
          <w:tcPr>
            <w:tcW w:w="1003"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4AF47BFB"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Student</w:t>
            </w:r>
          </w:p>
        </w:tc>
        <w:tc>
          <w:tcPr>
            <w:tcW w:w="87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20452DE4"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0.403</w:t>
            </w:r>
          </w:p>
        </w:tc>
        <w:tc>
          <w:tcPr>
            <w:tcW w:w="87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18FE5846"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0.449</w:t>
            </w:r>
          </w:p>
        </w:tc>
      </w:tr>
      <w:tr w:rsidR="003E0076" w:rsidRPr="003E0076" w14:paraId="25FCC92F" w14:textId="77777777" w:rsidTr="00841BDA">
        <w:trPr>
          <w:jc w:val="center"/>
        </w:trPr>
        <w:tc>
          <w:tcPr>
            <w:tcW w:w="91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56CD196A" w14:textId="77777777" w:rsidR="003E0076" w:rsidRPr="003E0076" w:rsidRDefault="003E0076" w:rsidP="003E0076">
            <w:pPr>
              <w:spacing w:line="300" w:lineRule="atLeast"/>
              <w:rPr>
                <w:rFonts w:ascii="Helvetica Neue" w:eastAsia="Times New Roman" w:hAnsi="Helvetica Neue" w:cs="Times New Roman"/>
                <w:i/>
                <w:color w:val="333333"/>
                <w:sz w:val="21"/>
                <w:szCs w:val="21"/>
              </w:rPr>
            </w:pPr>
            <w:r w:rsidRPr="003E0076">
              <w:rPr>
                <w:rFonts w:ascii="Helvetica Neue" w:eastAsia="Times New Roman" w:hAnsi="Helvetica Neue" w:cs="Times New Roman"/>
                <w:i/>
                <w:color w:val="333333"/>
                <w:sz w:val="21"/>
                <w:szCs w:val="21"/>
              </w:rPr>
              <w:t>Psmd1</w:t>
            </w:r>
          </w:p>
        </w:tc>
        <w:tc>
          <w:tcPr>
            <w:tcW w:w="1539"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1554E1AF"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0.011</w:t>
            </w:r>
          </w:p>
        </w:tc>
        <w:tc>
          <w:tcPr>
            <w:tcW w:w="1333"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7462B8CF"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0.117</w:t>
            </w:r>
          </w:p>
        </w:tc>
        <w:tc>
          <w:tcPr>
            <w:tcW w:w="78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0A58CCEC"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0.786</w:t>
            </w:r>
          </w:p>
        </w:tc>
        <w:tc>
          <w:tcPr>
            <w:tcW w:w="1003"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0BBA269F"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Wilcoxon</w:t>
            </w:r>
          </w:p>
        </w:tc>
        <w:tc>
          <w:tcPr>
            <w:tcW w:w="87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7F684DAB"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0.078</w:t>
            </w:r>
          </w:p>
        </w:tc>
        <w:tc>
          <w:tcPr>
            <w:tcW w:w="87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5F7883E4"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0.133</w:t>
            </w:r>
          </w:p>
        </w:tc>
      </w:tr>
      <w:tr w:rsidR="003E0076" w:rsidRPr="003E0076" w14:paraId="413F75EC" w14:textId="77777777" w:rsidTr="00841BDA">
        <w:trPr>
          <w:jc w:val="center"/>
        </w:trPr>
        <w:tc>
          <w:tcPr>
            <w:tcW w:w="91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6DBEE21E" w14:textId="77777777" w:rsidR="003E0076" w:rsidRPr="003E0076" w:rsidRDefault="003E0076" w:rsidP="003E0076">
            <w:pPr>
              <w:spacing w:line="300" w:lineRule="atLeast"/>
              <w:rPr>
                <w:rFonts w:ascii="Helvetica Neue" w:eastAsia="Times New Roman" w:hAnsi="Helvetica Neue" w:cs="Times New Roman"/>
                <w:i/>
                <w:color w:val="333333"/>
                <w:sz w:val="21"/>
                <w:szCs w:val="21"/>
              </w:rPr>
            </w:pPr>
            <w:r w:rsidRPr="003E0076">
              <w:rPr>
                <w:rFonts w:ascii="Helvetica Neue" w:eastAsia="Times New Roman" w:hAnsi="Helvetica Neue" w:cs="Times New Roman"/>
                <w:i/>
                <w:color w:val="333333"/>
                <w:sz w:val="21"/>
                <w:szCs w:val="21"/>
              </w:rPr>
              <w:t>Psmd8</w:t>
            </w:r>
          </w:p>
        </w:tc>
        <w:tc>
          <w:tcPr>
            <w:tcW w:w="1539"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4EF59521"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0.085</w:t>
            </w:r>
          </w:p>
        </w:tc>
        <w:tc>
          <w:tcPr>
            <w:tcW w:w="1333"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3E66F31F"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0.030</w:t>
            </w:r>
          </w:p>
        </w:tc>
        <w:tc>
          <w:tcPr>
            <w:tcW w:w="78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0E89C7D4"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0.461</w:t>
            </w:r>
          </w:p>
        </w:tc>
        <w:tc>
          <w:tcPr>
            <w:tcW w:w="1003"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56C3C224"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Student</w:t>
            </w:r>
          </w:p>
        </w:tc>
        <w:tc>
          <w:tcPr>
            <w:tcW w:w="87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2EFBCCC6"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0.073</w:t>
            </w:r>
          </w:p>
        </w:tc>
        <w:tc>
          <w:tcPr>
            <w:tcW w:w="87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0CEB9EC6"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0.133</w:t>
            </w:r>
          </w:p>
        </w:tc>
      </w:tr>
      <w:tr w:rsidR="003E0076" w:rsidRPr="003E0076" w14:paraId="16C9CF36" w14:textId="77777777" w:rsidTr="00841BDA">
        <w:trPr>
          <w:jc w:val="center"/>
        </w:trPr>
        <w:tc>
          <w:tcPr>
            <w:tcW w:w="91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3A9BC456" w14:textId="77777777" w:rsidR="003E0076" w:rsidRPr="003E0076" w:rsidRDefault="003E0076" w:rsidP="003E0076">
            <w:pPr>
              <w:spacing w:line="300" w:lineRule="atLeast"/>
              <w:rPr>
                <w:rFonts w:ascii="Helvetica Neue" w:eastAsia="Times New Roman" w:hAnsi="Helvetica Neue" w:cs="Times New Roman"/>
                <w:i/>
                <w:color w:val="333333"/>
                <w:sz w:val="21"/>
                <w:szCs w:val="21"/>
              </w:rPr>
            </w:pPr>
            <w:r w:rsidRPr="003E0076">
              <w:rPr>
                <w:rFonts w:ascii="Helvetica Neue" w:eastAsia="Times New Roman" w:hAnsi="Helvetica Neue" w:cs="Times New Roman"/>
                <w:i/>
                <w:color w:val="333333"/>
                <w:sz w:val="21"/>
                <w:szCs w:val="21"/>
              </w:rPr>
              <w:t>Rplp0</w:t>
            </w:r>
          </w:p>
        </w:tc>
        <w:tc>
          <w:tcPr>
            <w:tcW w:w="1539"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04C7FCC6"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0.053</w:t>
            </w:r>
          </w:p>
        </w:tc>
        <w:tc>
          <w:tcPr>
            <w:tcW w:w="1333"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0738F021"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0.016</w:t>
            </w:r>
          </w:p>
        </w:tc>
        <w:tc>
          <w:tcPr>
            <w:tcW w:w="78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2E60DE4F"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0.191</w:t>
            </w:r>
          </w:p>
        </w:tc>
        <w:tc>
          <w:tcPr>
            <w:tcW w:w="1003"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553D38A4"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Student</w:t>
            </w:r>
          </w:p>
        </w:tc>
        <w:tc>
          <w:tcPr>
            <w:tcW w:w="87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28B2D168"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0.036</w:t>
            </w:r>
          </w:p>
        </w:tc>
        <w:tc>
          <w:tcPr>
            <w:tcW w:w="87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6F1856D9"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0.096</w:t>
            </w:r>
          </w:p>
        </w:tc>
      </w:tr>
      <w:tr w:rsidR="003E0076" w:rsidRPr="003E0076" w14:paraId="3B247424" w14:textId="77777777" w:rsidTr="00841BDA">
        <w:trPr>
          <w:jc w:val="center"/>
        </w:trPr>
        <w:tc>
          <w:tcPr>
            <w:tcW w:w="91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571F02F6" w14:textId="77777777" w:rsidR="003E0076" w:rsidRPr="003E0076" w:rsidRDefault="003E0076" w:rsidP="003E0076">
            <w:pPr>
              <w:spacing w:line="300" w:lineRule="atLeast"/>
              <w:rPr>
                <w:rFonts w:ascii="Helvetica Neue" w:eastAsia="Times New Roman" w:hAnsi="Helvetica Neue" w:cs="Times New Roman"/>
                <w:i/>
                <w:color w:val="333333"/>
                <w:sz w:val="21"/>
                <w:szCs w:val="21"/>
              </w:rPr>
            </w:pPr>
            <w:r w:rsidRPr="003E0076">
              <w:rPr>
                <w:rFonts w:ascii="Helvetica Neue" w:eastAsia="Times New Roman" w:hAnsi="Helvetica Neue" w:cs="Times New Roman"/>
                <w:i/>
                <w:color w:val="333333"/>
                <w:sz w:val="21"/>
                <w:szCs w:val="21"/>
              </w:rPr>
              <w:t>Rplp13a</w:t>
            </w:r>
          </w:p>
        </w:tc>
        <w:tc>
          <w:tcPr>
            <w:tcW w:w="1539"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5BC187FC"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0.381</w:t>
            </w:r>
          </w:p>
        </w:tc>
        <w:tc>
          <w:tcPr>
            <w:tcW w:w="1333"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2A8AA89D"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0.863</w:t>
            </w:r>
          </w:p>
        </w:tc>
        <w:tc>
          <w:tcPr>
            <w:tcW w:w="78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24734F40"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0.957</w:t>
            </w:r>
          </w:p>
        </w:tc>
        <w:tc>
          <w:tcPr>
            <w:tcW w:w="1003"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76B41746"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Student</w:t>
            </w:r>
          </w:p>
        </w:tc>
        <w:tc>
          <w:tcPr>
            <w:tcW w:w="87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75EDCE24"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0.542</w:t>
            </w:r>
          </w:p>
        </w:tc>
        <w:tc>
          <w:tcPr>
            <w:tcW w:w="87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3F0A22B4"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0.565</w:t>
            </w:r>
          </w:p>
        </w:tc>
      </w:tr>
      <w:tr w:rsidR="003E0076" w:rsidRPr="003E0076" w14:paraId="3B25E345" w14:textId="77777777" w:rsidTr="00841BDA">
        <w:trPr>
          <w:jc w:val="center"/>
        </w:trPr>
        <w:tc>
          <w:tcPr>
            <w:tcW w:w="91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00884B65" w14:textId="77777777" w:rsidR="003E0076" w:rsidRPr="003E0076" w:rsidRDefault="003E0076" w:rsidP="003E0076">
            <w:pPr>
              <w:spacing w:line="300" w:lineRule="atLeast"/>
              <w:rPr>
                <w:rFonts w:ascii="Helvetica Neue" w:eastAsia="Times New Roman" w:hAnsi="Helvetica Neue" w:cs="Times New Roman"/>
                <w:i/>
                <w:color w:val="333333"/>
                <w:sz w:val="21"/>
                <w:szCs w:val="21"/>
              </w:rPr>
            </w:pPr>
            <w:r w:rsidRPr="003E0076">
              <w:rPr>
                <w:rFonts w:ascii="Helvetica Neue" w:eastAsia="Times New Roman" w:hAnsi="Helvetica Neue" w:cs="Times New Roman"/>
                <w:i/>
                <w:color w:val="333333"/>
                <w:sz w:val="21"/>
                <w:szCs w:val="21"/>
              </w:rPr>
              <w:t>Scd1</w:t>
            </w:r>
          </w:p>
        </w:tc>
        <w:tc>
          <w:tcPr>
            <w:tcW w:w="1539"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07C122A8"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0.005</w:t>
            </w:r>
          </w:p>
        </w:tc>
        <w:tc>
          <w:tcPr>
            <w:tcW w:w="1333"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175B4D05"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0.021</w:t>
            </w:r>
          </w:p>
        </w:tc>
        <w:tc>
          <w:tcPr>
            <w:tcW w:w="78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24A66A75"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0.208</w:t>
            </w:r>
          </w:p>
        </w:tc>
        <w:tc>
          <w:tcPr>
            <w:tcW w:w="1003"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1F4EDE17"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Wilcoxon</w:t>
            </w:r>
          </w:p>
        </w:tc>
        <w:tc>
          <w:tcPr>
            <w:tcW w:w="87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2FAAD071"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0.191</w:t>
            </w:r>
          </w:p>
        </w:tc>
        <w:tc>
          <w:tcPr>
            <w:tcW w:w="87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470B4419"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0.260</w:t>
            </w:r>
          </w:p>
        </w:tc>
      </w:tr>
      <w:tr w:rsidR="003E0076" w:rsidRPr="003E0076" w14:paraId="747238FF" w14:textId="77777777" w:rsidTr="00841BDA">
        <w:trPr>
          <w:jc w:val="center"/>
        </w:trPr>
        <w:tc>
          <w:tcPr>
            <w:tcW w:w="91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378C97B9" w14:textId="77777777" w:rsidR="003E0076" w:rsidRPr="003E0076" w:rsidRDefault="003E0076" w:rsidP="003E0076">
            <w:pPr>
              <w:spacing w:line="300" w:lineRule="atLeast"/>
              <w:rPr>
                <w:rFonts w:ascii="Helvetica Neue" w:eastAsia="Times New Roman" w:hAnsi="Helvetica Neue" w:cs="Times New Roman"/>
                <w:i/>
                <w:color w:val="333333"/>
                <w:sz w:val="21"/>
                <w:szCs w:val="21"/>
              </w:rPr>
            </w:pPr>
            <w:r w:rsidRPr="003E0076">
              <w:rPr>
                <w:rFonts w:ascii="Helvetica Neue" w:eastAsia="Times New Roman" w:hAnsi="Helvetica Neue" w:cs="Times New Roman"/>
                <w:i/>
                <w:color w:val="333333"/>
                <w:sz w:val="21"/>
                <w:szCs w:val="21"/>
              </w:rPr>
              <w:t>Scd2</w:t>
            </w:r>
          </w:p>
        </w:tc>
        <w:tc>
          <w:tcPr>
            <w:tcW w:w="1539"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27A55CE4"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0.000</w:t>
            </w:r>
          </w:p>
        </w:tc>
        <w:tc>
          <w:tcPr>
            <w:tcW w:w="1333"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0DE951A6"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0.534</w:t>
            </w:r>
          </w:p>
        </w:tc>
        <w:tc>
          <w:tcPr>
            <w:tcW w:w="78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4AEE1755"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0.749</w:t>
            </w:r>
          </w:p>
        </w:tc>
        <w:tc>
          <w:tcPr>
            <w:tcW w:w="1003"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2B020367"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Wilcoxon</w:t>
            </w:r>
          </w:p>
        </w:tc>
        <w:tc>
          <w:tcPr>
            <w:tcW w:w="87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07495300"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0.026</w:t>
            </w:r>
          </w:p>
        </w:tc>
        <w:tc>
          <w:tcPr>
            <w:tcW w:w="87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2301CC8B"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0.090</w:t>
            </w:r>
          </w:p>
        </w:tc>
      </w:tr>
      <w:tr w:rsidR="003E0076" w:rsidRPr="003E0076" w14:paraId="2EE288D8" w14:textId="77777777" w:rsidTr="00841BDA">
        <w:trPr>
          <w:jc w:val="center"/>
        </w:trPr>
        <w:tc>
          <w:tcPr>
            <w:tcW w:w="91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5D018A44" w14:textId="77777777" w:rsidR="003E0076" w:rsidRPr="003E0076" w:rsidRDefault="003E0076" w:rsidP="003E0076">
            <w:pPr>
              <w:spacing w:line="300" w:lineRule="atLeast"/>
              <w:rPr>
                <w:rFonts w:ascii="Helvetica Neue" w:eastAsia="Times New Roman" w:hAnsi="Helvetica Neue" w:cs="Times New Roman"/>
                <w:i/>
                <w:color w:val="333333"/>
                <w:sz w:val="21"/>
                <w:szCs w:val="21"/>
              </w:rPr>
            </w:pPr>
            <w:r w:rsidRPr="003E0076">
              <w:rPr>
                <w:rFonts w:ascii="Helvetica Neue" w:eastAsia="Times New Roman" w:hAnsi="Helvetica Neue" w:cs="Times New Roman"/>
                <w:i/>
                <w:color w:val="333333"/>
                <w:sz w:val="21"/>
                <w:szCs w:val="21"/>
              </w:rPr>
              <w:t>Scd3</w:t>
            </w:r>
          </w:p>
        </w:tc>
        <w:tc>
          <w:tcPr>
            <w:tcW w:w="1539"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1F2247D2"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0.019</w:t>
            </w:r>
          </w:p>
        </w:tc>
        <w:tc>
          <w:tcPr>
            <w:tcW w:w="1333"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0129F319"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0.004</w:t>
            </w:r>
          </w:p>
        </w:tc>
        <w:tc>
          <w:tcPr>
            <w:tcW w:w="78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415FB536"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0.338</w:t>
            </w:r>
          </w:p>
        </w:tc>
        <w:tc>
          <w:tcPr>
            <w:tcW w:w="1003"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0FB7BC20"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Wilcoxon</w:t>
            </w:r>
          </w:p>
        </w:tc>
        <w:tc>
          <w:tcPr>
            <w:tcW w:w="87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16B8DEF6"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0.851</w:t>
            </w:r>
          </w:p>
        </w:tc>
        <w:tc>
          <w:tcPr>
            <w:tcW w:w="87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4D4E33D8"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0.851</w:t>
            </w:r>
          </w:p>
        </w:tc>
      </w:tr>
      <w:tr w:rsidR="003E0076" w:rsidRPr="003E0076" w14:paraId="4604539F" w14:textId="77777777" w:rsidTr="00841BDA">
        <w:trPr>
          <w:jc w:val="center"/>
        </w:trPr>
        <w:tc>
          <w:tcPr>
            <w:tcW w:w="91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43A885B5" w14:textId="77777777" w:rsidR="003E0076" w:rsidRPr="003E0076" w:rsidRDefault="003E0076" w:rsidP="003E0076">
            <w:pPr>
              <w:spacing w:line="300" w:lineRule="atLeast"/>
              <w:rPr>
                <w:rFonts w:ascii="Helvetica Neue" w:eastAsia="Times New Roman" w:hAnsi="Helvetica Neue" w:cs="Times New Roman"/>
                <w:i/>
                <w:color w:val="333333"/>
                <w:sz w:val="21"/>
                <w:szCs w:val="21"/>
              </w:rPr>
            </w:pPr>
            <w:r w:rsidRPr="003E0076">
              <w:rPr>
                <w:rFonts w:ascii="Helvetica Neue" w:eastAsia="Times New Roman" w:hAnsi="Helvetica Neue" w:cs="Times New Roman"/>
                <w:i/>
                <w:color w:val="333333"/>
                <w:sz w:val="21"/>
                <w:szCs w:val="21"/>
              </w:rPr>
              <w:t>Scd4</w:t>
            </w:r>
          </w:p>
        </w:tc>
        <w:tc>
          <w:tcPr>
            <w:tcW w:w="1539"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331E5648"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0.000</w:t>
            </w:r>
          </w:p>
        </w:tc>
        <w:tc>
          <w:tcPr>
            <w:tcW w:w="1333"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2DE0E6B8"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0.087</w:t>
            </w:r>
          </w:p>
        </w:tc>
        <w:tc>
          <w:tcPr>
            <w:tcW w:w="78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27FFDD2A"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0.547</w:t>
            </w:r>
          </w:p>
        </w:tc>
        <w:tc>
          <w:tcPr>
            <w:tcW w:w="1003"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1DD45034"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Wilcoxon</w:t>
            </w:r>
          </w:p>
        </w:tc>
        <w:tc>
          <w:tcPr>
            <w:tcW w:w="87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75159A5A"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0.412</w:t>
            </w:r>
          </w:p>
        </w:tc>
        <w:tc>
          <w:tcPr>
            <w:tcW w:w="87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58CF6921" w14:textId="77777777" w:rsidR="003E0076" w:rsidRPr="003E0076" w:rsidRDefault="003E0076" w:rsidP="003E0076">
            <w:pPr>
              <w:spacing w:line="300" w:lineRule="atLeast"/>
              <w:jc w:val="center"/>
              <w:rPr>
                <w:rFonts w:ascii="Helvetica Neue" w:eastAsia="Times New Roman" w:hAnsi="Helvetica Neue" w:cs="Times New Roman"/>
                <w:color w:val="333333"/>
                <w:sz w:val="21"/>
                <w:szCs w:val="21"/>
              </w:rPr>
            </w:pPr>
            <w:r w:rsidRPr="003E0076">
              <w:rPr>
                <w:rFonts w:ascii="Helvetica Neue" w:eastAsia="Times New Roman" w:hAnsi="Helvetica Neue" w:cs="Times New Roman"/>
                <w:color w:val="333333"/>
                <w:sz w:val="21"/>
                <w:szCs w:val="21"/>
              </w:rPr>
              <w:t>0.449</w:t>
            </w:r>
          </w:p>
        </w:tc>
      </w:tr>
    </w:tbl>
    <w:p w14:paraId="57A9BFD4" w14:textId="77777777" w:rsidR="003E0076" w:rsidRPr="00411DC5" w:rsidRDefault="003E0076" w:rsidP="00003082">
      <w:pPr>
        <w:shd w:val="clear" w:color="auto" w:fill="FFFFFF"/>
        <w:spacing w:before="100" w:beforeAutospacing="1" w:after="100" w:afterAutospacing="1" w:line="270" w:lineRule="atLeast"/>
        <w:rPr>
          <w:rFonts w:ascii="Times New Roman" w:hAnsi="Times New Roman" w:cs="Times New Roman"/>
          <w:b/>
          <w:sz w:val="22"/>
          <w:szCs w:val="22"/>
        </w:rPr>
      </w:pPr>
    </w:p>
    <w:p w14:paraId="16179192" w14:textId="24DCD577" w:rsidR="006B48E4" w:rsidRDefault="002C575B" w:rsidP="00003082">
      <w:pPr>
        <w:shd w:val="clear" w:color="auto" w:fill="FFFFFF"/>
        <w:spacing w:before="100" w:beforeAutospacing="1" w:after="100" w:afterAutospacing="1" w:line="270" w:lineRule="atLeast"/>
        <w:rPr>
          <w:rFonts w:ascii="Times New Roman" w:hAnsi="Times New Roman" w:cs="Times New Roman"/>
          <w:color w:val="FF0000"/>
          <w:sz w:val="22"/>
          <w:szCs w:val="22"/>
        </w:rPr>
      </w:pPr>
      <w:r w:rsidRPr="002C575B">
        <w:rPr>
          <w:rFonts w:ascii="Times New Roman" w:hAnsi="Times New Roman" w:cs="Times New Roman"/>
          <w:color w:val="212121"/>
          <w:sz w:val="22"/>
          <w:szCs w:val="22"/>
        </w:rPr>
        <w:br/>
        <w:t>4.      Line 323, should this read “Figure 5C” instead of “5B</w:t>
      </w:r>
      <w:proofErr w:type="gramStart"/>
      <w:r w:rsidRPr="002C575B">
        <w:rPr>
          <w:rFonts w:ascii="Times New Roman" w:hAnsi="Times New Roman" w:cs="Times New Roman"/>
          <w:color w:val="212121"/>
          <w:sz w:val="22"/>
          <w:szCs w:val="22"/>
        </w:rPr>
        <w:t>”</w:t>
      </w:r>
      <w:r w:rsidRPr="0001436B">
        <w:rPr>
          <w:rFonts w:ascii="Times New Roman" w:hAnsi="Times New Roman" w:cs="Times New Roman"/>
          <w:color w:val="212121"/>
          <w:sz w:val="22"/>
          <w:szCs w:val="22"/>
        </w:rPr>
        <w:t> </w:t>
      </w:r>
      <w:r w:rsidRPr="002C575B">
        <w:rPr>
          <w:rFonts w:ascii="Times New Roman" w:hAnsi="Times New Roman" w:cs="Times New Roman"/>
          <w:color w:val="212121"/>
          <w:sz w:val="22"/>
          <w:szCs w:val="22"/>
        </w:rPr>
        <w:t>?</w:t>
      </w:r>
      <w:proofErr w:type="gramEnd"/>
      <w:r w:rsidRPr="002C575B">
        <w:rPr>
          <w:rFonts w:ascii="Times New Roman" w:hAnsi="Times New Roman" w:cs="Times New Roman"/>
          <w:color w:val="212121"/>
          <w:sz w:val="22"/>
          <w:szCs w:val="22"/>
        </w:rPr>
        <w:t xml:space="preserve"> For Figure 5C, the increases look significant, but no asterisks. Please clarify this to the reader by stating the p values or adding asterisks.</w:t>
      </w:r>
      <w:r w:rsidRPr="0001436B">
        <w:rPr>
          <w:rFonts w:ascii="Times New Roman" w:hAnsi="Times New Roman" w:cs="Times New Roman"/>
          <w:color w:val="FF0000"/>
          <w:sz w:val="22"/>
          <w:szCs w:val="22"/>
        </w:rPr>
        <w:t> </w:t>
      </w:r>
    </w:p>
    <w:p w14:paraId="679CE22D" w14:textId="77777777" w:rsidR="006B48E4" w:rsidRDefault="006B48E4" w:rsidP="00003082">
      <w:pPr>
        <w:shd w:val="clear" w:color="auto" w:fill="FFFFFF"/>
        <w:spacing w:before="100" w:beforeAutospacing="1" w:after="100" w:afterAutospacing="1" w:line="270" w:lineRule="atLeast"/>
        <w:rPr>
          <w:rFonts w:ascii="Times New Roman" w:hAnsi="Times New Roman" w:cs="Times New Roman"/>
          <w:b/>
          <w:sz w:val="22"/>
          <w:szCs w:val="22"/>
        </w:rPr>
      </w:pPr>
      <w:r w:rsidRPr="006B48E4">
        <w:rPr>
          <w:rFonts w:ascii="Times New Roman" w:hAnsi="Times New Roman" w:cs="Times New Roman"/>
          <w:b/>
          <w:sz w:val="22"/>
          <w:szCs w:val="22"/>
        </w:rPr>
        <w:t xml:space="preserve">The reference should have been to </w:t>
      </w:r>
      <w:proofErr w:type="gramStart"/>
      <w:r w:rsidRPr="006B48E4">
        <w:rPr>
          <w:rFonts w:ascii="Times New Roman" w:hAnsi="Times New Roman" w:cs="Times New Roman"/>
          <w:b/>
          <w:sz w:val="22"/>
          <w:szCs w:val="22"/>
        </w:rPr>
        <w:t>5C,</w:t>
      </w:r>
      <w:proofErr w:type="gramEnd"/>
      <w:r w:rsidRPr="006B48E4">
        <w:rPr>
          <w:rFonts w:ascii="Times New Roman" w:hAnsi="Times New Roman" w:cs="Times New Roman"/>
          <w:b/>
          <w:sz w:val="22"/>
          <w:szCs w:val="22"/>
        </w:rPr>
        <w:t xml:space="preserve"> we thank the reviewer for noting this.  See the previous point regarding gene expression changes in WAT by </w:t>
      </w:r>
      <w:proofErr w:type="spellStart"/>
      <w:r w:rsidRPr="006B48E4">
        <w:rPr>
          <w:rFonts w:ascii="Times New Roman" w:hAnsi="Times New Roman" w:cs="Times New Roman"/>
          <w:b/>
          <w:sz w:val="22"/>
          <w:szCs w:val="22"/>
        </w:rPr>
        <w:t>qPCR</w:t>
      </w:r>
      <w:proofErr w:type="spellEnd"/>
      <w:r w:rsidRPr="006B48E4">
        <w:rPr>
          <w:rFonts w:ascii="Times New Roman" w:hAnsi="Times New Roman" w:cs="Times New Roman"/>
          <w:b/>
          <w:sz w:val="22"/>
          <w:szCs w:val="22"/>
        </w:rPr>
        <w:t>.</w:t>
      </w:r>
    </w:p>
    <w:p w14:paraId="4FB3E052" w14:textId="77777777" w:rsidR="00D53D6B" w:rsidRDefault="002C575B" w:rsidP="00003082">
      <w:pPr>
        <w:shd w:val="clear" w:color="auto" w:fill="FFFFFF"/>
        <w:spacing w:before="100" w:beforeAutospacing="1" w:after="100" w:afterAutospacing="1" w:line="270" w:lineRule="atLeast"/>
        <w:rPr>
          <w:rFonts w:ascii="Times New Roman" w:hAnsi="Times New Roman" w:cs="Times New Roman"/>
          <w:color w:val="FF0000"/>
          <w:sz w:val="22"/>
          <w:szCs w:val="22"/>
        </w:rPr>
      </w:pPr>
      <w:r w:rsidRPr="002C575B">
        <w:rPr>
          <w:rFonts w:ascii="Times New Roman" w:hAnsi="Times New Roman" w:cs="Times New Roman"/>
          <w:color w:val="212121"/>
          <w:sz w:val="22"/>
          <w:szCs w:val="22"/>
        </w:rPr>
        <w:br/>
        <w:t>5.      Lines 325-26, where are the data that are described? If not shown please indicate.</w:t>
      </w:r>
      <w:r w:rsidRPr="0001436B">
        <w:rPr>
          <w:rFonts w:ascii="Times New Roman" w:hAnsi="Times New Roman" w:cs="Times New Roman"/>
          <w:color w:val="212121"/>
          <w:sz w:val="22"/>
          <w:szCs w:val="22"/>
        </w:rPr>
        <w:t> </w:t>
      </w:r>
    </w:p>
    <w:p w14:paraId="31133224" w14:textId="273D59D7" w:rsidR="00D53D6B" w:rsidRPr="00D53D6B" w:rsidRDefault="00D53D6B" w:rsidP="00003082">
      <w:pPr>
        <w:shd w:val="clear" w:color="auto" w:fill="FFFFFF"/>
        <w:spacing w:before="100" w:beforeAutospacing="1" w:after="100" w:afterAutospacing="1" w:line="270" w:lineRule="atLeast"/>
        <w:rPr>
          <w:rFonts w:ascii="Times New Roman" w:hAnsi="Times New Roman" w:cs="Times New Roman"/>
          <w:b/>
          <w:sz w:val="22"/>
          <w:szCs w:val="22"/>
        </w:rPr>
      </w:pPr>
      <w:r w:rsidRPr="00D53D6B">
        <w:rPr>
          <w:rFonts w:ascii="Times New Roman" w:hAnsi="Times New Roman" w:cs="Times New Roman"/>
          <w:b/>
          <w:sz w:val="22"/>
          <w:szCs w:val="22"/>
        </w:rPr>
        <w:t>These data are shown in Figures 5A and 5B.  Note the coloring of the pathways indicates the fold change</w:t>
      </w:r>
      <w:r>
        <w:rPr>
          <w:rFonts w:ascii="Times New Roman" w:hAnsi="Times New Roman" w:cs="Times New Roman"/>
          <w:b/>
          <w:sz w:val="22"/>
          <w:szCs w:val="22"/>
        </w:rPr>
        <w:t>.</w:t>
      </w:r>
    </w:p>
    <w:p w14:paraId="2D2E4E77" w14:textId="4D18BFCE" w:rsidR="00AB27E5" w:rsidRDefault="00D53D6B" w:rsidP="00003082">
      <w:pPr>
        <w:shd w:val="clear" w:color="auto" w:fill="FFFFFF"/>
        <w:spacing w:before="100" w:beforeAutospacing="1" w:after="100" w:afterAutospacing="1" w:line="270" w:lineRule="atLeast"/>
        <w:rPr>
          <w:rFonts w:ascii="Times New Roman" w:hAnsi="Times New Roman" w:cs="Times New Roman"/>
          <w:color w:val="212121"/>
          <w:sz w:val="22"/>
          <w:szCs w:val="22"/>
        </w:rPr>
      </w:pPr>
      <w:r w:rsidRPr="002C575B">
        <w:rPr>
          <w:rFonts w:ascii="Times New Roman" w:hAnsi="Times New Roman" w:cs="Times New Roman"/>
          <w:color w:val="212121"/>
          <w:sz w:val="22"/>
          <w:szCs w:val="22"/>
        </w:rPr>
        <w:t xml:space="preserve"> </w:t>
      </w:r>
      <w:r w:rsidR="002C575B" w:rsidRPr="002C575B">
        <w:rPr>
          <w:rFonts w:ascii="Times New Roman" w:hAnsi="Times New Roman" w:cs="Times New Roman"/>
          <w:color w:val="212121"/>
          <w:sz w:val="22"/>
          <w:szCs w:val="22"/>
        </w:rPr>
        <w:t>6.      Lines 335-37 and Figure 6B, there are clear increases.</w:t>
      </w:r>
      <w:r w:rsidR="002C575B" w:rsidRPr="0001436B">
        <w:rPr>
          <w:rFonts w:ascii="Times New Roman" w:hAnsi="Times New Roman" w:cs="Times New Roman"/>
          <w:color w:val="212121"/>
          <w:sz w:val="22"/>
          <w:szCs w:val="22"/>
        </w:rPr>
        <w:t> </w:t>
      </w:r>
      <w:r w:rsidR="00AB27E5" w:rsidRPr="002C575B">
        <w:rPr>
          <w:rFonts w:ascii="Times New Roman" w:hAnsi="Times New Roman" w:cs="Times New Roman"/>
          <w:color w:val="212121"/>
          <w:sz w:val="22"/>
          <w:szCs w:val="22"/>
        </w:rPr>
        <w:t xml:space="preserve"> </w:t>
      </w:r>
      <w:r w:rsidR="002C575B" w:rsidRPr="002C575B">
        <w:rPr>
          <w:rFonts w:ascii="Times New Roman" w:hAnsi="Times New Roman" w:cs="Times New Roman"/>
          <w:color w:val="212121"/>
          <w:sz w:val="22"/>
          <w:szCs w:val="22"/>
        </w:rPr>
        <w:t>If not significant simply mention the variability among mice in response to dexamethasone.</w:t>
      </w:r>
    </w:p>
    <w:p w14:paraId="6C7CC7AB" w14:textId="0F4E8447" w:rsidR="00AB27E5" w:rsidRDefault="00AB27E5" w:rsidP="00AB27E5">
      <w:pPr>
        <w:pStyle w:val="Heading1"/>
        <w:shd w:val="clear" w:color="auto" w:fill="FFFFFF"/>
        <w:spacing w:before="300" w:after="150"/>
        <w:rPr>
          <w:rFonts w:ascii="Times New Roman" w:eastAsia="Times New Roman" w:hAnsi="Times New Roman" w:cs="Times New Roman"/>
          <w:bCs w:val="0"/>
          <w:color w:val="333333"/>
          <w:sz w:val="22"/>
          <w:szCs w:val="22"/>
        </w:rPr>
      </w:pPr>
      <w:r>
        <w:rPr>
          <w:rFonts w:ascii="Times New Roman" w:eastAsia="Times New Roman" w:hAnsi="Times New Roman" w:cs="Times New Roman"/>
          <w:bCs w:val="0"/>
          <w:color w:val="333333"/>
          <w:sz w:val="22"/>
          <w:szCs w:val="22"/>
        </w:rPr>
        <w:t xml:space="preserve">These were indeed not </w:t>
      </w:r>
      <w:proofErr w:type="spellStart"/>
      <w:r>
        <w:rPr>
          <w:rFonts w:ascii="Times New Roman" w:eastAsia="Times New Roman" w:hAnsi="Times New Roman" w:cs="Times New Roman"/>
          <w:bCs w:val="0"/>
          <w:color w:val="333333"/>
          <w:sz w:val="22"/>
          <w:szCs w:val="22"/>
        </w:rPr>
        <w:t>signicant</w:t>
      </w:r>
      <w:proofErr w:type="spellEnd"/>
      <w:r>
        <w:rPr>
          <w:rFonts w:ascii="Times New Roman" w:eastAsia="Times New Roman" w:hAnsi="Times New Roman" w:cs="Times New Roman"/>
          <w:bCs w:val="0"/>
          <w:color w:val="333333"/>
          <w:sz w:val="22"/>
          <w:szCs w:val="22"/>
        </w:rPr>
        <w:t xml:space="preserve"> (see Table 2 of this response)</w:t>
      </w:r>
      <w:r w:rsidR="00D137A3">
        <w:rPr>
          <w:rFonts w:ascii="Times New Roman" w:eastAsia="Times New Roman" w:hAnsi="Times New Roman" w:cs="Times New Roman"/>
          <w:bCs w:val="0"/>
          <w:color w:val="333333"/>
          <w:sz w:val="22"/>
          <w:szCs w:val="22"/>
        </w:rPr>
        <w:t>.  We have noted in the results section that this is due to variability in dexamethasone responsiveness</w:t>
      </w:r>
      <w:r w:rsidR="002F034F">
        <w:rPr>
          <w:rFonts w:ascii="Times New Roman" w:eastAsia="Times New Roman" w:hAnsi="Times New Roman" w:cs="Times New Roman"/>
          <w:bCs w:val="0"/>
          <w:color w:val="333333"/>
          <w:sz w:val="22"/>
          <w:szCs w:val="22"/>
        </w:rPr>
        <w:t>.</w:t>
      </w:r>
    </w:p>
    <w:p w14:paraId="46C6998C" w14:textId="42951614" w:rsidR="00AB27E5" w:rsidRPr="00AB27E5" w:rsidRDefault="00AB27E5" w:rsidP="00866F7A">
      <w:pPr>
        <w:pStyle w:val="Heading1"/>
        <w:shd w:val="clear" w:color="auto" w:fill="FFFFFF"/>
        <w:spacing w:before="300" w:after="150"/>
        <w:jc w:val="center"/>
        <w:rPr>
          <w:rFonts w:ascii="Times New Roman" w:eastAsia="Times New Roman" w:hAnsi="Times New Roman" w:cs="Times New Roman"/>
          <w:bCs w:val="0"/>
          <w:color w:val="333333"/>
          <w:sz w:val="22"/>
          <w:szCs w:val="22"/>
        </w:rPr>
      </w:pPr>
      <w:r w:rsidRPr="00AB27E5">
        <w:rPr>
          <w:rFonts w:ascii="Times New Roman" w:eastAsia="Times New Roman" w:hAnsi="Times New Roman" w:cs="Times New Roman"/>
          <w:bCs w:val="0"/>
          <w:color w:val="333333"/>
          <w:sz w:val="22"/>
          <w:szCs w:val="22"/>
        </w:rPr>
        <w:t xml:space="preserve">Table 2: Pairwise tests for </w:t>
      </w:r>
      <w:proofErr w:type="spellStart"/>
      <w:r w:rsidRPr="00AB27E5">
        <w:rPr>
          <w:rFonts w:ascii="Times New Roman" w:eastAsia="Times New Roman" w:hAnsi="Times New Roman" w:cs="Times New Roman"/>
          <w:bCs w:val="0"/>
          <w:color w:val="333333"/>
          <w:sz w:val="22"/>
          <w:szCs w:val="22"/>
        </w:rPr>
        <w:t>qPCR</w:t>
      </w:r>
      <w:proofErr w:type="spellEnd"/>
      <w:r w:rsidRPr="00AB27E5">
        <w:rPr>
          <w:rFonts w:ascii="Times New Roman" w:eastAsia="Times New Roman" w:hAnsi="Times New Roman" w:cs="Times New Roman"/>
          <w:bCs w:val="0"/>
          <w:color w:val="333333"/>
          <w:sz w:val="22"/>
          <w:szCs w:val="22"/>
        </w:rPr>
        <w:t xml:space="preserve"> analysis of skeletal muscle</w:t>
      </w:r>
      <w:r>
        <w:rPr>
          <w:rFonts w:ascii="Times New Roman" w:eastAsia="Times New Roman" w:hAnsi="Times New Roman" w:cs="Times New Roman"/>
          <w:bCs w:val="0"/>
          <w:color w:val="333333"/>
          <w:sz w:val="22"/>
          <w:szCs w:val="22"/>
        </w:rPr>
        <w:t>.</w:t>
      </w:r>
    </w:p>
    <w:tbl>
      <w:tblPr>
        <w:tblW w:w="0" w:type="auto"/>
        <w:jc w:val="center"/>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716"/>
        <w:gridCol w:w="1539"/>
        <w:gridCol w:w="1333"/>
        <w:gridCol w:w="785"/>
        <w:gridCol w:w="1003"/>
        <w:gridCol w:w="878"/>
        <w:gridCol w:w="878"/>
      </w:tblGrid>
      <w:tr w:rsidR="00AB27E5" w14:paraId="62A96FA1" w14:textId="77777777" w:rsidTr="00866F7A">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4BFD61C1" w14:textId="0C39814A" w:rsidR="00AB27E5" w:rsidRDefault="00AB27E5">
            <w:pPr>
              <w:spacing w:line="300" w:lineRule="atLeast"/>
              <w:jc w:val="center"/>
              <w:rPr>
                <w:rFonts w:ascii="Helvetica Neue" w:eastAsia="Times New Roman" w:hAnsi="Helvetica Neue" w:cs="Times New Roman"/>
                <w:b/>
                <w:bCs/>
                <w:color w:val="333333"/>
                <w:sz w:val="21"/>
                <w:szCs w:val="21"/>
              </w:rPr>
            </w:pPr>
            <w:r>
              <w:rPr>
                <w:rFonts w:ascii="Helvetica Neue" w:eastAsia="Times New Roman" w:hAnsi="Helvetica Neue" w:cs="Times New Roman"/>
                <w:b/>
                <w:bCs/>
                <w:color w:val="333333"/>
                <w:sz w:val="21"/>
                <w:szCs w:val="21"/>
              </w:rPr>
              <w:t>Gene</w:t>
            </w:r>
          </w:p>
        </w:tc>
        <w:tc>
          <w:tcPr>
            <w:tcW w:w="1539"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529C1768" w14:textId="77777777" w:rsidR="00AB27E5" w:rsidRDefault="00AB27E5" w:rsidP="00AB27E5">
            <w:pPr>
              <w:spacing w:line="300" w:lineRule="atLeast"/>
              <w:jc w:val="center"/>
              <w:rPr>
                <w:rFonts w:ascii="Helvetica Neue" w:eastAsia="Times New Roman" w:hAnsi="Helvetica Neue" w:cs="Times New Roman"/>
                <w:b/>
                <w:bCs/>
                <w:color w:val="333333"/>
                <w:sz w:val="21"/>
                <w:szCs w:val="21"/>
              </w:rPr>
            </w:pPr>
            <w:proofErr w:type="spellStart"/>
            <w:proofErr w:type="gramStart"/>
            <w:r>
              <w:rPr>
                <w:rFonts w:ascii="Helvetica Neue" w:eastAsia="Times New Roman" w:hAnsi="Helvetica Neue" w:cs="Times New Roman"/>
                <w:b/>
                <w:bCs/>
                <w:color w:val="333333"/>
                <w:sz w:val="21"/>
                <w:szCs w:val="21"/>
              </w:rPr>
              <w:t>shapiro</w:t>
            </w:r>
            <w:proofErr w:type="spellEnd"/>
            <w:proofErr w:type="gramEnd"/>
            <w:r>
              <w:rPr>
                <w:rFonts w:ascii="Helvetica Neue" w:eastAsia="Times New Roman" w:hAnsi="Helvetica Neue" w:cs="Times New Roman"/>
                <w:b/>
                <w:bCs/>
                <w:color w:val="333333"/>
                <w:sz w:val="21"/>
                <w:szCs w:val="21"/>
              </w:rPr>
              <w:t>-water</w:t>
            </w:r>
          </w:p>
        </w:tc>
        <w:tc>
          <w:tcPr>
            <w:tcW w:w="1333"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493AD902" w14:textId="77777777" w:rsidR="00AB27E5" w:rsidRDefault="00AB27E5" w:rsidP="00AB27E5">
            <w:pPr>
              <w:spacing w:line="300" w:lineRule="atLeast"/>
              <w:jc w:val="center"/>
              <w:rPr>
                <w:rFonts w:ascii="Helvetica Neue" w:eastAsia="Times New Roman" w:hAnsi="Helvetica Neue" w:cs="Times New Roman"/>
                <w:b/>
                <w:bCs/>
                <w:color w:val="333333"/>
                <w:sz w:val="21"/>
                <w:szCs w:val="21"/>
              </w:rPr>
            </w:pPr>
            <w:proofErr w:type="spellStart"/>
            <w:proofErr w:type="gramStart"/>
            <w:r>
              <w:rPr>
                <w:rFonts w:ascii="Helvetica Neue" w:eastAsia="Times New Roman" w:hAnsi="Helvetica Neue" w:cs="Times New Roman"/>
                <w:b/>
                <w:bCs/>
                <w:color w:val="333333"/>
                <w:sz w:val="21"/>
                <w:szCs w:val="21"/>
              </w:rPr>
              <w:t>shapiro</w:t>
            </w:r>
            <w:proofErr w:type="gramEnd"/>
            <w:r>
              <w:rPr>
                <w:rFonts w:ascii="Helvetica Neue" w:eastAsia="Times New Roman" w:hAnsi="Helvetica Neue" w:cs="Times New Roman"/>
                <w:b/>
                <w:bCs/>
                <w:color w:val="333333"/>
                <w:sz w:val="21"/>
                <w:szCs w:val="21"/>
              </w:rPr>
              <w:t>-dex</w:t>
            </w:r>
            <w:proofErr w:type="spellEnd"/>
          </w:p>
        </w:tc>
        <w:tc>
          <w:tcPr>
            <w:tcW w:w="78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71A3EE9A" w14:textId="77777777" w:rsidR="00AB27E5" w:rsidRDefault="00AB27E5" w:rsidP="00AB27E5">
            <w:pPr>
              <w:spacing w:line="300" w:lineRule="atLeast"/>
              <w:jc w:val="center"/>
              <w:rPr>
                <w:rFonts w:ascii="Helvetica Neue" w:eastAsia="Times New Roman" w:hAnsi="Helvetica Neue" w:cs="Times New Roman"/>
                <w:b/>
                <w:bCs/>
                <w:color w:val="333333"/>
                <w:sz w:val="21"/>
                <w:szCs w:val="21"/>
              </w:rPr>
            </w:pPr>
            <w:proofErr w:type="spellStart"/>
            <w:proofErr w:type="gramStart"/>
            <w:r>
              <w:rPr>
                <w:rFonts w:ascii="Helvetica Neue" w:eastAsia="Times New Roman" w:hAnsi="Helvetica Neue" w:cs="Times New Roman"/>
                <w:b/>
                <w:bCs/>
                <w:color w:val="333333"/>
                <w:sz w:val="21"/>
                <w:szCs w:val="21"/>
              </w:rPr>
              <w:t>levene</w:t>
            </w:r>
            <w:proofErr w:type="spellEnd"/>
            <w:proofErr w:type="gramEnd"/>
          </w:p>
        </w:tc>
        <w:tc>
          <w:tcPr>
            <w:tcW w:w="1003"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390571B9" w14:textId="77777777" w:rsidR="00AB27E5" w:rsidRDefault="00AB27E5" w:rsidP="00AB27E5">
            <w:pPr>
              <w:spacing w:line="300" w:lineRule="atLeast"/>
              <w:jc w:val="center"/>
              <w:rPr>
                <w:rFonts w:ascii="Helvetica Neue" w:eastAsia="Times New Roman" w:hAnsi="Helvetica Neue" w:cs="Times New Roman"/>
                <w:b/>
                <w:bCs/>
                <w:color w:val="333333"/>
                <w:sz w:val="21"/>
                <w:szCs w:val="21"/>
              </w:rPr>
            </w:pPr>
            <w:r>
              <w:rPr>
                <w:rFonts w:ascii="Helvetica Neue" w:eastAsia="Times New Roman" w:hAnsi="Helvetica Neue" w:cs="Times New Roman"/>
                <w:b/>
                <w:bCs/>
                <w:color w:val="333333"/>
                <w:sz w:val="21"/>
                <w:szCs w:val="21"/>
              </w:rPr>
              <w:t>Test</w:t>
            </w:r>
          </w:p>
        </w:tc>
        <w:tc>
          <w:tcPr>
            <w:tcW w:w="87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20E88FB7" w14:textId="489C94E5" w:rsidR="00AB27E5" w:rsidRDefault="00AB27E5" w:rsidP="00AB27E5">
            <w:pPr>
              <w:spacing w:line="300" w:lineRule="atLeast"/>
              <w:jc w:val="center"/>
              <w:rPr>
                <w:rFonts w:ascii="Helvetica Neue" w:eastAsia="Times New Roman" w:hAnsi="Helvetica Neue" w:cs="Times New Roman"/>
                <w:b/>
                <w:bCs/>
                <w:color w:val="333333"/>
                <w:sz w:val="21"/>
                <w:szCs w:val="21"/>
              </w:rPr>
            </w:pPr>
            <w:proofErr w:type="gramStart"/>
            <w:r>
              <w:rPr>
                <w:rFonts w:ascii="Helvetica Neue" w:eastAsia="Times New Roman" w:hAnsi="Helvetica Neue" w:cs="Times New Roman"/>
                <w:b/>
                <w:bCs/>
                <w:color w:val="333333"/>
                <w:sz w:val="21"/>
                <w:szCs w:val="21"/>
              </w:rPr>
              <w:t>p</w:t>
            </w:r>
            <w:proofErr w:type="gramEnd"/>
            <w:r>
              <w:rPr>
                <w:rFonts w:ascii="Helvetica Neue" w:eastAsia="Times New Roman" w:hAnsi="Helvetica Neue" w:cs="Times New Roman"/>
                <w:b/>
                <w:bCs/>
                <w:color w:val="333333"/>
                <w:sz w:val="21"/>
                <w:szCs w:val="21"/>
              </w:rPr>
              <w:t>-value</w:t>
            </w:r>
          </w:p>
        </w:tc>
        <w:tc>
          <w:tcPr>
            <w:tcW w:w="87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14DE1A3A" w14:textId="020F0B5E" w:rsidR="00AB27E5" w:rsidRDefault="00AB27E5" w:rsidP="00AB27E5">
            <w:pPr>
              <w:spacing w:line="300" w:lineRule="atLeast"/>
              <w:jc w:val="center"/>
              <w:rPr>
                <w:rFonts w:ascii="Helvetica Neue" w:eastAsia="Times New Roman" w:hAnsi="Helvetica Neue" w:cs="Times New Roman"/>
                <w:b/>
                <w:bCs/>
                <w:color w:val="333333"/>
                <w:sz w:val="21"/>
                <w:szCs w:val="21"/>
              </w:rPr>
            </w:pPr>
            <w:proofErr w:type="gramStart"/>
            <w:r>
              <w:rPr>
                <w:rFonts w:ascii="Helvetica Neue" w:eastAsia="Times New Roman" w:hAnsi="Helvetica Neue" w:cs="Times New Roman"/>
                <w:b/>
                <w:bCs/>
                <w:color w:val="333333"/>
                <w:sz w:val="21"/>
                <w:szCs w:val="21"/>
              </w:rPr>
              <w:t>q</w:t>
            </w:r>
            <w:proofErr w:type="gramEnd"/>
            <w:r>
              <w:rPr>
                <w:rFonts w:ascii="Helvetica Neue" w:eastAsia="Times New Roman" w:hAnsi="Helvetica Neue" w:cs="Times New Roman"/>
                <w:b/>
                <w:bCs/>
                <w:color w:val="333333"/>
                <w:sz w:val="21"/>
                <w:szCs w:val="21"/>
              </w:rPr>
              <w:t>-value</w:t>
            </w:r>
          </w:p>
        </w:tc>
      </w:tr>
      <w:tr w:rsidR="00AB27E5" w14:paraId="1A1D5F69" w14:textId="77777777" w:rsidTr="00866F7A">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192C660E" w14:textId="77777777" w:rsidR="00AB27E5" w:rsidRPr="00AB27E5" w:rsidRDefault="00AB27E5" w:rsidP="00AB27E5">
            <w:pPr>
              <w:spacing w:line="300" w:lineRule="atLeast"/>
              <w:rPr>
                <w:rFonts w:ascii="Helvetica Neue" w:eastAsia="Times New Roman" w:hAnsi="Helvetica Neue" w:cs="Times New Roman"/>
                <w:i/>
                <w:color w:val="333333"/>
                <w:sz w:val="21"/>
                <w:szCs w:val="21"/>
              </w:rPr>
            </w:pPr>
            <w:r w:rsidRPr="00AB27E5">
              <w:rPr>
                <w:rFonts w:ascii="Helvetica Neue" w:eastAsia="Times New Roman" w:hAnsi="Helvetica Neue" w:cs="Times New Roman"/>
                <w:i/>
                <w:color w:val="333333"/>
                <w:sz w:val="21"/>
                <w:szCs w:val="21"/>
              </w:rPr>
              <w:t>Fbxo32</w:t>
            </w:r>
          </w:p>
        </w:tc>
        <w:tc>
          <w:tcPr>
            <w:tcW w:w="1539"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5753F682" w14:textId="77777777" w:rsidR="00AB27E5" w:rsidRDefault="00AB27E5" w:rsidP="00AB27E5">
            <w:pPr>
              <w:spacing w:line="300" w:lineRule="atLeast"/>
              <w:jc w:val="center"/>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0.541</w:t>
            </w:r>
          </w:p>
        </w:tc>
        <w:tc>
          <w:tcPr>
            <w:tcW w:w="1333"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4B24C7BF" w14:textId="77777777" w:rsidR="00AB27E5" w:rsidRDefault="00AB27E5" w:rsidP="00AB27E5">
            <w:pPr>
              <w:spacing w:line="300" w:lineRule="atLeast"/>
              <w:jc w:val="center"/>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0.021</w:t>
            </w:r>
          </w:p>
        </w:tc>
        <w:tc>
          <w:tcPr>
            <w:tcW w:w="78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5D0FC127" w14:textId="77777777" w:rsidR="00AB27E5" w:rsidRDefault="00AB27E5" w:rsidP="00AB27E5">
            <w:pPr>
              <w:spacing w:line="300" w:lineRule="atLeast"/>
              <w:jc w:val="center"/>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0.302</w:t>
            </w:r>
          </w:p>
        </w:tc>
        <w:tc>
          <w:tcPr>
            <w:tcW w:w="1003"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4071DC0B" w14:textId="77777777" w:rsidR="00AB27E5" w:rsidRDefault="00AB27E5" w:rsidP="00AB27E5">
            <w:pPr>
              <w:spacing w:line="300" w:lineRule="atLeast"/>
              <w:jc w:val="center"/>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Wilcoxon</w:t>
            </w:r>
          </w:p>
        </w:tc>
        <w:tc>
          <w:tcPr>
            <w:tcW w:w="87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6B137AE5" w14:textId="77777777" w:rsidR="00AB27E5" w:rsidRDefault="00AB27E5" w:rsidP="00AB27E5">
            <w:pPr>
              <w:spacing w:line="300" w:lineRule="atLeast"/>
              <w:jc w:val="center"/>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0.200</w:t>
            </w:r>
          </w:p>
        </w:tc>
        <w:tc>
          <w:tcPr>
            <w:tcW w:w="87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655E886B" w14:textId="77777777" w:rsidR="00AB27E5" w:rsidRDefault="00AB27E5" w:rsidP="00AB27E5">
            <w:pPr>
              <w:spacing w:line="300" w:lineRule="atLeast"/>
              <w:jc w:val="center"/>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0.247</w:t>
            </w:r>
          </w:p>
        </w:tc>
      </w:tr>
      <w:tr w:rsidR="00AB27E5" w14:paraId="60109961" w14:textId="77777777" w:rsidTr="00866F7A">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73E1F59D" w14:textId="77777777" w:rsidR="00AB27E5" w:rsidRPr="00AB27E5" w:rsidRDefault="00AB27E5" w:rsidP="00AB27E5">
            <w:pPr>
              <w:spacing w:line="300" w:lineRule="atLeast"/>
              <w:rPr>
                <w:rFonts w:ascii="Helvetica Neue" w:eastAsia="Times New Roman" w:hAnsi="Helvetica Neue" w:cs="Times New Roman"/>
                <w:i/>
                <w:color w:val="333333"/>
                <w:sz w:val="21"/>
                <w:szCs w:val="21"/>
              </w:rPr>
            </w:pPr>
            <w:r w:rsidRPr="00AB27E5">
              <w:rPr>
                <w:rFonts w:ascii="Helvetica Neue" w:eastAsia="Times New Roman" w:hAnsi="Helvetica Neue" w:cs="Times New Roman"/>
                <w:i/>
                <w:color w:val="333333"/>
                <w:sz w:val="21"/>
                <w:szCs w:val="21"/>
              </w:rPr>
              <w:t>Trim63</w:t>
            </w:r>
          </w:p>
        </w:tc>
        <w:tc>
          <w:tcPr>
            <w:tcW w:w="1539"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3E988A43" w14:textId="77777777" w:rsidR="00AB27E5" w:rsidRDefault="00AB27E5" w:rsidP="00AB27E5">
            <w:pPr>
              <w:spacing w:line="300" w:lineRule="atLeast"/>
              <w:jc w:val="center"/>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0.766</w:t>
            </w:r>
          </w:p>
        </w:tc>
        <w:tc>
          <w:tcPr>
            <w:tcW w:w="1333"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7CFCFA7D" w14:textId="77777777" w:rsidR="00AB27E5" w:rsidRDefault="00AB27E5" w:rsidP="00AB27E5">
            <w:pPr>
              <w:spacing w:line="300" w:lineRule="atLeast"/>
              <w:jc w:val="center"/>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0.079</w:t>
            </w:r>
          </w:p>
        </w:tc>
        <w:tc>
          <w:tcPr>
            <w:tcW w:w="78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10227890" w14:textId="77777777" w:rsidR="00AB27E5" w:rsidRDefault="00AB27E5" w:rsidP="00AB27E5">
            <w:pPr>
              <w:spacing w:line="300" w:lineRule="atLeast"/>
              <w:jc w:val="center"/>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0.227</w:t>
            </w:r>
          </w:p>
        </w:tc>
        <w:tc>
          <w:tcPr>
            <w:tcW w:w="1003"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1577D633" w14:textId="77777777" w:rsidR="00AB27E5" w:rsidRDefault="00AB27E5" w:rsidP="00AB27E5">
            <w:pPr>
              <w:spacing w:line="300" w:lineRule="atLeast"/>
              <w:jc w:val="center"/>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Student</w:t>
            </w:r>
          </w:p>
        </w:tc>
        <w:tc>
          <w:tcPr>
            <w:tcW w:w="87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31612A9C" w14:textId="77777777" w:rsidR="00AB27E5" w:rsidRDefault="00AB27E5" w:rsidP="00AB27E5">
            <w:pPr>
              <w:spacing w:line="300" w:lineRule="atLeast"/>
              <w:jc w:val="center"/>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0.247</w:t>
            </w:r>
          </w:p>
        </w:tc>
        <w:tc>
          <w:tcPr>
            <w:tcW w:w="87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77AC7278" w14:textId="77777777" w:rsidR="00AB27E5" w:rsidRDefault="00AB27E5" w:rsidP="00AB27E5">
            <w:pPr>
              <w:spacing w:line="300" w:lineRule="atLeast"/>
              <w:jc w:val="center"/>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0.247</w:t>
            </w:r>
          </w:p>
        </w:tc>
      </w:tr>
      <w:tr w:rsidR="00AB27E5" w14:paraId="750F0AEC" w14:textId="77777777" w:rsidTr="00866F7A">
        <w:trPr>
          <w:jc w:val="center"/>
        </w:trPr>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77D906FC" w14:textId="77777777" w:rsidR="00AB27E5" w:rsidRPr="00AB27E5" w:rsidRDefault="00AB27E5" w:rsidP="00AB27E5">
            <w:pPr>
              <w:spacing w:line="300" w:lineRule="atLeast"/>
              <w:rPr>
                <w:rFonts w:ascii="Helvetica Neue" w:eastAsia="Times New Roman" w:hAnsi="Helvetica Neue" w:cs="Times New Roman"/>
                <w:i/>
                <w:color w:val="333333"/>
                <w:sz w:val="21"/>
                <w:szCs w:val="21"/>
              </w:rPr>
            </w:pPr>
            <w:r w:rsidRPr="00AB27E5">
              <w:rPr>
                <w:rFonts w:ascii="Helvetica Neue" w:eastAsia="Times New Roman" w:hAnsi="Helvetica Neue" w:cs="Times New Roman"/>
                <w:i/>
                <w:color w:val="333333"/>
                <w:sz w:val="21"/>
                <w:szCs w:val="21"/>
              </w:rPr>
              <w:t>Psmd8</w:t>
            </w:r>
          </w:p>
        </w:tc>
        <w:tc>
          <w:tcPr>
            <w:tcW w:w="1539"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5BEDEF33" w14:textId="77777777" w:rsidR="00AB27E5" w:rsidRDefault="00AB27E5" w:rsidP="00AB27E5">
            <w:pPr>
              <w:spacing w:line="300" w:lineRule="atLeast"/>
              <w:jc w:val="center"/>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0.683</w:t>
            </w:r>
          </w:p>
        </w:tc>
        <w:tc>
          <w:tcPr>
            <w:tcW w:w="1333"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51FE68E5" w14:textId="77777777" w:rsidR="00AB27E5" w:rsidRDefault="00AB27E5" w:rsidP="00AB27E5">
            <w:pPr>
              <w:spacing w:line="300" w:lineRule="atLeast"/>
              <w:jc w:val="center"/>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0.969</w:t>
            </w:r>
          </w:p>
        </w:tc>
        <w:tc>
          <w:tcPr>
            <w:tcW w:w="785"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280AEC37" w14:textId="77777777" w:rsidR="00AB27E5" w:rsidRDefault="00AB27E5" w:rsidP="00AB27E5">
            <w:pPr>
              <w:spacing w:line="300" w:lineRule="atLeast"/>
              <w:jc w:val="center"/>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0.214</w:t>
            </w:r>
          </w:p>
        </w:tc>
        <w:tc>
          <w:tcPr>
            <w:tcW w:w="1003"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4614B759" w14:textId="77777777" w:rsidR="00AB27E5" w:rsidRDefault="00AB27E5" w:rsidP="00AB27E5">
            <w:pPr>
              <w:spacing w:line="300" w:lineRule="atLeast"/>
              <w:jc w:val="center"/>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Student</w:t>
            </w:r>
          </w:p>
        </w:tc>
        <w:tc>
          <w:tcPr>
            <w:tcW w:w="87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23CAA21B" w14:textId="77777777" w:rsidR="00AB27E5" w:rsidRDefault="00AB27E5" w:rsidP="00AB27E5">
            <w:pPr>
              <w:spacing w:line="300" w:lineRule="atLeast"/>
              <w:jc w:val="center"/>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0.065</w:t>
            </w:r>
          </w:p>
        </w:tc>
        <w:tc>
          <w:tcPr>
            <w:tcW w:w="878"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2FB9B84E" w14:textId="77777777" w:rsidR="00AB27E5" w:rsidRDefault="00AB27E5" w:rsidP="00AB27E5">
            <w:pPr>
              <w:spacing w:line="300" w:lineRule="atLeast"/>
              <w:jc w:val="center"/>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0.196</w:t>
            </w:r>
          </w:p>
        </w:tc>
      </w:tr>
    </w:tbl>
    <w:p w14:paraId="2A340506" w14:textId="77777777" w:rsidR="00AB27E5" w:rsidRDefault="00AB27E5" w:rsidP="00AB27E5">
      <w:pPr>
        <w:rPr>
          <w:rFonts w:ascii="Times" w:eastAsia="Times New Roman" w:hAnsi="Times" w:cs="Times New Roman"/>
          <w:sz w:val="20"/>
          <w:szCs w:val="20"/>
        </w:rPr>
      </w:pPr>
    </w:p>
    <w:p w14:paraId="7999267E" w14:textId="587CECF6" w:rsidR="00866F7A" w:rsidRDefault="002C575B" w:rsidP="00003082">
      <w:pPr>
        <w:shd w:val="clear" w:color="auto" w:fill="FFFFFF"/>
        <w:spacing w:before="100" w:beforeAutospacing="1" w:after="100" w:afterAutospacing="1" w:line="270" w:lineRule="atLeast"/>
        <w:rPr>
          <w:rFonts w:ascii="Times New Roman" w:hAnsi="Times New Roman" w:cs="Times New Roman"/>
          <w:color w:val="FF0000"/>
          <w:sz w:val="22"/>
          <w:szCs w:val="22"/>
        </w:rPr>
      </w:pPr>
      <w:r w:rsidRPr="002C575B">
        <w:rPr>
          <w:rFonts w:ascii="Times New Roman" w:hAnsi="Times New Roman" w:cs="Times New Roman"/>
          <w:color w:val="212121"/>
          <w:sz w:val="22"/>
          <w:szCs w:val="22"/>
        </w:rPr>
        <w:br/>
        <w:t xml:space="preserve">7.      Lines 341-43 and Figure 6E. If data are shown please discuss briefly which </w:t>
      </w:r>
      <w:proofErr w:type="spellStart"/>
      <w:r w:rsidRPr="002C575B">
        <w:rPr>
          <w:rFonts w:ascii="Times New Roman" w:hAnsi="Times New Roman" w:cs="Times New Roman"/>
          <w:color w:val="212121"/>
          <w:sz w:val="22"/>
          <w:szCs w:val="22"/>
        </w:rPr>
        <w:t>proteasomal</w:t>
      </w:r>
      <w:proofErr w:type="spellEnd"/>
      <w:r w:rsidRPr="002C575B">
        <w:rPr>
          <w:rFonts w:ascii="Times New Roman" w:hAnsi="Times New Roman" w:cs="Times New Roman"/>
          <w:color w:val="212121"/>
          <w:sz w:val="22"/>
          <w:szCs w:val="22"/>
        </w:rPr>
        <w:t xml:space="preserve"> pathway and </w:t>
      </w:r>
      <w:proofErr w:type="spellStart"/>
      <w:proofErr w:type="gramStart"/>
      <w:r w:rsidRPr="002C575B">
        <w:rPr>
          <w:rFonts w:ascii="Times New Roman" w:hAnsi="Times New Roman" w:cs="Times New Roman"/>
          <w:color w:val="212121"/>
          <w:sz w:val="22"/>
          <w:szCs w:val="22"/>
        </w:rPr>
        <w:t>aa</w:t>
      </w:r>
      <w:proofErr w:type="spellEnd"/>
      <w:proofErr w:type="gramEnd"/>
      <w:r w:rsidRPr="002C575B">
        <w:rPr>
          <w:rFonts w:ascii="Times New Roman" w:hAnsi="Times New Roman" w:cs="Times New Roman"/>
          <w:color w:val="212121"/>
          <w:sz w:val="22"/>
          <w:szCs w:val="22"/>
        </w:rPr>
        <w:t xml:space="preserve"> catabolism genes were induced.</w:t>
      </w:r>
    </w:p>
    <w:p w14:paraId="4B9B73BB" w14:textId="5EBDD74C" w:rsidR="00866F7A" w:rsidRDefault="00866F7A" w:rsidP="00003082">
      <w:pPr>
        <w:shd w:val="clear" w:color="auto" w:fill="FFFFFF"/>
        <w:spacing w:before="100" w:beforeAutospacing="1" w:after="100" w:afterAutospacing="1" w:line="270" w:lineRule="atLeast"/>
        <w:rPr>
          <w:rFonts w:ascii="Times New Roman" w:hAnsi="Times New Roman" w:cs="Times New Roman"/>
          <w:b/>
          <w:sz w:val="22"/>
          <w:szCs w:val="22"/>
        </w:rPr>
      </w:pPr>
      <w:r w:rsidRPr="00866F7A">
        <w:rPr>
          <w:rFonts w:ascii="Times New Roman" w:hAnsi="Times New Roman" w:cs="Times New Roman"/>
          <w:b/>
          <w:sz w:val="22"/>
          <w:szCs w:val="22"/>
        </w:rPr>
        <w:t>We have now noted</w:t>
      </w:r>
      <w:r w:rsidR="00722EE2">
        <w:rPr>
          <w:rFonts w:ascii="Times New Roman" w:hAnsi="Times New Roman" w:cs="Times New Roman"/>
          <w:b/>
          <w:sz w:val="22"/>
          <w:szCs w:val="22"/>
        </w:rPr>
        <w:t xml:space="preserve"> in the revised results section:</w:t>
      </w:r>
    </w:p>
    <w:p w14:paraId="0EC961E9" w14:textId="2A50D871" w:rsidR="00722EE2" w:rsidRPr="00722EE2" w:rsidRDefault="00722EE2" w:rsidP="00722EE2">
      <w:pPr>
        <w:shd w:val="clear" w:color="auto" w:fill="FFFFFF"/>
        <w:spacing w:before="100" w:beforeAutospacing="1" w:after="100" w:afterAutospacing="1" w:line="270" w:lineRule="atLeast"/>
        <w:ind w:left="720"/>
        <w:rPr>
          <w:rFonts w:ascii="Times New Roman" w:hAnsi="Times New Roman" w:cs="Times New Roman"/>
          <w:b/>
          <w:color w:val="FF0000"/>
          <w:sz w:val="20"/>
          <w:szCs w:val="22"/>
        </w:rPr>
      </w:pPr>
      <w:r w:rsidRPr="00722EE2">
        <w:rPr>
          <w:rFonts w:ascii="Times New Roman" w:hAnsi="Times New Roman" w:cs="Times New Roman"/>
          <w:b/>
          <w:color w:val="FF0000"/>
          <w:sz w:val="22"/>
        </w:rPr>
        <w:t xml:space="preserve">Among the amino acid catabolism genes, </w:t>
      </w:r>
      <w:r w:rsidRPr="00722EE2">
        <w:rPr>
          <w:rFonts w:ascii="Times New Roman" w:hAnsi="Times New Roman" w:cs="Times New Roman"/>
          <w:b/>
          <w:i/>
          <w:color w:val="FF0000"/>
          <w:sz w:val="22"/>
        </w:rPr>
        <w:t xml:space="preserve">AOX1 </w:t>
      </w:r>
      <w:r w:rsidRPr="00722EE2">
        <w:rPr>
          <w:rFonts w:ascii="Times New Roman" w:hAnsi="Times New Roman" w:cs="Times New Roman"/>
          <w:b/>
          <w:color w:val="FF0000"/>
          <w:sz w:val="22"/>
        </w:rPr>
        <w:t xml:space="preserve">(96% increase, q=0.03), </w:t>
      </w:r>
      <w:r w:rsidRPr="00722EE2">
        <w:rPr>
          <w:rFonts w:ascii="Times New Roman" w:hAnsi="Times New Roman" w:cs="Times New Roman"/>
          <w:b/>
          <w:i/>
          <w:color w:val="FF0000"/>
          <w:sz w:val="22"/>
        </w:rPr>
        <w:t>OXCT1</w:t>
      </w:r>
      <w:r w:rsidRPr="00722EE2">
        <w:rPr>
          <w:rFonts w:ascii="Times New Roman" w:hAnsi="Times New Roman" w:cs="Times New Roman"/>
          <w:b/>
          <w:color w:val="FF0000"/>
          <w:sz w:val="22"/>
        </w:rPr>
        <w:t xml:space="preserve"> (40% increase, q=0.04) and </w:t>
      </w:r>
      <w:r w:rsidRPr="00722EE2">
        <w:rPr>
          <w:rFonts w:ascii="Times New Roman" w:hAnsi="Times New Roman" w:cs="Times New Roman"/>
          <w:b/>
          <w:i/>
          <w:color w:val="FF0000"/>
          <w:sz w:val="22"/>
        </w:rPr>
        <w:t>BCAT1</w:t>
      </w:r>
      <w:r w:rsidRPr="00722EE2">
        <w:rPr>
          <w:rFonts w:ascii="Times New Roman" w:hAnsi="Times New Roman" w:cs="Times New Roman"/>
          <w:b/>
          <w:color w:val="FF0000"/>
          <w:sz w:val="22"/>
        </w:rPr>
        <w:t xml:space="preserve"> (80% increase, p=0.048) were all significantly </w:t>
      </w:r>
      <w:proofErr w:type="spellStart"/>
      <w:r w:rsidRPr="00722EE2">
        <w:rPr>
          <w:rFonts w:ascii="Times New Roman" w:hAnsi="Times New Roman" w:cs="Times New Roman"/>
          <w:b/>
          <w:color w:val="FF0000"/>
          <w:sz w:val="22"/>
        </w:rPr>
        <w:t>upregulated</w:t>
      </w:r>
      <w:proofErr w:type="spellEnd"/>
      <w:r w:rsidRPr="00722EE2">
        <w:rPr>
          <w:rFonts w:ascii="Times New Roman" w:hAnsi="Times New Roman" w:cs="Times New Roman"/>
          <w:b/>
          <w:color w:val="FF0000"/>
          <w:sz w:val="22"/>
        </w:rPr>
        <w:t xml:space="preserve">.  </w:t>
      </w:r>
    </w:p>
    <w:p w14:paraId="4D271F02" w14:textId="0A3F7D3B" w:rsidR="002C575B" w:rsidRDefault="002C575B" w:rsidP="00003082">
      <w:pPr>
        <w:shd w:val="clear" w:color="auto" w:fill="FFFFFF"/>
        <w:spacing w:before="100" w:beforeAutospacing="1" w:after="100" w:afterAutospacing="1" w:line="270" w:lineRule="atLeast"/>
        <w:rPr>
          <w:rFonts w:ascii="Times New Roman" w:hAnsi="Times New Roman" w:cs="Times New Roman"/>
          <w:color w:val="FF0000"/>
          <w:sz w:val="22"/>
          <w:szCs w:val="22"/>
        </w:rPr>
      </w:pPr>
      <w:r w:rsidRPr="002C575B">
        <w:rPr>
          <w:rFonts w:ascii="Times New Roman" w:hAnsi="Times New Roman" w:cs="Times New Roman"/>
          <w:color w:val="212121"/>
          <w:sz w:val="22"/>
          <w:szCs w:val="22"/>
        </w:rPr>
        <w:br/>
        <w:t>8.      In Figure 7, non-significant data (negative results) are shown. Perhaps omit the graph use “data not shown”. It is unclear why this is shown. Insulin data do not look significant. Are they? If not use p values or clarify in some manner.</w:t>
      </w:r>
      <w:r w:rsidRPr="0001436B">
        <w:rPr>
          <w:rFonts w:ascii="Times New Roman" w:hAnsi="Times New Roman" w:cs="Times New Roman"/>
          <w:color w:val="212121"/>
          <w:sz w:val="22"/>
          <w:szCs w:val="22"/>
        </w:rPr>
        <w:t> </w:t>
      </w:r>
    </w:p>
    <w:p w14:paraId="40B3F94E" w14:textId="1E782282" w:rsidR="000E7320" w:rsidRPr="00343575" w:rsidRDefault="000E7320" w:rsidP="00003082">
      <w:pPr>
        <w:shd w:val="clear" w:color="auto" w:fill="FFFFFF"/>
        <w:spacing w:before="100" w:beforeAutospacing="1" w:after="100" w:afterAutospacing="1" w:line="270" w:lineRule="atLeast"/>
        <w:rPr>
          <w:rFonts w:ascii="Times New Roman" w:hAnsi="Times New Roman" w:cs="Times New Roman"/>
          <w:b/>
          <w:sz w:val="22"/>
          <w:szCs w:val="22"/>
        </w:rPr>
      </w:pPr>
      <w:r w:rsidRPr="00343575">
        <w:rPr>
          <w:rFonts w:ascii="Times New Roman" w:hAnsi="Times New Roman" w:cs="Times New Roman"/>
          <w:b/>
          <w:sz w:val="22"/>
          <w:szCs w:val="22"/>
        </w:rPr>
        <w:t xml:space="preserve">These data are indeed non-significant.  We think that this is important exclusionary data, </w:t>
      </w:r>
      <w:r w:rsidR="00343575">
        <w:rPr>
          <w:rFonts w:ascii="Times New Roman" w:hAnsi="Times New Roman" w:cs="Times New Roman"/>
          <w:b/>
          <w:sz w:val="22"/>
          <w:szCs w:val="22"/>
        </w:rPr>
        <w:t xml:space="preserve">indicating that there is no transcriptional </w:t>
      </w:r>
      <w:proofErr w:type="spellStart"/>
      <w:r w:rsidR="00343575">
        <w:rPr>
          <w:rFonts w:ascii="Times New Roman" w:hAnsi="Times New Roman" w:cs="Times New Roman"/>
          <w:b/>
          <w:sz w:val="22"/>
          <w:szCs w:val="22"/>
        </w:rPr>
        <w:t>downregulation</w:t>
      </w:r>
      <w:proofErr w:type="spellEnd"/>
      <w:r w:rsidR="00343575">
        <w:rPr>
          <w:rFonts w:ascii="Times New Roman" w:hAnsi="Times New Roman" w:cs="Times New Roman"/>
          <w:b/>
          <w:sz w:val="22"/>
          <w:szCs w:val="22"/>
        </w:rPr>
        <w:t xml:space="preserve"> of insulin signaling genes, or increase in </w:t>
      </w:r>
      <w:proofErr w:type="spellStart"/>
      <w:r w:rsidR="00343575">
        <w:rPr>
          <w:rFonts w:ascii="Times New Roman" w:hAnsi="Times New Roman" w:cs="Times New Roman"/>
          <w:b/>
          <w:sz w:val="22"/>
          <w:szCs w:val="22"/>
        </w:rPr>
        <w:t>ceramides</w:t>
      </w:r>
      <w:proofErr w:type="spellEnd"/>
      <w:r w:rsidR="00343575">
        <w:rPr>
          <w:rFonts w:ascii="Times New Roman" w:hAnsi="Times New Roman" w:cs="Times New Roman"/>
          <w:b/>
          <w:sz w:val="22"/>
          <w:szCs w:val="22"/>
        </w:rPr>
        <w:t xml:space="preserve">, two potential mechanisms of glucocorticoid-induced insulin resistance.  We therefore believe that this is </w:t>
      </w:r>
      <w:r w:rsidRPr="00343575">
        <w:rPr>
          <w:rFonts w:ascii="Times New Roman" w:hAnsi="Times New Roman" w:cs="Times New Roman"/>
          <w:b/>
          <w:sz w:val="22"/>
          <w:szCs w:val="22"/>
        </w:rPr>
        <w:t xml:space="preserve">worth including in the main manuscript, but are willing to move them to the supplement </w:t>
      </w:r>
      <w:r w:rsidR="00343575" w:rsidRPr="00343575">
        <w:rPr>
          <w:rFonts w:ascii="Times New Roman" w:hAnsi="Times New Roman" w:cs="Times New Roman"/>
          <w:b/>
          <w:sz w:val="22"/>
          <w:szCs w:val="22"/>
        </w:rPr>
        <w:t>at the editor’s discretion.</w:t>
      </w:r>
    </w:p>
    <w:p w14:paraId="70DD775A" w14:textId="77777777" w:rsidR="002C575B" w:rsidRDefault="002C575B" w:rsidP="002C575B">
      <w:pPr>
        <w:rPr>
          <w:rFonts w:ascii="Times New Roman" w:eastAsia="Times New Roman" w:hAnsi="Times New Roman" w:cs="Times New Roman"/>
          <w:sz w:val="22"/>
          <w:szCs w:val="22"/>
        </w:rPr>
      </w:pPr>
    </w:p>
    <w:p w14:paraId="6BD94BD8" w14:textId="77777777" w:rsidR="000E7320" w:rsidRPr="002C575B" w:rsidRDefault="000E7320" w:rsidP="002C575B">
      <w:pPr>
        <w:rPr>
          <w:rFonts w:ascii="Times New Roman" w:eastAsia="Times New Roman" w:hAnsi="Times New Roman" w:cs="Times New Roman"/>
          <w:sz w:val="22"/>
          <w:szCs w:val="22"/>
        </w:rPr>
      </w:pPr>
    </w:p>
    <w:p w14:paraId="7B38998C" w14:textId="77777777" w:rsidR="00464609" w:rsidRPr="0001436B" w:rsidRDefault="00464609">
      <w:pPr>
        <w:rPr>
          <w:rFonts w:ascii="Times New Roman" w:hAnsi="Times New Roman" w:cs="Times New Roman"/>
          <w:sz w:val="22"/>
          <w:szCs w:val="22"/>
        </w:rPr>
      </w:pPr>
    </w:p>
    <w:sectPr w:rsidR="00464609" w:rsidRPr="0001436B" w:rsidSect="00A34EF3">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Dave Bridges" w:date="2015-06-21T08:50:00Z" w:initials="DB">
    <w:p w14:paraId="704F7323" w14:textId="48F97DF1" w:rsidR="005E3ECB" w:rsidRDefault="005E3ECB">
      <w:pPr>
        <w:pStyle w:val="CommentText"/>
      </w:pPr>
      <w:bookmarkStart w:id="1" w:name="_GoBack"/>
      <w:bookmarkEnd w:id="1"/>
      <w:r>
        <w:rPr>
          <w:rStyle w:val="CommentReference"/>
        </w:rPr>
        <w:annotationRef/>
      </w:r>
      <w:r>
        <w:t xml:space="preserve">Waiting for </w:t>
      </w:r>
      <w:proofErr w:type="spellStart"/>
      <w:r>
        <w:t>Quynh</w:t>
      </w:r>
      <w:proofErr w:type="spellEnd"/>
      <w:r>
        <w:t xml:space="preserve"> to do this and add to Figure 4</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Helvetica Neue">
    <w:panose1 w:val="02000503000000020004"/>
    <w:charset w:val="00"/>
    <w:family w:val="auto"/>
    <w:pitch w:val="variable"/>
    <w:sig w:usb0="E50002FF" w:usb1="500079DB" w:usb2="0000001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EB75E3"/>
    <w:multiLevelType w:val="hybridMultilevel"/>
    <w:tmpl w:val="EFE60884"/>
    <w:lvl w:ilvl="0" w:tplc="83CEF7BE">
      <w:start w:val="1"/>
      <w:numFmt w:val="decimal"/>
      <w:lvlText w:val="%1."/>
      <w:lvlJc w:val="left"/>
      <w:pPr>
        <w:ind w:left="860" w:hanging="50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575B"/>
    <w:rsid w:val="00003082"/>
    <w:rsid w:val="0001436B"/>
    <w:rsid w:val="000E7320"/>
    <w:rsid w:val="001812D0"/>
    <w:rsid w:val="002C575B"/>
    <w:rsid w:val="002E4EC7"/>
    <w:rsid w:val="002F034F"/>
    <w:rsid w:val="00343265"/>
    <w:rsid w:val="00343575"/>
    <w:rsid w:val="0035329F"/>
    <w:rsid w:val="003A1E45"/>
    <w:rsid w:val="003B6A43"/>
    <w:rsid w:val="003E0076"/>
    <w:rsid w:val="00404836"/>
    <w:rsid w:val="00411DC5"/>
    <w:rsid w:val="00445A5B"/>
    <w:rsid w:val="00450F00"/>
    <w:rsid w:val="00464609"/>
    <w:rsid w:val="00511F48"/>
    <w:rsid w:val="00556213"/>
    <w:rsid w:val="005B2625"/>
    <w:rsid w:val="005C5DAE"/>
    <w:rsid w:val="005E231F"/>
    <w:rsid w:val="005E3ECB"/>
    <w:rsid w:val="006043B1"/>
    <w:rsid w:val="006409EA"/>
    <w:rsid w:val="006A3633"/>
    <w:rsid w:val="006B48E4"/>
    <w:rsid w:val="00722EE2"/>
    <w:rsid w:val="00841BDA"/>
    <w:rsid w:val="00866F7A"/>
    <w:rsid w:val="008F1045"/>
    <w:rsid w:val="00902569"/>
    <w:rsid w:val="009101FC"/>
    <w:rsid w:val="009748B2"/>
    <w:rsid w:val="009E7510"/>
    <w:rsid w:val="00A00C1D"/>
    <w:rsid w:val="00A316EB"/>
    <w:rsid w:val="00A34EF3"/>
    <w:rsid w:val="00AB27E5"/>
    <w:rsid w:val="00BA22B6"/>
    <w:rsid w:val="00C341B9"/>
    <w:rsid w:val="00C36E5A"/>
    <w:rsid w:val="00C77061"/>
    <w:rsid w:val="00D137A3"/>
    <w:rsid w:val="00D53D6B"/>
    <w:rsid w:val="00D764FF"/>
    <w:rsid w:val="00DD03E6"/>
    <w:rsid w:val="00DF4399"/>
    <w:rsid w:val="00DF568D"/>
    <w:rsid w:val="00E0793E"/>
    <w:rsid w:val="00F3530E"/>
    <w:rsid w:val="00F60A11"/>
    <w:rsid w:val="00FB183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25BF88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E231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2C575B"/>
  </w:style>
  <w:style w:type="paragraph" w:styleId="ListParagraph">
    <w:name w:val="List Paragraph"/>
    <w:basedOn w:val="Normal"/>
    <w:uiPriority w:val="34"/>
    <w:qFormat/>
    <w:rsid w:val="0001436B"/>
    <w:pPr>
      <w:ind w:left="720"/>
      <w:contextualSpacing/>
    </w:pPr>
  </w:style>
  <w:style w:type="character" w:customStyle="1" w:styleId="Heading1Char">
    <w:name w:val="Heading 1 Char"/>
    <w:basedOn w:val="DefaultParagraphFont"/>
    <w:link w:val="Heading1"/>
    <w:uiPriority w:val="9"/>
    <w:rsid w:val="005E231F"/>
    <w:rPr>
      <w:rFonts w:asciiTheme="majorHAnsi" w:eastAsiaTheme="majorEastAsia" w:hAnsiTheme="majorHAnsi" w:cstheme="majorBidi"/>
      <w:b/>
      <w:bCs/>
      <w:color w:val="345A8A" w:themeColor="accent1" w:themeShade="B5"/>
      <w:sz w:val="32"/>
      <w:szCs w:val="32"/>
    </w:rPr>
  </w:style>
  <w:style w:type="table" w:styleId="TableGrid">
    <w:name w:val="Table Grid"/>
    <w:basedOn w:val="TableNormal"/>
    <w:uiPriority w:val="59"/>
    <w:rsid w:val="003E007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343575"/>
    <w:rPr>
      <w:sz w:val="18"/>
      <w:szCs w:val="18"/>
    </w:rPr>
  </w:style>
  <w:style w:type="paragraph" w:styleId="CommentText">
    <w:name w:val="annotation text"/>
    <w:basedOn w:val="Normal"/>
    <w:link w:val="CommentTextChar"/>
    <w:uiPriority w:val="99"/>
    <w:semiHidden/>
    <w:unhideWhenUsed/>
    <w:rsid w:val="00343575"/>
  </w:style>
  <w:style w:type="character" w:customStyle="1" w:styleId="CommentTextChar">
    <w:name w:val="Comment Text Char"/>
    <w:basedOn w:val="DefaultParagraphFont"/>
    <w:link w:val="CommentText"/>
    <w:uiPriority w:val="99"/>
    <w:semiHidden/>
    <w:rsid w:val="00343575"/>
  </w:style>
  <w:style w:type="paragraph" w:styleId="CommentSubject">
    <w:name w:val="annotation subject"/>
    <w:basedOn w:val="CommentText"/>
    <w:next w:val="CommentText"/>
    <w:link w:val="CommentSubjectChar"/>
    <w:uiPriority w:val="99"/>
    <w:semiHidden/>
    <w:unhideWhenUsed/>
    <w:rsid w:val="00343575"/>
    <w:rPr>
      <w:b/>
      <w:bCs/>
      <w:sz w:val="20"/>
      <w:szCs w:val="20"/>
    </w:rPr>
  </w:style>
  <w:style w:type="character" w:customStyle="1" w:styleId="CommentSubjectChar">
    <w:name w:val="Comment Subject Char"/>
    <w:basedOn w:val="CommentTextChar"/>
    <w:link w:val="CommentSubject"/>
    <w:uiPriority w:val="99"/>
    <w:semiHidden/>
    <w:rsid w:val="00343575"/>
    <w:rPr>
      <w:b/>
      <w:bCs/>
      <w:sz w:val="20"/>
      <w:szCs w:val="20"/>
    </w:rPr>
  </w:style>
  <w:style w:type="paragraph" w:styleId="BalloonText">
    <w:name w:val="Balloon Text"/>
    <w:basedOn w:val="Normal"/>
    <w:link w:val="BalloonTextChar"/>
    <w:uiPriority w:val="99"/>
    <w:semiHidden/>
    <w:unhideWhenUsed/>
    <w:rsid w:val="0034357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43575"/>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E231F"/>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2C575B"/>
  </w:style>
  <w:style w:type="paragraph" w:styleId="ListParagraph">
    <w:name w:val="List Paragraph"/>
    <w:basedOn w:val="Normal"/>
    <w:uiPriority w:val="34"/>
    <w:qFormat/>
    <w:rsid w:val="0001436B"/>
    <w:pPr>
      <w:ind w:left="720"/>
      <w:contextualSpacing/>
    </w:pPr>
  </w:style>
  <w:style w:type="character" w:customStyle="1" w:styleId="Heading1Char">
    <w:name w:val="Heading 1 Char"/>
    <w:basedOn w:val="DefaultParagraphFont"/>
    <w:link w:val="Heading1"/>
    <w:uiPriority w:val="9"/>
    <w:rsid w:val="005E231F"/>
    <w:rPr>
      <w:rFonts w:asciiTheme="majorHAnsi" w:eastAsiaTheme="majorEastAsia" w:hAnsiTheme="majorHAnsi" w:cstheme="majorBidi"/>
      <w:b/>
      <w:bCs/>
      <w:color w:val="345A8A" w:themeColor="accent1" w:themeShade="B5"/>
      <w:sz w:val="32"/>
      <w:szCs w:val="32"/>
    </w:rPr>
  </w:style>
  <w:style w:type="table" w:styleId="TableGrid">
    <w:name w:val="Table Grid"/>
    <w:basedOn w:val="TableNormal"/>
    <w:uiPriority w:val="59"/>
    <w:rsid w:val="003E007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343575"/>
    <w:rPr>
      <w:sz w:val="18"/>
      <w:szCs w:val="18"/>
    </w:rPr>
  </w:style>
  <w:style w:type="paragraph" w:styleId="CommentText">
    <w:name w:val="annotation text"/>
    <w:basedOn w:val="Normal"/>
    <w:link w:val="CommentTextChar"/>
    <w:uiPriority w:val="99"/>
    <w:semiHidden/>
    <w:unhideWhenUsed/>
    <w:rsid w:val="00343575"/>
  </w:style>
  <w:style w:type="character" w:customStyle="1" w:styleId="CommentTextChar">
    <w:name w:val="Comment Text Char"/>
    <w:basedOn w:val="DefaultParagraphFont"/>
    <w:link w:val="CommentText"/>
    <w:uiPriority w:val="99"/>
    <w:semiHidden/>
    <w:rsid w:val="00343575"/>
  </w:style>
  <w:style w:type="paragraph" w:styleId="CommentSubject">
    <w:name w:val="annotation subject"/>
    <w:basedOn w:val="CommentText"/>
    <w:next w:val="CommentText"/>
    <w:link w:val="CommentSubjectChar"/>
    <w:uiPriority w:val="99"/>
    <w:semiHidden/>
    <w:unhideWhenUsed/>
    <w:rsid w:val="00343575"/>
    <w:rPr>
      <w:b/>
      <w:bCs/>
      <w:sz w:val="20"/>
      <w:szCs w:val="20"/>
    </w:rPr>
  </w:style>
  <w:style w:type="character" w:customStyle="1" w:styleId="CommentSubjectChar">
    <w:name w:val="Comment Subject Char"/>
    <w:basedOn w:val="CommentTextChar"/>
    <w:link w:val="CommentSubject"/>
    <w:uiPriority w:val="99"/>
    <w:semiHidden/>
    <w:rsid w:val="00343575"/>
    <w:rPr>
      <w:b/>
      <w:bCs/>
      <w:sz w:val="20"/>
      <w:szCs w:val="20"/>
    </w:rPr>
  </w:style>
  <w:style w:type="paragraph" w:styleId="BalloonText">
    <w:name w:val="Balloon Text"/>
    <w:basedOn w:val="Normal"/>
    <w:link w:val="BalloonTextChar"/>
    <w:uiPriority w:val="99"/>
    <w:semiHidden/>
    <w:unhideWhenUsed/>
    <w:rsid w:val="0034357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43575"/>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7827492">
      <w:bodyDiv w:val="1"/>
      <w:marLeft w:val="0"/>
      <w:marRight w:val="0"/>
      <w:marTop w:val="0"/>
      <w:marBottom w:val="0"/>
      <w:divBdr>
        <w:top w:val="none" w:sz="0" w:space="0" w:color="auto"/>
        <w:left w:val="none" w:sz="0" w:space="0" w:color="auto"/>
        <w:bottom w:val="none" w:sz="0" w:space="0" w:color="auto"/>
        <w:right w:val="none" w:sz="0" w:space="0" w:color="auto"/>
      </w:divBdr>
      <w:divsChild>
        <w:div w:id="852260888">
          <w:marLeft w:val="0"/>
          <w:marRight w:val="0"/>
          <w:marTop w:val="0"/>
          <w:marBottom w:val="0"/>
          <w:divBdr>
            <w:top w:val="none" w:sz="0" w:space="0" w:color="auto"/>
            <w:left w:val="none" w:sz="0" w:space="0" w:color="auto"/>
            <w:bottom w:val="none" w:sz="0" w:space="0" w:color="auto"/>
            <w:right w:val="none" w:sz="0" w:space="0" w:color="auto"/>
          </w:divBdr>
          <w:divsChild>
            <w:div w:id="414713174">
              <w:marLeft w:val="0"/>
              <w:marRight w:val="0"/>
              <w:marTop w:val="0"/>
              <w:marBottom w:val="0"/>
              <w:divBdr>
                <w:top w:val="none" w:sz="0" w:space="0" w:color="auto"/>
                <w:left w:val="none" w:sz="0" w:space="0" w:color="auto"/>
                <w:bottom w:val="none" w:sz="0" w:space="0" w:color="auto"/>
                <w:right w:val="none" w:sz="0" w:space="0" w:color="auto"/>
              </w:divBdr>
              <w:divsChild>
                <w:div w:id="1025473545">
                  <w:marLeft w:val="0"/>
                  <w:marRight w:val="0"/>
                  <w:marTop w:val="0"/>
                  <w:marBottom w:val="0"/>
                  <w:divBdr>
                    <w:top w:val="none" w:sz="0" w:space="0" w:color="auto"/>
                    <w:left w:val="none" w:sz="0" w:space="0" w:color="auto"/>
                    <w:bottom w:val="none" w:sz="0" w:space="0" w:color="auto"/>
                    <w:right w:val="none" w:sz="0" w:space="0" w:color="auto"/>
                  </w:divBdr>
                  <w:divsChild>
                    <w:div w:id="1333492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0405908">
          <w:marLeft w:val="0"/>
          <w:marRight w:val="0"/>
          <w:marTop w:val="0"/>
          <w:marBottom w:val="0"/>
          <w:divBdr>
            <w:top w:val="none" w:sz="0" w:space="0" w:color="auto"/>
            <w:left w:val="none" w:sz="0" w:space="0" w:color="auto"/>
            <w:bottom w:val="none" w:sz="0" w:space="0" w:color="auto"/>
            <w:right w:val="none" w:sz="0" w:space="0" w:color="auto"/>
          </w:divBdr>
          <w:divsChild>
            <w:div w:id="906384763">
              <w:marLeft w:val="0"/>
              <w:marRight w:val="0"/>
              <w:marTop w:val="0"/>
              <w:marBottom w:val="0"/>
              <w:divBdr>
                <w:top w:val="none" w:sz="0" w:space="0" w:color="auto"/>
                <w:left w:val="single" w:sz="6" w:space="8" w:color="E5E5E5"/>
                <w:bottom w:val="none" w:sz="0" w:space="0" w:color="auto"/>
                <w:right w:val="none" w:sz="0" w:space="0" w:color="auto"/>
              </w:divBdr>
              <w:divsChild>
                <w:div w:id="131288758">
                  <w:marLeft w:val="0"/>
                  <w:marRight w:val="0"/>
                  <w:marTop w:val="0"/>
                  <w:marBottom w:val="0"/>
                  <w:divBdr>
                    <w:top w:val="none" w:sz="0" w:space="0" w:color="auto"/>
                    <w:left w:val="none" w:sz="0" w:space="0" w:color="auto"/>
                    <w:bottom w:val="none" w:sz="0" w:space="0" w:color="auto"/>
                    <w:right w:val="none" w:sz="0" w:space="0" w:color="auto"/>
                  </w:divBdr>
                  <w:divsChild>
                    <w:div w:id="152339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394350">
          <w:marLeft w:val="0"/>
          <w:marRight w:val="0"/>
          <w:marTop w:val="0"/>
          <w:marBottom w:val="0"/>
          <w:divBdr>
            <w:top w:val="none" w:sz="0" w:space="0" w:color="auto"/>
            <w:left w:val="none" w:sz="0" w:space="0" w:color="auto"/>
            <w:bottom w:val="none" w:sz="0" w:space="0" w:color="auto"/>
            <w:right w:val="none" w:sz="0" w:space="0" w:color="auto"/>
          </w:divBdr>
          <w:divsChild>
            <w:div w:id="487748937">
              <w:marLeft w:val="0"/>
              <w:marRight w:val="0"/>
              <w:marTop w:val="0"/>
              <w:marBottom w:val="0"/>
              <w:divBdr>
                <w:top w:val="none" w:sz="0" w:space="0" w:color="auto"/>
                <w:left w:val="none" w:sz="0" w:space="0" w:color="auto"/>
                <w:bottom w:val="none" w:sz="0" w:space="0" w:color="auto"/>
                <w:right w:val="none" w:sz="0" w:space="0" w:color="auto"/>
              </w:divBdr>
              <w:divsChild>
                <w:div w:id="1067385420">
                  <w:marLeft w:val="0"/>
                  <w:marRight w:val="0"/>
                  <w:marTop w:val="0"/>
                  <w:marBottom w:val="0"/>
                  <w:divBdr>
                    <w:top w:val="none" w:sz="0" w:space="0" w:color="auto"/>
                    <w:left w:val="none" w:sz="0" w:space="0" w:color="auto"/>
                    <w:bottom w:val="none" w:sz="0" w:space="0" w:color="auto"/>
                    <w:right w:val="none" w:sz="0" w:space="0" w:color="auto"/>
                  </w:divBdr>
                  <w:divsChild>
                    <w:div w:id="893272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7814896">
      <w:bodyDiv w:val="1"/>
      <w:marLeft w:val="0"/>
      <w:marRight w:val="0"/>
      <w:marTop w:val="0"/>
      <w:marBottom w:val="0"/>
      <w:divBdr>
        <w:top w:val="none" w:sz="0" w:space="0" w:color="auto"/>
        <w:left w:val="none" w:sz="0" w:space="0" w:color="auto"/>
        <w:bottom w:val="none" w:sz="0" w:space="0" w:color="auto"/>
        <w:right w:val="none" w:sz="0" w:space="0" w:color="auto"/>
      </w:divBdr>
    </w:div>
    <w:div w:id="600988209">
      <w:bodyDiv w:val="1"/>
      <w:marLeft w:val="0"/>
      <w:marRight w:val="0"/>
      <w:marTop w:val="0"/>
      <w:marBottom w:val="0"/>
      <w:divBdr>
        <w:top w:val="none" w:sz="0" w:space="0" w:color="auto"/>
        <w:left w:val="none" w:sz="0" w:space="0" w:color="auto"/>
        <w:bottom w:val="none" w:sz="0" w:space="0" w:color="auto"/>
        <w:right w:val="none" w:sz="0" w:space="0" w:color="auto"/>
      </w:divBdr>
    </w:div>
    <w:div w:id="631056297">
      <w:bodyDiv w:val="1"/>
      <w:marLeft w:val="0"/>
      <w:marRight w:val="0"/>
      <w:marTop w:val="0"/>
      <w:marBottom w:val="0"/>
      <w:divBdr>
        <w:top w:val="none" w:sz="0" w:space="0" w:color="auto"/>
        <w:left w:val="none" w:sz="0" w:space="0" w:color="auto"/>
        <w:bottom w:val="none" w:sz="0" w:space="0" w:color="auto"/>
        <w:right w:val="none" w:sz="0" w:space="0" w:color="auto"/>
      </w:divBdr>
    </w:div>
    <w:div w:id="91390121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Pages>5</Pages>
  <Words>1593</Words>
  <Characters>9082</Characters>
  <Application>Microsoft Macintosh Word</Application>
  <DocSecurity>0</DocSecurity>
  <Lines>75</Lines>
  <Paragraphs>21</Paragraphs>
  <ScaleCrop>false</ScaleCrop>
  <Company>UT-HSC</Company>
  <LinksUpToDate>false</LinksUpToDate>
  <CharactersWithSpaces>10654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Bridges</dc:creator>
  <cp:keywords/>
  <dc:description/>
  <cp:lastModifiedBy>Dave Bridges</cp:lastModifiedBy>
  <cp:revision>35</cp:revision>
  <dcterms:created xsi:type="dcterms:W3CDTF">2015-06-21T11:59:00Z</dcterms:created>
  <dcterms:modified xsi:type="dcterms:W3CDTF">2015-06-22T20:25:00Z</dcterms:modified>
</cp:coreProperties>
</file>