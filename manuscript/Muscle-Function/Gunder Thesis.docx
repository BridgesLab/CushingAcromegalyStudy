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A58A" w14:textId="77777777" w:rsidR="00A866A1" w:rsidRPr="00AE0B99" w:rsidRDefault="00A866A1" w:rsidP="00A866A1">
      <w:pPr>
        <w:pStyle w:val="Heading1"/>
      </w:pPr>
      <w:r w:rsidRPr="00AE0B99">
        <w:t>Introduction</w:t>
      </w:r>
    </w:p>
    <w:p w14:paraId="628583C2" w14:textId="77777777" w:rsidR="00A866A1" w:rsidRDefault="00A866A1">
      <w:pPr>
        <w:spacing w:line="480" w:lineRule="auto"/>
        <w:ind w:firstLine="720"/>
        <w:rPr>
          <w:sz w:val="24"/>
          <w:szCs w:val="24"/>
        </w:rPr>
      </w:pPr>
    </w:p>
    <w:p w14:paraId="371CA782" w14:textId="6A9F0A1A" w:rsidR="00BF40A8" w:rsidRDefault="00E161E7">
      <w:pPr>
        <w:spacing w:line="480" w:lineRule="auto"/>
        <w:ind w:firstLine="720"/>
        <w:rPr>
          <w:sz w:val="24"/>
          <w:szCs w:val="24"/>
        </w:rPr>
      </w:pPr>
      <w:r>
        <w:rPr>
          <w:sz w:val="24"/>
          <w:szCs w:val="24"/>
        </w:rPr>
        <w:t>The estimated prevalence of oral glucocorticoids usage in the United States is 1.2% for a variety of health concerns including asthma, chronic obstructive pulmonary disease, COPD, and a range of autoimmune disorders</w:t>
      </w:r>
      <w:r w:rsidR="002A4533">
        <w:rPr>
          <w:sz w:val="24"/>
          <w:szCs w:val="24"/>
        </w:rPr>
        <w:t xml:space="preserve"> </w:t>
      </w:r>
      <w:r w:rsidR="002A4533">
        <w:rPr>
          <w:sz w:val="24"/>
          <w:szCs w:val="24"/>
        </w:rPr>
        <w:fldChar w:fldCharType="begin" w:fldLock="1"/>
      </w:r>
      <w:r w:rsidR="00661656">
        <w:rPr>
          <w:sz w:val="24"/>
          <w:szCs w:val="24"/>
        </w:rPr>
        <w:instrText>ADDIN CSL_CITATION {"citationItems":[{"id":"ITEM-1","itemData":{"DOI":"10.1002/acr.21796","ISSN":"2151464X","PMID":"22807233","abstract":"OBJECTIVE: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Research","id":"ITEM-1","issue":"2","issued":{"date-parts":[["2013"]]},"page":"294-298","title":"Prevalence of oral glucocorticoid usage in the United States: A general population perspective","type":"article-journal","volume":"65"},"uris":["http://www.mendeley.com/documents/?uuid=04575004-bdce-4af0-9000-e073c83e7eb5"]}],"mendeley":{"formattedCitation":"(6)","plainTextFormattedCitation":"(6)","previouslyFormattedCitation":"(5)"},"properties":{"noteIndex":0},"schema":"https://github.com/citation-style-language/schema/raw/master/csl-citation.json"}</w:instrText>
      </w:r>
      <w:r w:rsidR="002A4533">
        <w:rPr>
          <w:sz w:val="24"/>
          <w:szCs w:val="24"/>
        </w:rPr>
        <w:fldChar w:fldCharType="separate"/>
      </w:r>
      <w:r w:rsidR="00661656" w:rsidRPr="00661656">
        <w:rPr>
          <w:noProof/>
          <w:sz w:val="24"/>
          <w:szCs w:val="24"/>
        </w:rPr>
        <w:t>(6)</w:t>
      </w:r>
      <w:r w:rsidR="002A4533">
        <w:rPr>
          <w:sz w:val="24"/>
          <w:szCs w:val="24"/>
        </w:rPr>
        <w:fldChar w:fldCharType="end"/>
      </w:r>
      <w:r>
        <w:rPr>
          <w:sz w:val="24"/>
          <w:szCs w:val="24"/>
        </w:rPr>
        <w:t>.</w:t>
      </w:r>
      <w:r w:rsidR="002A4533">
        <w:rPr>
          <w:sz w:val="24"/>
          <w:szCs w:val="24"/>
        </w:rPr>
        <w:t xml:space="preserve">  </w:t>
      </w:r>
      <w:r>
        <w:rPr>
          <w:sz w:val="24"/>
          <w:szCs w:val="24"/>
        </w:rPr>
        <w:t xml:space="preserve">Elevated levels of glucocorticoids within the human body have shown to cause skeletal muscle atrophy. This muscle atrophy stems from an upregulation of </w:t>
      </w:r>
      <w:proofErr w:type="spellStart"/>
      <w:r>
        <w:rPr>
          <w:sz w:val="24"/>
          <w:szCs w:val="24"/>
        </w:rPr>
        <w:t>atrogenes</w:t>
      </w:r>
      <w:proofErr w:type="spellEnd"/>
      <w:r>
        <w:rPr>
          <w:sz w:val="24"/>
          <w:szCs w:val="24"/>
        </w:rPr>
        <w:t>, or genes that cause muscle atrophy</w:t>
      </w:r>
      <w:r w:rsidR="00661656">
        <w:rPr>
          <w:sz w:val="24"/>
          <w:szCs w:val="24"/>
        </w:rPr>
        <w:t xml:space="preserve"> </w:t>
      </w:r>
      <w:r w:rsidR="00661656">
        <w:rPr>
          <w:sz w:val="24"/>
          <w:szCs w:val="24"/>
        </w:rPr>
        <w:fldChar w:fldCharType="begin" w:fldLock="1"/>
      </w:r>
      <w:r w:rsidR="00661656">
        <w:rPr>
          <w:sz w:val="24"/>
          <w:szCs w:val="24"/>
        </w:rPr>
        <w:instrText>ADDIN CSL_CITATION {"citationItems":[{"id":"ITEM-1","itemData":{"DOI":"10.1016/S0092-8674(04)00400-3","ISBN":"5052725647","ISSN":"0092-8674","PMID":"15109499","abstract":"Skeletal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L","non-dropping-particle":"","parse-names":false,"suffix":""}],"container-title":"Cell","id":"ITEM-1","issue":"3","issued":{"date-parts":[["2004","4","30"]]},"page":"399-412","title":"Foxo transcription factors induce the atrophy-related ubiquitin ligase atrogin-1 and cause skeletal muscle atrophy.","type":"article-journal","volume":"117"},"uris":["http://www.mendeley.com/documents/?uuid=ac8d4cb9-774a-40dc-a253-a46fe3feadb1"]}],"mendeley":{"formattedCitation":"(11)","plainTextFormattedCitation":"(11)","previouslyFormattedCitation":"(10)"},"properties":{"noteIndex":0},"schema":"https://github.com/citation-style-language/schema/raw/master/csl-citation.json"}</w:instrText>
      </w:r>
      <w:r w:rsidR="00661656">
        <w:rPr>
          <w:sz w:val="24"/>
          <w:szCs w:val="24"/>
        </w:rPr>
        <w:fldChar w:fldCharType="separate"/>
      </w:r>
      <w:r w:rsidR="00661656" w:rsidRPr="00661656">
        <w:rPr>
          <w:noProof/>
          <w:sz w:val="24"/>
          <w:szCs w:val="24"/>
        </w:rPr>
        <w:t>(11)</w:t>
      </w:r>
      <w:r w:rsidR="00661656">
        <w:rPr>
          <w:sz w:val="24"/>
          <w:szCs w:val="24"/>
        </w:rPr>
        <w:fldChar w:fldCharType="end"/>
      </w:r>
      <w:r w:rsidR="007D0478">
        <w:rPr>
          <w:sz w:val="24"/>
          <w:szCs w:val="24"/>
        </w:rPr>
        <w:t xml:space="preserve"> (</w:t>
      </w:r>
      <w:commentRangeStart w:id="0"/>
      <w:proofErr w:type="spellStart"/>
      <w:r w:rsidR="008F6345">
        <w:rPr>
          <w:sz w:val="24"/>
          <w:szCs w:val="24"/>
        </w:rPr>
        <w:t>Peiera</w:t>
      </w:r>
      <w:proofErr w:type="spellEnd"/>
      <w:r w:rsidR="008F6345">
        <w:rPr>
          <w:sz w:val="24"/>
          <w:szCs w:val="24"/>
        </w:rPr>
        <w:t xml:space="preserve"> et al., 2011, </w:t>
      </w:r>
      <w:proofErr w:type="spellStart"/>
      <w:r w:rsidR="008F6345">
        <w:rPr>
          <w:sz w:val="24"/>
          <w:szCs w:val="24"/>
        </w:rPr>
        <w:t>Schakman</w:t>
      </w:r>
      <w:proofErr w:type="spellEnd"/>
      <w:r w:rsidR="008F6345">
        <w:rPr>
          <w:sz w:val="24"/>
          <w:szCs w:val="24"/>
        </w:rPr>
        <w:t xml:space="preserve"> et al., 2013</w:t>
      </w:r>
      <w:commentRangeEnd w:id="0"/>
      <w:r w:rsidR="00661656">
        <w:rPr>
          <w:rStyle w:val="CommentReference"/>
        </w:rPr>
        <w:commentReference w:id="0"/>
      </w:r>
      <w:r w:rsidR="008F6345">
        <w:rPr>
          <w:sz w:val="24"/>
          <w:szCs w:val="24"/>
        </w:rPr>
        <w:t xml:space="preserve">, </w:t>
      </w:r>
      <w:r w:rsidR="00D0713D">
        <w:rPr>
          <w:sz w:val="24"/>
          <w:szCs w:val="24"/>
        </w:rPr>
        <w:t>Sandri et al, 2004</w:t>
      </w:r>
      <w:r w:rsidR="007D0478">
        <w:rPr>
          <w:sz w:val="24"/>
          <w:szCs w:val="24"/>
        </w:rPr>
        <w:t>)</w:t>
      </w:r>
      <w:r>
        <w:rPr>
          <w:sz w:val="24"/>
          <w:szCs w:val="24"/>
        </w:rPr>
        <w:t>.</w:t>
      </w:r>
    </w:p>
    <w:p w14:paraId="240345E2" w14:textId="6FDE623F" w:rsidR="00AF5364" w:rsidRDefault="00AF5364">
      <w:pPr>
        <w:spacing w:line="480" w:lineRule="auto"/>
        <w:ind w:firstLine="720"/>
        <w:rPr>
          <w:sz w:val="24"/>
          <w:szCs w:val="24"/>
        </w:rPr>
      </w:pPr>
      <w:r>
        <w:rPr>
          <w:sz w:val="24"/>
          <w:szCs w:val="24"/>
        </w:rPr>
        <w:t>Obesity is chronic disease that affects approxi</w:t>
      </w:r>
      <w:r w:rsidR="00D0713D">
        <w:rPr>
          <w:sz w:val="24"/>
          <w:szCs w:val="24"/>
        </w:rPr>
        <w:t>mately 40% of the US population</w:t>
      </w:r>
      <w:r w:rsidR="006A6F4D">
        <w:rPr>
          <w:sz w:val="24"/>
          <w:szCs w:val="24"/>
        </w:rPr>
        <w:t xml:space="preserve"> </w:t>
      </w:r>
      <w:r w:rsidR="00661656">
        <w:rPr>
          <w:sz w:val="24"/>
          <w:szCs w:val="24"/>
        </w:rPr>
        <w:fldChar w:fldCharType="begin" w:fldLock="1"/>
      </w:r>
      <w:r w:rsidR="00661656">
        <w:rPr>
          <w:sz w:val="24"/>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mendeley":{"formattedCitation":"(2)","plainTextFormattedCitation":"(2)"},"properties":{"noteIndex":0},"schema":"https://github.com/citation-style-language/schema/raw/master/csl-citation.json"}</w:instrText>
      </w:r>
      <w:r w:rsidR="00661656">
        <w:rPr>
          <w:sz w:val="24"/>
          <w:szCs w:val="24"/>
        </w:rPr>
        <w:fldChar w:fldCharType="separate"/>
      </w:r>
      <w:r w:rsidR="00661656" w:rsidRPr="00661656">
        <w:rPr>
          <w:noProof/>
          <w:sz w:val="24"/>
          <w:szCs w:val="24"/>
        </w:rPr>
        <w:t>(2)</w:t>
      </w:r>
      <w:r w:rsidR="00661656">
        <w:rPr>
          <w:sz w:val="24"/>
          <w:szCs w:val="24"/>
        </w:rPr>
        <w:fldChar w:fldCharType="end"/>
      </w:r>
      <w:r w:rsidR="00661656">
        <w:rPr>
          <w:sz w:val="24"/>
          <w:szCs w:val="24"/>
        </w:rPr>
        <w:t>.</w:t>
      </w:r>
      <w:r w:rsidR="00D0713D">
        <w:rPr>
          <w:sz w:val="24"/>
          <w:szCs w:val="24"/>
        </w:rPr>
        <w:t xml:space="preserve"> </w:t>
      </w:r>
      <w:r w:rsidR="00A11B33">
        <w:rPr>
          <w:sz w:val="24"/>
          <w:szCs w:val="24"/>
        </w:rPr>
        <w:t xml:space="preserve">Obesity </w:t>
      </w:r>
      <w:r w:rsidR="00D0713D">
        <w:rPr>
          <w:sz w:val="24"/>
          <w:szCs w:val="24"/>
        </w:rPr>
        <w:t xml:space="preserve">increases </w:t>
      </w:r>
      <w:r w:rsidR="006A6F4D">
        <w:rPr>
          <w:sz w:val="24"/>
          <w:szCs w:val="24"/>
        </w:rPr>
        <w:t>one’s</w:t>
      </w:r>
      <w:r w:rsidR="00A11B33">
        <w:rPr>
          <w:sz w:val="24"/>
          <w:szCs w:val="24"/>
        </w:rPr>
        <w:t xml:space="preserve"> risk of type </w:t>
      </w:r>
      <w:r w:rsidR="00D0713D">
        <w:rPr>
          <w:sz w:val="24"/>
          <w:szCs w:val="24"/>
        </w:rPr>
        <w:t xml:space="preserve">2 diabetes, </w:t>
      </w:r>
      <w:r w:rsidR="00A11B33">
        <w:rPr>
          <w:sz w:val="24"/>
          <w:szCs w:val="24"/>
        </w:rPr>
        <w:t>hypertension</w:t>
      </w:r>
      <w:r w:rsidR="00D0713D">
        <w:rPr>
          <w:sz w:val="24"/>
          <w:szCs w:val="24"/>
        </w:rPr>
        <w:t xml:space="preserve"> and i</w:t>
      </w:r>
      <w:r w:rsidR="00A11B33">
        <w:rPr>
          <w:sz w:val="24"/>
          <w:szCs w:val="24"/>
        </w:rPr>
        <w:t>nsulin resistance</w:t>
      </w:r>
      <w:r w:rsidR="00D0713D">
        <w:rPr>
          <w:sz w:val="24"/>
          <w:szCs w:val="24"/>
        </w:rPr>
        <w:t>.</w:t>
      </w:r>
      <w:r w:rsidR="006A6F4D">
        <w:rPr>
          <w:sz w:val="24"/>
          <w:szCs w:val="24"/>
        </w:rPr>
        <w:t xml:space="preserve"> </w:t>
      </w:r>
      <w:r w:rsidR="00D0713D">
        <w:rPr>
          <w:sz w:val="24"/>
          <w:szCs w:val="24"/>
        </w:rPr>
        <w:t xml:space="preserve">Insulin resistance is also </w:t>
      </w:r>
      <w:r w:rsidR="006A6F4D">
        <w:rPr>
          <w:sz w:val="24"/>
          <w:szCs w:val="24"/>
        </w:rPr>
        <w:t>a common side effect of glucocorticoid action</w:t>
      </w:r>
      <w:r w:rsidR="00D0713D">
        <w:rPr>
          <w:sz w:val="24"/>
          <w:szCs w:val="24"/>
        </w:rPr>
        <w:t xml:space="preserve"> which is important because insulin promotes adipocyte differentiation and </w:t>
      </w:r>
      <w:proofErr w:type="spellStart"/>
      <w:r w:rsidR="00D0713D">
        <w:rPr>
          <w:sz w:val="24"/>
          <w:szCs w:val="24"/>
        </w:rPr>
        <w:t>lipogensis</w:t>
      </w:r>
      <w:proofErr w:type="spellEnd"/>
      <w:r w:rsidR="00D0713D">
        <w:rPr>
          <w:sz w:val="24"/>
          <w:szCs w:val="24"/>
        </w:rPr>
        <w:t xml:space="preserve"> </w:t>
      </w:r>
      <w:commentRangeStart w:id="1"/>
      <w:r w:rsidR="00D0713D">
        <w:rPr>
          <w:sz w:val="24"/>
          <w:szCs w:val="24"/>
        </w:rPr>
        <w:t>(Chapman et al., 1985)</w:t>
      </w:r>
      <w:commentRangeEnd w:id="1"/>
      <w:r w:rsidR="00E106D6">
        <w:rPr>
          <w:rStyle w:val="CommentReference"/>
        </w:rPr>
        <w:commentReference w:id="1"/>
      </w:r>
      <w:r w:rsidR="006A6F4D">
        <w:rPr>
          <w:sz w:val="24"/>
          <w:szCs w:val="24"/>
        </w:rPr>
        <w:t xml:space="preserve"> </w:t>
      </w:r>
      <w:r w:rsidR="00D0713D">
        <w:rPr>
          <w:sz w:val="24"/>
          <w:szCs w:val="24"/>
        </w:rPr>
        <w:t>Obesity can be defined by excess adipose tissue and g</w:t>
      </w:r>
      <w:r w:rsidR="006A6F4D">
        <w:rPr>
          <w:sz w:val="24"/>
          <w:szCs w:val="24"/>
        </w:rPr>
        <w:t xml:space="preserve">lucocorticoids can also play a role in both catabolic and </w:t>
      </w:r>
      <w:proofErr w:type="spellStart"/>
      <w:r w:rsidR="006A6F4D">
        <w:rPr>
          <w:sz w:val="24"/>
          <w:szCs w:val="24"/>
        </w:rPr>
        <w:t>analobic</w:t>
      </w:r>
      <w:proofErr w:type="spellEnd"/>
      <w:r w:rsidR="006A6F4D">
        <w:rPr>
          <w:sz w:val="24"/>
          <w:szCs w:val="24"/>
        </w:rPr>
        <w:t xml:space="preserve"> </w:t>
      </w:r>
      <w:r w:rsidR="00D0713D">
        <w:rPr>
          <w:sz w:val="24"/>
          <w:szCs w:val="24"/>
        </w:rPr>
        <w:t>eff</w:t>
      </w:r>
      <w:r w:rsidR="006A6F4D">
        <w:rPr>
          <w:sz w:val="24"/>
          <w:szCs w:val="24"/>
        </w:rPr>
        <w:t>ects on adipose tissue. Though it is well-known that glucocorticoids induce muscle weakness, it is unclear how obesity modifies muscle atrophy in response to glucocorticoids.</w:t>
      </w:r>
    </w:p>
    <w:p w14:paraId="45733DA9" w14:textId="05DB8254" w:rsidR="00BF40A8" w:rsidRDefault="00E161E7" w:rsidP="00E106D6">
      <w:pPr>
        <w:spacing w:line="480" w:lineRule="auto"/>
        <w:ind w:firstLine="720"/>
        <w:rPr>
          <w:sz w:val="24"/>
          <w:szCs w:val="24"/>
        </w:rPr>
      </w:pPr>
      <w:r>
        <w:rPr>
          <w:sz w:val="24"/>
          <w:szCs w:val="24"/>
        </w:rPr>
        <w:t xml:space="preserve">Skeletal muscle is vital for most everyday basic functions and maintenance of health. However, many factors including poor nutrition, lack of exercise, and a myriad of diseases can lead to loss of skeletal </w:t>
      </w:r>
      <w:commentRangeStart w:id="2"/>
      <w:r>
        <w:rPr>
          <w:sz w:val="24"/>
          <w:szCs w:val="24"/>
        </w:rPr>
        <w:t>muscle</w:t>
      </w:r>
      <w:commentRangeEnd w:id="2"/>
      <w:r w:rsidR="006F2B16">
        <w:rPr>
          <w:rStyle w:val="CommentReference"/>
        </w:rPr>
        <w:commentReference w:id="2"/>
      </w:r>
      <w:r w:rsidR="00E106D6">
        <w:rPr>
          <w:sz w:val="24"/>
          <w:szCs w:val="24"/>
        </w:rPr>
        <w:t xml:space="preserve"> </w:t>
      </w:r>
      <w:commentRangeStart w:id="3"/>
      <w:r w:rsidR="00F04961">
        <w:rPr>
          <w:sz w:val="24"/>
          <w:szCs w:val="24"/>
        </w:rPr>
        <w:t>(</w:t>
      </w:r>
      <w:proofErr w:type="spellStart"/>
      <w:r w:rsidR="00F04961">
        <w:rPr>
          <w:sz w:val="24"/>
          <w:szCs w:val="24"/>
        </w:rPr>
        <w:t>Lecker</w:t>
      </w:r>
      <w:proofErr w:type="spellEnd"/>
      <w:r w:rsidR="00F04961">
        <w:rPr>
          <w:sz w:val="24"/>
          <w:szCs w:val="24"/>
        </w:rPr>
        <w:t xml:space="preserve"> at al., </w:t>
      </w:r>
      <w:r w:rsidR="008F6345">
        <w:rPr>
          <w:sz w:val="24"/>
          <w:szCs w:val="24"/>
        </w:rPr>
        <w:t>2004</w:t>
      </w:r>
      <w:r w:rsidR="00F04961">
        <w:rPr>
          <w:sz w:val="24"/>
          <w:szCs w:val="24"/>
        </w:rPr>
        <w:t>)</w:t>
      </w:r>
      <w:r>
        <w:rPr>
          <w:sz w:val="24"/>
          <w:szCs w:val="24"/>
        </w:rPr>
        <w:t xml:space="preserve">. </w:t>
      </w:r>
      <w:commentRangeEnd w:id="3"/>
      <w:r w:rsidR="00E106D6">
        <w:rPr>
          <w:rStyle w:val="CommentReference"/>
        </w:rPr>
        <w:commentReference w:id="3"/>
      </w:r>
      <w:r w:rsidR="00661656">
        <w:rPr>
          <w:sz w:val="24"/>
          <w:szCs w:val="24"/>
        </w:rPr>
        <w:t>One causal factor in muscle loss is elevated glucocorticoids.</w:t>
      </w:r>
      <w:del w:id="4" w:author="Dave Bridges" w:date="2019-04-03T14:14:00Z">
        <w:r w:rsidDel="00661656">
          <w:rPr>
            <w:sz w:val="24"/>
            <w:szCs w:val="24"/>
          </w:rPr>
          <w:delText xml:space="preserve"> This loss can be measuredby evaluating muscle size via mass or cross-sectional area and muscle . Muscle mass can be quantified as the volume of muscle within the body while strength refers to contractile ability of a given muscle. In both humans and animals, muscle mass can be measured quite accurately using Magnetic Resonance Imaging while strength is assessed dependent on the specific muscle group. Grip strength in human and mice is simple and easy way to measure limb strength. Advantageously using animal models, we are able to evaluate muscle strength using direct muscle and nerve stimulation</w:delText>
        </w:r>
        <w:r w:rsidR="002A4533" w:rsidDel="00661656">
          <w:rPr>
            <w:sz w:val="24"/>
            <w:szCs w:val="24"/>
          </w:rPr>
          <w:delText xml:space="preserve"> </w:delText>
        </w:r>
        <w:r w:rsidR="002A4533" w:rsidDel="00661656">
          <w:rPr>
            <w:sz w:val="24"/>
            <w:szCs w:val="24"/>
          </w:rPr>
          <w:fldChar w:fldCharType="begin" w:fldLock="1"/>
        </w:r>
        <w:r w:rsidR="00AE6E44" w:rsidRPr="00E106D6" w:rsidDel="00661656">
          <w:rPr>
            <w:sz w:val="24"/>
            <w:szCs w:val="24"/>
          </w:rPr>
          <w:delInstrText>ADDIN CSL_CITATION {"citationItems":[{"id":"ITEM-1","itemData":{"DOI":"10.1152/ajpregu.00093.2011","ISBN":"1522-1490 (Electronic)\\r0363-6119 (Linking)","ISSN":"0363-6119","PMID":"21900648","abstract":"An association between oxidative stress and muscle atrophy and weakness in vivo is supported by elevated oxidative damage and accelerated loss of muscle mass and force with aging in CuZn-superoxide dismutase-deficient (Sod1(-/-)) mice. The purpose was to determine the basis for low specific force (N/cm(2)) of gastrocnemius muscles in Sod1(-/-) mice and establish the extent to which structural and functional changes in muscles of Sod1(-/-) mice resemble those associated with normal aging. We tested the hypothesis that muscle weakness in Sod1(-/-) mice is due to functionally denervated fibers by comparing forces during nerve and direct muscle stimulation. No differences were observed for wild-type mice at any age in the forces generated in response to nerve and muscle stimulation. Nerve- and muscle-stimulated forces were also not different for 4-wk-old Sod1(-/-) mice, whereas, for 8- and 20-mo-old mice, forces during muscle stimulation were 16 and 30% greater, respectively, than those obtained using nerve stimulation. In addition to functional evidence of denervation with aging, fiber number was not different for Sod1(-/-) and wild-type mice at 4 wk, but 50% lower for Sod1(-/-) mice by 20 mo, and denervated motor end plates were prevalent in Sod1(-/-) mice at both 8 and 20 mo and in WT mice by 28 mo. The data suggest ongoing denervation in muscles of Sod1(-/-) mice that results in fiber loss and muscle atrophy. Moreover, the findings support using Sod1(-/-) mice to explore mechanistic links between oxidative stress and the progression of deficits in muscle structure and function.","author":[{"dropping-particle":"","family":"Larkin","given":"L. M.","non-dropping-particle":"","parse-names":false,"suffix":""},{"dropping-particle":"","family":"Davis","given":"C. S.","non-dropping-particle":"","parse-names":false,"suffix":""},{"dropping-particle":"","family":"Sims-Robinson","given":"C.","non-dropping-particle":"","parse-names":false,"suffix":""},{"dropping-particle":"","family":"Kostrominova","given":"T. Y.","non-dropping-particle":"","parse-names":false,"suffix":""},{"dropping-particle":"V.","family":"Remmen","given":"H.","non-dropping-particle":"","parse-names":false,"suffix":""},{"dropping-particle":"","family":"Richardson","given":"A.","non-dropping-particle":"","parse-names":false,"suffix":""},{"dropping-particle":"","family":"Feldman","given":"E. L.","non-dropping-particle":"","parse-names":false,"suffix":""},{"dropping-particle":"V.","family":"Brooks","given":"Susan","non-dropping-particle":"","parse-names":false,"suffix":""}],"container-title":"AJP: Regulatory, Integrative and Comparative Physiology","id":"ITEM-1","issue":"5","issued":{"date-parts":[["2011"]]},"page":"R1400-R1407","title":"Skeletal muscle weakness due to deficiency of CuZn-superoxide dismutase is associated with loss of functional innervation","type":"article-journal","volume":"301"},"uris":["http://www.mendeley.com/documents/?uuid=47778cf3-ef0a-4ad5-bf91-e84d3692e5db"]}],"mendeley":{"formattedCitation":"(5)","plainTextFormattedCitation":"(5)","previouslyFormattedCitation":"(5)"},"properties":{"noteIndex":0},"schema":"https://github.com/citation-style-language/schema/raw/master/csl-citation.json"}</w:delInstrText>
        </w:r>
        <w:r w:rsidR="002A4533" w:rsidDel="00661656">
          <w:rPr>
            <w:sz w:val="24"/>
            <w:szCs w:val="24"/>
          </w:rPr>
          <w:fldChar w:fldCharType="separate"/>
        </w:r>
        <w:r w:rsidR="00E77F0D" w:rsidRPr="00661656" w:rsidDel="00661656">
          <w:rPr>
            <w:noProof/>
            <w:sz w:val="24"/>
            <w:szCs w:val="24"/>
          </w:rPr>
          <w:delText>(5)</w:delText>
        </w:r>
        <w:r w:rsidR="002A4533" w:rsidDel="00661656">
          <w:rPr>
            <w:sz w:val="24"/>
            <w:szCs w:val="24"/>
          </w:rPr>
          <w:fldChar w:fldCharType="end"/>
        </w:r>
        <w:r w:rsidR="002A4533" w:rsidDel="00661656">
          <w:rPr>
            <w:sz w:val="24"/>
            <w:szCs w:val="24"/>
          </w:rPr>
          <w:delText xml:space="preserve">.  </w:delText>
        </w:r>
        <w:r w:rsidDel="00661656">
          <w:rPr>
            <w:sz w:val="24"/>
            <w:szCs w:val="24"/>
          </w:rPr>
          <w:delText>In order to properly study skeletal muscle atrophy, we must quantify size and strength as well as the factors that induce such atrophy.</w:delText>
        </w:r>
      </w:del>
      <w:r w:rsidR="00661656">
        <w:rPr>
          <w:sz w:val="24"/>
          <w:szCs w:val="24"/>
        </w:rPr>
        <w:t xml:space="preserve"> G</w:t>
      </w:r>
      <w:r>
        <w:rPr>
          <w:sz w:val="24"/>
          <w:szCs w:val="24"/>
        </w:rPr>
        <w:t>lucocorticoids are steroid hormones that function through a Glucocorticoid Receptor (GR</w:t>
      </w:r>
      <w:r w:rsidR="00B97022">
        <w:rPr>
          <w:sz w:val="24"/>
          <w:szCs w:val="24"/>
        </w:rPr>
        <w:t>, encoded by</w:t>
      </w:r>
      <w:r>
        <w:rPr>
          <w:sz w:val="24"/>
          <w:szCs w:val="24"/>
        </w:rPr>
        <w:t xml:space="preserve"> </w:t>
      </w:r>
      <w:r w:rsidR="00B97022" w:rsidRPr="008F6345">
        <w:rPr>
          <w:i/>
          <w:sz w:val="24"/>
          <w:szCs w:val="24"/>
        </w:rPr>
        <w:t>Nr3c1</w:t>
      </w:r>
      <w:r w:rsidR="00B97022">
        <w:rPr>
          <w:sz w:val="24"/>
          <w:szCs w:val="24"/>
        </w:rPr>
        <w:t>)</w:t>
      </w:r>
      <w:r w:rsidR="008F6345">
        <w:rPr>
          <w:sz w:val="24"/>
          <w:szCs w:val="24"/>
        </w:rPr>
        <w:t xml:space="preserve"> to</w:t>
      </w:r>
      <w:r>
        <w:rPr>
          <w:sz w:val="24"/>
          <w:szCs w:val="24"/>
        </w:rPr>
        <w:t xml:space="preserve"> </w:t>
      </w:r>
      <w:r w:rsidR="00B97022">
        <w:rPr>
          <w:sz w:val="24"/>
          <w:szCs w:val="24"/>
        </w:rPr>
        <w:t>alter tissue-specific gene expression</w:t>
      </w:r>
      <w:r w:rsidR="00F7167B">
        <w:rPr>
          <w:sz w:val="24"/>
          <w:szCs w:val="24"/>
        </w:rPr>
        <w:t xml:space="preserve"> </w:t>
      </w:r>
      <w:r>
        <w:rPr>
          <w:sz w:val="24"/>
          <w:szCs w:val="24"/>
        </w:rPr>
        <w:t xml:space="preserve">. </w:t>
      </w:r>
      <w:commentRangeStart w:id="5"/>
      <w:r>
        <w:rPr>
          <w:sz w:val="24"/>
          <w:szCs w:val="24"/>
        </w:rPr>
        <w:t>(Patel et al. 2014)</w:t>
      </w:r>
      <w:commentRangeEnd w:id="5"/>
      <w:r w:rsidR="006F36E9">
        <w:rPr>
          <w:rStyle w:val="CommentReference"/>
        </w:rPr>
        <w:commentReference w:id="5"/>
      </w:r>
      <w:r>
        <w:rPr>
          <w:sz w:val="24"/>
          <w:szCs w:val="24"/>
        </w:rPr>
        <w:t xml:space="preserve"> Exogenous glucocorticoid</w:t>
      </w:r>
      <w:r w:rsidR="00B97022">
        <w:rPr>
          <w:sz w:val="24"/>
          <w:szCs w:val="24"/>
        </w:rPr>
        <w:t xml:space="preserve">s </w:t>
      </w:r>
      <w:r>
        <w:rPr>
          <w:sz w:val="24"/>
          <w:szCs w:val="24"/>
        </w:rPr>
        <w:t xml:space="preserve">induce muscle atrophy through increased muscle proteolysis and inhibition of protein synthesis in lean </w:t>
      </w:r>
      <w:r>
        <w:rPr>
          <w:sz w:val="24"/>
          <w:szCs w:val="24"/>
        </w:rPr>
        <w:lastRenderedPageBreak/>
        <w:t>mice</w:t>
      </w:r>
      <w:r w:rsidR="00F7167B">
        <w:rPr>
          <w:sz w:val="24"/>
          <w:szCs w:val="24"/>
        </w:rPr>
        <w:t xml:space="preserve"> </w:t>
      </w:r>
      <w:r w:rsidR="00F7167B">
        <w:rPr>
          <w:sz w:val="24"/>
          <w:szCs w:val="24"/>
        </w:rPr>
        <w:fldChar w:fldCharType="begin" w:fldLock="1"/>
      </w:r>
      <w:r w:rsidR="00661656">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(12)","plainTextFormattedCitation":"(12)","previouslyFormattedCitation":"(11)"},"properties":{"noteIndex":0},"schema":"https://github.com/citation-style-language/schema/raw/master/csl-citation.json"}</w:instrText>
      </w:r>
      <w:r w:rsidR="00F7167B">
        <w:rPr>
          <w:sz w:val="24"/>
          <w:szCs w:val="24"/>
        </w:rPr>
        <w:fldChar w:fldCharType="separate"/>
      </w:r>
      <w:r w:rsidR="00661656" w:rsidRPr="00661656">
        <w:rPr>
          <w:noProof/>
          <w:sz w:val="24"/>
          <w:szCs w:val="24"/>
        </w:rPr>
        <w:t>(12)</w:t>
      </w:r>
      <w:r w:rsidR="00F7167B">
        <w:rPr>
          <w:sz w:val="24"/>
          <w:szCs w:val="24"/>
        </w:rPr>
        <w:fldChar w:fldCharType="end"/>
      </w:r>
      <w:r>
        <w:rPr>
          <w:sz w:val="24"/>
          <w:szCs w:val="24"/>
        </w:rPr>
        <w:t xml:space="preserve">. Muscle proteolysis </w:t>
      </w:r>
      <w:r w:rsidR="00505CD2">
        <w:rPr>
          <w:sz w:val="24"/>
          <w:szCs w:val="24"/>
        </w:rPr>
        <w:t>is in part</w:t>
      </w:r>
      <w:r>
        <w:rPr>
          <w:sz w:val="24"/>
          <w:szCs w:val="24"/>
        </w:rPr>
        <w:t xml:space="preserve"> caused by glucocorticoid induction of </w:t>
      </w:r>
      <w:proofErr w:type="spellStart"/>
      <w:r>
        <w:rPr>
          <w:sz w:val="24"/>
          <w:szCs w:val="24"/>
        </w:rPr>
        <w:t>atrogenes</w:t>
      </w:r>
      <w:proofErr w:type="spellEnd"/>
      <w:r>
        <w:rPr>
          <w:sz w:val="24"/>
          <w:szCs w:val="24"/>
        </w:rPr>
        <w:t>,</w:t>
      </w:r>
      <w:r w:rsidR="00E77F0D">
        <w:rPr>
          <w:sz w:val="24"/>
          <w:szCs w:val="24"/>
        </w:rPr>
        <w:t xml:space="preserve"> a set of E3 Ubiquitin ligases</w:t>
      </w:r>
      <w:r>
        <w:rPr>
          <w:sz w:val="24"/>
          <w:szCs w:val="24"/>
        </w:rPr>
        <w:t xml:space="preserve"> including MuRF1 and Atrogin-1</w:t>
      </w:r>
      <w:r w:rsidR="00505CD2">
        <w:rPr>
          <w:sz w:val="24"/>
          <w:szCs w:val="24"/>
        </w:rPr>
        <w:t>, downstream of</w:t>
      </w:r>
      <w:r>
        <w:rPr>
          <w:sz w:val="24"/>
          <w:szCs w:val="24"/>
        </w:rPr>
        <w:t xml:space="preserve"> the FOXO pathway</w:t>
      </w:r>
      <w:r w:rsidR="001866A2">
        <w:rPr>
          <w:sz w:val="24"/>
          <w:szCs w:val="24"/>
        </w:rPr>
        <w:t xml:space="preserve"> </w:t>
      </w:r>
      <w:r w:rsidR="001866A2">
        <w:rPr>
          <w:sz w:val="24"/>
          <w:szCs w:val="24"/>
        </w:rPr>
        <w:fldChar w:fldCharType="begin" w:fldLock="1"/>
      </w:r>
      <w:r w:rsidR="00661656">
        <w:rPr>
          <w:sz w:val="24"/>
          <w:szCs w:val="24"/>
        </w:rPr>
        <w:instrText>ADDIN CSL_CITATION {"citationItems":[{"id":"ITEM-1","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Metabolism","id":"ITEM-1","issue":"6","issued":{"date-parts":[["2017","6"]]},"page":"E495-E507","title":"Forkhead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(5)","plainTextFormattedCitation":"(5)","previouslyFormattedCitation":"(4)"},"properties":{"noteIndex":0},"schema":"https://github.com/citation-style-language/schema/raw/master/csl-citation.json"}</w:instrText>
      </w:r>
      <w:r w:rsidR="001866A2">
        <w:rPr>
          <w:sz w:val="24"/>
          <w:szCs w:val="24"/>
        </w:rPr>
        <w:fldChar w:fldCharType="separate"/>
      </w:r>
      <w:r w:rsidR="00661656" w:rsidRPr="00661656">
        <w:rPr>
          <w:noProof/>
          <w:sz w:val="24"/>
          <w:szCs w:val="24"/>
        </w:rPr>
        <w:t>(5)</w:t>
      </w:r>
      <w:r w:rsidR="001866A2">
        <w:rPr>
          <w:sz w:val="24"/>
          <w:szCs w:val="24"/>
        </w:rPr>
        <w:fldChar w:fldCharType="end"/>
      </w:r>
      <w:r>
        <w:rPr>
          <w:sz w:val="24"/>
          <w:szCs w:val="24"/>
        </w:rPr>
        <w:t xml:space="preserve">. </w:t>
      </w:r>
      <w:r w:rsidR="00E77F0D">
        <w:rPr>
          <w:sz w:val="24"/>
          <w:szCs w:val="24"/>
        </w:rPr>
        <w:t xml:space="preserve">These E3 ligases target muscle proteins for degradation, under normal circumstances to provide substrates for gluconeogenesis.  </w:t>
      </w:r>
      <w:r>
        <w:rPr>
          <w:sz w:val="24"/>
          <w:szCs w:val="24"/>
        </w:rPr>
        <w:t>The inhibition of protein synthesis is believed to be directed by inhibition of the mTOR</w:t>
      </w:r>
      <w:r w:rsidR="00505CD2">
        <w:rPr>
          <w:sz w:val="24"/>
          <w:szCs w:val="24"/>
        </w:rPr>
        <w:t>C1</w:t>
      </w:r>
      <w:r>
        <w:rPr>
          <w:sz w:val="24"/>
          <w:szCs w:val="24"/>
        </w:rPr>
        <w:t xml:space="preserve"> pathway associated with muscle growth by glucocorticoids</w:t>
      </w:r>
      <w:r w:rsidR="00F7167B">
        <w:rPr>
          <w:sz w:val="24"/>
          <w:szCs w:val="24"/>
        </w:rPr>
        <w:t xml:space="preserve"> </w:t>
      </w:r>
      <w:r w:rsidR="00F7167B">
        <w:rPr>
          <w:sz w:val="24"/>
          <w:szCs w:val="24"/>
        </w:rPr>
        <w:fldChar w:fldCharType="begin" w:fldLock="1"/>
      </w:r>
      <w:r w:rsidR="00661656">
        <w:rPr>
          <w:sz w:val="24"/>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mendeley":{"formattedCitation":"(12)","plainTextFormattedCitation":"(12)","previouslyFormattedCitation":"(11)"},"properties":{"noteIndex":0},"schema":"https://github.com/citation-style-language/schema/raw/master/csl-citation.json"}</w:instrText>
      </w:r>
      <w:r w:rsidR="00F7167B">
        <w:rPr>
          <w:sz w:val="24"/>
          <w:szCs w:val="24"/>
        </w:rPr>
        <w:fldChar w:fldCharType="separate"/>
      </w:r>
      <w:r w:rsidR="00661656" w:rsidRPr="00661656">
        <w:rPr>
          <w:noProof/>
          <w:sz w:val="24"/>
          <w:szCs w:val="24"/>
        </w:rPr>
        <w:t>(12)</w:t>
      </w:r>
      <w:r w:rsidR="00F7167B">
        <w:rPr>
          <w:sz w:val="24"/>
          <w:szCs w:val="24"/>
        </w:rPr>
        <w:fldChar w:fldCharType="end"/>
      </w:r>
      <w:r>
        <w:rPr>
          <w:sz w:val="24"/>
          <w:szCs w:val="24"/>
        </w:rPr>
        <w:t xml:space="preserve">. </w:t>
      </w:r>
    </w:p>
    <w:p w14:paraId="6377B6C0" w14:textId="77777777" w:rsidR="00E54028" w:rsidRDefault="00E54028">
      <w:pPr>
        <w:spacing w:line="480" w:lineRule="auto"/>
        <w:rPr>
          <w:sz w:val="24"/>
          <w:szCs w:val="24"/>
        </w:rPr>
      </w:pPr>
    </w:p>
    <w:p w14:paraId="7111661E" w14:textId="77777777" w:rsidR="00BF40A8" w:rsidRDefault="00BF40A8">
      <w:pPr>
        <w:spacing w:line="480" w:lineRule="auto"/>
        <w:rPr>
          <w:sz w:val="24"/>
          <w:szCs w:val="24"/>
        </w:rPr>
      </w:pPr>
    </w:p>
    <w:p w14:paraId="4387720D" w14:textId="390B7972" w:rsidR="00BF40A8" w:rsidRDefault="00E161E7">
      <w:pPr>
        <w:spacing w:line="480" w:lineRule="auto"/>
        <w:rPr>
          <w:sz w:val="24"/>
          <w:szCs w:val="24"/>
        </w:rPr>
      </w:pPr>
      <w:r>
        <w:rPr>
          <w:sz w:val="24"/>
          <w:szCs w:val="24"/>
        </w:rPr>
        <w:t xml:space="preserve">Preliminary </w:t>
      </w:r>
      <w:r w:rsidR="00505CD2">
        <w:rPr>
          <w:sz w:val="24"/>
          <w:szCs w:val="24"/>
        </w:rPr>
        <w:t xml:space="preserve">work from our group and others have demonstrated that </w:t>
      </w:r>
      <w:r w:rsidR="00E77F0D">
        <w:rPr>
          <w:sz w:val="24"/>
          <w:szCs w:val="24"/>
        </w:rPr>
        <w:t xml:space="preserve">glucocorticoids promote altered adipocyte gene transcription lipolysis, glucose production and insulin resistance in obese, relative to lean animals </w:t>
      </w:r>
      <w:r w:rsidR="00E77F0D">
        <w:rPr>
          <w:sz w:val="24"/>
          <w:szCs w:val="24"/>
        </w:rPr>
        <w:fldChar w:fldCharType="begin" w:fldLock="1"/>
      </w:r>
      <w:r w:rsidR="00661656">
        <w:rPr>
          <w:sz w:val="24"/>
          <w:szCs w:val="24"/>
        </w:rPr>
        <w:instrText>ADDIN CSL_CITATION {"citationItems":[{"id":"ITEM-1","itemData":{"DOI":"10.1530/JME-15-0119","ISSN":"0952-5041","PMID":"26150553","abstract":"Glucocorticoids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Endocrinology","id":"ITEM-1","issue":"2","issued":{"date-parts":[["2015","10"]]},"page":"81-94","title":"Gene expression changes in subcutaneous adipose tissue due to Cushing's disease","type":"article-journal","volume":"55"},"uris":["http://www.mendeley.com/documents/?uuid=b00291bd-42ee-44d7-a7a2-bb9d5a302bbd"]},{"id":"ITEM-2","itemData":{"DOI":"10.1210/en.2018-00147","ISSN":"1945-7170","PMID":"29659785","abstract":"© 2018 Endocrine Society. 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adipose triglyceride lipase.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 E.J.","non-dropping-particle":"","parse-names":false,"suffix":""},{"dropping-particle":"","family":"Redd","given":"Jeanna R J.R.","non-dropping-particle":"","parse-names":false,"suffix":""},{"dropping-particle":"","family":"Tran","given":"Quynh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May","issued":{"date-parts":[["2018","4","11"]]},"page":"2275-2287","title":"Glucocorticoid-Induced Metabolic Disturbances are Exacerbated in Obese Male Mice","type":"article-journal","volume":"159"},"uris":["http://www.mendeley.com/documents/?uuid=6ec0e613-d4f0-494b-a956-b4348353f8ad"]}],"mendeley":{"formattedCitation":"(3, 4)","plainTextFormattedCitation":"(3, 4)","previouslyFormattedCitation":"(2, 3)"},"properties":{"noteIndex":0},"schema":"https://github.com/citation-style-language/schema/raw/master/csl-citation.json"}</w:instrText>
      </w:r>
      <w:r w:rsidR="00E77F0D">
        <w:rPr>
          <w:sz w:val="24"/>
          <w:szCs w:val="24"/>
        </w:rPr>
        <w:fldChar w:fldCharType="separate"/>
      </w:r>
      <w:r w:rsidR="00661656" w:rsidRPr="00661656">
        <w:rPr>
          <w:noProof/>
          <w:sz w:val="24"/>
          <w:szCs w:val="24"/>
        </w:rPr>
        <w:t>(3, 4)</w:t>
      </w:r>
      <w:r w:rsidR="00E77F0D">
        <w:rPr>
          <w:sz w:val="24"/>
          <w:szCs w:val="24"/>
        </w:rPr>
        <w:fldChar w:fldCharType="end"/>
      </w:r>
      <w:r w:rsidR="00E77F0D">
        <w:rPr>
          <w:sz w:val="24"/>
          <w:szCs w:val="24"/>
        </w:rPr>
        <w:t>.  In this thesis, I</w:t>
      </w:r>
      <w:r>
        <w:rPr>
          <w:sz w:val="24"/>
          <w:szCs w:val="24"/>
        </w:rPr>
        <w:t xml:space="preserve"> </w:t>
      </w:r>
      <w:r w:rsidR="00E77F0D">
        <w:rPr>
          <w:sz w:val="24"/>
          <w:szCs w:val="24"/>
        </w:rPr>
        <w:t xml:space="preserve">demonstrate that </w:t>
      </w:r>
      <w:r>
        <w:rPr>
          <w:sz w:val="24"/>
          <w:szCs w:val="24"/>
        </w:rPr>
        <w:t>both lean and obese mice develop reductions in lean mass, muscle mass, and grip strength when treated with dexamethasone</w:t>
      </w:r>
      <w:r w:rsidR="00E77F0D">
        <w:rPr>
          <w:sz w:val="24"/>
          <w:szCs w:val="24"/>
        </w:rPr>
        <w:t xml:space="preserve"> and these effects are higher in obese mice</w:t>
      </w:r>
      <w:r>
        <w:rPr>
          <w:sz w:val="24"/>
          <w:szCs w:val="24"/>
        </w:rPr>
        <w:t xml:space="preserve">. </w:t>
      </w:r>
      <w:r w:rsidR="00E77F0D">
        <w:rPr>
          <w:sz w:val="24"/>
          <w:szCs w:val="24"/>
        </w:rPr>
        <w:t>We also show that obese, dexamethasone treated mice</w:t>
      </w:r>
      <w:r>
        <w:rPr>
          <w:sz w:val="24"/>
          <w:szCs w:val="24"/>
        </w:rPr>
        <w:t xml:space="preserve"> had </w:t>
      </w:r>
      <w:r w:rsidR="00E77F0D">
        <w:rPr>
          <w:sz w:val="24"/>
          <w:szCs w:val="24"/>
        </w:rPr>
        <w:t xml:space="preserve">transient </w:t>
      </w:r>
      <w:r>
        <w:rPr>
          <w:sz w:val="24"/>
          <w:szCs w:val="24"/>
        </w:rPr>
        <w:t xml:space="preserve">induction of muscle degradation transcripts including </w:t>
      </w:r>
      <w:r w:rsidRPr="00710626">
        <w:rPr>
          <w:i/>
          <w:sz w:val="24"/>
          <w:szCs w:val="24"/>
        </w:rPr>
        <w:t>Fbxo32</w:t>
      </w:r>
      <w:r>
        <w:rPr>
          <w:sz w:val="24"/>
          <w:szCs w:val="24"/>
        </w:rPr>
        <w:t xml:space="preserve"> and </w:t>
      </w:r>
      <w:r w:rsidRPr="00710626">
        <w:rPr>
          <w:i/>
          <w:sz w:val="24"/>
          <w:szCs w:val="24"/>
        </w:rPr>
        <w:t>Trim63</w:t>
      </w:r>
      <w:r>
        <w:rPr>
          <w:sz w:val="24"/>
          <w:szCs w:val="24"/>
        </w:rPr>
        <w:t>, (Atrogin-1 and Mu</w:t>
      </w:r>
      <w:r w:rsidR="00E77F0D">
        <w:rPr>
          <w:sz w:val="24"/>
          <w:szCs w:val="24"/>
        </w:rPr>
        <w:t>RF</w:t>
      </w:r>
      <w:r>
        <w:rPr>
          <w:sz w:val="24"/>
          <w:szCs w:val="24"/>
        </w:rPr>
        <w:t xml:space="preserve">1 respectively) and their upstream regulator </w:t>
      </w:r>
      <w:r w:rsidRPr="00710626">
        <w:rPr>
          <w:i/>
          <w:sz w:val="24"/>
          <w:szCs w:val="24"/>
        </w:rPr>
        <w:t>Foxo3</w:t>
      </w:r>
      <w:r w:rsidR="00E77F0D" w:rsidRPr="00710626">
        <w:rPr>
          <w:i/>
          <w:sz w:val="24"/>
          <w:szCs w:val="24"/>
        </w:rPr>
        <w:t>a</w:t>
      </w:r>
      <w:r>
        <w:rPr>
          <w:sz w:val="24"/>
          <w:szCs w:val="24"/>
        </w:rPr>
        <w:t>.</w:t>
      </w:r>
      <w:r w:rsidR="00C4394C">
        <w:rPr>
          <w:sz w:val="24"/>
          <w:szCs w:val="24"/>
        </w:rPr>
        <w:t xml:space="preserve"> </w:t>
      </w:r>
      <w:proofErr w:type="gramStart"/>
      <w:r w:rsidR="00C4394C">
        <w:rPr>
          <w:sz w:val="24"/>
          <w:szCs w:val="24"/>
        </w:rPr>
        <w:t>Lastly</w:t>
      </w:r>
      <w:proofErr w:type="gramEnd"/>
      <w:r w:rsidR="00C4394C">
        <w:rPr>
          <w:sz w:val="24"/>
          <w:szCs w:val="24"/>
        </w:rPr>
        <w:t xml:space="preserve"> we will show the obese dexamethasone-treated mice </w:t>
      </w:r>
      <w:r w:rsidR="00D60A58">
        <w:rPr>
          <w:sz w:val="24"/>
          <w:szCs w:val="24"/>
        </w:rPr>
        <w:t>are profoundly insulin resistant</w:t>
      </w:r>
      <w:r w:rsidR="00E106D6">
        <w:rPr>
          <w:sz w:val="24"/>
          <w:szCs w:val="24"/>
        </w:rPr>
        <w:t>, even after accounting for reductions in muscle mass</w:t>
      </w:r>
      <w:r w:rsidR="00D60A58">
        <w:rPr>
          <w:sz w:val="24"/>
          <w:szCs w:val="24"/>
        </w:rPr>
        <w:t>.</w:t>
      </w:r>
    </w:p>
    <w:p w14:paraId="3E2F3EF4" w14:textId="77777777" w:rsidR="00BF40A8" w:rsidRDefault="00BF40A8">
      <w:pPr>
        <w:spacing w:line="480" w:lineRule="auto"/>
        <w:rPr>
          <w:sz w:val="24"/>
          <w:szCs w:val="24"/>
        </w:rPr>
      </w:pPr>
    </w:p>
    <w:p w14:paraId="358EF580" w14:textId="77777777" w:rsidR="00BF40A8" w:rsidRPr="00A866A1" w:rsidRDefault="00A866A1" w:rsidP="00A866A1">
      <w:pPr>
        <w:pStyle w:val="Heading1"/>
      </w:pPr>
      <w:r w:rsidRPr="00A866A1">
        <w:t>Methods</w:t>
      </w:r>
    </w:p>
    <w:p w14:paraId="486D07B1" w14:textId="655FEEFE" w:rsidR="00BF40A8" w:rsidRPr="00A866A1" w:rsidRDefault="00E161E7" w:rsidP="00A866A1">
      <w:pPr>
        <w:pStyle w:val="Heading2"/>
      </w:pPr>
      <w:r w:rsidRPr="00A866A1">
        <w:t>Animal</w:t>
      </w:r>
      <w:r w:rsidR="003551CA">
        <w:t xml:space="preserve"> Husbandry</w:t>
      </w:r>
    </w:p>
    <w:p w14:paraId="19CCE320" w14:textId="09C7F979" w:rsidR="00BF40A8" w:rsidRPr="000B577D" w:rsidRDefault="003551CA" w:rsidP="00E106D6">
      <w:pPr>
        <w:widowControl w:val="0"/>
        <w:autoSpaceDE w:val="0"/>
        <w:autoSpaceDN w:val="0"/>
        <w:adjustRightInd w:val="0"/>
        <w:spacing w:after="240" w:line="480" w:lineRule="auto"/>
        <w:rPr>
          <w:rFonts w:ascii="Times Roman" w:hAnsi="Times Roman" w:cs="Times Roman"/>
          <w:color w:val="000000"/>
          <w:sz w:val="24"/>
          <w:szCs w:val="24"/>
          <w:lang w:val="en-US"/>
        </w:rPr>
      </w:pPr>
      <w:r>
        <w:rPr>
          <w:color w:val="2A2A2A"/>
          <w:sz w:val="24"/>
          <w:szCs w:val="24"/>
        </w:rPr>
        <w:t xml:space="preserve">Male </w:t>
      </w:r>
      <w:r w:rsidR="00E161E7">
        <w:rPr>
          <w:color w:val="2A2A2A"/>
          <w:sz w:val="24"/>
          <w:szCs w:val="24"/>
        </w:rPr>
        <w:t>C57BL/6J mice were purchased from</w:t>
      </w:r>
      <w:r w:rsidR="00E161E7">
        <w:rPr>
          <w:color w:val="2A2A2A"/>
          <w:sz w:val="24"/>
          <w:szCs w:val="24"/>
          <w:highlight w:val="white"/>
        </w:rPr>
        <w:t xml:space="preserve"> The Jackson Laboratory </w:t>
      </w:r>
      <w:r w:rsidR="00E161E7">
        <w:rPr>
          <w:color w:val="2A2A2A"/>
          <w:sz w:val="24"/>
          <w:szCs w:val="24"/>
        </w:rPr>
        <w:t xml:space="preserve">at 9 weeks of age </w:t>
      </w:r>
      <w:r w:rsidR="00E161E7" w:rsidRPr="00710626">
        <w:rPr>
          <w:color w:val="2A2A2A"/>
          <w:sz w:val="24"/>
          <w:szCs w:val="24"/>
        </w:rPr>
        <w:lastRenderedPageBreak/>
        <w:t xml:space="preserve">and </w:t>
      </w:r>
      <w:r w:rsidRPr="00710626">
        <w:rPr>
          <w:color w:val="2A2A2A"/>
          <w:sz w:val="24"/>
          <w:szCs w:val="24"/>
        </w:rPr>
        <w:t xml:space="preserve">randomized into </w:t>
      </w:r>
      <w:r w:rsidR="00E161E7" w:rsidRPr="00710626">
        <w:rPr>
          <w:color w:val="2A2A2A"/>
          <w:sz w:val="24"/>
          <w:szCs w:val="24"/>
        </w:rPr>
        <w:t>cage</w:t>
      </w:r>
      <w:r w:rsidRPr="00710626">
        <w:rPr>
          <w:color w:val="2A2A2A"/>
          <w:sz w:val="24"/>
          <w:szCs w:val="24"/>
        </w:rPr>
        <w:t xml:space="preserve">s of </w:t>
      </w:r>
      <w:r w:rsidR="00710626" w:rsidRPr="00710626">
        <w:rPr>
          <w:color w:val="2A2A2A"/>
          <w:sz w:val="24"/>
          <w:szCs w:val="24"/>
        </w:rPr>
        <w:t>4 an</w:t>
      </w:r>
      <w:r w:rsidRPr="00710626">
        <w:rPr>
          <w:color w:val="2A2A2A"/>
          <w:sz w:val="24"/>
          <w:szCs w:val="24"/>
        </w:rPr>
        <w:t>imals/cage</w:t>
      </w:r>
      <w:r w:rsidR="00E161E7" w:rsidRPr="00710626">
        <w:rPr>
          <w:color w:val="2A2A2A"/>
          <w:sz w:val="24"/>
          <w:szCs w:val="24"/>
        </w:rPr>
        <w:t xml:space="preserve">. All animals were on a light/dark cycle of 12:12 hours and housed at 22°C. At 10 weeks of age, mice were placed on </w:t>
      </w:r>
      <w:r w:rsidR="00E161E7" w:rsidRPr="00710626">
        <w:rPr>
          <w:color w:val="2A2A2A"/>
          <w:sz w:val="24"/>
          <w:szCs w:val="24"/>
          <w:highlight w:val="white"/>
        </w:rPr>
        <w:t>a high-fat diet (HFD; 45% fat from lard, 35% carbohydrate mix of starch, maltodextrin, and sucrose, and 20% protein from casein</w:t>
      </w:r>
      <w:r w:rsidRPr="00710626">
        <w:rPr>
          <w:color w:val="2A2A2A"/>
          <w:sz w:val="24"/>
          <w:szCs w:val="24"/>
          <w:highlight w:val="white"/>
        </w:rPr>
        <w:t>, Research Diets cat #</w:t>
      </w:r>
      <w:r w:rsidR="00710626" w:rsidRPr="00E106D6">
        <w:rPr>
          <w:color w:val="000000"/>
          <w:sz w:val="24"/>
          <w:szCs w:val="24"/>
          <w:lang w:val="en-US"/>
        </w:rPr>
        <w:t xml:space="preserve"> D12451</w:t>
      </w:r>
      <w:r w:rsidR="00E161E7" w:rsidRPr="00710626">
        <w:rPr>
          <w:color w:val="2A2A2A"/>
          <w:sz w:val="24"/>
          <w:szCs w:val="24"/>
          <w:highlight w:val="white"/>
        </w:rPr>
        <w:t>) or</w:t>
      </w:r>
      <w:r w:rsidRPr="00710626">
        <w:rPr>
          <w:color w:val="2A2A2A"/>
          <w:sz w:val="24"/>
          <w:szCs w:val="24"/>
          <w:highlight w:val="white"/>
        </w:rPr>
        <w:t xml:space="preserve"> kept on</w:t>
      </w:r>
      <w:r w:rsidR="00E161E7" w:rsidRPr="00710626">
        <w:rPr>
          <w:color w:val="2A2A2A"/>
          <w:sz w:val="24"/>
          <w:szCs w:val="24"/>
          <w:highlight w:val="white"/>
        </w:rPr>
        <w:t xml:space="preserve"> a normal chow diet (NCD; 13% fat, 57% carbohydrate, and 30% </w:t>
      </w:r>
      <w:proofErr w:type="spellStart"/>
      <w:proofErr w:type="gramStart"/>
      <w:r w:rsidR="00E161E7" w:rsidRPr="00710626">
        <w:rPr>
          <w:color w:val="2A2A2A"/>
          <w:sz w:val="24"/>
          <w:szCs w:val="24"/>
          <w:highlight w:val="white"/>
        </w:rPr>
        <w:t>protein</w:t>
      </w:r>
      <w:r w:rsidRPr="00710626">
        <w:rPr>
          <w:color w:val="2A2A2A"/>
          <w:sz w:val="24"/>
          <w:szCs w:val="24"/>
          <w:highlight w:val="white"/>
        </w:rPr>
        <w:t>,</w:t>
      </w:r>
      <w:r w:rsidR="000B577D">
        <w:rPr>
          <w:color w:val="2A2A2A"/>
          <w:sz w:val="24"/>
          <w:szCs w:val="24"/>
          <w:highlight w:val="white"/>
        </w:rPr>
        <w:t>Teklad</w:t>
      </w:r>
      <w:proofErr w:type="spellEnd"/>
      <w:proofErr w:type="gramEnd"/>
      <w:r w:rsidR="000B577D">
        <w:rPr>
          <w:color w:val="2A2A2A"/>
          <w:sz w:val="24"/>
          <w:szCs w:val="24"/>
          <w:highlight w:val="white"/>
        </w:rPr>
        <w:t xml:space="preserve"> 5LOD</w:t>
      </w:r>
      <w:r w:rsidR="00E161E7" w:rsidRPr="00710626">
        <w:rPr>
          <w:color w:val="2A2A2A"/>
          <w:sz w:val="24"/>
          <w:szCs w:val="24"/>
          <w:highlight w:val="white"/>
        </w:rPr>
        <w:t xml:space="preserve">) for 12 weeks. At 22 weeks, </w:t>
      </w:r>
      <w:r w:rsidR="00E161E7" w:rsidRPr="00710626">
        <w:rPr>
          <w:color w:val="2A2A2A"/>
          <w:sz w:val="24"/>
          <w:szCs w:val="24"/>
        </w:rPr>
        <w:t xml:space="preserve">mice were either treated with </w:t>
      </w:r>
      <w:r w:rsidR="00E161E7" w:rsidRPr="00710626">
        <w:rPr>
          <w:color w:val="2A2A2A"/>
          <w:sz w:val="24"/>
          <w:szCs w:val="24"/>
          <w:highlight w:val="white"/>
        </w:rPr>
        <w:t xml:space="preserve">vehicle (water) or 1 mg/kg/d of dexamethasone </w:t>
      </w:r>
      <w:r w:rsidR="00710626" w:rsidRPr="00710626">
        <w:rPr>
          <w:color w:val="000000"/>
          <w:sz w:val="24"/>
          <w:szCs w:val="24"/>
          <w:lang w:val="en-US"/>
        </w:rPr>
        <w:t>(Sigma-Aldrich; catalog #2915)</w:t>
      </w:r>
      <w:r w:rsidR="00710626">
        <w:rPr>
          <w:color w:val="2A2A2A"/>
          <w:sz w:val="24"/>
          <w:szCs w:val="24"/>
          <w:highlight w:val="white"/>
        </w:rPr>
        <w:t xml:space="preserve"> </w:t>
      </w:r>
      <w:r w:rsidR="00E161E7">
        <w:rPr>
          <w:color w:val="2A2A2A"/>
          <w:sz w:val="24"/>
          <w:szCs w:val="24"/>
          <w:highlight w:val="white"/>
        </w:rPr>
        <w:t xml:space="preserve">dissolved in their drinking water. All mice were provided with </w:t>
      </w:r>
      <w:r>
        <w:rPr>
          <w:i/>
          <w:color w:val="2A2A2A"/>
          <w:sz w:val="24"/>
          <w:szCs w:val="24"/>
          <w:highlight w:val="white"/>
        </w:rPr>
        <w:t>ad libitum</w:t>
      </w:r>
      <w:r>
        <w:rPr>
          <w:color w:val="2A2A2A"/>
          <w:sz w:val="24"/>
          <w:szCs w:val="24"/>
          <w:highlight w:val="white"/>
        </w:rPr>
        <w:t xml:space="preserve"> </w:t>
      </w:r>
      <w:r w:rsidR="00E161E7">
        <w:rPr>
          <w:color w:val="2A2A2A"/>
          <w:sz w:val="24"/>
          <w:szCs w:val="24"/>
          <w:highlight w:val="white"/>
        </w:rPr>
        <w:t>access to food and their respective waters throughout the study. Food and</w:t>
      </w:r>
      <w:r>
        <w:rPr>
          <w:color w:val="2A2A2A"/>
          <w:sz w:val="24"/>
          <w:szCs w:val="24"/>
          <w:highlight w:val="white"/>
        </w:rPr>
        <w:t xml:space="preserve"> liquid consumption </w:t>
      </w:r>
      <w:r w:rsidR="00E161E7">
        <w:rPr>
          <w:color w:val="2A2A2A"/>
          <w:sz w:val="24"/>
          <w:szCs w:val="24"/>
          <w:highlight w:val="white"/>
        </w:rPr>
        <w:t xml:space="preserve">were measured weekly to determine the </w:t>
      </w:r>
      <w:commentRangeStart w:id="6"/>
      <w:r w:rsidR="00E161E7">
        <w:rPr>
          <w:color w:val="2A2A2A"/>
          <w:sz w:val="24"/>
          <w:szCs w:val="24"/>
          <w:highlight w:val="white"/>
        </w:rPr>
        <w:t xml:space="preserve">concentration of dexamethasone consumed per cage and volumes were averaged per mouse per cage. </w:t>
      </w:r>
      <w:commentRangeEnd w:id="6"/>
      <w:r>
        <w:rPr>
          <w:rStyle w:val="CommentReference"/>
        </w:rPr>
        <w:commentReference w:id="6"/>
      </w:r>
    </w:p>
    <w:p w14:paraId="64320396" w14:textId="77777777" w:rsidR="00BF40A8" w:rsidRPr="00A866A1" w:rsidRDefault="00E161E7" w:rsidP="00A866A1">
      <w:pPr>
        <w:pStyle w:val="Heading2"/>
        <w:rPr>
          <w:highlight w:val="white"/>
        </w:rPr>
      </w:pPr>
      <w:r w:rsidRPr="00A866A1">
        <w:rPr>
          <w:highlight w:val="white"/>
        </w:rPr>
        <w:t>Grip Strength</w:t>
      </w:r>
    </w:p>
    <w:p w14:paraId="6DC07DD6" w14:textId="78E2E828" w:rsidR="00BF40A8" w:rsidRDefault="00DA6F60">
      <w:pPr>
        <w:shd w:val="clear" w:color="auto" w:fill="FFFFFF"/>
        <w:spacing w:line="480" w:lineRule="auto"/>
        <w:rPr>
          <w:color w:val="2A2A2A"/>
          <w:sz w:val="24"/>
          <w:szCs w:val="24"/>
          <w:highlight w:val="white"/>
        </w:rPr>
      </w:pPr>
      <w:r>
        <w:rPr>
          <w:color w:val="2A2A2A"/>
          <w:sz w:val="24"/>
          <w:szCs w:val="24"/>
          <w:highlight w:val="white"/>
        </w:rPr>
        <w:t>M</w:t>
      </w:r>
      <w:r w:rsidR="00E161E7">
        <w:rPr>
          <w:color w:val="2A2A2A"/>
          <w:sz w:val="24"/>
          <w:szCs w:val="24"/>
          <w:highlight w:val="white"/>
        </w:rPr>
        <w:t xml:space="preserve">ice were tested using a grip strength meter with a Chatillon digital force gauge (AMETEK). These mice were treated for six weeks with their respective waters. A grip strength baseline was established per mouse and all measurements were reported in </w:t>
      </w:r>
      <w:commentRangeStart w:id="7"/>
      <w:r w:rsidR="00E161E7">
        <w:rPr>
          <w:color w:val="2A2A2A"/>
          <w:sz w:val="24"/>
          <w:szCs w:val="24"/>
          <w:highlight w:val="white"/>
        </w:rPr>
        <w:t>torque</w:t>
      </w:r>
      <w:r>
        <w:rPr>
          <w:color w:val="2A2A2A"/>
          <w:sz w:val="24"/>
          <w:szCs w:val="24"/>
          <w:highlight w:val="white"/>
        </w:rPr>
        <w:t xml:space="preserve"> </w:t>
      </w:r>
      <w:commentRangeEnd w:id="7"/>
      <w:r w:rsidR="00E106D6">
        <w:rPr>
          <w:rStyle w:val="CommentReference"/>
        </w:rPr>
        <w:commentReference w:id="7"/>
      </w:r>
      <w:r w:rsidR="00E161E7">
        <w:rPr>
          <w:color w:val="2A2A2A"/>
          <w:sz w:val="24"/>
          <w:szCs w:val="24"/>
          <w:highlight w:val="white"/>
        </w:rPr>
        <w:t>(N). Mice were placed on a grid attached to the meter and once all four paws had contact with the grid, the mice were slowly pulled backwards by the tail until they left the grid. Each mouse was tested five times and given approximately 10 seconds rest in between each test. Final measurements for grip strength were assessed by taking the average of the five trials and reported as average peak torque (N).</w:t>
      </w:r>
    </w:p>
    <w:p w14:paraId="0CA86D9C" w14:textId="77777777" w:rsidR="00BF40A8" w:rsidRPr="00A866A1" w:rsidRDefault="00E161E7" w:rsidP="00A866A1">
      <w:pPr>
        <w:pStyle w:val="Heading2"/>
        <w:rPr>
          <w:highlight w:val="white"/>
        </w:rPr>
      </w:pPr>
      <w:r w:rsidRPr="00A866A1">
        <w:rPr>
          <w:highlight w:val="white"/>
        </w:rPr>
        <w:lastRenderedPageBreak/>
        <w:t>Contractile Measurements</w:t>
      </w:r>
    </w:p>
    <w:p w14:paraId="5128248A" w14:textId="6B84E0C6" w:rsidR="00FE315D" w:rsidRDefault="00E161E7" w:rsidP="00E106D6">
      <w:pPr>
        <w:spacing w:line="480" w:lineRule="auto"/>
        <w:ind w:firstLine="720"/>
        <w:rPr>
          <w:color w:val="2A2A2A"/>
          <w:sz w:val="24"/>
          <w:szCs w:val="24"/>
          <w:highlight w:val="white"/>
        </w:rPr>
      </w:pPr>
      <w:r>
        <w:rPr>
          <w:color w:val="2A2A2A"/>
          <w:sz w:val="24"/>
          <w:szCs w:val="24"/>
          <w:highlight w:val="white"/>
        </w:rPr>
        <w:t xml:space="preserve">All contractile properties were measured for gastrocnemius muscles </w:t>
      </w:r>
      <w:r>
        <w:rPr>
          <w:i/>
          <w:color w:val="2A2A2A"/>
          <w:sz w:val="24"/>
          <w:szCs w:val="24"/>
          <w:highlight w:val="white"/>
        </w:rPr>
        <w:t>in situ</w:t>
      </w:r>
      <w:r>
        <w:rPr>
          <w:color w:val="2A2A2A"/>
          <w:sz w:val="24"/>
          <w:szCs w:val="24"/>
          <w:highlight w:val="white"/>
        </w:rPr>
        <w:t>. After the mouse was anesthetized</w:t>
      </w:r>
      <w:r w:rsidR="00FE315D">
        <w:rPr>
          <w:color w:val="2A2A2A"/>
          <w:sz w:val="24"/>
          <w:szCs w:val="24"/>
          <w:highlight w:val="white"/>
        </w:rPr>
        <w:t xml:space="preserve"> using </w:t>
      </w:r>
      <w:proofErr w:type="spellStart"/>
      <w:r w:rsidR="00FE315D">
        <w:rPr>
          <w:color w:val="2A2A2A"/>
          <w:sz w:val="24"/>
          <w:szCs w:val="24"/>
          <w:highlight w:val="white"/>
        </w:rPr>
        <w:t>isoflurance</w:t>
      </w:r>
      <w:proofErr w:type="spellEnd"/>
      <w:r>
        <w:rPr>
          <w:color w:val="2A2A2A"/>
          <w:sz w:val="24"/>
          <w:szCs w:val="24"/>
          <w:highlight w:val="white"/>
        </w:rPr>
        <w:t xml:space="preserve">, the right </w:t>
      </w:r>
      <w:r w:rsidR="00B40C53">
        <w:rPr>
          <w:color w:val="2A2A2A"/>
          <w:sz w:val="24"/>
          <w:szCs w:val="24"/>
          <w:highlight w:val="white"/>
        </w:rPr>
        <w:t xml:space="preserve">gastrocnemius </w:t>
      </w:r>
      <w:r>
        <w:rPr>
          <w:color w:val="2A2A2A"/>
          <w:sz w:val="24"/>
          <w:szCs w:val="24"/>
          <w:highlight w:val="white"/>
        </w:rPr>
        <w:t xml:space="preserve">muscle was carefully isolated and a 4–0 silk suture was tied around the distal tendon. After the tendon was secured, the tendon was cut so the hindlimb could be secured at the knee to a fixed post. Animals were placed on a temperature-controlled platform with continual drip of saline over the </w:t>
      </w:r>
      <w:r w:rsidR="00B40C53">
        <w:rPr>
          <w:color w:val="2A2A2A"/>
          <w:sz w:val="24"/>
          <w:szCs w:val="24"/>
          <w:highlight w:val="white"/>
        </w:rPr>
        <w:t xml:space="preserve">gastrocnemius </w:t>
      </w:r>
      <w:r>
        <w:rPr>
          <w:color w:val="2A2A2A"/>
          <w:sz w:val="24"/>
          <w:szCs w:val="24"/>
          <w:highlight w:val="white"/>
        </w:rPr>
        <w:t xml:space="preserve">at 37°C to keep with muscle warm and moist. The distal tendon of the </w:t>
      </w:r>
      <w:r w:rsidR="00B40C53">
        <w:rPr>
          <w:color w:val="2A2A2A"/>
          <w:sz w:val="24"/>
          <w:szCs w:val="24"/>
          <w:highlight w:val="white"/>
        </w:rPr>
        <w:t xml:space="preserve">gastrocnemius </w:t>
      </w:r>
      <w:r>
        <w:rPr>
          <w:color w:val="2A2A2A"/>
          <w:sz w:val="24"/>
          <w:szCs w:val="24"/>
          <w:highlight w:val="white"/>
        </w:rPr>
        <w:t xml:space="preserve">muscle was tied to the lever arm of a </w:t>
      </w:r>
      <w:r w:rsidRPr="00FE315D">
        <w:rPr>
          <w:color w:val="2A2A2A"/>
          <w:sz w:val="24"/>
          <w:szCs w:val="24"/>
          <w:highlight w:val="white"/>
        </w:rPr>
        <w:t xml:space="preserve">servomotor </w:t>
      </w:r>
      <w:proofErr w:type="gramStart"/>
      <w:r w:rsidRPr="00FE315D">
        <w:rPr>
          <w:color w:val="2A2A2A"/>
          <w:sz w:val="24"/>
          <w:szCs w:val="24"/>
          <w:highlight w:val="white"/>
        </w:rPr>
        <w:t>(</w:t>
      </w:r>
      <w:r w:rsidR="00FE315D" w:rsidRPr="00E106D6">
        <w:rPr>
          <w:rFonts w:eastAsia="Times New Roman"/>
          <w:color w:val="1F497D"/>
          <w:sz w:val="14"/>
          <w:szCs w:val="14"/>
          <w:shd w:val="clear" w:color="auto" w:fill="FFFFFF"/>
          <w:lang w:val="en-US"/>
        </w:rPr>
        <w:t> </w:t>
      </w:r>
      <w:r w:rsidR="00FE315D" w:rsidRPr="00E106D6">
        <w:rPr>
          <w:rFonts w:eastAsia="Times New Roman"/>
          <w:color w:val="222222"/>
          <w:sz w:val="24"/>
          <w:szCs w:val="24"/>
          <w:shd w:val="clear" w:color="auto" w:fill="FFFFFF"/>
          <w:lang w:val="en-US"/>
        </w:rPr>
        <w:t>6650</w:t>
      </w:r>
      <w:proofErr w:type="gramEnd"/>
      <w:r w:rsidR="00FE315D" w:rsidRPr="00E106D6">
        <w:rPr>
          <w:rFonts w:eastAsia="Times New Roman"/>
          <w:color w:val="222222"/>
          <w:sz w:val="24"/>
          <w:szCs w:val="24"/>
          <w:shd w:val="clear" w:color="auto" w:fill="FFFFFF"/>
          <w:lang w:val="en-US"/>
        </w:rPr>
        <w:t>LR, Cambridge Technology</w:t>
      </w:r>
      <w:r w:rsidRPr="00FE315D">
        <w:rPr>
          <w:color w:val="2A2A2A"/>
          <w:sz w:val="24"/>
          <w:szCs w:val="24"/>
          <w:highlight w:val="white"/>
        </w:rPr>
        <w:t>).In</w:t>
      </w:r>
      <w:r>
        <w:rPr>
          <w:color w:val="2A2A2A"/>
          <w:sz w:val="24"/>
          <w:szCs w:val="24"/>
          <w:highlight w:val="white"/>
        </w:rPr>
        <w:t xml:space="preserve"> order to measure force generated at the nerve, a bipolar platinum wire electrode was used to stimulate the muscle at the tibial nerve. </w:t>
      </w:r>
    </w:p>
    <w:p w14:paraId="0C7DAF46" w14:textId="63AFE970" w:rsidR="004E24C5" w:rsidRDefault="00E161E7" w:rsidP="00E106D6">
      <w:pPr>
        <w:spacing w:line="480" w:lineRule="auto"/>
        <w:rPr>
          <w:color w:val="2A2A2A"/>
          <w:sz w:val="24"/>
          <w:szCs w:val="24"/>
          <w:highlight w:val="white"/>
        </w:rPr>
      </w:pPr>
      <w:r>
        <w:rPr>
          <w:color w:val="2A2A2A"/>
          <w:sz w:val="24"/>
          <w:szCs w:val="24"/>
          <w:highlight w:val="white"/>
        </w:rPr>
        <w:t>The voltage of the electrode pulses was incrementally adjusted to find maximum isometric twitch and the muscle length was altered to find the optimal length (Lo). Optimal length is the length of the muscle in which the maximal twitch force was obtained.</w:t>
      </w:r>
      <w:r w:rsidR="004E24C5">
        <w:rPr>
          <w:color w:val="2A2A2A"/>
          <w:sz w:val="24"/>
          <w:szCs w:val="24"/>
          <w:highlight w:val="white"/>
        </w:rPr>
        <w:t xml:space="preserve">  </w:t>
      </w:r>
      <w:r>
        <w:rPr>
          <w:color w:val="2A2A2A"/>
          <w:sz w:val="24"/>
          <w:szCs w:val="24"/>
          <w:highlight w:val="white"/>
        </w:rPr>
        <w:t xml:space="preserve">Once Lo was found, </w:t>
      </w:r>
      <w:r w:rsidR="0039023E">
        <w:rPr>
          <w:color w:val="2A2A2A"/>
          <w:sz w:val="24"/>
          <w:szCs w:val="24"/>
          <w:highlight w:val="white"/>
        </w:rPr>
        <w:t xml:space="preserve">gastrocnemius muscles </w:t>
      </w:r>
      <w:r>
        <w:rPr>
          <w:color w:val="2A2A2A"/>
          <w:sz w:val="24"/>
          <w:szCs w:val="24"/>
          <w:highlight w:val="white"/>
        </w:rPr>
        <w:t>were kept at that length (Lo) and the frequency of pulses was increased in increments of 300-ms to obtain maximum isometric tetanic force (Po).</w:t>
      </w:r>
      <w:r w:rsidR="004E24C5">
        <w:rPr>
          <w:color w:val="2A2A2A"/>
          <w:sz w:val="24"/>
          <w:szCs w:val="24"/>
          <w:highlight w:val="white"/>
        </w:rPr>
        <w:t xml:space="preserve">  </w:t>
      </w:r>
      <w:r>
        <w:rPr>
          <w:color w:val="2A2A2A"/>
          <w:sz w:val="24"/>
          <w:szCs w:val="24"/>
          <w:highlight w:val="white"/>
        </w:rPr>
        <w:t xml:space="preserve">In order to measure force generated at the muscle, an electrode cuff was placed around the mid-belly of </w:t>
      </w:r>
      <w:r w:rsidR="00B40C53">
        <w:rPr>
          <w:color w:val="2A2A2A"/>
          <w:sz w:val="24"/>
          <w:szCs w:val="24"/>
          <w:highlight w:val="white"/>
        </w:rPr>
        <w:t xml:space="preserve">gastrocnemius </w:t>
      </w:r>
      <w:r>
        <w:rPr>
          <w:color w:val="2A2A2A"/>
          <w:sz w:val="24"/>
          <w:szCs w:val="24"/>
          <w:highlight w:val="white"/>
        </w:rPr>
        <w:t>for muscle stimulation. The process was then repeated as done for the nerve.</w:t>
      </w:r>
    </w:p>
    <w:p w14:paraId="2E0E9CDE" w14:textId="7094DCAE"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After all force measurements, both gastrocnemius and quadricep muscles were dissected, weighed, and snap frozen in liquid nitrogen. Mice were sacrificed under anesthesia </w:t>
      </w:r>
      <w:r w:rsidR="00FE315D">
        <w:rPr>
          <w:color w:val="2A2A2A"/>
          <w:sz w:val="24"/>
          <w:szCs w:val="24"/>
          <w:highlight w:val="white"/>
        </w:rPr>
        <w:t xml:space="preserve">via removal of vital organs </w:t>
      </w:r>
      <w:r>
        <w:rPr>
          <w:color w:val="2A2A2A"/>
          <w:sz w:val="24"/>
          <w:szCs w:val="24"/>
          <w:highlight w:val="white"/>
        </w:rPr>
        <w:t>and muscles were stored at -80℃.</w:t>
      </w:r>
    </w:p>
    <w:p w14:paraId="01A4B0F1" w14:textId="4ED37EFD" w:rsidR="00BF40A8" w:rsidRDefault="00E161E7" w:rsidP="00A866A1">
      <w:pPr>
        <w:pStyle w:val="Heading2"/>
      </w:pPr>
      <w:r>
        <w:lastRenderedPageBreak/>
        <w:t>Histology</w:t>
      </w:r>
      <w:r w:rsidR="00865445">
        <w:t xml:space="preserve"> and Fiber Type Quantifications</w:t>
      </w:r>
    </w:p>
    <w:p w14:paraId="2624BB2F" w14:textId="7C8F7F30" w:rsidR="00BF40A8" w:rsidRPr="00E106D6" w:rsidRDefault="00E161E7" w:rsidP="00E106D6">
      <w:pPr>
        <w:spacing w:line="480" w:lineRule="auto"/>
        <w:rPr>
          <w:rFonts w:eastAsia="Times New Roman"/>
          <w:sz w:val="24"/>
          <w:szCs w:val="24"/>
          <w:lang w:val="en-US"/>
        </w:rPr>
      </w:pPr>
      <w:r w:rsidRPr="00FE315D">
        <w:rPr>
          <w:sz w:val="24"/>
          <w:szCs w:val="24"/>
        </w:rPr>
        <w:t>Quadriceps were collected and frozen in 2</w:t>
      </w:r>
      <w:r w:rsidR="004E24C5" w:rsidRPr="00C4394C">
        <w:rPr>
          <w:sz w:val="24"/>
          <w:szCs w:val="24"/>
        </w:rPr>
        <w:t>-</w:t>
      </w:r>
      <w:r w:rsidRPr="00D60A58">
        <w:rPr>
          <w:sz w:val="24"/>
          <w:szCs w:val="24"/>
        </w:rPr>
        <w:t>methyl-butane</w:t>
      </w:r>
      <w:r w:rsidR="004E24C5" w:rsidRPr="00FE315D">
        <w:rPr>
          <w:sz w:val="24"/>
          <w:szCs w:val="24"/>
        </w:rPr>
        <w:t xml:space="preserve"> cooled under liquid nitrogen</w:t>
      </w:r>
      <w:r w:rsidRPr="00FE315D">
        <w:rPr>
          <w:sz w:val="24"/>
          <w:szCs w:val="24"/>
        </w:rPr>
        <w:t xml:space="preserve">. Quadricep samples were sectioned </w:t>
      </w:r>
      <w:ins w:id="8" w:author="Laura Gunder" w:date="2019-04-03T12:05:00Z">
        <w:r w:rsidR="006E6DDD" w:rsidRPr="00FE315D">
          <w:rPr>
            <w:sz w:val="24"/>
            <w:szCs w:val="24"/>
          </w:rPr>
          <w:t xml:space="preserve">using a </w:t>
        </w:r>
      </w:ins>
      <w:ins w:id="9" w:author="Laura Gunder" w:date="2019-04-03T12:09:00Z">
        <w:r w:rsidR="00BC0C10" w:rsidRPr="00FE315D">
          <w:rPr>
            <w:sz w:val="24"/>
            <w:szCs w:val="24"/>
          </w:rPr>
          <w:t xml:space="preserve">(NEED TO FIND) </w:t>
        </w:r>
      </w:ins>
      <w:r w:rsidRPr="00FE315D">
        <w:rPr>
          <w:sz w:val="24"/>
          <w:szCs w:val="24"/>
        </w:rPr>
        <w:t>at -20</w:t>
      </w:r>
      <w:r w:rsidR="00B40C53" w:rsidRPr="00FE315D">
        <w:rPr>
          <w:sz w:val="24"/>
          <w:szCs w:val="24"/>
        </w:rPr>
        <w:sym w:font="Symbol" w:char="F0B0"/>
      </w:r>
      <w:r w:rsidR="00B40C53" w:rsidRPr="00FE315D">
        <w:rPr>
          <w:sz w:val="24"/>
          <w:szCs w:val="24"/>
        </w:rPr>
        <w:t>C</w:t>
      </w:r>
      <w:r w:rsidRPr="00C4394C">
        <w:rPr>
          <w:sz w:val="24"/>
          <w:szCs w:val="24"/>
        </w:rPr>
        <w:t xml:space="preserve"> with a thickness of 10um throug</w:t>
      </w:r>
      <w:r w:rsidRPr="00D60A58">
        <w:rPr>
          <w:sz w:val="24"/>
          <w:szCs w:val="24"/>
        </w:rPr>
        <w:t xml:space="preserve">h the mid-belly and mounted on </w:t>
      </w:r>
      <w:proofErr w:type="spellStart"/>
      <w:r w:rsidRPr="00D60A58">
        <w:rPr>
          <w:sz w:val="24"/>
          <w:szCs w:val="24"/>
        </w:rPr>
        <w:t>SuperFrost</w:t>
      </w:r>
      <w:proofErr w:type="spellEnd"/>
      <w:r w:rsidRPr="00D60A58">
        <w:rPr>
          <w:sz w:val="24"/>
          <w:szCs w:val="24"/>
        </w:rPr>
        <w:t xml:space="preserve"> glass slides</w:t>
      </w:r>
      <w:r w:rsidR="000B577D" w:rsidRPr="00FE315D">
        <w:rPr>
          <w:sz w:val="24"/>
          <w:szCs w:val="24"/>
        </w:rPr>
        <w:t xml:space="preserve"> (</w:t>
      </w:r>
      <w:r w:rsidR="000B577D" w:rsidRPr="00E106D6">
        <w:rPr>
          <w:rFonts w:eastAsia="Times New Roman"/>
          <w:color w:val="1E2025"/>
          <w:sz w:val="24"/>
          <w:szCs w:val="24"/>
          <w:shd w:val="clear" w:color="auto" w:fill="FFFFFF"/>
          <w:lang w:val="en-US"/>
        </w:rPr>
        <w:t>Electron Microscopy Sciences, 71882-01)</w:t>
      </w:r>
      <w:r w:rsidRPr="00FE315D">
        <w:rPr>
          <w:sz w:val="24"/>
          <w:szCs w:val="24"/>
        </w:rPr>
        <w:t xml:space="preserve">. For analysis of fiber cross-sectional area (CSA), fibers were identified by hematoxylin and eosin (H&amp;E staining) </w:t>
      </w:r>
      <w:r w:rsidR="006E6DDD" w:rsidRPr="00FE315D">
        <w:rPr>
          <w:sz w:val="24"/>
          <w:szCs w:val="24"/>
        </w:rPr>
        <w:t xml:space="preserve">and for </w:t>
      </w:r>
      <w:r w:rsidRPr="00FE315D">
        <w:rPr>
          <w:sz w:val="24"/>
          <w:szCs w:val="24"/>
        </w:rPr>
        <w:t xml:space="preserve">fiber-type, </w:t>
      </w:r>
      <w:r w:rsidR="00B11EFC" w:rsidRPr="00FE315D">
        <w:rPr>
          <w:sz w:val="24"/>
          <w:szCs w:val="24"/>
        </w:rPr>
        <w:t xml:space="preserve">muscles </w:t>
      </w:r>
      <w:r w:rsidRPr="00FE315D">
        <w:rPr>
          <w:sz w:val="24"/>
          <w:szCs w:val="24"/>
        </w:rPr>
        <w:t xml:space="preserve">were stained using </w:t>
      </w:r>
      <w:commentRangeStart w:id="10"/>
      <w:r w:rsidRPr="00FE315D">
        <w:rPr>
          <w:sz w:val="24"/>
          <w:szCs w:val="24"/>
        </w:rPr>
        <w:t>NADH-NBT staining</w:t>
      </w:r>
      <w:commentRangeEnd w:id="10"/>
      <w:r w:rsidR="00B11EFC" w:rsidRPr="00E106D6">
        <w:rPr>
          <w:rStyle w:val="CommentReference"/>
          <w:sz w:val="24"/>
          <w:szCs w:val="24"/>
        </w:rPr>
        <w:commentReference w:id="10"/>
      </w:r>
      <w:r w:rsidRPr="00FE315D">
        <w:rPr>
          <w:sz w:val="24"/>
          <w:szCs w:val="24"/>
        </w:rPr>
        <w:t xml:space="preserve">. </w:t>
      </w:r>
      <w:r w:rsidR="003B03EB" w:rsidRPr="00C4394C">
        <w:rPr>
          <w:sz w:val="24"/>
          <w:szCs w:val="24"/>
        </w:rPr>
        <w:t>Each s</w:t>
      </w:r>
      <w:r w:rsidRPr="00D60A58">
        <w:rPr>
          <w:sz w:val="24"/>
          <w:szCs w:val="24"/>
        </w:rPr>
        <w:t>ection</w:t>
      </w:r>
      <w:r w:rsidR="003B03EB" w:rsidRPr="00FE315D">
        <w:rPr>
          <w:sz w:val="24"/>
          <w:szCs w:val="24"/>
        </w:rPr>
        <w:t xml:space="preserve"> of </w:t>
      </w:r>
      <w:r w:rsidR="006E6DDD" w:rsidRPr="00FE315D">
        <w:rPr>
          <w:sz w:val="24"/>
          <w:szCs w:val="24"/>
        </w:rPr>
        <w:t xml:space="preserve">mouse </w:t>
      </w:r>
      <w:r w:rsidR="003B03EB" w:rsidRPr="00FE315D">
        <w:rPr>
          <w:sz w:val="24"/>
          <w:szCs w:val="24"/>
        </w:rPr>
        <w:t>quadricep was imaged in four times</w:t>
      </w:r>
      <w:r w:rsidR="006E6DDD" w:rsidRPr="00FE315D">
        <w:rPr>
          <w:sz w:val="24"/>
          <w:szCs w:val="24"/>
        </w:rPr>
        <w:t>;</w:t>
      </w:r>
      <w:r w:rsidR="003B03EB" w:rsidRPr="00FE315D">
        <w:rPr>
          <w:sz w:val="24"/>
          <w:szCs w:val="24"/>
        </w:rPr>
        <w:t xml:space="preserve"> </w:t>
      </w:r>
      <w:proofErr w:type="spellStart"/>
      <w:r w:rsidR="003B03EB" w:rsidRPr="00FE315D">
        <w:rPr>
          <w:sz w:val="24"/>
          <w:szCs w:val="24"/>
        </w:rPr>
        <w:t>topleft</w:t>
      </w:r>
      <w:proofErr w:type="spellEnd"/>
      <w:r w:rsidR="003B03EB" w:rsidRPr="00FE315D">
        <w:rPr>
          <w:sz w:val="24"/>
          <w:szCs w:val="24"/>
        </w:rPr>
        <w:t xml:space="preserve">, </w:t>
      </w:r>
      <w:proofErr w:type="spellStart"/>
      <w:r w:rsidR="003B03EB" w:rsidRPr="00FE315D">
        <w:rPr>
          <w:sz w:val="24"/>
          <w:szCs w:val="24"/>
        </w:rPr>
        <w:t>topright</w:t>
      </w:r>
      <w:proofErr w:type="spellEnd"/>
      <w:r w:rsidR="003B03EB" w:rsidRPr="00FE315D">
        <w:rPr>
          <w:sz w:val="24"/>
          <w:szCs w:val="24"/>
        </w:rPr>
        <w:t>, bottom-left and bottom right</w:t>
      </w:r>
      <w:r w:rsidR="006E6DDD" w:rsidRPr="00FE315D">
        <w:rPr>
          <w:sz w:val="24"/>
          <w:szCs w:val="24"/>
        </w:rPr>
        <w:t xml:space="preserve"> photos were taken.</w:t>
      </w:r>
      <w:r w:rsidRPr="00FE315D">
        <w:rPr>
          <w:sz w:val="24"/>
          <w:szCs w:val="24"/>
        </w:rPr>
        <w:t xml:space="preserve"> </w:t>
      </w:r>
      <w:r w:rsidR="003B03EB" w:rsidRPr="00FE315D">
        <w:rPr>
          <w:sz w:val="24"/>
          <w:szCs w:val="24"/>
        </w:rPr>
        <w:t xml:space="preserve">The </w:t>
      </w:r>
      <w:r w:rsidRPr="00FE315D">
        <w:rPr>
          <w:sz w:val="24"/>
          <w:szCs w:val="24"/>
        </w:rPr>
        <w:t>image</w:t>
      </w:r>
      <w:r w:rsidR="003B03EB" w:rsidRPr="00FE315D">
        <w:rPr>
          <w:sz w:val="24"/>
          <w:szCs w:val="24"/>
        </w:rPr>
        <w:t>s were taken</w:t>
      </w:r>
      <w:r w:rsidRPr="00FE315D">
        <w:rPr>
          <w:sz w:val="24"/>
          <w:szCs w:val="24"/>
        </w:rPr>
        <w:t xml:space="preserve"> using </w:t>
      </w:r>
      <w:r w:rsidR="003B03EB" w:rsidRPr="00FE315D">
        <w:rPr>
          <w:sz w:val="24"/>
          <w:szCs w:val="24"/>
        </w:rPr>
        <w:t xml:space="preserve">a </w:t>
      </w:r>
      <w:r w:rsidRPr="00FE315D">
        <w:rPr>
          <w:sz w:val="24"/>
          <w:szCs w:val="24"/>
        </w:rPr>
        <w:t>20x objective of an EVOS XL digital inverted microscope</w:t>
      </w:r>
      <w:r w:rsidR="003B03EB" w:rsidRPr="00FE315D">
        <w:rPr>
          <w:sz w:val="24"/>
          <w:szCs w:val="24"/>
        </w:rPr>
        <w:t xml:space="preserve">. Muscle fibers were </w:t>
      </w:r>
      <w:proofErr w:type="spellStart"/>
      <w:r w:rsidR="003B03EB" w:rsidRPr="00FE315D">
        <w:rPr>
          <w:sz w:val="24"/>
          <w:szCs w:val="24"/>
        </w:rPr>
        <w:t>indivdiually</w:t>
      </w:r>
      <w:proofErr w:type="spellEnd"/>
      <w:r w:rsidR="003B03EB" w:rsidRPr="00FE315D">
        <w:rPr>
          <w:sz w:val="24"/>
          <w:szCs w:val="24"/>
        </w:rPr>
        <w:t xml:space="preserve"> counted in each image </w:t>
      </w:r>
      <w:r w:rsidR="006E6DDD" w:rsidRPr="00FE315D">
        <w:rPr>
          <w:sz w:val="24"/>
          <w:szCs w:val="24"/>
        </w:rPr>
        <w:t xml:space="preserve">and the cross-sectional area was </w:t>
      </w:r>
      <w:r w:rsidRPr="00FE315D">
        <w:rPr>
          <w:sz w:val="24"/>
          <w:szCs w:val="24"/>
        </w:rPr>
        <w:t>measured</w:t>
      </w:r>
      <w:r w:rsidR="006E6DDD" w:rsidRPr="00FE315D">
        <w:rPr>
          <w:sz w:val="24"/>
          <w:szCs w:val="24"/>
        </w:rPr>
        <w:t xml:space="preserve"> by outlining 150 randomly chosen fibers</w:t>
      </w:r>
      <w:r w:rsidRPr="00FE315D">
        <w:rPr>
          <w:sz w:val="24"/>
          <w:szCs w:val="24"/>
        </w:rPr>
        <w:t xml:space="preserve"> </w:t>
      </w:r>
      <w:r w:rsidR="006E6DDD" w:rsidRPr="00FE315D">
        <w:rPr>
          <w:sz w:val="24"/>
          <w:szCs w:val="24"/>
        </w:rPr>
        <w:t>per image</w:t>
      </w:r>
      <w:r w:rsidRPr="00FE315D">
        <w:rPr>
          <w:sz w:val="24"/>
          <w:szCs w:val="24"/>
        </w:rPr>
        <w:t xml:space="preserve"> </w:t>
      </w:r>
      <w:r w:rsidR="006E6DDD" w:rsidRPr="00FE315D">
        <w:rPr>
          <w:sz w:val="24"/>
          <w:szCs w:val="24"/>
        </w:rPr>
        <w:t xml:space="preserve">and averaging them </w:t>
      </w:r>
      <w:r w:rsidRPr="00FE315D">
        <w:rPr>
          <w:sz w:val="24"/>
          <w:szCs w:val="24"/>
        </w:rPr>
        <w:t>using ImageJ.</w:t>
      </w:r>
      <w:r w:rsidR="003B03EB" w:rsidRPr="00FE315D">
        <w:rPr>
          <w:sz w:val="24"/>
          <w:szCs w:val="24"/>
        </w:rPr>
        <w:t xml:space="preserve"> </w:t>
      </w:r>
    </w:p>
    <w:p w14:paraId="6A2DC54D" w14:textId="77777777" w:rsidR="00BF40A8" w:rsidRDefault="00E161E7" w:rsidP="00A866A1">
      <w:pPr>
        <w:pStyle w:val="Heading2"/>
        <w:rPr>
          <w:highlight w:val="white"/>
        </w:rPr>
      </w:pPr>
      <w:r>
        <w:rPr>
          <w:highlight w:val="white"/>
        </w:rPr>
        <w:t>Cell Culture</w:t>
      </w:r>
      <w:r>
        <w:rPr>
          <w:highlight w:val="white"/>
        </w:rPr>
        <w:tab/>
        <w:t xml:space="preserve"> </w:t>
      </w:r>
      <w:r>
        <w:rPr>
          <w:highlight w:val="white"/>
        </w:rPr>
        <w:tab/>
        <w:t xml:space="preserve"> </w:t>
      </w:r>
      <w:r>
        <w:rPr>
          <w:highlight w:val="white"/>
        </w:rPr>
        <w:tab/>
      </w:r>
      <w:r>
        <w:rPr>
          <w:highlight w:val="white"/>
        </w:rPr>
        <w:tab/>
      </w:r>
    </w:p>
    <w:p w14:paraId="78F70E66" w14:textId="6D37DFE1"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C2C12 cells were cultured in 10% Fetal Bovine Serum (FBS), Dulbecco's Modification of Eagle's Medium (DMEM; 4.5 g/L D- glucose; Fisher Scientific; catalog #11965118) with penicillin, streptomycin and glutamine (PSG). Cells were split at approximately 75% confluency and differentiated using </w:t>
      </w:r>
      <w:r>
        <w:rPr>
          <w:color w:val="252525"/>
          <w:sz w:val="24"/>
          <w:szCs w:val="24"/>
          <w:highlight w:val="white"/>
        </w:rPr>
        <w:t xml:space="preserve">DMEM, 1x PSG with 2% Horse serum until myotubes were obtained. Media was replenished as needed until myotube differentiation was complete around one week.  Myotubes were treated with 250nm dexamethasone for either 2, 4, 8, 12, or 24 hours or left untreated. All cells </w:t>
      </w:r>
      <w:r w:rsidR="00B11EFC">
        <w:rPr>
          <w:color w:val="252525"/>
          <w:sz w:val="24"/>
          <w:szCs w:val="24"/>
          <w:highlight w:val="white"/>
        </w:rPr>
        <w:t xml:space="preserve">were </w:t>
      </w:r>
      <w:r>
        <w:rPr>
          <w:color w:val="252525"/>
          <w:sz w:val="24"/>
          <w:szCs w:val="24"/>
          <w:highlight w:val="white"/>
        </w:rPr>
        <w:t xml:space="preserve">kept in a 5% CO2 regulated incubator at 37 °C. After treatment, cells were homogenized in </w:t>
      </w:r>
      <w:proofErr w:type="spellStart"/>
      <w:r>
        <w:rPr>
          <w:color w:val="252525"/>
          <w:sz w:val="24"/>
          <w:szCs w:val="24"/>
          <w:highlight w:val="white"/>
        </w:rPr>
        <w:t>TRIZol</w:t>
      </w:r>
      <w:proofErr w:type="spellEnd"/>
      <w:r>
        <w:rPr>
          <w:color w:val="252525"/>
          <w:sz w:val="24"/>
          <w:szCs w:val="24"/>
          <w:highlight w:val="white"/>
        </w:rPr>
        <w:t xml:space="preserve"> </w:t>
      </w:r>
      <w:r>
        <w:rPr>
          <w:color w:val="2A2A2A"/>
          <w:sz w:val="24"/>
          <w:szCs w:val="24"/>
          <w:highlight w:val="white"/>
        </w:rPr>
        <w:t xml:space="preserve">using a </w:t>
      </w:r>
      <w:proofErr w:type="spellStart"/>
      <w:r>
        <w:rPr>
          <w:color w:val="2A2A2A"/>
          <w:sz w:val="24"/>
          <w:szCs w:val="24"/>
          <w:highlight w:val="white"/>
        </w:rPr>
        <w:t>TissueLyser</w:t>
      </w:r>
      <w:proofErr w:type="spellEnd"/>
      <w:r>
        <w:rPr>
          <w:color w:val="2A2A2A"/>
          <w:sz w:val="24"/>
          <w:szCs w:val="24"/>
          <w:highlight w:val="white"/>
        </w:rPr>
        <w:t xml:space="preserve"> II (Qiagen)</w:t>
      </w:r>
      <w:r>
        <w:rPr>
          <w:color w:val="252525"/>
          <w:sz w:val="24"/>
          <w:szCs w:val="24"/>
          <w:highlight w:val="white"/>
        </w:rPr>
        <w:t xml:space="preserve"> and prepared for RNA extraction </w:t>
      </w:r>
      <w:r>
        <w:rPr>
          <w:color w:val="2A2A2A"/>
          <w:sz w:val="24"/>
          <w:szCs w:val="24"/>
          <w:highlight w:val="white"/>
        </w:rPr>
        <w:t xml:space="preserve">using a </w:t>
      </w:r>
      <w:proofErr w:type="spellStart"/>
      <w:r>
        <w:rPr>
          <w:color w:val="2A2A2A"/>
          <w:sz w:val="24"/>
          <w:szCs w:val="24"/>
          <w:highlight w:val="white"/>
        </w:rPr>
        <w:t>PureLink</w:t>
      </w:r>
      <w:proofErr w:type="spellEnd"/>
      <w:r>
        <w:rPr>
          <w:color w:val="2A2A2A"/>
          <w:sz w:val="24"/>
          <w:szCs w:val="24"/>
          <w:highlight w:val="white"/>
        </w:rPr>
        <w:t xml:space="preserve"> RNA kit (Life Technologies</w:t>
      </w:r>
      <w:r w:rsidR="00B40C53">
        <w:rPr>
          <w:color w:val="2A2A2A"/>
          <w:sz w:val="24"/>
          <w:szCs w:val="24"/>
          <w:highlight w:val="white"/>
        </w:rPr>
        <w:t>, cat # 12183025</w:t>
      </w:r>
      <w:r>
        <w:rPr>
          <w:color w:val="2A2A2A"/>
          <w:sz w:val="24"/>
          <w:szCs w:val="24"/>
          <w:highlight w:val="white"/>
        </w:rPr>
        <w:t>).</w:t>
      </w:r>
    </w:p>
    <w:p w14:paraId="38F0451C" w14:textId="1394B2C7" w:rsidR="00BF40A8" w:rsidRDefault="00B11EFC" w:rsidP="00A866A1">
      <w:pPr>
        <w:pStyle w:val="Heading2"/>
      </w:pPr>
      <w:r>
        <w:lastRenderedPageBreak/>
        <w:t>mRNA Quantification</w:t>
      </w:r>
    </w:p>
    <w:p w14:paraId="749805EE" w14:textId="3CF5FABB"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Cells and tissues were lysed in </w:t>
      </w:r>
      <w:proofErr w:type="spellStart"/>
      <w:r>
        <w:rPr>
          <w:color w:val="2A2A2A"/>
          <w:sz w:val="24"/>
          <w:szCs w:val="24"/>
          <w:highlight w:val="white"/>
        </w:rPr>
        <w:t>TRIzol</w:t>
      </w:r>
      <w:proofErr w:type="spellEnd"/>
      <w:r>
        <w:rPr>
          <w:color w:val="2A2A2A"/>
          <w:sz w:val="24"/>
          <w:szCs w:val="24"/>
          <w:highlight w:val="white"/>
        </w:rPr>
        <w:t xml:space="preserve"> using a </w:t>
      </w:r>
      <w:proofErr w:type="spellStart"/>
      <w:r>
        <w:rPr>
          <w:color w:val="2A2A2A"/>
          <w:sz w:val="24"/>
          <w:szCs w:val="24"/>
          <w:highlight w:val="white"/>
        </w:rPr>
        <w:t>TissueLyser</w:t>
      </w:r>
      <w:proofErr w:type="spellEnd"/>
      <w:r>
        <w:rPr>
          <w:color w:val="2A2A2A"/>
          <w:sz w:val="24"/>
          <w:szCs w:val="24"/>
          <w:highlight w:val="white"/>
        </w:rPr>
        <w:t xml:space="preserve"> II (Qiagen) and RNA was extracted using a </w:t>
      </w:r>
      <w:proofErr w:type="spellStart"/>
      <w:r>
        <w:rPr>
          <w:color w:val="2A2A2A"/>
          <w:sz w:val="24"/>
          <w:szCs w:val="24"/>
          <w:highlight w:val="white"/>
        </w:rPr>
        <w:t>PureLink</w:t>
      </w:r>
      <w:proofErr w:type="spellEnd"/>
      <w:r>
        <w:rPr>
          <w:color w:val="2A2A2A"/>
          <w:sz w:val="24"/>
          <w:szCs w:val="24"/>
          <w:highlight w:val="white"/>
        </w:rPr>
        <w:t xml:space="preserve"> RNA kit (catalog no. 12183025; Life Technologies)</w:t>
      </w:r>
      <w:r w:rsidR="00B11EFC">
        <w:rPr>
          <w:color w:val="2A2A2A"/>
          <w:sz w:val="24"/>
          <w:szCs w:val="24"/>
          <w:highlight w:val="white"/>
        </w:rPr>
        <w:t xml:space="preserve"> following </w:t>
      </w:r>
      <w:proofErr w:type="spellStart"/>
      <w:r w:rsidR="00B11EFC">
        <w:rPr>
          <w:color w:val="2A2A2A"/>
          <w:sz w:val="24"/>
          <w:szCs w:val="24"/>
          <w:highlight w:val="white"/>
        </w:rPr>
        <w:t>manufacterer’s</w:t>
      </w:r>
      <w:proofErr w:type="spellEnd"/>
      <w:r w:rsidR="00B11EFC">
        <w:rPr>
          <w:color w:val="2A2A2A"/>
          <w:sz w:val="24"/>
          <w:szCs w:val="24"/>
          <w:highlight w:val="white"/>
        </w:rPr>
        <w:t xml:space="preserve"> instructions</w:t>
      </w:r>
      <w:r>
        <w:rPr>
          <w:color w:val="2A2A2A"/>
          <w:sz w:val="24"/>
          <w:szCs w:val="24"/>
          <w:highlight w:val="white"/>
        </w:rPr>
        <w:t xml:space="preserve">. Complementary DNA (cDNA) was synthesized using the High Capacity cDNA Reverse Transcription Kit </w:t>
      </w:r>
      <w:r>
        <w:rPr>
          <w:color w:val="252525"/>
          <w:sz w:val="24"/>
          <w:szCs w:val="24"/>
          <w:highlight w:val="white"/>
        </w:rPr>
        <w:t xml:space="preserve">without </w:t>
      </w:r>
      <w:proofErr w:type="spellStart"/>
      <w:r>
        <w:rPr>
          <w:color w:val="252525"/>
          <w:sz w:val="24"/>
          <w:szCs w:val="24"/>
          <w:highlight w:val="white"/>
        </w:rPr>
        <w:t>RNAse</w:t>
      </w:r>
      <w:proofErr w:type="spellEnd"/>
      <w:r>
        <w:rPr>
          <w:color w:val="252525"/>
          <w:sz w:val="24"/>
          <w:szCs w:val="24"/>
          <w:highlight w:val="white"/>
        </w:rPr>
        <w:t xml:space="preserve"> inhibitor </w:t>
      </w:r>
      <w:r>
        <w:rPr>
          <w:color w:val="2A2A2A"/>
          <w:sz w:val="24"/>
          <w:szCs w:val="24"/>
          <w:highlight w:val="white"/>
        </w:rPr>
        <w:t xml:space="preserve">(catalog no. 4368813; Life Technologies). Quantitative Real-Time Polymerase Chain reaction (qPCR) was performed using a </w:t>
      </w:r>
      <w:proofErr w:type="spellStart"/>
      <w:r>
        <w:rPr>
          <w:color w:val="2A2A2A"/>
          <w:sz w:val="24"/>
          <w:szCs w:val="24"/>
          <w:highlight w:val="white"/>
        </w:rPr>
        <w:t>QuantStudio</w:t>
      </w:r>
      <w:proofErr w:type="spellEnd"/>
      <w:r>
        <w:rPr>
          <w:color w:val="2A2A2A"/>
          <w:sz w:val="24"/>
          <w:szCs w:val="24"/>
          <w:highlight w:val="white"/>
        </w:rPr>
        <w:t xml:space="preserve"> 5 (</w:t>
      </w:r>
      <w:proofErr w:type="spellStart"/>
      <w:r>
        <w:rPr>
          <w:color w:val="2A2A2A"/>
          <w:sz w:val="24"/>
          <w:szCs w:val="24"/>
          <w:highlight w:val="white"/>
        </w:rPr>
        <w:t>Thermo</w:t>
      </w:r>
      <w:proofErr w:type="spellEnd"/>
      <w:r>
        <w:rPr>
          <w:color w:val="2A2A2A"/>
          <w:sz w:val="24"/>
          <w:szCs w:val="24"/>
          <w:highlight w:val="white"/>
        </w:rPr>
        <w:t xml:space="preserve"> Fisher Scientific) with primers, complementary DNA, and Power SYBR Green PCR Master Mix (catalog no. 4368708; Life Technologies) per </w:t>
      </w:r>
      <w:del w:id="11" w:author="Dave Bridges" w:date="2019-04-03T14:22:00Z">
        <w:r w:rsidR="00B11EFC" w:rsidDel="00E106D6">
          <w:rPr>
            <w:color w:val="2A2A2A"/>
            <w:sz w:val="24"/>
            <w:szCs w:val="24"/>
            <w:highlight w:val="white"/>
          </w:rPr>
          <w:delText>manufacterers</w:delText>
        </w:r>
      </w:del>
      <w:ins w:id="12" w:author="Dave Bridges" w:date="2019-04-03T14:22:00Z">
        <w:r w:rsidR="00E106D6">
          <w:rPr>
            <w:color w:val="2A2A2A"/>
            <w:sz w:val="24"/>
            <w:szCs w:val="24"/>
            <w:highlight w:val="white"/>
          </w:rPr>
          <w:t>manufacturer’s</w:t>
        </w:r>
      </w:ins>
      <w:r w:rsidR="00B11EFC">
        <w:rPr>
          <w:color w:val="2A2A2A"/>
          <w:sz w:val="24"/>
          <w:szCs w:val="24"/>
          <w:highlight w:val="white"/>
        </w:rPr>
        <w:t xml:space="preserve"> instructions</w:t>
      </w:r>
      <w:r>
        <w:rPr>
          <w:color w:val="2A2A2A"/>
          <w:sz w:val="24"/>
          <w:szCs w:val="24"/>
          <w:highlight w:val="white"/>
        </w:rPr>
        <w:t xml:space="preserve">. Messenger RNA (mRNA) expression levels were normalized to </w:t>
      </w:r>
      <w:r w:rsidR="00BC0C10">
        <w:rPr>
          <w:color w:val="2A2A2A"/>
          <w:sz w:val="24"/>
          <w:szCs w:val="24"/>
          <w:highlight w:val="white"/>
        </w:rPr>
        <w:t>control gene</w:t>
      </w:r>
      <w:r w:rsidR="00DE05BB">
        <w:rPr>
          <w:color w:val="2A2A2A"/>
          <w:sz w:val="24"/>
          <w:szCs w:val="24"/>
          <w:highlight w:val="white"/>
        </w:rPr>
        <w:t xml:space="preserve">, </w:t>
      </w:r>
      <w:r w:rsidR="00DE05BB" w:rsidRPr="00E106D6">
        <w:rPr>
          <w:i/>
          <w:color w:val="2A2A2A"/>
          <w:sz w:val="24"/>
          <w:szCs w:val="24"/>
          <w:highlight w:val="white"/>
        </w:rPr>
        <w:t>Rplp13</w:t>
      </w:r>
      <w:r w:rsidR="00DE05BB">
        <w:rPr>
          <w:color w:val="2A2A2A"/>
          <w:sz w:val="24"/>
          <w:szCs w:val="24"/>
          <w:highlight w:val="white"/>
        </w:rPr>
        <w:t>,</w:t>
      </w:r>
      <w:r w:rsidR="00BC0C10">
        <w:rPr>
          <w:color w:val="2A2A2A"/>
          <w:sz w:val="24"/>
          <w:szCs w:val="24"/>
          <w:highlight w:val="white"/>
        </w:rPr>
        <w:t xml:space="preserve"> </w:t>
      </w:r>
      <w:r>
        <w:rPr>
          <w:color w:val="2A2A2A"/>
          <w:sz w:val="24"/>
          <w:szCs w:val="24"/>
          <w:highlight w:val="white"/>
        </w:rPr>
        <w:t>and analyzed.</w:t>
      </w:r>
    </w:p>
    <w:p w14:paraId="07287599" w14:textId="77777777" w:rsidR="00BF40A8" w:rsidRDefault="00E161E7">
      <w:pPr>
        <w:shd w:val="clear" w:color="auto" w:fill="FFFFFF"/>
        <w:spacing w:line="480" w:lineRule="auto"/>
        <w:rPr>
          <w:color w:val="2A2A2A"/>
          <w:sz w:val="24"/>
          <w:szCs w:val="24"/>
          <w:highlight w:val="white"/>
        </w:rPr>
      </w:pPr>
      <w:commentRangeStart w:id="13"/>
      <w:r>
        <w:rPr>
          <w:color w:val="2A2A2A"/>
          <w:sz w:val="24"/>
          <w:szCs w:val="24"/>
          <w:highlight w:val="white"/>
        </w:rPr>
        <w:t>LIST OF PRIMERS</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14" w:author="Laura Gunder" w:date="2019-04-03T12:14:00Z">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PrChange>
      </w:tblPr>
      <w:tblGrid>
        <w:gridCol w:w="1740"/>
        <w:gridCol w:w="3825"/>
        <w:gridCol w:w="3765"/>
        <w:tblGridChange w:id="15">
          <w:tblGrid>
            <w:gridCol w:w="1740"/>
            <w:gridCol w:w="3825"/>
            <w:gridCol w:w="3765"/>
          </w:tblGrid>
        </w:tblGridChange>
      </w:tblGrid>
      <w:tr w:rsidR="00BF40A8" w14:paraId="6A172600" w14:textId="77777777" w:rsidTr="00BC0C10">
        <w:trPr>
          <w:trHeight w:val="1104"/>
          <w:trPrChange w:id="16" w:author="Laura Gunder" w:date="2019-04-03T12:14:00Z">
            <w:trPr>
              <w:trHeight w:val="480"/>
            </w:trPr>
          </w:trPrChange>
        </w:trPr>
        <w:tc>
          <w:tcPr>
            <w:tcW w:w="1740" w:type="dxa"/>
            <w:shd w:val="clear" w:color="auto" w:fill="auto"/>
            <w:tcMar>
              <w:top w:w="100" w:type="dxa"/>
              <w:left w:w="100" w:type="dxa"/>
              <w:bottom w:w="100" w:type="dxa"/>
              <w:right w:w="100" w:type="dxa"/>
            </w:tcMar>
            <w:tcPrChange w:id="17" w:author="Laura Gunder" w:date="2019-04-03T12:14:00Z">
              <w:tcPr>
                <w:tcW w:w="1740" w:type="dxa"/>
                <w:shd w:val="clear" w:color="auto" w:fill="auto"/>
                <w:tcMar>
                  <w:top w:w="100" w:type="dxa"/>
                  <w:left w:w="100" w:type="dxa"/>
                  <w:bottom w:w="100" w:type="dxa"/>
                  <w:right w:w="100" w:type="dxa"/>
                </w:tcMar>
              </w:tcPr>
            </w:tcPrChange>
          </w:tcPr>
          <w:p w14:paraId="3634250E" w14:textId="77777777" w:rsidR="00BF40A8" w:rsidRDefault="00E161E7">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Change w:id="18" w:author="Laura Gunder" w:date="2019-04-03T12:14:00Z">
              <w:tcPr>
                <w:tcW w:w="3825" w:type="dxa"/>
                <w:shd w:val="clear" w:color="auto" w:fill="auto"/>
                <w:tcMar>
                  <w:top w:w="100" w:type="dxa"/>
                  <w:left w:w="100" w:type="dxa"/>
                  <w:bottom w:w="100" w:type="dxa"/>
                  <w:right w:w="100" w:type="dxa"/>
                </w:tcMar>
              </w:tcPr>
            </w:tcPrChange>
          </w:tcPr>
          <w:p w14:paraId="097E65F4" w14:textId="77777777" w:rsidR="00BF40A8" w:rsidRDefault="00E161E7">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Change w:id="19" w:author="Laura Gunder" w:date="2019-04-03T12:14:00Z">
              <w:tcPr>
                <w:tcW w:w="3765" w:type="dxa"/>
                <w:shd w:val="clear" w:color="auto" w:fill="auto"/>
                <w:tcMar>
                  <w:top w:w="100" w:type="dxa"/>
                  <w:left w:w="100" w:type="dxa"/>
                  <w:bottom w:w="100" w:type="dxa"/>
                  <w:right w:w="100" w:type="dxa"/>
                </w:tcMar>
              </w:tcPr>
            </w:tcPrChange>
          </w:tcPr>
          <w:p w14:paraId="5119E947" w14:textId="77777777" w:rsidR="00BF40A8" w:rsidRDefault="00E161E7">
            <w:pPr>
              <w:widowControl w:val="0"/>
              <w:spacing w:line="480" w:lineRule="auto"/>
              <w:rPr>
                <w:b/>
                <w:color w:val="2A2A2A"/>
                <w:sz w:val="24"/>
                <w:szCs w:val="24"/>
                <w:highlight w:val="white"/>
              </w:rPr>
            </w:pPr>
            <w:r>
              <w:rPr>
                <w:b/>
                <w:color w:val="2A2A2A"/>
                <w:sz w:val="24"/>
                <w:szCs w:val="24"/>
                <w:highlight w:val="white"/>
              </w:rPr>
              <w:t>Reverse 5’-3’ Sequence</w:t>
            </w:r>
          </w:p>
        </w:tc>
      </w:tr>
      <w:tr w:rsidR="00BF40A8" w14:paraId="784BBFC5" w14:textId="77777777" w:rsidTr="00BC0C10">
        <w:trPr>
          <w:trHeight w:val="1104"/>
          <w:trPrChange w:id="20" w:author="Laura Gunder" w:date="2019-04-03T12:14:00Z">
            <w:trPr>
              <w:trHeight w:val="760"/>
            </w:trPr>
          </w:trPrChange>
        </w:trPr>
        <w:tc>
          <w:tcPr>
            <w:tcW w:w="1740" w:type="dxa"/>
            <w:shd w:val="clear" w:color="auto" w:fill="auto"/>
            <w:tcMar>
              <w:top w:w="100" w:type="dxa"/>
              <w:left w:w="100" w:type="dxa"/>
              <w:bottom w:w="100" w:type="dxa"/>
              <w:right w:w="100" w:type="dxa"/>
            </w:tcMar>
            <w:tcPrChange w:id="21" w:author="Laura Gunder" w:date="2019-04-03T12:14:00Z">
              <w:tcPr>
                <w:tcW w:w="1740" w:type="dxa"/>
                <w:shd w:val="clear" w:color="auto" w:fill="auto"/>
                <w:tcMar>
                  <w:top w:w="100" w:type="dxa"/>
                  <w:left w:w="100" w:type="dxa"/>
                  <w:bottom w:w="100" w:type="dxa"/>
                  <w:right w:w="100" w:type="dxa"/>
                </w:tcMar>
              </w:tcPr>
            </w:tcPrChange>
          </w:tcPr>
          <w:p w14:paraId="1519CCB5" w14:textId="77777777" w:rsidR="00BF40A8" w:rsidRDefault="00E161E7">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Change w:id="22" w:author="Laura Gunder" w:date="2019-04-03T12:14:00Z">
              <w:tcPr>
                <w:tcW w:w="3825" w:type="dxa"/>
                <w:shd w:val="clear" w:color="auto" w:fill="auto"/>
                <w:tcMar>
                  <w:top w:w="100" w:type="dxa"/>
                  <w:left w:w="100" w:type="dxa"/>
                  <w:bottom w:w="100" w:type="dxa"/>
                  <w:right w:w="100" w:type="dxa"/>
                </w:tcMar>
              </w:tcPr>
            </w:tcPrChange>
          </w:tcPr>
          <w:p w14:paraId="19CEF527"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Change w:id="23" w:author="Laura Gunder" w:date="2019-04-03T12:14:00Z">
              <w:tcPr>
                <w:tcW w:w="3765" w:type="dxa"/>
                <w:shd w:val="clear" w:color="auto" w:fill="auto"/>
                <w:tcMar>
                  <w:top w:w="100" w:type="dxa"/>
                  <w:left w:w="100" w:type="dxa"/>
                  <w:bottom w:w="100" w:type="dxa"/>
                  <w:right w:w="100" w:type="dxa"/>
                </w:tcMar>
              </w:tcPr>
            </w:tcPrChange>
          </w:tcPr>
          <w:p w14:paraId="339F91E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GTTCTTTTGGGCGATGCCAC </w:t>
            </w:r>
          </w:p>
          <w:p w14:paraId="0BAC9E90" w14:textId="77777777" w:rsidR="00BF40A8" w:rsidRDefault="00BF40A8">
            <w:pPr>
              <w:widowControl w:val="0"/>
              <w:spacing w:line="480" w:lineRule="auto"/>
              <w:jc w:val="center"/>
              <w:rPr>
                <w:color w:val="2A2A2A"/>
                <w:sz w:val="24"/>
                <w:szCs w:val="24"/>
                <w:highlight w:val="white"/>
              </w:rPr>
            </w:pPr>
          </w:p>
        </w:tc>
      </w:tr>
      <w:tr w:rsidR="00BF40A8" w14:paraId="1ECF8AF7" w14:textId="77777777" w:rsidTr="00BC0C10">
        <w:trPr>
          <w:trHeight w:val="1104"/>
          <w:trPrChange w:id="24" w:author="Laura Gunder" w:date="2019-04-03T12:14:00Z">
            <w:trPr>
              <w:trHeight w:val="360"/>
            </w:trPr>
          </w:trPrChange>
        </w:trPr>
        <w:tc>
          <w:tcPr>
            <w:tcW w:w="1740" w:type="dxa"/>
            <w:shd w:val="clear" w:color="auto" w:fill="auto"/>
            <w:tcMar>
              <w:top w:w="100" w:type="dxa"/>
              <w:left w:w="100" w:type="dxa"/>
              <w:bottom w:w="100" w:type="dxa"/>
              <w:right w:w="100" w:type="dxa"/>
            </w:tcMar>
            <w:tcPrChange w:id="25" w:author="Laura Gunder" w:date="2019-04-03T12:14:00Z">
              <w:tcPr>
                <w:tcW w:w="1740" w:type="dxa"/>
                <w:shd w:val="clear" w:color="auto" w:fill="auto"/>
                <w:tcMar>
                  <w:top w:w="100" w:type="dxa"/>
                  <w:left w:w="100" w:type="dxa"/>
                  <w:bottom w:w="100" w:type="dxa"/>
                  <w:right w:w="100" w:type="dxa"/>
                </w:tcMar>
              </w:tcPr>
            </w:tcPrChange>
          </w:tcPr>
          <w:p w14:paraId="0D08D105" w14:textId="77777777" w:rsidR="00BF40A8" w:rsidRDefault="00E161E7">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Change w:id="26" w:author="Laura Gunder" w:date="2019-04-03T12:14:00Z">
              <w:tcPr>
                <w:tcW w:w="3825" w:type="dxa"/>
                <w:shd w:val="clear" w:color="auto" w:fill="auto"/>
                <w:tcMar>
                  <w:top w:w="100" w:type="dxa"/>
                  <w:left w:w="100" w:type="dxa"/>
                  <w:bottom w:w="100" w:type="dxa"/>
                  <w:right w:w="100" w:type="dxa"/>
                </w:tcMar>
              </w:tcPr>
            </w:tcPrChange>
          </w:tcPr>
          <w:p w14:paraId="26476863" w14:textId="77777777" w:rsidR="00BF40A8" w:rsidRDefault="00E161E7">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Change w:id="27" w:author="Laura Gunder" w:date="2019-04-03T12:14:00Z">
              <w:tcPr>
                <w:tcW w:w="3765" w:type="dxa"/>
                <w:shd w:val="clear" w:color="auto" w:fill="auto"/>
                <w:tcMar>
                  <w:top w:w="100" w:type="dxa"/>
                  <w:left w:w="100" w:type="dxa"/>
                  <w:bottom w:w="100" w:type="dxa"/>
                  <w:right w:w="100" w:type="dxa"/>
                </w:tcMar>
              </w:tcPr>
            </w:tcPrChange>
          </w:tcPr>
          <w:p w14:paraId="1C7C60F4" w14:textId="77777777" w:rsidR="00BF40A8" w:rsidRDefault="00E161E7">
            <w:pPr>
              <w:widowControl w:val="0"/>
              <w:spacing w:line="480" w:lineRule="auto"/>
              <w:rPr>
                <w:color w:val="2A2A2A"/>
                <w:sz w:val="24"/>
                <w:szCs w:val="24"/>
                <w:highlight w:val="white"/>
              </w:rPr>
            </w:pPr>
            <w:r>
              <w:rPr>
                <w:color w:val="2A2A2A"/>
                <w:sz w:val="24"/>
                <w:szCs w:val="24"/>
                <w:highlight w:val="white"/>
              </w:rPr>
              <w:t xml:space="preserve">TTTACCCTCTGTGGTCACGC </w:t>
            </w:r>
          </w:p>
          <w:p w14:paraId="6AA032F3" w14:textId="77777777" w:rsidR="00BF40A8" w:rsidRDefault="00BF40A8">
            <w:pPr>
              <w:widowControl w:val="0"/>
              <w:spacing w:line="480" w:lineRule="auto"/>
              <w:rPr>
                <w:color w:val="2A2A2A"/>
                <w:sz w:val="24"/>
                <w:szCs w:val="24"/>
                <w:highlight w:val="white"/>
              </w:rPr>
            </w:pPr>
          </w:p>
        </w:tc>
      </w:tr>
      <w:tr w:rsidR="00BF40A8" w14:paraId="579F2C41" w14:textId="77777777" w:rsidTr="00BC0C10">
        <w:trPr>
          <w:trHeight w:val="1104"/>
        </w:trPr>
        <w:tc>
          <w:tcPr>
            <w:tcW w:w="1740" w:type="dxa"/>
            <w:shd w:val="clear" w:color="auto" w:fill="auto"/>
            <w:tcMar>
              <w:top w:w="100" w:type="dxa"/>
              <w:left w:w="100" w:type="dxa"/>
              <w:bottom w:w="100" w:type="dxa"/>
              <w:right w:w="100" w:type="dxa"/>
            </w:tcMar>
            <w:tcPrChange w:id="28" w:author="Laura Gunder" w:date="2019-04-03T12:14:00Z">
              <w:tcPr>
                <w:tcW w:w="1740" w:type="dxa"/>
                <w:shd w:val="clear" w:color="auto" w:fill="auto"/>
                <w:tcMar>
                  <w:top w:w="100" w:type="dxa"/>
                  <w:left w:w="100" w:type="dxa"/>
                  <w:bottom w:w="100" w:type="dxa"/>
                  <w:right w:w="100" w:type="dxa"/>
                </w:tcMar>
              </w:tcPr>
            </w:tcPrChange>
          </w:tcPr>
          <w:p w14:paraId="1B12F4C8" w14:textId="77777777" w:rsidR="00BF40A8" w:rsidRDefault="00E161E7">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Change w:id="29" w:author="Laura Gunder" w:date="2019-04-03T12:14:00Z">
              <w:tcPr>
                <w:tcW w:w="3825" w:type="dxa"/>
                <w:shd w:val="clear" w:color="auto" w:fill="auto"/>
                <w:tcMar>
                  <w:top w:w="100" w:type="dxa"/>
                  <w:left w:w="100" w:type="dxa"/>
                  <w:bottom w:w="100" w:type="dxa"/>
                  <w:right w:w="100" w:type="dxa"/>
                </w:tcMar>
              </w:tcPr>
            </w:tcPrChange>
          </w:tcPr>
          <w:p w14:paraId="41456856" w14:textId="77777777" w:rsidR="00BF40A8" w:rsidRDefault="00E161E7">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Change w:id="30" w:author="Laura Gunder" w:date="2019-04-03T12:14:00Z">
              <w:tcPr>
                <w:tcW w:w="3765" w:type="dxa"/>
                <w:shd w:val="clear" w:color="auto" w:fill="auto"/>
                <w:tcMar>
                  <w:top w:w="100" w:type="dxa"/>
                  <w:left w:w="100" w:type="dxa"/>
                  <w:bottom w:w="100" w:type="dxa"/>
                  <w:right w:w="100" w:type="dxa"/>
                </w:tcMar>
              </w:tcPr>
            </w:tcPrChange>
          </w:tcPr>
          <w:p w14:paraId="1EC07041" w14:textId="77777777" w:rsidR="00BF40A8" w:rsidRDefault="00E161E7">
            <w:pPr>
              <w:widowControl w:val="0"/>
              <w:spacing w:line="480" w:lineRule="auto"/>
              <w:rPr>
                <w:color w:val="2A2A2A"/>
                <w:sz w:val="24"/>
                <w:szCs w:val="24"/>
                <w:highlight w:val="white"/>
              </w:rPr>
            </w:pPr>
            <w:r>
              <w:rPr>
                <w:color w:val="2A2A2A"/>
                <w:sz w:val="24"/>
                <w:szCs w:val="24"/>
                <w:highlight w:val="white"/>
              </w:rPr>
              <w:t>GAAGGGACAGATTGTGGCGA</w:t>
            </w:r>
          </w:p>
        </w:tc>
      </w:tr>
      <w:tr w:rsidR="00BF40A8" w14:paraId="618BED87" w14:textId="77777777" w:rsidTr="00BC0C10">
        <w:trPr>
          <w:trHeight w:val="1104"/>
        </w:trPr>
        <w:tc>
          <w:tcPr>
            <w:tcW w:w="1740" w:type="dxa"/>
            <w:shd w:val="clear" w:color="auto" w:fill="auto"/>
            <w:tcMar>
              <w:top w:w="100" w:type="dxa"/>
              <w:left w:w="100" w:type="dxa"/>
              <w:bottom w:w="100" w:type="dxa"/>
              <w:right w:w="100" w:type="dxa"/>
            </w:tcMar>
            <w:tcPrChange w:id="31" w:author="Laura Gunder" w:date="2019-04-03T12:14:00Z">
              <w:tcPr>
                <w:tcW w:w="1740" w:type="dxa"/>
                <w:shd w:val="clear" w:color="auto" w:fill="auto"/>
                <w:tcMar>
                  <w:top w:w="100" w:type="dxa"/>
                  <w:left w:w="100" w:type="dxa"/>
                  <w:bottom w:w="100" w:type="dxa"/>
                  <w:right w:w="100" w:type="dxa"/>
                </w:tcMar>
              </w:tcPr>
            </w:tcPrChange>
          </w:tcPr>
          <w:p w14:paraId="10718DC3" w14:textId="77777777" w:rsidR="00BF40A8" w:rsidRDefault="00E161E7">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Change w:id="32" w:author="Laura Gunder" w:date="2019-04-03T12:14:00Z">
              <w:tcPr>
                <w:tcW w:w="3825" w:type="dxa"/>
                <w:shd w:val="clear" w:color="auto" w:fill="auto"/>
                <w:tcMar>
                  <w:top w:w="100" w:type="dxa"/>
                  <w:left w:w="100" w:type="dxa"/>
                  <w:bottom w:w="100" w:type="dxa"/>
                  <w:right w:w="100" w:type="dxa"/>
                </w:tcMar>
              </w:tcPr>
            </w:tcPrChange>
          </w:tcPr>
          <w:p w14:paraId="6F5824A3" w14:textId="77777777" w:rsidR="00BF40A8" w:rsidRDefault="00E161E7">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Change w:id="33" w:author="Laura Gunder" w:date="2019-04-03T12:14:00Z">
              <w:tcPr>
                <w:tcW w:w="3765" w:type="dxa"/>
                <w:shd w:val="clear" w:color="auto" w:fill="auto"/>
                <w:tcMar>
                  <w:top w:w="100" w:type="dxa"/>
                  <w:left w:w="100" w:type="dxa"/>
                  <w:bottom w:w="100" w:type="dxa"/>
                  <w:right w:w="100" w:type="dxa"/>
                </w:tcMar>
              </w:tcPr>
            </w:tcPrChange>
          </w:tcPr>
          <w:p w14:paraId="23828743" w14:textId="5385B324" w:rsidR="00BC0C10" w:rsidRDefault="00E161E7">
            <w:pPr>
              <w:widowControl w:val="0"/>
              <w:spacing w:line="480" w:lineRule="auto"/>
              <w:rPr>
                <w:color w:val="2A2A2A"/>
                <w:sz w:val="24"/>
                <w:szCs w:val="24"/>
                <w:highlight w:val="white"/>
              </w:rPr>
            </w:pPr>
            <w:r>
              <w:rPr>
                <w:color w:val="2A2A2A"/>
                <w:sz w:val="24"/>
                <w:szCs w:val="24"/>
                <w:highlight w:val="white"/>
              </w:rPr>
              <w:t>ATTCTGAACGCGCATGAAGC</w:t>
            </w:r>
          </w:p>
        </w:tc>
      </w:tr>
      <w:commentRangeEnd w:id="13"/>
      <w:tr w:rsidR="00BC0C10" w14:paraId="69CEFE72" w14:textId="77777777" w:rsidTr="00BC0C10">
        <w:trPr>
          <w:trHeight w:val="1104"/>
          <w:ins w:id="34" w:author="Laura Gunder" w:date="2019-04-03T12:14:00Z"/>
        </w:trPr>
        <w:tc>
          <w:tcPr>
            <w:tcW w:w="1740" w:type="dxa"/>
            <w:shd w:val="clear" w:color="auto" w:fill="auto"/>
            <w:tcMar>
              <w:top w:w="100" w:type="dxa"/>
              <w:left w:w="100" w:type="dxa"/>
              <w:bottom w:w="100" w:type="dxa"/>
              <w:right w:w="100" w:type="dxa"/>
            </w:tcMar>
          </w:tcPr>
          <w:p w14:paraId="34054F25" w14:textId="51922136" w:rsidR="00BC0C10" w:rsidRPr="00BC0C10" w:rsidRDefault="00BC0C10">
            <w:pPr>
              <w:widowControl w:val="0"/>
              <w:spacing w:line="480" w:lineRule="auto"/>
              <w:rPr>
                <w:ins w:id="35" w:author="Laura Gunder" w:date="2019-04-03T12:14:00Z"/>
                <w:i/>
                <w:color w:val="2A2A2A"/>
                <w:sz w:val="24"/>
                <w:szCs w:val="24"/>
                <w:highlight w:val="white"/>
              </w:rPr>
            </w:pPr>
            <w:ins w:id="36" w:author="Laura Gunder" w:date="2019-04-03T12:15:00Z">
              <w:r w:rsidRPr="00BC0C10">
                <w:rPr>
                  <w:i/>
                  <w:color w:val="2A2A2A"/>
                  <w:sz w:val="24"/>
                  <w:szCs w:val="24"/>
                  <w:highlight w:val="white"/>
                </w:rPr>
                <w:lastRenderedPageBreak/>
                <w:t>Rplp13</w:t>
              </w:r>
            </w:ins>
          </w:p>
        </w:tc>
        <w:tc>
          <w:tcPr>
            <w:tcW w:w="3825" w:type="dxa"/>
            <w:shd w:val="clear" w:color="auto" w:fill="auto"/>
            <w:tcMar>
              <w:top w:w="100" w:type="dxa"/>
              <w:left w:w="100" w:type="dxa"/>
              <w:bottom w:w="100" w:type="dxa"/>
              <w:right w:w="100" w:type="dxa"/>
            </w:tcMar>
          </w:tcPr>
          <w:p w14:paraId="19F217AE" w14:textId="77777777" w:rsidR="00BC0C10" w:rsidRPr="00DE05BB" w:rsidRDefault="00BC0C10" w:rsidP="00BC0C10">
            <w:pPr>
              <w:widowControl w:val="0"/>
              <w:autoSpaceDE w:val="0"/>
              <w:autoSpaceDN w:val="0"/>
              <w:adjustRightInd w:val="0"/>
              <w:spacing w:after="240" w:line="360" w:lineRule="atLeast"/>
              <w:rPr>
                <w:ins w:id="37" w:author="Laura Gunder" w:date="2019-04-03T12:16:00Z"/>
                <w:color w:val="000000"/>
                <w:sz w:val="24"/>
                <w:szCs w:val="24"/>
                <w:lang w:val="en-US"/>
              </w:rPr>
            </w:pPr>
            <w:ins w:id="38" w:author="Laura Gunder" w:date="2019-04-03T12:16:00Z">
              <w:r w:rsidRPr="00DE05BB">
                <w:rPr>
                  <w:color w:val="000000"/>
                  <w:sz w:val="24"/>
                  <w:szCs w:val="24"/>
                  <w:lang w:val="en-US"/>
                </w:rPr>
                <w:t xml:space="preserve">GCGGATGAATACCAACCCCT </w:t>
              </w:r>
            </w:ins>
          </w:p>
          <w:p w14:paraId="4ABA10B6" w14:textId="77777777" w:rsidR="00BC0C10" w:rsidRDefault="00BC0C10">
            <w:pPr>
              <w:widowControl w:val="0"/>
              <w:spacing w:line="480" w:lineRule="auto"/>
              <w:rPr>
                <w:ins w:id="39" w:author="Laura Gunder" w:date="2019-04-03T12:14:00Z"/>
                <w:color w:val="2A2A2A"/>
                <w:sz w:val="24"/>
                <w:szCs w:val="24"/>
                <w:highlight w:val="white"/>
              </w:rPr>
            </w:pPr>
          </w:p>
        </w:tc>
        <w:tc>
          <w:tcPr>
            <w:tcW w:w="3765" w:type="dxa"/>
            <w:shd w:val="clear" w:color="auto" w:fill="auto"/>
            <w:tcMar>
              <w:top w:w="100" w:type="dxa"/>
              <w:left w:w="100" w:type="dxa"/>
              <w:bottom w:w="100" w:type="dxa"/>
              <w:right w:w="100" w:type="dxa"/>
            </w:tcMar>
          </w:tcPr>
          <w:p w14:paraId="7DF2201F" w14:textId="77777777" w:rsidR="00BC0C10" w:rsidRPr="00DE05BB" w:rsidRDefault="00BC0C10" w:rsidP="00BC0C10">
            <w:pPr>
              <w:widowControl w:val="0"/>
              <w:autoSpaceDE w:val="0"/>
              <w:autoSpaceDN w:val="0"/>
              <w:adjustRightInd w:val="0"/>
              <w:spacing w:after="240" w:line="360" w:lineRule="atLeast"/>
              <w:rPr>
                <w:ins w:id="40" w:author="Laura Gunder" w:date="2019-04-03T12:16:00Z"/>
                <w:color w:val="000000"/>
                <w:sz w:val="24"/>
                <w:szCs w:val="24"/>
                <w:lang w:val="en-US"/>
              </w:rPr>
            </w:pPr>
            <w:ins w:id="41" w:author="Laura Gunder" w:date="2019-04-03T12:16:00Z">
              <w:r w:rsidRPr="00DE05BB">
                <w:rPr>
                  <w:color w:val="000000"/>
                  <w:sz w:val="24"/>
                  <w:szCs w:val="24"/>
                  <w:lang w:val="en-US"/>
                </w:rPr>
                <w:t xml:space="preserve">CCTGGCCTCTCTTGGTCTTG </w:t>
              </w:r>
            </w:ins>
          </w:p>
          <w:p w14:paraId="5F2000E3" w14:textId="77777777" w:rsidR="00BC0C10" w:rsidRDefault="00BC0C10">
            <w:pPr>
              <w:widowControl w:val="0"/>
              <w:spacing w:line="480" w:lineRule="auto"/>
              <w:rPr>
                <w:ins w:id="42" w:author="Laura Gunder" w:date="2019-04-03T12:14:00Z"/>
                <w:color w:val="2A2A2A"/>
                <w:sz w:val="24"/>
                <w:szCs w:val="24"/>
                <w:highlight w:val="white"/>
              </w:rPr>
            </w:pPr>
          </w:p>
        </w:tc>
      </w:tr>
    </w:tbl>
    <w:p w14:paraId="50244C3A" w14:textId="45045087" w:rsidR="00BF40A8" w:rsidRDefault="00A866A1">
      <w:pPr>
        <w:shd w:val="clear" w:color="auto" w:fill="FFFFFF"/>
        <w:spacing w:line="480" w:lineRule="auto"/>
        <w:rPr>
          <w:b/>
          <w:color w:val="2A2A2A"/>
          <w:sz w:val="24"/>
          <w:szCs w:val="24"/>
          <w:highlight w:val="white"/>
        </w:rPr>
      </w:pPr>
      <w:r>
        <w:rPr>
          <w:rStyle w:val="CommentReference"/>
        </w:rPr>
        <w:commentReference w:id="13"/>
      </w:r>
      <w:r w:rsidR="00E161E7">
        <w:rPr>
          <w:color w:val="2A2A2A"/>
          <w:sz w:val="24"/>
          <w:szCs w:val="24"/>
          <w:highlight w:val="white"/>
        </w:rPr>
        <w:tab/>
      </w:r>
      <w:r w:rsidR="00E161E7">
        <w:rPr>
          <w:color w:val="2A2A2A"/>
          <w:sz w:val="24"/>
          <w:szCs w:val="24"/>
          <w:highlight w:val="white"/>
        </w:rPr>
        <w:tab/>
      </w:r>
      <w:r w:rsidR="00E161E7">
        <w:rPr>
          <w:color w:val="2A2A2A"/>
          <w:sz w:val="24"/>
          <w:szCs w:val="24"/>
          <w:highlight w:val="white"/>
        </w:rPr>
        <w:tab/>
      </w:r>
      <w:r w:rsidR="00E161E7">
        <w:rPr>
          <w:color w:val="2A2A2A"/>
          <w:sz w:val="24"/>
          <w:szCs w:val="24"/>
          <w:highlight w:val="white"/>
        </w:rPr>
        <w:tab/>
      </w:r>
      <w:r w:rsidR="00E161E7">
        <w:rPr>
          <w:color w:val="252525"/>
          <w:sz w:val="24"/>
          <w:szCs w:val="24"/>
          <w:highlight w:val="white"/>
        </w:rPr>
        <w:t xml:space="preserve"> </w:t>
      </w:r>
      <w:r w:rsidR="00E161E7">
        <w:rPr>
          <w:color w:val="252525"/>
          <w:sz w:val="24"/>
          <w:szCs w:val="24"/>
          <w:highlight w:val="white"/>
        </w:rPr>
        <w:tab/>
      </w:r>
      <w:r w:rsidR="00E161E7">
        <w:rPr>
          <w:color w:val="252525"/>
          <w:sz w:val="24"/>
          <w:szCs w:val="24"/>
          <w:highlight w:val="white"/>
        </w:rPr>
        <w:tab/>
      </w:r>
    </w:p>
    <w:p w14:paraId="1B8D3466" w14:textId="2953C0B0" w:rsidR="00BF40A8" w:rsidRDefault="00E161E7" w:rsidP="00A866A1">
      <w:pPr>
        <w:pStyle w:val="Heading2"/>
      </w:pPr>
      <w:r>
        <w:rPr>
          <w:highlight w:val="white"/>
        </w:rPr>
        <w:t xml:space="preserve">Statistics </w:t>
      </w:r>
      <w:r>
        <w:tab/>
      </w:r>
    </w:p>
    <w:p w14:paraId="131FF30A" w14:textId="30A02B49" w:rsidR="00BF40A8" w:rsidRDefault="00E161E7">
      <w:pPr>
        <w:shd w:val="clear" w:color="auto" w:fill="FFFFFF"/>
        <w:spacing w:line="480" w:lineRule="auto"/>
        <w:rPr>
          <w:sz w:val="24"/>
          <w:szCs w:val="24"/>
        </w:rPr>
      </w:pPr>
      <w:r>
        <w:rPr>
          <w:sz w:val="24"/>
          <w:szCs w:val="24"/>
        </w:rPr>
        <w:t xml:space="preserve">All results are represented as mean ± SEM. Two-Way ANOVA analyses were performed to test for significance and determine interactions between diet and dexamethasone treatment. Pairwise testing was performed </w:t>
      </w:r>
      <w:r w:rsidR="00F77670">
        <w:rPr>
          <w:sz w:val="24"/>
          <w:szCs w:val="24"/>
        </w:rPr>
        <w:t xml:space="preserve">after assessing </w:t>
      </w:r>
      <w:r>
        <w:rPr>
          <w:sz w:val="24"/>
          <w:szCs w:val="24"/>
        </w:rPr>
        <w:t>normality and equal of variances. If Shapiro-Wilk</w:t>
      </w:r>
      <w:del w:id="43" w:author="Dave Bridges" w:date="2019-04-03T14:23:00Z">
        <w:r w:rsidDel="00E106D6">
          <w:rPr>
            <w:sz w:val="24"/>
            <w:szCs w:val="24"/>
          </w:rPr>
          <w:delText>s</w:delText>
        </w:r>
      </w:del>
      <w:r>
        <w:rPr>
          <w:sz w:val="24"/>
          <w:szCs w:val="24"/>
        </w:rPr>
        <w:t xml:space="preserve"> </w:t>
      </w:r>
      <w:r w:rsidR="00F77670">
        <w:rPr>
          <w:sz w:val="24"/>
          <w:szCs w:val="24"/>
        </w:rPr>
        <w:t>test was insignificant</w:t>
      </w:r>
      <w:r>
        <w:rPr>
          <w:sz w:val="24"/>
          <w:szCs w:val="24"/>
        </w:rPr>
        <w:t xml:space="preserve">, a </w:t>
      </w:r>
      <w:proofErr w:type="spellStart"/>
      <w:r>
        <w:rPr>
          <w:sz w:val="24"/>
          <w:szCs w:val="24"/>
        </w:rPr>
        <w:t>Levene’s</w:t>
      </w:r>
      <w:proofErr w:type="spellEnd"/>
      <w:r>
        <w:rPr>
          <w:sz w:val="24"/>
          <w:szCs w:val="24"/>
        </w:rPr>
        <w:t xml:space="preserve"> tests was performed and followed by either a Welch’s or Student’s </w:t>
      </w:r>
      <w:r>
        <w:rPr>
          <w:i/>
          <w:sz w:val="24"/>
          <w:szCs w:val="24"/>
        </w:rPr>
        <w:t>t</w:t>
      </w:r>
      <w:r>
        <w:rPr>
          <w:sz w:val="24"/>
          <w:szCs w:val="24"/>
        </w:rPr>
        <w:t xml:space="preserve">-test. Any </w:t>
      </w:r>
      <w:r w:rsidR="00D2170C">
        <w:rPr>
          <w:sz w:val="24"/>
          <w:szCs w:val="24"/>
        </w:rPr>
        <w:t>p</w:t>
      </w:r>
      <w:r>
        <w:rPr>
          <w:sz w:val="24"/>
          <w:szCs w:val="24"/>
        </w:rPr>
        <w:t xml:space="preserve">-value under 0.05 was considered significant. All statistical tests were conducted using R </w:t>
      </w:r>
      <w:r w:rsidR="00F77670">
        <w:rPr>
          <w:sz w:val="24"/>
          <w:szCs w:val="24"/>
        </w:rPr>
        <w:t xml:space="preserve">version 3.5.0 </w:t>
      </w:r>
      <w:r w:rsidR="00F77670">
        <w:rPr>
          <w:sz w:val="24"/>
          <w:szCs w:val="24"/>
        </w:rPr>
        <w:fldChar w:fldCharType="begin" w:fldLock="1"/>
      </w:r>
      <w:r w:rsidR="00661656">
        <w:rPr>
          <w:sz w:val="24"/>
          <w:szCs w:val="24"/>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(8)","plainTextFormattedCitation":"(8)","previouslyFormattedCitation":"(7)"},"properties":{"noteIndex":0},"schema":"https://github.com/citation-style-language/schema/raw/master/csl-citation.json"}</w:instrText>
      </w:r>
      <w:r w:rsidR="00F77670">
        <w:rPr>
          <w:sz w:val="24"/>
          <w:szCs w:val="24"/>
        </w:rPr>
        <w:fldChar w:fldCharType="separate"/>
      </w:r>
      <w:r w:rsidR="00661656" w:rsidRPr="00661656">
        <w:rPr>
          <w:noProof/>
          <w:sz w:val="24"/>
          <w:szCs w:val="24"/>
        </w:rPr>
        <w:t>(8)</w:t>
      </w:r>
      <w:r w:rsidR="00F77670">
        <w:rPr>
          <w:sz w:val="24"/>
          <w:szCs w:val="24"/>
        </w:rPr>
        <w:fldChar w:fldCharType="end"/>
      </w:r>
      <w:r>
        <w:rPr>
          <w:sz w:val="24"/>
          <w:szCs w:val="24"/>
        </w:rPr>
        <w:t>.</w:t>
      </w:r>
      <w:r>
        <w:rPr>
          <w:sz w:val="24"/>
          <w:szCs w:val="24"/>
        </w:rPr>
        <w:tab/>
      </w:r>
    </w:p>
    <w:p w14:paraId="4BBB9322" w14:textId="77777777" w:rsidR="00BF40A8" w:rsidRDefault="00BF40A8">
      <w:pPr>
        <w:shd w:val="clear" w:color="auto" w:fill="FFFFFF"/>
        <w:spacing w:line="480" w:lineRule="auto"/>
        <w:rPr>
          <w:sz w:val="24"/>
          <w:szCs w:val="24"/>
        </w:rPr>
      </w:pPr>
    </w:p>
    <w:p w14:paraId="76086AA5" w14:textId="77777777" w:rsidR="00BF40A8" w:rsidRDefault="00E161E7" w:rsidP="00A866A1">
      <w:pPr>
        <w:pStyle w:val="Heading2"/>
        <w:rPr>
          <w:highlight w:val="white"/>
        </w:rPr>
      </w:pPr>
      <w:r>
        <w:rPr>
          <w:highlight w:val="white"/>
        </w:rPr>
        <w:t>Protein- ARE WE INCLUDING IDK</w:t>
      </w:r>
    </w:p>
    <w:p w14:paraId="3BF04057" w14:textId="1A7083AF" w:rsidR="00BF40A8" w:rsidRDefault="00E161E7">
      <w:pPr>
        <w:shd w:val="clear" w:color="auto" w:fill="FFFFFF"/>
        <w:spacing w:line="480" w:lineRule="auto"/>
        <w:rPr>
          <w:color w:val="2A2A2A"/>
          <w:sz w:val="24"/>
          <w:szCs w:val="24"/>
          <w:highlight w:val="white"/>
        </w:rPr>
      </w:pPr>
      <w:r>
        <w:rPr>
          <w:color w:val="2A2A2A"/>
          <w:sz w:val="24"/>
          <w:szCs w:val="24"/>
          <w:highlight w:val="white"/>
        </w:rPr>
        <w:t xml:space="preserve">Tissues were lysed in RIPA buffer (50 </w:t>
      </w:r>
      <w:proofErr w:type="spellStart"/>
      <w:r>
        <w:rPr>
          <w:color w:val="2A2A2A"/>
          <w:sz w:val="24"/>
          <w:szCs w:val="24"/>
          <w:highlight w:val="white"/>
        </w:rPr>
        <w:t>mM</w:t>
      </w:r>
      <w:proofErr w:type="spellEnd"/>
      <w:r>
        <w:rPr>
          <w:color w:val="2A2A2A"/>
          <w:sz w:val="24"/>
          <w:szCs w:val="24"/>
          <w:highlight w:val="white"/>
        </w:rPr>
        <w:t xml:space="preserve"> Tris, pH 7.4, 0.25% sodium deoxycholate, 1% NP40, 150 </w:t>
      </w:r>
      <w:proofErr w:type="spellStart"/>
      <w:r>
        <w:rPr>
          <w:color w:val="2A2A2A"/>
          <w:sz w:val="24"/>
          <w:szCs w:val="24"/>
          <w:highlight w:val="white"/>
        </w:rPr>
        <w:t>mM</w:t>
      </w:r>
      <w:proofErr w:type="spellEnd"/>
      <w:r>
        <w:rPr>
          <w:color w:val="2A2A2A"/>
          <w:sz w:val="24"/>
          <w:szCs w:val="24"/>
          <w:highlight w:val="white"/>
        </w:rPr>
        <w:t xml:space="preserve"> sodium chloride, 1 </w:t>
      </w:r>
      <w:proofErr w:type="spellStart"/>
      <w:r>
        <w:rPr>
          <w:color w:val="2A2A2A"/>
          <w:sz w:val="24"/>
          <w:szCs w:val="24"/>
          <w:highlight w:val="white"/>
        </w:rPr>
        <w:t>mM</w:t>
      </w:r>
      <w:proofErr w:type="spellEnd"/>
      <w:r>
        <w:rPr>
          <w:color w:val="2A2A2A"/>
          <w:sz w:val="24"/>
          <w:szCs w:val="24"/>
          <w:highlight w:val="white"/>
        </w:rPr>
        <w:t xml:space="preserve"> EDTA, 100 </w:t>
      </w:r>
      <w:proofErr w:type="spellStart"/>
      <w:r>
        <w:rPr>
          <w:color w:val="2A2A2A"/>
          <w:sz w:val="24"/>
          <w:szCs w:val="24"/>
          <w:highlight w:val="white"/>
        </w:rPr>
        <w:t>uM</w:t>
      </w:r>
      <w:proofErr w:type="spellEnd"/>
      <w:r>
        <w:rPr>
          <w:color w:val="2A2A2A"/>
          <w:sz w:val="24"/>
          <w:szCs w:val="24"/>
          <w:highlight w:val="white"/>
        </w:rPr>
        <w:t xml:space="preserve"> sodium orthovanadate, 5 </w:t>
      </w:r>
      <w:proofErr w:type="spellStart"/>
      <w:r>
        <w:rPr>
          <w:color w:val="2A2A2A"/>
          <w:sz w:val="24"/>
          <w:szCs w:val="24"/>
          <w:highlight w:val="white"/>
        </w:rPr>
        <w:t>mM</w:t>
      </w:r>
      <w:proofErr w:type="spellEnd"/>
      <w:r>
        <w:rPr>
          <w:color w:val="2A2A2A"/>
          <w:sz w:val="24"/>
          <w:szCs w:val="24"/>
          <w:highlight w:val="white"/>
        </w:rPr>
        <w:t xml:space="preserve"> sodium fluoride, 10 </w:t>
      </w:r>
      <w:proofErr w:type="spellStart"/>
      <w:r>
        <w:rPr>
          <w:color w:val="2A2A2A"/>
          <w:sz w:val="24"/>
          <w:szCs w:val="24"/>
          <w:highlight w:val="white"/>
        </w:rPr>
        <w:t>mM</w:t>
      </w:r>
      <w:proofErr w:type="spellEnd"/>
      <w:r>
        <w:rPr>
          <w:color w:val="2A2A2A"/>
          <w:sz w:val="24"/>
          <w:szCs w:val="24"/>
          <w:highlight w:val="white"/>
        </w:rPr>
        <w:t xml:space="preserve"> sodium pyrophosphate and 1x protease inhibitor) and 1x protease inhibitor using a </w:t>
      </w:r>
      <w:proofErr w:type="spellStart"/>
      <w:r>
        <w:rPr>
          <w:color w:val="2A2A2A"/>
          <w:sz w:val="24"/>
          <w:szCs w:val="24"/>
          <w:highlight w:val="white"/>
        </w:rPr>
        <w:t>TissueLyser</w:t>
      </w:r>
      <w:proofErr w:type="spellEnd"/>
      <w:r>
        <w:rPr>
          <w:color w:val="2A2A2A"/>
          <w:sz w:val="24"/>
          <w:szCs w:val="24"/>
          <w:highlight w:val="white"/>
        </w:rPr>
        <w:t xml:space="preserve"> II (Qiagen) and centrifuged at 14,000 rpm for 10 minutes at 4°C. Loading buffer was added to the lysates and heated at approximately 85°C. Proteins were separated by SDS-PAGE gel electrophoresis (Life Technologies) and gels were transferred onto nitrocellulose overnight.  Nitrocellulose blots were stained with Revert Total Protein Stain (catalog no. 926-11011; Li-Cor Biosciences) for total protein</w:t>
      </w:r>
      <w:r w:rsidR="00D2170C">
        <w:rPr>
          <w:color w:val="2A2A2A"/>
          <w:sz w:val="24"/>
          <w:szCs w:val="24"/>
          <w:highlight w:val="white"/>
        </w:rPr>
        <w:t xml:space="preserve"> following product instructions</w:t>
      </w:r>
      <w:r>
        <w:rPr>
          <w:color w:val="2A2A2A"/>
          <w:sz w:val="24"/>
          <w:szCs w:val="24"/>
          <w:highlight w:val="white"/>
        </w:rPr>
        <w:t>. Anti-mouse and anti-rabbit fluorescent-conjugated antibodies (</w:t>
      </w:r>
      <w:commentRangeStart w:id="44"/>
      <w:r>
        <w:rPr>
          <w:color w:val="2A2A2A"/>
          <w:sz w:val="24"/>
          <w:szCs w:val="24"/>
          <w:highlight w:val="white"/>
        </w:rPr>
        <w:t>Invitrogen</w:t>
      </w:r>
      <w:commentRangeEnd w:id="44"/>
      <w:r w:rsidR="00D2170C">
        <w:rPr>
          <w:rStyle w:val="CommentReference"/>
        </w:rPr>
        <w:commentReference w:id="44"/>
      </w:r>
      <w:r>
        <w:rPr>
          <w:color w:val="2A2A2A"/>
          <w:sz w:val="24"/>
          <w:szCs w:val="24"/>
          <w:highlight w:val="white"/>
        </w:rPr>
        <w:t>) were used to detect secondary antibodies.</w:t>
      </w:r>
    </w:p>
    <w:p w14:paraId="0AE121F3" w14:textId="77777777" w:rsidR="00BF40A8" w:rsidRDefault="00E161E7">
      <w:pPr>
        <w:shd w:val="clear" w:color="auto" w:fill="FFFFFF"/>
        <w:spacing w:line="480" w:lineRule="auto"/>
        <w:rPr>
          <w:color w:val="2A2A2A"/>
          <w:sz w:val="24"/>
          <w:szCs w:val="24"/>
          <w:highlight w:val="white"/>
        </w:rPr>
      </w:pPr>
      <w:commentRangeStart w:id="45"/>
      <w:r>
        <w:rPr>
          <w:color w:val="2A2A2A"/>
          <w:sz w:val="24"/>
          <w:szCs w:val="24"/>
          <w:highlight w:val="white"/>
        </w:rPr>
        <w:lastRenderedPageBreak/>
        <w:t>Antibody list...</w:t>
      </w:r>
      <w:commentRangeEnd w:id="45"/>
      <w:r w:rsidR="006F36E9">
        <w:rPr>
          <w:rStyle w:val="CommentReference"/>
        </w:rPr>
        <w:commentReference w:id="45"/>
      </w:r>
    </w:p>
    <w:p w14:paraId="79E020AB" w14:textId="01ACF676" w:rsidR="00BF40A8" w:rsidRDefault="00E161E7">
      <w:pPr>
        <w:shd w:val="clear" w:color="auto" w:fill="FFFFFF"/>
        <w:spacing w:line="480" w:lineRule="auto"/>
        <w:rPr>
          <w:b/>
          <w:sz w:val="24"/>
          <w:szCs w:val="24"/>
          <w:u w:val="single"/>
        </w:rPr>
      </w:pPr>
      <w:proofErr w:type="gramStart"/>
      <w:r>
        <w:rPr>
          <w:color w:val="2A2A2A"/>
          <w:sz w:val="24"/>
          <w:szCs w:val="24"/>
          <w:highlight w:val="white"/>
        </w:rPr>
        <w:t>A</w:t>
      </w:r>
      <w:proofErr w:type="gramEnd"/>
      <w:r>
        <w:rPr>
          <w:color w:val="2A2A2A"/>
          <w:sz w:val="24"/>
          <w:szCs w:val="24"/>
          <w:highlight w:val="white"/>
        </w:rPr>
        <w:t xml:space="preserve"> Odyssey </w:t>
      </w:r>
      <w:proofErr w:type="spellStart"/>
      <w:r>
        <w:rPr>
          <w:color w:val="2A2A2A"/>
          <w:sz w:val="24"/>
          <w:szCs w:val="24"/>
          <w:highlight w:val="white"/>
        </w:rPr>
        <w:t>CLx</w:t>
      </w:r>
      <w:proofErr w:type="spellEnd"/>
      <w:r>
        <w:rPr>
          <w:color w:val="2A2A2A"/>
          <w:sz w:val="24"/>
          <w:szCs w:val="24"/>
          <w:highlight w:val="white"/>
        </w:rPr>
        <w:t xml:space="preserve"> image scanner (Li-Cor Biosciences) was used to visualize the images. </w:t>
      </w:r>
      <w:r w:rsidR="00D2170C">
        <w:rPr>
          <w:color w:val="2A2A2A"/>
          <w:sz w:val="24"/>
          <w:szCs w:val="24"/>
          <w:highlight w:val="white"/>
        </w:rPr>
        <w:t>Quantification of</w:t>
      </w:r>
      <w:r>
        <w:rPr>
          <w:color w:val="2A2A2A"/>
          <w:sz w:val="24"/>
          <w:szCs w:val="24"/>
          <w:highlight w:val="white"/>
        </w:rPr>
        <w:t xml:space="preserve"> protein</w:t>
      </w:r>
      <w:r w:rsidR="00D2170C">
        <w:rPr>
          <w:color w:val="2A2A2A"/>
          <w:sz w:val="24"/>
          <w:szCs w:val="24"/>
          <w:highlight w:val="white"/>
        </w:rPr>
        <w:t>s</w:t>
      </w:r>
      <w:r>
        <w:rPr>
          <w:color w:val="2A2A2A"/>
          <w:sz w:val="24"/>
          <w:szCs w:val="24"/>
          <w:highlight w:val="white"/>
        </w:rPr>
        <w:t xml:space="preserve"> </w:t>
      </w:r>
      <w:r w:rsidR="00D2170C">
        <w:rPr>
          <w:color w:val="2A2A2A"/>
          <w:sz w:val="24"/>
          <w:szCs w:val="24"/>
          <w:highlight w:val="white"/>
        </w:rPr>
        <w:t>was</w:t>
      </w:r>
      <w:r>
        <w:rPr>
          <w:color w:val="2A2A2A"/>
          <w:sz w:val="24"/>
          <w:szCs w:val="24"/>
          <w:highlight w:val="white"/>
        </w:rPr>
        <w:t xml:space="preserve"> </w:t>
      </w:r>
      <w:r w:rsidR="00D2170C">
        <w:rPr>
          <w:color w:val="2A2A2A"/>
          <w:sz w:val="24"/>
          <w:szCs w:val="24"/>
          <w:highlight w:val="white"/>
        </w:rPr>
        <w:t xml:space="preserve">done </w:t>
      </w:r>
      <w:r>
        <w:rPr>
          <w:color w:val="2A2A2A"/>
          <w:sz w:val="24"/>
          <w:szCs w:val="24"/>
          <w:highlight w:val="white"/>
        </w:rPr>
        <w:t xml:space="preserve">using Image Studio </w:t>
      </w:r>
      <w:r w:rsidR="00D2170C">
        <w:rPr>
          <w:color w:val="2A2A2A"/>
          <w:sz w:val="24"/>
          <w:szCs w:val="24"/>
          <w:highlight w:val="white"/>
        </w:rPr>
        <w:t>version 5.2</w:t>
      </w:r>
      <w:r>
        <w:rPr>
          <w:color w:val="2A2A2A"/>
          <w:sz w:val="24"/>
          <w:szCs w:val="24"/>
          <w:highlight w:val="white"/>
        </w:rPr>
        <w:t xml:space="preserve"> (Li-Cor Biosciences) and normalized to Revert Total Protein stained blots.</w:t>
      </w:r>
      <w:r>
        <w:rPr>
          <w:color w:val="2A2A2A"/>
          <w:sz w:val="24"/>
          <w:szCs w:val="24"/>
          <w:highlight w:val="white"/>
        </w:rPr>
        <w:tab/>
        <w:t xml:space="preserve"> </w:t>
      </w:r>
      <w:r>
        <w:rPr>
          <w:color w:val="2A2A2A"/>
          <w:sz w:val="24"/>
          <w:szCs w:val="24"/>
          <w:highlight w:val="white"/>
        </w:rPr>
        <w:tab/>
      </w:r>
      <w:r>
        <w:rPr>
          <w:sz w:val="24"/>
          <w:szCs w:val="24"/>
        </w:rPr>
        <w:tab/>
      </w:r>
    </w:p>
    <w:p w14:paraId="26524592" w14:textId="77777777" w:rsidR="00BF40A8" w:rsidRPr="00A866A1" w:rsidRDefault="00A866A1" w:rsidP="00A866A1">
      <w:pPr>
        <w:pStyle w:val="Heading1"/>
      </w:pPr>
      <w:r w:rsidRPr="00A866A1">
        <w:t>Results</w:t>
      </w:r>
    </w:p>
    <w:p w14:paraId="3D43B8D9" w14:textId="77777777" w:rsidR="00BF40A8" w:rsidRDefault="00E161E7" w:rsidP="00A866A1">
      <w:pPr>
        <w:pStyle w:val="Heading2"/>
      </w:pPr>
      <w:r>
        <w:t xml:space="preserve">Greater Losses in Grip Strength in Obese-Dexamethasone Mice </w:t>
      </w:r>
      <w:r>
        <w:tab/>
      </w:r>
      <w:r>
        <w:tab/>
      </w:r>
    </w:p>
    <w:p w14:paraId="6A172942" w14:textId="32A1E8B8" w:rsidR="00BF40A8" w:rsidRDefault="00E161E7">
      <w:pPr>
        <w:spacing w:line="480" w:lineRule="auto"/>
        <w:ind w:firstLine="720"/>
        <w:rPr>
          <w:sz w:val="24"/>
          <w:szCs w:val="24"/>
        </w:rPr>
      </w:pPr>
      <w:r>
        <w:rPr>
          <w:sz w:val="24"/>
          <w:szCs w:val="24"/>
        </w:rPr>
        <w:t xml:space="preserve">As a test to assess the effect of glucocorticoids on muscle strength, we treated lean and obese male mice with dexamethasone for five weeks and measured </w:t>
      </w:r>
      <w:del w:id="46" w:author="Dave Bridges" w:date="2019-04-03T14:26:00Z">
        <w:r w:rsidDel="00E106D6">
          <w:rPr>
            <w:sz w:val="24"/>
            <w:szCs w:val="24"/>
          </w:rPr>
          <w:delText xml:space="preserve">four-paw </w:delText>
        </w:r>
      </w:del>
      <w:r>
        <w:rPr>
          <w:sz w:val="24"/>
          <w:szCs w:val="24"/>
        </w:rPr>
        <w:t xml:space="preserve">grip strength. Dexamethasone treatment resulted in </w:t>
      </w:r>
      <w:del w:id="47" w:author="Dave Bridges" w:date="2019-04-03T14:26:00Z">
        <w:r w:rsidDel="00E106D6">
          <w:rPr>
            <w:sz w:val="24"/>
            <w:szCs w:val="24"/>
          </w:rPr>
          <w:delText xml:space="preserve">synergistic </w:delText>
        </w:r>
      </w:del>
      <w:r>
        <w:rPr>
          <w:sz w:val="24"/>
          <w:szCs w:val="24"/>
        </w:rPr>
        <w:t>reductions in grip strength in both lean and obese mice when compared to their counterparts (Figure 1</w:t>
      </w:r>
      <w:del w:id="48" w:author="Dave Bridges" w:date="2019-04-03T14:26:00Z">
        <w:r w:rsidDel="00E106D6">
          <w:rPr>
            <w:sz w:val="24"/>
            <w:szCs w:val="24"/>
          </w:rPr>
          <w:delText>a-b</w:delText>
        </w:r>
      </w:del>
      <w:ins w:id="49" w:author="Dave Bridges" w:date="2019-04-03T14:26:00Z">
        <w:r w:rsidR="00E106D6">
          <w:rPr>
            <w:sz w:val="24"/>
            <w:szCs w:val="24"/>
          </w:rPr>
          <w:t>A-B</w:t>
        </w:r>
      </w:ins>
      <w:r>
        <w:rPr>
          <w:sz w:val="24"/>
          <w:szCs w:val="24"/>
        </w:rPr>
        <w:t xml:space="preserve">).  </w:t>
      </w:r>
      <w:commentRangeStart w:id="50"/>
      <w:r>
        <w:rPr>
          <w:sz w:val="24"/>
          <w:szCs w:val="24"/>
        </w:rPr>
        <w:t>This result is consistent with studies in adult humans in which elevated salivary cortisol had a significantly higher risk of loss of grip strength than their peers</w:t>
      </w:r>
      <w:r w:rsidR="006F36E9">
        <w:rPr>
          <w:sz w:val="24"/>
          <w:szCs w:val="24"/>
        </w:rPr>
        <w:t xml:space="preserve"> </w:t>
      </w:r>
      <w:commentRangeStart w:id="51"/>
      <w:r>
        <w:rPr>
          <w:sz w:val="24"/>
          <w:szCs w:val="24"/>
        </w:rPr>
        <w:t>(</w:t>
      </w:r>
      <w:proofErr w:type="spellStart"/>
      <w:r>
        <w:rPr>
          <w:sz w:val="24"/>
          <w:szCs w:val="24"/>
        </w:rPr>
        <w:t>Peeters</w:t>
      </w:r>
      <w:proofErr w:type="spellEnd"/>
      <w:r>
        <w:rPr>
          <w:sz w:val="24"/>
          <w:szCs w:val="24"/>
        </w:rPr>
        <w:t xml:space="preserve"> et al., 2008)</w:t>
      </w:r>
      <w:commentRangeEnd w:id="51"/>
      <w:r w:rsidR="006F36E9">
        <w:rPr>
          <w:rStyle w:val="CommentReference"/>
        </w:rPr>
        <w:commentReference w:id="51"/>
      </w:r>
      <w:r>
        <w:rPr>
          <w:sz w:val="24"/>
          <w:szCs w:val="24"/>
        </w:rPr>
        <w:t>.</w:t>
      </w:r>
      <w:commentRangeEnd w:id="50"/>
      <w:r w:rsidR="00E106D6">
        <w:rPr>
          <w:rStyle w:val="CommentReference"/>
        </w:rPr>
        <w:commentReference w:id="50"/>
      </w:r>
      <w:r>
        <w:rPr>
          <w:sz w:val="24"/>
          <w:szCs w:val="24"/>
        </w:rPr>
        <w:t xml:space="preserve"> </w:t>
      </w:r>
      <w:del w:id="52" w:author="Dave Bridges" w:date="2019-04-03T14:26:00Z">
        <w:r w:rsidDel="00E106D6">
          <w:rPr>
            <w:sz w:val="24"/>
            <w:szCs w:val="24"/>
          </w:rPr>
          <w:delText>In addition, obese</w:delText>
        </w:r>
      </w:del>
      <w:ins w:id="53" w:author="Dave Bridges" w:date="2019-04-03T14:26:00Z">
        <w:r w:rsidR="00E106D6">
          <w:rPr>
            <w:sz w:val="24"/>
            <w:szCs w:val="24"/>
          </w:rPr>
          <w:t>Obese</w:t>
        </w:r>
      </w:ins>
      <w:r>
        <w:rPr>
          <w:sz w:val="24"/>
          <w:szCs w:val="24"/>
        </w:rPr>
        <w:t xml:space="preserve"> dexamethasone-treated mice had greater overall losses in grip strength when compared to the lean animals. For mean grip strength, we saw a </w:t>
      </w:r>
      <w:commentRangeStart w:id="54"/>
      <w:r>
        <w:rPr>
          <w:sz w:val="24"/>
          <w:szCs w:val="24"/>
        </w:rPr>
        <w:t>-0.4% reduction in lean animals (</w:t>
      </w:r>
      <w:ins w:id="55" w:author="Dave Bridges" w:date="2019-04-03T14:27:00Z">
        <w:r w:rsidR="0098062C">
          <w:rPr>
            <w:sz w:val="24"/>
            <w:szCs w:val="24"/>
          </w:rPr>
          <w:t>p</w:t>
        </w:r>
      </w:ins>
      <w:del w:id="56" w:author="Dave Bridges" w:date="2019-04-03T14:27:00Z">
        <w:r w:rsidDel="0098062C">
          <w:rPr>
            <w:sz w:val="24"/>
            <w:szCs w:val="24"/>
          </w:rPr>
          <w:delText>P</w:delText>
        </w:r>
      </w:del>
      <w:r>
        <w:rPr>
          <w:sz w:val="24"/>
          <w:szCs w:val="24"/>
        </w:rPr>
        <w:t xml:space="preserve">=0.007) but a -0.9% reduction </w:t>
      </w:r>
      <w:commentRangeEnd w:id="54"/>
      <w:r w:rsidR="0098062C">
        <w:rPr>
          <w:rStyle w:val="CommentReference"/>
        </w:rPr>
        <w:commentReference w:id="54"/>
      </w:r>
      <w:r>
        <w:rPr>
          <w:sz w:val="24"/>
          <w:szCs w:val="24"/>
        </w:rPr>
        <w:t>in grip strength for obese animals (</w:t>
      </w:r>
      <w:ins w:id="57" w:author="Dave Bridges" w:date="2019-04-03T14:27:00Z">
        <w:r w:rsidR="00E106D6">
          <w:rPr>
            <w:sz w:val="24"/>
            <w:szCs w:val="24"/>
          </w:rPr>
          <w:t>p</w:t>
        </w:r>
      </w:ins>
      <w:del w:id="58" w:author="Dave Bridges" w:date="2019-04-03T14:27:00Z">
        <w:r w:rsidDel="00E106D6">
          <w:rPr>
            <w:sz w:val="24"/>
            <w:szCs w:val="24"/>
          </w:rPr>
          <w:delText>P</w:delText>
        </w:r>
      </w:del>
      <w:r>
        <w:rPr>
          <w:sz w:val="24"/>
          <w:szCs w:val="24"/>
        </w:rPr>
        <w:t>=3.6</w:t>
      </w:r>
      <w:del w:id="59" w:author="Dave Bridges" w:date="2019-04-03T14:27:00Z">
        <w:r w:rsidDel="00E106D6">
          <w:rPr>
            <w:sz w:val="24"/>
            <w:szCs w:val="24"/>
          </w:rPr>
          <w:delText>2e</w:delText>
        </w:r>
        <w:r w:rsidDel="0098062C">
          <w:rPr>
            <w:sz w:val="24"/>
            <w:szCs w:val="24"/>
          </w:rPr>
          <w:delText>-</w:delText>
        </w:r>
      </w:del>
      <w:ins w:id="60" w:author="Dave Bridges" w:date="2019-04-03T14:27:00Z">
        <w:r w:rsidR="00E106D6">
          <w:rPr>
            <w:sz w:val="24"/>
            <w:szCs w:val="24"/>
          </w:rPr>
          <w:t>x10</w:t>
        </w:r>
        <w:r w:rsidR="0098062C" w:rsidRPr="0098062C">
          <w:rPr>
            <w:sz w:val="24"/>
            <w:szCs w:val="24"/>
            <w:vertAlign w:val="superscript"/>
            <w:rPrChange w:id="61" w:author="Dave Bridges" w:date="2019-04-03T14:27:00Z">
              <w:rPr>
                <w:sz w:val="24"/>
                <w:szCs w:val="24"/>
              </w:rPr>
            </w:rPrChange>
          </w:rPr>
          <w:t>-</w:t>
        </w:r>
      </w:ins>
      <w:del w:id="62" w:author="Dave Bridges" w:date="2019-04-03T14:27:00Z">
        <w:r w:rsidRPr="0098062C" w:rsidDel="0098062C">
          <w:rPr>
            <w:sz w:val="24"/>
            <w:szCs w:val="24"/>
            <w:vertAlign w:val="superscript"/>
            <w:rPrChange w:id="63" w:author="Dave Bridges" w:date="2019-04-03T14:27:00Z">
              <w:rPr>
                <w:sz w:val="24"/>
                <w:szCs w:val="24"/>
              </w:rPr>
            </w:rPrChange>
          </w:rPr>
          <w:delText>0</w:delText>
        </w:r>
      </w:del>
      <w:r w:rsidRPr="0098062C">
        <w:rPr>
          <w:sz w:val="24"/>
          <w:szCs w:val="24"/>
          <w:vertAlign w:val="superscript"/>
          <w:rPrChange w:id="64" w:author="Dave Bridges" w:date="2019-04-03T14:27:00Z">
            <w:rPr>
              <w:sz w:val="24"/>
              <w:szCs w:val="24"/>
            </w:rPr>
          </w:rPrChange>
        </w:rPr>
        <w:t>5</w:t>
      </w:r>
      <w:r>
        <w:rPr>
          <w:sz w:val="24"/>
          <w:szCs w:val="24"/>
        </w:rPr>
        <w:t xml:space="preserve">).  </w:t>
      </w:r>
    </w:p>
    <w:p w14:paraId="1596AD4F" w14:textId="77777777" w:rsidR="00BF40A8" w:rsidRDefault="00E161E7" w:rsidP="00A866A1">
      <w:pPr>
        <w:pStyle w:val="Heading2"/>
      </w:pPr>
      <w:r>
        <w:t xml:space="preserve">Reductions in Strength are Related to Smaller CSA </w:t>
      </w:r>
    </w:p>
    <w:p w14:paraId="50836B7E" w14:textId="42C2F113" w:rsidR="00BF40A8" w:rsidRDefault="00E161E7">
      <w:pPr>
        <w:spacing w:line="480" w:lineRule="auto"/>
        <w:ind w:firstLine="720"/>
        <w:rPr>
          <w:sz w:val="24"/>
          <w:szCs w:val="24"/>
        </w:rPr>
      </w:pPr>
      <w:r>
        <w:rPr>
          <w:sz w:val="24"/>
          <w:szCs w:val="24"/>
        </w:rPr>
        <w:t xml:space="preserve">In order to expand upon these results, we measured the force generated by </w:t>
      </w:r>
      <w:del w:id="65" w:author="Dave Bridges" w:date="2019-04-03T14:28:00Z">
        <w:r w:rsidDel="00F41436">
          <w:rPr>
            <w:sz w:val="24"/>
            <w:szCs w:val="24"/>
          </w:rPr>
          <w:delText xml:space="preserve">stimulation  nerve and </w:delText>
        </w:r>
      </w:del>
      <w:r>
        <w:rPr>
          <w:sz w:val="24"/>
          <w:szCs w:val="24"/>
        </w:rPr>
        <w:t>gastrocnemius muscle</w:t>
      </w:r>
      <w:ins w:id="66" w:author="Dave Bridges" w:date="2019-04-03T14:28:00Z">
        <w:r w:rsidR="00F41436">
          <w:rPr>
            <w:sz w:val="24"/>
            <w:szCs w:val="24"/>
          </w:rPr>
          <w:t xml:space="preserve"> </w:t>
        </w:r>
        <w:r w:rsidR="00F41436">
          <w:rPr>
            <w:i/>
            <w:sz w:val="24"/>
            <w:szCs w:val="24"/>
          </w:rPr>
          <w:t>in situ</w:t>
        </w:r>
      </w:ins>
      <w:ins w:id="67" w:author="Dave Bridges" w:date="2019-04-03T14:29:00Z">
        <w:r w:rsidR="00F41436">
          <w:rPr>
            <w:sz w:val="24"/>
            <w:szCs w:val="24"/>
          </w:rPr>
          <w:t xml:space="preserve"> both by stimulation of the</w:t>
        </w:r>
      </w:ins>
      <w:del w:id="68" w:author="Dave Bridges" w:date="2019-04-03T14:29:00Z">
        <w:r w:rsidDel="00F41436">
          <w:rPr>
            <w:sz w:val="24"/>
            <w:szCs w:val="24"/>
          </w:rPr>
          <w:delText>. Though we are specifically interested in muscle strength, stimulating</w:delText>
        </w:r>
      </w:del>
      <w:r>
        <w:rPr>
          <w:sz w:val="24"/>
          <w:szCs w:val="24"/>
        </w:rPr>
        <w:t xml:space="preserve"> </w:t>
      </w:r>
      <w:proofErr w:type="spellStart"/>
      <w:r>
        <w:rPr>
          <w:sz w:val="24"/>
          <w:szCs w:val="24"/>
        </w:rPr>
        <w:t>the</w:t>
      </w:r>
      <w:proofErr w:type="spellEnd"/>
      <w:r>
        <w:rPr>
          <w:sz w:val="24"/>
          <w:szCs w:val="24"/>
        </w:rPr>
        <w:t xml:space="preserve"> </w:t>
      </w:r>
      <w:commentRangeStart w:id="69"/>
      <w:r>
        <w:rPr>
          <w:sz w:val="24"/>
          <w:szCs w:val="24"/>
        </w:rPr>
        <w:t xml:space="preserve">XX </w:t>
      </w:r>
      <w:commentRangeEnd w:id="69"/>
      <w:r w:rsidR="0098062C">
        <w:rPr>
          <w:rStyle w:val="CommentReference"/>
        </w:rPr>
        <w:commentReference w:id="69"/>
      </w:r>
      <w:r>
        <w:rPr>
          <w:sz w:val="24"/>
          <w:szCs w:val="24"/>
        </w:rPr>
        <w:t xml:space="preserve">nerve </w:t>
      </w:r>
      <w:ins w:id="70" w:author="Dave Bridges" w:date="2019-04-03T14:29:00Z">
        <w:r w:rsidR="00F41436">
          <w:rPr>
            <w:sz w:val="24"/>
            <w:szCs w:val="24"/>
          </w:rPr>
          <w:t xml:space="preserve">and by direct electrical stimulation of the muscle.  </w:t>
        </w:r>
      </w:ins>
      <w:del w:id="71" w:author="Dave Bridges" w:date="2019-04-03T14:29:00Z">
        <w:r w:rsidDel="00F41436">
          <w:rPr>
            <w:sz w:val="24"/>
            <w:szCs w:val="24"/>
          </w:rPr>
          <w:delText xml:space="preserve">and assessing the resulting muscle force allows us to evaluate the potential effect of neuropathy. </w:delText>
        </w:r>
      </w:del>
      <w:r>
        <w:rPr>
          <w:sz w:val="24"/>
          <w:szCs w:val="24"/>
        </w:rPr>
        <w:t xml:space="preserve">In NCD animals, </w:t>
      </w:r>
      <w:ins w:id="72" w:author="Dave Bridges" w:date="2019-04-03T14:29:00Z">
        <w:r w:rsidR="00F41436">
          <w:rPr>
            <w:sz w:val="24"/>
            <w:szCs w:val="24"/>
          </w:rPr>
          <w:t xml:space="preserve">the </w:t>
        </w:r>
      </w:ins>
      <w:r>
        <w:rPr>
          <w:sz w:val="24"/>
          <w:szCs w:val="24"/>
        </w:rPr>
        <w:t xml:space="preserve">force generated by nerve stimulation was reduced </w:t>
      </w:r>
      <w:commentRangeStart w:id="73"/>
      <w:r>
        <w:rPr>
          <w:sz w:val="24"/>
          <w:szCs w:val="24"/>
        </w:rPr>
        <w:t xml:space="preserve">X% </w:t>
      </w:r>
      <w:commentRangeEnd w:id="73"/>
      <w:r w:rsidR="00F41436">
        <w:rPr>
          <w:rStyle w:val="CommentReference"/>
        </w:rPr>
        <w:commentReference w:id="73"/>
      </w:r>
      <w:r>
        <w:rPr>
          <w:sz w:val="24"/>
          <w:szCs w:val="24"/>
        </w:rPr>
        <w:t xml:space="preserve">when treated with dexamethasone. </w:t>
      </w:r>
      <w:proofErr w:type="gramStart"/>
      <w:r>
        <w:rPr>
          <w:sz w:val="24"/>
          <w:szCs w:val="24"/>
        </w:rPr>
        <w:t>However</w:t>
      </w:r>
      <w:proofErr w:type="gramEnd"/>
      <w:r>
        <w:rPr>
          <w:sz w:val="24"/>
          <w:szCs w:val="24"/>
        </w:rPr>
        <w:t xml:space="preserve"> in HFD </w:t>
      </w:r>
      <w:r>
        <w:rPr>
          <w:sz w:val="24"/>
          <w:szCs w:val="24"/>
        </w:rPr>
        <w:lastRenderedPageBreak/>
        <w:t>animals, force generated by nerve stimulation was reduced X% when treated with dexamethasone</w:t>
      </w:r>
      <w:ins w:id="74" w:author="Dave Bridges" w:date="2019-04-03T14:29:00Z">
        <w:r w:rsidR="00F41436">
          <w:rPr>
            <w:sz w:val="24"/>
            <w:szCs w:val="24"/>
          </w:rPr>
          <w:t xml:space="preserve">, with </w:t>
        </w:r>
      </w:ins>
      <w:del w:id="75" w:author="Dave Bridges" w:date="2019-04-03T14:29:00Z">
        <w:r w:rsidDel="00F41436">
          <w:rPr>
            <w:sz w:val="24"/>
            <w:szCs w:val="24"/>
          </w:rPr>
          <w:delText xml:space="preserve">. There was </w:delText>
        </w:r>
      </w:del>
      <w:r>
        <w:rPr>
          <w:sz w:val="24"/>
          <w:szCs w:val="24"/>
        </w:rPr>
        <w:t xml:space="preserve">a significant interaction between </w:t>
      </w:r>
      <w:del w:id="76" w:author="Dave Bridges" w:date="2019-04-03T14:29:00Z">
        <w:r w:rsidDel="00F41436">
          <w:rPr>
            <w:sz w:val="24"/>
            <w:szCs w:val="24"/>
          </w:rPr>
          <w:delText xml:space="preserve">diet </w:delText>
        </w:r>
      </w:del>
      <w:ins w:id="77" w:author="Dave Bridges" w:date="2019-04-03T14:29:00Z">
        <w:r w:rsidR="00F41436">
          <w:rPr>
            <w:sz w:val="24"/>
            <w:szCs w:val="24"/>
          </w:rPr>
          <w:t>pre-existing obesity</w:t>
        </w:r>
        <w:r w:rsidR="00F41436">
          <w:rPr>
            <w:sz w:val="24"/>
            <w:szCs w:val="24"/>
          </w:rPr>
          <w:t xml:space="preserve"> </w:t>
        </w:r>
      </w:ins>
      <w:r>
        <w:rPr>
          <w:sz w:val="24"/>
          <w:szCs w:val="24"/>
        </w:rPr>
        <w:t xml:space="preserve">and </w:t>
      </w:r>
      <w:ins w:id="78" w:author="Dave Bridges" w:date="2019-04-03T14:29:00Z">
        <w:r w:rsidR="00F41436">
          <w:rPr>
            <w:sz w:val="24"/>
            <w:szCs w:val="24"/>
          </w:rPr>
          <w:t>de</w:t>
        </w:r>
      </w:ins>
      <w:ins w:id="79" w:author="Dave Bridges" w:date="2019-04-03T14:30:00Z">
        <w:r w:rsidR="00F41436">
          <w:rPr>
            <w:sz w:val="24"/>
            <w:szCs w:val="24"/>
          </w:rPr>
          <w:t xml:space="preserve">xamethasone treatment </w:t>
        </w:r>
      </w:ins>
      <w:proofErr w:type="spellStart"/>
      <w:r>
        <w:rPr>
          <w:sz w:val="24"/>
          <w:szCs w:val="24"/>
        </w:rPr>
        <w:t>treatment</w:t>
      </w:r>
      <w:proofErr w:type="spellEnd"/>
      <w:ins w:id="80" w:author="Dave Bridges" w:date="2019-04-03T14:30:00Z">
        <w:r w:rsidR="00F41436">
          <w:rPr>
            <w:sz w:val="24"/>
            <w:szCs w:val="24"/>
          </w:rPr>
          <w:t xml:space="preserve"> </w:t>
        </w:r>
      </w:ins>
      <w:del w:id="81" w:author="Dave Bridges" w:date="2019-04-03T14:30:00Z">
        <w:r w:rsidDel="00F41436">
          <w:rPr>
            <w:sz w:val="24"/>
            <w:szCs w:val="24"/>
          </w:rPr>
          <w:delText>,</w:delText>
        </w:r>
      </w:del>
      <w:ins w:id="82" w:author="Dave Bridges" w:date="2019-04-03T14:30:00Z">
        <w:r w:rsidR="00F41436">
          <w:rPr>
            <w:sz w:val="24"/>
            <w:szCs w:val="24"/>
          </w:rPr>
          <w:t>(</w:t>
        </w:r>
      </w:ins>
      <w:del w:id="83" w:author="Dave Bridges" w:date="2019-04-03T14:30:00Z">
        <w:r w:rsidDel="00F41436">
          <w:rPr>
            <w:sz w:val="24"/>
            <w:szCs w:val="24"/>
          </w:rPr>
          <w:delText xml:space="preserve"> </w:delText>
        </w:r>
      </w:del>
      <w:ins w:id="84" w:author="Dave Bridges" w:date="2019-04-03T14:29:00Z">
        <w:r w:rsidR="00F41436">
          <w:rPr>
            <w:sz w:val="24"/>
            <w:szCs w:val="24"/>
          </w:rPr>
          <w:t>p</w:t>
        </w:r>
      </w:ins>
      <w:del w:id="85" w:author="Dave Bridges" w:date="2019-04-03T14:29:00Z">
        <w:r w:rsidDel="00F41436">
          <w:rPr>
            <w:sz w:val="24"/>
            <w:szCs w:val="24"/>
          </w:rPr>
          <w:delText>P</w:delText>
        </w:r>
      </w:del>
      <w:r>
        <w:rPr>
          <w:sz w:val="24"/>
          <w:szCs w:val="24"/>
        </w:rPr>
        <w:t xml:space="preserve">=.009 </w:t>
      </w:r>
      <w:del w:id="86" w:author="Dave Bridges" w:date="2019-04-03T14:30:00Z">
        <w:r w:rsidDel="00F41436">
          <w:rPr>
            <w:sz w:val="24"/>
            <w:szCs w:val="24"/>
          </w:rPr>
          <w:delText>(</w:delText>
        </w:r>
      </w:del>
      <w:r>
        <w:rPr>
          <w:sz w:val="24"/>
          <w:szCs w:val="24"/>
        </w:rPr>
        <w:t>Figure 1</w:t>
      </w:r>
      <w:ins w:id="87" w:author="Dave Bridges" w:date="2019-04-03T14:30:00Z">
        <w:r w:rsidR="00F41436">
          <w:rPr>
            <w:sz w:val="24"/>
            <w:szCs w:val="24"/>
          </w:rPr>
          <w:t>C</w:t>
        </w:r>
      </w:ins>
      <w:del w:id="88" w:author="Dave Bridges" w:date="2019-04-03T14:30:00Z">
        <w:r w:rsidDel="00F41436">
          <w:rPr>
            <w:sz w:val="24"/>
            <w:szCs w:val="24"/>
          </w:rPr>
          <w:delText>c</w:delText>
        </w:r>
      </w:del>
      <w:r>
        <w:rPr>
          <w:sz w:val="24"/>
          <w:szCs w:val="24"/>
        </w:rPr>
        <w:t xml:space="preserve">). These results are </w:t>
      </w:r>
      <w:del w:id="89" w:author="Dave Bridges" w:date="2019-04-03T14:30:00Z">
        <w:r w:rsidDel="00F41436">
          <w:rPr>
            <w:sz w:val="24"/>
            <w:szCs w:val="24"/>
          </w:rPr>
          <w:delText xml:space="preserve">consistent </w:delText>
        </w:r>
      </w:del>
      <w:ins w:id="90" w:author="Dave Bridges" w:date="2019-04-03T14:30:00Z">
        <w:r w:rsidR="00F41436">
          <w:rPr>
            <w:sz w:val="24"/>
            <w:szCs w:val="24"/>
          </w:rPr>
          <w:t>concordant</w:t>
        </w:r>
        <w:r w:rsidR="00F41436">
          <w:rPr>
            <w:sz w:val="24"/>
            <w:szCs w:val="24"/>
          </w:rPr>
          <w:t xml:space="preserve"> </w:t>
        </w:r>
      </w:ins>
      <w:r>
        <w:rPr>
          <w:sz w:val="24"/>
          <w:szCs w:val="24"/>
        </w:rPr>
        <w:t>with direct muscle stimulation</w:t>
      </w:r>
      <w:del w:id="91" w:author="Dave Bridges" w:date="2019-04-03T14:30:00Z">
        <w:r w:rsidDel="00F41436">
          <w:rPr>
            <w:sz w:val="24"/>
            <w:szCs w:val="24"/>
          </w:rPr>
          <w:delText xml:space="preserve"> where a electrode cuff is placed around the mid-belly of the gastrocnemius muscle in order to stimulate the whole muscle</w:delText>
        </w:r>
      </w:del>
      <w:r>
        <w:rPr>
          <w:sz w:val="24"/>
          <w:szCs w:val="24"/>
        </w:rPr>
        <w:t xml:space="preserve">. In NCD animals, force generated by direct muscle stimulation was reduced </w:t>
      </w:r>
      <w:r>
        <w:rPr>
          <w:sz w:val="24"/>
          <w:szCs w:val="24"/>
          <w:highlight w:val="yellow"/>
        </w:rPr>
        <w:t>X%</w:t>
      </w:r>
      <w:r>
        <w:rPr>
          <w:sz w:val="24"/>
          <w:szCs w:val="24"/>
        </w:rPr>
        <w:t xml:space="preserve"> when treated with dexamethasone. While in HFD animals, the force generated by direct muscle stimulation was reduced X% when treated with dexamethasone</w:t>
      </w:r>
      <w:ins w:id="92" w:author="Dave Bridges" w:date="2019-04-03T14:30:00Z">
        <w:r w:rsidR="00F41436">
          <w:rPr>
            <w:sz w:val="24"/>
            <w:szCs w:val="24"/>
          </w:rPr>
          <w:t xml:space="preserve"> (</w:t>
        </w:r>
        <w:proofErr w:type="spellStart"/>
        <w:r w:rsidR="00F41436">
          <w:rPr>
            <w:sz w:val="24"/>
            <w:szCs w:val="24"/>
          </w:rPr>
          <w:t>p</w:t>
        </w:r>
      </w:ins>
      <w:ins w:id="93" w:author="Dave Bridges" w:date="2019-04-03T14:31:00Z">
        <w:r w:rsidR="00F41436" w:rsidRPr="00F41436">
          <w:rPr>
            <w:szCs w:val="24"/>
            <w:vertAlign w:val="subscript"/>
            <w:rPrChange w:id="94" w:author="Dave Bridges" w:date="2019-04-03T14:31:00Z">
              <w:rPr>
                <w:szCs w:val="24"/>
              </w:rPr>
            </w:rPrChange>
          </w:rPr>
          <w:t>interaction</w:t>
        </w:r>
        <w:proofErr w:type="spellEnd"/>
        <w:r w:rsidR="00F41436">
          <w:rPr>
            <w:szCs w:val="24"/>
          </w:rPr>
          <w:t>=</w:t>
        </w:r>
      </w:ins>
      <w:del w:id="95" w:author="Dave Bridges" w:date="2019-04-03T14:30:00Z">
        <w:r w:rsidDel="00F41436">
          <w:rPr>
            <w:sz w:val="24"/>
            <w:szCs w:val="24"/>
          </w:rPr>
          <w:delText>. There was a significant interaction between diet and treatment P=.</w:delText>
        </w:r>
      </w:del>
      <w:r>
        <w:rPr>
          <w:sz w:val="24"/>
          <w:szCs w:val="24"/>
        </w:rPr>
        <w:t>024</w:t>
      </w:r>
      <w:ins w:id="96" w:author="Dave Bridges" w:date="2019-04-03T14:30:00Z">
        <w:r w:rsidR="00F41436">
          <w:rPr>
            <w:sz w:val="24"/>
            <w:szCs w:val="24"/>
          </w:rPr>
          <w:t xml:space="preserve">, </w:t>
        </w:r>
      </w:ins>
      <w:del w:id="97" w:author="Dave Bridges" w:date="2019-04-03T14:30:00Z">
        <w:r w:rsidDel="00F41436">
          <w:rPr>
            <w:sz w:val="24"/>
            <w:szCs w:val="24"/>
          </w:rPr>
          <w:delText>(</w:delText>
        </w:r>
      </w:del>
      <w:r>
        <w:rPr>
          <w:sz w:val="24"/>
          <w:szCs w:val="24"/>
        </w:rPr>
        <w:t>Figure 1</w:t>
      </w:r>
      <w:ins w:id="98" w:author="Dave Bridges" w:date="2019-04-03T14:31:00Z">
        <w:r w:rsidR="00F41436">
          <w:rPr>
            <w:sz w:val="24"/>
            <w:szCs w:val="24"/>
          </w:rPr>
          <w:t>D</w:t>
        </w:r>
      </w:ins>
      <w:del w:id="99" w:author="Dave Bridges" w:date="2019-04-03T14:31:00Z">
        <w:r w:rsidDel="00F41436">
          <w:rPr>
            <w:sz w:val="24"/>
            <w:szCs w:val="24"/>
          </w:rPr>
          <w:delText>d</w:delText>
        </w:r>
      </w:del>
      <w:r>
        <w:rPr>
          <w:sz w:val="24"/>
          <w:szCs w:val="24"/>
        </w:rPr>
        <w:t>).</w:t>
      </w:r>
    </w:p>
    <w:p w14:paraId="5CBF98AA" w14:textId="63E68CB3" w:rsidR="00BF40A8" w:rsidDel="00F41436" w:rsidRDefault="00E161E7" w:rsidP="00F41436">
      <w:pPr>
        <w:spacing w:line="480" w:lineRule="auto"/>
        <w:ind w:firstLine="720"/>
        <w:rPr>
          <w:del w:id="100" w:author="Dave Bridges" w:date="2019-04-03T14:35:00Z"/>
          <w:sz w:val="24"/>
          <w:szCs w:val="24"/>
        </w:rPr>
        <w:pPrChange w:id="101" w:author="Dave Bridges" w:date="2019-04-03T14:35:00Z">
          <w:pPr>
            <w:spacing w:line="480" w:lineRule="auto"/>
            <w:ind w:firstLine="720"/>
          </w:pPr>
        </w:pPrChange>
      </w:pPr>
      <w:r>
        <w:rPr>
          <w:sz w:val="24"/>
          <w:szCs w:val="24"/>
        </w:rPr>
        <w:t xml:space="preserve">In order to examine whether changes in muscle strength were </w:t>
      </w:r>
      <w:del w:id="102" w:author="Dave Bridges" w:date="2019-04-03T14:31:00Z">
        <w:r w:rsidDel="00F41436">
          <w:rPr>
            <w:sz w:val="24"/>
            <w:szCs w:val="24"/>
          </w:rPr>
          <w:delText xml:space="preserve">correlated to changes in or </w:delText>
        </w:r>
      </w:del>
      <w:ins w:id="103" w:author="Dave Bridges" w:date="2019-04-03T14:31:00Z">
        <w:r w:rsidR="00F41436">
          <w:rPr>
            <w:sz w:val="24"/>
            <w:szCs w:val="24"/>
          </w:rPr>
          <w:t xml:space="preserve">proportional to </w:t>
        </w:r>
      </w:ins>
      <w:r>
        <w:rPr>
          <w:sz w:val="24"/>
          <w:szCs w:val="24"/>
        </w:rPr>
        <w:t>decline</w:t>
      </w:r>
      <w:ins w:id="104" w:author="Dave Bridges" w:date="2019-04-03T14:31:00Z">
        <w:r w:rsidR="00F41436">
          <w:rPr>
            <w:sz w:val="24"/>
            <w:szCs w:val="24"/>
          </w:rPr>
          <w:t>s</w:t>
        </w:r>
      </w:ins>
      <w:del w:id="105" w:author="Dave Bridges" w:date="2019-04-03T14:31:00Z">
        <w:r w:rsidDel="00F41436">
          <w:rPr>
            <w:sz w:val="24"/>
            <w:szCs w:val="24"/>
          </w:rPr>
          <w:delText>d</w:delText>
        </w:r>
      </w:del>
      <w:r>
        <w:rPr>
          <w:sz w:val="24"/>
          <w:szCs w:val="24"/>
        </w:rPr>
        <w:t xml:space="preserve"> in </w:t>
      </w:r>
      <w:del w:id="106" w:author="Dave Bridges" w:date="2019-04-03T14:31:00Z">
        <w:r w:rsidDel="00F41436">
          <w:rPr>
            <w:sz w:val="24"/>
            <w:szCs w:val="24"/>
          </w:rPr>
          <w:delText xml:space="preserve">proportion to </w:delText>
        </w:r>
      </w:del>
      <w:r>
        <w:rPr>
          <w:sz w:val="24"/>
          <w:szCs w:val="24"/>
        </w:rPr>
        <w:t>muscle size, we plotted a regression of force (</w:t>
      </w:r>
      <w:proofErr w:type="spellStart"/>
      <w:r>
        <w:rPr>
          <w:sz w:val="24"/>
          <w:szCs w:val="24"/>
        </w:rPr>
        <w:t>mN</w:t>
      </w:r>
      <w:proofErr w:type="spellEnd"/>
      <w:r>
        <w:rPr>
          <w:sz w:val="24"/>
          <w:szCs w:val="24"/>
        </w:rPr>
        <w:t xml:space="preserve">) versus whole-muscle cross-sectional area (CSA). </w:t>
      </w:r>
      <w:ins w:id="107" w:author="Dave Bridges" w:date="2019-04-03T14:33:00Z">
        <w:r w:rsidR="00F41436">
          <w:rPr>
            <w:sz w:val="24"/>
            <w:szCs w:val="24"/>
          </w:rPr>
          <w:t xml:space="preserve">The </w:t>
        </w:r>
        <w:proofErr w:type="gramStart"/>
        <w:r w:rsidR="00F41436">
          <w:rPr>
            <w:sz w:val="24"/>
            <w:szCs w:val="24"/>
          </w:rPr>
          <w:t>cross sectional</w:t>
        </w:r>
        <w:proofErr w:type="gramEnd"/>
        <w:r w:rsidR="00F41436">
          <w:rPr>
            <w:sz w:val="24"/>
            <w:szCs w:val="24"/>
          </w:rPr>
          <w:t xml:space="preserve"> area explained </w:t>
        </w:r>
        <w:commentRangeStart w:id="108"/>
        <w:r w:rsidR="00F41436">
          <w:rPr>
            <w:sz w:val="24"/>
            <w:szCs w:val="24"/>
          </w:rPr>
          <w:t xml:space="preserve">XXX </w:t>
        </w:r>
      </w:ins>
      <w:commentRangeEnd w:id="108"/>
      <w:ins w:id="109" w:author="Dave Bridges" w:date="2019-04-03T14:34:00Z">
        <w:r w:rsidR="00F41436">
          <w:rPr>
            <w:rStyle w:val="CommentReference"/>
          </w:rPr>
          <w:commentReference w:id="108"/>
        </w:r>
      </w:ins>
      <w:ins w:id="110" w:author="Dave Bridges" w:date="2019-04-03T14:33:00Z">
        <w:r w:rsidR="00F41436">
          <w:rPr>
            <w:sz w:val="24"/>
            <w:szCs w:val="24"/>
          </w:rPr>
          <w:t xml:space="preserve">and YYY percent of </w:t>
        </w:r>
      </w:ins>
      <w:ins w:id="111" w:author="Dave Bridges" w:date="2019-04-03T14:34:00Z">
        <w:r w:rsidR="00F41436">
          <w:rPr>
            <w:sz w:val="24"/>
            <w:szCs w:val="24"/>
          </w:rPr>
          <w:t xml:space="preserve">the variance in force.  </w:t>
        </w:r>
      </w:ins>
      <w:del w:id="112" w:author="Dave Bridges" w:date="2019-04-03T14:32:00Z">
        <w:r w:rsidDel="00F41436">
          <w:rPr>
            <w:sz w:val="24"/>
            <w:szCs w:val="24"/>
          </w:rPr>
          <w:delText>Mice appeared to follow a linear pattern in which animals with a larger CSA generated proportionally larger force for both nerve and direct muscle stimulation (Figure 1e-f)</w:delText>
        </w:r>
      </w:del>
      <w:ins w:id="113" w:author="Dave Bridges" w:date="2019-04-03T14:32:00Z">
        <w:r w:rsidR="00F41436">
          <w:rPr>
            <w:sz w:val="24"/>
            <w:szCs w:val="24"/>
          </w:rPr>
          <w:t xml:space="preserve">As cross-sectional area declined </w:t>
        </w:r>
      </w:ins>
      <w:ins w:id="114" w:author="Dave Bridges" w:date="2019-04-03T14:33:00Z">
        <w:r w:rsidR="00F41436">
          <w:rPr>
            <w:sz w:val="24"/>
            <w:szCs w:val="24"/>
          </w:rPr>
          <w:t>muscle force by both stimulations decreased in proportion</w:t>
        </w:r>
      </w:ins>
      <w:r>
        <w:rPr>
          <w:sz w:val="24"/>
          <w:szCs w:val="24"/>
        </w:rPr>
        <w:t xml:space="preserve">. </w:t>
      </w:r>
      <w:ins w:id="115" w:author="Dave Bridges" w:date="2019-04-03T14:34:00Z">
        <w:r w:rsidR="00F41436">
          <w:rPr>
            <w:sz w:val="24"/>
            <w:szCs w:val="24"/>
          </w:rPr>
          <w:t>Pre-existing obesity did not modify this force-area relationship (</w:t>
        </w:r>
        <w:commentRangeStart w:id="116"/>
        <w:r w:rsidR="00F41436">
          <w:rPr>
            <w:sz w:val="24"/>
            <w:szCs w:val="24"/>
          </w:rPr>
          <w:t>p</w:t>
        </w:r>
        <w:commentRangeEnd w:id="116"/>
        <w:r w:rsidR="00F41436">
          <w:rPr>
            <w:rStyle w:val="CommentReference"/>
          </w:rPr>
          <w:commentReference w:id="116"/>
        </w:r>
        <w:r w:rsidR="00F41436">
          <w:rPr>
            <w:sz w:val="24"/>
            <w:szCs w:val="24"/>
          </w:rPr>
          <w:t>=)</w:t>
        </w:r>
      </w:ins>
      <w:ins w:id="117" w:author="Dave Bridges" w:date="2019-04-03T14:35:00Z">
        <w:r w:rsidR="00F41436">
          <w:rPr>
            <w:sz w:val="24"/>
            <w:szCs w:val="24"/>
          </w:rPr>
          <w:t>.  These data indicate that pre-existing obesity causes more dramatic dexamethasone-induced muscle weakness, but this is largely explained by reductions in muscle si</w:t>
        </w:r>
      </w:ins>
      <w:ins w:id="118" w:author="Dave Bridges" w:date="2019-04-03T14:36:00Z">
        <w:r w:rsidR="00F41436">
          <w:rPr>
            <w:sz w:val="24"/>
            <w:szCs w:val="24"/>
          </w:rPr>
          <w:t>ze.</w:t>
        </w:r>
      </w:ins>
      <w:del w:id="119" w:author="Dave Bridges" w:date="2019-04-03T14:35:00Z">
        <w:r w:rsidDel="00F41436">
          <w:rPr>
            <w:sz w:val="24"/>
            <w:szCs w:val="24"/>
          </w:rPr>
          <w:delText>Equation of the line idk idk idk</w:delText>
        </w:r>
        <w:r w:rsidDel="00F41436">
          <w:rPr>
            <w:noProof/>
            <w:sz w:val="24"/>
            <w:szCs w:val="24"/>
            <w:lang w:val="en-US"/>
          </w:rPr>
          <w:drawing>
            <wp:inline distT="114300" distB="114300" distL="114300" distR="114300" wp14:anchorId="45F127F0" wp14:editId="4F960B3D">
              <wp:extent cx="19050" cy="571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050" cy="57150"/>
                      </a:xfrm>
                      <a:prstGeom prst="rect">
                        <a:avLst/>
                      </a:prstGeom>
                      <a:ln/>
                    </pic:spPr>
                  </pic:pic>
                </a:graphicData>
              </a:graphic>
            </wp:inline>
          </w:drawing>
        </w:r>
      </w:del>
    </w:p>
    <w:p w14:paraId="3D508E12" w14:textId="1828F96E" w:rsidR="00BF40A8" w:rsidDel="00F41436" w:rsidRDefault="00E161E7" w:rsidP="00F41436">
      <w:pPr>
        <w:spacing w:line="480" w:lineRule="auto"/>
        <w:ind w:firstLine="720"/>
        <w:rPr>
          <w:del w:id="120" w:author="Dave Bridges" w:date="2019-04-03T14:35:00Z"/>
          <w:sz w:val="24"/>
          <w:szCs w:val="24"/>
        </w:rPr>
        <w:pPrChange w:id="121" w:author="Dave Bridges" w:date="2019-04-03T14:35:00Z">
          <w:pPr>
            <w:spacing w:line="480" w:lineRule="auto"/>
          </w:pPr>
        </w:pPrChange>
      </w:pPr>
      <w:del w:id="122" w:author="Dave Bridges" w:date="2019-04-03T14:35:00Z">
        <w:r w:rsidDel="00F41436">
          <w:rPr>
            <w:sz w:val="24"/>
            <w:szCs w:val="24"/>
          </w:rPr>
          <w:delText xml:space="preserve"> Reduction is strength are significantly correlated to smaller whole-muscle CSA, P=.003. Report the adjusted R^2 for the model</w:delText>
        </w:r>
      </w:del>
    </w:p>
    <w:p w14:paraId="566719FC" w14:textId="6EADD786" w:rsidR="00BF40A8" w:rsidDel="00F41436" w:rsidRDefault="00E161E7" w:rsidP="00F41436">
      <w:pPr>
        <w:spacing w:line="480" w:lineRule="auto"/>
        <w:ind w:firstLine="720"/>
        <w:rPr>
          <w:del w:id="123" w:author="Dave Bridges" w:date="2019-04-03T14:36:00Z"/>
          <w:sz w:val="24"/>
          <w:szCs w:val="24"/>
        </w:rPr>
        <w:pPrChange w:id="124" w:author="Dave Bridges" w:date="2019-04-03T14:35:00Z">
          <w:pPr>
            <w:spacing w:line="480" w:lineRule="auto"/>
          </w:pPr>
        </w:pPrChange>
      </w:pPr>
      <w:del w:id="125" w:author="Dave Bridges" w:date="2019-04-03T14:35:00Z">
        <w:r w:rsidDel="00F41436">
          <w:rPr>
            <w:sz w:val="24"/>
            <w:szCs w:val="24"/>
          </w:rPr>
          <w:delText xml:space="preserve">Can explain percent of variance- of strength by knowing CSA </w:delText>
        </w:r>
        <w:r w:rsidDel="00F41436">
          <w:rPr>
            <w:sz w:val="24"/>
            <w:szCs w:val="24"/>
          </w:rPr>
          <w:tab/>
        </w:r>
      </w:del>
      <w:r>
        <w:rPr>
          <w:sz w:val="24"/>
          <w:szCs w:val="24"/>
        </w:rPr>
        <w:t xml:space="preserve"> </w:t>
      </w:r>
      <w:r>
        <w:rPr>
          <w:sz w:val="24"/>
          <w:szCs w:val="24"/>
        </w:rPr>
        <w:tab/>
        <w:t xml:space="preserve"> </w:t>
      </w:r>
      <w:r>
        <w:rPr>
          <w:sz w:val="24"/>
          <w:szCs w:val="24"/>
        </w:rPr>
        <w:tab/>
      </w:r>
      <w:r>
        <w:rPr>
          <w:sz w:val="24"/>
          <w:szCs w:val="24"/>
        </w:rPr>
        <w:tab/>
      </w:r>
      <w:bookmarkStart w:id="126" w:name="_GoBack"/>
      <w:bookmarkEnd w:id="126"/>
    </w:p>
    <w:p w14:paraId="4C5CC365" w14:textId="77777777" w:rsidR="00BF40A8" w:rsidRDefault="00E161E7" w:rsidP="00F41436">
      <w:pPr>
        <w:spacing w:line="480" w:lineRule="auto"/>
        <w:ind w:firstLine="720"/>
        <w:rPr>
          <w:sz w:val="24"/>
          <w:szCs w:val="24"/>
        </w:rPr>
        <w:pPrChange w:id="127" w:author="Dave Bridges" w:date="2019-04-03T14:36:00Z">
          <w:pPr>
            <w:spacing w:line="480" w:lineRule="auto"/>
          </w:pPr>
        </w:pPrChange>
      </w:pPr>
      <w:del w:id="128" w:author="Dave Bridges" w:date="2019-04-03T14:36:00Z">
        <w:r w:rsidDel="00F41436">
          <w:rPr>
            <w:sz w:val="24"/>
            <w:szCs w:val="24"/>
          </w:rPr>
          <w:tab/>
        </w:r>
      </w:del>
      <w:r>
        <w:rPr>
          <w:sz w:val="24"/>
          <w:szCs w:val="24"/>
        </w:rPr>
        <w:tab/>
      </w:r>
      <w:r>
        <w:rPr>
          <w:sz w:val="24"/>
          <w:szCs w:val="24"/>
        </w:rPr>
        <w:tab/>
      </w:r>
    </w:p>
    <w:p w14:paraId="1DC0D448" w14:textId="77777777" w:rsidR="00BF40A8" w:rsidRDefault="00E161E7" w:rsidP="00A866A1">
      <w:pPr>
        <w:pStyle w:val="Heading2"/>
      </w:pPr>
      <w:r>
        <w:t>Enhanced Muscle Loss in Obese Mice</w:t>
      </w:r>
      <w:r>
        <w:tab/>
      </w:r>
      <w:r>
        <w:tab/>
      </w:r>
      <w:r>
        <w:tab/>
      </w:r>
      <w:r>
        <w:tab/>
      </w:r>
      <w:r>
        <w:tab/>
      </w:r>
    </w:p>
    <w:p w14:paraId="099C98CA" w14:textId="1343424B" w:rsidR="00BF40A8" w:rsidRDefault="00E161E7">
      <w:pPr>
        <w:spacing w:line="480" w:lineRule="auto"/>
        <w:ind w:firstLine="720"/>
        <w:rPr>
          <w:sz w:val="24"/>
          <w:szCs w:val="24"/>
        </w:rPr>
      </w:pPr>
      <w:r>
        <w:rPr>
          <w:sz w:val="24"/>
          <w:szCs w:val="24"/>
        </w:rPr>
        <w:t xml:space="preserve">To determine whether obesity interacts with long-term glucocorticoid treatment to induce losses in muscle mass, we treated lean and obese male mice with dexamethasone for five weeks. Dexamethasone caused a reduction in total body lean mass in both lean and obese mice. Consistent with losses in strength, obese-dexamethasone treated mice had greater losses in lean mass as assessed by </w:t>
      </w:r>
      <w:proofErr w:type="spellStart"/>
      <w:proofErr w:type="gramStart"/>
      <w:r>
        <w:rPr>
          <w:sz w:val="24"/>
          <w:szCs w:val="24"/>
        </w:rPr>
        <w:t>echoMRI</w:t>
      </w:r>
      <w:proofErr w:type="spellEnd"/>
      <w:r>
        <w:rPr>
          <w:sz w:val="24"/>
          <w:szCs w:val="24"/>
        </w:rPr>
        <w:t>(</w:t>
      </w:r>
      <w:proofErr w:type="gramEnd"/>
      <w:r>
        <w:rPr>
          <w:sz w:val="24"/>
          <w:szCs w:val="24"/>
        </w:rPr>
        <w:t>Figure 2a). This loss in lean mass is consistent with previously reported effects of glucocorticoids on muscle atrophy</w:t>
      </w:r>
      <w:r w:rsidR="006F36E9">
        <w:rPr>
          <w:sz w:val="24"/>
          <w:szCs w:val="24"/>
        </w:rPr>
        <w:t xml:space="preserve"> </w:t>
      </w:r>
      <w:r w:rsidR="006F36E9">
        <w:rPr>
          <w:sz w:val="24"/>
          <w:szCs w:val="24"/>
        </w:rPr>
        <w:fldChar w:fldCharType="begin" w:fldLock="1"/>
      </w:r>
      <w:r w:rsidR="00661656">
        <w:rPr>
          <w:sz w:val="24"/>
          <w:szCs w:val="24"/>
        </w:rPr>
        <w:instrText>ADDIN CSL_CITATION {"citationItems":[{"id":"ITEM-1","itemData":{"DOI":"10.1001/archneur.1970.00480200024002","ISBN":"0003-9942 (Print) 0003-9942 (Linking)","ISSN":"0003-9942","PMID":"4243379","abstract":"CUSHING'S syndrome or therapy with any of the glucocorticoids may cause proximal muscular weakness.1,2 Muscle wasting is usually apparent clinically. Occasional fibers undergoing degeneration and scattered atrophic fibers have been described in muscle biopsy specimens.1,3,4 In this paper, histochemical studies of affected muscle in two patients with Cushing's syndrome are described and indicate that the grossly visible wasting can be accounted for by a diminution in diameter of practically all muscle fibers, with atrophy being more prominent in the type II (high in myofibrillar adenosine triphosphatase [ATPase] and phosphorylase) than in the type I (low in myofibrillar ATPase, high in most mitochondrial oxidative enzymes) fibers.5 There was no evidence of a myopathic process in the usual sense of necrosis, phagocytosis, cellular infiltrates, or endomysial connective tissue proliferation. The potassium content of muscle was diminished.Report of Cases \\nCASE 1.—This 67-year-old woman was confined to bed during","author":[{"dropping-particle":"","family":"Pleasure","given":"D E","non-dropping-particle":"","parse-names":false,"suffix":""},{"dropping-particle":"","family":"Walsh","given":"G O","non-dropping-particle":"","parse-names":false,"suffix":""},{"dropping-particle":"","family":"Engel","given":"W K","non-dropping-particle":"","parse-names":false,"suffix":""},{"dropping-particle":"","family":"Pleasure DE","given":"","non-dropping-particle":"","parse-names":false,"suffix":""},{"dropping-particle":"","family":"Walsh GO","given":"","non-dropping-particle":"","parse-names":false,"suffix":""},{"dropping-particle":"","family":"Engel W","given":"","non-dropping-particle":"","parse-names":false,"suffix":""}],"container-title":"Archives of Neurology","id":"ITEM-1","issue":"2","issued":{"date-parts":[["1970"]]},"page":"118-125","title":"ATrophy of skeletal muscle in patients with cushing's syndrome","type":"article-journal","volume":"22"},"uris":["http://www.mendeley.com/documents/?uuid=81284e76-1d60-4368-b204-23b4250a8465"]}],"mendeley":{"formattedCitation":"(7)","plainTextFormattedCitation":"(7)","previouslyFormattedCitation":"(6)"},"properties":{"noteIndex":0},"schema":"https://github.com/citation-style-language/schema/raw/master/csl-citation.json"}</w:instrText>
      </w:r>
      <w:r w:rsidR="006F36E9">
        <w:rPr>
          <w:sz w:val="24"/>
          <w:szCs w:val="24"/>
        </w:rPr>
        <w:fldChar w:fldCharType="separate"/>
      </w:r>
      <w:r w:rsidR="00661656" w:rsidRPr="00661656">
        <w:rPr>
          <w:noProof/>
          <w:sz w:val="24"/>
          <w:szCs w:val="24"/>
        </w:rPr>
        <w:t>(7)</w:t>
      </w:r>
      <w:r w:rsidR="006F36E9">
        <w:rPr>
          <w:sz w:val="24"/>
          <w:szCs w:val="24"/>
        </w:rPr>
        <w:fldChar w:fldCharType="end"/>
      </w:r>
      <w:r w:rsidR="006F36E9">
        <w:rPr>
          <w:sz w:val="24"/>
          <w:szCs w:val="24"/>
        </w:rPr>
        <w:t xml:space="preserve">.  </w:t>
      </w:r>
      <w:r>
        <w:rPr>
          <w:sz w:val="24"/>
          <w:szCs w:val="24"/>
        </w:rPr>
        <w:t xml:space="preserve">This loss was also observed in specific </w:t>
      </w:r>
      <w:r>
        <w:rPr>
          <w:sz w:val="24"/>
          <w:szCs w:val="24"/>
        </w:rPr>
        <w:lastRenderedPageBreak/>
        <w:t xml:space="preserve">hindlimb muscles. At sacrifice, the NCD animals quadricep and </w:t>
      </w:r>
      <w:proofErr w:type="spellStart"/>
      <w:r>
        <w:rPr>
          <w:sz w:val="24"/>
          <w:szCs w:val="24"/>
        </w:rPr>
        <w:t>tricep</w:t>
      </w:r>
      <w:proofErr w:type="spellEnd"/>
      <w:r>
        <w:rPr>
          <w:sz w:val="24"/>
          <w:szCs w:val="24"/>
        </w:rPr>
        <w:t xml:space="preserve"> </w:t>
      </w:r>
      <w:proofErr w:type="spellStart"/>
      <w:r>
        <w:rPr>
          <w:sz w:val="24"/>
          <w:szCs w:val="24"/>
        </w:rPr>
        <w:t>surae</w:t>
      </w:r>
      <w:proofErr w:type="spellEnd"/>
      <w:r>
        <w:rPr>
          <w:sz w:val="24"/>
          <w:szCs w:val="24"/>
        </w:rPr>
        <w:t xml:space="preserve"> weights were smaller by X </w:t>
      </w:r>
      <w:proofErr w:type="gramStart"/>
      <w:r>
        <w:rPr>
          <w:sz w:val="24"/>
          <w:szCs w:val="24"/>
        </w:rPr>
        <w:t>percent  in</w:t>
      </w:r>
      <w:proofErr w:type="gramEnd"/>
      <w:r>
        <w:rPr>
          <w:sz w:val="24"/>
          <w:szCs w:val="24"/>
        </w:rPr>
        <w:t xml:space="preserve"> the dexamethasone treated. While in HFD animals, quadricep and </w:t>
      </w:r>
      <w:proofErr w:type="spellStart"/>
      <w:r>
        <w:rPr>
          <w:sz w:val="24"/>
          <w:szCs w:val="24"/>
        </w:rPr>
        <w:t>tricep</w:t>
      </w:r>
      <w:proofErr w:type="spellEnd"/>
      <w:r>
        <w:rPr>
          <w:sz w:val="24"/>
          <w:szCs w:val="24"/>
        </w:rPr>
        <w:t xml:space="preserve"> </w:t>
      </w:r>
      <w:proofErr w:type="spellStart"/>
      <w:r>
        <w:rPr>
          <w:sz w:val="24"/>
          <w:szCs w:val="24"/>
        </w:rPr>
        <w:t>surae</w:t>
      </w:r>
      <w:proofErr w:type="spellEnd"/>
      <w:r>
        <w:rPr>
          <w:sz w:val="24"/>
          <w:szCs w:val="24"/>
        </w:rPr>
        <w:t xml:space="preserve"> weights were smaller by X </w:t>
      </w:r>
      <w:proofErr w:type="gramStart"/>
      <w:r>
        <w:rPr>
          <w:sz w:val="24"/>
          <w:szCs w:val="24"/>
        </w:rPr>
        <w:t>percent  in</w:t>
      </w:r>
      <w:proofErr w:type="gramEnd"/>
      <w:r>
        <w:rPr>
          <w:sz w:val="24"/>
          <w:szCs w:val="24"/>
        </w:rPr>
        <w:t xml:space="preserve"> the dexamethasone treated (Figure 2b).</w:t>
      </w:r>
    </w:p>
    <w:p w14:paraId="579E2D90" w14:textId="77777777" w:rsidR="00BF40A8" w:rsidRDefault="00E161E7">
      <w:pPr>
        <w:spacing w:line="480" w:lineRule="auto"/>
        <w:rPr>
          <w:sz w:val="24"/>
          <w:szCs w:val="24"/>
        </w:rPr>
      </w:pPr>
      <w:r>
        <w:rPr>
          <w:sz w:val="24"/>
          <w:szCs w:val="24"/>
        </w:rPr>
        <w:tab/>
        <w:t xml:space="preserve">We then evaluated short-term dexamethasone treated animals by placing male mice on vehicle or dexamethasone for two weeks. These are the same animals and muscles used for all isometric force testing. The obese-dexamethasone treated animals had the smallest gastrocnemius weights and whole-muscle CSA (Figure 2c-d). At sacrifice, the NCD animals gastrocnemius weights were smaller by X </w:t>
      </w:r>
      <w:proofErr w:type="gramStart"/>
      <w:r>
        <w:rPr>
          <w:sz w:val="24"/>
          <w:szCs w:val="24"/>
        </w:rPr>
        <w:t>percent  in</w:t>
      </w:r>
      <w:proofErr w:type="gramEnd"/>
      <w:r>
        <w:rPr>
          <w:sz w:val="24"/>
          <w:szCs w:val="24"/>
        </w:rPr>
        <w:t xml:space="preserve"> the dexamethasone treated. While in HFD animals, gastrocnemius weights were smaller by X </w:t>
      </w:r>
      <w:proofErr w:type="gramStart"/>
      <w:r>
        <w:rPr>
          <w:sz w:val="24"/>
          <w:szCs w:val="24"/>
        </w:rPr>
        <w:t>percent  in</w:t>
      </w:r>
      <w:proofErr w:type="gramEnd"/>
      <w:r>
        <w:rPr>
          <w:sz w:val="24"/>
          <w:szCs w:val="24"/>
        </w:rPr>
        <w:t xml:space="preserve"> the dexamethasone treated. There was a significant interaction between diet and treatment, P=.021.</w:t>
      </w:r>
    </w:p>
    <w:p w14:paraId="6A46BF48" w14:textId="77777777" w:rsidR="00BF40A8" w:rsidRDefault="00BF40A8">
      <w:pPr>
        <w:spacing w:line="480" w:lineRule="auto"/>
        <w:rPr>
          <w:sz w:val="24"/>
          <w:szCs w:val="24"/>
        </w:rPr>
      </w:pPr>
    </w:p>
    <w:p w14:paraId="3725226B" w14:textId="77777777" w:rsidR="00BF40A8" w:rsidRDefault="00E161E7" w:rsidP="00A866A1">
      <w:pPr>
        <w:pStyle w:val="Heading2"/>
      </w:pPr>
      <w:r>
        <w:t>Obesity and Dexamethasone Treatment Resulted in Muscle Fiber Degradation</w:t>
      </w:r>
    </w:p>
    <w:p w14:paraId="26A646FA" w14:textId="77777777" w:rsidR="00BF40A8" w:rsidRDefault="00E161E7">
      <w:pPr>
        <w:spacing w:line="480" w:lineRule="auto"/>
        <w:ind w:firstLine="720"/>
        <w:rPr>
          <w:sz w:val="24"/>
          <w:szCs w:val="24"/>
        </w:rPr>
      </w:pPr>
      <w:r>
        <w:rPr>
          <w:sz w:val="24"/>
          <w:szCs w:val="24"/>
        </w:rPr>
        <w:t xml:space="preserve">In order to assess changes in muscle size at the fiber-level, we sectioned the 5-week dexamethasone-treated mice quadriceps at the mid-belly and H&amp;E stained the </w:t>
      </w:r>
      <w:proofErr w:type="gramStart"/>
      <w:r>
        <w:rPr>
          <w:sz w:val="24"/>
          <w:szCs w:val="24"/>
        </w:rPr>
        <w:t>sections(</w:t>
      </w:r>
      <w:proofErr w:type="gramEnd"/>
      <w:r>
        <w:rPr>
          <w:sz w:val="24"/>
          <w:szCs w:val="24"/>
        </w:rPr>
        <w:t xml:space="preserve">Figure 2e).  The NCD animal’s muscle fibers were smaller by X </w:t>
      </w:r>
      <w:proofErr w:type="gramStart"/>
      <w:r>
        <w:rPr>
          <w:sz w:val="24"/>
          <w:szCs w:val="24"/>
        </w:rPr>
        <w:t>percent  in</w:t>
      </w:r>
      <w:proofErr w:type="gramEnd"/>
      <w:r>
        <w:rPr>
          <w:sz w:val="24"/>
          <w:szCs w:val="24"/>
        </w:rPr>
        <w:t xml:space="preserve"> the dexamethasone treated and in HFD animals muscle fibers were smaller by X percent in the dexamethasone treated. There was a significant interaction between diet and treatment, P=.001 (Figure 2f).</w:t>
      </w:r>
    </w:p>
    <w:p w14:paraId="53FDB212" w14:textId="77777777" w:rsidR="00BF40A8" w:rsidRDefault="00BF40A8">
      <w:pPr>
        <w:spacing w:line="480" w:lineRule="auto"/>
        <w:ind w:firstLine="720"/>
        <w:rPr>
          <w:sz w:val="24"/>
          <w:szCs w:val="24"/>
        </w:rPr>
      </w:pPr>
    </w:p>
    <w:p w14:paraId="46A540CB" w14:textId="77777777" w:rsidR="00BF40A8" w:rsidRDefault="00E161E7" w:rsidP="00A866A1">
      <w:pPr>
        <w:pStyle w:val="Heading2"/>
      </w:pPr>
      <w:r>
        <w:lastRenderedPageBreak/>
        <w:t>Dexamethasone did not Induce Changes Fiber-Type Composition</w:t>
      </w:r>
    </w:p>
    <w:p w14:paraId="4CB386EF" w14:textId="77777777" w:rsidR="00BF40A8" w:rsidRDefault="00E161E7">
      <w:pPr>
        <w:spacing w:line="480" w:lineRule="auto"/>
        <w:ind w:firstLine="720"/>
        <w:rPr>
          <w:sz w:val="24"/>
          <w:szCs w:val="24"/>
        </w:rPr>
      </w:pPr>
      <w:r>
        <w:rPr>
          <w:sz w:val="24"/>
          <w:szCs w:val="24"/>
        </w:rPr>
        <w:t>In order to assess any changes in the ratio of oxidative versus non-oxidative fiber-</w:t>
      </w:r>
      <w:proofErr w:type="gramStart"/>
      <w:r>
        <w:rPr>
          <w:sz w:val="24"/>
          <w:szCs w:val="24"/>
        </w:rPr>
        <w:t>types,  we</w:t>
      </w:r>
      <w:proofErr w:type="gramEnd"/>
      <w:r>
        <w:rPr>
          <w:sz w:val="24"/>
          <w:szCs w:val="24"/>
        </w:rPr>
        <w:t xml:space="preserve"> stained muscle sections and quantified the muscle fibers based upon their oxidative capacity. These are the same section from the quadriceps used </w:t>
      </w:r>
      <w:proofErr w:type="gramStart"/>
      <w:r>
        <w:rPr>
          <w:sz w:val="24"/>
          <w:szCs w:val="24"/>
        </w:rPr>
        <w:t>…..</w:t>
      </w:r>
      <w:proofErr w:type="gramEnd"/>
      <w:r>
        <w:rPr>
          <w:sz w:val="24"/>
          <w:szCs w:val="24"/>
        </w:rPr>
        <w:t xml:space="preserve"> Mice skeletal muscle is made up Type I, Type </w:t>
      </w:r>
      <w:proofErr w:type="spellStart"/>
      <w:r>
        <w:rPr>
          <w:sz w:val="24"/>
          <w:szCs w:val="24"/>
        </w:rPr>
        <w:t>IIa</w:t>
      </w:r>
      <w:proofErr w:type="spellEnd"/>
      <w:r>
        <w:rPr>
          <w:sz w:val="24"/>
          <w:szCs w:val="24"/>
        </w:rPr>
        <w:t xml:space="preserve">, Type IIb, and Type </w:t>
      </w:r>
      <w:proofErr w:type="spellStart"/>
      <w:r>
        <w:rPr>
          <w:sz w:val="24"/>
          <w:szCs w:val="24"/>
        </w:rPr>
        <w:t>IIx</w:t>
      </w:r>
      <w:proofErr w:type="spellEnd"/>
      <w:r>
        <w:rPr>
          <w:sz w:val="24"/>
          <w:szCs w:val="24"/>
        </w:rPr>
        <w:t xml:space="preserve"> fibers. Oxidative fibers or Type I fibers stained the darkest (Figure 2g).  We found no significant change in the ratio of oxidative to total fibers in the mice quadriceps in lean or obese. (Figure 2h) This result may be different in other types of muscles within the hindlimb because quadriceps have fairly high oxidative capacity due their mitochondrial content (Jacobs et al., 2012).</w:t>
      </w:r>
    </w:p>
    <w:p w14:paraId="1E4C5AD7" w14:textId="77777777" w:rsidR="00BF40A8" w:rsidRDefault="00E161E7" w:rsidP="00A866A1">
      <w:pPr>
        <w:pStyle w:val="Heading2"/>
      </w:pPr>
      <w:r>
        <w:t xml:space="preserve">Dexamethasone Reduced Type II Fiber CSA </w:t>
      </w:r>
    </w:p>
    <w:p w14:paraId="72459FAD" w14:textId="6411125F" w:rsidR="00BF40A8" w:rsidRDefault="00E161E7">
      <w:pPr>
        <w:spacing w:line="480" w:lineRule="auto"/>
        <w:ind w:firstLine="720"/>
        <w:rPr>
          <w:sz w:val="24"/>
          <w:szCs w:val="24"/>
        </w:rPr>
      </w:pPr>
      <w:r>
        <w:rPr>
          <w:sz w:val="24"/>
          <w:szCs w:val="24"/>
        </w:rPr>
        <w:t xml:space="preserve">Though we did not see changes in composition of fiber types, we wanted to investigate changes in fiber-type size. In order to evaluate fiber-type specific atrophy, we labeled fiber types based on their stained color and measured their CSA. Type I fibers stained darkest, Type IIb stained intermediate, and Type </w:t>
      </w:r>
      <w:proofErr w:type="spellStart"/>
      <w:r>
        <w:rPr>
          <w:sz w:val="24"/>
          <w:szCs w:val="24"/>
        </w:rPr>
        <w:t>IIa</w:t>
      </w:r>
      <w:proofErr w:type="spellEnd"/>
      <w:r>
        <w:rPr>
          <w:sz w:val="24"/>
          <w:szCs w:val="24"/>
        </w:rPr>
        <w:t xml:space="preserve"> stained the lightest (Figure 2g). Dexamethasone-treatment reduced Type </w:t>
      </w:r>
      <w:proofErr w:type="spellStart"/>
      <w:r>
        <w:rPr>
          <w:sz w:val="24"/>
          <w:szCs w:val="24"/>
        </w:rPr>
        <w:t>IIa</w:t>
      </w:r>
      <w:proofErr w:type="spellEnd"/>
      <w:r>
        <w:rPr>
          <w:sz w:val="24"/>
          <w:szCs w:val="24"/>
        </w:rPr>
        <w:t xml:space="preserve"> fibers CSA in lean and obese mice by X% and X% respectively. Dexamethasone-treatment also reduced Type IIb fibers CSA in lean and obese by X% and X% respectively. As for Type I Fibers, dexamethasone treatments only reduced fiber CSA in NCD animals. There was no significant effect of dexamethasone on Type I fibers in obese mice (Figure 2i). This outcome is consistent with previous data shown in which plantares muscles from mice treated with dexamethasone for 13 days showed significant atrophy in Type IIb and Type </w:t>
      </w:r>
      <w:proofErr w:type="spellStart"/>
      <w:r>
        <w:rPr>
          <w:sz w:val="24"/>
          <w:szCs w:val="24"/>
        </w:rPr>
        <w:t>IIa</w:t>
      </w:r>
      <w:proofErr w:type="spellEnd"/>
      <w:r>
        <w:rPr>
          <w:sz w:val="24"/>
          <w:szCs w:val="24"/>
        </w:rPr>
        <w:t xml:space="preserve"> and not in Type I fibers </w:t>
      </w:r>
      <w:r w:rsidR="001866A2">
        <w:rPr>
          <w:sz w:val="24"/>
          <w:szCs w:val="24"/>
        </w:rPr>
        <w:fldChar w:fldCharType="begin" w:fldLock="1"/>
      </w:r>
      <w:r w:rsidR="00661656">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(10)","plainTextFormattedCitation":"(10)","previouslyFormattedCitation":"(9)"},"properties":{"noteIndex":0},"schema":"https://github.com/citation-style-language/schema/raw/master/csl-citation.json"}</w:instrText>
      </w:r>
      <w:r w:rsidR="001866A2">
        <w:rPr>
          <w:sz w:val="24"/>
          <w:szCs w:val="24"/>
        </w:rPr>
        <w:fldChar w:fldCharType="separate"/>
      </w:r>
      <w:r w:rsidR="00661656" w:rsidRPr="00661656">
        <w:rPr>
          <w:noProof/>
          <w:sz w:val="24"/>
          <w:szCs w:val="24"/>
        </w:rPr>
        <w:t>(10)</w:t>
      </w:r>
      <w:r w:rsidR="001866A2">
        <w:rPr>
          <w:sz w:val="24"/>
          <w:szCs w:val="24"/>
        </w:rPr>
        <w:fldChar w:fldCharType="end"/>
      </w:r>
      <w:r w:rsidR="001866A2">
        <w:rPr>
          <w:sz w:val="24"/>
          <w:szCs w:val="24"/>
        </w:rPr>
        <w:t>.</w:t>
      </w:r>
    </w:p>
    <w:p w14:paraId="740BAB2D" w14:textId="77777777" w:rsidR="00BF40A8" w:rsidRDefault="00BF40A8">
      <w:pPr>
        <w:spacing w:line="480" w:lineRule="auto"/>
        <w:rPr>
          <w:sz w:val="24"/>
          <w:szCs w:val="24"/>
        </w:rPr>
      </w:pPr>
    </w:p>
    <w:p w14:paraId="7EB2DCF2" w14:textId="77777777" w:rsidR="00BF40A8" w:rsidRDefault="00E161E7" w:rsidP="00A866A1">
      <w:pPr>
        <w:pStyle w:val="Heading2"/>
        <w:rPr>
          <w:i/>
        </w:rPr>
      </w:pPr>
      <w:r>
        <w:t xml:space="preserve">Short-term Dexamethasone-Treatment Induced Muscle Degradation Transcripts as seen </w:t>
      </w:r>
      <w:r>
        <w:rPr>
          <w:i/>
        </w:rPr>
        <w:t>in vitro</w:t>
      </w:r>
    </w:p>
    <w:p w14:paraId="2ED33D01" w14:textId="14B97952" w:rsidR="00BF40A8" w:rsidRDefault="00E161E7">
      <w:pPr>
        <w:spacing w:line="480" w:lineRule="auto"/>
        <w:ind w:firstLine="720"/>
        <w:rPr>
          <w:sz w:val="24"/>
          <w:szCs w:val="24"/>
        </w:rPr>
      </w:pPr>
      <w:r>
        <w:rPr>
          <w:sz w:val="24"/>
          <w:szCs w:val="24"/>
        </w:rPr>
        <w:t xml:space="preserve">It is well established that dexamethasone treatment induces expression of muscle atrophy-related genes </w:t>
      </w:r>
      <w:r w:rsidR="001866A2">
        <w:rPr>
          <w:sz w:val="24"/>
          <w:szCs w:val="24"/>
        </w:rPr>
        <w:fldChar w:fldCharType="begin" w:fldLock="1"/>
      </w:r>
      <w:r w:rsidR="00661656">
        <w:rPr>
          <w:sz w:val="24"/>
          <w:szCs w:val="24"/>
        </w:rPr>
        <w:instrText>ADDIN CSL_CITATION {"citationItems":[{"id":"ITEM-1","itemData":{"DOI":"10.1016/S0092-8674(04)00400-3","ISBN":"5052725647","ISSN":"0092-8674","PMID":"15109499","abstract":"Skeletal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L","non-dropping-particle":"","parse-names":false,"suffix":""}],"container-title":"Cell","id":"ITEM-1","issue":"3","issued":{"date-parts":[["2004","4","30"]]},"page":"399-412","title":"Foxo transcription factors induce the atrophy-related ubiquitin ligase atrogin-1 and cause skeletal muscle atrophy.","type":"article-journal","volume":"117"},"uris":["http://www.mendeley.com/documents/?uuid=ac8d4cb9-774a-40dc-a253-a46fe3feadb1"]},{"id":"ITEM-2","itemData":{"DOI":"10.1152/ajpendo.00646.2007","ISBN":"0193-1849 (Print)","ISSN":"0193-1849","PMID":"18612045","abstract":"The muscle specific ubiquitin E3 ligase MuRF1 has been implicated as a key regulator of muscle atrophy under a variety of conditions, such as during synthetic glucocorticoid treatment. FOXO class transcription factors have been proposed as important regulators of MuRF1 expression, but its regulation by glucocorticoids is not well understood. The MuRF1 promoter contains a near-perfect palindromic glucocorticoid response element (GRE) 200 base pairs upstream of the transcription start site. The GRE is highly conserved in the mouse, rat, and human genes along with a directly adjacent FOXO binding element (FBE). Transient transfection assays in HepG2 cells and C(2)C(12) myotubes demonstrate that the MuRF1 promoter is responsive to both the dexamethasone (DEX)-activated glucocorticoid receptor (GR) and FOXO1, whereas coexpression of GR and FOXO1 leads to a dramatic synergistic increase in reporter gene activity. Mutation of either the GRE or the FBE significantly impairs activation of the MuRF1 promoter. Consistent with these findings, DEX-induced upregulation of MuRF1 is significantly attenuated in mice expressing a homodimerization-deficient GR despite no effect on the degree of muscle loss in these mice vs. their wild-type counterparts. Finally, chromatin immunoprecipitation analysis reveals that both GR and FOXO1 bind to the endogenous MuRF1 promoter in C(2)C(12) myotubes, and IGF-I inhibition of DEX-induced MuRF1 expression correlates with the loss of FOXO1 binding. These findings present new insights into the role of the GR and FOXO family of transcription factors in the transcriptional regulation of the MuRF1 gene, a direct target of the GR in skeletal muscle.","author":[{"dropping-particle":"","family":"Waddell","given":"D. S.","non-dropping-particle":"","parse-names":false,"suffix":""},{"dropping-particle":"","family":"Baehr","given":"L. M.","non-dropping-particle":"","parse-names":false,"suffix":""},{"dropping-particle":"","family":"Brandt","given":"J.","non-dropping-particle":"van den","parse-names":false,"suffix":""},{"dropping-particle":"","family":"Johnsen","given":"S. A.","non-dropping-particle":"","parse-names":false,"suffix":""},{"dropping-particle":"","family":"Reichardt","given":"H. M.","non-dropping-particle":"","parse-names":false,"suffix":""},{"dropping-particle":"","family":"Furlow","given":"J. D.","non-dropping-particle":"","parse-names":false,"suffix":""},{"dropping-particle":"","family":"Bodine","given":"Sue C.","non-dropping-particle":"","parse-names":false,"suffix":""}],"container-title":"AJP: Endocrinology and Metabolism","id":"ITEM-2","issue":"4","issued":{"date-parts":[["2008"]]},"page":"E785-E797","title":"The glucocorticoid receptor and FOXO1 synergistically activate the skeletal muscle atrophy-associated MuRF1 gene","type":"article-journal","volume":"295"},"uris":["http://www.mendeley.com/documents/?uuid=7ba1045c-4042-4752-9d7f-11d1166ebde1"]},{"id":"ITEM-3","itemData":{"DOI":"10.1152/ajpendo.00389.2016","ISSN":"0193-1849","author":[{"dropping-particle":"","family":"Kang","given":"Seol-Hee","non-dropping-particle":"","parse-names":false,"suffix":""},{"dropping-particle":"","family":"Lee","given":"Hae-Ahm","non-dropping-particle":"","parse-names":false,"suffix":""},{"dropping-particle":"","family":"Kim","given":"Mina","non-dropping-particle":"","parse-names":false,"suffix":""},{"dropping-particle":"","family":"Lee","given":"Eunjo","non-dropping-particle":"","parse-names":false,"suffix":""},{"dropping-particle":"","family":"Sohn","given":"Uy Dong","non-dropping-particle":"","parse-names":false,"suffix":""},{"dropping-particle":"","family":"Kim","given":"Inkyeom","non-dropping-particle":"","parse-names":false,"suffix":""}],"container-title":"American Journal of Physiology-Endocrinology and Metabolism","id":"ITEM-3","issue":"6","issued":{"date-parts":[["2017","6"]]},"page":"E495-E507","title":"Forkhead box O3 plays a role in skeletal muscle atrophy through expression of E3 ubiquitin ligases MuRF-1 and atrogin-1 in Cushing’s syndrome","type":"article-journal","volume":"312"},"uris":["http://www.mendeley.com/documents/?uuid=0847b4da-d489-4996-b32d-4a53009a11c3"]}],"mendeley":{"formattedCitation":"(5, 11, 13)","plainTextFormattedCitation":"(5, 11, 13)","previouslyFormattedCitation":"(4, 10, 12)"},"properties":{"noteIndex":0},"schema":"https://github.com/citation-style-language/schema/raw/master/csl-citation.json"}</w:instrText>
      </w:r>
      <w:r w:rsidR="001866A2">
        <w:rPr>
          <w:sz w:val="24"/>
          <w:szCs w:val="24"/>
        </w:rPr>
        <w:fldChar w:fldCharType="separate"/>
      </w:r>
      <w:r w:rsidR="00661656" w:rsidRPr="00661656">
        <w:rPr>
          <w:noProof/>
          <w:sz w:val="24"/>
          <w:szCs w:val="24"/>
        </w:rPr>
        <w:t>(5, 11, 13)</w:t>
      </w:r>
      <w:r w:rsidR="001866A2">
        <w:rPr>
          <w:sz w:val="24"/>
          <w:szCs w:val="24"/>
        </w:rPr>
        <w:fldChar w:fldCharType="end"/>
      </w:r>
      <w:r w:rsidR="001866A2">
        <w:rPr>
          <w:sz w:val="24"/>
          <w:szCs w:val="24"/>
        </w:rPr>
        <w:t xml:space="preserve">.  </w:t>
      </w:r>
      <w:r>
        <w:rPr>
          <w:sz w:val="24"/>
          <w:szCs w:val="24"/>
        </w:rPr>
        <w:t xml:space="preserve"> We chose to treat C2C12 myotubes with dexamethasone overtime in order to assess the expression of Foxo1, Foxo3, and well-established </w:t>
      </w:r>
      <w:proofErr w:type="spellStart"/>
      <w:r>
        <w:rPr>
          <w:sz w:val="24"/>
          <w:szCs w:val="24"/>
        </w:rPr>
        <w:t>atrogenes</w:t>
      </w:r>
      <w:proofErr w:type="spellEnd"/>
      <w:r>
        <w:rPr>
          <w:sz w:val="24"/>
          <w:szCs w:val="24"/>
        </w:rPr>
        <w:t xml:space="preserve">, Murf1 and Atrogin-1 (encoded by </w:t>
      </w:r>
      <w:r>
        <w:rPr>
          <w:i/>
          <w:sz w:val="24"/>
          <w:szCs w:val="24"/>
        </w:rPr>
        <w:t xml:space="preserve">Trim63 </w:t>
      </w:r>
      <w:r>
        <w:rPr>
          <w:sz w:val="24"/>
          <w:szCs w:val="24"/>
        </w:rPr>
        <w:t xml:space="preserve">and </w:t>
      </w:r>
      <w:r>
        <w:rPr>
          <w:i/>
          <w:sz w:val="24"/>
          <w:szCs w:val="24"/>
        </w:rPr>
        <w:t xml:space="preserve">Fbxo32 </w:t>
      </w:r>
      <w:r>
        <w:rPr>
          <w:sz w:val="24"/>
          <w:szCs w:val="24"/>
        </w:rPr>
        <w:t xml:space="preserve">respectively) </w:t>
      </w:r>
      <w:r>
        <w:rPr>
          <w:i/>
          <w:sz w:val="24"/>
          <w:szCs w:val="24"/>
        </w:rPr>
        <w:t xml:space="preserve">in vitro. </w:t>
      </w:r>
      <w:r>
        <w:rPr>
          <w:sz w:val="24"/>
          <w:szCs w:val="24"/>
        </w:rPr>
        <w:t xml:space="preserve">Relative expression of all genes </w:t>
      </w:r>
      <w:proofErr w:type="gramStart"/>
      <w:r>
        <w:rPr>
          <w:sz w:val="24"/>
          <w:szCs w:val="24"/>
        </w:rPr>
        <w:t>were</w:t>
      </w:r>
      <w:proofErr w:type="gramEnd"/>
      <w:r>
        <w:rPr>
          <w:sz w:val="24"/>
          <w:szCs w:val="24"/>
        </w:rPr>
        <w:t xml:space="preserve"> elevated after 2 hours of treatment with dexamethasone (Figure 3a). Only Murf1 and Atrogin-1 reached peak expression at the end of the time-course at 24 hours of dexamethasone.</w:t>
      </w:r>
    </w:p>
    <w:p w14:paraId="78D82A66" w14:textId="77777777" w:rsidR="00BF40A8" w:rsidRDefault="00E161E7">
      <w:pPr>
        <w:spacing w:line="480" w:lineRule="auto"/>
        <w:ind w:firstLine="720"/>
        <w:rPr>
          <w:sz w:val="24"/>
          <w:szCs w:val="24"/>
        </w:rPr>
      </w:pPr>
      <w:r>
        <w:rPr>
          <w:sz w:val="24"/>
          <w:szCs w:val="24"/>
        </w:rPr>
        <w:t xml:space="preserve">To evaluate the molecular effects of dexamethasone </w:t>
      </w:r>
      <w:r>
        <w:rPr>
          <w:i/>
          <w:sz w:val="24"/>
          <w:szCs w:val="24"/>
        </w:rPr>
        <w:t>in vivo</w:t>
      </w:r>
      <w:r>
        <w:rPr>
          <w:sz w:val="24"/>
          <w:szCs w:val="24"/>
        </w:rPr>
        <w:t xml:space="preserve">, we treated lean and obese mice with dexamethasone and evaluated </w:t>
      </w:r>
      <w:proofErr w:type="spellStart"/>
      <w:r>
        <w:rPr>
          <w:sz w:val="24"/>
          <w:szCs w:val="24"/>
        </w:rPr>
        <w:t>atrogene</w:t>
      </w:r>
      <w:proofErr w:type="spellEnd"/>
      <w:r>
        <w:rPr>
          <w:sz w:val="24"/>
          <w:szCs w:val="24"/>
        </w:rPr>
        <w:t xml:space="preserve"> expression. After one week of dexamethasone treatment, we observed a greater induction of both </w:t>
      </w:r>
      <w:r>
        <w:rPr>
          <w:i/>
          <w:sz w:val="24"/>
          <w:szCs w:val="24"/>
        </w:rPr>
        <w:t xml:space="preserve">Foxo3 </w:t>
      </w:r>
      <w:r>
        <w:rPr>
          <w:sz w:val="24"/>
          <w:szCs w:val="24"/>
        </w:rPr>
        <w:t xml:space="preserve">and the </w:t>
      </w:r>
      <w:proofErr w:type="spellStart"/>
      <w:r>
        <w:rPr>
          <w:sz w:val="24"/>
          <w:szCs w:val="24"/>
        </w:rPr>
        <w:t>atrogenes</w:t>
      </w:r>
      <w:proofErr w:type="spellEnd"/>
      <w:r>
        <w:rPr>
          <w:sz w:val="24"/>
          <w:szCs w:val="24"/>
        </w:rPr>
        <w:t xml:space="preserve">, </w:t>
      </w:r>
      <w:r>
        <w:rPr>
          <w:i/>
          <w:sz w:val="24"/>
          <w:szCs w:val="24"/>
        </w:rPr>
        <w:t xml:space="preserve">Trim63 </w:t>
      </w:r>
      <w:r>
        <w:rPr>
          <w:sz w:val="24"/>
          <w:szCs w:val="24"/>
        </w:rPr>
        <w:t xml:space="preserve">and </w:t>
      </w:r>
      <w:r>
        <w:rPr>
          <w:i/>
          <w:sz w:val="24"/>
          <w:szCs w:val="24"/>
        </w:rPr>
        <w:t>Fbxo32</w:t>
      </w:r>
      <w:r>
        <w:rPr>
          <w:sz w:val="24"/>
          <w:szCs w:val="24"/>
        </w:rPr>
        <w:t xml:space="preserve">, in obese mice as compared to their lean counterparts (Figure 3b). The expression of </w:t>
      </w:r>
      <w:r>
        <w:rPr>
          <w:i/>
          <w:sz w:val="24"/>
          <w:szCs w:val="24"/>
        </w:rPr>
        <w:t xml:space="preserve">Trim63, Fbxo32, </w:t>
      </w:r>
      <w:r>
        <w:rPr>
          <w:sz w:val="24"/>
          <w:szCs w:val="24"/>
        </w:rPr>
        <w:t>and</w:t>
      </w:r>
      <w:r>
        <w:rPr>
          <w:i/>
          <w:sz w:val="24"/>
          <w:szCs w:val="24"/>
        </w:rPr>
        <w:t xml:space="preserve"> Foxo3</w:t>
      </w:r>
      <w:r>
        <w:rPr>
          <w:sz w:val="24"/>
          <w:szCs w:val="24"/>
        </w:rPr>
        <w:t xml:space="preserve"> was elevated by approximately X%, X% and X% respectively in obese mice than their lean counterparts</w:t>
      </w:r>
      <w:r>
        <w:rPr>
          <w:i/>
          <w:sz w:val="24"/>
          <w:szCs w:val="24"/>
        </w:rPr>
        <w:t>.</w:t>
      </w:r>
      <w:r>
        <w:rPr>
          <w:sz w:val="24"/>
          <w:szCs w:val="24"/>
        </w:rPr>
        <w:t xml:space="preserve"> </w:t>
      </w:r>
      <w:proofErr w:type="gramStart"/>
      <w:r>
        <w:rPr>
          <w:sz w:val="24"/>
          <w:szCs w:val="24"/>
        </w:rPr>
        <w:t>However</w:t>
      </w:r>
      <w:proofErr w:type="gramEnd"/>
      <w:r>
        <w:rPr>
          <w:sz w:val="24"/>
          <w:szCs w:val="24"/>
        </w:rPr>
        <w:t xml:space="preserve"> we need not see an increase in Foxo1 or Ncr31, glucocorticoid receptor.  </w:t>
      </w:r>
    </w:p>
    <w:p w14:paraId="17DF7F7F" w14:textId="77777777" w:rsidR="00BF40A8" w:rsidRDefault="00BF40A8">
      <w:pPr>
        <w:spacing w:line="480" w:lineRule="auto"/>
        <w:ind w:firstLine="720"/>
        <w:rPr>
          <w:sz w:val="24"/>
          <w:szCs w:val="24"/>
        </w:rPr>
      </w:pPr>
    </w:p>
    <w:p w14:paraId="742AE919" w14:textId="77777777" w:rsidR="00BF40A8" w:rsidRDefault="00E161E7" w:rsidP="00A866A1">
      <w:pPr>
        <w:pStyle w:val="Heading3"/>
      </w:pPr>
      <w:r>
        <w:t>Obese Dexamethasone-Treated Mice are Profoundly Insulin Resistant</w:t>
      </w:r>
    </w:p>
    <w:p w14:paraId="2D3D6C9A" w14:textId="77777777" w:rsidR="00BF40A8" w:rsidRDefault="00E161E7">
      <w:pPr>
        <w:spacing w:line="480" w:lineRule="auto"/>
        <w:ind w:firstLine="720"/>
        <w:rPr>
          <w:sz w:val="24"/>
          <w:szCs w:val="24"/>
        </w:rPr>
      </w:pPr>
      <w:r>
        <w:rPr>
          <w:sz w:val="24"/>
          <w:szCs w:val="24"/>
        </w:rPr>
        <w:t xml:space="preserve">Since we have highlighted that obesity can enhance skeletal muscle atrophy generated by glucocorticoids, we wanted to take a look at the role of insulin and insulin sensitivity in this muscle atrophy model. Insulin is central to glucose-uptake in skeletal muscle, where the majority of all glucose uptake occurs within the body. Both </w:t>
      </w:r>
      <w:r>
        <w:rPr>
          <w:sz w:val="24"/>
          <w:szCs w:val="24"/>
        </w:rPr>
        <w:lastRenderedPageBreak/>
        <w:t xml:space="preserve">dexamethasone and obesity are known to cause insulin resistance (references) In order to measure insulin sensitivity during dexamethasone-treatment, we treated lean and obese mice with dexamethasone and measured their fasting blood </w:t>
      </w:r>
      <w:proofErr w:type="gramStart"/>
      <w:r>
        <w:rPr>
          <w:sz w:val="24"/>
          <w:szCs w:val="24"/>
        </w:rPr>
        <w:t>glucose(</w:t>
      </w:r>
      <w:proofErr w:type="gramEnd"/>
      <w:r>
        <w:rPr>
          <w:sz w:val="24"/>
          <w:szCs w:val="24"/>
        </w:rPr>
        <w:t xml:space="preserve">FBG). In lean animals, there was no significant change in FBG between treatment groups however there was a X% increase in obese animals given dexamethasone (Figure 4a). There was a synergistic effect of obesity and dexamethasone on fasted blood glucose, P=.033. </w:t>
      </w:r>
    </w:p>
    <w:p w14:paraId="287C27FD" w14:textId="77777777" w:rsidR="00BF40A8" w:rsidRDefault="00E161E7">
      <w:pPr>
        <w:spacing w:line="480" w:lineRule="auto"/>
        <w:ind w:firstLine="720"/>
        <w:rPr>
          <w:sz w:val="24"/>
          <w:szCs w:val="24"/>
        </w:rPr>
      </w:pPr>
      <w:r>
        <w:rPr>
          <w:sz w:val="24"/>
          <w:szCs w:val="24"/>
        </w:rPr>
        <w:t>In order to evaluate whether the dexamethasone-treated animals were insulin resistant, we treated the same lean and obese mice with insulin and monitored with blood glucose overtime. Insulin doses were given dependent on their lean mass composition to account for their difference in size between chow-fed and high-fat diet fed mice. In both NCD and HFD animals, dexamethasone induced insulin resistance (Figure 4b). This is consistent with prior research in which insulin-stimulated glucose-uptake is significantly reduced in lean and obese dexamethasone-treated muscles when compared to controls.</w:t>
      </w:r>
    </w:p>
    <w:p w14:paraId="3E16D8CC" w14:textId="77777777" w:rsidR="00BF40A8" w:rsidRDefault="00E161E7">
      <w:pPr>
        <w:spacing w:line="480" w:lineRule="auto"/>
        <w:ind w:firstLine="720"/>
        <w:rPr>
          <w:sz w:val="24"/>
          <w:szCs w:val="24"/>
        </w:rPr>
      </w:pPr>
      <w:r>
        <w:rPr>
          <w:sz w:val="24"/>
          <w:szCs w:val="24"/>
        </w:rPr>
        <w:tab/>
      </w:r>
      <w:r>
        <w:rPr>
          <w:sz w:val="24"/>
          <w:szCs w:val="24"/>
        </w:rPr>
        <w:tab/>
      </w:r>
      <w:r>
        <w:rPr>
          <w:sz w:val="24"/>
          <w:szCs w:val="24"/>
        </w:rPr>
        <w:tab/>
      </w:r>
      <w:r>
        <w:rPr>
          <w:sz w:val="24"/>
          <w:szCs w:val="24"/>
        </w:rPr>
        <w:tab/>
      </w:r>
    </w:p>
    <w:p w14:paraId="0D87D351" w14:textId="77777777" w:rsidR="00BF40A8" w:rsidRDefault="00A866A1" w:rsidP="00A866A1">
      <w:pPr>
        <w:pStyle w:val="Heading1"/>
        <w:rPr>
          <w:b/>
          <w:u w:val="single"/>
        </w:rPr>
      </w:pPr>
      <w:commentRangeStart w:id="129"/>
      <w:r>
        <w:t>Discussion</w:t>
      </w:r>
      <w:commentRangeEnd w:id="129"/>
      <w:r w:rsidR="00496D03">
        <w:rPr>
          <w:rStyle w:val="CommentReference"/>
        </w:rPr>
        <w:commentReference w:id="129"/>
      </w:r>
    </w:p>
    <w:p w14:paraId="2EC28FA9" w14:textId="7FEB6537" w:rsidR="00BF40A8" w:rsidRDefault="00880778">
      <w:pPr>
        <w:spacing w:line="480" w:lineRule="auto"/>
        <w:ind w:firstLine="720"/>
        <w:rPr>
          <w:sz w:val="24"/>
          <w:szCs w:val="24"/>
        </w:rPr>
      </w:pPr>
      <w:r>
        <w:rPr>
          <w:sz w:val="24"/>
          <w:szCs w:val="24"/>
        </w:rPr>
        <w:t>Here we show that d</w:t>
      </w:r>
      <w:r w:rsidR="00E161E7">
        <w:rPr>
          <w:sz w:val="24"/>
          <w:szCs w:val="24"/>
        </w:rPr>
        <w:t>examethasone-treatment</w:t>
      </w:r>
      <w:r>
        <w:rPr>
          <w:sz w:val="24"/>
          <w:szCs w:val="24"/>
        </w:rPr>
        <w:t xml:space="preserve"> in concert with pre-existing obesity</w:t>
      </w:r>
      <w:r w:rsidR="00E161E7">
        <w:rPr>
          <w:sz w:val="24"/>
          <w:szCs w:val="24"/>
        </w:rPr>
        <w:t xml:space="preserve"> </w:t>
      </w:r>
      <w:r>
        <w:rPr>
          <w:sz w:val="24"/>
          <w:szCs w:val="24"/>
        </w:rPr>
        <w:t xml:space="preserve">caused elevated reductions in </w:t>
      </w:r>
      <w:r w:rsidR="00E161E7">
        <w:rPr>
          <w:sz w:val="24"/>
          <w:szCs w:val="24"/>
        </w:rPr>
        <w:t>muscle strength and size</w:t>
      </w:r>
      <w:r w:rsidR="00E54028">
        <w:rPr>
          <w:sz w:val="24"/>
          <w:szCs w:val="24"/>
        </w:rPr>
        <w:t xml:space="preserve"> and </w:t>
      </w:r>
      <w:del w:id="130" w:author="Dave Bridges" w:date="2019-04-03T14:23:00Z">
        <w:r w:rsidR="00E54028" w:rsidDel="00E106D6">
          <w:rPr>
            <w:sz w:val="24"/>
            <w:szCs w:val="24"/>
          </w:rPr>
          <w:delText xml:space="preserve">significant </w:delText>
        </w:r>
      </w:del>
      <w:r w:rsidR="00E54028">
        <w:rPr>
          <w:sz w:val="24"/>
          <w:szCs w:val="24"/>
        </w:rPr>
        <w:t>insulin</w:t>
      </w:r>
      <w:ins w:id="131" w:author="Dave Bridges" w:date="2019-04-03T14:23:00Z">
        <w:r w:rsidR="00E106D6">
          <w:rPr>
            <w:sz w:val="24"/>
            <w:szCs w:val="24"/>
          </w:rPr>
          <w:t xml:space="preserve"> resistance</w:t>
        </w:r>
      </w:ins>
      <w:r w:rsidR="00E161E7">
        <w:rPr>
          <w:sz w:val="24"/>
          <w:szCs w:val="24"/>
        </w:rPr>
        <w:t xml:space="preserve">. </w:t>
      </w:r>
      <w:del w:id="132" w:author="Dave Bridges" w:date="2019-04-03T14:23:00Z">
        <w:r w:rsidR="00E161E7" w:rsidDel="00E106D6">
          <w:rPr>
            <w:sz w:val="24"/>
            <w:szCs w:val="24"/>
          </w:rPr>
          <w:delText>This is supported by that fact that m</w:delText>
        </w:r>
      </w:del>
      <w:ins w:id="133" w:author="Dave Bridges" w:date="2019-04-03T14:23:00Z">
        <w:r w:rsidR="00E106D6">
          <w:rPr>
            <w:sz w:val="24"/>
            <w:szCs w:val="24"/>
          </w:rPr>
          <w:t>M</w:t>
        </w:r>
      </w:ins>
      <w:r w:rsidR="00E161E7">
        <w:rPr>
          <w:sz w:val="24"/>
          <w:szCs w:val="24"/>
        </w:rPr>
        <w:t>uscle weakness is a common side effect of exogenous glucocorticoid consumption as well as continually elevated levels of endogenous</w:t>
      </w:r>
      <w:ins w:id="134" w:author="Dave Bridges" w:date="2019-04-03T14:24:00Z">
        <w:r w:rsidR="00E106D6">
          <w:rPr>
            <w:sz w:val="24"/>
            <w:szCs w:val="24"/>
          </w:rPr>
          <w:t xml:space="preserve"> </w:t>
        </w:r>
        <w:commentRangeStart w:id="135"/>
        <w:r w:rsidR="00E106D6">
          <w:rPr>
            <w:sz w:val="24"/>
            <w:szCs w:val="24"/>
          </w:rPr>
          <w:t>glucocorticoids</w:t>
        </w:r>
        <w:commentRangeEnd w:id="135"/>
        <w:r w:rsidR="00E106D6">
          <w:rPr>
            <w:rStyle w:val="CommentReference"/>
          </w:rPr>
          <w:commentReference w:id="135"/>
        </w:r>
        <w:r w:rsidR="00E106D6">
          <w:rPr>
            <w:sz w:val="24"/>
            <w:szCs w:val="24"/>
          </w:rPr>
          <w:t xml:space="preserve"> </w:t>
        </w:r>
      </w:ins>
      <w:del w:id="136" w:author="Dave Bridges" w:date="2019-04-03T14:24:00Z">
        <w:r w:rsidR="00E161E7" w:rsidDel="00E106D6">
          <w:rPr>
            <w:sz w:val="24"/>
            <w:szCs w:val="24"/>
          </w:rPr>
          <w:delText xml:space="preserve"> hormones</w:delText>
        </w:r>
      </w:del>
      <w:ins w:id="137" w:author="Dave Bridges" w:date="2019-03-30T11:30:00Z">
        <w:r>
          <w:rPr>
            <w:sz w:val="24"/>
            <w:szCs w:val="24"/>
          </w:rPr>
          <w:t>.</w:t>
        </w:r>
      </w:ins>
      <w:r w:rsidR="00E161E7">
        <w:rPr>
          <w:sz w:val="24"/>
          <w:szCs w:val="24"/>
        </w:rPr>
        <w:t xml:space="preserve"> </w:t>
      </w:r>
      <w:del w:id="138" w:author="Dave Bridges" w:date="2019-03-30T11:31:00Z">
        <w:r w:rsidR="00E161E7" w:rsidDel="00EC2233">
          <w:rPr>
            <w:sz w:val="24"/>
            <w:szCs w:val="24"/>
          </w:rPr>
          <w:delText xml:space="preserve">By evaluating the effects of glucocorticoids on muscles within obese animals, this may give us insights into reviewing muscle atrophy in humans afflicted with obesity. </w:delText>
        </w:r>
      </w:del>
      <w:r w:rsidR="00E161E7">
        <w:rPr>
          <w:sz w:val="24"/>
          <w:szCs w:val="24"/>
        </w:rPr>
        <w:t xml:space="preserve">This research could be particularly important because those </w:t>
      </w:r>
      <w:del w:id="139" w:author="Dave Bridges" w:date="2019-03-30T11:31:00Z">
        <w:r w:rsidR="00E161E7" w:rsidDel="00EC2233">
          <w:rPr>
            <w:sz w:val="24"/>
            <w:szCs w:val="24"/>
          </w:rPr>
          <w:delText xml:space="preserve">suffering </w:delText>
        </w:r>
      </w:del>
      <w:r w:rsidR="00E161E7">
        <w:rPr>
          <w:sz w:val="24"/>
          <w:szCs w:val="24"/>
        </w:rPr>
        <w:t xml:space="preserve">with obesity are </w:t>
      </w:r>
      <w:del w:id="140" w:author="Dave Bridges" w:date="2019-03-30T11:31:00Z">
        <w:r w:rsidR="00E161E7" w:rsidDel="00EC2233">
          <w:rPr>
            <w:sz w:val="24"/>
            <w:szCs w:val="24"/>
          </w:rPr>
          <w:delText xml:space="preserve">shown </w:delText>
        </w:r>
      </w:del>
      <w:r w:rsidR="00EC2233">
        <w:rPr>
          <w:sz w:val="24"/>
          <w:szCs w:val="24"/>
        </w:rPr>
        <w:t xml:space="preserve">more likely </w:t>
      </w:r>
      <w:r w:rsidR="00E161E7">
        <w:rPr>
          <w:sz w:val="24"/>
          <w:szCs w:val="24"/>
        </w:rPr>
        <w:t xml:space="preserve">to have reduced </w:t>
      </w:r>
      <w:commentRangeStart w:id="141"/>
      <w:r w:rsidR="00E161E7">
        <w:rPr>
          <w:sz w:val="24"/>
          <w:szCs w:val="24"/>
        </w:rPr>
        <w:t>muscle function</w:t>
      </w:r>
      <w:r w:rsidR="00E11584">
        <w:rPr>
          <w:sz w:val="24"/>
          <w:szCs w:val="24"/>
        </w:rPr>
        <w:t xml:space="preserve"> </w:t>
      </w:r>
      <w:r w:rsidR="00E161E7">
        <w:rPr>
          <w:sz w:val="24"/>
          <w:szCs w:val="24"/>
        </w:rPr>
        <w:t xml:space="preserve"> </w:t>
      </w:r>
      <w:commentRangeEnd w:id="141"/>
      <w:r w:rsidR="00EC2233">
        <w:rPr>
          <w:rStyle w:val="CommentReference"/>
        </w:rPr>
        <w:commentReference w:id="141"/>
      </w:r>
      <w:commentRangeStart w:id="142"/>
      <w:r w:rsidR="00E161E7">
        <w:rPr>
          <w:sz w:val="24"/>
          <w:szCs w:val="24"/>
        </w:rPr>
        <w:t>(</w:t>
      </w:r>
      <w:proofErr w:type="spellStart"/>
      <w:r w:rsidR="00E161E7">
        <w:rPr>
          <w:sz w:val="24"/>
          <w:szCs w:val="24"/>
        </w:rPr>
        <w:t>Maffiuletti</w:t>
      </w:r>
      <w:proofErr w:type="spellEnd"/>
      <w:r w:rsidR="00E161E7">
        <w:rPr>
          <w:sz w:val="24"/>
          <w:szCs w:val="24"/>
        </w:rPr>
        <w:t xml:space="preserve"> et al. 2007; Blimkie, Sale, and Bar-Or 1990; </w:t>
      </w:r>
      <w:proofErr w:type="spellStart"/>
      <w:r w:rsidR="00E161E7">
        <w:rPr>
          <w:sz w:val="24"/>
          <w:szCs w:val="24"/>
        </w:rPr>
        <w:t>Hulens</w:t>
      </w:r>
      <w:proofErr w:type="spellEnd"/>
      <w:r w:rsidR="00E161E7">
        <w:rPr>
          <w:sz w:val="24"/>
          <w:szCs w:val="24"/>
        </w:rPr>
        <w:t xml:space="preserve"> et al. </w:t>
      </w:r>
      <w:r w:rsidR="00E161E7">
        <w:rPr>
          <w:sz w:val="24"/>
          <w:szCs w:val="24"/>
        </w:rPr>
        <w:lastRenderedPageBreak/>
        <w:t xml:space="preserve">2001; </w:t>
      </w:r>
      <w:proofErr w:type="spellStart"/>
      <w:r w:rsidR="00E161E7">
        <w:rPr>
          <w:sz w:val="24"/>
          <w:szCs w:val="24"/>
        </w:rPr>
        <w:t>Zoico</w:t>
      </w:r>
      <w:proofErr w:type="spellEnd"/>
      <w:r w:rsidR="00E161E7">
        <w:rPr>
          <w:sz w:val="24"/>
          <w:szCs w:val="24"/>
        </w:rPr>
        <w:t xml:space="preserve"> et al. 2004)</w:t>
      </w:r>
      <w:ins w:id="143" w:author="Dave Bridges" w:date="2019-03-30T11:47:00Z">
        <w:r w:rsidR="00AF1EB2">
          <w:rPr>
            <w:sz w:val="24"/>
            <w:szCs w:val="24"/>
          </w:rPr>
          <w:t>.  Importantly people with obesity are also more likely to</w:t>
        </w:r>
      </w:ins>
      <w:ins w:id="144" w:author="Dave Bridges" w:date="2019-03-30T11:32:00Z">
        <w:r w:rsidR="00EC2233">
          <w:rPr>
            <w:sz w:val="24"/>
            <w:szCs w:val="24"/>
          </w:rPr>
          <w:t xml:space="preserve"> </w:t>
        </w:r>
      </w:ins>
      <w:ins w:id="145" w:author="Dave Bridges" w:date="2019-03-30T11:47:00Z">
        <w:r w:rsidR="00AF1EB2">
          <w:rPr>
            <w:sz w:val="24"/>
            <w:szCs w:val="24"/>
          </w:rPr>
          <w:t>have</w:t>
        </w:r>
      </w:ins>
      <w:ins w:id="146" w:author="Dave Bridges" w:date="2019-03-30T11:32:00Z">
        <w:r w:rsidR="00EC2233">
          <w:rPr>
            <w:sz w:val="24"/>
            <w:szCs w:val="24"/>
          </w:rPr>
          <w:t xml:space="preserve"> </w:t>
        </w:r>
        <w:r w:rsidR="00AE6E44">
          <w:rPr>
            <w:sz w:val="24"/>
            <w:szCs w:val="24"/>
          </w:rPr>
          <w:t xml:space="preserve">elevations in </w:t>
        </w:r>
        <w:r w:rsidR="00EC2233">
          <w:rPr>
            <w:sz w:val="24"/>
            <w:szCs w:val="24"/>
          </w:rPr>
          <w:t>endogenous</w:t>
        </w:r>
        <w:r w:rsidR="00AE6E44">
          <w:rPr>
            <w:sz w:val="24"/>
            <w:szCs w:val="24"/>
          </w:rPr>
          <w:t xml:space="preserve"> glucocorticoid levels </w:t>
        </w:r>
      </w:ins>
      <w:ins w:id="147" w:author="Dave Bridges" w:date="2019-03-30T11:33:00Z">
        <w:r w:rsidR="00AE6E44">
          <w:rPr>
            <w:sz w:val="24"/>
            <w:szCs w:val="24"/>
          </w:rPr>
          <w:fldChar w:fldCharType="begin" w:fldLock="1"/>
        </w:r>
      </w:ins>
      <w:r w:rsidR="00661656">
        <w:rPr>
          <w:sz w:val="24"/>
          <w:szCs w:val="24"/>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author":[{"dropping-particle":"","family":"Rosmond","given":"Roland","non-dropping-particle":"","parse-names":false,"suffix":""},{"dropping-particle":"","family":"Chagnon","given":"Yvon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N","non-dropping-particle":"","parse-names":false,"suffix":""},{"dropping-particle":"","family":"Lindell","given":"Kajsa","non-dropping-particle":"","parse-names":false,"suffix":""}],"id":"ITEM-2","issued":{"date-parts":[["2000"]]},"title":"A Glucocorticoid Receptor Gene Marker Is Associated with Abdominal Obesity , Leptin , and Dysregulation of the Hypothalamic- Pituitary-Adrenal Axis","type":"article-journal"},"uris":["http://www.mendeley.com/documents/?uuid=67531df4-de24-4ad7-bb10-1443def35a76"]}],"mendeley":{"formattedCitation":"(9, 14)","plainTextFormattedCitation":"(9, 14)","previouslyFormattedCitation":"(8, 13)"},"properties":{"noteIndex":0},"schema":"https://github.com/citation-style-language/schema/raw/master/csl-citation.json"}</w:instrText>
      </w:r>
      <w:r w:rsidR="00AE6E44">
        <w:rPr>
          <w:sz w:val="24"/>
          <w:szCs w:val="24"/>
        </w:rPr>
        <w:fldChar w:fldCharType="separate"/>
      </w:r>
      <w:r w:rsidR="00661656" w:rsidRPr="00661656">
        <w:rPr>
          <w:noProof/>
          <w:sz w:val="24"/>
          <w:szCs w:val="24"/>
        </w:rPr>
        <w:t>(9, 14)</w:t>
      </w:r>
      <w:ins w:id="148" w:author="Dave Bridges" w:date="2019-03-30T11:33:00Z">
        <w:r w:rsidR="00AE6E44">
          <w:rPr>
            <w:sz w:val="24"/>
            <w:szCs w:val="24"/>
          </w:rPr>
          <w:fldChar w:fldCharType="end"/>
        </w:r>
      </w:ins>
      <w:r w:rsidR="00E161E7">
        <w:rPr>
          <w:sz w:val="24"/>
          <w:szCs w:val="24"/>
        </w:rPr>
        <w:t xml:space="preserve">. </w:t>
      </w:r>
      <w:commentRangeEnd w:id="142"/>
      <w:r w:rsidR="00E11584">
        <w:rPr>
          <w:rStyle w:val="CommentReference"/>
        </w:rPr>
        <w:commentReference w:id="142"/>
      </w:r>
    </w:p>
    <w:p w14:paraId="790E19F0" w14:textId="1CF9A925" w:rsidR="00BF40A8" w:rsidRDefault="00AF1EB2">
      <w:pPr>
        <w:spacing w:line="480" w:lineRule="auto"/>
        <w:ind w:firstLine="720"/>
        <w:rPr>
          <w:sz w:val="24"/>
          <w:szCs w:val="24"/>
        </w:rPr>
      </w:pPr>
      <w:r>
        <w:rPr>
          <w:sz w:val="24"/>
          <w:szCs w:val="24"/>
        </w:rPr>
        <w:t xml:space="preserve">We show, consistent with previous reports that glucocorticoid-dependent reductions are more dramatic </w:t>
      </w:r>
      <w:r w:rsidR="00E161E7">
        <w:rPr>
          <w:sz w:val="24"/>
          <w:szCs w:val="24"/>
        </w:rPr>
        <w:t xml:space="preserve">in type II muscle </w:t>
      </w:r>
      <w:commentRangeStart w:id="149"/>
      <w:r w:rsidR="00E161E7">
        <w:rPr>
          <w:sz w:val="24"/>
          <w:szCs w:val="24"/>
        </w:rPr>
        <w:t>fibers</w:t>
      </w:r>
      <w:commentRangeEnd w:id="149"/>
      <w:r w:rsidR="00691209">
        <w:rPr>
          <w:rStyle w:val="CommentReference"/>
        </w:rPr>
        <w:commentReference w:id="149"/>
      </w:r>
      <w:r w:rsidR="00691209">
        <w:rPr>
          <w:sz w:val="24"/>
          <w:szCs w:val="24"/>
        </w:rPr>
        <w:t xml:space="preserve"> </w:t>
      </w:r>
      <w:r w:rsidR="00A6530B">
        <w:rPr>
          <w:sz w:val="24"/>
          <w:szCs w:val="24"/>
        </w:rPr>
        <w:t>(</w:t>
      </w:r>
      <w:proofErr w:type="spellStart"/>
      <w:r w:rsidR="00231DC5">
        <w:rPr>
          <w:sz w:val="24"/>
          <w:szCs w:val="24"/>
        </w:rPr>
        <w:t>Falduto</w:t>
      </w:r>
      <w:proofErr w:type="spellEnd"/>
      <w:r w:rsidR="00231DC5">
        <w:rPr>
          <w:sz w:val="24"/>
          <w:szCs w:val="24"/>
        </w:rPr>
        <w:t xml:space="preserve"> et al., Rouleau et al., 1987)</w:t>
      </w:r>
      <w:r w:rsidR="00691209">
        <w:rPr>
          <w:sz w:val="24"/>
          <w:szCs w:val="24"/>
        </w:rPr>
        <w:t>.  In addition to steroid-induced atrophy, t</w:t>
      </w:r>
      <w:r w:rsidR="00E161E7">
        <w:rPr>
          <w:sz w:val="24"/>
          <w:szCs w:val="24"/>
        </w:rPr>
        <w:t xml:space="preserve">here are a variety of conditions and lifestyle factors such a bed-rest that also lead to other significant myofiber changes. For instance, disuse atrophy as a result of denervation or immobilization of a limb, </w:t>
      </w:r>
      <w:r w:rsidR="00691209">
        <w:rPr>
          <w:sz w:val="24"/>
          <w:szCs w:val="24"/>
        </w:rPr>
        <w:t>reduces type</w:t>
      </w:r>
      <w:r w:rsidR="00E161E7">
        <w:rPr>
          <w:sz w:val="24"/>
          <w:szCs w:val="24"/>
        </w:rPr>
        <w:t xml:space="preserve"> I fiber size and muscle mass </w:t>
      </w:r>
      <w:commentRangeStart w:id="150"/>
      <w:r w:rsidR="00E161E7">
        <w:rPr>
          <w:sz w:val="24"/>
          <w:szCs w:val="24"/>
        </w:rPr>
        <w:t xml:space="preserve">(Nicks et. al., 1989, Rouleau et al., 1987, Trappe et al., 2004). </w:t>
      </w:r>
      <w:commentRangeEnd w:id="150"/>
      <w:r w:rsidR="00E11584">
        <w:rPr>
          <w:rStyle w:val="CommentReference"/>
        </w:rPr>
        <w:commentReference w:id="150"/>
      </w:r>
      <w:r w:rsidR="00691209">
        <w:rPr>
          <w:sz w:val="24"/>
          <w:szCs w:val="24"/>
        </w:rPr>
        <w:t>While this targets a different fiber type, t</w:t>
      </w:r>
      <w:r w:rsidR="00E161E7">
        <w:rPr>
          <w:sz w:val="24"/>
          <w:szCs w:val="24"/>
        </w:rPr>
        <w:t xml:space="preserve">hese changes are consistent with our results in that we saw reductions in </w:t>
      </w:r>
      <w:r w:rsidR="00E161E7">
        <w:rPr>
          <w:sz w:val="24"/>
          <w:szCs w:val="24"/>
          <w:highlight w:val="white"/>
        </w:rPr>
        <w:t xml:space="preserve">whole muscle mass, CSA and muscle fiber CSA, but no </w:t>
      </w:r>
      <w:r w:rsidR="00691209">
        <w:rPr>
          <w:sz w:val="24"/>
          <w:szCs w:val="24"/>
          <w:highlight w:val="white"/>
        </w:rPr>
        <w:t xml:space="preserve">change </w:t>
      </w:r>
      <w:r w:rsidR="00E161E7">
        <w:rPr>
          <w:sz w:val="24"/>
          <w:szCs w:val="24"/>
          <w:highlight w:val="white"/>
        </w:rPr>
        <w:t xml:space="preserve">in </w:t>
      </w:r>
      <w:r w:rsidR="00691209">
        <w:rPr>
          <w:sz w:val="24"/>
          <w:szCs w:val="24"/>
          <w:highlight w:val="white"/>
        </w:rPr>
        <w:t xml:space="preserve">the proportion </w:t>
      </w:r>
      <w:r w:rsidR="00E161E7">
        <w:rPr>
          <w:sz w:val="24"/>
          <w:szCs w:val="24"/>
          <w:highlight w:val="white"/>
        </w:rPr>
        <w:t>of fibers.</w:t>
      </w:r>
      <w:r w:rsidR="00E161E7">
        <w:rPr>
          <w:sz w:val="24"/>
          <w:szCs w:val="24"/>
        </w:rPr>
        <w:t xml:space="preserve"> </w:t>
      </w:r>
      <w:commentRangeStart w:id="151"/>
      <w:r w:rsidR="00E161E7">
        <w:rPr>
          <w:sz w:val="24"/>
          <w:szCs w:val="24"/>
        </w:rPr>
        <w:t xml:space="preserve">Disuse atrophy has </w:t>
      </w:r>
      <w:r w:rsidR="003C0A5C">
        <w:rPr>
          <w:sz w:val="24"/>
          <w:szCs w:val="24"/>
        </w:rPr>
        <w:t xml:space="preserve">also </w:t>
      </w:r>
      <w:r w:rsidR="00E161E7">
        <w:rPr>
          <w:sz w:val="24"/>
          <w:szCs w:val="24"/>
        </w:rPr>
        <w:t xml:space="preserve">been shown to generate fiber plasticity where type I fibers or oxidative fibers take on characteristics of fast-twitch, non-oxidative fibers or change completely to type II </w:t>
      </w:r>
      <w:proofErr w:type="gramStart"/>
      <w:r w:rsidR="00E161E7">
        <w:rPr>
          <w:sz w:val="24"/>
          <w:szCs w:val="24"/>
        </w:rPr>
        <w:t>fibers</w:t>
      </w:r>
      <w:r w:rsidR="00E11584">
        <w:rPr>
          <w:sz w:val="24"/>
          <w:szCs w:val="24"/>
        </w:rPr>
        <w:t xml:space="preserve"> </w:t>
      </w:r>
      <w:r w:rsidR="00E161E7">
        <w:rPr>
          <w:sz w:val="24"/>
          <w:szCs w:val="24"/>
        </w:rPr>
        <w:t>.</w:t>
      </w:r>
      <w:proofErr w:type="gramEnd"/>
      <w:r w:rsidR="00E161E7">
        <w:rPr>
          <w:sz w:val="24"/>
          <w:szCs w:val="24"/>
        </w:rPr>
        <w:t xml:space="preserve"> </w:t>
      </w:r>
      <w:commentRangeStart w:id="152"/>
      <w:r w:rsidR="00E161E7">
        <w:rPr>
          <w:sz w:val="24"/>
          <w:szCs w:val="24"/>
        </w:rPr>
        <w:t>(</w:t>
      </w:r>
      <w:proofErr w:type="spellStart"/>
      <w:r w:rsidR="00E161E7">
        <w:rPr>
          <w:sz w:val="24"/>
          <w:szCs w:val="24"/>
        </w:rPr>
        <w:t>Debré</w:t>
      </w:r>
      <w:proofErr w:type="spellEnd"/>
      <w:r w:rsidR="00E161E7">
        <w:rPr>
          <w:sz w:val="24"/>
          <w:szCs w:val="24"/>
        </w:rPr>
        <w:t xml:space="preserve"> et al., 2016, Stevenson et al., 2003) </w:t>
      </w:r>
      <w:commentRangeEnd w:id="152"/>
      <w:r w:rsidR="00E11584">
        <w:rPr>
          <w:rStyle w:val="CommentReference"/>
        </w:rPr>
        <w:commentReference w:id="152"/>
      </w:r>
      <w:commentRangeEnd w:id="151"/>
      <w:r w:rsidR="003C0A5C">
        <w:rPr>
          <w:rStyle w:val="CommentReference"/>
        </w:rPr>
        <w:commentReference w:id="151"/>
      </w:r>
      <w:r w:rsidR="00E161E7">
        <w:rPr>
          <w:sz w:val="24"/>
          <w:szCs w:val="24"/>
        </w:rPr>
        <w:t xml:space="preserve">Even though we saw no change in fiber composition when treating animals with dexamethasone, </w:t>
      </w:r>
      <w:proofErr w:type="spellStart"/>
      <w:proofErr w:type="gramStart"/>
      <w:r w:rsidR="00C90803">
        <w:rPr>
          <w:sz w:val="24"/>
          <w:szCs w:val="24"/>
        </w:rPr>
        <w:t>a</w:t>
      </w:r>
      <w:r w:rsidR="00FE315D">
        <w:rPr>
          <w:sz w:val="24"/>
          <w:szCs w:val="24"/>
        </w:rPr>
        <w:t>n</w:t>
      </w:r>
      <w:r w:rsidR="00C90803">
        <w:rPr>
          <w:sz w:val="24"/>
          <w:szCs w:val="24"/>
        </w:rPr>
        <w:t xml:space="preserve"> other</w:t>
      </w:r>
      <w:proofErr w:type="spellEnd"/>
      <w:proofErr w:type="gramEnd"/>
      <w:r w:rsidR="00C90803">
        <w:rPr>
          <w:sz w:val="24"/>
          <w:szCs w:val="24"/>
        </w:rPr>
        <w:t xml:space="preserve"> </w:t>
      </w:r>
      <w:r w:rsidR="00E161E7">
        <w:rPr>
          <w:sz w:val="24"/>
          <w:szCs w:val="24"/>
        </w:rPr>
        <w:t>stud</w:t>
      </w:r>
      <w:r w:rsidR="00C90803">
        <w:rPr>
          <w:sz w:val="24"/>
          <w:szCs w:val="24"/>
        </w:rPr>
        <w:t xml:space="preserve">y has </w:t>
      </w:r>
      <w:r w:rsidR="00E161E7">
        <w:rPr>
          <w:sz w:val="24"/>
          <w:szCs w:val="24"/>
        </w:rPr>
        <w:t xml:space="preserve">shown that dexamethasone reduces both that quantity and size of Type 2 fibers in muscles </w:t>
      </w:r>
      <w:r w:rsidR="00C90803">
        <w:rPr>
          <w:sz w:val="24"/>
          <w:szCs w:val="24"/>
        </w:rPr>
        <w:t>in</w:t>
      </w:r>
      <w:r w:rsidR="00E161E7">
        <w:rPr>
          <w:sz w:val="24"/>
          <w:szCs w:val="24"/>
        </w:rPr>
        <w:t xml:space="preserve"> rats </w:t>
      </w:r>
      <w:commentRangeStart w:id="153"/>
      <w:r w:rsidR="00E161E7">
        <w:rPr>
          <w:sz w:val="24"/>
          <w:szCs w:val="24"/>
        </w:rPr>
        <w:t xml:space="preserve">(Ma et al., 2003). </w:t>
      </w:r>
      <w:commentRangeEnd w:id="153"/>
      <w:r w:rsidR="00E11584">
        <w:rPr>
          <w:rStyle w:val="CommentReference"/>
        </w:rPr>
        <w:commentReference w:id="153"/>
      </w:r>
      <w:r w:rsidR="00E161E7">
        <w:rPr>
          <w:sz w:val="24"/>
          <w:szCs w:val="24"/>
        </w:rPr>
        <w:t xml:space="preserve">This </w:t>
      </w:r>
      <w:r w:rsidR="00FC0967">
        <w:rPr>
          <w:sz w:val="24"/>
          <w:szCs w:val="24"/>
        </w:rPr>
        <w:t xml:space="preserve">discrepancy </w:t>
      </w:r>
      <w:r w:rsidR="00E161E7">
        <w:rPr>
          <w:sz w:val="24"/>
          <w:szCs w:val="24"/>
        </w:rPr>
        <w:t>could be due to quantity of dexamethasone provided to the animals; our dose which is consistent with human under constant stress or taking a high prescription dose</w:t>
      </w:r>
      <w:r w:rsidR="00FE315D">
        <w:rPr>
          <w:sz w:val="24"/>
          <w:szCs w:val="24"/>
        </w:rPr>
        <w:t xml:space="preserve">. The </w:t>
      </w:r>
      <w:proofErr w:type="spellStart"/>
      <w:r w:rsidR="00FE315D">
        <w:rPr>
          <w:sz w:val="24"/>
          <w:szCs w:val="24"/>
        </w:rPr>
        <w:t>discrepencey</w:t>
      </w:r>
      <w:proofErr w:type="spellEnd"/>
      <w:r w:rsidR="00FE315D">
        <w:rPr>
          <w:sz w:val="24"/>
          <w:szCs w:val="24"/>
        </w:rPr>
        <w:t xml:space="preserve"> could also be due to </w:t>
      </w:r>
      <w:r w:rsidR="00C90803">
        <w:rPr>
          <w:sz w:val="24"/>
          <w:szCs w:val="24"/>
        </w:rPr>
        <w:t>the</w:t>
      </w:r>
      <w:r w:rsidR="00FE315D">
        <w:rPr>
          <w:sz w:val="24"/>
          <w:szCs w:val="24"/>
        </w:rPr>
        <w:t xml:space="preserve"> </w:t>
      </w:r>
      <w:proofErr w:type="spellStart"/>
      <w:r w:rsidR="00FE315D">
        <w:rPr>
          <w:sz w:val="24"/>
          <w:szCs w:val="24"/>
        </w:rPr>
        <w:t>specifc</w:t>
      </w:r>
      <w:proofErr w:type="spellEnd"/>
      <w:r w:rsidR="00FE315D">
        <w:rPr>
          <w:sz w:val="24"/>
          <w:szCs w:val="24"/>
        </w:rPr>
        <w:t xml:space="preserve"> muscle chosen to test</w:t>
      </w:r>
      <w:r w:rsidR="00E161E7">
        <w:rPr>
          <w:sz w:val="24"/>
          <w:szCs w:val="24"/>
        </w:rPr>
        <w:t>.</w:t>
      </w:r>
    </w:p>
    <w:p w14:paraId="2D05FA55" w14:textId="6F714F28" w:rsidR="00BF40A8" w:rsidRPr="00C90803" w:rsidRDefault="00E161E7" w:rsidP="00E106D6">
      <w:pPr>
        <w:widowControl w:val="0"/>
        <w:autoSpaceDE w:val="0"/>
        <w:autoSpaceDN w:val="0"/>
        <w:adjustRightInd w:val="0"/>
        <w:spacing w:after="240" w:line="480" w:lineRule="auto"/>
        <w:ind w:firstLine="720"/>
        <w:rPr>
          <w:rFonts w:ascii="Times Roman" w:hAnsi="Times Roman" w:cs="Times Roman"/>
          <w:color w:val="000000"/>
          <w:sz w:val="24"/>
          <w:szCs w:val="24"/>
          <w:lang w:val="en-US"/>
        </w:rPr>
      </w:pPr>
      <w:r w:rsidRPr="00C90803">
        <w:rPr>
          <w:sz w:val="24"/>
          <w:szCs w:val="24"/>
        </w:rPr>
        <w:t xml:space="preserve">It is also important to note that glucocorticoids induce muscle atrophy in a muscle specific manner. Researchers often test on mouse hindlimb muscle because they are fairly large and accessible load bearing muscles. Specifically, type II fibers are more </w:t>
      </w:r>
      <w:r w:rsidRPr="00C90803">
        <w:rPr>
          <w:sz w:val="24"/>
          <w:szCs w:val="24"/>
        </w:rPr>
        <w:lastRenderedPageBreak/>
        <w:t>prone to the effect of glucocorticoids</w:t>
      </w:r>
      <w:r w:rsidR="00E11584" w:rsidRPr="00C90803">
        <w:rPr>
          <w:sz w:val="24"/>
          <w:szCs w:val="24"/>
        </w:rPr>
        <w:t xml:space="preserve"> </w:t>
      </w:r>
      <w:r w:rsidR="00E11584" w:rsidRPr="00C90803">
        <w:rPr>
          <w:sz w:val="24"/>
          <w:szCs w:val="24"/>
        </w:rPr>
        <w:fldChar w:fldCharType="begin" w:fldLock="1"/>
      </w:r>
      <w:r w:rsidR="00E11584" w:rsidRPr="00C90803">
        <w:rPr>
          <w:sz w:val="24"/>
          <w:szCs w:val="24"/>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mendeley":{"formattedCitation":"(1)","plainTextFormattedCitation":"(1)","previouslyFormattedCitation":"(1)"},"properties":{"noteIndex":0},"schema":"https://github.com/citation-style-language/schema/raw/master/csl-citation.json"}</w:instrText>
      </w:r>
      <w:r w:rsidR="00E11584" w:rsidRPr="00E106D6">
        <w:rPr>
          <w:sz w:val="24"/>
          <w:szCs w:val="24"/>
        </w:rPr>
        <w:fldChar w:fldCharType="separate"/>
      </w:r>
      <w:r w:rsidR="00E11584" w:rsidRPr="00C90803">
        <w:rPr>
          <w:noProof/>
          <w:sz w:val="24"/>
          <w:szCs w:val="24"/>
        </w:rPr>
        <w:t>(1)</w:t>
      </w:r>
      <w:r w:rsidR="00E11584" w:rsidRPr="00C90803">
        <w:rPr>
          <w:sz w:val="24"/>
          <w:szCs w:val="24"/>
        </w:rPr>
        <w:fldChar w:fldCharType="end"/>
      </w:r>
      <w:r w:rsidRPr="00C90803">
        <w:rPr>
          <w:sz w:val="24"/>
          <w:szCs w:val="24"/>
        </w:rPr>
        <w:t xml:space="preserve"> </w:t>
      </w:r>
      <w:commentRangeStart w:id="154"/>
      <w:r w:rsidRPr="00C90803">
        <w:rPr>
          <w:sz w:val="24"/>
          <w:szCs w:val="24"/>
        </w:rPr>
        <w:t>(</w:t>
      </w:r>
      <w:proofErr w:type="spellStart"/>
      <w:r w:rsidRPr="00C90803">
        <w:rPr>
          <w:sz w:val="24"/>
          <w:szCs w:val="24"/>
        </w:rPr>
        <w:t>Falduto</w:t>
      </w:r>
      <w:proofErr w:type="spellEnd"/>
      <w:r w:rsidRPr="00C90803">
        <w:rPr>
          <w:sz w:val="24"/>
          <w:szCs w:val="24"/>
        </w:rPr>
        <w:t xml:space="preserve"> et al., 1990, Kelly and </w:t>
      </w:r>
      <w:proofErr w:type="spellStart"/>
      <w:r w:rsidRPr="00C90803">
        <w:rPr>
          <w:sz w:val="24"/>
          <w:szCs w:val="24"/>
        </w:rPr>
        <w:t>Goldspink</w:t>
      </w:r>
      <w:proofErr w:type="spellEnd"/>
      <w:r w:rsidRPr="00C90803">
        <w:rPr>
          <w:sz w:val="24"/>
          <w:szCs w:val="24"/>
        </w:rPr>
        <w:t>, 1982, Livingstone et al., 1981)</w:t>
      </w:r>
      <w:commentRangeEnd w:id="154"/>
      <w:r w:rsidR="00E11584" w:rsidRPr="00E106D6">
        <w:rPr>
          <w:rStyle w:val="CommentReference"/>
          <w:sz w:val="24"/>
          <w:szCs w:val="24"/>
        </w:rPr>
        <w:commentReference w:id="154"/>
      </w:r>
      <w:r w:rsidRPr="00C90803">
        <w:rPr>
          <w:sz w:val="24"/>
          <w:szCs w:val="24"/>
        </w:rPr>
        <w:t xml:space="preserve">, so it is possible that muscles with higher concentrations of type II fibers may be more vulnerable to atrophy. For example, rats treated with dexamethasone for two weeks had no significant reduction in mean fiber CSA in their solei but had significant reduction in their plantares muscles, which have higher type II fiber composition </w:t>
      </w:r>
      <w:r w:rsidR="00E11584" w:rsidRPr="00C90803">
        <w:rPr>
          <w:sz w:val="24"/>
          <w:szCs w:val="24"/>
        </w:rPr>
        <w:fldChar w:fldCharType="begin" w:fldLock="1"/>
      </w:r>
      <w:r w:rsidR="00661656">
        <w:rPr>
          <w:sz w:val="24"/>
          <w:szCs w:val="24"/>
        </w:rPr>
        <w:instrText>ADDIN CSL_CITATION {"citationItems":[{"id":"ITEM-1","itemData":{"DOI":"10.1002/mus.880100509","ISBN":"0148-639X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Nerve","id":"ITEM-1","issue":"5","issued":{"date-parts":[["1987"]]},"page":"428-438","title":"Glucocorticoid excess induces preferential depletion of myosin in denervated skeletal muscle fibers","type":"article-journal","volume":"10"},"uris":["http://www.mendeley.com/documents/?uuid=e4b06557-e449-4c7d-a61e-5423535cf505"]}],"mendeley":{"formattedCitation":"(10)","plainTextFormattedCitation":"(10)","previouslyFormattedCitation":"(9)"},"properties":{"noteIndex":0},"schema":"https://github.com/citation-style-language/schema/raw/master/csl-citation.json"}</w:instrText>
      </w:r>
      <w:r w:rsidR="00E11584" w:rsidRPr="00E106D6">
        <w:rPr>
          <w:sz w:val="24"/>
          <w:szCs w:val="24"/>
        </w:rPr>
        <w:fldChar w:fldCharType="separate"/>
      </w:r>
      <w:r w:rsidR="00661656" w:rsidRPr="00661656">
        <w:rPr>
          <w:noProof/>
          <w:sz w:val="24"/>
          <w:szCs w:val="24"/>
        </w:rPr>
        <w:t>(10)</w:t>
      </w:r>
      <w:r w:rsidR="00E11584" w:rsidRPr="00C90803">
        <w:rPr>
          <w:sz w:val="24"/>
          <w:szCs w:val="24"/>
        </w:rPr>
        <w:fldChar w:fldCharType="end"/>
      </w:r>
      <w:r w:rsidR="00E11584" w:rsidRPr="00C90803">
        <w:rPr>
          <w:sz w:val="24"/>
          <w:szCs w:val="24"/>
        </w:rPr>
        <w:t>.</w:t>
      </w:r>
      <w:r w:rsidRPr="00C90803">
        <w:rPr>
          <w:sz w:val="24"/>
          <w:szCs w:val="24"/>
        </w:rPr>
        <w:t xml:space="preserve"> We evaluated fibers within the mouse quadriceps. It also possible that we would see more dramatic changes in the forces generated by other muscles, than the gastrocnemius we tested, that have higher in type II fiber content. </w:t>
      </w:r>
      <w:r w:rsidR="001329A4" w:rsidRPr="00C90803">
        <w:rPr>
          <w:sz w:val="24"/>
          <w:szCs w:val="24"/>
        </w:rPr>
        <w:t>A study has shown</w:t>
      </w:r>
      <w:r w:rsidR="00FC0967" w:rsidRPr="00B708D2">
        <w:rPr>
          <w:sz w:val="24"/>
          <w:szCs w:val="24"/>
        </w:rPr>
        <w:t xml:space="preserve"> </w:t>
      </w:r>
      <w:r w:rsidRPr="00B708D2">
        <w:rPr>
          <w:sz w:val="24"/>
          <w:szCs w:val="24"/>
        </w:rPr>
        <w:t xml:space="preserve">increased losses in </w:t>
      </w:r>
      <w:r w:rsidRPr="00B708D2">
        <w:rPr>
          <w:sz w:val="24"/>
          <w:szCs w:val="24"/>
          <w:highlight w:val="white"/>
        </w:rPr>
        <w:t xml:space="preserve">contraction force of muscle wither higher percentages of type </w:t>
      </w:r>
      <w:proofErr w:type="spellStart"/>
      <w:r w:rsidRPr="00B708D2">
        <w:rPr>
          <w:sz w:val="24"/>
          <w:szCs w:val="24"/>
          <w:highlight w:val="white"/>
        </w:rPr>
        <w:t>IIa</w:t>
      </w:r>
      <w:proofErr w:type="spellEnd"/>
      <w:r w:rsidRPr="00B708D2">
        <w:rPr>
          <w:sz w:val="24"/>
          <w:szCs w:val="24"/>
          <w:highlight w:val="white"/>
        </w:rPr>
        <w:t xml:space="preserve"> fibers</w:t>
      </w:r>
      <w:r w:rsidR="001329A4" w:rsidRPr="00C90803">
        <w:rPr>
          <w:sz w:val="24"/>
          <w:szCs w:val="24"/>
          <w:highlight w:val="white"/>
        </w:rPr>
        <w:t xml:space="preserve"> with and without a </w:t>
      </w:r>
      <w:r w:rsidR="001329A4" w:rsidRPr="00C90803">
        <w:rPr>
          <w:color w:val="000000"/>
          <w:sz w:val="24"/>
          <w:szCs w:val="24"/>
          <w:lang w:val="en-US"/>
        </w:rPr>
        <w:t xml:space="preserve">DHPR blocker on muscles with different fiber type </w:t>
      </w:r>
      <w:proofErr w:type="gramStart"/>
      <w:r w:rsidR="001329A4" w:rsidRPr="00C90803">
        <w:rPr>
          <w:color w:val="000000"/>
          <w:sz w:val="24"/>
          <w:szCs w:val="24"/>
          <w:lang w:val="en-US"/>
        </w:rPr>
        <w:t xml:space="preserve">composition </w:t>
      </w:r>
      <w:r w:rsidRPr="00C90803">
        <w:rPr>
          <w:sz w:val="24"/>
          <w:szCs w:val="24"/>
          <w:highlight w:val="white"/>
        </w:rPr>
        <w:t xml:space="preserve"> </w:t>
      </w:r>
      <w:commentRangeStart w:id="155"/>
      <w:r w:rsidRPr="00C90803">
        <w:rPr>
          <w:sz w:val="24"/>
          <w:szCs w:val="24"/>
          <w:highlight w:val="white"/>
        </w:rPr>
        <w:t>(</w:t>
      </w:r>
      <w:proofErr w:type="spellStart"/>
      <w:proofErr w:type="gramEnd"/>
      <w:r w:rsidRPr="00C90803">
        <w:rPr>
          <w:sz w:val="24"/>
          <w:szCs w:val="24"/>
          <w:highlight w:val="white"/>
        </w:rPr>
        <w:t>Mänttäri</w:t>
      </w:r>
      <w:proofErr w:type="spellEnd"/>
      <w:r w:rsidRPr="00C90803">
        <w:rPr>
          <w:sz w:val="24"/>
          <w:szCs w:val="24"/>
          <w:highlight w:val="white"/>
        </w:rPr>
        <w:t xml:space="preserve"> et al., 2005)</w:t>
      </w:r>
      <w:commentRangeEnd w:id="155"/>
      <w:r w:rsidR="00E11584" w:rsidRPr="00C90803">
        <w:rPr>
          <w:rStyle w:val="CommentReference"/>
          <w:sz w:val="24"/>
          <w:szCs w:val="24"/>
        </w:rPr>
        <w:commentReference w:id="155"/>
      </w:r>
      <w:r w:rsidR="00BC4EEE" w:rsidRPr="00C90803">
        <w:rPr>
          <w:sz w:val="24"/>
          <w:szCs w:val="24"/>
          <w:highlight w:val="white"/>
        </w:rPr>
        <w:t>.</w:t>
      </w:r>
      <w:r w:rsidR="00FC0967" w:rsidRPr="00C90803">
        <w:rPr>
          <w:sz w:val="24"/>
          <w:szCs w:val="24"/>
          <w:highlight w:val="white"/>
        </w:rPr>
        <w:t xml:space="preserve"> It is possible </w:t>
      </w:r>
      <w:r w:rsidR="001329A4" w:rsidRPr="00C90803">
        <w:rPr>
          <w:sz w:val="24"/>
          <w:szCs w:val="24"/>
          <w:highlight w:val="white"/>
        </w:rPr>
        <w:t>that glucocorticoids function to reduce contractile force in muscles with greater type II fiber content by reducing fiber size.</w:t>
      </w:r>
      <w:r w:rsidR="00FC0967" w:rsidRPr="00C90803">
        <w:rPr>
          <w:sz w:val="24"/>
          <w:szCs w:val="24"/>
          <w:highlight w:val="white"/>
        </w:rPr>
        <w:t xml:space="preserve"> </w:t>
      </w:r>
    </w:p>
    <w:p w14:paraId="59616951" w14:textId="7F0E8B03" w:rsidR="00BF40A8" w:rsidRPr="00D60A58" w:rsidRDefault="00FC1B7A" w:rsidP="00B708D2">
      <w:pPr>
        <w:spacing w:line="480" w:lineRule="auto"/>
        <w:ind w:firstLine="720"/>
        <w:rPr>
          <w:color w:val="1A1718"/>
          <w:sz w:val="26"/>
          <w:szCs w:val="26"/>
          <w:lang w:val="en-US"/>
        </w:rPr>
      </w:pPr>
      <w:r>
        <w:rPr>
          <w:color w:val="333333"/>
          <w:sz w:val="24"/>
          <w:szCs w:val="24"/>
        </w:rPr>
        <w:t>This</w:t>
      </w:r>
      <w:r w:rsidR="007E48CF">
        <w:rPr>
          <w:color w:val="333333"/>
          <w:sz w:val="24"/>
          <w:szCs w:val="24"/>
        </w:rPr>
        <w:t xml:space="preserve"> work shows that </w:t>
      </w:r>
      <w:r w:rsidR="00E161E7">
        <w:rPr>
          <w:color w:val="333333"/>
          <w:sz w:val="24"/>
          <w:szCs w:val="24"/>
        </w:rPr>
        <w:t xml:space="preserve">how obesity </w:t>
      </w:r>
      <w:r w:rsidR="007E48CF">
        <w:rPr>
          <w:color w:val="333333"/>
          <w:sz w:val="24"/>
          <w:szCs w:val="24"/>
        </w:rPr>
        <w:t xml:space="preserve">enhances the ability of </w:t>
      </w:r>
      <w:r w:rsidR="00E161E7">
        <w:rPr>
          <w:color w:val="333333"/>
          <w:sz w:val="24"/>
          <w:szCs w:val="24"/>
        </w:rPr>
        <w:t xml:space="preserve">glucocorticoids to </w:t>
      </w:r>
      <w:r w:rsidR="007E48CF">
        <w:rPr>
          <w:color w:val="333333"/>
          <w:sz w:val="24"/>
          <w:szCs w:val="24"/>
        </w:rPr>
        <w:t>reduce</w:t>
      </w:r>
      <w:r>
        <w:rPr>
          <w:color w:val="333333"/>
          <w:sz w:val="24"/>
          <w:szCs w:val="24"/>
        </w:rPr>
        <w:t xml:space="preserve"> </w:t>
      </w:r>
      <w:r w:rsidR="00E161E7">
        <w:rPr>
          <w:color w:val="333333"/>
          <w:sz w:val="24"/>
          <w:szCs w:val="24"/>
        </w:rPr>
        <w:t xml:space="preserve">muscle </w:t>
      </w:r>
      <w:r>
        <w:rPr>
          <w:color w:val="333333"/>
          <w:sz w:val="24"/>
          <w:szCs w:val="24"/>
        </w:rPr>
        <w:t>function and size</w:t>
      </w:r>
      <w:r w:rsidR="00E161E7">
        <w:rPr>
          <w:color w:val="333333"/>
          <w:sz w:val="24"/>
          <w:szCs w:val="24"/>
        </w:rPr>
        <w:t>.</w:t>
      </w:r>
      <w:r w:rsidR="007E48CF">
        <w:rPr>
          <w:color w:val="333333"/>
          <w:sz w:val="24"/>
          <w:szCs w:val="24"/>
        </w:rPr>
        <w:t xml:space="preserve">  How this increased responsiveness occurs is not currently clear.  One possibility is that obesity remodels the chromatin landscape, allowing for easier GR access.  Another is that the effects of GR-dependent signaling </w:t>
      </w:r>
      <w:r w:rsidR="007E48CF" w:rsidRPr="00E628D8">
        <w:rPr>
          <w:color w:val="333333"/>
          <w:sz w:val="24"/>
          <w:szCs w:val="24"/>
        </w:rPr>
        <w:t>are promoted by insulin resistance.</w:t>
      </w:r>
      <w:r w:rsidR="007E48CF" w:rsidRPr="00FE315D">
        <w:rPr>
          <w:color w:val="333333"/>
          <w:sz w:val="24"/>
          <w:szCs w:val="24"/>
        </w:rPr>
        <w:t xml:space="preserve">  </w:t>
      </w:r>
      <w:r w:rsidR="00E161E7" w:rsidRPr="00FE315D">
        <w:rPr>
          <w:color w:val="333333"/>
          <w:sz w:val="24"/>
          <w:szCs w:val="24"/>
        </w:rPr>
        <w:t xml:space="preserve"> </w:t>
      </w:r>
      <w:commentRangeStart w:id="156"/>
      <w:r w:rsidR="007E48CF" w:rsidRPr="00FE315D">
        <w:rPr>
          <w:color w:val="333333"/>
          <w:sz w:val="24"/>
          <w:szCs w:val="24"/>
        </w:rPr>
        <w:t xml:space="preserve">A third </w:t>
      </w:r>
      <w:r w:rsidR="00E161E7" w:rsidRPr="00FE315D">
        <w:rPr>
          <w:color w:val="333333"/>
          <w:sz w:val="24"/>
          <w:szCs w:val="24"/>
        </w:rPr>
        <w:t>possible theory is that glucocorticoids increase sensitivity to pro-inflammatory cytokines and separately glucocorticoids and excess adiposity exacerbate levels of these cytokines circulating in the body and act upon skeletal muscle</w:t>
      </w:r>
      <w:r w:rsidR="00E161E7" w:rsidRPr="00B708D2">
        <w:rPr>
          <w:color w:val="333333"/>
          <w:sz w:val="24"/>
          <w:szCs w:val="24"/>
        </w:rPr>
        <w:t xml:space="preserve">.  </w:t>
      </w:r>
      <w:commentRangeEnd w:id="156"/>
      <w:r w:rsidR="007E48CF" w:rsidRPr="00D60A58">
        <w:rPr>
          <w:rStyle w:val="CommentReference"/>
          <w:sz w:val="24"/>
          <w:szCs w:val="24"/>
        </w:rPr>
        <w:commentReference w:id="156"/>
      </w:r>
      <w:r w:rsidR="00E628D8" w:rsidRPr="00D60A58">
        <w:rPr>
          <w:color w:val="1A1718"/>
          <w:sz w:val="24"/>
          <w:szCs w:val="24"/>
          <w:lang w:val="en-US"/>
        </w:rPr>
        <w:t xml:space="preserve"> Pro</w:t>
      </w:r>
      <w:r w:rsidR="00FE315D" w:rsidRPr="00D60A58">
        <w:rPr>
          <w:color w:val="1A1718"/>
          <w:sz w:val="24"/>
          <w:szCs w:val="24"/>
          <w:lang w:val="en-US"/>
        </w:rPr>
        <w:t>-</w:t>
      </w:r>
      <w:r w:rsidR="00E628D8" w:rsidRPr="00D60A58">
        <w:rPr>
          <w:color w:val="1A1718"/>
          <w:sz w:val="24"/>
          <w:szCs w:val="24"/>
          <w:lang w:val="en-US"/>
        </w:rPr>
        <w:t xml:space="preserve">inflammatory cytokines have catabolic effects on protein metabolism and anabolic effects such as reduced </w:t>
      </w:r>
      <w:r w:rsidR="00E628D8" w:rsidRPr="00D60A58">
        <w:rPr>
          <w:i/>
          <w:color w:val="1A1718"/>
          <w:sz w:val="24"/>
          <w:szCs w:val="24"/>
          <w:lang w:val="en-US"/>
        </w:rPr>
        <w:t>de-novo</w:t>
      </w:r>
      <w:r w:rsidR="00E628D8" w:rsidRPr="00D60A58">
        <w:rPr>
          <w:color w:val="1A1718"/>
          <w:sz w:val="24"/>
          <w:szCs w:val="24"/>
          <w:lang w:val="en-US"/>
        </w:rPr>
        <w:t xml:space="preserve"> protein synthesis</w:t>
      </w:r>
      <w:r w:rsidR="00B708D2" w:rsidRPr="00D60A58">
        <w:rPr>
          <w:color w:val="1A1718"/>
          <w:sz w:val="24"/>
          <w:szCs w:val="24"/>
          <w:lang w:val="en-US"/>
        </w:rPr>
        <w:t>.</w:t>
      </w:r>
      <w:r w:rsidR="00B708D2">
        <w:rPr>
          <w:color w:val="1A1718"/>
          <w:sz w:val="24"/>
          <w:szCs w:val="24"/>
          <w:lang w:val="en-US"/>
        </w:rPr>
        <w:t xml:space="preserve"> </w:t>
      </w:r>
      <w:r w:rsidR="00B708D2">
        <w:rPr>
          <w:color w:val="333333"/>
          <w:sz w:val="24"/>
          <w:szCs w:val="24"/>
          <w:highlight w:val="white"/>
        </w:rPr>
        <w:t xml:space="preserve">tumor necrosis factor </w:t>
      </w:r>
      <w:proofErr w:type="gramStart"/>
      <w:r w:rsidR="00B708D2">
        <w:rPr>
          <w:color w:val="333333"/>
          <w:sz w:val="24"/>
          <w:szCs w:val="24"/>
          <w:highlight w:val="white"/>
        </w:rPr>
        <w:t>alpha(</w:t>
      </w:r>
      <w:proofErr w:type="spellStart"/>
      <w:proofErr w:type="gramEnd"/>
      <w:r w:rsidR="00B708D2">
        <w:rPr>
          <w:color w:val="333333"/>
          <w:sz w:val="24"/>
          <w:szCs w:val="24"/>
          <w:highlight w:val="white"/>
        </w:rPr>
        <w:t>TNFa</w:t>
      </w:r>
      <w:proofErr w:type="spellEnd"/>
      <w:r w:rsidR="00B708D2">
        <w:rPr>
          <w:color w:val="333333"/>
          <w:sz w:val="24"/>
          <w:szCs w:val="24"/>
          <w:highlight w:val="white"/>
        </w:rPr>
        <w:t xml:space="preserve">) </w:t>
      </w:r>
      <w:r w:rsidR="00B708D2">
        <w:rPr>
          <w:color w:val="333333"/>
          <w:sz w:val="24"/>
          <w:szCs w:val="24"/>
        </w:rPr>
        <w:t xml:space="preserve">has been shown to directly act on muscle cells to induce </w:t>
      </w:r>
      <w:r w:rsidR="00B708D2">
        <w:rPr>
          <w:color w:val="333333"/>
          <w:sz w:val="24"/>
          <w:szCs w:val="24"/>
        </w:rPr>
        <w:lastRenderedPageBreak/>
        <w:t>protein degradation in C2C12 myotubes</w:t>
      </w:r>
      <w:r w:rsidR="00B708D2">
        <w:rPr>
          <w:color w:val="1A1718"/>
          <w:sz w:val="26"/>
          <w:szCs w:val="26"/>
          <w:lang w:val="en-US"/>
        </w:rPr>
        <w:t>(Lee and Reid 2000)</w:t>
      </w:r>
      <w:r w:rsidR="00E628D8" w:rsidRPr="00D60A58">
        <w:rPr>
          <w:color w:val="1A1718"/>
          <w:sz w:val="26"/>
          <w:szCs w:val="26"/>
          <w:lang w:val="en-US"/>
        </w:rPr>
        <w:t xml:space="preserve">. </w:t>
      </w:r>
      <w:r w:rsidR="00B708D2">
        <w:rPr>
          <w:color w:val="1A1718"/>
          <w:sz w:val="26"/>
          <w:szCs w:val="26"/>
          <w:lang w:val="en-US"/>
        </w:rPr>
        <w:t xml:space="preserve"> </w:t>
      </w:r>
      <w:r w:rsidR="00E628D8" w:rsidRPr="00E628D8">
        <w:rPr>
          <w:color w:val="333333"/>
          <w:sz w:val="24"/>
          <w:szCs w:val="24"/>
          <w:highlight w:val="white"/>
        </w:rPr>
        <w:t xml:space="preserve">It is possible that glucocorticoids </w:t>
      </w:r>
      <w:commentRangeStart w:id="157"/>
      <w:r w:rsidR="00E628D8" w:rsidRPr="00E628D8">
        <w:rPr>
          <w:color w:val="333333"/>
          <w:sz w:val="24"/>
          <w:szCs w:val="24"/>
          <w:highlight w:val="white"/>
        </w:rPr>
        <w:t xml:space="preserve">and </w:t>
      </w:r>
      <w:r w:rsidR="00FE315D">
        <w:rPr>
          <w:color w:val="333333"/>
          <w:sz w:val="24"/>
          <w:szCs w:val="24"/>
          <w:highlight w:val="white"/>
        </w:rPr>
        <w:t>obesity</w:t>
      </w:r>
      <w:r w:rsidR="00E628D8" w:rsidRPr="00E628D8">
        <w:rPr>
          <w:color w:val="333333"/>
          <w:sz w:val="24"/>
          <w:szCs w:val="24"/>
          <w:highlight w:val="white"/>
        </w:rPr>
        <w:t xml:space="preserve"> </w:t>
      </w:r>
      <w:commentRangeEnd w:id="157"/>
      <w:r w:rsidR="00E628D8" w:rsidRPr="00E628D8">
        <w:rPr>
          <w:rStyle w:val="CommentReference"/>
        </w:rPr>
        <w:commentReference w:id="157"/>
      </w:r>
      <w:r w:rsidR="00E628D8" w:rsidRPr="00E628D8">
        <w:rPr>
          <w:color w:val="333333"/>
          <w:sz w:val="24"/>
          <w:szCs w:val="24"/>
          <w:highlight w:val="white"/>
        </w:rPr>
        <w:t>c</w:t>
      </w:r>
      <w:r w:rsidR="00E628D8" w:rsidRPr="00FE315D">
        <w:rPr>
          <w:color w:val="333333"/>
          <w:sz w:val="24"/>
          <w:szCs w:val="24"/>
          <w:highlight w:val="white"/>
        </w:rPr>
        <w:t>ould coregulate genes associated with atrophy and make muscle more susceptible to breakdown</w:t>
      </w:r>
      <w:r w:rsidR="00E628D8">
        <w:rPr>
          <w:color w:val="333333"/>
          <w:sz w:val="24"/>
          <w:szCs w:val="24"/>
          <w:highlight w:val="white"/>
        </w:rPr>
        <w:t xml:space="preserve">. </w:t>
      </w:r>
      <w:r w:rsidR="00E161E7">
        <w:rPr>
          <w:color w:val="333333"/>
          <w:sz w:val="24"/>
          <w:szCs w:val="24"/>
        </w:rPr>
        <w:t xml:space="preserve">For example </w:t>
      </w:r>
      <w:r w:rsidR="00E161E7">
        <w:rPr>
          <w:color w:val="333333"/>
          <w:sz w:val="24"/>
          <w:szCs w:val="24"/>
          <w:highlight w:val="white"/>
        </w:rPr>
        <w:t>leptin-receptor deficient</w:t>
      </w:r>
      <w:r w:rsidR="001329A4">
        <w:rPr>
          <w:color w:val="333333"/>
          <w:sz w:val="24"/>
          <w:szCs w:val="24"/>
          <w:highlight w:val="white"/>
        </w:rPr>
        <w:t>,</w:t>
      </w:r>
      <w:r w:rsidR="00E161E7">
        <w:rPr>
          <w:color w:val="333333"/>
          <w:sz w:val="24"/>
          <w:szCs w:val="24"/>
          <w:highlight w:val="white"/>
        </w:rPr>
        <w:t xml:space="preserve"> obese mouse mice were found to have </w:t>
      </w:r>
      <w:r w:rsidR="001329A4">
        <w:rPr>
          <w:color w:val="333333"/>
          <w:sz w:val="24"/>
          <w:szCs w:val="24"/>
          <w:highlight w:val="white"/>
        </w:rPr>
        <w:t xml:space="preserve">increase in interleukin 1beta and </w:t>
      </w:r>
      <w:proofErr w:type="spellStart"/>
      <w:r w:rsidR="00B708D2">
        <w:rPr>
          <w:color w:val="333333"/>
          <w:sz w:val="24"/>
          <w:szCs w:val="24"/>
          <w:highlight w:val="white"/>
        </w:rPr>
        <w:t>TNFa</w:t>
      </w:r>
      <w:proofErr w:type="spellEnd"/>
      <w:r w:rsidR="001329A4">
        <w:rPr>
          <w:color w:val="333333"/>
          <w:sz w:val="24"/>
          <w:szCs w:val="24"/>
          <w:highlight w:val="white"/>
        </w:rPr>
        <w:t xml:space="preserve"> in the brain </w:t>
      </w:r>
      <w:proofErr w:type="gramStart"/>
      <w:r w:rsidR="00FE315D">
        <w:rPr>
          <w:color w:val="333333"/>
          <w:sz w:val="24"/>
          <w:szCs w:val="24"/>
          <w:highlight w:val="white"/>
        </w:rPr>
        <w:t xml:space="preserve">and </w:t>
      </w:r>
      <w:r w:rsidR="00E161E7">
        <w:rPr>
          <w:color w:val="333333"/>
          <w:sz w:val="24"/>
          <w:szCs w:val="24"/>
          <w:highlight w:val="white"/>
        </w:rPr>
        <w:t xml:space="preserve"> </w:t>
      </w:r>
      <w:r w:rsidR="00B708D2">
        <w:rPr>
          <w:color w:val="333333"/>
          <w:sz w:val="24"/>
          <w:szCs w:val="24"/>
          <w:highlight w:val="white"/>
        </w:rPr>
        <w:t>a</w:t>
      </w:r>
      <w:proofErr w:type="gramEnd"/>
      <w:r w:rsidR="00B708D2">
        <w:rPr>
          <w:color w:val="333333"/>
          <w:sz w:val="24"/>
          <w:szCs w:val="24"/>
          <w:highlight w:val="white"/>
        </w:rPr>
        <w:t xml:space="preserve"> </w:t>
      </w:r>
      <w:r w:rsidR="00E161E7">
        <w:rPr>
          <w:color w:val="333333"/>
          <w:sz w:val="24"/>
          <w:szCs w:val="24"/>
          <w:highlight w:val="white"/>
        </w:rPr>
        <w:t>lowered threshold for release of pro-inflammatory cytokines.</w:t>
      </w:r>
      <w:commentRangeStart w:id="158"/>
      <w:r w:rsidR="00E161E7">
        <w:rPr>
          <w:color w:val="333333"/>
          <w:sz w:val="24"/>
          <w:szCs w:val="24"/>
          <w:highlight w:val="white"/>
        </w:rPr>
        <w:t xml:space="preserve"> (</w:t>
      </w:r>
      <w:proofErr w:type="spellStart"/>
      <w:r w:rsidR="00E161E7">
        <w:rPr>
          <w:color w:val="333333"/>
          <w:sz w:val="24"/>
          <w:szCs w:val="24"/>
          <w:highlight w:val="white"/>
        </w:rPr>
        <w:t>Dey</w:t>
      </w:r>
      <w:proofErr w:type="spellEnd"/>
      <w:r w:rsidR="00E161E7">
        <w:rPr>
          <w:color w:val="333333"/>
          <w:sz w:val="24"/>
          <w:szCs w:val="24"/>
          <w:highlight w:val="white"/>
        </w:rPr>
        <w:t xml:space="preserve"> at al. 2014) </w:t>
      </w:r>
      <w:commentRangeEnd w:id="158"/>
      <w:r w:rsidR="00E11584">
        <w:rPr>
          <w:rStyle w:val="CommentReference"/>
        </w:rPr>
        <w:commentReference w:id="158"/>
      </w:r>
      <w:r w:rsidR="00E161E7">
        <w:rPr>
          <w:color w:val="333333"/>
          <w:sz w:val="24"/>
          <w:szCs w:val="24"/>
          <w:highlight w:val="white"/>
        </w:rPr>
        <w:t xml:space="preserve"> </w:t>
      </w:r>
    </w:p>
    <w:p w14:paraId="770F5A02" w14:textId="22FD0945" w:rsidR="00FE315D" w:rsidRDefault="00FE315D" w:rsidP="00D60A58">
      <w:pPr>
        <w:spacing w:line="480" w:lineRule="auto"/>
        <w:ind w:firstLine="720"/>
        <w:rPr>
          <w:color w:val="333333"/>
          <w:sz w:val="24"/>
          <w:szCs w:val="24"/>
          <w:highlight w:val="white"/>
        </w:rPr>
      </w:pPr>
      <w:r>
        <w:rPr>
          <w:color w:val="333333"/>
          <w:sz w:val="24"/>
          <w:szCs w:val="24"/>
          <w:highlight w:val="white"/>
        </w:rPr>
        <w:t>Lastly there are deleterious health effects associated with loss of skeletal muscle.</w:t>
      </w:r>
    </w:p>
    <w:p w14:paraId="7A6E10FE" w14:textId="77777777" w:rsidR="00E54028" w:rsidRDefault="00E54028">
      <w:pPr>
        <w:spacing w:line="480" w:lineRule="auto"/>
        <w:ind w:firstLine="720"/>
        <w:rPr>
          <w:color w:val="333333"/>
          <w:sz w:val="24"/>
          <w:szCs w:val="24"/>
          <w:highlight w:val="white"/>
        </w:rPr>
      </w:pPr>
    </w:p>
    <w:p w14:paraId="72AF5735" w14:textId="60A9BE57" w:rsidR="003B7C65" w:rsidRDefault="00DA6F60" w:rsidP="005B3CA8">
      <w:pPr>
        <w:pStyle w:val="Heading1"/>
        <w:spacing w:line="480" w:lineRule="auto"/>
        <w:rPr>
          <w:highlight w:val="white"/>
        </w:rPr>
      </w:pPr>
      <w:r>
        <w:rPr>
          <w:highlight w:val="white"/>
        </w:rPr>
        <w:t>Funding Sources</w:t>
      </w:r>
    </w:p>
    <w:p w14:paraId="4B2A3DF4" w14:textId="01284DB7" w:rsidR="005B3CA8" w:rsidRPr="005B3CA8" w:rsidRDefault="00DA6F60" w:rsidP="005B3CA8">
      <w:pPr>
        <w:spacing w:line="480" w:lineRule="auto"/>
        <w:rPr>
          <w:highlight w:val="white"/>
          <w:lang w:val="en-US"/>
        </w:rPr>
      </w:pPr>
      <w:r>
        <w:rPr>
          <w:highlight w:val="white"/>
        </w:rPr>
        <w:t xml:space="preserve">This work was supported by </w:t>
      </w:r>
      <w:commentRangeStart w:id="159"/>
      <w:r>
        <w:rPr>
          <w:highlight w:val="white"/>
        </w:rPr>
        <w:t>XX</w:t>
      </w:r>
      <w:r w:rsidR="005B3CA8">
        <w:rPr>
          <w:highlight w:val="white"/>
        </w:rPr>
        <w:t>X</w:t>
      </w:r>
      <w:commentRangeEnd w:id="159"/>
      <w:r w:rsidR="005B3CA8">
        <w:rPr>
          <w:rStyle w:val="CommentReference"/>
        </w:rPr>
        <w:commentReference w:id="159"/>
      </w:r>
      <w:r w:rsidR="005B3CA8">
        <w:rPr>
          <w:highlight w:val="white"/>
        </w:rPr>
        <w:t>, R01DK017535, a pilot and feasibility grant from the Michigan Diabetes Research Center (</w:t>
      </w:r>
      <w:r w:rsidR="005B3CA8" w:rsidRPr="005B3CA8">
        <w:rPr>
          <w:highlight w:val="white"/>
          <w:lang w:val="en-US"/>
        </w:rPr>
        <w:t>P30DK020572</w:t>
      </w:r>
      <w:r w:rsidR="005B3CA8">
        <w:rPr>
          <w:highlight w:val="white"/>
          <w:lang w:val="en-US"/>
        </w:rPr>
        <w:t xml:space="preserve">) and the Functional Assessment Core of the </w:t>
      </w:r>
      <w:r w:rsidR="005B3CA8" w:rsidRPr="005B3CA8">
        <w:rPr>
          <w:highlight w:val="white"/>
          <w:lang w:val="en-US"/>
        </w:rPr>
        <w:t>Michigan Integrative Musculoskeletal Health Core Center</w:t>
      </w:r>
      <w:r w:rsidR="005B3CA8">
        <w:rPr>
          <w:highlight w:val="white"/>
          <w:lang w:val="en-US"/>
        </w:rPr>
        <w:t xml:space="preserve"> (</w:t>
      </w:r>
      <w:commentRangeStart w:id="160"/>
      <w:r w:rsidR="005B3CA8" w:rsidRPr="005B3CA8">
        <w:rPr>
          <w:highlight w:val="white"/>
          <w:lang w:val="en-US"/>
        </w:rPr>
        <w:t>P30AR069620</w:t>
      </w:r>
      <w:commentRangeEnd w:id="160"/>
      <w:r w:rsidR="005B3CA8">
        <w:rPr>
          <w:rStyle w:val="CommentReference"/>
        </w:rPr>
        <w:commentReference w:id="160"/>
      </w:r>
      <w:r w:rsidR="005B3CA8">
        <w:rPr>
          <w:highlight w:val="white"/>
          <w:lang w:val="en-US"/>
        </w:rPr>
        <w:t>).</w:t>
      </w:r>
    </w:p>
    <w:p w14:paraId="7F7E317E" w14:textId="0C100646" w:rsidR="005B3CA8" w:rsidRPr="005B3CA8" w:rsidRDefault="005B3CA8" w:rsidP="00E106D6">
      <w:pPr>
        <w:spacing w:line="480" w:lineRule="auto"/>
        <w:rPr>
          <w:highlight w:val="white"/>
          <w:lang w:val="en-US"/>
        </w:rPr>
      </w:pPr>
    </w:p>
    <w:p w14:paraId="6AF7F07C" w14:textId="197B916D" w:rsidR="00DA6F60" w:rsidRPr="00DA6F60" w:rsidRDefault="00DA6F60" w:rsidP="005B3CA8">
      <w:pPr>
        <w:spacing w:line="480" w:lineRule="auto"/>
        <w:rPr>
          <w:highlight w:val="white"/>
        </w:rPr>
      </w:pPr>
    </w:p>
    <w:p w14:paraId="1633E2B7" w14:textId="60460EAF" w:rsidR="00DA6F60" w:rsidRDefault="00D61C73" w:rsidP="005B3CA8">
      <w:pPr>
        <w:pStyle w:val="Heading1"/>
        <w:spacing w:line="480" w:lineRule="auto"/>
        <w:rPr>
          <w:highlight w:val="white"/>
        </w:rPr>
      </w:pPr>
      <w:commentRangeStart w:id="161"/>
      <w:r>
        <w:rPr>
          <w:highlight w:val="white"/>
        </w:rPr>
        <w:t>Acknowledgements</w:t>
      </w:r>
      <w:commentRangeEnd w:id="161"/>
      <w:r>
        <w:rPr>
          <w:rStyle w:val="CommentReference"/>
        </w:rPr>
        <w:commentReference w:id="161"/>
      </w:r>
    </w:p>
    <w:p w14:paraId="7AAE40CA" w14:textId="77777777" w:rsidR="00D61C73" w:rsidRPr="00D61C73" w:rsidRDefault="00D61C73" w:rsidP="00E106D6">
      <w:pPr>
        <w:rPr>
          <w:highlight w:val="white"/>
        </w:rPr>
      </w:pPr>
    </w:p>
    <w:p w14:paraId="7599F3EB" w14:textId="0F8A460C" w:rsidR="003B7C65" w:rsidRDefault="003B7C65" w:rsidP="003B7C65">
      <w:pPr>
        <w:pStyle w:val="Heading1"/>
        <w:rPr>
          <w:highlight w:val="white"/>
        </w:rPr>
      </w:pPr>
      <w:r>
        <w:rPr>
          <w:highlight w:val="white"/>
        </w:rPr>
        <w:t>References</w:t>
      </w:r>
    </w:p>
    <w:p w14:paraId="09122B7C" w14:textId="18E1DC54" w:rsidR="00BF40A8" w:rsidRDefault="00BF40A8">
      <w:pPr>
        <w:spacing w:line="480" w:lineRule="auto"/>
        <w:ind w:firstLine="720"/>
        <w:rPr>
          <w:color w:val="333333"/>
          <w:sz w:val="24"/>
          <w:szCs w:val="24"/>
          <w:highlight w:val="white"/>
        </w:rPr>
      </w:pPr>
    </w:p>
    <w:p w14:paraId="0F1E47E4" w14:textId="2D9FC9F8" w:rsidR="00661656" w:rsidRPr="00661656" w:rsidRDefault="002A4533" w:rsidP="00661656">
      <w:pPr>
        <w:widowControl w:val="0"/>
        <w:autoSpaceDE w:val="0"/>
        <w:autoSpaceDN w:val="0"/>
        <w:adjustRightInd w:val="0"/>
        <w:spacing w:line="480" w:lineRule="auto"/>
        <w:ind w:left="640" w:hanging="640"/>
        <w:rPr>
          <w:noProof/>
          <w:sz w:val="24"/>
        </w:rPr>
      </w:pPr>
      <w:r>
        <w:rPr>
          <w:color w:val="333333"/>
          <w:sz w:val="24"/>
          <w:szCs w:val="24"/>
          <w:highlight w:val="white"/>
        </w:rPr>
        <w:fldChar w:fldCharType="begin" w:fldLock="1"/>
      </w:r>
      <w:r>
        <w:rPr>
          <w:color w:val="333333"/>
          <w:sz w:val="24"/>
          <w:szCs w:val="24"/>
          <w:highlight w:val="white"/>
        </w:rPr>
        <w:instrText xml:space="preserve">ADDIN Mendeley Bibliography CSL_BIBLIOGRAPHY </w:instrText>
      </w:r>
      <w:r>
        <w:rPr>
          <w:color w:val="333333"/>
          <w:sz w:val="24"/>
          <w:szCs w:val="24"/>
          <w:highlight w:val="white"/>
        </w:rPr>
        <w:fldChar w:fldCharType="separate"/>
      </w:r>
      <w:r w:rsidR="00661656" w:rsidRPr="00661656">
        <w:rPr>
          <w:noProof/>
          <w:sz w:val="24"/>
        </w:rPr>
        <w:t xml:space="preserve">1. </w:t>
      </w:r>
      <w:r w:rsidR="00661656" w:rsidRPr="00661656">
        <w:rPr>
          <w:noProof/>
          <w:sz w:val="24"/>
        </w:rPr>
        <w:tab/>
      </w:r>
      <w:r w:rsidR="00661656" w:rsidRPr="00661656">
        <w:rPr>
          <w:b/>
          <w:bCs/>
          <w:noProof/>
          <w:sz w:val="24"/>
        </w:rPr>
        <w:t>Falduto MT</w:t>
      </w:r>
      <w:r w:rsidR="00661656" w:rsidRPr="00661656">
        <w:rPr>
          <w:noProof/>
          <w:sz w:val="24"/>
        </w:rPr>
        <w:t xml:space="preserve">, </w:t>
      </w:r>
      <w:r w:rsidR="00661656" w:rsidRPr="00661656">
        <w:rPr>
          <w:b/>
          <w:bCs/>
          <w:noProof/>
          <w:sz w:val="24"/>
        </w:rPr>
        <w:t>Czerwinski SM</w:t>
      </w:r>
      <w:r w:rsidR="00661656" w:rsidRPr="00661656">
        <w:rPr>
          <w:noProof/>
          <w:sz w:val="24"/>
        </w:rPr>
        <w:t xml:space="preserve">, </w:t>
      </w:r>
      <w:r w:rsidR="00661656" w:rsidRPr="00661656">
        <w:rPr>
          <w:b/>
          <w:bCs/>
          <w:noProof/>
          <w:sz w:val="24"/>
        </w:rPr>
        <w:t>Hickson RC</w:t>
      </w:r>
      <w:r w:rsidR="00661656" w:rsidRPr="00661656">
        <w:rPr>
          <w:noProof/>
          <w:sz w:val="24"/>
        </w:rPr>
        <w:t xml:space="preserve">. Glucocorticoid-induced muscle atrophy prevention by exercise in fast-twitch fibers. </w:t>
      </w:r>
      <w:r w:rsidR="00661656" w:rsidRPr="00661656">
        <w:rPr>
          <w:i/>
          <w:iCs/>
          <w:noProof/>
          <w:sz w:val="24"/>
        </w:rPr>
        <w:t>J Appl Physiol</w:t>
      </w:r>
      <w:r w:rsidR="00661656" w:rsidRPr="00661656">
        <w:rPr>
          <w:noProof/>
          <w:sz w:val="24"/>
        </w:rPr>
        <w:t xml:space="preserve"> 69: 1058–1062, 2017.</w:t>
      </w:r>
    </w:p>
    <w:p w14:paraId="17B8AA81"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lastRenderedPageBreak/>
        <w:t xml:space="preserve">2. </w:t>
      </w:r>
      <w:r w:rsidRPr="00661656">
        <w:rPr>
          <w:noProof/>
          <w:sz w:val="24"/>
        </w:rPr>
        <w:tab/>
      </w:r>
      <w:r w:rsidRPr="00661656">
        <w:rPr>
          <w:b/>
          <w:bCs/>
          <w:noProof/>
          <w:sz w:val="24"/>
        </w:rPr>
        <w:t>Flegal KM</w:t>
      </w:r>
      <w:r w:rsidRPr="00661656">
        <w:rPr>
          <w:noProof/>
          <w:sz w:val="24"/>
        </w:rPr>
        <w:t xml:space="preserve">, </w:t>
      </w:r>
      <w:r w:rsidRPr="00661656">
        <w:rPr>
          <w:b/>
          <w:bCs/>
          <w:noProof/>
          <w:sz w:val="24"/>
        </w:rPr>
        <w:t>Kruszon-Moran D</w:t>
      </w:r>
      <w:r w:rsidRPr="00661656">
        <w:rPr>
          <w:noProof/>
          <w:sz w:val="24"/>
        </w:rPr>
        <w:t xml:space="preserve">, </w:t>
      </w:r>
      <w:r w:rsidRPr="00661656">
        <w:rPr>
          <w:b/>
          <w:bCs/>
          <w:noProof/>
          <w:sz w:val="24"/>
        </w:rPr>
        <w:t>Carroll MD</w:t>
      </w:r>
      <w:r w:rsidRPr="00661656">
        <w:rPr>
          <w:noProof/>
          <w:sz w:val="24"/>
        </w:rPr>
        <w:t xml:space="preserve">, </w:t>
      </w:r>
      <w:r w:rsidRPr="00661656">
        <w:rPr>
          <w:b/>
          <w:bCs/>
          <w:noProof/>
          <w:sz w:val="24"/>
        </w:rPr>
        <w:t>Fryar CD</w:t>
      </w:r>
      <w:r w:rsidRPr="00661656">
        <w:rPr>
          <w:noProof/>
          <w:sz w:val="24"/>
        </w:rPr>
        <w:t xml:space="preserve">, </w:t>
      </w:r>
      <w:r w:rsidRPr="00661656">
        <w:rPr>
          <w:b/>
          <w:bCs/>
          <w:noProof/>
          <w:sz w:val="24"/>
        </w:rPr>
        <w:t>Ogden CL</w:t>
      </w:r>
      <w:r w:rsidRPr="00661656">
        <w:rPr>
          <w:noProof/>
          <w:sz w:val="24"/>
        </w:rPr>
        <w:t xml:space="preserve">. Trends in Obesity Among Adults in the United States, 2005 to 2014. </w:t>
      </w:r>
      <w:r w:rsidRPr="00661656">
        <w:rPr>
          <w:i/>
          <w:iCs/>
          <w:noProof/>
          <w:sz w:val="24"/>
        </w:rPr>
        <w:t>JAMA</w:t>
      </w:r>
      <w:r w:rsidRPr="00661656">
        <w:rPr>
          <w:noProof/>
          <w:sz w:val="24"/>
        </w:rPr>
        <w:t xml:space="preserve"> 315: 2284, 2016.</w:t>
      </w:r>
    </w:p>
    <w:p w14:paraId="2271E4F1"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3. </w:t>
      </w:r>
      <w:r w:rsidRPr="00661656">
        <w:rPr>
          <w:noProof/>
          <w:sz w:val="24"/>
        </w:rPr>
        <w:tab/>
      </w:r>
      <w:r w:rsidRPr="00661656">
        <w:rPr>
          <w:b/>
          <w:bCs/>
          <w:noProof/>
          <w:sz w:val="24"/>
        </w:rPr>
        <w:t>Harvey I</w:t>
      </w:r>
      <w:r w:rsidRPr="00661656">
        <w:rPr>
          <w:noProof/>
          <w:sz w:val="24"/>
        </w:rPr>
        <w:t xml:space="preserve">, </w:t>
      </w:r>
      <w:r w:rsidRPr="00661656">
        <w:rPr>
          <w:b/>
          <w:bCs/>
          <w:noProof/>
          <w:sz w:val="24"/>
        </w:rPr>
        <w:t>Stephenson EJEJ</w:t>
      </w:r>
      <w:r w:rsidRPr="00661656">
        <w:rPr>
          <w:noProof/>
          <w:sz w:val="24"/>
        </w:rPr>
        <w:t xml:space="preserve">, </w:t>
      </w:r>
      <w:r w:rsidRPr="00661656">
        <w:rPr>
          <w:b/>
          <w:bCs/>
          <w:noProof/>
          <w:sz w:val="24"/>
        </w:rPr>
        <w:t>Redd JRJR</w:t>
      </w:r>
      <w:r w:rsidRPr="00661656">
        <w:rPr>
          <w:noProof/>
          <w:sz w:val="24"/>
        </w:rPr>
        <w:t xml:space="preserve">, </w:t>
      </w:r>
      <w:r w:rsidRPr="00661656">
        <w:rPr>
          <w:b/>
          <w:bCs/>
          <w:noProof/>
          <w:sz w:val="24"/>
        </w:rPr>
        <w:t>Tran QT</w:t>
      </w:r>
      <w:r w:rsidRPr="00661656">
        <w:rPr>
          <w:noProof/>
          <w:sz w:val="24"/>
        </w:rPr>
        <w:t xml:space="preserve">, </w:t>
      </w:r>
      <w:r w:rsidRPr="00661656">
        <w:rPr>
          <w:b/>
          <w:bCs/>
          <w:noProof/>
          <w:sz w:val="24"/>
        </w:rPr>
        <w:t>Hochberg I</w:t>
      </w:r>
      <w:r w:rsidRPr="00661656">
        <w:rPr>
          <w:noProof/>
          <w:sz w:val="24"/>
        </w:rPr>
        <w:t xml:space="preserve">, </w:t>
      </w:r>
      <w:r w:rsidRPr="00661656">
        <w:rPr>
          <w:b/>
          <w:bCs/>
          <w:noProof/>
          <w:sz w:val="24"/>
        </w:rPr>
        <w:t>Qi N</w:t>
      </w:r>
      <w:r w:rsidRPr="00661656">
        <w:rPr>
          <w:noProof/>
          <w:sz w:val="24"/>
        </w:rPr>
        <w:t xml:space="preserve">, </w:t>
      </w:r>
      <w:r w:rsidRPr="00661656">
        <w:rPr>
          <w:b/>
          <w:bCs/>
          <w:noProof/>
          <w:sz w:val="24"/>
        </w:rPr>
        <w:t>Bridges D</w:t>
      </w:r>
      <w:r w:rsidRPr="00661656">
        <w:rPr>
          <w:noProof/>
          <w:sz w:val="24"/>
        </w:rPr>
        <w:t xml:space="preserve">. Glucocorticoid-Induced Metabolic Disturbances are Exacerbated in Obese Male Mice. </w:t>
      </w:r>
      <w:r w:rsidRPr="00661656">
        <w:rPr>
          <w:i/>
          <w:iCs/>
          <w:noProof/>
          <w:sz w:val="24"/>
        </w:rPr>
        <w:t>Endocrinology</w:t>
      </w:r>
      <w:r w:rsidRPr="00661656">
        <w:rPr>
          <w:noProof/>
          <w:sz w:val="24"/>
        </w:rPr>
        <w:t xml:space="preserve"> 159: 2275–2287, 2018.</w:t>
      </w:r>
    </w:p>
    <w:p w14:paraId="0668AF5F"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4. </w:t>
      </w:r>
      <w:r w:rsidRPr="00661656">
        <w:rPr>
          <w:noProof/>
          <w:sz w:val="24"/>
        </w:rPr>
        <w:tab/>
      </w:r>
      <w:r w:rsidRPr="00661656">
        <w:rPr>
          <w:b/>
          <w:bCs/>
          <w:noProof/>
          <w:sz w:val="24"/>
        </w:rPr>
        <w:t>Hochberg I</w:t>
      </w:r>
      <w:r w:rsidRPr="00661656">
        <w:rPr>
          <w:noProof/>
          <w:sz w:val="24"/>
        </w:rPr>
        <w:t xml:space="preserve">, </w:t>
      </w:r>
      <w:r w:rsidRPr="00661656">
        <w:rPr>
          <w:b/>
          <w:bCs/>
          <w:noProof/>
          <w:sz w:val="24"/>
        </w:rPr>
        <w:t>Harvey I</w:t>
      </w:r>
      <w:r w:rsidRPr="00661656">
        <w:rPr>
          <w:noProof/>
          <w:sz w:val="24"/>
        </w:rPr>
        <w:t xml:space="preserve">, </w:t>
      </w:r>
      <w:r w:rsidRPr="00661656">
        <w:rPr>
          <w:b/>
          <w:bCs/>
          <w:noProof/>
          <w:sz w:val="24"/>
        </w:rPr>
        <w:t>Tran QT</w:t>
      </w:r>
      <w:r w:rsidRPr="00661656">
        <w:rPr>
          <w:noProof/>
          <w:sz w:val="24"/>
        </w:rPr>
        <w:t xml:space="preserve">, </w:t>
      </w:r>
      <w:r w:rsidRPr="00661656">
        <w:rPr>
          <w:b/>
          <w:bCs/>
          <w:noProof/>
          <w:sz w:val="24"/>
        </w:rPr>
        <w:t>Stephenson EJ</w:t>
      </w:r>
      <w:r w:rsidRPr="00661656">
        <w:rPr>
          <w:noProof/>
          <w:sz w:val="24"/>
        </w:rPr>
        <w:t xml:space="preserve">, </w:t>
      </w:r>
      <w:r w:rsidRPr="00661656">
        <w:rPr>
          <w:b/>
          <w:bCs/>
          <w:noProof/>
          <w:sz w:val="24"/>
        </w:rPr>
        <w:t>Barkan AL</w:t>
      </w:r>
      <w:r w:rsidRPr="00661656">
        <w:rPr>
          <w:noProof/>
          <w:sz w:val="24"/>
        </w:rPr>
        <w:t xml:space="preserve">, </w:t>
      </w:r>
      <w:r w:rsidRPr="00661656">
        <w:rPr>
          <w:b/>
          <w:bCs/>
          <w:noProof/>
          <w:sz w:val="24"/>
        </w:rPr>
        <w:t>Saltiel AR</w:t>
      </w:r>
      <w:r w:rsidRPr="00661656">
        <w:rPr>
          <w:noProof/>
          <w:sz w:val="24"/>
        </w:rPr>
        <w:t xml:space="preserve">, </w:t>
      </w:r>
      <w:r w:rsidRPr="00661656">
        <w:rPr>
          <w:b/>
          <w:bCs/>
          <w:noProof/>
          <w:sz w:val="24"/>
        </w:rPr>
        <w:t>Chandler WF</w:t>
      </w:r>
      <w:r w:rsidRPr="00661656">
        <w:rPr>
          <w:noProof/>
          <w:sz w:val="24"/>
        </w:rPr>
        <w:t xml:space="preserve">, </w:t>
      </w:r>
      <w:r w:rsidRPr="00661656">
        <w:rPr>
          <w:b/>
          <w:bCs/>
          <w:noProof/>
          <w:sz w:val="24"/>
        </w:rPr>
        <w:t>Bridges D</w:t>
      </w:r>
      <w:r w:rsidRPr="00661656">
        <w:rPr>
          <w:noProof/>
          <w:sz w:val="24"/>
        </w:rPr>
        <w:t xml:space="preserve">. Gene expression changes in subcutaneous adipose tissue due to Cushing’s disease. </w:t>
      </w:r>
      <w:r w:rsidRPr="00661656">
        <w:rPr>
          <w:i/>
          <w:iCs/>
          <w:noProof/>
          <w:sz w:val="24"/>
        </w:rPr>
        <w:t>J Mol Endocrinol</w:t>
      </w:r>
      <w:r w:rsidRPr="00661656">
        <w:rPr>
          <w:noProof/>
          <w:sz w:val="24"/>
        </w:rPr>
        <w:t xml:space="preserve"> 55: 81–94, 2015.</w:t>
      </w:r>
    </w:p>
    <w:p w14:paraId="791C7D5D"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5. </w:t>
      </w:r>
      <w:r w:rsidRPr="00661656">
        <w:rPr>
          <w:noProof/>
          <w:sz w:val="24"/>
        </w:rPr>
        <w:tab/>
      </w:r>
      <w:r w:rsidRPr="00661656">
        <w:rPr>
          <w:b/>
          <w:bCs/>
          <w:noProof/>
          <w:sz w:val="24"/>
        </w:rPr>
        <w:t>Kang S-H</w:t>
      </w:r>
      <w:r w:rsidRPr="00661656">
        <w:rPr>
          <w:noProof/>
          <w:sz w:val="24"/>
        </w:rPr>
        <w:t xml:space="preserve">, </w:t>
      </w:r>
      <w:r w:rsidRPr="00661656">
        <w:rPr>
          <w:b/>
          <w:bCs/>
          <w:noProof/>
          <w:sz w:val="24"/>
        </w:rPr>
        <w:t>Lee H-A</w:t>
      </w:r>
      <w:r w:rsidRPr="00661656">
        <w:rPr>
          <w:noProof/>
          <w:sz w:val="24"/>
        </w:rPr>
        <w:t xml:space="preserve">, </w:t>
      </w:r>
      <w:r w:rsidRPr="00661656">
        <w:rPr>
          <w:b/>
          <w:bCs/>
          <w:noProof/>
          <w:sz w:val="24"/>
        </w:rPr>
        <w:t>Kim M</w:t>
      </w:r>
      <w:r w:rsidRPr="00661656">
        <w:rPr>
          <w:noProof/>
          <w:sz w:val="24"/>
        </w:rPr>
        <w:t xml:space="preserve">, </w:t>
      </w:r>
      <w:r w:rsidRPr="00661656">
        <w:rPr>
          <w:b/>
          <w:bCs/>
          <w:noProof/>
          <w:sz w:val="24"/>
        </w:rPr>
        <w:t>Lee E</w:t>
      </w:r>
      <w:r w:rsidRPr="00661656">
        <w:rPr>
          <w:noProof/>
          <w:sz w:val="24"/>
        </w:rPr>
        <w:t xml:space="preserve">, </w:t>
      </w:r>
      <w:r w:rsidRPr="00661656">
        <w:rPr>
          <w:b/>
          <w:bCs/>
          <w:noProof/>
          <w:sz w:val="24"/>
        </w:rPr>
        <w:t>Sohn UD</w:t>
      </w:r>
      <w:r w:rsidRPr="00661656">
        <w:rPr>
          <w:noProof/>
          <w:sz w:val="24"/>
        </w:rPr>
        <w:t xml:space="preserve">, </w:t>
      </w:r>
      <w:r w:rsidRPr="00661656">
        <w:rPr>
          <w:b/>
          <w:bCs/>
          <w:noProof/>
          <w:sz w:val="24"/>
        </w:rPr>
        <w:t>Kim I</w:t>
      </w:r>
      <w:r w:rsidRPr="00661656">
        <w:rPr>
          <w:noProof/>
          <w:sz w:val="24"/>
        </w:rPr>
        <w:t xml:space="preserve">. Forkhead box O3 plays a role in skeletal muscle atrophy through expression of E3 ubiquitin ligases MuRF-1 and atrogin-1 in Cushing’s syndrome. </w:t>
      </w:r>
      <w:r w:rsidRPr="00661656">
        <w:rPr>
          <w:i/>
          <w:iCs/>
          <w:noProof/>
          <w:sz w:val="24"/>
        </w:rPr>
        <w:t>Am J Physiol Metab</w:t>
      </w:r>
      <w:r w:rsidRPr="00661656">
        <w:rPr>
          <w:noProof/>
          <w:sz w:val="24"/>
        </w:rPr>
        <w:t xml:space="preserve"> 312: E495–E507, 2017.</w:t>
      </w:r>
    </w:p>
    <w:p w14:paraId="55025F48"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6. </w:t>
      </w:r>
      <w:r w:rsidRPr="00661656">
        <w:rPr>
          <w:noProof/>
          <w:sz w:val="24"/>
        </w:rPr>
        <w:tab/>
      </w:r>
      <w:r w:rsidRPr="00661656">
        <w:rPr>
          <w:b/>
          <w:bCs/>
          <w:noProof/>
          <w:sz w:val="24"/>
        </w:rPr>
        <w:t>Overman RA</w:t>
      </w:r>
      <w:r w:rsidRPr="00661656">
        <w:rPr>
          <w:noProof/>
          <w:sz w:val="24"/>
        </w:rPr>
        <w:t xml:space="preserve">, </w:t>
      </w:r>
      <w:r w:rsidRPr="00661656">
        <w:rPr>
          <w:b/>
          <w:bCs/>
          <w:noProof/>
          <w:sz w:val="24"/>
        </w:rPr>
        <w:t>Yeh JY</w:t>
      </w:r>
      <w:r w:rsidRPr="00661656">
        <w:rPr>
          <w:noProof/>
          <w:sz w:val="24"/>
        </w:rPr>
        <w:t xml:space="preserve">, </w:t>
      </w:r>
      <w:r w:rsidRPr="00661656">
        <w:rPr>
          <w:b/>
          <w:bCs/>
          <w:noProof/>
          <w:sz w:val="24"/>
        </w:rPr>
        <w:t>Deal CL</w:t>
      </w:r>
      <w:r w:rsidRPr="00661656">
        <w:rPr>
          <w:noProof/>
          <w:sz w:val="24"/>
        </w:rPr>
        <w:t xml:space="preserve">. Prevalence of oral glucocorticoid usage in the United States: A general population perspective. </w:t>
      </w:r>
      <w:r w:rsidRPr="00661656">
        <w:rPr>
          <w:i/>
          <w:iCs/>
          <w:noProof/>
          <w:sz w:val="24"/>
        </w:rPr>
        <w:t>Arthritis Care Res</w:t>
      </w:r>
      <w:r w:rsidRPr="00661656">
        <w:rPr>
          <w:noProof/>
          <w:sz w:val="24"/>
        </w:rPr>
        <w:t xml:space="preserve"> 65: 294–298, 2013.</w:t>
      </w:r>
    </w:p>
    <w:p w14:paraId="570E28CB"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7. </w:t>
      </w:r>
      <w:r w:rsidRPr="00661656">
        <w:rPr>
          <w:noProof/>
          <w:sz w:val="24"/>
        </w:rPr>
        <w:tab/>
      </w:r>
      <w:r w:rsidRPr="00661656">
        <w:rPr>
          <w:b/>
          <w:bCs/>
          <w:noProof/>
          <w:sz w:val="24"/>
        </w:rPr>
        <w:t>Pleasure DE</w:t>
      </w:r>
      <w:r w:rsidRPr="00661656">
        <w:rPr>
          <w:noProof/>
          <w:sz w:val="24"/>
        </w:rPr>
        <w:t xml:space="preserve">, </w:t>
      </w:r>
      <w:r w:rsidRPr="00661656">
        <w:rPr>
          <w:b/>
          <w:bCs/>
          <w:noProof/>
          <w:sz w:val="24"/>
        </w:rPr>
        <w:t>Walsh GO</w:t>
      </w:r>
      <w:r w:rsidRPr="00661656">
        <w:rPr>
          <w:noProof/>
          <w:sz w:val="24"/>
        </w:rPr>
        <w:t xml:space="preserve">, </w:t>
      </w:r>
      <w:r w:rsidRPr="00661656">
        <w:rPr>
          <w:b/>
          <w:bCs/>
          <w:noProof/>
          <w:sz w:val="24"/>
        </w:rPr>
        <w:t>Engel WK</w:t>
      </w:r>
      <w:r w:rsidRPr="00661656">
        <w:rPr>
          <w:noProof/>
          <w:sz w:val="24"/>
        </w:rPr>
        <w:t xml:space="preserve">, </w:t>
      </w:r>
      <w:r w:rsidRPr="00661656">
        <w:rPr>
          <w:b/>
          <w:bCs/>
          <w:noProof/>
          <w:sz w:val="24"/>
        </w:rPr>
        <w:t>Pleasure DE</w:t>
      </w:r>
      <w:r w:rsidRPr="00661656">
        <w:rPr>
          <w:noProof/>
          <w:sz w:val="24"/>
        </w:rPr>
        <w:t xml:space="preserve">, </w:t>
      </w:r>
      <w:r w:rsidRPr="00661656">
        <w:rPr>
          <w:b/>
          <w:bCs/>
          <w:noProof/>
          <w:sz w:val="24"/>
        </w:rPr>
        <w:t>Walsh GO</w:t>
      </w:r>
      <w:r w:rsidRPr="00661656">
        <w:rPr>
          <w:noProof/>
          <w:sz w:val="24"/>
        </w:rPr>
        <w:t xml:space="preserve">, </w:t>
      </w:r>
      <w:r w:rsidRPr="00661656">
        <w:rPr>
          <w:b/>
          <w:bCs/>
          <w:noProof/>
          <w:sz w:val="24"/>
        </w:rPr>
        <w:t>Engel W</w:t>
      </w:r>
      <w:r w:rsidRPr="00661656">
        <w:rPr>
          <w:noProof/>
          <w:sz w:val="24"/>
        </w:rPr>
        <w:t xml:space="preserve">. ATrophy of skeletal muscle in patients with cushing’s syndrome. </w:t>
      </w:r>
      <w:r w:rsidRPr="00661656">
        <w:rPr>
          <w:i/>
          <w:iCs/>
          <w:noProof/>
          <w:sz w:val="24"/>
        </w:rPr>
        <w:t>Arch Neurol</w:t>
      </w:r>
      <w:r w:rsidRPr="00661656">
        <w:rPr>
          <w:noProof/>
          <w:sz w:val="24"/>
        </w:rPr>
        <w:t xml:space="preserve"> 22: 118–125, 1970.</w:t>
      </w:r>
    </w:p>
    <w:p w14:paraId="553FD334"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8. </w:t>
      </w:r>
      <w:r w:rsidRPr="00661656">
        <w:rPr>
          <w:noProof/>
          <w:sz w:val="24"/>
        </w:rPr>
        <w:tab/>
      </w:r>
      <w:r w:rsidRPr="00661656">
        <w:rPr>
          <w:b/>
          <w:bCs/>
          <w:noProof/>
          <w:sz w:val="24"/>
        </w:rPr>
        <w:t>R Core Team</w:t>
      </w:r>
      <w:r w:rsidRPr="00661656">
        <w:rPr>
          <w:noProof/>
          <w:sz w:val="24"/>
        </w:rPr>
        <w:t>. R: A Language and Environment for Statistical Computing. .</w:t>
      </w:r>
    </w:p>
    <w:p w14:paraId="0C965B78"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9. </w:t>
      </w:r>
      <w:r w:rsidRPr="00661656">
        <w:rPr>
          <w:noProof/>
          <w:sz w:val="24"/>
        </w:rPr>
        <w:tab/>
      </w:r>
      <w:r w:rsidRPr="00661656">
        <w:rPr>
          <w:b/>
          <w:bCs/>
          <w:noProof/>
          <w:sz w:val="24"/>
        </w:rPr>
        <w:t>Rosmond R</w:t>
      </w:r>
      <w:r w:rsidRPr="00661656">
        <w:rPr>
          <w:noProof/>
          <w:sz w:val="24"/>
        </w:rPr>
        <w:t xml:space="preserve">, </w:t>
      </w:r>
      <w:r w:rsidRPr="00661656">
        <w:rPr>
          <w:b/>
          <w:bCs/>
          <w:noProof/>
          <w:sz w:val="24"/>
        </w:rPr>
        <w:t>Chagnon YC</w:t>
      </w:r>
      <w:r w:rsidRPr="00661656">
        <w:rPr>
          <w:noProof/>
          <w:sz w:val="24"/>
        </w:rPr>
        <w:t xml:space="preserve">, </w:t>
      </w:r>
      <w:r w:rsidRPr="00661656">
        <w:rPr>
          <w:b/>
          <w:bCs/>
          <w:noProof/>
          <w:sz w:val="24"/>
        </w:rPr>
        <w:t>Chagnon M</w:t>
      </w:r>
      <w:r w:rsidRPr="00661656">
        <w:rPr>
          <w:noProof/>
          <w:sz w:val="24"/>
        </w:rPr>
        <w:t xml:space="preserve">, </w:t>
      </w:r>
      <w:r w:rsidRPr="00661656">
        <w:rPr>
          <w:b/>
          <w:bCs/>
          <w:noProof/>
          <w:sz w:val="24"/>
        </w:rPr>
        <w:t>Pe L</w:t>
      </w:r>
      <w:r w:rsidRPr="00661656">
        <w:rPr>
          <w:noProof/>
          <w:sz w:val="24"/>
        </w:rPr>
        <w:t xml:space="preserve">, </w:t>
      </w:r>
      <w:r w:rsidRPr="00661656">
        <w:rPr>
          <w:b/>
          <w:bCs/>
          <w:noProof/>
          <w:sz w:val="24"/>
        </w:rPr>
        <w:t>Chagnon M</w:t>
      </w:r>
      <w:r w:rsidRPr="00661656">
        <w:rPr>
          <w:noProof/>
          <w:sz w:val="24"/>
        </w:rPr>
        <w:t xml:space="preserve">, </w:t>
      </w:r>
      <w:r w:rsidRPr="00661656">
        <w:rPr>
          <w:b/>
          <w:bCs/>
          <w:noProof/>
          <w:sz w:val="24"/>
        </w:rPr>
        <w:t>Russe LPE</w:t>
      </w:r>
      <w:r w:rsidRPr="00661656">
        <w:rPr>
          <w:noProof/>
          <w:sz w:val="24"/>
        </w:rPr>
        <w:t xml:space="preserve">, </w:t>
      </w:r>
      <w:r w:rsidRPr="00661656">
        <w:rPr>
          <w:b/>
          <w:bCs/>
          <w:noProof/>
          <w:sz w:val="24"/>
        </w:rPr>
        <w:t>Carlsson RN</w:t>
      </w:r>
      <w:r w:rsidRPr="00661656">
        <w:rPr>
          <w:noProof/>
          <w:sz w:val="24"/>
        </w:rPr>
        <w:t xml:space="preserve">, </w:t>
      </w:r>
      <w:r w:rsidRPr="00661656">
        <w:rPr>
          <w:b/>
          <w:bCs/>
          <w:noProof/>
          <w:sz w:val="24"/>
        </w:rPr>
        <w:t>Lindell K</w:t>
      </w:r>
      <w:r w:rsidRPr="00661656">
        <w:rPr>
          <w:noProof/>
          <w:sz w:val="24"/>
        </w:rPr>
        <w:t>. A Glucocorticoid Receptor Gene Marker Is Associated with Abdominal Obesity , Leptin , and Dysregulation of the Hypothalamic- Pituitary-Adrenal Axis. .</w:t>
      </w:r>
    </w:p>
    <w:p w14:paraId="7F3FBB72"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lastRenderedPageBreak/>
        <w:t xml:space="preserve">10. </w:t>
      </w:r>
      <w:r w:rsidRPr="00661656">
        <w:rPr>
          <w:noProof/>
          <w:sz w:val="24"/>
        </w:rPr>
        <w:tab/>
      </w:r>
      <w:r w:rsidRPr="00661656">
        <w:rPr>
          <w:b/>
          <w:bCs/>
          <w:noProof/>
          <w:sz w:val="24"/>
        </w:rPr>
        <w:t>Rouleau G</w:t>
      </w:r>
      <w:r w:rsidRPr="00661656">
        <w:rPr>
          <w:noProof/>
          <w:sz w:val="24"/>
        </w:rPr>
        <w:t xml:space="preserve">, </w:t>
      </w:r>
      <w:r w:rsidRPr="00661656">
        <w:rPr>
          <w:b/>
          <w:bCs/>
          <w:noProof/>
          <w:sz w:val="24"/>
        </w:rPr>
        <w:t>Karpati G</w:t>
      </w:r>
      <w:r w:rsidRPr="00661656">
        <w:rPr>
          <w:noProof/>
          <w:sz w:val="24"/>
        </w:rPr>
        <w:t xml:space="preserve">, </w:t>
      </w:r>
      <w:r w:rsidRPr="00661656">
        <w:rPr>
          <w:b/>
          <w:bCs/>
          <w:noProof/>
          <w:sz w:val="24"/>
        </w:rPr>
        <w:t>Carpenter S</w:t>
      </w:r>
      <w:r w:rsidRPr="00661656">
        <w:rPr>
          <w:noProof/>
          <w:sz w:val="24"/>
        </w:rPr>
        <w:t xml:space="preserve">, </w:t>
      </w:r>
      <w:r w:rsidRPr="00661656">
        <w:rPr>
          <w:b/>
          <w:bCs/>
          <w:noProof/>
          <w:sz w:val="24"/>
        </w:rPr>
        <w:t>Soza M</w:t>
      </w:r>
      <w:r w:rsidRPr="00661656">
        <w:rPr>
          <w:noProof/>
          <w:sz w:val="24"/>
        </w:rPr>
        <w:t xml:space="preserve">, </w:t>
      </w:r>
      <w:r w:rsidRPr="00661656">
        <w:rPr>
          <w:b/>
          <w:bCs/>
          <w:noProof/>
          <w:sz w:val="24"/>
        </w:rPr>
        <w:t>Prescott S</w:t>
      </w:r>
      <w:r w:rsidRPr="00661656">
        <w:rPr>
          <w:noProof/>
          <w:sz w:val="24"/>
        </w:rPr>
        <w:t xml:space="preserve">, </w:t>
      </w:r>
      <w:r w:rsidRPr="00661656">
        <w:rPr>
          <w:b/>
          <w:bCs/>
          <w:noProof/>
          <w:sz w:val="24"/>
        </w:rPr>
        <w:t>Holland P</w:t>
      </w:r>
      <w:r w:rsidRPr="00661656">
        <w:rPr>
          <w:noProof/>
          <w:sz w:val="24"/>
        </w:rPr>
        <w:t xml:space="preserve">. Glucocorticoid excess induces preferential depletion of myosin in denervated skeletal muscle fibers. </w:t>
      </w:r>
      <w:r w:rsidRPr="00661656">
        <w:rPr>
          <w:i/>
          <w:iCs/>
          <w:noProof/>
          <w:sz w:val="24"/>
        </w:rPr>
        <w:t>Muscle Nerve</w:t>
      </w:r>
      <w:r w:rsidRPr="00661656">
        <w:rPr>
          <w:noProof/>
          <w:sz w:val="24"/>
        </w:rPr>
        <w:t xml:space="preserve"> 10: 428–438, 1987.</w:t>
      </w:r>
    </w:p>
    <w:p w14:paraId="4B06EEBD"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11. </w:t>
      </w:r>
      <w:r w:rsidRPr="00661656">
        <w:rPr>
          <w:noProof/>
          <w:sz w:val="24"/>
        </w:rPr>
        <w:tab/>
      </w:r>
      <w:r w:rsidRPr="00661656">
        <w:rPr>
          <w:b/>
          <w:bCs/>
          <w:noProof/>
          <w:sz w:val="24"/>
        </w:rPr>
        <w:t>Sandri M</w:t>
      </w:r>
      <w:r w:rsidRPr="00661656">
        <w:rPr>
          <w:noProof/>
          <w:sz w:val="24"/>
        </w:rPr>
        <w:t xml:space="preserve">, </w:t>
      </w:r>
      <w:r w:rsidRPr="00661656">
        <w:rPr>
          <w:b/>
          <w:bCs/>
          <w:noProof/>
          <w:sz w:val="24"/>
        </w:rPr>
        <w:t>Sandri C</w:t>
      </w:r>
      <w:r w:rsidRPr="00661656">
        <w:rPr>
          <w:noProof/>
          <w:sz w:val="24"/>
        </w:rPr>
        <w:t xml:space="preserve">, </w:t>
      </w:r>
      <w:r w:rsidRPr="00661656">
        <w:rPr>
          <w:b/>
          <w:bCs/>
          <w:noProof/>
          <w:sz w:val="24"/>
        </w:rPr>
        <w:t>Gilbert A</w:t>
      </w:r>
      <w:r w:rsidRPr="00661656">
        <w:rPr>
          <w:noProof/>
          <w:sz w:val="24"/>
        </w:rPr>
        <w:t xml:space="preserve">, </w:t>
      </w:r>
      <w:r w:rsidRPr="00661656">
        <w:rPr>
          <w:b/>
          <w:bCs/>
          <w:noProof/>
          <w:sz w:val="24"/>
        </w:rPr>
        <w:t>Skurk C</w:t>
      </w:r>
      <w:r w:rsidRPr="00661656">
        <w:rPr>
          <w:noProof/>
          <w:sz w:val="24"/>
        </w:rPr>
        <w:t xml:space="preserve">, </w:t>
      </w:r>
      <w:r w:rsidRPr="00661656">
        <w:rPr>
          <w:b/>
          <w:bCs/>
          <w:noProof/>
          <w:sz w:val="24"/>
        </w:rPr>
        <w:t>Calabria E</w:t>
      </w:r>
      <w:r w:rsidRPr="00661656">
        <w:rPr>
          <w:noProof/>
          <w:sz w:val="24"/>
        </w:rPr>
        <w:t xml:space="preserve">, </w:t>
      </w:r>
      <w:r w:rsidRPr="00661656">
        <w:rPr>
          <w:b/>
          <w:bCs/>
          <w:noProof/>
          <w:sz w:val="24"/>
        </w:rPr>
        <w:t>Picard A</w:t>
      </w:r>
      <w:r w:rsidRPr="00661656">
        <w:rPr>
          <w:noProof/>
          <w:sz w:val="24"/>
        </w:rPr>
        <w:t xml:space="preserve">, </w:t>
      </w:r>
      <w:r w:rsidRPr="00661656">
        <w:rPr>
          <w:b/>
          <w:bCs/>
          <w:noProof/>
          <w:sz w:val="24"/>
        </w:rPr>
        <w:t>Walsh K</w:t>
      </w:r>
      <w:r w:rsidRPr="00661656">
        <w:rPr>
          <w:noProof/>
          <w:sz w:val="24"/>
        </w:rPr>
        <w:t xml:space="preserve">, </w:t>
      </w:r>
      <w:r w:rsidRPr="00661656">
        <w:rPr>
          <w:b/>
          <w:bCs/>
          <w:noProof/>
          <w:sz w:val="24"/>
        </w:rPr>
        <w:t>Schiaffino S</w:t>
      </w:r>
      <w:r w:rsidRPr="00661656">
        <w:rPr>
          <w:noProof/>
          <w:sz w:val="24"/>
        </w:rPr>
        <w:t xml:space="preserve">, </w:t>
      </w:r>
      <w:r w:rsidRPr="00661656">
        <w:rPr>
          <w:b/>
          <w:bCs/>
          <w:noProof/>
          <w:sz w:val="24"/>
        </w:rPr>
        <w:t>Lecker SH</w:t>
      </w:r>
      <w:r w:rsidRPr="00661656">
        <w:rPr>
          <w:noProof/>
          <w:sz w:val="24"/>
        </w:rPr>
        <w:t xml:space="preserve">, </w:t>
      </w:r>
      <w:r w:rsidRPr="00661656">
        <w:rPr>
          <w:b/>
          <w:bCs/>
          <w:noProof/>
          <w:sz w:val="24"/>
        </w:rPr>
        <w:t>Goldberg AL</w:t>
      </w:r>
      <w:r w:rsidRPr="00661656">
        <w:rPr>
          <w:noProof/>
          <w:sz w:val="24"/>
        </w:rPr>
        <w:t xml:space="preserve">. Foxo transcription factors induce the atrophy-related ubiquitin ligase atrogin-1 and cause skeletal muscle atrophy. </w:t>
      </w:r>
      <w:r w:rsidRPr="00661656">
        <w:rPr>
          <w:i/>
          <w:iCs/>
          <w:noProof/>
          <w:sz w:val="24"/>
        </w:rPr>
        <w:t>Cell</w:t>
      </w:r>
      <w:r w:rsidRPr="00661656">
        <w:rPr>
          <w:noProof/>
          <w:sz w:val="24"/>
        </w:rPr>
        <w:t xml:space="preserve"> 117: 399–412, 2004.</w:t>
      </w:r>
    </w:p>
    <w:p w14:paraId="640198E8"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12. </w:t>
      </w:r>
      <w:r w:rsidRPr="00661656">
        <w:rPr>
          <w:noProof/>
          <w:sz w:val="24"/>
        </w:rPr>
        <w:tab/>
      </w:r>
      <w:r w:rsidRPr="00661656">
        <w:rPr>
          <w:b/>
          <w:bCs/>
          <w:noProof/>
          <w:sz w:val="24"/>
        </w:rPr>
        <w:t>Schakman O</w:t>
      </w:r>
      <w:r w:rsidRPr="00661656">
        <w:rPr>
          <w:noProof/>
          <w:sz w:val="24"/>
        </w:rPr>
        <w:t xml:space="preserve">, </w:t>
      </w:r>
      <w:r w:rsidRPr="00661656">
        <w:rPr>
          <w:b/>
          <w:bCs/>
          <w:noProof/>
          <w:sz w:val="24"/>
        </w:rPr>
        <w:t>Kalista S</w:t>
      </w:r>
      <w:r w:rsidRPr="00661656">
        <w:rPr>
          <w:noProof/>
          <w:sz w:val="24"/>
        </w:rPr>
        <w:t xml:space="preserve">, </w:t>
      </w:r>
      <w:r w:rsidRPr="00661656">
        <w:rPr>
          <w:b/>
          <w:bCs/>
          <w:noProof/>
          <w:sz w:val="24"/>
        </w:rPr>
        <w:t>Barbé C</w:t>
      </w:r>
      <w:r w:rsidRPr="00661656">
        <w:rPr>
          <w:noProof/>
          <w:sz w:val="24"/>
        </w:rPr>
        <w:t xml:space="preserve">, </w:t>
      </w:r>
      <w:r w:rsidRPr="00661656">
        <w:rPr>
          <w:b/>
          <w:bCs/>
          <w:noProof/>
          <w:sz w:val="24"/>
        </w:rPr>
        <w:t>Loumaye  a</w:t>
      </w:r>
      <w:r w:rsidRPr="00661656">
        <w:rPr>
          <w:noProof/>
          <w:sz w:val="24"/>
        </w:rPr>
        <w:t xml:space="preserve">, </w:t>
      </w:r>
      <w:r w:rsidRPr="00661656">
        <w:rPr>
          <w:b/>
          <w:bCs/>
          <w:noProof/>
          <w:sz w:val="24"/>
        </w:rPr>
        <w:t>Thissen JPP</w:t>
      </w:r>
      <w:r w:rsidRPr="00661656">
        <w:rPr>
          <w:noProof/>
          <w:sz w:val="24"/>
        </w:rPr>
        <w:t xml:space="preserve">. Glucocorticoid-induced skeletal muscle atrophy. </w:t>
      </w:r>
      <w:r w:rsidRPr="00661656">
        <w:rPr>
          <w:i/>
          <w:iCs/>
          <w:noProof/>
          <w:sz w:val="24"/>
        </w:rPr>
        <w:t>Int J Biochem Cell Biol</w:t>
      </w:r>
      <w:r w:rsidRPr="00661656">
        <w:rPr>
          <w:noProof/>
          <w:sz w:val="24"/>
        </w:rPr>
        <w:t xml:space="preserve"> 45: 2163–2172, 2013.</w:t>
      </w:r>
    </w:p>
    <w:p w14:paraId="2C53EABA"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13. </w:t>
      </w:r>
      <w:r w:rsidRPr="00661656">
        <w:rPr>
          <w:noProof/>
          <w:sz w:val="24"/>
        </w:rPr>
        <w:tab/>
      </w:r>
      <w:r w:rsidRPr="00661656">
        <w:rPr>
          <w:b/>
          <w:bCs/>
          <w:noProof/>
          <w:sz w:val="24"/>
        </w:rPr>
        <w:t>Waddell DS</w:t>
      </w:r>
      <w:r w:rsidRPr="00661656">
        <w:rPr>
          <w:noProof/>
          <w:sz w:val="24"/>
        </w:rPr>
        <w:t xml:space="preserve">, </w:t>
      </w:r>
      <w:r w:rsidRPr="00661656">
        <w:rPr>
          <w:b/>
          <w:bCs/>
          <w:noProof/>
          <w:sz w:val="24"/>
        </w:rPr>
        <w:t>Baehr LM</w:t>
      </w:r>
      <w:r w:rsidRPr="00661656">
        <w:rPr>
          <w:noProof/>
          <w:sz w:val="24"/>
        </w:rPr>
        <w:t xml:space="preserve">, </w:t>
      </w:r>
      <w:r w:rsidRPr="00661656">
        <w:rPr>
          <w:b/>
          <w:bCs/>
          <w:noProof/>
          <w:sz w:val="24"/>
        </w:rPr>
        <w:t>van den Brandt J</w:t>
      </w:r>
      <w:r w:rsidRPr="00661656">
        <w:rPr>
          <w:noProof/>
          <w:sz w:val="24"/>
        </w:rPr>
        <w:t xml:space="preserve">, </w:t>
      </w:r>
      <w:r w:rsidRPr="00661656">
        <w:rPr>
          <w:b/>
          <w:bCs/>
          <w:noProof/>
          <w:sz w:val="24"/>
        </w:rPr>
        <w:t>Johnsen SA</w:t>
      </w:r>
      <w:r w:rsidRPr="00661656">
        <w:rPr>
          <w:noProof/>
          <w:sz w:val="24"/>
        </w:rPr>
        <w:t xml:space="preserve">, </w:t>
      </w:r>
      <w:r w:rsidRPr="00661656">
        <w:rPr>
          <w:b/>
          <w:bCs/>
          <w:noProof/>
          <w:sz w:val="24"/>
        </w:rPr>
        <w:t>Reichardt HM</w:t>
      </w:r>
      <w:r w:rsidRPr="00661656">
        <w:rPr>
          <w:noProof/>
          <w:sz w:val="24"/>
        </w:rPr>
        <w:t xml:space="preserve">, </w:t>
      </w:r>
      <w:r w:rsidRPr="00661656">
        <w:rPr>
          <w:b/>
          <w:bCs/>
          <w:noProof/>
          <w:sz w:val="24"/>
        </w:rPr>
        <w:t>Furlow JD</w:t>
      </w:r>
      <w:r w:rsidRPr="00661656">
        <w:rPr>
          <w:noProof/>
          <w:sz w:val="24"/>
        </w:rPr>
        <w:t xml:space="preserve">, </w:t>
      </w:r>
      <w:r w:rsidRPr="00661656">
        <w:rPr>
          <w:b/>
          <w:bCs/>
          <w:noProof/>
          <w:sz w:val="24"/>
        </w:rPr>
        <w:t>Bodine SC</w:t>
      </w:r>
      <w:r w:rsidRPr="00661656">
        <w:rPr>
          <w:noProof/>
          <w:sz w:val="24"/>
        </w:rPr>
        <w:t xml:space="preserve">. The glucocorticoid receptor and FOXO1 synergistically activate the skeletal muscle atrophy-associated MuRF1 gene. </w:t>
      </w:r>
      <w:r w:rsidRPr="00661656">
        <w:rPr>
          <w:i/>
          <w:iCs/>
          <w:noProof/>
          <w:sz w:val="24"/>
        </w:rPr>
        <w:t>AJP Endocrinol Metab</w:t>
      </w:r>
      <w:r w:rsidRPr="00661656">
        <w:rPr>
          <w:noProof/>
          <w:sz w:val="24"/>
        </w:rPr>
        <w:t xml:space="preserve"> 295: E785–E797, 2008.</w:t>
      </w:r>
    </w:p>
    <w:p w14:paraId="2A60B15F" w14:textId="77777777" w:rsidR="00661656" w:rsidRPr="00661656" w:rsidRDefault="00661656" w:rsidP="00661656">
      <w:pPr>
        <w:widowControl w:val="0"/>
        <w:autoSpaceDE w:val="0"/>
        <w:autoSpaceDN w:val="0"/>
        <w:adjustRightInd w:val="0"/>
        <w:spacing w:line="480" w:lineRule="auto"/>
        <w:ind w:left="640" w:hanging="640"/>
        <w:rPr>
          <w:noProof/>
          <w:sz w:val="24"/>
        </w:rPr>
      </w:pPr>
      <w:r w:rsidRPr="00661656">
        <w:rPr>
          <w:noProof/>
          <w:sz w:val="24"/>
        </w:rPr>
        <w:t xml:space="preserve">14. </w:t>
      </w:r>
      <w:r w:rsidRPr="00661656">
        <w:rPr>
          <w:noProof/>
          <w:sz w:val="24"/>
        </w:rPr>
        <w:tab/>
      </w:r>
      <w:r w:rsidRPr="00661656">
        <w:rPr>
          <w:b/>
          <w:bCs/>
          <w:noProof/>
          <w:sz w:val="24"/>
        </w:rPr>
        <w:t>Wester VL</w:t>
      </w:r>
      <w:r w:rsidRPr="00661656">
        <w:rPr>
          <w:noProof/>
          <w:sz w:val="24"/>
        </w:rPr>
        <w:t xml:space="preserve">, </w:t>
      </w:r>
      <w:r w:rsidRPr="00661656">
        <w:rPr>
          <w:b/>
          <w:bCs/>
          <w:noProof/>
          <w:sz w:val="24"/>
        </w:rPr>
        <w:t>Staufenbiel SM</w:t>
      </w:r>
      <w:r w:rsidRPr="00661656">
        <w:rPr>
          <w:noProof/>
          <w:sz w:val="24"/>
        </w:rPr>
        <w:t xml:space="preserve">, </w:t>
      </w:r>
      <w:r w:rsidRPr="00661656">
        <w:rPr>
          <w:b/>
          <w:bCs/>
          <w:noProof/>
          <w:sz w:val="24"/>
        </w:rPr>
        <w:t>Veldhorst M a B</w:t>
      </w:r>
      <w:r w:rsidRPr="00661656">
        <w:rPr>
          <w:noProof/>
          <w:sz w:val="24"/>
        </w:rPr>
        <w:t xml:space="preserve">, </w:t>
      </w:r>
      <w:r w:rsidRPr="00661656">
        <w:rPr>
          <w:b/>
          <w:bCs/>
          <w:noProof/>
          <w:sz w:val="24"/>
        </w:rPr>
        <w:t>Visser J a</w:t>
      </w:r>
      <w:r w:rsidRPr="00661656">
        <w:rPr>
          <w:noProof/>
          <w:sz w:val="24"/>
        </w:rPr>
        <w:t xml:space="preserve">, </w:t>
      </w:r>
      <w:r w:rsidRPr="00661656">
        <w:rPr>
          <w:b/>
          <w:bCs/>
          <w:noProof/>
          <w:sz w:val="24"/>
        </w:rPr>
        <w:t>Manenschijn L</w:t>
      </w:r>
      <w:r w:rsidRPr="00661656">
        <w:rPr>
          <w:noProof/>
          <w:sz w:val="24"/>
        </w:rPr>
        <w:t xml:space="preserve">, </w:t>
      </w:r>
      <w:r w:rsidRPr="00661656">
        <w:rPr>
          <w:b/>
          <w:bCs/>
          <w:noProof/>
          <w:sz w:val="24"/>
        </w:rPr>
        <w:t>Koper JW</w:t>
      </w:r>
      <w:r w:rsidRPr="00661656">
        <w:rPr>
          <w:noProof/>
          <w:sz w:val="24"/>
        </w:rPr>
        <w:t xml:space="preserve">, </w:t>
      </w:r>
      <w:r w:rsidRPr="00661656">
        <w:rPr>
          <w:b/>
          <w:bCs/>
          <w:noProof/>
          <w:sz w:val="24"/>
        </w:rPr>
        <w:t>Klessens-Godfroy FJM</w:t>
      </w:r>
      <w:r w:rsidRPr="00661656">
        <w:rPr>
          <w:noProof/>
          <w:sz w:val="24"/>
        </w:rPr>
        <w:t xml:space="preserve">, </w:t>
      </w:r>
      <w:r w:rsidRPr="00661656">
        <w:rPr>
          <w:b/>
          <w:bCs/>
          <w:noProof/>
          <w:sz w:val="24"/>
        </w:rPr>
        <w:t>van den Akker ELT</w:t>
      </w:r>
      <w:r w:rsidRPr="00661656">
        <w:rPr>
          <w:noProof/>
          <w:sz w:val="24"/>
        </w:rPr>
        <w:t xml:space="preserve">, </w:t>
      </w:r>
      <w:r w:rsidRPr="00661656">
        <w:rPr>
          <w:b/>
          <w:bCs/>
          <w:noProof/>
          <w:sz w:val="24"/>
        </w:rPr>
        <w:t>van Rossum EFC</w:t>
      </w:r>
      <w:r w:rsidRPr="00661656">
        <w:rPr>
          <w:noProof/>
          <w:sz w:val="24"/>
        </w:rPr>
        <w:t xml:space="preserve">. Long-term cortisol levels measured in scalp hair of obese patients. </w:t>
      </w:r>
      <w:r w:rsidRPr="00661656">
        <w:rPr>
          <w:i/>
          <w:iCs/>
          <w:noProof/>
          <w:sz w:val="24"/>
        </w:rPr>
        <w:t>Obesity</w:t>
      </w:r>
      <w:r w:rsidRPr="00661656">
        <w:rPr>
          <w:noProof/>
          <w:sz w:val="24"/>
        </w:rPr>
        <w:t xml:space="preserve"> 00: 1–3, 2014.</w:t>
      </w:r>
    </w:p>
    <w:p w14:paraId="2BCE4AD3" w14:textId="68F6AF8F" w:rsidR="002A4533" w:rsidRDefault="002A4533" w:rsidP="00661656">
      <w:pPr>
        <w:widowControl w:val="0"/>
        <w:autoSpaceDE w:val="0"/>
        <w:autoSpaceDN w:val="0"/>
        <w:adjustRightInd w:val="0"/>
        <w:spacing w:line="480" w:lineRule="auto"/>
        <w:ind w:left="640" w:hanging="640"/>
        <w:rPr>
          <w:color w:val="333333"/>
          <w:sz w:val="24"/>
          <w:szCs w:val="24"/>
          <w:highlight w:val="white"/>
        </w:rPr>
      </w:pPr>
      <w:r>
        <w:rPr>
          <w:color w:val="333333"/>
          <w:sz w:val="24"/>
          <w:szCs w:val="24"/>
          <w:highlight w:val="white"/>
        </w:rPr>
        <w:fldChar w:fldCharType="end"/>
      </w:r>
    </w:p>
    <w:p w14:paraId="191AEC78" w14:textId="135F7858" w:rsidR="00BF40A8" w:rsidRPr="003B7C65" w:rsidRDefault="003B7C65" w:rsidP="003B7C65">
      <w:pPr>
        <w:pStyle w:val="Heading1"/>
        <w:rPr>
          <w:highlight w:val="white"/>
        </w:rPr>
      </w:pPr>
      <w:r w:rsidRPr="003B7C65">
        <w:rPr>
          <w:highlight w:val="white"/>
        </w:rPr>
        <w:t>Figure Legends</w:t>
      </w:r>
    </w:p>
    <w:p w14:paraId="38EE88D1" w14:textId="77777777" w:rsidR="00BF40A8" w:rsidRDefault="00E161E7">
      <w:pPr>
        <w:spacing w:line="360" w:lineRule="auto"/>
        <w:rPr>
          <w:sz w:val="24"/>
          <w:szCs w:val="24"/>
        </w:rPr>
      </w:pPr>
      <w:r>
        <w:rPr>
          <w:b/>
          <w:sz w:val="24"/>
          <w:szCs w:val="24"/>
        </w:rPr>
        <w:t>Figure 1. Obese-Dexamethasone Treated Mice Lost Significant Muscle Strength</w:t>
      </w:r>
      <w:r>
        <w:rPr>
          <w:sz w:val="24"/>
          <w:szCs w:val="24"/>
        </w:rPr>
        <w:tab/>
      </w:r>
    </w:p>
    <w:p w14:paraId="32038FDF" w14:textId="77777777" w:rsidR="00BF40A8" w:rsidRDefault="00E161E7">
      <w:pPr>
        <w:spacing w:line="360" w:lineRule="auto"/>
        <w:rPr>
          <w:sz w:val="24"/>
          <w:szCs w:val="24"/>
        </w:rPr>
      </w:pPr>
      <w:r>
        <w:rPr>
          <w:sz w:val="24"/>
          <w:szCs w:val="24"/>
        </w:rPr>
        <w:t xml:space="preserve">Grip strength (N) in lean (a) and obese (b) male mice over the course of six weeks of dexamethasone treatment. N=4-8 per group. Data collected by Innocence Harvey. *=Significance identified by Student’s T-Test. Force (mN) generated by nerve stimulation (c) and by direct muscle gastrocnemius stimulation (d) in lean and obese </w:t>
      </w:r>
      <w:r>
        <w:rPr>
          <w:sz w:val="24"/>
          <w:szCs w:val="24"/>
        </w:rPr>
        <w:lastRenderedPageBreak/>
        <w:t>mice treated with dexamethasone for 15-21 days. Force plotted by whole gastrocnemius CSA (e-f). N=5-8 per group. *=Diet-Treatment interaction identified by Two-Way ANOVA.</w:t>
      </w:r>
    </w:p>
    <w:p w14:paraId="4DB31E99" w14:textId="77777777" w:rsidR="00BF40A8" w:rsidRDefault="00BF40A8">
      <w:pPr>
        <w:spacing w:line="360" w:lineRule="auto"/>
        <w:rPr>
          <w:sz w:val="24"/>
          <w:szCs w:val="24"/>
        </w:rPr>
      </w:pPr>
    </w:p>
    <w:p w14:paraId="6BA9C373" w14:textId="77777777" w:rsidR="00BF40A8" w:rsidRDefault="00E161E7">
      <w:pPr>
        <w:spacing w:line="360" w:lineRule="auto"/>
        <w:rPr>
          <w:b/>
          <w:sz w:val="24"/>
          <w:szCs w:val="24"/>
        </w:rPr>
      </w:pPr>
      <w:r>
        <w:rPr>
          <w:b/>
          <w:sz w:val="24"/>
          <w:szCs w:val="24"/>
        </w:rPr>
        <w:t>Figure 2. Obese-Dexamethasone Treated Mice had Reduced Lean Mass, Muscle Weights, and Type II Fiber CSA.</w:t>
      </w:r>
      <w:r>
        <w:rPr>
          <w:b/>
          <w:sz w:val="24"/>
          <w:szCs w:val="24"/>
        </w:rPr>
        <w:tab/>
      </w:r>
      <w:r>
        <w:rPr>
          <w:b/>
          <w:sz w:val="24"/>
          <w:szCs w:val="24"/>
        </w:rPr>
        <w:tab/>
      </w:r>
      <w:r>
        <w:rPr>
          <w:b/>
          <w:sz w:val="24"/>
          <w:szCs w:val="24"/>
        </w:rPr>
        <w:tab/>
      </w:r>
    </w:p>
    <w:p w14:paraId="6ABBF3E2" w14:textId="77777777" w:rsidR="00BF40A8" w:rsidRDefault="00E161E7">
      <w:pPr>
        <w:spacing w:line="360" w:lineRule="auto"/>
        <w:rPr>
          <w:sz w:val="24"/>
          <w:szCs w:val="24"/>
        </w:rPr>
      </w:pPr>
      <w:r>
        <w:rPr>
          <w:sz w:val="24"/>
          <w:szCs w:val="24"/>
        </w:rPr>
        <w:t>Lean mass via EchoMRI (a) and muscle weights (b) in lean and obese mice following 6 weeks of dexamethasone treatment. N=8-22 per group. Data collected by Innocence Harvey. Gastrocnemius weIghts (c) and CSA (d) in lean and obese mice treated with dexamethasone  for 15-21 days. N=5-8 per group. H&amp;E stained section of quadriceps (e) from mice treated with vehicle (water) or dexamethasone for six weeks. N=4 quadricep sections per group. Average fiber CSA (f) from 200 fibers per quadricep section. NADH-NBT stained section of quadriceps (g) from mice treated with vehicle (water) or dexamethasone for six weeks. Percent of oxidative or type I fibers to total mouse fibers (h). N=4 quadricep sections per group. Average fiber CSA by NADH-NBT staining density (i). *=Diet-Treatment interaction identified by Two-Way ANOVA.</w:t>
      </w:r>
    </w:p>
    <w:p w14:paraId="47880E87" w14:textId="77777777" w:rsidR="00BF40A8" w:rsidRDefault="00BF40A8">
      <w:pPr>
        <w:spacing w:line="360" w:lineRule="auto"/>
        <w:rPr>
          <w:sz w:val="24"/>
          <w:szCs w:val="24"/>
        </w:rPr>
      </w:pPr>
    </w:p>
    <w:p w14:paraId="49A21A53" w14:textId="77777777" w:rsidR="00BF40A8" w:rsidRDefault="00E161E7">
      <w:pPr>
        <w:spacing w:line="360" w:lineRule="auto"/>
        <w:rPr>
          <w:b/>
          <w:sz w:val="24"/>
          <w:szCs w:val="24"/>
        </w:rPr>
      </w:pPr>
      <w:r>
        <w:rPr>
          <w:b/>
          <w:sz w:val="24"/>
          <w:szCs w:val="24"/>
        </w:rPr>
        <w:t>Figure 3. Short-term Dexamethasone Treatment Induced Muscle Degradation Transcripts unlike Chronic or Long-Term Treatment</w:t>
      </w:r>
    </w:p>
    <w:p w14:paraId="6AD8AE5A" w14:textId="77777777" w:rsidR="00BF40A8" w:rsidRDefault="00E161E7">
      <w:pPr>
        <w:spacing w:line="360" w:lineRule="auto"/>
        <w:rPr>
          <w:sz w:val="24"/>
          <w:szCs w:val="24"/>
        </w:rPr>
      </w:pPr>
      <w:r>
        <w:rPr>
          <w:sz w:val="24"/>
          <w:szCs w:val="24"/>
        </w:rPr>
        <w:t>Relative atrogene (</w:t>
      </w:r>
      <w:r>
        <w:rPr>
          <w:i/>
          <w:sz w:val="24"/>
          <w:szCs w:val="24"/>
        </w:rPr>
        <w:t>Fbxo32, Trim63, Foxo1</w:t>
      </w:r>
      <w:r>
        <w:rPr>
          <w:sz w:val="24"/>
          <w:szCs w:val="24"/>
        </w:rPr>
        <w:t xml:space="preserve"> and </w:t>
      </w:r>
      <w:r>
        <w:rPr>
          <w:i/>
          <w:sz w:val="24"/>
          <w:szCs w:val="24"/>
        </w:rPr>
        <w:t>Foxo3</w:t>
      </w:r>
      <w:r>
        <w:rPr>
          <w:sz w:val="24"/>
          <w:szCs w:val="24"/>
        </w:rPr>
        <w:t>) expression in C2C12 myotubes treated with 250 nm dexamethasone for 2, 4, 8,12, or 24 hours or left untreated(a). After treatment, cells were homogenized and prepared for RNA extraction.</w:t>
      </w:r>
    </w:p>
    <w:p w14:paraId="15A5A87C" w14:textId="77777777" w:rsidR="00BF40A8" w:rsidRDefault="00E161E7">
      <w:pPr>
        <w:spacing w:line="360" w:lineRule="auto"/>
        <w:rPr>
          <w:sz w:val="24"/>
          <w:szCs w:val="24"/>
        </w:rPr>
      </w:pPr>
      <w:r>
        <w:rPr>
          <w:sz w:val="24"/>
          <w:szCs w:val="24"/>
        </w:rPr>
        <w:t xml:space="preserve">Atrogene expression in mice treated for either 72 hours, one week, or two weeks with vehicle(water) or </w:t>
      </w:r>
      <w:r>
        <w:rPr>
          <w:color w:val="2A2A2A"/>
          <w:sz w:val="24"/>
          <w:szCs w:val="24"/>
          <w:highlight w:val="white"/>
        </w:rPr>
        <w:t xml:space="preserve">1mg/kg/d </w:t>
      </w:r>
      <w:r>
        <w:rPr>
          <w:sz w:val="24"/>
          <w:szCs w:val="24"/>
        </w:rPr>
        <w:t>dexamethasone (b). RNA was extracted from the quadriceps. *=Significance identified by Student’s T-Test and in mice treated for six weeks with vehicle (water) or dexamethasone. *=Diet-Treatment interaction identified by Two-Way ANOVA. N=8 per group.</w:t>
      </w:r>
    </w:p>
    <w:p w14:paraId="0F3D6535" w14:textId="77777777" w:rsidR="00BF40A8" w:rsidRDefault="00BF40A8">
      <w:pPr>
        <w:spacing w:line="360" w:lineRule="auto"/>
        <w:rPr>
          <w:sz w:val="24"/>
          <w:szCs w:val="24"/>
        </w:rPr>
      </w:pPr>
    </w:p>
    <w:p w14:paraId="416052A8" w14:textId="77777777" w:rsidR="00BF40A8" w:rsidRDefault="00E161E7">
      <w:pPr>
        <w:spacing w:line="360" w:lineRule="auto"/>
        <w:rPr>
          <w:b/>
          <w:sz w:val="24"/>
          <w:szCs w:val="24"/>
        </w:rPr>
      </w:pPr>
      <w:r>
        <w:rPr>
          <w:b/>
          <w:sz w:val="24"/>
          <w:szCs w:val="24"/>
        </w:rPr>
        <w:t>Figure 4. Dexamethasone Treatment Induced Insulin Resistance</w:t>
      </w:r>
      <w:r>
        <w:rPr>
          <w:b/>
          <w:sz w:val="24"/>
          <w:szCs w:val="24"/>
        </w:rPr>
        <w:tab/>
      </w:r>
      <w:r>
        <w:rPr>
          <w:b/>
          <w:sz w:val="24"/>
          <w:szCs w:val="24"/>
        </w:rPr>
        <w:tab/>
        <w:t xml:space="preserve"> </w:t>
      </w:r>
      <w:r>
        <w:rPr>
          <w:b/>
          <w:sz w:val="24"/>
          <w:szCs w:val="24"/>
        </w:rPr>
        <w:tab/>
        <w:t xml:space="preserve"> </w:t>
      </w:r>
      <w:r>
        <w:rPr>
          <w:b/>
          <w:sz w:val="24"/>
          <w:szCs w:val="24"/>
        </w:rPr>
        <w:tab/>
        <w:t xml:space="preserve"> </w:t>
      </w:r>
      <w:r>
        <w:rPr>
          <w:sz w:val="24"/>
          <w:szCs w:val="24"/>
        </w:rPr>
        <w:t>Blood glucose values taken from the tail vein in lean and obese male mice after a 6-hour fast and two weeks of dexamethasone or vehicle (water) treatment (a). *=Diet-</w:t>
      </w:r>
      <w:r>
        <w:rPr>
          <w:sz w:val="24"/>
          <w:szCs w:val="24"/>
        </w:rPr>
        <w:lastRenderedPageBreak/>
        <w:t>Treatment interaction identified by Two-Way ANOVA.  N=4 mice per group. Glucose values after insulin administration at time 0, following a 6-hour fast (b). Insulin was given via intraperitoneal injection at .75g/kg lean mass for lean mice and 1.5g/kg for obese mice.</w:t>
      </w:r>
      <w:r>
        <w:rPr>
          <w:b/>
          <w:sz w:val="24"/>
          <w:szCs w:val="24"/>
        </w:rPr>
        <w:t xml:space="preserve"> </w:t>
      </w:r>
      <w:r>
        <w:rPr>
          <w:sz w:val="24"/>
          <w:szCs w:val="24"/>
        </w:rPr>
        <w:t>N=4 mice per group.</w:t>
      </w:r>
      <w:r>
        <w:rPr>
          <w:b/>
          <w:sz w:val="24"/>
          <w:szCs w:val="24"/>
        </w:rPr>
        <w:tab/>
      </w:r>
      <w:r>
        <w:rPr>
          <w:b/>
          <w:sz w:val="24"/>
          <w:szCs w:val="24"/>
        </w:rPr>
        <w:tab/>
      </w:r>
      <w:r>
        <w:rPr>
          <w:b/>
          <w:sz w:val="24"/>
          <w:szCs w:val="24"/>
        </w:rPr>
        <w:tab/>
      </w:r>
    </w:p>
    <w:p w14:paraId="274FDDE9" w14:textId="77777777" w:rsidR="00BF40A8" w:rsidRDefault="00BF40A8">
      <w:pPr>
        <w:spacing w:line="480" w:lineRule="auto"/>
        <w:rPr>
          <w:sz w:val="24"/>
          <w:szCs w:val="24"/>
        </w:rPr>
      </w:pPr>
    </w:p>
    <w:p w14:paraId="3E00F62E" w14:textId="77777777" w:rsidR="00BF40A8" w:rsidRDefault="00E161E7">
      <w:pPr>
        <w:spacing w:line="480" w:lineRule="auto"/>
        <w:ind w:firstLine="720"/>
        <w:rPr>
          <w:sz w:val="24"/>
          <w:szCs w:val="24"/>
        </w:rPr>
      </w:pPr>
      <w:r>
        <w:rPr>
          <w:sz w:val="24"/>
          <w:szCs w:val="24"/>
        </w:rPr>
        <w:tab/>
      </w:r>
    </w:p>
    <w:sectPr w:rsidR="00BF40A8">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9-04-03T14:16:00Z" w:initials="DB">
    <w:p w14:paraId="0A7E892B" w14:textId="0D20C4B0" w:rsidR="00661656" w:rsidRDefault="00661656">
      <w:pPr>
        <w:pStyle w:val="CommentText"/>
      </w:pPr>
      <w:r>
        <w:rPr>
          <w:rStyle w:val="CommentReference"/>
        </w:rPr>
        <w:annotationRef/>
      </w:r>
      <w:r>
        <w:t xml:space="preserve">Need to know what references these </w:t>
      </w:r>
      <w:proofErr w:type="spellStart"/>
      <w:r>
        <w:t>arew</w:t>
      </w:r>
      <w:proofErr w:type="spellEnd"/>
      <w:r>
        <w:t>.</w:t>
      </w:r>
    </w:p>
  </w:comment>
  <w:comment w:id="1" w:author="Dave Bridges" w:date="2019-04-03T14:17:00Z" w:initials="DB">
    <w:p w14:paraId="60AC3D14" w14:textId="3F2D84B5" w:rsidR="00E106D6" w:rsidRDefault="00E106D6">
      <w:pPr>
        <w:pStyle w:val="CommentText"/>
      </w:pPr>
      <w:r>
        <w:rPr>
          <w:rStyle w:val="CommentReference"/>
        </w:rPr>
        <w:annotationRef/>
      </w:r>
      <w:r>
        <w:t xml:space="preserve">Find a more recent general review on insulin action.  If you </w:t>
      </w:r>
      <w:proofErr w:type="spellStart"/>
      <w:proofErr w:type="gramStart"/>
      <w:r>
        <w:t>cant</w:t>
      </w:r>
      <w:proofErr w:type="spellEnd"/>
      <w:proofErr w:type="gramEnd"/>
      <w:r>
        <w:t xml:space="preserve"> find a newer one use </w:t>
      </w:r>
      <w:proofErr w:type="spellStart"/>
      <w:r>
        <w:t>Saltiel</w:t>
      </w:r>
      <w:proofErr w:type="spellEnd"/>
      <w:r>
        <w:t xml:space="preserve"> and Kahn 2001 Nature.</w:t>
      </w:r>
    </w:p>
  </w:comment>
  <w:comment w:id="2" w:author="Dave Bridges" w:date="2019-03-30T11:19:00Z" w:initials="DB">
    <w:p w14:paraId="1CB1B8B1" w14:textId="1485B352" w:rsidR="00C4394C" w:rsidRDefault="00C4394C">
      <w:pPr>
        <w:pStyle w:val="CommentText"/>
      </w:pPr>
      <w:r>
        <w:rPr>
          <w:rStyle w:val="CommentReference"/>
        </w:rPr>
        <w:annotationRef/>
      </w:r>
      <w:r>
        <w:t>Reference needed</w:t>
      </w:r>
    </w:p>
  </w:comment>
  <w:comment w:id="3" w:author="Dave Bridges" w:date="2019-04-03T14:18:00Z" w:initials="DB">
    <w:p w14:paraId="183758BF" w14:textId="7F422ABE" w:rsidR="00E106D6" w:rsidRDefault="00E106D6">
      <w:pPr>
        <w:pStyle w:val="CommentText"/>
      </w:pPr>
      <w:r>
        <w:rPr>
          <w:rStyle w:val="CommentReference"/>
        </w:rPr>
        <w:annotationRef/>
      </w:r>
      <w:r>
        <w:t>Need reference.</w:t>
      </w:r>
    </w:p>
  </w:comment>
  <w:comment w:id="5" w:author="Dave Bridges" w:date="2019-03-30T10:47:00Z" w:initials="DB">
    <w:p w14:paraId="5C0E3AE9" w14:textId="220A93A6" w:rsidR="00C4394C" w:rsidRDefault="00C4394C">
      <w:pPr>
        <w:pStyle w:val="CommentText"/>
      </w:pPr>
      <w:r>
        <w:rPr>
          <w:rStyle w:val="CommentReference"/>
        </w:rPr>
        <w:annotationRef/>
      </w:r>
      <w:r>
        <w:t>What is the full reference, PMID or DOI for this</w:t>
      </w:r>
    </w:p>
  </w:comment>
  <w:comment w:id="6" w:author="Dave Bridges" w:date="2019-03-30T11:00:00Z" w:initials="DB">
    <w:p w14:paraId="21C343CB" w14:textId="5F3F2F06" w:rsidR="00C4394C" w:rsidRDefault="00C4394C">
      <w:pPr>
        <w:pStyle w:val="CommentText"/>
      </w:pPr>
      <w:r>
        <w:rPr>
          <w:rStyle w:val="CommentReference"/>
        </w:rPr>
        <w:annotationRef/>
      </w:r>
      <w:r>
        <w:t>We need to know water consumption still.</w:t>
      </w:r>
    </w:p>
  </w:comment>
  <w:comment w:id="7" w:author="Dave Bridges" w:date="2019-04-03T14:21:00Z" w:initials="DB">
    <w:p w14:paraId="735B118B" w14:textId="39337CBE" w:rsidR="00E106D6" w:rsidRDefault="00E106D6">
      <w:pPr>
        <w:pStyle w:val="CommentText"/>
      </w:pPr>
      <w:r>
        <w:rPr>
          <w:rStyle w:val="CommentReference"/>
        </w:rPr>
        <w:annotationRef/>
      </w:r>
      <w:r>
        <w:t>Torque or force?</w:t>
      </w:r>
    </w:p>
  </w:comment>
  <w:comment w:id="10" w:author="Dave Bridges" w:date="2019-03-30T11:10:00Z" w:initials="DB">
    <w:p w14:paraId="51D19D44" w14:textId="6C508245" w:rsidR="00C4394C" w:rsidRDefault="00C4394C">
      <w:pPr>
        <w:pStyle w:val="CommentText"/>
      </w:pPr>
      <w:r>
        <w:rPr>
          <w:rStyle w:val="CommentReference"/>
        </w:rPr>
        <w:annotationRef/>
      </w:r>
      <w:r>
        <w:t>Needs details or a reference.</w:t>
      </w:r>
    </w:p>
  </w:comment>
  <w:comment w:id="13" w:author="Dave Bridges" w:date="2019-03-30T10:39:00Z" w:initials="DB">
    <w:p w14:paraId="53382B0E" w14:textId="77777777" w:rsidR="00C4394C" w:rsidRDefault="00C4394C">
      <w:pPr>
        <w:pStyle w:val="CommentText"/>
      </w:pPr>
      <w:r>
        <w:rPr>
          <w:rStyle w:val="CommentReference"/>
        </w:rPr>
        <w:annotationRef/>
      </w:r>
      <w:r>
        <w:t>Needs control gene, make this a table and put at the end</w:t>
      </w:r>
    </w:p>
  </w:comment>
  <w:comment w:id="44" w:author="Dave Bridges" w:date="2019-03-30T11:15:00Z" w:initials="DB">
    <w:p w14:paraId="5DB2CC24" w14:textId="31906BD1" w:rsidR="00C4394C" w:rsidRDefault="00C4394C">
      <w:pPr>
        <w:pStyle w:val="CommentText"/>
      </w:pPr>
      <w:r>
        <w:rPr>
          <w:rStyle w:val="CommentReference"/>
        </w:rPr>
        <w:annotationRef/>
      </w:r>
      <w:r>
        <w:t>Needs catalog numbers</w:t>
      </w:r>
    </w:p>
  </w:comment>
  <w:comment w:id="45" w:author="Dave Bridges" w:date="2019-03-30T10:48:00Z" w:initials="DB">
    <w:p w14:paraId="72467E1F" w14:textId="4033341D" w:rsidR="00C4394C" w:rsidRDefault="00C4394C">
      <w:pPr>
        <w:pStyle w:val="CommentText"/>
      </w:pPr>
      <w:r>
        <w:rPr>
          <w:rStyle w:val="CommentReference"/>
        </w:rPr>
        <w:annotationRef/>
      </w:r>
      <w:r>
        <w:t>Put these in a table including catalog numbers</w:t>
      </w:r>
    </w:p>
  </w:comment>
  <w:comment w:id="51" w:author="Dave Bridges" w:date="2019-03-30T10:48:00Z" w:initials="DB">
    <w:p w14:paraId="7EABFA90" w14:textId="093C3EFB" w:rsidR="00C4394C" w:rsidRDefault="00C4394C">
      <w:pPr>
        <w:pStyle w:val="CommentText"/>
      </w:pPr>
      <w:r>
        <w:rPr>
          <w:rStyle w:val="CommentReference"/>
        </w:rPr>
        <w:annotationRef/>
      </w:r>
      <w:r>
        <w:t>What is the full reference, PMID or DOI for this</w:t>
      </w:r>
    </w:p>
  </w:comment>
  <w:comment w:id="50" w:author="Dave Bridges" w:date="2019-04-03T14:26:00Z" w:initials="DB">
    <w:p w14:paraId="132A1C03" w14:textId="1BFADBFB" w:rsidR="00E106D6" w:rsidRDefault="00E106D6">
      <w:pPr>
        <w:pStyle w:val="CommentText"/>
      </w:pPr>
      <w:r>
        <w:rPr>
          <w:rStyle w:val="CommentReference"/>
        </w:rPr>
        <w:annotationRef/>
      </w:r>
      <w:r>
        <w:t>Move to discussion</w:t>
      </w:r>
    </w:p>
  </w:comment>
  <w:comment w:id="54" w:author="Dave Bridges" w:date="2019-04-03T14:27:00Z" w:initials="DB">
    <w:p w14:paraId="0869B3DD" w14:textId="11653AC7" w:rsidR="0098062C" w:rsidRDefault="0098062C">
      <w:pPr>
        <w:pStyle w:val="CommentText"/>
      </w:pPr>
      <w:r>
        <w:rPr>
          <w:rStyle w:val="CommentReference"/>
        </w:rPr>
        <w:annotationRef/>
      </w:r>
      <w:r>
        <w:t>I don’t think these reductions are right.  For the obese mice it looks like it goes from about 2.7 to about 2 which is about a 26% decrease not a 0.9% decrease.</w:t>
      </w:r>
    </w:p>
  </w:comment>
  <w:comment w:id="69" w:author="Dave Bridges" w:date="2019-04-03T14:28:00Z" w:initials="DB">
    <w:p w14:paraId="738C8C9A" w14:textId="34A0E20E" w:rsidR="0098062C" w:rsidRDefault="0098062C">
      <w:pPr>
        <w:pStyle w:val="CommentText"/>
      </w:pPr>
      <w:r>
        <w:rPr>
          <w:rStyle w:val="CommentReference"/>
        </w:rPr>
        <w:annotationRef/>
      </w:r>
      <w:r>
        <w:t>Add this</w:t>
      </w:r>
    </w:p>
  </w:comment>
  <w:comment w:id="73" w:author="Dave Bridges" w:date="2019-04-03T14:29:00Z" w:initials="DB">
    <w:p w14:paraId="7B6AEDAC" w14:textId="613C0FA8" w:rsidR="00F41436" w:rsidRDefault="00F41436">
      <w:pPr>
        <w:pStyle w:val="CommentText"/>
      </w:pPr>
      <w:r>
        <w:rPr>
          <w:rStyle w:val="CommentReference"/>
        </w:rPr>
        <w:annotationRef/>
      </w:r>
      <w:r>
        <w:t>Add this</w:t>
      </w:r>
    </w:p>
  </w:comment>
  <w:comment w:id="108" w:author="Dave Bridges" w:date="2019-04-03T14:34:00Z" w:initials="DB">
    <w:p w14:paraId="291CEA19" w14:textId="7D2E4BD1" w:rsidR="00F41436" w:rsidRDefault="00F41436">
      <w:pPr>
        <w:pStyle w:val="CommentText"/>
      </w:pPr>
      <w:r>
        <w:rPr>
          <w:rStyle w:val="CommentReference"/>
        </w:rPr>
        <w:annotationRef/>
      </w:r>
      <w:r>
        <w:t>Add the R2 for the models without diet as covariates.</w:t>
      </w:r>
    </w:p>
  </w:comment>
  <w:comment w:id="116" w:author="Dave Bridges" w:date="2019-04-03T14:34:00Z" w:initials="DB">
    <w:p w14:paraId="193F2D4F" w14:textId="4BEBD5A2" w:rsidR="00F41436" w:rsidRDefault="00F41436">
      <w:pPr>
        <w:pStyle w:val="CommentText"/>
      </w:pPr>
      <w:r>
        <w:rPr>
          <w:rStyle w:val="CommentReference"/>
        </w:rPr>
        <w:annotationRef/>
      </w:r>
      <w:r>
        <w:t>Add p-values for diet moderation terms in this model.</w:t>
      </w:r>
    </w:p>
  </w:comment>
  <w:comment w:id="129" w:author="Dave Bridges" w:date="2019-03-30T11:56:00Z" w:initials="DB">
    <w:p w14:paraId="57116DEC" w14:textId="3FC0B080" w:rsidR="00C4394C" w:rsidRDefault="00C4394C">
      <w:pPr>
        <w:pStyle w:val="CommentText"/>
      </w:pPr>
      <w:r>
        <w:rPr>
          <w:rStyle w:val="CommentReference"/>
        </w:rPr>
        <w:annotationRef/>
      </w:r>
      <w:proofErr w:type="spellStart"/>
      <w:r>
        <w:t>Somehwere</w:t>
      </w:r>
      <w:proofErr w:type="spellEnd"/>
      <w:r>
        <w:t xml:space="preserve"> you are going to need to work in the ITT data.  Maybe talk about health effects of lost muscle, and you can include reductions in BMR, risk of fractures and impaired insulin sensitivity, but then say that in our case the insulin resistance is in addition to atrophy.</w:t>
      </w:r>
    </w:p>
  </w:comment>
  <w:comment w:id="135" w:author="Dave Bridges" w:date="2019-04-03T14:24:00Z" w:initials="DB">
    <w:p w14:paraId="0496E200" w14:textId="4B4B25E5" w:rsidR="00E106D6" w:rsidRDefault="00E106D6">
      <w:pPr>
        <w:pStyle w:val="CommentText"/>
      </w:pPr>
      <w:r>
        <w:rPr>
          <w:rStyle w:val="CommentReference"/>
        </w:rPr>
        <w:annotationRef/>
      </w:r>
      <w:r>
        <w:t>Reference needed</w:t>
      </w:r>
    </w:p>
  </w:comment>
  <w:comment w:id="141" w:author="Dave Bridges" w:date="2019-03-30T11:31:00Z" w:initials="DB">
    <w:p w14:paraId="39DFF08D" w14:textId="60CCBE8F" w:rsidR="00C4394C" w:rsidRDefault="00C4394C">
      <w:pPr>
        <w:pStyle w:val="CommentText"/>
      </w:pPr>
      <w:r>
        <w:rPr>
          <w:rStyle w:val="CommentReference"/>
        </w:rPr>
        <w:annotationRef/>
      </w:r>
      <w:r>
        <w:t>And size?</w:t>
      </w:r>
    </w:p>
  </w:comment>
  <w:comment w:id="142" w:author="Dave Bridges" w:date="2019-03-30T10:52:00Z" w:initials="DB">
    <w:p w14:paraId="393BCC8D" w14:textId="46D2EB73" w:rsidR="00C4394C" w:rsidRDefault="00C4394C">
      <w:pPr>
        <w:pStyle w:val="CommentText"/>
      </w:pPr>
      <w:r>
        <w:rPr>
          <w:rStyle w:val="CommentReference"/>
        </w:rPr>
        <w:annotationRef/>
      </w:r>
      <w:r>
        <w:t>What is the full reference, PMID or DOI for these</w:t>
      </w:r>
    </w:p>
  </w:comment>
  <w:comment w:id="149" w:author="Dave Bridges" w:date="2019-03-30T11:48:00Z" w:initials="DB">
    <w:p w14:paraId="65652776" w14:textId="5DCFEEFD" w:rsidR="00C4394C" w:rsidRDefault="00C4394C">
      <w:pPr>
        <w:pStyle w:val="CommentText"/>
      </w:pPr>
      <w:r>
        <w:rPr>
          <w:rStyle w:val="CommentReference"/>
        </w:rPr>
        <w:annotationRef/>
      </w:r>
      <w:r>
        <w:t>Refs of type ii specificiety</w:t>
      </w:r>
    </w:p>
  </w:comment>
  <w:comment w:id="150" w:author="Dave Bridges" w:date="2019-03-30T10:52:00Z" w:initials="DB">
    <w:p w14:paraId="19FC81AE" w14:textId="4AA98DE9" w:rsidR="00C4394C" w:rsidRDefault="00C4394C">
      <w:pPr>
        <w:pStyle w:val="CommentText"/>
      </w:pPr>
      <w:r>
        <w:rPr>
          <w:rStyle w:val="CommentReference"/>
        </w:rPr>
        <w:annotationRef/>
      </w:r>
      <w:r>
        <w:t>What is the full reference, PMID or DOI for this</w:t>
      </w:r>
    </w:p>
  </w:comment>
  <w:comment w:id="152" w:author="Dave Bridges" w:date="2019-03-30T10:53:00Z" w:initials="DB">
    <w:p w14:paraId="140C15BA" w14:textId="54E307C7" w:rsidR="00C4394C" w:rsidRDefault="00C4394C">
      <w:pPr>
        <w:pStyle w:val="CommentText"/>
      </w:pPr>
      <w:r>
        <w:rPr>
          <w:rStyle w:val="CommentReference"/>
        </w:rPr>
        <w:annotationRef/>
      </w:r>
      <w:r>
        <w:t>What is the full reference, PMID or DOI for this</w:t>
      </w:r>
    </w:p>
  </w:comment>
  <w:comment w:id="151" w:author="Dave Bridges" w:date="2019-03-30T11:50:00Z" w:initials="DB">
    <w:p w14:paraId="004BF7A6" w14:textId="0880CA43" w:rsidR="00C4394C" w:rsidRDefault="00C4394C">
      <w:pPr>
        <w:pStyle w:val="CommentText"/>
      </w:pPr>
      <w:r>
        <w:rPr>
          <w:rStyle w:val="CommentReference"/>
        </w:rPr>
        <w:annotationRef/>
      </w:r>
      <w:r>
        <w:t>This contradicts the previous sentence</w:t>
      </w:r>
    </w:p>
  </w:comment>
  <w:comment w:id="153" w:author="Dave Bridges" w:date="2019-03-30T10:53:00Z" w:initials="DB">
    <w:p w14:paraId="24AE3E1A" w14:textId="1D446867" w:rsidR="00C4394C" w:rsidRDefault="00C4394C">
      <w:pPr>
        <w:pStyle w:val="CommentText"/>
      </w:pPr>
      <w:r>
        <w:rPr>
          <w:rStyle w:val="CommentReference"/>
        </w:rPr>
        <w:annotationRef/>
      </w:r>
      <w:r>
        <w:t>What is the full reference, PMID or DOI for this</w:t>
      </w:r>
    </w:p>
  </w:comment>
  <w:comment w:id="154" w:author="Dave Bridges" w:date="2019-03-30T10:54:00Z" w:initials="DB">
    <w:p w14:paraId="3C6CC800" w14:textId="48DA9F09" w:rsidR="00C4394C" w:rsidRDefault="00C4394C">
      <w:pPr>
        <w:pStyle w:val="CommentText"/>
      </w:pPr>
      <w:r>
        <w:rPr>
          <w:rStyle w:val="CommentReference"/>
        </w:rPr>
        <w:annotationRef/>
      </w:r>
      <w:r>
        <w:t>What is the full reference, PMID or DOI for the last two</w:t>
      </w:r>
    </w:p>
  </w:comment>
  <w:comment w:id="155" w:author="Dave Bridges" w:date="2019-03-30T10:54:00Z" w:initials="DB">
    <w:p w14:paraId="1C4D7E1E" w14:textId="72D47C4E" w:rsidR="00C4394C" w:rsidRDefault="00C4394C">
      <w:pPr>
        <w:pStyle w:val="CommentText"/>
      </w:pPr>
      <w:r>
        <w:rPr>
          <w:rStyle w:val="CommentReference"/>
        </w:rPr>
        <w:annotationRef/>
      </w:r>
      <w:r>
        <w:t>What is the full reference, PMID or DOI for this</w:t>
      </w:r>
    </w:p>
  </w:comment>
  <w:comment w:id="156" w:author="Dave Bridges" w:date="2019-03-30T11:54:00Z" w:initials="DB">
    <w:p w14:paraId="5CDB882A" w14:textId="758CF8E6" w:rsidR="00C4394C" w:rsidRDefault="00C4394C">
      <w:pPr>
        <w:pStyle w:val="CommentText"/>
      </w:pPr>
      <w:r>
        <w:rPr>
          <w:rStyle w:val="CommentReference"/>
        </w:rPr>
        <w:annotationRef/>
      </w:r>
      <w:r>
        <w:t>Rewrite this sentence</w:t>
      </w:r>
    </w:p>
  </w:comment>
  <w:comment w:id="157" w:author="Dave Bridges" w:date="2019-04-03T13:15:00Z" w:initials="DB">
    <w:p w14:paraId="67E85FA4" w14:textId="77777777" w:rsidR="00C4394C" w:rsidRDefault="00C4394C" w:rsidP="00E628D8">
      <w:pPr>
        <w:pStyle w:val="CommentText"/>
      </w:pPr>
      <w:r>
        <w:rPr>
          <w:rStyle w:val="CommentReference"/>
        </w:rPr>
        <w:annotationRef/>
      </w:r>
      <w:r>
        <w:t>Im confused how elevated inflammatory factors would cause atrophy, I think you are missing a link here.</w:t>
      </w:r>
    </w:p>
  </w:comment>
  <w:comment w:id="158" w:author="Dave Bridges" w:date="2019-03-30T10:55:00Z" w:initials="DB">
    <w:p w14:paraId="12BB4004" w14:textId="1DEB1D1B" w:rsidR="00C4394C" w:rsidRDefault="00C4394C">
      <w:pPr>
        <w:pStyle w:val="CommentText"/>
      </w:pPr>
      <w:r>
        <w:rPr>
          <w:rStyle w:val="CommentReference"/>
        </w:rPr>
        <w:annotationRef/>
      </w:r>
      <w:r>
        <w:t>What is the full reference, PMID or DOI for this</w:t>
      </w:r>
    </w:p>
  </w:comment>
  <w:comment w:id="159" w:author="Dave Bridges" w:date="2019-03-30T11:06:00Z" w:initials="DB">
    <w:p w14:paraId="28023DF8" w14:textId="2C9592AA" w:rsidR="00C4394C" w:rsidRDefault="00C4394C">
      <w:pPr>
        <w:pStyle w:val="CommentText"/>
      </w:pPr>
      <w:r>
        <w:rPr>
          <w:rStyle w:val="CommentReference"/>
        </w:rPr>
        <w:annotationRef/>
      </w:r>
      <w:r>
        <w:t>Laura sources for you.</w:t>
      </w:r>
    </w:p>
  </w:comment>
  <w:comment w:id="160" w:author="Dave Bridges" w:date="2019-03-30T11:06:00Z" w:initials="DB">
    <w:p w14:paraId="023A23AD" w14:textId="7EC2D72C" w:rsidR="00C4394C" w:rsidRDefault="00C4394C">
      <w:pPr>
        <w:pStyle w:val="CommentText"/>
      </w:pPr>
      <w:r>
        <w:rPr>
          <w:rStyle w:val="CommentReference"/>
        </w:rPr>
        <w:annotationRef/>
      </w:r>
      <w:r>
        <w:t>Sue, do you want to add anything else to this?</w:t>
      </w:r>
    </w:p>
  </w:comment>
  <w:comment w:id="161" w:author="Dave Bridges" w:date="2019-03-30T11:06:00Z" w:initials="DB">
    <w:p w14:paraId="09F870D5" w14:textId="50762558" w:rsidR="00C4394C" w:rsidRDefault="00C4394C">
      <w:pPr>
        <w:pStyle w:val="CommentText"/>
      </w:pPr>
      <w:r>
        <w:rPr>
          <w:rStyle w:val="CommentReference"/>
        </w:rPr>
        <w:annotationRef/>
      </w:r>
      <w:r>
        <w:t>For the dissertation you should note anyone else who helped you and how (Inn, JeAnna, Carole and Ayat).  Then add anything else you want.  For the paper it will just be scientific helpers that did not end up as coauthors.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7E892B" w15:done="0"/>
  <w15:commentEx w15:paraId="60AC3D14" w15:done="0"/>
  <w15:commentEx w15:paraId="1CB1B8B1" w15:done="0"/>
  <w15:commentEx w15:paraId="183758BF" w15:done="0"/>
  <w15:commentEx w15:paraId="5C0E3AE9" w15:done="0"/>
  <w15:commentEx w15:paraId="21C343CB" w15:done="0"/>
  <w15:commentEx w15:paraId="735B118B" w15:done="0"/>
  <w15:commentEx w15:paraId="51D19D44" w15:done="0"/>
  <w15:commentEx w15:paraId="53382B0E" w15:done="0"/>
  <w15:commentEx w15:paraId="5DB2CC24" w15:done="0"/>
  <w15:commentEx w15:paraId="72467E1F" w15:done="0"/>
  <w15:commentEx w15:paraId="7EABFA90" w15:done="0"/>
  <w15:commentEx w15:paraId="132A1C03" w15:done="0"/>
  <w15:commentEx w15:paraId="0869B3DD" w15:done="0"/>
  <w15:commentEx w15:paraId="738C8C9A" w15:done="0"/>
  <w15:commentEx w15:paraId="7B6AEDAC" w15:done="0"/>
  <w15:commentEx w15:paraId="291CEA19" w15:done="0"/>
  <w15:commentEx w15:paraId="193F2D4F" w15:done="0"/>
  <w15:commentEx w15:paraId="57116DEC" w15:done="0"/>
  <w15:commentEx w15:paraId="0496E200" w15:done="0"/>
  <w15:commentEx w15:paraId="39DFF08D" w15:done="0"/>
  <w15:commentEx w15:paraId="393BCC8D" w15:done="0"/>
  <w15:commentEx w15:paraId="65652776" w15:done="0"/>
  <w15:commentEx w15:paraId="19FC81AE" w15:done="0"/>
  <w15:commentEx w15:paraId="140C15BA" w15:done="0"/>
  <w15:commentEx w15:paraId="004BF7A6" w15:done="0"/>
  <w15:commentEx w15:paraId="24AE3E1A" w15:done="0"/>
  <w15:commentEx w15:paraId="3C6CC800" w15:done="0"/>
  <w15:commentEx w15:paraId="1C4D7E1E" w15:done="0"/>
  <w15:commentEx w15:paraId="5CDB882A" w15:done="0"/>
  <w15:commentEx w15:paraId="67E85FA4" w15:done="0"/>
  <w15:commentEx w15:paraId="12BB4004" w15:done="0"/>
  <w15:commentEx w15:paraId="28023DF8" w15:done="0"/>
  <w15:commentEx w15:paraId="023A23AD" w15:done="0"/>
  <w15:commentEx w15:paraId="09F870D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7E892B" w16cid:durableId="204F3EA2"/>
  <w16cid:commentId w16cid:paraId="60AC3D14" w16cid:durableId="204F3EED"/>
  <w16cid:commentId w16cid:paraId="1CB1B8B1" w16cid:durableId="2049CF58"/>
  <w16cid:commentId w16cid:paraId="183758BF" w16cid:durableId="204F3F49"/>
  <w16cid:commentId w16cid:paraId="5C0E3AE9" w16cid:durableId="2049C7BB"/>
  <w16cid:commentId w16cid:paraId="21C343CB" w16cid:durableId="2049CAC4"/>
  <w16cid:commentId w16cid:paraId="735B118B" w16cid:durableId="204F3FF6"/>
  <w16cid:commentId w16cid:paraId="51D19D44" w16cid:durableId="2049CD08"/>
  <w16cid:commentId w16cid:paraId="53382B0E" w16cid:durableId="2049C5EA"/>
  <w16cid:commentId w16cid:paraId="5DB2CC24" w16cid:durableId="2049CE42"/>
  <w16cid:commentId w16cid:paraId="72467E1F" w16cid:durableId="2049C7EF"/>
  <w16cid:commentId w16cid:paraId="7EABFA90" w16cid:durableId="2049C814"/>
  <w16cid:commentId w16cid:paraId="132A1C03" w16cid:durableId="204F411F"/>
  <w16cid:commentId w16cid:paraId="0869B3DD" w16cid:durableId="204F4154"/>
  <w16cid:commentId w16cid:paraId="738C8C9A" w16cid:durableId="204F4194"/>
  <w16cid:commentId w16cid:paraId="7B6AEDAC" w16cid:durableId="204F41CD"/>
  <w16cid:commentId w16cid:paraId="291CEA19" w16cid:durableId="204F42E6"/>
  <w16cid:commentId w16cid:paraId="193F2D4F" w16cid:durableId="204F430C"/>
  <w16cid:commentId w16cid:paraId="57116DEC" w16cid:durableId="2049D7FA"/>
  <w16cid:commentId w16cid:paraId="0496E200" w16cid:durableId="204F4098"/>
  <w16cid:commentId w16cid:paraId="39DFF08D" w16cid:durableId="2049D214"/>
  <w16cid:commentId w16cid:paraId="393BCC8D" w16cid:durableId="2049C8D0"/>
  <w16cid:commentId w16cid:paraId="65652776" w16cid:durableId="2049D614"/>
  <w16cid:commentId w16cid:paraId="19FC81AE" w16cid:durableId="2049C905"/>
  <w16cid:commentId w16cid:paraId="140C15BA" w16cid:durableId="2049C923"/>
  <w16cid:commentId w16cid:paraId="004BF7A6" w16cid:durableId="2049D66C"/>
  <w16cid:commentId w16cid:paraId="24AE3E1A" w16cid:durableId="2049C929"/>
  <w16cid:commentId w16cid:paraId="3C6CC800" w16cid:durableId="2049C950"/>
  <w16cid:commentId w16cid:paraId="1C4D7E1E" w16cid:durableId="2049C972"/>
  <w16cid:commentId w16cid:paraId="5CDB882A" w16cid:durableId="2049D77E"/>
  <w16cid:commentId w16cid:paraId="67E85FA4" w16cid:durableId="204F382E"/>
  <w16cid:commentId w16cid:paraId="12BB4004" w16cid:durableId="2049C992"/>
  <w16cid:commentId w16cid:paraId="28023DF8" w16cid:durableId="2049CC1C"/>
  <w16cid:commentId w16cid:paraId="023A23AD" w16cid:durableId="2049CC28"/>
  <w16cid:commentId w16cid:paraId="09F870D5" w16cid:durableId="2049CC4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A8"/>
    <w:rsid w:val="000A6C33"/>
    <w:rsid w:val="000B577D"/>
    <w:rsid w:val="001329A4"/>
    <w:rsid w:val="00132B78"/>
    <w:rsid w:val="001866A2"/>
    <w:rsid w:val="00231DC5"/>
    <w:rsid w:val="002A4533"/>
    <w:rsid w:val="003551CA"/>
    <w:rsid w:val="0039023E"/>
    <w:rsid w:val="003B03EB"/>
    <w:rsid w:val="003B7C65"/>
    <w:rsid w:val="003C0A5C"/>
    <w:rsid w:val="00496D03"/>
    <w:rsid w:val="004B57D5"/>
    <w:rsid w:val="004E24C5"/>
    <w:rsid w:val="00505CD2"/>
    <w:rsid w:val="00532D42"/>
    <w:rsid w:val="005B3CA8"/>
    <w:rsid w:val="00661656"/>
    <w:rsid w:val="00662098"/>
    <w:rsid w:val="00691209"/>
    <w:rsid w:val="006978A2"/>
    <w:rsid w:val="006A6F4D"/>
    <w:rsid w:val="006E6DDD"/>
    <w:rsid w:val="006F2B16"/>
    <w:rsid w:val="006F36E9"/>
    <w:rsid w:val="00710626"/>
    <w:rsid w:val="007D0478"/>
    <w:rsid w:val="007E48CF"/>
    <w:rsid w:val="007F7B98"/>
    <w:rsid w:val="00865445"/>
    <w:rsid w:val="00880778"/>
    <w:rsid w:val="008F6345"/>
    <w:rsid w:val="0098062C"/>
    <w:rsid w:val="009F7634"/>
    <w:rsid w:val="00A11B33"/>
    <w:rsid w:val="00A6530B"/>
    <w:rsid w:val="00A866A1"/>
    <w:rsid w:val="00AE0B99"/>
    <w:rsid w:val="00AE6E44"/>
    <w:rsid w:val="00AF1EB2"/>
    <w:rsid w:val="00AF5364"/>
    <w:rsid w:val="00B11EFC"/>
    <w:rsid w:val="00B40C53"/>
    <w:rsid w:val="00B708D2"/>
    <w:rsid w:val="00B97022"/>
    <w:rsid w:val="00BC0C10"/>
    <w:rsid w:val="00BC4EEE"/>
    <w:rsid w:val="00BF40A8"/>
    <w:rsid w:val="00C4394C"/>
    <w:rsid w:val="00C90803"/>
    <w:rsid w:val="00D0713D"/>
    <w:rsid w:val="00D2170C"/>
    <w:rsid w:val="00D60A58"/>
    <w:rsid w:val="00D61C73"/>
    <w:rsid w:val="00DA6F60"/>
    <w:rsid w:val="00DE05BB"/>
    <w:rsid w:val="00E106D6"/>
    <w:rsid w:val="00E11584"/>
    <w:rsid w:val="00E161E7"/>
    <w:rsid w:val="00E54028"/>
    <w:rsid w:val="00E628D8"/>
    <w:rsid w:val="00E77F0D"/>
    <w:rsid w:val="00EC2233"/>
    <w:rsid w:val="00F04961"/>
    <w:rsid w:val="00F41436"/>
    <w:rsid w:val="00F7167B"/>
    <w:rsid w:val="00F77670"/>
    <w:rsid w:val="00FB1A1E"/>
    <w:rsid w:val="00FC0967"/>
    <w:rsid w:val="00FC1B7A"/>
    <w:rsid w:val="00FE31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9E287992-B487-7F41-8311-81E81FD47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8852B-77DE-AB40-AC7F-AD7D354FC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11771</Words>
  <Characters>67096</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Dave Bridges</cp:lastModifiedBy>
  <cp:revision>2</cp:revision>
  <dcterms:created xsi:type="dcterms:W3CDTF">2019-04-03T18:36:00Z</dcterms:created>
  <dcterms:modified xsi:type="dcterms:W3CDTF">2019-04-03T18:36:00Z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