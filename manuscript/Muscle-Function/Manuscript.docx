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78D06" w14:textId="5DE6AC6C" w:rsidR="00293759" w:rsidRPr="00936D7C" w:rsidRDefault="00293759" w:rsidP="00293759">
      <w:pPr>
        <w:pStyle w:val="Heading1"/>
        <w:spacing w:before="0" w:line="360" w:lineRule="auto"/>
        <w:rPr>
          <w:rFonts w:asciiTheme="minorHAnsi" w:hAnsiTheme="minorHAnsi"/>
          <w:b/>
          <w:color w:val="000000" w:themeColor="text1"/>
          <w:sz w:val="24"/>
          <w:szCs w:val="24"/>
        </w:rPr>
      </w:pPr>
      <w:r w:rsidRPr="00936D7C">
        <w:rPr>
          <w:rFonts w:asciiTheme="minorHAnsi" w:hAnsiTheme="minorHAnsi"/>
          <w:b/>
          <w:color w:val="000000" w:themeColor="text1"/>
          <w:sz w:val="24"/>
          <w:szCs w:val="24"/>
        </w:rPr>
        <w:t xml:space="preserve">Title: </w:t>
      </w:r>
      <w:r w:rsidRPr="00936D7C">
        <w:rPr>
          <w:rFonts w:asciiTheme="minorHAnsi" w:hAnsiTheme="minorHAnsi"/>
          <w:color w:val="000000" w:themeColor="text1"/>
          <w:sz w:val="22"/>
          <w:szCs w:val="22"/>
        </w:rPr>
        <w:t xml:space="preserve">Obesity promotes glucocorticoid-dependent muscle atrophy in male </w:t>
      </w:r>
      <w:r w:rsidR="000F4902">
        <w:rPr>
          <w:rFonts w:asciiTheme="minorHAnsi" w:hAnsiTheme="minorHAnsi"/>
          <w:color w:val="000000" w:themeColor="text1"/>
          <w:sz w:val="22"/>
          <w:szCs w:val="22"/>
        </w:rPr>
        <w:t xml:space="preserve">C57BL/6J </w:t>
      </w:r>
      <w:r w:rsidRPr="00936D7C">
        <w:rPr>
          <w:rFonts w:asciiTheme="minorHAnsi" w:hAnsiTheme="minorHAnsi"/>
          <w:color w:val="000000" w:themeColor="text1"/>
          <w:sz w:val="22"/>
          <w:szCs w:val="22"/>
        </w:rPr>
        <w:t>mice.</w:t>
      </w:r>
    </w:p>
    <w:p w14:paraId="7669DFD7" w14:textId="77777777" w:rsidR="00293759" w:rsidRPr="00936D7C" w:rsidRDefault="00293759" w:rsidP="00293759">
      <w:pPr>
        <w:spacing w:line="360" w:lineRule="auto"/>
        <w:rPr>
          <w:rFonts w:asciiTheme="minorHAnsi" w:hAnsiTheme="minorHAnsi"/>
          <w:color w:val="000000" w:themeColor="text1"/>
        </w:rPr>
      </w:pPr>
    </w:p>
    <w:p w14:paraId="56BD31F1"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Author names and affiliations:</w:t>
      </w:r>
    </w:p>
    <w:p w14:paraId="3331C7B0" w14:textId="616E04EF" w:rsidR="00293759" w:rsidRPr="00936D7C" w:rsidRDefault="00293759" w:rsidP="00293759">
      <w:pPr>
        <w:spacing w:line="360" w:lineRule="auto"/>
        <w:rPr>
          <w:rFonts w:asciiTheme="minorHAnsi" w:hAnsiTheme="minorHAnsi"/>
          <w:color w:val="000000" w:themeColor="text1"/>
          <w:vertAlign w:val="superscript"/>
        </w:rPr>
      </w:pPr>
      <w:commentRangeStart w:id="0"/>
      <w:commentRangeStart w:id="1"/>
      <w:r w:rsidRPr="00936D7C">
        <w:rPr>
          <w:rFonts w:asciiTheme="minorHAnsi" w:hAnsiTheme="minorHAnsi"/>
          <w:color w:val="000000" w:themeColor="text1"/>
        </w:rPr>
        <w:t>Laura C. Gunder</w:t>
      </w:r>
      <w:r w:rsidRPr="00936D7C">
        <w:rPr>
          <w:rFonts w:asciiTheme="minorHAnsi" w:hAnsiTheme="minorHAnsi"/>
          <w:color w:val="000000" w:themeColor="text1"/>
          <w:vertAlign w:val="superscript"/>
        </w:rPr>
        <w:t>1</w:t>
      </w:r>
      <w:r w:rsidRPr="00936D7C">
        <w:rPr>
          <w:rFonts w:asciiTheme="minorHAnsi" w:hAnsiTheme="minorHAnsi"/>
          <w:color w:val="000000" w:themeColor="text1"/>
        </w:rPr>
        <w:t>, Innocence Harvey</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00BD2AF0">
        <w:rPr>
          <w:rFonts w:asciiTheme="minorHAnsi" w:hAnsiTheme="minorHAnsi"/>
          <w:color w:val="000000" w:themeColor="text1"/>
          <w:vertAlign w:val="superscript"/>
        </w:rPr>
        <w:t>3</w:t>
      </w:r>
      <w:r w:rsidRPr="00936D7C">
        <w:rPr>
          <w:rFonts w:asciiTheme="minorHAnsi" w:hAnsiTheme="minorHAnsi"/>
          <w:color w:val="000000" w:themeColor="text1"/>
        </w:rPr>
        <w:t xml:space="preserve">, </w:t>
      </w:r>
      <w:proofErr w:type="spellStart"/>
      <w:r w:rsidRPr="00936D7C">
        <w:rPr>
          <w:rFonts w:asciiTheme="minorHAnsi" w:hAnsiTheme="minorHAnsi"/>
          <w:color w:val="000000" w:themeColor="text1"/>
        </w:rPr>
        <w:t>JeAnna</w:t>
      </w:r>
      <w:proofErr w:type="spellEnd"/>
      <w:r w:rsidRPr="00936D7C">
        <w:rPr>
          <w:rFonts w:asciiTheme="minorHAnsi" w:hAnsiTheme="minorHAnsi"/>
          <w:color w:val="000000" w:themeColor="text1"/>
        </w:rPr>
        <w:t xml:space="preserve"> R. Redd</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2</w:t>
      </w:r>
      <w:r w:rsidRPr="00936D7C">
        <w:rPr>
          <w:rFonts w:asciiTheme="minorHAnsi" w:hAnsiTheme="minorHAnsi"/>
          <w:color w:val="000000" w:themeColor="text1"/>
        </w:rPr>
        <w:t>, Carol S. Davis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w:t>
      </w:r>
      <w:r w:rsidR="00936D7C">
        <w:rPr>
          <w:rFonts w:asciiTheme="minorHAnsi" w:hAnsiTheme="minorHAnsi"/>
          <w:color w:val="000000" w:themeColor="text1"/>
        </w:rPr>
        <w:t>Ayat AL-Tamimi</w:t>
      </w:r>
      <w:r w:rsidR="00936D7C" w:rsidRPr="00936D7C">
        <w:rPr>
          <w:rFonts w:asciiTheme="minorHAnsi" w:hAnsiTheme="minorHAnsi"/>
          <w:color w:val="000000" w:themeColor="text1"/>
          <w:vertAlign w:val="superscript"/>
        </w:rPr>
        <w:t>1</w:t>
      </w:r>
      <w:r w:rsidR="00936D7C">
        <w:rPr>
          <w:rFonts w:asciiTheme="minorHAnsi" w:hAnsiTheme="minorHAnsi"/>
          <w:color w:val="000000" w:themeColor="text1"/>
        </w:rPr>
        <w:t xml:space="preserve">, </w:t>
      </w:r>
      <w:r w:rsidRPr="00936D7C">
        <w:rPr>
          <w:rFonts w:asciiTheme="minorHAnsi" w:hAnsiTheme="minorHAnsi"/>
          <w:color w:val="000000" w:themeColor="text1"/>
        </w:rPr>
        <w:t>Susan V. Brooks</w:t>
      </w:r>
      <w:r w:rsidR="00EB4443" w:rsidRPr="00A12153">
        <w:rPr>
          <w:rFonts w:asciiTheme="minorHAnsi" w:hAnsiTheme="minorHAnsi"/>
          <w:color w:val="000000" w:themeColor="text1"/>
          <w:vertAlign w:val="superscript"/>
        </w:rPr>
        <w:t>3</w:t>
      </w:r>
      <w:r w:rsidRPr="00936D7C">
        <w:rPr>
          <w:rFonts w:asciiTheme="minorHAnsi" w:hAnsiTheme="minorHAnsi"/>
          <w:color w:val="000000" w:themeColor="text1"/>
        </w:rPr>
        <w:t xml:space="preserve"> and Dave Bridges</w:t>
      </w:r>
      <w:r w:rsidRPr="00936D7C">
        <w:rPr>
          <w:rFonts w:asciiTheme="minorHAnsi" w:hAnsiTheme="minorHAnsi"/>
          <w:color w:val="000000" w:themeColor="text1"/>
          <w:vertAlign w:val="superscript"/>
        </w:rPr>
        <w:t>*,1</w:t>
      </w:r>
      <w:r w:rsidR="00BD2AF0">
        <w:rPr>
          <w:rFonts w:asciiTheme="minorHAnsi" w:hAnsiTheme="minorHAnsi"/>
          <w:color w:val="000000" w:themeColor="text1"/>
          <w:vertAlign w:val="superscript"/>
        </w:rPr>
        <w:t>,</w:t>
      </w:r>
      <w:r w:rsidR="00EB4443">
        <w:rPr>
          <w:rFonts w:asciiTheme="minorHAnsi" w:hAnsiTheme="minorHAnsi"/>
          <w:color w:val="000000" w:themeColor="text1"/>
          <w:vertAlign w:val="superscript"/>
        </w:rPr>
        <w:t>4</w:t>
      </w:r>
      <w:r w:rsidR="00BD2AF0">
        <w:rPr>
          <w:rFonts w:asciiTheme="minorHAnsi" w:hAnsiTheme="minorHAnsi"/>
          <w:color w:val="000000" w:themeColor="text1"/>
          <w:vertAlign w:val="superscript"/>
        </w:rPr>
        <w:t>,</w:t>
      </w:r>
      <w:commentRangeEnd w:id="0"/>
      <w:r w:rsidR="00750278">
        <w:rPr>
          <w:rStyle w:val="CommentReference"/>
        </w:rPr>
        <w:commentReference w:id="0"/>
      </w:r>
      <w:commentRangeEnd w:id="1"/>
      <w:r w:rsidR="003E24F6">
        <w:rPr>
          <w:rStyle w:val="CommentReference"/>
        </w:rPr>
        <w:commentReference w:id="1"/>
      </w:r>
      <w:r w:rsidR="00EB4443">
        <w:rPr>
          <w:rFonts w:asciiTheme="minorHAnsi" w:hAnsiTheme="minorHAnsi"/>
          <w:color w:val="000000" w:themeColor="text1"/>
          <w:vertAlign w:val="superscript"/>
        </w:rPr>
        <w:t>5</w:t>
      </w:r>
    </w:p>
    <w:p w14:paraId="2033B578" w14:textId="7898100E" w:rsidR="00293759" w:rsidRPr="00936D7C" w:rsidRDefault="00293759" w:rsidP="00293759">
      <w:pPr>
        <w:pStyle w:val="ListParagraph"/>
        <w:numPr>
          <w:ilvl w:val="0"/>
          <w:numId w:val="1"/>
        </w:numPr>
        <w:spacing w:line="360" w:lineRule="auto"/>
        <w:rPr>
          <w:rFonts w:cs="Arial"/>
          <w:color w:val="000000" w:themeColor="text1"/>
          <w:sz w:val="22"/>
          <w:szCs w:val="22"/>
        </w:rPr>
      </w:pPr>
      <w:commentRangeStart w:id="2"/>
      <w:commentRangeStart w:id="3"/>
      <w:r w:rsidRPr="00936D7C">
        <w:rPr>
          <w:rFonts w:cs="Arial"/>
          <w:color w:val="000000" w:themeColor="text1"/>
          <w:sz w:val="22"/>
          <w:szCs w:val="22"/>
        </w:rPr>
        <w:t xml:space="preserve">Department of Nutritional Sciences, University of Michigan School of Public Health, Ann Arbor, Michigan, USA.  </w:t>
      </w:r>
      <w:commentRangeEnd w:id="2"/>
      <w:r w:rsidR="00EE54EE">
        <w:rPr>
          <w:rStyle w:val="CommentReference"/>
          <w:rFonts w:ascii="Arial" w:eastAsia="Arial" w:hAnsi="Arial" w:cs="Arial"/>
          <w:lang w:val="en"/>
        </w:rPr>
        <w:commentReference w:id="2"/>
      </w:r>
      <w:commentRangeEnd w:id="3"/>
      <w:r w:rsidR="003E24F6">
        <w:rPr>
          <w:rStyle w:val="CommentReference"/>
          <w:rFonts w:ascii="Arial" w:eastAsia="Arial" w:hAnsi="Arial" w:cs="Arial"/>
          <w:lang w:val="en"/>
        </w:rPr>
        <w:commentReference w:id="3"/>
      </w:r>
    </w:p>
    <w:p w14:paraId="6152A98F" w14:textId="7CACEBD5" w:rsidR="00BD2AF0" w:rsidRDefault="00BD2AF0" w:rsidP="00293759">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Physiology, University of Tennessee Health Science Center, Memphis, Tennessee, USA</w:t>
      </w:r>
      <w:r w:rsidR="00EB4443">
        <w:rPr>
          <w:rFonts w:cs="Arial"/>
          <w:color w:val="000000" w:themeColor="text1"/>
          <w:sz w:val="22"/>
          <w:szCs w:val="22"/>
        </w:rPr>
        <w:t>.</w:t>
      </w:r>
    </w:p>
    <w:p w14:paraId="269BE7DA" w14:textId="64205FAB" w:rsidR="00EB4443" w:rsidRPr="00EB4443" w:rsidRDefault="00EB4443" w:rsidP="00EB4443">
      <w:pPr>
        <w:pStyle w:val="ListParagraph"/>
        <w:numPr>
          <w:ilvl w:val="0"/>
          <w:numId w:val="1"/>
        </w:numPr>
        <w:spacing w:line="360" w:lineRule="auto"/>
        <w:rPr>
          <w:color w:val="000000" w:themeColor="text1"/>
          <w:sz w:val="22"/>
        </w:rPr>
      </w:pPr>
      <w:r w:rsidRPr="00EB4443">
        <w:rPr>
          <w:color w:val="000000" w:themeColor="text1"/>
          <w:sz w:val="22"/>
        </w:rPr>
        <w:t>Adipocyte Biology Laboratory</w:t>
      </w:r>
      <w:r>
        <w:rPr>
          <w:color w:val="000000" w:themeColor="text1"/>
          <w:sz w:val="22"/>
        </w:rPr>
        <w:t>, Pennington Biomedical Research Center, Louisiana State University, Baton Rouge, Louisiana, USA.</w:t>
      </w:r>
    </w:p>
    <w:p w14:paraId="772C2E23" w14:textId="44E09C2D" w:rsidR="00EB4443" w:rsidRPr="00EB4443" w:rsidRDefault="00EB4443" w:rsidP="00EB4443">
      <w:pPr>
        <w:pStyle w:val="ListParagraph"/>
        <w:numPr>
          <w:ilvl w:val="0"/>
          <w:numId w:val="1"/>
        </w:numPr>
        <w:spacing w:line="360" w:lineRule="auto"/>
        <w:rPr>
          <w:rFonts w:cs="Arial"/>
          <w:color w:val="000000" w:themeColor="text1"/>
          <w:sz w:val="22"/>
          <w:szCs w:val="22"/>
        </w:rPr>
      </w:pPr>
      <w:r w:rsidRPr="00936D7C">
        <w:rPr>
          <w:rFonts w:cs="Arial"/>
          <w:color w:val="000000" w:themeColor="text1"/>
          <w:sz w:val="22"/>
          <w:szCs w:val="22"/>
        </w:rPr>
        <w:t>Department of Molecular &amp; Integrative Physiology, University of Michigan Medical School, Ann Arbor, Michigan, U.S.A.</w:t>
      </w:r>
    </w:p>
    <w:p w14:paraId="27C37363" w14:textId="18AE70DB" w:rsidR="00BD2AF0" w:rsidRPr="00BD2AF0" w:rsidRDefault="00BD2AF0" w:rsidP="00BD2AF0">
      <w:pPr>
        <w:pStyle w:val="ListParagraph"/>
        <w:numPr>
          <w:ilvl w:val="0"/>
          <w:numId w:val="1"/>
        </w:numPr>
        <w:spacing w:line="360" w:lineRule="auto"/>
        <w:rPr>
          <w:rFonts w:cs="Arial"/>
          <w:color w:val="000000" w:themeColor="text1"/>
          <w:sz w:val="22"/>
          <w:szCs w:val="22"/>
        </w:rPr>
      </w:pPr>
      <w:r>
        <w:rPr>
          <w:rFonts w:cs="Arial"/>
          <w:color w:val="000000" w:themeColor="text1"/>
          <w:sz w:val="22"/>
          <w:szCs w:val="22"/>
        </w:rPr>
        <w:t>Department of Pediatrics, University of Tennessee Health Science Center, Memphis, Tennessee, USA</w:t>
      </w:r>
    </w:p>
    <w:p w14:paraId="6DAB101F" w14:textId="77777777" w:rsidR="00293759" w:rsidRPr="00936D7C" w:rsidRDefault="00293759" w:rsidP="00293759">
      <w:pPr>
        <w:spacing w:line="360" w:lineRule="auto"/>
        <w:ind w:left="720" w:hanging="360"/>
        <w:rPr>
          <w:rFonts w:asciiTheme="minorHAnsi" w:hAnsiTheme="minorHAnsi"/>
          <w:color w:val="000000" w:themeColor="text1"/>
        </w:rPr>
      </w:pPr>
      <w:r w:rsidRPr="00936D7C">
        <w:rPr>
          <w:rFonts w:asciiTheme="minorHAnsi" w:hAnsiTheme="minorHAnsi"/>
          <w:color w:val="000000" w:themeColor="text1"/>
        </w:rPr>
        <w:t>*</w:t>
      </w:r>
      <w:r w:rsidRPr="00936D7C">
        <w:rPr>
          <w:rFonts w:asciiTheme="minorHAnsi" w:hAnsiTheme="minorHAnsi"/>
          <w:color w:val="000000" w:themeColor="text1"/>
        </w:rPr>
        <w:tab/>
        <w:t>Corresponding author</w:t>
      </w:r>
    </w:p>
    <w:p w14:paraId="56965BC3" w14:textId="77777777" w:rsidR="00293759" w:rsidRPr="00936D7C" w:rsidRDefault="00293759" w:rsidP="00293759">
      <w:pPr>
        <w:spacing w:line="360" w:lineRule="auto"/>
        <w:rPr>
          <w:rFonts w:asciiTheme="minorHAnsi" w:hAnsiTheme="minorHAnsi"/>
          <w:color w:val="000000" w:themeColor="text1"/>
        </w:rPr>
      </w:pPr>
    </w:p>
    <w:p w14:paraId="614B3442" w14:textId="77777777" w:rsidR="00293759" w:rsidRPr="00936D7C" w:rsidRDefault="00293759" w:rsidP="00293759">
      <w:pPr>
        <w:spacing w:line="360" w:lineRule="auto"/>
        <w:rPr>
          <w:rFonts w:asciiTheme="minorHAnsi" w:hAnsiTheme="minorHAnsi"/>
          <w:b/>
          <w:bCs/>
          <w:color w:val="000000" w:themeColor="text1"/>
        </w:rPr>
      </w:pPr>
      <w:r w:rsidRPr="00936D7C">
        <w:rPr>
          <w:rFonts w:asciiTheme="minorHAnsi" w:hAnsiTheme="minorHAnsi"/>
          <w:b/>
          <w:bCs/>
          <w:color w:val="000000" w:themeColor="text1"/>
        </w:rPr>
        <w:t>Corresponding author:</w:t>
      </w:r>
    </w:p>
    <w:p w14:paraId="1D20C1D0" w14:textId="77777777" w:rsidR="00293759" w:rsidRPr="00936D7C" w:rsidRDefault="00293759" w:rsidP="00293759">
      <w:pPr>
        <w:spacing w:line="360" w:lineRule="auto"/>
        <w:rPr>
          <w:rFonts w:asciiTheme="minorHAnsi" w:hAnsiTheme="minorHAnsi"/>
          <w:color w:val="000000" w:themeColor="text1"/>
        </w:rPr>
      </w:pPr>
      <w:r w:rsidRPr="00936D7C">
        <w:rPr>
          <w:rFonts w:asciiTheme="minorHAnsi" w:hAnsiTheme="minorHAnsi"/>
          <w:color w:val="000000" w:themeColor="text1"/>
        </w:rPr>
        <w:t>Dave Bridges</w:t>
      </w:r>
      <w:r w:rsidRPr="00936D7C">
        <w:rPr>
          <w:rFonts w:asciiTheme="minorHAnsi" w:hAnsiTheme="minorHAnsi"/>
          <w:color w:val="000000" w:themeColor="text1"/>
        </w:rPr>
        <w:tab/>
        <w:t xml:space="preserve">Email address: </w:t>
      </w:r>
      <w:hyperlink r:id="rId9" w:history="1">
        <w:r w:rsidRPr="00936D7C">
          <w:rPr>
            <w:rStyle w:val="Hyperlink"/>
            <w:rFonts w:asciiTheme="minorHAnsi" w:hAnsiTheme="minorHAnsi"/>
          </w:rPr>
          <w:t>davebrid@umich.edu</w:t>
        </w:r>
      </w:hyperlink>
      <w:r w:rsidRPr="00936D7C">
        <w:rPr>
          <w:rFonts w:asciiTheme="minorHAnsi" w:hAnsiTheme="minorHAnsi"/>
          <w:color w:val="000000" w:themeColor="text1"/>
        </w:rPr>
        <w:t xml:space="preserve"> </w:t>
      </w:r>
    </w:p>
    <w:p w14:paraId="0CB80961" w14:textId="46CD128F" w:rsidR="00293759" w:rsidRPr="00936D7C" w:rsidRDefault="00293759" w:rsidP="00293759">
      <w:pPr>
        <w:spacing w:line="360" w:lineRule="auto"/>
        <w:ind w:left="1440"/>
        <w:rPr>
          <w:rFonts w:asciiTheme="minorHAnsi" w:hAnsiTheme="minorHAnsi"/>
          <w:color w:val="000000" w:themeColor="text1"/>
        </w:rPr>
      </w:pPr>
      <w:r w:rsidRPr="00936D7C">
        <w:rPr>
          <w:rFonts w:asciiTheme="minorHAnsi" w:hAnsiTheme="minorHAnsi"/>
          <w:color w:val="000000" w:themeColor="text1"/>
        </w:rPr>
        <w:t xml:space="preserve">Postal address: </w:t>
      </w:r>
      <w:r w:rsidR="00C31A07">
        <w:rPr>
          <w:rFonts w:asciiTheme="minorHAnsi" w:hAnsiTheme="minorHAnsi"/>
          <w:color w:val="000000" w:themeColor="text1"/>
        </w:rPr>
        <w:t>1836</w:t>
      </w:r>
      <w:r w:rsidRPr="00936D7C">
        <w:rPr>
          <w:rFonts w:asciiTheme="minorHAnsi" w:hAnsiTheme="minorHAnsi"/>
          <w:color w:val="000000" w:themeColor="text1"/>
        </w:rPr>
        <w:t xml:space="preserve"> SPH I</w:t>
      </w:r>
      <w:r w:rsidR="00C31A07">
        <w:rPr>
          <w:rFonts w:asciiTheme="minorHAnsi" w:hAnsiTheme="minorHAnsi"/>
          <w:color w:val="000000" w:themeColor="text1"/>
        </w:rPr>
        <w:t>,</w:t>
      </w:r>
      <w:r w:rsidRPr="00936D7C">
        <w:rPr>
          <w:rFonts w:asciiTheme="minorHAnsi" w:hAnsiTheme="minorHAnsi"/>
          <w:color w:val="000000" w:themeColor="text1"/>
        </w:rPr>
        <w:t xml:space="preserve"> 1415 Washington Heights Ann Arbor, Michigan 48109-2029 Telephone: +1 (734) 764-1266</w:t>
      </w:r>
    </w:p>
    <w:p w14:paraId="37A7155D" w14:textId="77777777" w:rsidR="00293759" w:rsidRDefault="00293759">
      <w:pPr>
        <w:rPr>
          <w:sz w:val="40"/>
          <w:szCs w:val="40"/>
        </w:rPr>
      </w:pPr>
      <w:r>
        <w:br w:type="page"/>
      </w:r>
    </w:p>
    <w:p w14:paraId="7422A7AB" w14:textId="62FD9608" w:rsidR="00936D7C" w:rsidRDefault="00936D7C" w:rsidP="00936D7C">
      <w:pPr>
        <w:pStyle w:val="Heading1"/>
        <w:rPr>
          <w:sz w:val="32"/>
        </w:rPr>
      </w:pPr>
      <w:r>
        <w:rPr>
          <w:sz w:val="32"/>
        </w:rPr>
        <w:lastRenderedPageBreak/>
        <w:t>Abstract</w:t>
      </w:r>
    </w:p>
    <w:p w14:paraId="427E8ED8" w14:textId="23B8DAB2" w:rsidR="00175930" w:rsidRDefault="004F2A41" w:rsidP="004F2A41">
      <w:pPr>
        <w:spacing w:line="480" w:lineRule="auto"/>
        <w:rPr>
          <w:rFonts w:asciiTheme="minorHAnsi" w:hAnsiTheme="minorHAnsi"/>
        </w:rPr>
      </w:pPr>
      <w:r>
        <w:rPr>
          <w:rFonts w:asciiTheme="minorHAnsi" w:hAnsiTheme="minorHAnsi"/>
        </w:rPr>
        <w:t xml:space="preserve">Glucocorticoids promote muscle atrophy by inducing a class of proteins called </w:t>
      </w:r>
      <w:commentRangeStart w:id="4"/>
      <w:proofErr w:type="spellStart"/>
      <w:r>
        <w:rPr>
          <w:rFonts w:asciiTheme="minorHAnsi" w:hAnsiTheme="minorHAnsi"/>
        </w:rPr>
        <w:t>atrogenes</w:t>
      </w:r>
      <w:proofErr w:type="spellEnd"/>
      <w:r>
        <w:rPr>
          <w:rFonts w:asciiTheme="minorHAnsi" w:hAnsiTheme="minorHAnsi"/>
        </w:rPr>
        <w:t>,</w:t>
      </w:r>
      <w:commentRangeEnd w:id="4"/>
      <w:r w:rsidR="00745844">
        <w:rPr>
          <w:rStyle w:val="CommentReference"/>
        </w:rPr>
        <w:commentReference w:id="4"/>
      </w:r>
      <w:r>
        <w:rPr>
          <w:rFonts w:asciiTheme="minorHAnsi" w:hAnsiTheme="minorHAnsi"/>
        </w:rPr>
        <w:t xml:space="preserve"> resulting in reductions in </w:t>
      </w:r>
      <w:r w:rsidR="00C31A07">
        <w:rPr>
          <w:rFonts w:asciiTheme="minorHAnsi" w:hAnsiTheme="minorHAnsi"/>
        </w:rPr>
        <w:t xml:space="preserve">muscle size and </w:t>
      </w:r>
      <w:r>
        <w:rPr>
          <w:rFonts w:asciiTheme="minorHAnsi" w:hAnsiTheme="minorHAnsi"/>
        </w:rPr>
        <w:t xml:space="preserve">strength.  In this work, we evaluated whether a mouse model with pre-existing diet-induced obesity had altered glucocorticoid responsiveness.   We observed that all animals treated with </w:t>
      </w:r>
      <w:r w:rsidR="00C31A07">
        <w:rPr>
          <w:rFonts w:asciiTheme="minorHAnsi" w:hAnsiTheme="minorHAnsi"/>
        </w:rPr>
        <w:t xml:space="preserve">the synthetic glucocorticoid </w:t>
      </w:r>
      <w:r>
        <w:rPr>
          <w:rFonts w:asciiTheme="minorHAnsi" w:hAnsiTheme="minorHAnsi"/>
        </w:rPr>
        <w:t>dexamethasone had reduced strength</w:t>
      </w:r>
      <w:r w:rsidR="00C31A07">
        <w:rPr>
          <w:rFonts w:asciiTheme="minorHAnsi" w:hAnsiTheme="minorHAnsi"/>
        </w:rPr>
        <w:t>,</w:t>
      </w:r>
      <w:r>
        <w:rPr>
          <w:rFonts w:asciiTheme="minorHAnsi" w:hAnsiTheme="minorHAnsi"/>
        </w:rPr>
        <w:t xml:space="preserve"> but that </w:t>
      </w:r>
      <w:del w:id="5" w:author="Inn Harvey" w:date="2020-01-29T14:43:00Z">
        <w:r>
          <w:rPr>
            <w:rFonts w:asciiTheme="minorHAnsi" w:hAnsiTheme="minorHAnsi"/>
          </w:rPr>
          <w:delText>obese mice had significantly greater reductions in strength</w:delText>
        </w:r>
      </w:del>
      <w:ins w:id="6" w:author="Inn Harvey" w:date="2020-01-29T14:43:00Z">
        <w:r w:rsidR="00745844">
          <w:rPr>
            <w:rFonts w:asciiTheme="minorHAnsi" w:hAnsiTheme="minorHAnsi"/>
          </w:rPr>
          <w:t>obesity exacerbated this effect</w:t>
        </w:r>
      </w:ins>
      <w:ins w:id="7" w:author="Inn Harvey" w:date="2020-01-30T14:01:00Z">
        <w:r>
          <w:rPr>
            <w:rFonts w:asciiTheme="minorHAnsi" w:hAnsiTheme="minorHAnsi"/>
          </w:rPr>
          <w:t>.</w:t>
        </w:r>
      </w:ins>
      <w:del w:id="8" w:author="Inn Harvey" w:date="2020-01-30T14:01:00Z">
        <w:r>
          <w:rPr>
            <w:rFonts w:asciiTheme="minorHAnsi" w:hAnsiTheme="minorHAnsi"/>
          </w:rPr>
          <w:delText>.</w:delText>
        </w:r>
      </w:del>
      <w:r>
        <w:rPr>
          <w:rFonts w:asciiTheme="minorHAnsi" w:hAnsiTheme="minorHAnsi"/>
        </w:rPr>
        <w:t xml:space="preserve">  These changes were concordant with </w:t>
      </w:r>
      <w:r w:rsidR="00FE68B5">
        <w:rPr>
          <w:rFonts w:asciiTheme="minorHAnsi" w:hAnsiTheme="minorHAnsi"/>
        </w:rPr>
        <w:t>more pronounced</w:t>
      </w:r>
      <w:r>
        <w:rPr>
          <w:rFonts w:asciiTheme="minorHAnsi" w:hAnsiTheme="minorHAnsi"/>
        </w:rPr>
        <w:t xml:space="preserve"> reductions in muscle size, particularly in </w:t>
      </w:r>
      <w:r w:rsidR="00793638">
        <w:rPr>
          <w:rFonts w:asciiTheme="minorHAnsi" w:hAnsiTheme="minorHAnsi"/>
        </w:rPr>
        <w:t>T</w:t>
      </w:r>
      <w:r>
        <w:rPr>
          <w:rFonts w:asciiTheme="minorHAnsi" w:hAnsiTheme="minorHAnsi"/>
        </w:rPr>
        <w:t>ype II muscle fibers</w:t>
      </w:r>
      <w:r w:rsidR="00FE68B5">
        <w:rPr>
          <w:rFonts w:asciiTheme="minorHAnsi" w:hAnsiTheme="minorHAnsi"/>
        </w:rPr>
        <w:t>,</w:t>
      </w:r>
      <w:r>
        <w:rPr>
          <w:rFonts w:asciiTheme="minorHAnsi" w:hAnsiTheme="minorHAnsi"/>
        </w:rPr>
        <w:t xml:space="preserve"> and potentiated induction of </w:t>
      </w:r>
      <w:proofErr w:type="spellStart"/>
      <w:r>
        <w:rPr>
          <w:rFonts w:asciiTheme="minorHAnsi" w:hAnsiTheme="minorHAnsi"/>
        </w:rPr>
        <w:t>atrogene</w:t>
      </w:r>
      <w:proofErr w:type="spellEnd"/>
      <w:r>
        <w:rPr>
          <w:rFonts w:asciiTheme="minorHAnsi" w:hAnsiTheme="minorHAnsi"/>
        </w:rPr>
        <w:t xml:space="preserve"> expression in the obese mice</w:t>
      </w:r>
      <w:r w:rsidR="00FE68B5">
        <w:rPr>
          <w:rFonts w:asciiTheme="minorHAnsi" w:hAnsiTheme="minorHAnsi"/>
        </w:rPr>
        <w:t xml:space="preserve"> relative to lean mice</w:t>
      </w:r>
      <w:r>
        <w:rPr>
          <w:rFonts w:asciiTheme="minorHAnsi" w:hAnsiTheme="minorHAnsi"/>
        </w:rPr>
        <w:t xml:space="preserve">.  </w:t>
      </w:r>
      <w:ins w:id="9" w:author="Inn Harvey" w:date="2020-01-29T14:44:00Z">
        <w:r w:rsidR="00745844">
          <w:rPr>
            <w:rFonts w:asciiTheme="minorHAnsi" w:hAnsiTheme="minorHAnsi"/>
          </w:rPr>
          <w:t>Furthermore,</w:t>
        </w:r>
      </w:ins>
      <w:ins w:id="10" w:author="Inn Harvey" w:date="2020-01-29T14:47:00Z">
        <w:r w:rsidR="00745844">
          <w:rPr>
            <w:rFonts w:asciiTheme="minorHAnsi" w:hAnsiTheme="minorHAnsi"/>
          </w:rPr>
          <w:t xml:space="preserve"> we show that</w:t>
        </w:r>
      </w:ins>
      <w:ins w:id="11" w:author="Inn Harvey" w:date="2020-01-29T14:44:00Z">
        <w:r w:rsidR="00745844">
          <w:rPr>
            <w:rFonts w:asciiTheme="minorHAnsi" w:hAnsiTheme="minorHAnsi"/>
          </w:rPr>
          <w:t xml:space="preserve"> </w:t>
        </w:r>
      </w:ins>
      <w:ins w:id="12" w:author="Inn Harvey" w:date="2020-01-29T14:45:00Z">
        <w:r w:rsidR="00745844">
          <w:rPr>
            <w:rFonts w:asciiTheme="minorHAnsi" w:hAnsiTheme="minorHAnsi"/>
          </w:rPr>
          <w:t>the</w:t>
        </w:r>
      </w:ins>
      <w:ins w:id="13" w:author="Inn Harvey" w:date="2020-01-29T14:46:00Z">
        <w:r w:rsidR="00745844">
          <w:rPr>
            <w:rFonts w:asciiTheme="minorHAnsi" w:hAnsiTheme="minorHAnsi"/>
          </w:rPr>
          <w:t xml:space="preserve"> reductions in lean mass do not </w:t>
        </w:r>
      </w:ins>
      <w:ins w:id="14" w:author="Inn Harvey" w:date="2020-01-29T14:47:00Z">
        <w:r w:rsidR="00745844">
          <w:rPr>
            <w:rFonts w:asciiTheme="minorHAnsi" w:hAnsiTheme="minorHAnsi"/>
          </w:rPr>
          <w:t xml:space="preserve">fully </w:t>
        </w:r>
      </w:ins>
      <w:ins w:id="15" w:author="Inn Harvey" w:date="2020-01-29T14:46:00Z">
        <w:r w:rsidR="00745844">
          <w:rPr>
            <w:rFonts w:asciiTheme="minorHAnsi" w:hAnsiTheme="minorHAnsi"/>
          </w:rPr>
          <w:t>account for the</w:t>
        </w:r>
      </w:ins>
      <w:ins w:id="16" w:author="Inn Harvey" w:date="2020-01-29T14:45:00Z">
        <w:r w:rsidR="00745844">
          <w:rPr>
            <w:rFonts w:asciiTheme="minorHAnsi" w:hAnsiTheme="minorHAnsi"/>
          </w:rPr>
          <w:t xml:space="preserve"> dexamethasone-induced insulin resistance observed in these mice</w:t>
        </w:r>
      </w:ins>
      <w:ins w:id="17" w:author="Inn Harvey" w:date="2020-01-29T14:47:00Z">
        <w:r w:rsidR="00745844">
          <w:rPr>
            <w:rFonts w:asciiTheme="minorHAnsi" w:hAnsiTheme="minorHAnsi"/>
          </w:rPr>
          <w:t>.</w:t>
        </w:r>
      </w:ins>
      <w:ins w:id="18" w:author="Inn Harvey" w:date="2020-01-29T14:45:00Z">
        <w:r w:rsidR="00745844">
          <w:rPr>
            <w:rFonts w:asciiTheme="minorHAnsi" w:hAnsiTheme="minorHAnsi"/>
          </w:rPr>
          <w:t xml:space="preserve"> </w:t>
        </w:r>
      </w:ins>
      <w:del w:id="19" w:author="Inn Harvey" w:date="2020-01-29T14:47:00Z">
        <w:r>
          <w:rPr>
            <w:rFonts w:asciiTheme="minorHAnsi" w:hAnsiTheme="minorHAnsi"/>
          </w:rPr>
          <w:delText xml:space="preserve">We show that after accounting for </w:delText>
        </w:r>
        <w:r w:rsidR="00C612C6">
          <w:rPr>
            <w:rFonts w:asciiTheme="minorHAnsi" w:hAnsiTheme="minorHAnsi"/>
          </w:rPr>
          <w:delText>reductions</w:delText>
        </w:r>
        <w:r>
          <w:rPr>
            <w:rFonts w:asciiTheme="minorHAnsi" w:hAnsiTheme="minorHAnsi"/>
          </w:rPr>
          <w:delText xml:space="preserve"> in lean mass, mice </w:delText>
        </w:r>
        <w:r w:rsidR="00FE68B5">
          <w:rPr>
            <w:rFonts w:asciiTheme="minorHAnsi" w:hAnsiTheme="minorHAnsi"/>
          </w:rPr>
          <w:delText>remain</w:delText>
        </w:r>
        <w:r>
          <w:rPr>
            <w:rFonts w:asciiTheme="minorHAnsi" w:hAnsiTheme="minorHAnsi"/>
          </w:rPr>
          <w:delText xml:space="preserve"> insulin resistant after dexamethasone administration.</w:delText>
        </w:r>
        <w:r w:rsidR="00C612C6">
          <w:rPr>
            <w:rFonts w:asciiTheme="minorHAnsi" w:hAnsiTheme="minorHAnsi"/>
          </w:rPr>
          <w:delText xml:space="preserve">  </w:delText>
        </w:r>
      </w:del>
      <w:r w:rsidR="00C612C6">
        <w:rPr>
          <w:rFonts w:asciiTheme="minorHAnsi" w:hAnsiTheme="minorHAnsi"/>
        </w:rPr>
        <w:t>Together these data suggest that obesity potentiates glucocorticoid-induced muscle atrophy.</w:t>
      </w:r>
    </w:p>
    <w:p w14:paraId="0D05B41C" w14:textId="77777777" w:rsidR="00175930" w:rsidRDefault="00175930">
      <w:pPr>
        <w:rPr>
          <w:rFonts w:asciiTheme="minorHAnsi" w:hAnsiTheme="minorHAnsi"/>
        </w:rPr>
      </w:pPr>
      <w:r>
        <w:rPr>
          <w:rFonts w:asciiTheme="minorHAnsi" w:hAnsiTheme="minorHAnsi"/>
        </w:rPr>
        <w:br w:type="page"/>
      </w:r>
    </w:p>
    <w:p w14:paraId="6AB2A58A" w14:textId="0E6B3936" w:rsidR="00A866A1" w:rsidRPr="00936D7C" w:rsidRDefault="00A866A1" w:rsidP="00936D7C">
      <w:pPr>
        <w:pStyle w:val="Heading1"/>
        <w:rPr>
          <w:sz w:val="32"/>
        </w:rPr>
      </w:pPr>
      <w:r w:rsidRPr="00936D7C">
        <w:rPr>
          <w:sz w:val="32"/>
        </w:rPr>
        <w:lastRenderedPageBreak/>
        <w:t>Introduction</w:t>
      </w:r>
    </w:p>
    <w:p w14:paraId="628583C2" w14:textId="77777777" w:rsidR="00A866A1" w:rsidRDefault="00A866A1">
      <w:pPr>
        <w:spacing w:line="480" w:lineRule="auto"/>
        <w:ind w:firstLine="720"/>
        <w:rPr>
          <w:sz w:val="24"/>
          <w:szCs w:val="24"/>
        </w:rPr>
      </w:pPr>
    </w:p>
    <w:p w14:paraId="2B708D83" w14:textId="61A16E36" w:rsidR="00A12F0B" w:rsidRPr="00936D7C" w:rsidRDefault="00E161E7" w:rsidP="00A12F0B">
      <w:pPr>
        <w:spacing w:line="480" w:lineRule="auto"/>
        <w:ind w:firstLine="720"/>
        <w:rPr>
          <w:rFonts w:asciiTheme="minorHAnsi" w:hAnsiTheme="minorHAnsi"/>
          <w:szCs w:val="24"/>
        </w:rPr>
      </w:pPr>
      <w:r w:rsidRPr="00936D7C">
        <w:rPr>
          <w:rFonts w:asciiTheme="minorHAnsi" w:hAnsiTheme="minorHAnsi"/>
          <w:szCs w:val="24"/>
        </w:rPr>
        <w:t>Skeletal muscle is</w:t>
      </w:r>
      <w:r w:rsidR="001B5BD2" w:rsidRPr="00936D7C">
        <w:rPr>
          <w:rFonts w:asciiTheme="minorHAnsi" w:hAnsiTheme="minorHAnsi"/>
          <w:szCs w:val="24"/>
        </w:rPr>
        <w:t xml:space="preserve"> vital to</w:t>
      </w:r>
      <w:r w:rsidRPr="00936D7C">
        <w:rPr>
          <w:rFonts w:asciiTheme="minorHAnsi" w:hAnsiTheme="minorHAnsi"/>
          <w:szCs w:val="24"/>
        </w:rPr>
        <w:t xml:space="preserve"> </w:t>
      </w:r>
      <w:r w:rsidR="00BA0105" w:rsidRPr="00936D7C">
        <w:rPr>
          <w:rFonts w:asciiTheme="minorHAnsi" w:hAnsiTheme="minorHAnsi"/>
          <w:szCs w:val="24"/>
        </w:rPr>
        <w:t>normal function</w:t>
      </w:r>
      <w:r w:rsidRPr="00936D7C">
        <w:rPr>
          <w:rFonts w:asciiTheme="minorHAnsi" w:hAnsiTheme="minorHAnsi"/>
          <w:szCs w:val="24"/>
        </w:rPr>
        <w:t xml:space="preserve"> and </w:t>
      </w:r>
      <w:r w:rsidR="00B10040" w:rsidRPr="00936D7C">
        <w:rPr>
          <w:rFonts w:asciiTheme="minorHAnsi" w:hAnsiTheme="minorHAnsi"/>
          <w:szCs w:val="24"/>
        </w:rPr>
        <w:t xml:space="preserve">to the </w:t>
      </w:r>
      <w:r w:rsidRPr="00936D7C">
        <w:rPr>
          <w:rFonts w:asciiTheme="minorHAnsi" w:hAnsiTheme="minorHAnsi"/>
          <w:szCs w:val="24"/>
        </w:rPr>
        <w:t>maintenance of health.</w:t>
      </w:r>
      <w:r w:rsidR="00583E8C" w:rsidRPr="00936D7C">
        <w:rPr>
          <w:rFonts w:asciiTheme="minorHAnsi" w:hAnsiTheme="minorHAnsi"/>
          <w:szCs w:val="24"/>
        </w:rPr>
        <w:t xml:space="preserve"> Muscle </w:t>
      </w:r>
      <w:r w:rsidR="00B10040" w:rsidRPr="00936D7C">
        <w:rPr>
          <w:rFonts w:asciiTheme="minorHAnsi" w:hAnsiTheme="minorHAnsi"/>
          <w:szCs w:val="24"/>
        </w:rPr>
        <w:t xml:space="preserve">is </w:t>
      </w:r>
      <w:r w:rsidR="001E4048">
        <w:rPr>
          <w:rFonts w:asciiTheme="minorHAnsi" w:hAnsiTheme="minorHAnsi"/>
          <w:szCs w:val="24"/>
        </w:rPr>
        <w:t>critical</w:t>
      </w:r>
      <w:r w:rsidR="00B10040" w:rsidRPr="00936D7C">
        <w:rPr>
          <w:rFonts w:asciiTheme="minorHAnsi" w:hAnsiTheme="minorHAnsi"/>
          <w:szCs w:val="24"/>
        </w:rPr>
        <w:t xml:space="preserve"> to the regulation of lipid, glucose and amino acid</w:t>
      </w:r>
      <w:r w:rsidR="00583E8C" w:rsidRPr="00936D7C">
        <w:rPr>
          <w:rFonts w:asciiTheme="minorHAnsi" w:hAnsiTheme="minorHAnsi"/>
          <w:szCs w:val="24"/>
        </w:rPr>
        <w:t xml:space="preserve"> </w:t>
      </w:r>
      <w:r w:rsidR="00BD2AF0">
        <w:rPr>
          <w:rFonts w:asciiTheme="minorHAnsi" w:hAnsiTheme="minorHAnsi"/>
          <w:szCs w:val="24"/>
        </w:rPr>
        <w:t>metabolism</w:t>
      </w:r>
      <w:r w:rsidR="00AB28CC" w:rsidRPr="00936D7C">
        <w:rPr>
          <w:rFonts w:asciiTheme="minorHAnsi" w:hAnsiTheme="minorHAnsi"/>
          <w:szCs w:val="24"/>
        </w:rPr>
        <w:t xml:space="preserve"> </w:t>
      </w:r>
      <w:r w:rsidR="00B10040" w:rsidRPr="00936D7C">
        <w:rPr>
          <w:rFonts w:asciiTheme="minorHAnsi" w:hAnsiTheme="minorHAnsi"/>
          <w:szCs w:val="24"/>
        </w:rPr>
        <w:t xml:space="preserve">, processes which are commonly dysregulated </w:t>
      </w:r>
      <w:r w:rsidR="00AB28CC" w:rsidRPr="00936D7C">
        <w:rPr>
          <w:rFonts w:asciiTheme="minorHAnsi" w:hAnsiTheme="minorHAnsi"/>
          <w:szCs w:val="24"/>
        </w:rPr>
        <w:t>during times of illness or disease</w:t>
      </w:r>
      <w:r w:rsidR="00B10040" w:rsidRPr="00936D7C">
        <w:rPr>
          <w:rFonts w:asciiTheme="minorHAnsi" w:hAnsiTheme="minorHAnsi"/>
          <w:szCs w:val="24"/>
        </w:rPr>
        <w:t xml:space="preserve"> </w:t>
      </w:r>
      <w:r w:rsidR="00AB28CC"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{"citationItems":[{"id":"ITEM-1","itemData":{"author":[{"dropping-particle":"","family":"Wolfe","given":"Robert R","non-dropping-particle":"","parse-names":false,"suffix":""}],"id":"ITEM-1","issue":"August","issued":{"date-parts":[["2018"]]},"page":"475-482","title":"The underappreciated role of muscle in health and disease 1 Ϫ 3","type":"article-journal"},"uris":["http://www.mendeley.com/documents/?uuid=14d38a3e-8c3b-4f0b-8b36-06307bebd639","http://www.mendeley.com/documents/?uuid=1b37326e-70a1-4751-b707-80349400efc1"]}],"mendeley":{"formattedCitation":"(41)","plainTextFormattedCitation":"(41)","previouslyFormattedCitation":"(41)"},"properties":{"noteIndex":0},"schema":"https://github.com/citation-style-language/schema/raw/master/csl-citation.json"}</w:instrText>
      </w:r>
      <w:r w:rsidR="00AB28CC" w:rsidRPr="00936D7C">
        <w:rPr>
          <w:rFonts w:asciiTheme="minorHAnsi" w:hAnsiTheme="minorHAnsi"/>
          <w:szCs w:val="24"/>
        </w:rPr>
        <w:fldChar w:fldCharType="separate"/>
      </w:r>
      <w:r w:rsidR="00CA75C4" w:rsidRPr="00CA75C4">
        <w:rPr>
          <w:rFonts w:asciiTheme="minorHAnsi" w:hAnsiTheme="minorHAnsi"/>
          <w:noProof/>
          <w:szCs w:val="24"/>
        </w:rPr>
        <w:t>(41)</w:t>
      </w:r>
      <w:r w:rsidR="00AB28CC" w:rsidRPr="00936D7C">
        <w:rPr>
          <w:rFonts w:asciiTheme="minorHAnsi" w:hAnsiTheme="minorHAnsi"/>
          <w:szCs w:val="24"/>
        </w:rPr>
        <w:fldChar w:fldCharType="end"/>
      </w:r>
      <w:r w:rsidR="00AB28CC" w:rsidRPr="00936D7C">
        <w:rPr>
          <w:rFonts w:asciiTheme="minorHAnsi" w:hAnsiTheme="minorHAnsi"/>
          <w:szCs w:val="24"/>
        </w:rPr>
        <w:t>.</w:t>
      </w:r>
      <w:r w:rsidR="001E4048">
        <w:rPr>
          <w:rFonts w:asciiTheme="minorHAnsi" w:hAnsiTheme="minorHAnsi"/>
          <w:szCs w:val="24"/>
        </w:rPr>
        <w:t xml:space="preserve"> </w:t>
      </w:r>
      <w:commentRangeStart w:id="20"/>
      <w:r w:rsidR="001E4048">
        <w:rPr>
          <w:rFonts w:asciiTheme="minorHAnsi" w:hAnsiTheme="minorHAnsi"/>
          <w:szCs w:val="24"/>
        </w:rPr>
        <w:t>M</w:t>
      </w:r>
      <w:r w:rsidRPr="00936D7C">
        <w:rPr>
          <w:rFonts w:asciiTheme="minorHAnsi" w:hAnsiTheme="minorHAnsi"/>
          <w:szCs w:val="24"/>
        </w:rPr>
        <w:t>any</w:t>
      </w:r>
      <w:commentRangeEnd w:id="20"/>
      <w:r w:rsidR="006D59C5">
        <w:rPr>
          <w:rStyle w:val="CommentReference"/>
        </w:rPr>
        <w:commentReference w:id="20"/>
      </w:r>
      <w:r w:rsidRPr="00936D7C">
        <w:rPr>
          <w:rFonts w:asciiTheme="minorHAnsi" w:hAnsiTheme="minorHAnsi"/>
          <w:szCs w:val="24"/>
        </w:rPr>
        <w:t xml:space="preserve"> factors including </w:t>
      </w:r>
      <w:r w:rsidR="00BA0105" w:rsidRPr="00936D7C">
        <w:rPr>
          <w:rFonts w:asciiTheme="minorHAnsi" w:hAnsiTheme="minorHAnsi"/>
          <w:szCs w:val="24"/>
        </w:rPr>
        <w:t xml:space="preserve">age, </w:t>
      </w:r>
      <w:r w:rsidRPr="00936D7C">
        <w:rPr>
          <w:rFonts w:asciiTheme="minorHAnsi" w:hAnsiTheme="minorHAnsi"/>
          <w:szCs w:val="24"/>
        </w:rPr>
        <w:t xml:space="preserve">poor nutrition, lack of exercise, </w:t>
      </w:r>
      <w:r w:rsidR="00BA0105" w:rsidRPr="00936D7C">
        <w:rPr>
          <w:rFonts w:asciiTheme="minorHAnsi" w:hAnsiTheme="minorHAnsi"/>
          <w:szCs w:val="24"/>
        </w:rPr>
        <w:t>medication</w:t>
      </w:r>
      <w:r w:rsidR="00A12F0B" w:rsidRPr="00936D7C">
        <w:rPr>
          <w:rFonts w:asciiTheme="minorHAnsi" w:hAnsiTheme="minorHAnsi"/>
          <w:szCs w:val="24"/>
        </w:rPr>
        <w:t>,</w:t>
      </w:r>
      <w:r w:rsidR="00BA0105" w:rsidRPr="00936D7C">
        <w:rPr>
          <w:rFonts w:asciiTheme="minorHAnsi" w:hAnsiTheme="minorHAnsi"/>
          <w:szCs w:val="24"/>
        </w:rPr>
        <w:t xml:space="preserve"> </w:t>
      </w:r>
      <w:r w:rsidR="00BD2AF0">
        <w:rPr>
          <w:rFonts w:asciiTheme="minorHAnsi" w:hAnsiTheme="minorHAnsi"/>
          <w:szCs w:val="24"/>
        </w:rPr>
        <w:t xml:space="preserve">stress </w:t>
      </w:r>
      <w:r w:rsidRPr="00936D7C">
        <w:rPr>
          <w:rFonts w:asciiTheme="minorHAnsi" w:hAnsiTheme="minorHAnsi"/>
          <w:szCs w:val="24"/>
        </w:rPr>
        <w:t>and diseases can lead to loss of skeletal muscle</w:t>
      </w:r>
      <w:r w:rsidR="00B10040" w:rsidRPr="00936D7C">
        <w:rPr>
          <w:rFonts w:asciiTheme="minorHAnsi" w:hAnsiTheme="minorHAnsi"/>
          <w:szCs w:val="24"/>
        </w:rPr>
        <w:t xml:space="preserve"> and function, with</w:t>
      </w:r>
      <w:r w:rsidR="00BA0105" w:rsidRPr="00936D7C">
        <w:rPr>
          <w:rFonts w:asciiTheme="minorHAnsi" w:hAnsiTheme="minorHAnsi"/>
          <w:szCs w:val="24"/>
        </w:rPr>
        <w:t xml:space="preserve"> attendant reductions in lifespan and health</w:t>
      </w:r>
      <w:ins w:id="21" w:author="Inn Harvey" w:date="2020-01-29T14:49:00Z">
        <w:r w:rsidR="006D59C5">
          <w:rPr>
            <w:rFonts w:asciiTheme="minorHAnsi" w:hAnsiTheme="minorHAnsi"/>
            <w:szCs w:val="24"/>
          </w:rPr>
          <w:t xml:space="preserve"> </w:t>
        </w:r>
      </w:ins>
      <w:del w:id="22" w:author="Inn Harvey" w:date="2020-01-29T14:49:00Z">
        <w:r w:rsidR="00174B17" w:rsidRPr="00936D7C">
          <w:rPr>
            <w:rFonts w:asciiTheme="minorHAnsi" w:hAnsiTheme="minorHAnsi"/>
            <w:szCs w:val="24"/>
          </w:rPr>
          <w:delText>-</w:delText>
        </w:r>
      </w:del>
      <w:r w:rsidR="00BA0105" w:rsidRPr="00936D7C">
        <w:rPr>
          <w:rFonts w:asciiTheme="minorHAnsi" w:hAnsiTheme="minorHAnsi"/>
          <w:szCs w:val="24"/>
        </w:rPr>
        <w:t>span</w:t>
      </w:r>
      <w:r w:rsidR="00E106D6" w:rsidRPr="00936D7C">
        <w:rPr>
          <w:rFonts w:asciiTheme="minorHAnsi" w:hAnsiTheme="minorHAnsi"/>
          <w:szCs w:val="24"/>
        </w:rPr>
        <w:t xml:space="preserve"> </w:t>
      </w:r>
      <w:r w:rsidR="00B8769A"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{"citationItems":[{"id":"ITEM-1","itemData":{"DOI":"10.1096/fj.03-0610com","ISSN":"0892-6638","abstract":"Skeletal muscle atrophy is a debilitating response to starvation and many systemic diseases including diabetes, cancer, and renal failure. We had proposed that a common set of transcriptional adaptations underlie the loss of muscle mass in these different states. To test this hypothesis, we used cDNA microarrays to compare the changes in content of specific mRNAs in muscles atrophying from different causes. We compared muscles from fasted mice, from rats with cancer cachexia, streptozotocin-induced diabetes mellitus, uremia induced by subtotal nephrectomy, and from pair-fed control rats. Although the content of &gt;90% of mRNAs did not change, including those for the myofibrillar apparatus, we found a common set of genes (termed atrogins) that were induced or suppressed in muscles in these four catabolic states. Among the strongly induced genes were many involved in protein degradation, including polyubiquitins, Ub fusion proteins, the Ub ligases atrogin-1/MAFbx and MuRF-1, multiple but not all subunits of the 20S proteasome and its 19S regulator, and cathepsin L. Many genes required for ATP production and late steps in glycolysis were down-regulated, as were many transcripts for extracellular matrix proteins. Some genes not previously implicated in muscle atrophy were dramatically up-regulated (lipin, metallothionein, AMP deaminase, RNA helicase-related protein, TG interacting factor) and several growth-related mRNAs were down-regulated (P311, JUN, IGF-1-BP5). Thus, different types of muscle atrophy share a common transcriptional program that is activated in many systemic diseases.","author":[{"dropping-particle":"","family":"Lecker","given":"Stewart H.","non-dropping-particle":"","parse-names":false,"suffix":""},{"dropping-particle":"","family":"Jagoe","given":"R. Thomas","non-dropping-particle":"","parse-names":false,"suffix":""},{"dropping-particle":"","family":"Gilbert","given":"Alexander","non-dropping-particle":"","parse-names":false,"suffix":""},{"dropping-particle":"","family":"Gomes","given":"Marcelo","non-dropping-particle":"","parse-names":false,"suffix":""},{"dropping-particle":"","family":"Baracos","given":"Vickie E.","non-dropping-particle":"","parse-names":false,"suffix":""},{"dropping-particle":"","family":"Bailey","given":"James","non-dropping-particle":"","parse-names":false,"suffix":""},{"dropping-particle":"","family":"Price","given":"S. Russ","non-dropping-particle":"","parse-names":false,"suffix":""},{"dropping-particle":"","family":"Mitch","given":"William E.","non-dropping-particle":"","parse-names":false,"suffix":""},{"dropping-particle":"","family":"Goldberg","given":"Alfred L.","non-dropping-particle":"","parse-names":false,"suffix":""}],"container-title":"The FASEB Journal","id":"ITEM-1","issue":"1","issued":{"date-parts":[["2004"]]},"page":"39-51","title":"Multiple types of skeletal muscle atrophy involve a common program of changes in gene expression","type":"article-journal","volume":"18"},"uris":["http://www.mendeley.com/documents/?uuid=1aac6ef9-2698-4a4e-913a-fa3a79462aa6","http://www.mendeley.com/documents/?uuid=baeb824d-b4d0-469a-80a3-c4b20f0b6f62"]}],"mendeley":{"formattedCitation":"(22)","plainTextFormattedCitation":"(22)","previouslyFormattedCitation":"(22)"},"properties":{"noteIndex":0},"schema":"https://github.com/citation-style-language/schema/raw/master/csl-citation.json"}</w:instrText>
      </w:r>
      <w:r w:rsidR="00B8769A" w:rsidRPr="00936D7C">
        <w:rPr>
          <w:rFonts w:asciiTheme="minorHAnsi" w:hAnsiTheme="minorHAnsi"/>
          <w:szCs w:val="24"/>
        </w:rPr>
        <w:fldChar w:fldCharType="separate"/>
      </w:r>
      <w:r w:rsidR="00CA75C4" w:rsidRPr="00CA75C4">
        <w:rPr>
          <w:rFonts w:asciiTheme="minorHAnsi" w:hAnsiTheme="minorHAnsi"/>
          <w:noProof/>
          <w:szCs w:val="24"/>
        </w:rPr>
        <w:t>(22)</w:t>
      </w:r>
      <w:r w:rsidR="00B8769A" w:rsidRPr="00936D7C">
        <w:rPr>
          <w:rFonts w:asciiTheme="minorHAnsi" w:hAnsiTheme="minorHAnsi"/>
          <w:szCs w:val="24"/>
        </w:rPr>
        <w:fldChar w:fldCharType="end"/>
      </w:r>
      <w:r w:rsidRPr="00936D7C">
        <w:rPr>
          <w:rFonts w:asciiTheme="minorHAnsi" w:hAnsiTheme="minorHAnsi"/>
          <w:szCs w:val="24"/>
        </w:rPr>
        <w:t xml:space="preserve">. </w:t>
      </w:r>
      <w:r w:rsidR="00661656" w:rsidRPr="00936D7C">
        <w:rPr>
          <w:rFonts w:asciiTheme="minorHAnsi" w:hAnsiTheme="minorHAnsi"/>
          <w:szCs w:val="24"/>
        </w:rPr>
        <w:t>One causal factor in muscle loss is elevated glucocorticoids</w:t>
      </w:r>
      <w:r w:rsidR="00BD2AF0">
        <w:rPr>
          <w:rFonts w:asciiTheme="minorHAnsi" w:hAnsiTheme="minorHAnsi"/>
          <w:szCs w:val="24"/>
        </w:rPr>
        <w:t xml:space="preserve">, either pharmacologically or as the result of chronic stress.  It is estimated that 1-2% of individuals in the USA and UK are </w:t>
      </w:r>
      <w:del w:id="23" w:author="Inn Harvey" w:date="2020-01-29T14:51:00Z">
        <w:r w:rsidR="00BD2AF0">
          <w:rPr>
            <w:rFonts w:asciiTheme="minorHAnsi" w:hAnsiTheme="minorHAnsi"/>
            <w:szCs w:val="24"/>
          </w:rPr>
          <w:delText>on a prescription glucocorticoid</w:delText>
        </w:r>
        <w:r w:rsidR="00BD2AF0" w:rsidDel="006D59C5">
          <w:rPr>
            <w:rFonts w:asciiTheme="minorHAnsi" w:hAnsiTheme="minorHAnsi"/>
            <w:szCs w:val="24"/>
          </w:rPr>
          <w:delText xml:space="preserve"> </w:delText>
        </w:r>
      </w:del>
      <w:ins w:id="24" w:author="Inn Harvey" w:date="2020-01-29T14:51:00Z">
        <w:r w:rsidR="006D59C5">
          <w:rPr>
            <w:rFonts w:asciiTheme="minorHAnsi" w:hAnsiTheme="minorHAnsi"/>
            <w:szCs w:val="24"/>
          </w:rPr>
          <w:t>prescribed glucocorticoids</w:t>
        </w:r>
        <w:r w:rsidR="00BD2AF0">
          <w:rPr>
            <w:rFonts w:asciiTheme="minorHAnsi" w:hAnsiTheme="minorHAnsi"/>
            <w:szCs w:val="24"/>
          </w:rPr>
          <w:t xml:space="preserve"> </w:t>
        </w:r>
      </w:ins>
      <w:r w:rsidR="00BD2AF0">
        <w:rPr>
          <w:rFonts w:asciiTheme="minorHAnsi" w:hAnsiTheme="minorHAnsi"/>
          <w:szCs w:val="24"/>
        </w:rPr>
        <w:fldChar w:fldCharType="begin" w:fldLock="1"/>
      </w:r>
      <w:r w:rsidR="00AA5D19">
        <w:rPr>
          <w:rFonts w:asciiTheme="minorHAnsi" w:hAnsiTheme="minorHAnsi"/>
          <w:szCs w:val="24"/>
        </w:rPr>
        <w:instrText>ADDIN CSL_CITATION {"citationItems":[{"id":"ITEM-1","itemData":{"DOI":"10.1093/qjmed/93.2.105","ISBN":"1460-2725 (Print)\\n1460-2393 (Linking)","ISSN":"1460-2725","PMID":"10700481","abstract":"Administration of oral corticosteroids is associated with the development of osteoporosis and an increased risk of fractures. However, the size of the treated sub-population who would benefit from preventive therapy remains uncertain. The objective of this study was to investigate the usage pattern of oral corticosteroids in a large sample representative of the general population in England and Wales. Information was obtained from the General Practice Research Database (GPRD) which contains medical records of general practitioners. Oral corticosteroid users were patients aged 18 years or older who received one or more prescriptions for oral corticosteroids. Over 1.6 million oral corticosteroid prescriptions were issued to the cohort of 244 235 oral corticosteroid users. At any point in time, oral corticosteroids were being used by 0.9% of the total adult GPRD population. The highest use (2.5%) was by people between 70 and 79 years of age. Respiratory disease was the most frequently recorded indication for oral corticosteroid treatment (40%). Patients with arthropathies were most likely to use long-term, continuous treatment, and patients with chronic obstructive pulmonary disease least likely (19.3% and 6.1%, respectively, used oral corticosteroids for more than 2 years). The overall use of bone-active medication (oestrogens, bisphosphonates, vitamin D, and calcitonin) during oral corticosteroid treatment was low (between 4.0% and 5.5%). The current population in the UK at risk of developing corticosteroid-induced fractures might be as large as 350 000. Identification of these patients will be important for implementing preventive strategies in a cost-effective manner.","author":[{"dropping-particle":"","family":"Staa","given":"T P V A N","non-dropping-particle":"","parse-names":false,"suffix":""},{"dropping-particle":"","family":"Leufkens","given":"H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dropping-particle":"","family":"Staa","given":"T P","non-dropping-particle":"van","parse-names":false,"suffix":""},{"dropping-particle":"","family":"Leufkens","given":"H G M","non-dropping-particle":"","parse-names":false,"suffix":""},{"dropping-particle":"","family":"Abenhaim","given":"L","non-dropping-particle":"","parse-names":false,"suffix":""},{"dropping-particle":"","family":"Begaud","given":"B","non-dropping-particle":"","parse-names":false,"suffix":""},{"dropping-particle":"","family":"Zhang","given":"B","non-dropping-particle":"","parse-names":false,"suffix":""},{"dropping-particle":"","family":"Cooper","given":"C","non-dropping-particle":"","parse-names":false,"suffix":""}],"container-title":"QJM : monthly journal of the Association of Physicians","id":"ITEM-1","issued":{"date-parts":[["2000"]]},"page":"105-111","title":"Use of oral corticosteroids in the United Kingdom.","type":"article-journal","volume":"93"},"uris":["http://www.mendeley.com/documents/?uuid=7597196d-f018-4718-8fe5-8040971e515f"]},{"id":"ITEM-2","itemData":{"DOI":"10.1002/acr.21796","ISSN":"2151464X","PMID":"22807233","abstract":"OBJECTIVE: There is little information on oral glucocorticoid use in the general US population. Previously, there have been published estimates of glucocorticoid use in countries outside of the US. This study aimed to estimate the prevalence of glucocorticoid use, duration of use, and concomitant use of antiosteoporosis pharmaceuticals in the US population age ≥20 years. METHODS: Data from 5 cycles (1999-2008) of the National Health and Nutrition Examination Survey (NHANES) were used to provide nationally representative weighted estimates. Oral glucocorticoids and concomitant use of antiosteoporosis pharmaceuticals (bisphosphonates, calcitonin, calcium, hormone replacement therapies, teriparatide, and vitamin D) were analyzed. RESULTS: There were 356 NHANES respondents ages ≥20 years who reported use of an oral glucocorticoid in the combined cycles between 1999 and 2008. The weighted prevalence of oral glucocorticoid use was 1.2% (95% confidence interval [95% CI] 1.1-1.4) from 1999-2008, corresponding to 2,513,259 persons in the US. The mean duration of oral glucocorticoid use was 1,605.7 days (95% CI 1,261.2-1,950.1), and 28.8% (95% CI 22.2-35.4) of oral glucocorticoid users reported use for ≥5 years. Concomitant use of a bisphosphonate was reported by 8.6% (95% CI 5.1-11.7) of oral glucocorticoid users, and 37.9% (95% CI 31.7-44.0) reported usage of any antiosteoporosis pharmaceutical. CONCLUSION: Based on NHANES data from 1999-2008, it is estimated that the prevalence of glucocorticoid use in the US is 1.2%, with a long duration of use and infrequent use of antiosteoporotic medications compared to other estimates.","author":[{"dropping-particle":"","family":"Overman","given":"Robert A.","non-dropping-particle":"","parse-names":false,"suffix":""},{"dropping-particle":"","family":"Yeh","given":"Jun Yen","non-dropping-particle":"","parse-names":false,"suffix":""},{"dropping-particle":"","family":"Deal","given":"Chad L.","non-dropping-particle":"","parse-names":false,"suffix":""}],"container-title":"Arthritis Care and Research","id":"ITEM-2","issue":"2","issued":{"date-parts":[["2013"]]},"page":"294-298","title":"Prevalence of oral glucocorticoid usage in the United States: A general population perspective","type":"article-journal","volume":"65"},"uris":["http://www.mendeley.com/documents/?uuid=04575004-bdce-4af0-9000-e073c83e7eb5"]}],"mendeley":{"formattedCitation":"(27, 38)","plainTextFormattedCitation":"(27, 38)","previouslyFormattedCitation":"(27, 38)"},"properties":{"noteIndex":0},"schema":"https://github.com/citation-style-language/schema/raw/master/csl-citation.json"}</w:instrText>
      </w:r>
      <w:r w:rsidR="00BD2AF0">
        <w:rPr>
          <w:rFonts w:asciiTheme="minorHAnsi" w:hAnsiTheme="minorHAnsi"/>
          <w:szCs w:val="24"/>
        </w:rPr>
        <w:fldChar w:fldCharType="separate"/>
      </w:r>
      <w:r w:rsidR="00CA75C4" w:rsidRPr="00CA75C4">
        <w:rPr>
          <w:rFonts w:asciiTheme="minorHAnsi" w:hAnsiTheme="minorHAnsi"/>
          <w:noProof/>
          <w:szCs w:val="24"/>
        </w:rPr>
        <w:t>(27, 38)</w:t>
      </w:r>
      <w:r w:rsidR="00BD2AF0">
        <w:rPr>
          <w:rFonts w:asciiTheme="minorHAnsi" w:hAnsiTheme="minorHAnsi"/>
          <w:szCs w:val="24"/>
        </w:rPr>
        <w:fldChar w:fldCharType="end"/>
      </w:r>
      <w:ins w:id="25" w:author="Inn Harvey" w:date="2020-01-29T14:55:00Z">
        <w:r w:rsidR="00CE6808">
          <w:rPr>
            <w:rFonts w:asciiTheme="minorHAnsi" w:hAnsiTheme="minorHAnsi"/>
            <w:szCs w:val="24"/>
          </w:rPr>
          <w:t xml:space="preserve"> and chronically elevated glucocorticoids are associated with metabolic disease</w:t>
        </w:r>
      </w:ins>
      <w:ins w:id="26" w:author="Inn Harvey" w:date="2020-01-30T14:01:00Z">
        <w:r w:rsidR="00661656" w:rsidRPr="00936D7C">
          <w:rPr>
            <w:rFonts w:asciiTheme="minorHAnsi" w:hAnsiTheme="minorHAnsi"/>
            <w:szCs w:val="24"/>
          </w:rPr>
          <w:t xml:space="preserve">. </w:t>
        </w:r>
      </w:ins>
      <w:ins w:id="27" w:author="Inn Harvey" w:date="2020-01-29T14:53:00Z">
        <w:r w:rsidR="00CE6808">
          <w:rPr>
            <w:rFonts w:asciiTheme="minorHAnsi" w:hAnsiTheme="minorHAnsi"/>
            <w:szCs w:val="24"/>
          </w:rPr>
          <w:t xml:space="preserve">What’s more, </w:t>
        </w:r>
      </w:ins>
      <w:ins w:id="28" w:author="Inn Harvey" w:date="2020-01-29T14:54:00Z">
        <w:r w:rsidR="00CE6808">
          <w:rPr>
            <w:rFonts w:asciiTheme="minorHAnsi" w:hAnsiTheme="minorHAnsi"/>
            <w:szCs w:val="24"/>
          </w:rPr>
          <w:t>o</w:t>
        </w:r>
      </w:ins>
      <w:del w:id="29" w:author="Inn Harvey" w:date="2020-01-30T14:01:00Z">
        <w:r w:rsidR="00661656" w:rsidRPr="00936D7C">
          <w:rPr>
            <w:rFonts w:asciiTheme="minorHAnsi" w:hAnsiTheme="minorHAnsi"/>
            <w:szCs w:val="24"/>
          </w:rPr>
          <w:delText xml:space="preserve">. </w:delText>
        </w:r>
      </w:del>
      <w:del w:id="30" w:author="Inn Harvey" w:date="2020-01-29T14:54:00Z">
        <w:r w:rsidR="00BD2AF0" w:rsidRPr="00936D7C">
          <w:rPr>
            <w:rFonts w:asciiTheme="minorHAnsi" w:hAnsiTheme="minorHAnsi"/>
            <w:szCs w:val="24"/>
          </w:rPr>
          <w:delText>O</w:delText>
        </w:r>
      </w:del>
      <w:r w:rsidR="00BD2AF0" w:rsidRPr="00936D7C">
        <w:rPr>
          <w:rFonts w:asciiTheme="minorHAnsi" w:hAnsiTheme="minorHAnsi"/>
          <w:szCs w:val="24"/>
        </w:rPr>
        <w:t xml:space="preserve">besity affects approximately 40% of the American population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{"citationItems":[{"id":"ITEM-1","itemData":{"DOI":"10.1001/jama.2016.6458","ISSN":"0098-7484","author":[{"dropping-particle":"","family":"Flegal","given":"Katherine M.","non-dropping-particle":"","parse-names":false,"suffix":""},{"dropping-particle":"","family":"Kruszon-Moran","given":"Deanna","non-dropping-particle":"","parse-names":false,"suffix":""},{"dropping-particle":"","family":"Carroll","given":"Margaret D.","non-dropping-particle":"","parse-names":false,"suffix":""},{"dropping-particle":"","family":"Fryar","given":"Cheryl D.","non-dropping-particle":"","parse-names":false,"suffix":""},{"dropping-particle":"","family":"Ogden","given":"Cynthia L.","non-dropping-particle":"","parse-names":false,"suffix":""}],"container-title":"JAMA","id":"ITEM-1","issue":"21","issued":{"date-parts":[["2016"]]},"page":"2284","title":"Trends in Obesity Among Adults in the United States, 2005 to 2014","type":"article-journal","volume":"315"},"uris":["http://www.mendeley.com/documents/?uuid=0952f6ce-6e62-43da-8088-1ac7aa4957ea","http://www.mendeley.com/documents/?uuid=dc638104-99e0-49dd-a5d3-a38af5d7bfca"]}],"mendeley":{"formattedCitation":"(13)","plainTextFormattedCitation":"(13)","previouslyFormattedCitation":"(13)"},"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(13)</w:t>
      </w:r>
      <w:r w:rsidR="00BD2AF0" w:rsidRPr="00936D7C">
        <w:rPr>
          <w:rFonts w:asciiTheme="minorHAnsi" w:hAnsiTheme="minorHAnsi"/>
          <w:szCs w:val="24"/>
        </w:rPr>
        <w:fldChar w:fldCharType="end"/>
      </w:r>
      <w:r w:rsidR="001E4048">
        <w:rPr>
          <w:rFonts w:asciiTheme="minorHAnsi" w:hAnsiTheme="minorHAnsi"/>
          <w:szCs w:val="24"/>
        </w:rPr>
        <w:t xml:space="preserve">, increasing the </w:t>
      </w:r>
      <w:r w:rsidR="00BD2AF0" w:rsidRPr="00936D7C">
        <w:rPr>
          <w:rFonts w:asciiTheme="minorHAnsi" w:hAnsiTheme="minorHAnsi"/>
          <w:szCs w:val="24"/>
        </w:rPr>
        <w:t xml:space="preserve">risk of type 2 diabetes, </w:t>
      </w:r>
      <w:r w:rsidR="001E4048">
        <w:rPr>
          <w:rFonts w:asciiTheme="minorHAnsi" w:hAnsiTheme="minorHAnsi"/>
          <w:szCs w:val="24"/>
        </w:rPr>
        <w:t>cardiovascular and liver disease</w:t>
      </w:r>
      <w:r w:rsidR="00BD2AF0" w:rsidRPr="00936D7C">
        <w:rPr>
          <w:rFonts w:asciiTheme="minorHAnsi" w:hAnsiTheme="minorHAnsi"/>
          <w:szCs w:val="24"/>
        </w:rPr>
        <w:t xml:space="preserve"> among other </w:t>
      </w:r>
      <w:r w:rsidR="001E4048">
        <w:rPr>
          <w:rFonts w:asciiTheme="minorHAnsi" w:hAnsiTheme="minorHAnsi"/>
          <w:szCs w:val="24"/>
        </w:rPr>
        <w:t xml:space="preserve">comorbidities </w:t>
      </w:r>
      <w:r w:rsidR="00BD2AF0"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{"citationItems":[{"id":"ITEM-1","itemData":{"DOI":"10.1056/NEJMra1514009","ISBN":"1533-4406 (Electronic)\r0028-4793 (Linking)","ISSN":"0028-4793","PMID":"28099824","author":[{"dropping-particle":"","family":"Heymsfield","given":"Steven B","non-dropping-particle":"","parse-names":false,"suffix":""},{"dropping-particle":"","family":"Wadden","given":"Thomas A","non-dropping-particle":"","parse-names":false,"suffix":""}],"container-title":"New England Journal of Medicine","id":"ITEM-1","issue":"3","issued":{"date-parts":[["2017"]]},"page":"254-266","title":"Mechanisms, Pathophysiology, and Management of Obesity","type":"article-journal","volume":"376"},"uris":["http://www.mendeley.com/documents/?uuid=072259fe-de3a-4f6e-8ef7-b6b63126ca05","http://www.mendeley.com/documents/?uuid=85597f57-005e-4322-b199-4f592eb526c9"]}],"mendeley":{"formattedCitation":"(17)","plainTextFormattedCitation":"(17)","previouslyFormattedCitation":"(17)"},"properties":{"noteIndex":0},"schema":"https://github.com/citation-style-language/schema/raw/master/csl-citation.json"}</w:instrText>
      </w:r>
      <w:r w:rsidR="00BD2AF0" w:rsidRPr="00936D7C">
        <w:rPr>
          <w:rFonts w:asciiTheme="minorHAnsi" w:hAnsiTheme="minorHAnsi"/>
          <w:szCs w:val="24"/>
        </w:rPr>
        <w:fldChar w:fldCharType="separate"/>
      </w:r>
      <w:r w:rsidR="00CA75C4" w:rsidRPr="00CA75C4">
        <w:rPr>
          <w:rFonts w:asciiTheme="minorHAnsi" w:hAnsiTheme="minorHAnsi"/>
          <w:noProof/>
          <w:szCs w:val="24"/>
        </w:rPr>
        <w:t>(17)</w:t>
      </w:r>
      <w:r w:rsidR="00BD2AF0" w:rsidRPr="00936D7C">
        <w:rPr>
          <w:rFonts w:asciiTheme="minorHAnsi" w:hAnsiTheme="minorHAnsi"/>
          <w:szCs w:val="24"/>
        </w:rPr>
        <w:fldChar w:fldCharType="end"/>
      </w:r>
      <w:r w:rsidR="00BD2AF0" w:rsidRPr="00936D7C">
        <w:rPr>
          <w:rFonts w:asciiTheme="minorHAnsi" w:hAnsiTheme="minorHAnsi"/>
          <w:szCs w:val="24"/>
        </w:rPr>
        <w:t>.</w:t>
      </w:r>
      <w:r w:rsidR="00BD2AF0">
        <w:rPr>
          <w:rFonts w:asciiTheme="minorHAnsi" w:hAnsiTheme="minorHAnsi"/>
          <w:szCs w:val="24"/>
        </w:rPr>
        <w:t xml:space="preserve"> </w:t>
      </w:r>
      <w:commentRangeStart w:id="31"/>
      <w:ins w:id="32" w:author="Inn Harvey" w:date="2020-01-29T14:56:00Z">
        <w:r w:rsidR="00CE6808">
          <w:rPr>
            <w:rFonts w:asciiTheme="minorHAnsi" w:hAnsiTheme="minorHAnsi"/>
            <w:szCs w:val="24"/>
          </w:rPr>
          <w:t xml:space="preserve">Therefore, the likelihood of glucocorticoid use among individuals </w:t>
        </w:r>
      </w:ins>
      <w:ins w:id="33" w:author="Inn Harvey" w:date="2020-01-29T14:57:00Z">
        <w:r w:rsidR="00CE6808">
          <w:rPr>
            <w:rFonts w:asciiTheme="minorHAnsi" w:hAnsiTheme="minorHAnsi"/>
            <w:szCs w:val="24"/>
          </w:rPr>
          <w:t>is high, but the</w:t>
        </w:r>
      </w:ins>
      <w:ins w:id="34" w:author="Inn Harvey" w:date="2020-01-29T14:58:00Z">
        <w:r w:rsidR="00CE6808">
          <w:rPr>
            <w:rFonts w:asciiTheme="minorHAnsi" w:hAnsiTheme="minorHAnsi"/>
            <w:szCs w:val="24"/>
          </w:rPr>
          <w:t>ir</w:t>
        </w:r>
      </w:ins>
      <w:ins w:id="35" w:author="Inn Harvey" w:date="2020-01-29T14:57:00Z">
        <w:r w:rsidR="00CE6808">
          <w:rPr>
            <w:rFonts w:asciiTheme="minorHAnsi" w:hAnsiTheme="minorHAnsi"/>
            <w:szCs w:val="24"/>
          </w:rPr>
          <w:t xml:space="preserve"> combination </w:t>
        </w:r>
      </w:ins>
      <w:ins w:id="36" w:author="Inn Harvey" w:date="2020-01-29T14:58:00Z">
        <w:r w:rsidR="00CE6808">
          <w:rPr>
            <w:rFonts w:asciiTheme="minorHAnsi" w:hAnsiTheme="minorHAnsi"/>
            <w:szCs w:val="24"/>
          </w:rPr>
          <w:t xml:space="preserve">on outcomes of metabolic health has received </w:t>
        </w:r>
      </w:ins>
      <w:ins w:id="37" w:author="Inn Harvey" w:date="2020-01-29T14:59:00Z">
        <w:r w:rsidR="00CE6808">
          <w:rPr>
            <w:rFonts w:asciiTheme="minorHAnsi" w:hAnsiTheme="minorHAnsi"/>
            <w:szCs w:val="24"/>
          </w:rPr>
          <w:t>little attention.</w:t>
        </w:r>
      </w:ins>
      <w:ins w:id="38" w:author="Inn Harvey" w:date="2020-01-29T14:58:00Z">
        <w:r w:rsidR="00CE6808">
          <w:rPr>
            <w:rFonts w:asciiTheme="minorHAnsi" w:hAnsiTheme="minorHAnsi"/>
            <w:szCs w:val="24"/>
          </w:rPr>
          <w:t xml:space="preserve"> </w:t>
        </w:r>
      </w:ins>
      <w:ins w:id="39" w:author="Inn Harvey" w:date="2020-01-29T14:57:00Z">
        <w:r w:rsidR="00CE6808">
          <w:rPr>
            <w:rFonts w:asciiTheme="minorHAnsi" w:hAnsiTheme="minorHAnsi"/>
            <w:szCs w:val="24"/>
          </w:rPr>
          <w:t xml:space="preserve"> </w:t>
        </w:r>
      </w:ins>
      <w:del w:id="40" w:author="Inn Harvey" w:date="2020-01-29T14:55:00Z">
        <w:r w:rsidR="00BD2AF0" w:rsidDel="00CE6808">
          <w:rPr>
            <w:rFonts w:asciiTheme="minorHAnsi" w:hAnsiTheme="minorHAnsi"/>
            <w:szCs w:val="24"/>
          </w:rPr>
          <w:delText xml:space="preserve"> </w:delText>
        </w:r>
      </w:del>
      <w:commentRangeEnd w:id="31"/>
      <w:ins w:id="41" w:author="Inn Harvey" w:date="2020-01-30T14:01:00Z">
        <w:r w:rsidR="00FB3E79">
          <w:rPr>
            <w:rStyle w:val="CommentReference"/>
          </w:rPr>
          <w:commentReference w:id="31"/>
        </w:r>
      </w:ins>
      <w:del w:id="42" w:author="Inn Harvey" w:date="2020-01-30T14:01:00Z">
        <w:r w:rsidR="00BD2AF0">
          <w:rPr>
            <w:rFonts w:asciiTheme="minorHAnsi" w:hAnsiTheme="minorHAnsi"/>
            <w:szCs w:val="24"/>
          </w:rPr>
          <w:delText xml:space="preserve"> </w:delText>
        </w:r>
      </w:del>
    </w:p>
    <w:p w14:paraId="707FD000" w14:textId="5212002F" w:rsidR="00FA3B0F" w:rsidRPr="00936D7C" w:rsidRDefault="00661656" w:rsidP="00A12F0B">
      <w:pPr>
        <w:spacing w:line="480" w:lineRule="auto"/>
        <w:ind w:firstLine="720"/>
        <w:rPr>
          <w:rFonts w:asciiTheme="minorHAnsi" w:hAnsiTheme="minorHAnsi"/>
          <w:szCs w:val="24"/>
        </w:rPr>
      </w:pPr>
      <w:r w:rsidRPr="00936D7C">
        <w:rPr>
          <w:rFonts w:asciiTheme="minorHAnsi" w:hAnsiTheme="minorHAnsi"/>
          <w:szCs w:val="24"/>
        </w:rPr>
        <w:t>G</w:t>
      </w:r>
      <w:r w:rsidR="00E161E7" w:rsidRPr="00936D7C">
        <w:rPr>
          <w:rFonts w:asciiTheme="minorHAnsi" w:hAnsiTheme="minorHAnsi"/>
          <w:szCs w:val="24"/>
        </w:rPr>
        <w:t xml:space="preserve">lucocorticoids induce muscle atrophy through increased muscle proteolysis and inhibition of protein synthesis </w:t>
      </w:r>
      <w:r w:rsidR="00F7167B"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Biology","id":"ITEM-1","issue":"10","issued":{"date-parts":[["2013","10"]]},"page":"2163-2172","publisher":"Elsevier Ltd","title":"Glucocorticoid-induced skeletal muscle atrophy.","type":"article-journal","volume":"45"},"uris":["http://www.mendeley.com/documents/?uuid=aa8f1e8f-e9f8-4e30-b492-940bf3ca2c7b"]},{"id":"ITEM-2","itemData":{"DOI":"10.1530/JME-15-0119","ISSN":"0952-5041","PMID":"26150553","abstract":"Glucocorticoids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disease","type":"article-journal","volume":"55"},"uris":["http://www.mendeley.com/documents/?uuid=b00291bd-42ee-44d7-a7a2-bb9d5a302bbd"]}],"mendeley":{"formattedCitation":"(18, 34)","plainTextFormattedCitation":"(18, 34)","previouslyFormattedCitation":"(18, 34)"},"properties":{"noteIndex":0},"schema":"https://github.com/citation-style-language/schema/raw/master/csl-citation.json"}</w:instrText>
      </w:r>
      <w:r w:rsidR="00F7167B" w:rsidRPr="00936D7C">
        <w:rPr>
          <w:rFonts w:asciiTheme="minorHAnsi" w:hAnsiTheme="minorHAnsi"/>
          <w:szCs w:val="24"/>
        </w:rPr>
        <w:fldChar w:fldCharType="separate"/>
      </w:r>
      <w:r w:rsidR="00CA75C4" w:rsidRPr="00CA75C4">
        <w:rPr>
          <w:rFonts w:asciiTheme="minorHAnsi" w:hAnsiTheme="minorHAnsi"/>
          <w:noProof/>
          <w:szCs w:val="24"/>
        </w:rPr>
        <w:t>(18, 34)</w:t>
      </w:r>
      <w:r w:rsidR="00F7167B" w:rsidRPr="00936D7C">
        <w:rPr>
          <w:rFonts w:asciiTheme="minorHAnsi" w:hAnsiTheme="minorHAnsi"/>
          <w:szCs w:val="24"/>
        </w:rPr>
        <w:fldChar w:fldCharType="end"/>
      </w:r>
      <w:r w:rsidR="00E161E7" w:rsidRPr="00936D7C">
        <w:rPr>
          <w:rFonts w:asciiTheme="minorHAnsi" w:hAnsiTheme="minorHAnsi"/>
          <w:szCs w:val="24"/>
        </w:rPr>
        <w:t xml:space="preserve">. </w:t>
      </w:r>
      <w:r w:rsidR="00CA75C4">
        <w:rPr>
          <w:rFonts w:asciiTheme="minorHAnsi" w:hAnsiTheme="minorHAnsi"/>
          <w:szCs w:val="24"/>
        </w:rPr>
        <w:t xml:space="preserve"> </w:t>
      </w:r>
      <w:r w:rsidR="00FA3B0F" w:rsidRPr="00936D7C">
        <w:rPr>
          <w:rFonts w:asciiTheme="minorHAnsi" w:hAnsiTheme="minorHAnsi"/>
          <w:szCs w:val="24"/>
        </w:rPr>
        <w:t>Elevated levels of glucocorticoids within the human body have</w:t>
      </w:r>
      <w:ins w:id="43" w:author="Inn Harvey" w:date="2020-01-30T14:01:00Z">
        <w:r w:rsidR="00FA3B0F" w:rsidRPr="00936D7C">
          <w:rPr>
            <w:rFonts w:asciiTheme="minorHAnsi" w:hAnsiTheme="minorHAnsi"/>
            <w:szCs w:val="24"/>
          </w:rPr>
          <w:t xml:space="preserve"> </w:t>
        </w:r>
      </w:ins>
      <w:ins w:id="44" w:author="Inn Harvey" w:date="2020-01-29T14:59:00Z">
        <w:r w:rsidR="00CE6808">
          <w:rPr>
            <w:rFonts w:asciiTheme="minorHAnsi" w:hAnsiTheme="minorHAnsi"/>
            <w:szCs w:val="24"/>
          </w:rPr>
          <w:t>been</w:t>
        </w:r>
        <w:r w:rsidR="00FA3B0F" w:rsidRPr="00936D7C">
          <w:rPr>
            <w:rFonts w:asciiTheme="minorHAnsi" w:hAnsiTheme="minorHAnsi"/>
            <w:szCs w:val="24"/>
          </w:rPr>
          <w:t xml:space="preserve"> </w:t>
        </w:r>
      </w:ins>
      <w:r w:rsidR="00FA3B0F" w:rsidRPr="00936D7C">
        <w:rPr>
          <w:rFonts w:asciiTheme="minorHAnsi" w:hAnsiTheme="minorHAnsi"/>
          <w:szCs w:val="24"/>
        </w:rPr>
        <w:t>shown to cause skeletal muscle atrophy</w:t>
      </w:r>
      <w:r w:rsidR="00583E8C" w:rsidRPr="00936D7C">
        <w:rPr>
          <w:rFonts w:asciiTheme="minorHAnsi" w:hAnsiTheme="minorHAnsi"/>
          <w:szCs w:val="24"/>
        </w:rPr>
        <w:t xml:space="preserve"> </w:t>
      </w:r>
      <w:r w:rsidR="001B5BD2"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Rat","type":"article-journal","volume":"175"},"uris":["http://www.mendeley.com/documents/?uuid=ec99ff15-60d6-49d9-bb2d-aaf11f515e89"]},{"id":"ITEM-2","itemData":{"DOI":"10.1152/ajpendo.00487.2002","ISSN":"0193-1849","abstract":"The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Metabolism","id":"ITEM-2","issue":"2","issued":{"date-parts":[["2015"]]},"page":"E363-E371","title":"Glucocorticoid-induced skeletal muscle atrophy is associated with upregulation of myostatin gene expression","type":"article-journal","volume":"285"},"uris":["http://www.mendeley.com/documents/?uuid=a0d9a6b4-9fd6-4cba-9482-0ff0ec978438"]},{"id":"ITEM-3","itemData":{"DOI":"10.1111/j.1365-2265.2008.03212.x","ISSN":"03000664","abstract":"OBJECTIVE: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Endocrinology","id":"ITEM-3","issue":"4","issued":{"date-parts":[["2008"]]},"page":"673-682","title":"The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receptor","type":"article-journal","volume":"69"},"uris":["http://www.mendeley.com/documents/?uuid=62ce3c07-cd09-4863-aaaf-2be88319e6bc"]},{"id":"ITEM-4","itemData":{"DOI":"10.1016/j.biocel.2013.05.036","ISSN":"13572725","PMID":"23806868","abstract":"Many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Biology","id":"ITEM-4","issue":"10","issued":{"date-parts":[["2013","10"]]},"page":"2163-2172","publisher":"Elsevier Ltd","title":"Glucocorticoid-induced skeletal muscle atrophy.","type":"article-journal","volume":"45"},"uris":["http://www.mendeley.com/documents/?uuid=aa8f1e8f-e9f8-4e30-b492-940bf3ca2c7b"]}],"mendeley":{"formattedCitation":"(8, 21, 28, 34)","plainTextFormattedCitation":"(8, 21, 28, 34)","previouslyFormattedCitation":"(8, 21, 28, 34)"},"properties":{"noteIndex":0},"schema":"https://github.com/citation-style-language/schema/raw/master/csl-citation.json"}</w:instrText>
      </w:r>
      <w:r w:rsidR="001B5BD2" w:rsidRPr="00936D7C">
        <w:rPr>
          <w:rFonts w:asciiTheme="minorHAnsi" w:hAnsiTheme="minorHAnsi"/>
          <w:szCs w:val="24"/>
        </w:rPr>
        <w:fldChar w:fldCharType="separate"/>
      </w:r>
      <w:r w:rsidR="00CA75C4" w:rsidRPr="00CA75C4">
        <w:rPr>
          <w:rFonts w:asciiTheme="minorHAnsi" w:hAnsiTheme="minorHAnsi"/>
          <w:noProof/>
          <w:szCs w:val="24"/>
        </w:rPr>
        <w:t>(8, 21, 28, 34)</w:t>
      </w:r>
      <w:r w:rsidR="001B5BD2" w:rsidRPr="00936D7C">
        <w:rPr>
          <w:rFonts w:asciiTheme="minorHAnsi" w:hAnsiTheme="minorHAnsi"/>
          <w:szCs w:val="24"/>
        </w:rPr>
        <w:fldChar w:fldCharType="end"/>
      </w:r>
      <w:r w:rsidR="00FA3B0F" w:rsidRPr="00936D7C">
        <w:rPr>
          <w:rFonts w:asciiTheme="minorHAnsi" w:hAnsiTheme="minorHAnsi"/>
          <w:szCs w:val="24"/>
        </w:rPr>
        <w:t>. This muscle atrophy stems fr</w:t>
      </w:r>
      <w:r w:rsidR="008B2FC6" w:rsidRPr="00936D7C">
        <w:rPr>
          <w:rFonts w:asciiTheme="minorHAnsi" w:hAnsiTheme="minorHAnsi"/>
          <w:szCs w:val="24"/>
        </w:rPr>
        <w:t xml:space="preserve">om an upregulation of </w:t>
      </w:r>
      <w:proofErr w:type="spellStart"/>
      <w:r w:rsidR="008B2FC6" w:rsidRPr="00936D7C">
        <w:rPr>
          <w:rFonts w:asciiTheme="minorHAnsi" w:hAnsiTheme="minorHAnsi"/>
          <w:szCs w:val="24"/>
        </w:rPr>
        <w:t>atrogenes</w:t>
      </w:r>
      <w:proofErr w:type="spellEnd"/>
      <w:r w:rsidR="00A30EC1">
        <w:rPr>
          <w:rFonts w:asciiTheme="minorHAnsi" w:hAnsiTheme="minorHAnsi"/>
          <w:szCs w:val="24"/>
        </w:rPr>
        <w:t xml:space="preserve"> (a class of E3 ubiquitin ligases)</w:t>
      </w:r>
      <w:r w:rsidR="00CA75C4">
        <w:rPr>
          <w:rFonts w:asciiTheme="minorHAnsi" w:hAnsiTheme="minorHAnsi"/>
          <w:szCs w:val="24"/>
        </w:rPr>
        <w:t>, downregulation of mTORC1</w:t>
      </w:r>
      <w:r w:rsidR="008B2FC6" w:rsidRPr="00936D7C">
        <w:rPr>
          <w:rFonts w:asciiTheme="minorHAnsi" w:hAnsiTheme="minorHAnsi"/>
          <w:szCs w:val="24"/>
        </w:rPr>
        <w:t xml:space="preserve"> and </w:t>
      </w:r>
      <w:commentRangeStart w:id="45"/>
      <w:r w:rsidR="008B2FC6" w:rsidRPr="00936D7C">
        <w:rPr>
          <w:rFonts w:asciiTheme="minorHAnsi" w:hAnsiTheme="minorHAnsi"/>
          <w:szCs w:val="24"/>
        </w:rPr>
        <w:t>other</w:t>
      </w:r>
      <w:r w:rsidR="00FA3B0F" w:rsidRPr="00936D7C">
        <w:rPr>
          <w:rFonts w:asciiTheme="minorHAnsi" w:hAnsiTheme="minorHAnsi"/>
          <w:szCs w:val="24"/>
        </w:rPr>
        <w:t xml:space="preserve"> factors </w:t>
      </w:r>
      <w:commentRangeEnd w:id="45"/>
      <w:r w:rsidR="00CE6808">
        <w:rPr>
          <w:rStyle w:val="CommentReference"/>
        </w:rPr>
        <w:commentReference w:id="45"/>
      </w:r>
      <w:r w:rsidR="00FA3B0F"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cd209dbe-e18b-4908-9b71-515cbc80f26e","http://www.mendeley.com/documents/?uuid=835b7a56-05e4-49ee-a06c-4a87e11c8791"]},{"id":"ITEM-2","itemData":{"DOI":"10.1016/S0092-8674(04)00400-3","ISBN":"5052725647","ISSN":"0092-8674","PMID":"15109499","abstract":"Skeletal muscle atrophy is a debilitating response to fasting, disuse, cancer, and other systemic diseases. In atrophying muscles, the ubiquitin ligase, atrogin-1 (MAFbx), is dramatically induced, and this response is necessary for rapid atrophy. Here, we show that in cultured myotubes undergoing atrophy, the activity of the PI3K/AKT pathway decreases, leading to activation of Foxo transcription factors and atrogin-1 induction. IGF-1 treatment or AKT overexpression inhibits Foxo and atrogin-1 expression. Moreover, constitutively active Foxo3 acts on the atrogin-1 promoter to cause atrogin-1 transcription and dramatic atrophy of myotubes and muscle fibers. When Foxo activation is blocked by a dominant-negative construct in myotubes or by RNAi in mouse muscles in vivo, atrogin-1 induction during starvation and atrophy of myotubes induced by glucocorticoids are prevented. Thus, forkhead factor(s) play a critical role in the development of muscle atrophy, and inhibition of Foxo factors is an attractive approach to combat muscle wasting.","author":[{"dropping-particle":"","family":"Sandri","given":"Marco","non-dropping-particle":"","parse-names":false,"suffix":""},{"dropping-particle":"","family":"Sandri","given":"Claudia","non-dropping-particle":"","parse-names":false,"suffix":""},{"dropping-particle":"","family":"Gilbert","given":"Alex","non-dropping-particle":"","parse-names":false,"suffix":""},{"dropping-particle":"","family":"Skurk","given":"Carsten","non-dropping-particle":"","parse-names":false,"suffix":""},{"dropping-particle":"","family":"Calabria","given":"Elisa","non-dropping-particle":"","parse-names":false,"suffix":""},{"dropping-particle":"","family":"Picard","given":"Anne","non-dropping-particle":"","parse-names":false,"suffix":""},{"dropping-particle":"","family":"Walsh","given":"Kenneth","non-dropping-particle":"","parse-names":false,"suffix":""},{"dropping-particle":"","family":"Schiaffino","given":"Stefano","non-dropping-particle":"","parse-names":false,"suffix":""},{"dropping-particle":"","family":"Lecker","given":"Stewart H.","non-dropping-particle":"","parse-names":false,"suffix":""},{"dropping-particle":"","family":"Goldberg","given":"Alfred L","non-dropping-particle":"","parse-names":false,"suffix":""}],"container-title":"Cell","id":"ITEM-2","issue":"3","issued":{"date-parts":[["2004","4","30"]]},"page":"399-412","title":"Foxo transcription factors induce the atrophy-related ubiquitin ligase atrogin-1 and cause skeletal muscle atrophy.","type":"article-journal","volume":"117"},"uris":["http://www.mendeley.com/documents/?uuid=ac8d4cb9-774a-40dc-a253-a46fe3feadb1"]},{"id":"ITEM-3","itemData":{"DOI":"10.1016/j.biocel.2013.05.036","ISSN":"13572725","PMID":"23806868","abstract":"Many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Biology","id":"ITEM-3","issue":"10","issued":{"date-parts":[["2013","10"]]},"page":"2163-2172","publisher":"Elsevier Ltd","title":"Glucocorticoid-induced skeletal muscle atrophy.","type":"article-journal","volume":"45"},"uris":["http://www.mendeley.com/documents/?uuid=aa8f1e8f-e9f8-4e30-b492-940bf3ca2c7b"]},{"id":"ITEM-4","itemData":{"DOI":"10.1016/j.jsbmb.2019.105468","ISSN":"09600760","abstract":"© 2019 Elsevier Ltd Clinical glucocorticoid use, and diseases that produce elevated circulating glucocorticoids, promote drastic changes in body composition and reduction in whole body insulin sensitivity. Because steroid-induced diabetes is the most common form of drug-induced hyperglycemia, we investigated mechanisms underlying the recognized phenotypes associated with glucocorticoid excess. Male C57BL/6 J mice were exposed to either 100ug/mL corticosterone (cort) or vehicle in their drinking water. Body composition measurements revealed an increase in fat mass with drastically reduced lean mass during the first week (i.e., seven days) of cort exposure. Relative to the vehicle control group, mice receiving cort had a significant reduction in insulin sensitivity (measured by insulin tolerance test) five days after drug intervention. The increase in insulin resistance significantly correlated with an increase in the number of Ki-67 positive β-cells. Moreover, the ability to switch between fuel sources in liver tissue homogenate substrate oxidation assays revealed reduced metabolic flexibility. Furthermore, metabolomics analyses revealed a decrease in liver glycolytic metabolites, suggesting reduced glucose utilization, a finding consistent with onset of systemic insulin resistance. Physical activity was reduced, while respiratory quotient was increased, in mice receiving corticosterone. The majority of metabolic changes were reversed upon cessation of the drug regimen. Collectively, we conclude that changes in body composition and tissue level substrate metabolism are key components influencing the reductions in whole body insulin sensitivity observed during glucocorticoid administration.","author":[{"dropping-particle":"","family":"Burke","given":"Susan J.","non-dropping-particle":"","parse-names":false,"suffix":""},{"dropping-particle":"","family":"Batdorf","given":"Heidi M.","non-dropping-particle":"","parse-names":false,"suffix":""},{"dropping-particle":"","family":"Huang","given":"Tai-Yu","non-dropping-particle":"","parse-names":false,"suffix":""},{"dropping-particle":"","family":"Jackson","given":"Joseph W.","non-dropping-particle":"","parse-names":false,"suffix":""},{"dropping-particle":"","family":"Jones","given":"Katarina A.","non-dropping-particle":"","parse-names":false,"suffix":""},{"dropping-particle":"","family":"Martin","given":"Thomas M.","non-dropping-particle":"","parse-names":false,"suffix":""},{"dropping-particle":"","family":"Rohli","given":"Kristen E.","non-dropping-particle":"","parse-names":false,"suffix":""},{"dropping-particle":"","family":"Karlstad","given":"Michael D.","non-dropping-particle":"","parse-names":false,"suffix":""},{"dropping-particle":"","family":"Sparer","given":"Tim E.","non-dropping-particle":"","parse-names":false,"suffix":""},{"dropping-particle":"","family":"Burk","given":"David H.","non-dropping-particle":"","parse-names":false,"suffix":""},{"dropping-particle":"","family":"Campagna","given":"Shawn R.","non-dropping-particle":"","parse-names":false,"suffix":""},{"dropping-particle":"","family":"Noland","given":"Robert C.","non-dropping-particle":"","parse-names":false,"suffix":""},{"dropping-particle":"","family":"Soto","given":"Paul L.","non-dropping-particle":"","parse-names":false,"suffix":""},{"dropping-particle":"","family":"Collier","given":"J. Jason","non-dropping-particle":"","parse-names":false,"suffix":""}],"container-title":"The Journal of Steroid Biochemistry and Molecular Biology","id":"ITEM-4","issue":"September","issued":{"date-parts":[["2019"]]},"page":"105468","publisher":"Elsevier","title":"One week of continuous corticosterone exposure impairs hepatic metabolic flexibility, promotes islet β-cell proliferation, and reduces physical activity in male C57BL/6 J mice","type":"article-journal","volume":"195"},"uris":["http://www.mendeley.com/documents/?uuid=7e8c8015-3c71-4127-8162-7cc26f20913e"]},{"id":"ITEM-5","itemData":{"DOI":"10.1186/2044-5040-3-6","ISSN":"2044-5040","PMID":"23497627","abstract":"BACKGROUND: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muscle","id":"ITEM-5","issue":"1","issued":{"date-parts":[["2013","1"]]},"page":"6","title":"Differential response of skeletal muscles to mTORC1 signaling during atrophy and hypertrophy.","type":"article-journal","volume":"3"},"uris":["http://www.mendeley.com/documents/?uuid=0a749ec3-0f9f-470f-affa-fb5468a48dc2"]},{"id":"ITEM-6","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metabolism","id":"ITEM-6","issue":"5","issued":{"date-parts":[["2008","11"]]},"page":"411-24","title":"Skeletal muscle-specific ablation of raptor, but not of rictor, causes metabolic changes and results in muscle dystrophy.","type":"article-journal","volume":"8"},"uris":["http://www.mendeley.com/documents/?uuid=5aefb0e4-b913-4672-97b1-4683153bbf3a"]},{"id":"ITEM-7","itemData":{"DOI":"10.1038/ncb1101-1014","ISBN":"1465-7392","ISSN":"1465-7392","PMID":"11715023","abstract":"Skeletal muscles adapt to changes in their workload by regulating fibre size by unknown mechanisms. The roles of two signalling pathways implicated in muscle hypertrophy on the basis of findings in vitro, Akt/mTOR (mammalian target of rapamycin) and calcineurin/NFAT (nuclear factor of activated T cells), were investigated in several models of skeletal muscle hypertrophy and atrophy in vivo. The Akt/mTOR pathway was upregulated during hypertrophy and downregulated during muscle atrophy. Furthermore, rapamycin, a selective blocker of mTOR, blocked hypertrophy in all models tested, without causing atrophy in control muscles. In contrast, the calcineurin pathway was not activated during hypertrophy in vivo, and inhibitors of calcineurin, cyclosporin A and FK506 did not blunt hypertrophy. Finally, genetic activation of the Akt/mTOR pathway was sufficient to cause hypertrophy and prevent atrophy in vivo, whereas genetic blockade of this pathway blocked hypertrophy in vivo. We conclude that the activation of the Akt/mTOR pathway and its downstream targets, p70S6K and PHAS-1/4E-BP1, is requisitely involved in regulating skeletal muscle fibre size, and that activation of the Akt/mTOR pathway can oppose muscle atrophy induced by disuse.","author":[{"dropping-particle":"","family":"Bodine","given":"Sue C.","non-dropping-particle":"","parse-names":false,"suffix":""},{"dropping-particle":"","family":"Stitt","given":"Trevor N.","non-dropping-particle":"","parse-names":false,"suffix":""},{"dropping-particle":"","family":"Gonzalez","given":"M","non-dropping-particle":"","parse-names":false,"suffix":""},{"dropping-particle":"","family":"Kline","given":"W O","non-dropping-particle":"","parse-names":false,"suffix":""},{"dropping-particle":"","family":"Stover","given":"G L","non-dropping-particle":"","parse-names":false,"suffix":""},{"dropping-particle":"","family":"Bauerlein","given":"R","non-dropping-particle":"","parse-names":false,"suffix":""},{"dropping-particle":"","family":"Zlotchenko","given":"E","non-dropping-particle":"","parse-names":false,"suffix":""},{"dropping-particle":"","family":"Scrimgeour","given":"A","non-dropping-particle":"","parse-names":false,"suffix":""},{"dropping-particle":"","family":"Lawrence","given":"J C","non-dropping-particle":"","parse-names":false,"suffix":""},{"dropping-particle":"","family":"Glass","given":"David J.","non-dropping-particle":"","parse-names":false,"suffix":""},{"dropping-particle":"","family":"Yancopoulos","given":"G D","non-dropping-particle":"","parse-names":false,"suffix":""}],"container-title":"Nature cell biology","id":"ITEM-7","issue":"11","issued":{"date-parts":[["2001","11"]]},"page":"1014-1019","title":"Akt/mTOR pathway is a crucial regulator of skeletal muscle hypertrophy and can prevent muscle atrophy in vivo.","type":"article-journal","volume":"3"},"uris":["http://www.mendeley.com/documents/?uuid=4f912d8e-f5a0-48a6-a97f-9f67d57552f6"]}],"mendeley":{"formattedCitation":"(5, 6, 9, 10, 29, 33, 34)","plainTextFormattedCitation":"(5, 6, 9, 10, 29, 33, 34)","previouslyFormattedCitation":"(5, 6, 9, 10, 29, 33, 34)"},"properties":{"noteIndex":0},"schema":"https://github.com/citation-style-language/schema/raw/master/csl-citation.json"}</w:instrText>
      </w:r>
      <w:r w:rsidR="00FA3B0F" w:rsidRPr="00936D7C">
        <w:rPr>
          <w:rFonts w:asciiTheme="minorHAnsi" w:hAnsiTheme="minorHAnsi"/>
          <w:szCs w:val="24"/>
        </w:rPr>
        <w:fldChar w:fldCharType="separate"/>
      </w:r>
      <w:r w:rsidR="00CA75C4" w:rsidRPr="00CA75C4">
        <w:rPr>
          <w:rFonts w:asciiTheme="minorHAnsi" w:hAnsiTheme="minorHAnsi"/>
          <w:noProof/>
          <w:szCs w:val="24"/>
        </w:rPr>
        <w:t>(5, 6, 9, 10, 29, 33, 34)</w:t>
      </w:r>
      <w:r w:rsidR="00FA3B0F" w:rsidRPr="00936D7C">
        <w:rPr>
          <w:rFonts w:asciiTheme="minorHAnsi" w:hAnsiTheme="minorHAnsi"/>
          <w:szCs w:val="24"/>
        </w:rPr>
        <w:fldChar w:fldCharType="end"/>
      </w:r>
      <w:r w:rsidR="00FA3B0F" w:rsidRPr="00936D7C">
        <w:rPr>
          <w:rFonts w:asciiTheme="minorHAnsi" w:hAnsiTheme="minorHAnsi"/>
          <w:szCs w:val="24"/>
        </w:rPr>
        <w:t>.</w:t>
      </w:r>
      <w:r w:rsidR="00CA75C4" w:rsidRPr="00CA75C4">
        <w:rPr>
          <w:rFonts w:asciiTheme="minorHAnsi" w:hAnsiTheme="minorHAnsi"/>
          <w:szCs w:val="24"/>
        </w:rPr>
        <w:t xml:space="preserve"> </w:t>
      </w:r>
      <w:r w:rsidR="00CA75C4">
        <w:rPr>
          <w:rFonts w:asciiTheme="minorHAnsi" w:hAnsiTheme="minorHAnsi"/>
          <w:szCs w:val="24"/>
        </w:rPr>
        <w:t xml:space="preserve">Previous work by our group and others has demonstrated that glucocorticoids and obesity may have synergistically detrimental effects </w:t>
      </w:r>
      <w:r w:rsidR="00CA75C4">
        <w:rPr>
          <w:rFonts w:asciiTheme="minorHAnsi" w:hAnsiTheme="minorHAnsi"/>
          <w:szCs w:val="24"/>
        </w:rPr>
        <w:fldChar w:fldCharType="begin" w:fldLock="1"/>
      </w:r>
      <w:r w:rsidR="00AA5D19">
        <w:rPr>
          <w:rFonts w:asciiTheme="minorHAnsi" w:hAnsiTheme="minorHAnsi"/>
          <w:szCs w:val="24"/>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Mice","type":"article-journal","volume":"159"},"uris":["http://www.mendeley.com/documents/?uuid=d0178e14-223a-4a7c-9120-b9340661a101"]},{"id":"ITEM-2","itemData":{"DOI":"10.1530/JME-15-0119","ISSN":"0952-5041","PMID":"26150553","abstract":"Glucocorticoids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Endocrinology","id":"ITEM-2","issue":"2","issued":{"date-parts":[["2015","10"]]},"page":"81-94","title":"Gene expression changes in subcutaneous adipose tissue due to Cushing's disease","type":"article-journal","volume":"55"},"uris":["http://www.mendeley.com/documents/?uuid=b00291bd-42ee-44d7-a7a2-bb9d5a302bbd"]},{"id":"ITEM-3","itemData":{"DOI":"10.1242/dmm.008912","ISBN":"1754-8411 (Electronic)\\r1754-8403 (Linking)","ISSN":"1754-8403","PMID":"22184636","abstract":"Glucocorticoids (GCs) are potent pharmacological agents used to treat a number of immune conditions. GCs are also naturally occurring steroid hormones (e.g. cortisol, corticosterone) produced in response to stressful conditions that are thought to increase the preference for calorie dense 'comfort' foods. If chronically elevated, GCs can contribute to the development of type 2 diabetes mellitus (T2DM), although the mechanisms for the diabetogenic effects are not entirely clear. The present study proposes a new rodent model to investigate the combined metabolic effects of elevated GCs and high-fat feeding on ectopic fat deposition and diabetes development. Male Sprague-Dawley rats (aged 7-8 weeks) received exogenous corticosterone or wax (placebo) pellets, implanted subcutaneously, and were fed either a standard chow diet (SD) or a 60% high-fat diet (HFD) for 16 days. Animals given corticosterone and a HFD (cort-HFD) had lower body weight and smaller relative glycolytic muscle mass, but increased relative epididymal mass, compared with controls (placebo-SD). Cort-HFD rats exhibited severe hepatic steatosis and increased muscle lipid deposition compared with placebo-SD animals. Moreover, cort-HFD animals were found to exhibit severe fasting hyperglycemia (60% increase), hyperinsulinemia (80% increase), insulin resistance (60% increase) and impaired β-cell response to oral glucose load (20% decrease) compared with placebo-SD animals. Thus, a metabolic syndrome or T2DM phenotype can be rapidly induced in young Sprague-Dawley rats by using exogenous GCs if a HFD is consumed. This finding might be valuable in examining the physiological and molecular mechanisms of GC-induced metabolic disease.","author":[{"dropping-particle":"","family":"Shpilberg","given":"Y.","non-dropping-particle":"","parse-names":false,"suffix":""},{"dropping-particle":"","family":"Beaudry","given":"Jacqueline L.","non-dropping-particle":"","parse-names":false,"suffix":""},{"dropping-particle":"","family":"D'Souza","given":"A.","non-dropping-particle":"","parse-names":false,"suffix":""},{"dropping-particle":"","family":"Campbell","given":"J. E.","non-dropping-particle":"","parse-names":false,"suffix":""},{"dropping-particle":"","family":"Peckett","given":"A.","non-dropping-particle":"","parse-names":false,"suffix":""},{"dropping-particle":"","family":"Riddell","given":"Michael C.","non-dropping-particle":"","parse-names":false,"suffix":""}],"container-title":"Disease Models &amp; Mechanisms","id":"ITEM-3","issue":"5","issued":{"date-parts":[["2012"]]},"page":"671-680","title":"A rodent model of rapid-onset diabetes induced by glucocorticoids and high-fat feeding","type":"article-journal","volume":"5"},"uris":["http://www.mendeley.com/documents/?uuid=c01deb51-fd0e-4879-829d-32de0f35d2c8"]},{"id":"ITEM-4","itemData":{"DOI":"10.1210/en.2012-2114","ISSN":"00137227","PMID":"23766132","abstract":"Corticosterone (CORT) and other glucocorticoids cause peripheral insulin resistance and compensatory increases in β-cell mass. A prolonged high-fat diet (HFD) induces insulin resistance and impairs β-cell insulin secretion. This study examined islet adaptive capacity in rats treated with CORT and a HFD. Male Sprague-Dawley rats (age ∼6 weeks) were given exogenous CORT (400 mg/rat) or wax (placebo) implants and placed on a HFD (60% calories from fat) or standard diet (SD) for 2 weeks (N = 10 per group). CORT-HFD rats developed fasting hyperglycemia (&gt;11 mM) and hyperinsulinemia (∼5-fold higher than controls) and were 15-fold more insulin resistant than placebo-SD rats by the end of ∼2 weeks (Homeostatic Model Assessment for Insulin Resistance [HOMA-IR] levels, 15.08 ± 1.64 vs 1.0 ± 0.12, P &lt; .05). Pancreatic β-cell function, as measured by HOMA-β, was lower in the CORT-HFD group as compared to the CORT-SD group (1.64 ± 0.22 vs 3.72 ± 0.64, P &lt; .001) as well as acute insulin response (0.25 ± 0.22 vs 1.68 ± 0.41, P &lt; .05). Moreover, β- and α-cell mass were 2.6- and 1.6-fold higher, respectively, in CORT-HFD animals compared to controls (both P &lt; .05). CORT treatment increased p-protein kinase C-α content in SD but not HFD-fed rats, suggesting that a HFD may lower insulin secretory capacity via impaired glucose sensing. Isolated islets from CORT-HFD animals secreted more insulin in both low and high glucose conditions; however, total insulin content was relatively depleted after glucose challenge. Thus, CORT and HFD, synergistically not independently, act to promote severe insulin resistance, which overwhelms islet adaptive capacity, thereby resulting in overt hyperglycemia.","author":[{"dropping-particle":"","family":"Beaudry","given":"Jacqueline L.","non-dropping-particle":"","parse-names":false,"suffix":""},{"dropping-particle":"","family":"D'souza","given":"Anna M.","non-dropping-particle":"","parse-names":false,"suffix":""},{"dropping-particle":"","family":"Teich","given":"Trevor","non-dropping-particle":"","parse-names":false,"suffix":""},{"dropping-particle":"","family":"Tsushima","given":"Robert","non-dropping-particle":"","parse-names":false,"suffix":""},{"dropping-particle":"","family":"Riddell","given":"Michael C.","non-dropping-particle":"","parse-names":false,"suffix":""}],"container-title":"Endocrinology","id":"ITEM-4","issue":"9","issued":{"date-parts":[["2013"]]},"page":"3197-3208","title":"Exogenous glucocorticoids and a high-fat diet cause severe hyperglycemia and hyperinsulinemia and limit islet glucose responsiveness in young male Sprague-Dawley rats","type":"article-journal","volume":"154"},"uris":["http://www.mendeley.com/documents/?uuid=d4f53a5d-ac13-4426-bfa2-e35f82c53bea"]},{"id":"ITEM-5","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-5","issued":{"date-parts":[["2019"]]},"publisher":"Elsevier Inc.","title":"Glucocorticoid aggravates bone micro-architecture deterioration and skeletal muscle atrophy in mice fed on high-fat diet","type":"article-journal"},"uris":["http://www.mendeley.com/documents/?uuid=12e3e7ad-858c-41c8-ba0b-c369cc939680"]}],"mendeley":{"formattedCitation":"(2, 3, 14, 18, 37)","plainTextFormattedCitation":"(2, 3, 14, 18, 37)","previouslyFormattedCitation":"(2, 3, 14, 18, 37)"},"properties":{"noteIndex":0},"schema":"https://github.com/citation-style-language/schema/raw/master/csl-citation.json"}</w:instrText>
      </w:r>
      <w:r w:rsidR="00CA75C4">
        <w:rPr>
          <w:rFonts w:asciiTheme="minorHAnsi" w:hAnsiTheme="minorHAnsi"/>
          <w:szCs w:val="24"/>
        </w:rPr>
        <w:fldChar w:fldCharType="separate"/>
      </w:r>
      <w:r w:rsidR="00CA75C4" w:rsidRPr="00CA75C4">
        <w:rPr>
          <w:rFonts w:asciiTheme="minorHAnsi" w:hAnsiTheme="minorHAnsi"/>
          <w:noProof/>
          <w:szCs w:val="24"/>
        </w:rPr>
        <w:t>(2, 3, 14, 18, 37)</w:t>
      </w:r>
      <w:r w:rsidR="00CA75C4">
        <w:rPr>
          <w:rFonts w:asciiTheme="minorHAnsi" w:hAnsiTheme="minorHAnsi"/>
          <w:szCs w:val="24"/>
        </w:rPr>
        <w:fldChar w:fldCharType="end"/>
      </w:r>
      <w:r w:rsidR="00CA75C4">
        <w:rPr>
          <w:rFonts w:asciiTheme="minorHAnsi" w:hAnsiTheme="minorHAnsi"/>
          <w:szCs w:val="24"/>
        </w:rPr>
        <w:t>.</w:t>
      </w:r>
    </w:p>
    <w:p w14:paraId="3E2F3EF4" w14:textId="6D0BA6C2" w:rsidR="00BF40A8" w:rsidRPr="00936D7C" w:rsidRDefault="00E77F0D" w:rsidP="00FC5976">
      <w:pPr>
        <w:spacing w:line="480" w:lineRule="auto"/>
        <w:ind w:firstLine="720"/>
        <w:rPr>
          <w:rFonts w:asciiTheme="minorHAnsi" w:hAnsiTheme="minorHAnsi"/>
          <w:szCs w:val="24"/>
        </w:rPr>
      </w:pPr>
      <w:r w:rsidRPr="00936D7C">
        <w:rPr>
          <w:rFonts w:asciiTheme="minorHAnsi" w:hAnsiTheme="minorHAnsi"/>
          <w:szCs w:val="24"/>
        </w:rPr>
        <w:t xml:space="preserve">In this </w:t>
      </w:r>
      <w:r w:rsidR="00BD2AF0">
        <w:rPr>
          <w:rFonts w:asciiTheme="minorHAnsi" w:hAnsiTheme="minorHAnsi"/>
          <w:szCs w:val="24"/>
        </w:rPr>
        <w:t>manuscript</w:t>
      </w:r>
      <w:r w:rsidRPr="00936D7C">
        <w:rPr>
          <w:rFonts w:asciiTheme="minorHAnsi" w:hAnsiTheme="minorHAnsi"/>
          <w:szCs w:val="24"/>
        </w:rPr>
        <w:t xml:space="preserve">, </w:t>
      </w:r>
      <w:r w:rsidR="00BD2AF0">
        <w:rPr>
          <w:rFonts w:asciiTheme="minorHAnsi" w:hAnsiTheme="minorHAnsi"/>
          <w:szCs w:val="24"/>
        </w:rPr>
        <w:t>we</w:t>
      </w:r>
      <w:r w:rsidR="00E161E7" w:rsidRPr="00936D7C">
        <w:rPr>
          <w:rFonts w:asciiTheme="minorHAnsi" w:hAnsiTheme="minorHAnsi"/>
          <w:szCs w:val="24"/>
        </w:rPr>
        <w:t xml:space="preserve"> </w:t>
      </w:r>
      <w:r w:rsidR="00BD2AF0">
        <w:rPr>
          <w:rFonts w:asciiTheme="minorHAnsi" w:hAnsiTheme="minorHAnsi"/>
          <w:szCs w:val="24"/>
        </w:rPr>
        <w:t>provide data</w:t>
      </w:r>
      <w:r w:rsidRPr="00936D7C">
        <w:rPr>
          <w:rFonts w:asciiTheme="minorHAnsi" w:hAnsiTheme="minorHAnsi"/>
          <w:szCs w:val="24"/>
        </w:rPr>
        <w:t xml:space="preserve"> that </w:t>
      </w:r>
      <w:r w:rsidR="00E161E7" w:rsidRPr="00936D7C">
        <w:rPr>
          <w:rFonts w:asciiTheme="minorHAnsi" w:hAnsiTheme="minorHAnsi"/>
          <w:szCs w:val="24"/>
        </w:rPr>
        <w:t xml:space="preserve">both lean and obese mice </w:t>
      </w:r>
      <w:r w:rsidR="00AA5D19">
        <w:rPr>
          <w:rFonts w:asciiTheme="minorHAnsi" w:hAnsiTheme="minorHAnsi"/>
          <w:szCs w:val="24"/>
        </w:rPr>
        <w:t>have</w:t>
      </w:r>
      <w:r w:rsidR="00E161E7" w:rsidRPr="00936D7C">
        <w:rPr>
          <w:rFonts w:asciiTheme="minorHAnsi" w:hAnsiTheme="minorHAnsi"/>
          <w:szCs w:val="24"/>
        </w:rPr>
        <w:t xml:space="preserve"> reductions in lean mass, muscle mass, and strength when treated with dexamethasone</w:t>
      </w:r>
      <w:r w:rsidRPr="00936D7C">
        <w:rPr>
          <w:rFonts w:asciiTheme="minorHAnsi" w:hAnsiTheme="minorHAnsi"/>
          <w:szCs w:val="24"/>
        </w:rPr>
        <w:t xml:space="preserve"> and these effects are </w:t>
      </w:r>
      <w:r w:rsidR="00AA5D19">
        <w:rPr>
          <w:rFonts w:asciiTheme="minorHAnsi" w:hAnsiTheme="minorHAnsi"/>
          <w:szCs w:val="24"/>
        </w:rPr>
        <w:t>enhanced</w:t>
      </w:r>
      <w:r w:rsidR="00990DEB" w:rsidRPr="00936D7C">
        <w:rPr>
          <w:rFonts w:asciiTheme="minorHAnsi" w:hAnsiTheme="minorHAnsi"/>
          <w:szCs w:val="24"/>
        </w:rPr>
        <w:t xml:space="preserve"> </w:t>
      </w:r>
      <w:r w:rsidRPr="00936D7C">
        <w:rPr>
          <w:rFonts w:asciiTheme="minorHAnsi" w:hAnsiTheme="minorHAnsi"/>
          <w:szCs w:val="24"/>
        </w:rPr>
        <w:t>in obese mice</w:t>
      </w:r>
      <w:r w:rsidR="00E161E7" w:rsidRPr="00936D7C">
        <w:rPr>
          <w:rFonts w:asciiTheme="minorHAnsi" w:hAnsiTheme="minorHAnsi"/>
          <w:szCs w:val="24"/>
        </w:rPr>
        <w:t xml:space="preserve">. </w:t>
      </w:r>
      <w:r w:rsidR="00AA5D19">
        <w:rPr>
          <w:rFonts w:asciiTheme="minorHAnsi" w:hAnsiTheme="minorHAnsi"/>
          <w:szCs w:val="24"/>
        </w:rPr>
        <w:t>We</w:t>
      </w:r>
      <w:r w:rsidRPr="00936D7C">
        <w:rPr>
          <w:rFonts w:asciiTheme="minorHAnsi" w:hAnsiTheme="minorHAnsi"/>
          <w:szCs w:val="24"/>
        </w:rPr>
        <w:t xml:space="preserve"> show that obese, dexamethasone treated mice</w:t>
      </w:r>
      <w:r w:rsidR="00E161E7" w:rsidRPr="00936D7C">
        <w:rPr>
          <w:rFonts w:asciiTheme="minorHAnsi" w:hAnsiTheme="minorHAnsi"/>
          <w:szCs w:val="24"/>
        </w:rPr>
        <w:t xml:space="preserve"> </w:t>
      </w:r>
      <w:ins w:id="46" w:author="Inn Harvey" w:date="2020-01-30T14:01:00Z">
        <w:r w:rsidR="00E161E7" w:rsidRPr="00936D7C">
          <w:rPr>
            <w:rFonts w:asciiTheme="minorHAnsi" w:hAnsiTheme="minorHAnsi"/>
            <w:szCs w:val="24"/>
          </w:rPr>
          <w:t>ha</w:t>
        </w:r>
      </w:ins>
      <w:ins w:id="47" w:author="Inn Harvey" w:date="2020-01-29T15:01:00Z">
        <w:r w:rsidR="00CE6808">
          <w:rPr>
            <w:rFonts w:asciiTheme="minorHAnsi" w:hAnsiTheme="minorHAnsi"/>
            <w:szCs w:val="24"/>
          </w:rPr>
          <w:t>ve</w:t>
        </w:r>
      </w:ins>
      <w:del w:id="48" w:author="Inn Harvey" w:date="2020-01-29T15:01:00Z">
        <w:r w:rsidR="00E161E7" w:rsidRPr="00936D7C" w:rsidDel="00CE6808">
          <w:rPr>
            <w:rFonts w:asciiTheme="minorHAnsi" w:hAnsiTheme="minorHAnsi"/>
            <w:szCs w:val="24"/>
          </w:rPr>
          <w:delText>d</w:delText>
        </w:r>
      </w:del>
      <w:del w:id="49" w:author="Inn Harvey" w:date="2020-01-30T14:01:00Z">
        <w:r w:rsidR="00E161E7" w:rsidRPr="00936D7C">
          <w:rPr>
            <w:rFonts w:asciiTheme="minorHAnsi" w:hAnsiTheme="minorHAnsi"/>
            <w:szCs w:val="24"/>
          </w:rPr>
          <w:delText>had</w:delText>
        </w:r>
      </w:del>
      <w:r w:rsidR="00E161E7" w:rsidRPr="00936D7C">
        <w:rPr>
          <w:rFonts w:asciiTheme="minorHAnsi" w:hAnsiTheme="minorHAnsi"/>
          <w:szCs w:val="24"/>
        </w:rPr>
        <w:t xml:space="preserve"> </w:t>
      </w:r>
      <w:r w:rsidR="00BD2AF0">
        <w:rPr>
          <w:rFonts w:asciiTheme="minorHAnsi" w:hAnsiTheme="minorHAnsi"/>
          <w:szCs w:val="24"/>
        </w:rPr>
        <w:t>elevated</w:t>
      </w:r>
      <w:r w:rsidRPr="00936D7C">
        <w:rPr>
          <w:rFonts w:asciiTheme="minorHAnsi" w:hAnsiTheme="minorHAnsi"/>
          <w:szCs w:val="24"/>
        </w:rPr>
        <w:t xml:space="preserve"> </w:t>
      </w:r>
      <w:r w:rsidR="00E161E7" w:rsidRPr="00936D7C">
        <w:rPr>
          <w:rFonts w:asciiTheme="minorHAnsi" w:hAnsiTheme="minorHAnsi"/>
          <w:szCs w:val="24"/>
        </w:rPr>
        <w:t>induction</w:t>
      </w:r>
      <w:r w:rsidR="00BD2AF0">
        <w:rPr>
          <w:rFonts w:asciiTheme="minorHAnsi" w:hAnsiTheme="minorHAnsi"/>
          <w:szCs w:val="24"/>
        </w:rPr>
        <w:t xml:space="preserve"> of</w:t>
      </w:r>
      <w:r w:rsidR="00E161E7" w:rsidRPr="00936D7C">
        <w:rPr>
          <w:rFonts w:asciiTheme="minorHAnsi" w:hAnsiTheme="minorHAnsi"/>
          <w:szCs w:val="24"/>
        </w:rPr>
        <w:t xml:space="preserve"> </w:t>
      </w:r>
      <w:r w:rsidR="00990DEB" w:rsidRPr="00936D7C">
        <w:rPr>
          <w:rFonts w:asciiTheme="minorHAnsi" w:hAnsiTheme="minorHAnsi"/>
          <w:szCs w:val="24"/>
        </w:rPr>
        <w:t>key</w:t>
      </w:r>
      <w:r w:rsidR="00BD2AF0">
        <w:rPr>
          <w:rFonts w:asciiTheme="minorHAnsi" w:hAnsiTheme="minorHAnsi"/>
          <w:szCs w:val="24"/>
        </w:rPr>
        <w:t xml:space="preserve"> </w:t>
      </w:r>
      <w:commentRangeStart w:id="50"/>
      <w:r w:rsidR="00BD2AF0">
        <w:rPr>
          <w:rFonts w:asciiTheme="minorHAnsi" w:hAnsiTheme="minorHAnsi"/>
          <w:szCs w:val="24"/>
        </w:rPr>
        <w:t>atrophy-inducing</w:t>
      </w:r>
      <w:r w:rsidR="00E161E7" w:rsidRPr="00936D7C">
        <w:rPr>
          <w:rFonts w:asciiTheme="minorHAnsi" w:hAnsiTheme="minorHAnsi"/>
          <w:szCs w:val="24"/>
        </w:rPr>
        <w:t xml:space="preserve"> </w:t>
      </w:r>
      <w:commentRangeEnd w:id="50"/>
      <w:r w:rsidR="00CE6808">
        <w:rPr>
          <w:rStyle w:val="CommentReference"/>
        </w:rPr>
        <w:commentReference w:id="50"/>
      </w:r>
      <w:r w:rsidR="00E161E7" w:rsidRPr="00936D7C">
        <w:rPr>
          <w:rFonts w:asciiTheme="minorHAnsi" w:hAnsiTheme="minorHAnsi"/>
          <w:szCs w:val="24"/>
        </w:rPr>
        <w:t xml:space="preserve">transcripts including </w:t>
      </w:r>
      <w:r w:rsidR="00E161E7" w:rsidRPr="00936D7C">
        <w:rPr>
          <w:rFonts w:asciiTheme="minorHAnsi" w:hAnsiTheme="minorHAnsi"/>
          <w:i/>
          <w:szCs w:val="24"/>
        </w:rPr>
        <w:t>Fbxo32</w:t>
      </w:r>
      <w:r w:rsidR="00E161E7" w:rsidRPr="00936D7C">
        <w:rPr>
          <w:rFonts w:asciiTheme="minorHAnsi" w:hAnsiTheme="minorHAnsi"/>
          <w:szCs w:val="24"/>
        </w:rPr>
        <w:t xml:space="preserve"> and </w:t>
      </w:r>
      <w:r w:rsidR="00E161E7" w:rsidRPr="00936D7C">
        <w:rPr>
          <w:rFonts w:asciiTheme="minorHAnsi" w:hAnsiTheme="minorHAnsi"/>
          <w:i/>
          <w:szCs w:val="24"/>
        </w:rPr>
        <w:t>Trim63</w:t>
      </w:r>
      <w:r w:rsidR="00E161E7" w:rsidRPr="00936D7C">
        <w:rPr>
          <w:rFonts w:asciiTheme="minorHAnsi" w:hAnsiTheme="minorHAnsi"/>
          <w:szCs w:val="24"/>
        </w:rPr>
        <w:t>, (Atrogin-1 and Mu</w:t>
      </w:r>
      <w:r w:rsidRPr="00936D7C">
        <w:rPr>
          <w:rFonts w:asciiTheme="minorHAnsi" w:hAnsiTheme="minorHAnsi"/>
          <w:szCs w:val="24"/>
        </w:rPr>
        <w:t>RF</w:t>
      </w:r>
      <w:r w:rsidR="00E161E7" w:rsidRPr="00936D7C">
        <w:rPr>
          <w:rFonts w:asciiTheme="minorHAnsi" w:hAnsiTheme="minorHAnsi"/>
          <w:szCs w:val="24"/>
        </w:rPr>
        <w:t xml:space="preserve">1 respectively) </w:t>
      </w:r>
      <w:r w:rsidR="00E161E7" w:rsidRPr="00936D7C">
        <w:rPr>
          <w:rFonts w:asciiTheme="minorHAnsi" w:hAnsiTheme="minorHAnsi"/>
          <w:szCs w:val="24"/>
        </w:rPr>
        <w:lastRenderedPageBreak/>
        <w:t xml:space="preserve">and their upstream regulator </w:t>
      </w:r>
      <w:r w:rsidR="00E161E7" w:rsidRPr="00936D7C">
        <w:rPr>
          <w:rFonts w:asciiTheme="minorHAnsi" w:hAnsiTheme="minorHAnsi"/>
          <w:i/>
          <w:szCs w:val="24"/>
        </w:rPr>
        <w:t>Foxo3</w:t>
      </w:r>
      <w:r w:rsidR="00E161E7" w:rsidRPr="00936D7C">
        <w:rPr>
          <w:rFonts w:asciiTheme="minorHAnsi" w:hAnsiTheme="minorHAnsi"/>
          <w:szCs w:val="24"/>
        </w:rPr>
        <w:t>.</w:t>
      </w:r>
      <w:r w:rsidR="00C4394C" w:rsidRPr="00936D7C">
        <w:rPr>
          <w:rFonts w:asciiTheme="minorHAnsi" w:hAnsiTheme="minorHAnsi"/>
          <w:szCs w:val="24"/>
        </w:rPr>
        <w:t xml:space="preserve"> Lastly</w:t>
      </w:r>
      <w:r w:rsidR="002F5273" w:rsidRPr="00936D7C">
        <w:rPr>
          <w:rFonts w:asciiTheme="minorHAnsi" w:hAnsiTheme="minorHAnsi"/>
          <w:szCs w:val="24"/>
        </w:rPr>
        <w:t>,</w:t>
      </w:r>
      <w:r w:rsidR="00C4394C" w:rsidRPr="00936D7C">
        <w:rPr>
          <w:rFonts w:asciiTheme="minorHAnsi" w:hAnsiTheme="minorHAnsi"/>
          <w:szCs w:val="24"/>
        </w:rPr>
        <w:t xml:space="preserve"> </w:t>
      </w:r>
      <w:r w:rsidR="00BD2AF0">
        <w:rPr>
          <w:rFonts w:asciiTheme="minorHAnsi" w:hAnsiTheme="minorHAnsi"/>
          <w:szCs w:val="24"/>
        </w:rPr>
        <w:t>we</w:t>
      </w:r>
      <w:r w:rsidR="00990DEB" w:rsidRPr="00936D7C">
        <w:rPr>
          <w:rFonts w:asciiTheme="minorHAnsi" w:hAnsiTheme="minorHAnsi"/>
          <w:szCs w:val="24"/>
        </w:rPr>
        <w:t xml:space="preserve"> </w:t>
      </w:r>
      <w:del w:id="51" w:author="Inn Harvey" w:date="2020-01-29T15:03:00Z">
        <w:r w:rsidR="00C4394C" w:rsidRPr="00936D7C">
          <w:rPr>
            <w:rFonts w:asciiTheme="minorHAnsi" w:hAnsiTheme="minorHAnsi"/>
            <w:szCs w:val="24"/>
          </w:rPr>
          <w:delText xml:space="preserve">will </w:delText>
        </w:r>
      </w:del>
      <w:r w:rsidR="00C4394C" w:rsidRPr="00936D7C">
        <w:rPr>
          <w:rFonts w:asciiTheme="minorHAnsi" w:hAnsiTheme="minorHAnsi"/>
          <w:szCs w:val="24"/>
        </w:rPr>
        <w:t xml:space="preserve">show the obese dexamethasone-treated mice </w:t>
      </w:r>
      <w:r w:rsidR="00D60A58" w:rsidRPr="00936D7C">
        <w:rPr>
          <w:rFonts w:asciiTheme="minorHAnsi" w:hAnsiTheme="minorHAnsi"/>
          <w:szCs w:val="24"/>
        </w:rPr>
        <w:t>are profoundly insulin resistant</w:t>
      </w:r>
      <w:r w:rsidR="00E106D6" w:rsidRPr="00936D7C">
        <w:rPr>
          <w:rFonts w:asciiTheme="minorHAnsi" w:hAnsiTheme="minorHAnsi"/>
          <w:szCs w:val="24"/>
        </w:rPr>
        <w:t xml:space="preserve">, even after accounting for </w:t>
      </w:r>
      <w:r w:rsidR="00BD2AF0">
        <w:rPr>
          <w:rFonts w:asciiTheme="minorHAnsi" w:hAnsiTheme="minorHAnsi"/>
          <w:szCs w:val="24"/>
        </w:rPr>
        <w:t>reduced</w:t>
      </w:r>
      <w:r w:rsidR="00E106D6" w:rsidRPr="00936D7C">
        <w:rPr>
          <w:rFonts w:asciiTheme="minorHAnsi" w:hAnsiTheme="minorHAnsi"/>
          <w:szCs w:val="24"/>
        </w:rPr>
        <w:t xml:space="preserve"> muscle mass</w:t>
      </w:r>
      <w:r w:rsidR="00D60A58" w:rsidRPr="00936D7C">
        <w:rPr>
          <w:rFonts w:asciiTheme="minorHAnsi" w:hAnsiTheme="minorHAnsi"/>
          <w:szCs w:val="24"/>
        </w:rPr>
        <w:t>.</w:t>
      </w:r>
    </w:p>
    <w:p w14:paraId="358EF580" w14:textId="77777777" w:rsidR="00BF40A8" w:rsidRPr="00936D7C" w:rsidRDefault="00A866A1" w:rsidP="00A866A1">
      <w:pPr>
        <w:pStyle w:val="Heading1"/>
        <w:rPr>
          <w:sz w:val="32"/>
        </w:rPr>
      </w:pPr>
      <w:r w:rsidRPr="00936D7C">
        <w:rPr>
          <w:sz w:val="32"/>
        </w:rPr>
        <w:t>Methods</w:t>
      </w:r>
    </w:p>
    <w:p w14:paraId="486D07B1" w14:textId="655FEEFE" w:rsidR="00BF40A8" w:rsidRPr="00936D7C" w:rsidRDefault="00E161E7" w:rsidP="00A866A1">
      <w:pPr>
        <w:pStyle w:val="Heading2"/>
        <w:rPr>
          <w:sz w:val="24"/>
        </w:rPr>
      </w:pPr>
      <w:r w:rsidRPr="00936D7C">
        <w:rPr>
          <w:sz w:val="24"/>
        </w:rPr>
        <w:t>Animal</w:t>
      </w:r>
      <w:r w:rsidR="003551CA" w:rsidRPr="00936D7C">
        <w:rPr>
          <w:sz w:val="24"/>
        </w:rPr>
        <w:t xml:space="preserve"> Husbandry</w:t>
      </w:r>
    </w:p>
    <w:p w14:paraId="19CCE320" w14:textId="673FB3C6" w:rsidR="00BF40A8" w:rsidRPr="00936D7C" w:rsidRDefault="003551CA" w:rsidP="00030871">
      <w:pPr>
        <w:widowControl w:val="0"/>
        <w:autoSpaceDE w:val="0"/>
        <w:autoSpaceDN w:val="0"/>
        <w:adjustRightInd w:val="0"/>
        <w:spacing w:after="240" w:line="480" w:lineRule="auto"/>
        <w:ind w:firstLine="720"/>
        <w:rPr>
          <w:rFonts w:asciiTheme="minorHAnsi" w:hAnsiTheme="minorHAnsi" w:cs="Times Roman"/>
          <w:color w:val="000000"/>
          <w:lang w:val="en-US"/>
        </w:rPr>
      </w:pPr>
      <w:r w:rsidRPr="00936D7C">
        <w:rPr>
          <w:rFonts w:asciiTheme="minorHAnsi" w:hAnsiTheme="minorHAnsi"/>
          <w:color w:val="2A2A2A"/>
        </w:rPr>
        <w:t xml:space="preserve">Male </w:t>
      </w:r>
      <w:r w:rsidR="00E161E7" w:rsidRPr="00936D7C">
        <w:rPr>
          <w:rFonts w:asciiTheme="minorHAnsi" w:hAnsiTheme="minorHAnsi"/>
          <w:color w:val="2A2A2A"/>
        </w:rPr>
        <w:t>C57BL/6J mice were purchased from</w:t>
      </w:r>
      <w:r w:rsidR="00E161E7" w:rsidRPr="00936D7C">
        <w:rPr>
          <w:rFonts w:asciiTheme="minorHAnsi" w:hAnsiTheme="minorHAnsi"/>
          <w:color w:val="2A2A2A"/>
          <w:highlight w:val="white"/>
        </w:rPr>
        <w:t xml:space="preserve"> The Jackson Laboratory </w:t>
      </w:r>
      <w:r w:rsidR="00E161E7" w:rsidRPr="00936D7C">
        <w:rPr>
          <w:rFonts w:asciiTheme="minorHAnsi" w:hAnsiTheme="minorHAnsi"/>
          <w:color w:val="2A2A2A"/>
        </w:rPr>
        <w:t xml:space="preserve">at </w:t>
      </w:r>
      <w:r w:rsidR="00AA70C2" w:rsidRPr="00936D7C">
        <w:rPr>
          <w:rFonts w:asciiTheme="minorHAnsi" w:hAnsiTheme="minorHAnsi"/>
          <w:color w:val="2A2A2A"/>
        </w:rPr>
        <w:t xml:space="preserve">nine </w:t>
      </w:r>
      <w:r w:rsidR="00E161E7" w:rsidRPr="00936D7C">
        <w:rPr>
          <w:rFonts w:asciiTheme="minorHAnsi" w:hAnsiTheme="minorHAnsi"/>
          <w:color w:val="2A2A2A"/>
        </w:rPr>
        <w:t xml:space="preserve">weeks of age and </w:t>
      </w:r>
      <w:r w:rsidRPr="00936D7C">
        <w:rPr>
          <w:rFonts w:asciiTheme="minorHAnsi" w:hAnsiTheme="minorHAnsi"/>
          <w:color w:val="2A2A2A"/>
        </w:rPr>
        <w:t xml:space="preserve">randomized into </w:t>
      </w:r>
      <w:r w:rsidR="00FA3B0F" w:rsidRPr="00936D7C">
        <w:rPr>
          <w:rFonts w:asciiTheme="minorHAnsi" w:hAnsiTheme="minorHAnsi"/>
          <w:color w:val="2A2A2A"/>
        </w:rPr>
        <w:t xml:space="preserve">groups </w:t>
      </w:r>
      <w:r w:rsidRPr="00936D7C">
        <w:rPr>
          <w:rFonts w:asciiTheme="minorHAnsi" w:hAnsiTheme="minorHAnsi"/>
          <w:color w:val="2A2A2A"/>
        </w:rPr>
        <w:t xml:space="preserve">of </w:t>
      </w:r>
      <w:r w:rsidR="00646A9F">
        <w:rPr>
          <w:rFonts w:asciiTheme="minorHAnsi" w:hAnsiTheme="minorHAnsi"/>
          <w:color w:val="2A2A2A"/>
        </w:rPr>
        <w:t>3-4</w:t>
      </w:r>
      <w:r w:rsidR="00710626" w:rsidRPr="00936D7C">
        <w:rPr>
          <w:rFonts w:asciiTheme="minorHAnsi" w:hAnsiTheme="minorHAnsi"/>
          <w:color w:val="2A2A2A"/>
        </w:rPr>
        <w:t xml:space="preserve"> an</w:t>
      </w:r>
      <w:r w:rsidRPr="00936D7C">
        <w:rPr>
          <w:rFonts w:asciiTheme="minorHAnsi" w:hAnsiTheme="minorHAnsi"/>
          <w:color w:val="2A2A2A"/>
        </w:rPr>
        <w:t>imals/cage</w:t>
      </w:r>
      <w:r w:rsidR="00E161E7" w:rsidRPr="00936D7C">
        <w:rPr>
          <w:rFonts w:asciiTheme="minorHAnsi" w:hAnsiTheme="minorHAnsi"/>
          <w:color w:val="2A2A2A"/>
        </w:rPr>
        <w:t>. All animals were on a light/dark cycle of 12</w:t>
      </w:r>
      <w:r w:rsidR="00FA3B0F" w:rsidRPr="00936D7C">
        <w:rPr>
          <w:rFonts w:asciiTheme="minorHAnsi" w:hAnsiTheme="minorHAnsi"/>
          <w:color w:val="2A2A2A"/>
        </w:rPr>
        <w:t xml:space="preserve"> </w:t>
      </w:r>
      <w:r w:rsidR="00E161E7" w:rsidRPr="00936D7C">
        <w:rPr>
          <w:rFonts w:asciiTheme="minorHAnsi" w:hAnsiTheme="minorHAnsi"/>
          <w:color w:val="2A2A2A"/>
        </w:rPr>
        <w:t xml:space="preserve">hours and housed at 22°C. At 10 weeks of age, mice were placed on </w:t>
      </w:r>
      <w:r w:rsidR="00E161E7" w:rsidRPr="00936D7C">
        <w:rPr>
          <w:rFonts w:asciiTheme="minorHAnsi" w:hAnsiTheme="minorHAnsi"/>
          <w:color w:val="2A2A2A"/>
          <w:highlight w:val="white"/>
        </w:rPr>
        <w:t>a high-fat diet (HFD; 45% fat from lard, 35% carbohydrate mix of starch, maltodextrin, and sucrose, and 20% protein from casein</w:t>
      </w:r>
      <w:r w:rsidRPr="00936D7C">
        <w:rPr>
          <w:rFonts w:asciiTheme="minorHAnsi" w:hAnsiTheme="minorHAnsi"/>
          <w:color w:val="2A2A2A"/>
          <w:highlight w:val="white"/>
        </w:rPr>
        <w:t xml:space="preserve">, Research Diets cat </w:t>
      </w:r>
      <w:r w:rsidR="00DB74CC" w:rsidRPr="00936D7C">
        <w:rPr>
          <w:rFonts w:asciiTheme="minorHAnsi" w:hAnsiTheme="minorHAnsi"/>
          <w:color w:val="2A2A2A"/>
          <w:highlight w:val="white"/>
        </w:rPr>
        <w:t xml:space="preserve">no. </w:t>
      </w:r>
      <w:r w:rsidR="00710626" w:rsidRPr="00936D7C">
        <w:rPr>
          <w:rFonts w:asciiTheme="minorHAnsi" w:hAnsiTheme="minorHAnsi"/>
          <w:color w:val="000000"/>
          <w:lang w:val="en-US"/>
        </w:rPr>
        <w:t>D12451</w:t>
      </w:r>
      <w:r w:rsidR="00E161E7" w:rsidRPr="00936D7C">
        <w:rPr>
          <w:rFonts w:asciiTheme="minorHAnsi" w:hAnsiTheme="minorHAnsi"/>
          <w:color w:val="2A2A2A"/>
          <w:highlight w:val="white"/>
        </w:rPr>
        <w:t>) or</w:t>
      </w:r>
      <w:r w:rsidRPr="00936D7C">
        <w:rPr>
          <w:rFonts w:asciiTheme="minorHAnsi" w:hAnsiTheme="minorHAnsi"/>
          <w:color w:val="2A2A2A"/>
          <w:highlight w:val="white"/>
        </w:rPr>
        <w:t xml:space="preserve"> kept on</w:t>
      </w:r>
      <w:r w:rsidR="00E161E7" w:rsidRPr="00936D7C">
        <w:rPr>
          <w:rFonts w:asciiTheme="minorHAnsi" w:hAnsiTheme="minorHAnsi"/>
          <w:color w:val="2A2A2A"/>
          <w:highlight w:val="white"/>
        </w:rPr>
        <w:t xml:space="preserve"> a normal chow diet (NCD; 13% fat, 57% carbohydrate, and 30% protein</w:t>
      </w:r>
      <w:r w:rsidR="00924E64" w:rsidRPr="00936D7C">
        <w:rPr>
          <w:rFonts w:asciiTheme="minorHAnsi" w:hAnsiTheme="minorHAnsi"/>
          <w:color w:val="2A2A2A"/>
          <w:highlight w:val="white"/>
        </w:rPr>
        <w:t xml:space="preserve">; </w:t>
      </w:r>
      <w:proofErr w:type="spellStart"/>
      <w:r w:rsidR="000B577D" w:rsidRPr="00936D7C">
        <w:rPr>
          <w:rFonts w:asciiTheme="minorHAnsi" w:hAnsiTheme="minorHAnsi"/>
          <w:color w:val="2A2A2A"/>
          <w:highlight w:val="white"/>
        </w:rPr>
        <w:t>Teklad</w:t>
      </w:r>
      <w:proofErr w:type="spellEnd"/>
      <w:r w:rsidR="00924E64" w:rsidRPr="00936D7C">
        <w:rPr>
          <w:rFonts w:asciiTheme="minorHAnsi" w:hAnsiTheme="minorHAnsi"/>
          <w:color w:val="2A2A2A"/>
          <w:highlight w:val="white"/>
        </w:rPr>
        <w:t xml:space="preserve"> catalog </w:t>
      </w:r>
      <w:r w:rsidR="00FB4F48" w:rsidRPr="00936D7C">
        <w:rPr>
          <w:rFonts w:asciiTheme="minorHAnsi" w:hAnsiTheme="minorHAnsi"/>
          <w:color w:val="2A2A2A"/>
          <w:highlight w:val="white"/>
        </w:rPr>
        <w:t xml:space="preserve">no. </w:t>
      </w:r>
      <w:r w:rsidR="000B577D" w:rsidRPr="00936D7C">
        <w:rPr>
          <w:rFonts w:asciiTheme="minorHAnsi" w:hAnsiTheme="minorHAnsi"/>
          <w:color w:val="2A2A2A"/>
          <w:highlight w:val="white"/>
        </w:rPr>
        <w:t>5LOD</w:t>
      </w:r>
      <w:r w:rsidR="00E161E7" w:rsidRPr="00936D7C">
        <w:rPr>
          <w:rFonts w:asciiTheme="minorHAnsi" w:hAnsiTheme="minorHAnsi"/>
          <w:color w:val="2A2A2A"/>
          <w:highlight w:val="white"/>
        </w:rPr>
        <w:t xml:space="preserve">) for 12 weeks. At 22 weeks, </w:t>
      </w:r>
      <w:r w:rsidR="00E161E7" w:rsidRPr="00936D7C">
        <w:rPr>
          <w:rFonts w:asciiTheme="minorHAnsi" w:hAnsiTheme="minorHAnsi"/>
          <w:color w:val="2A2A2A"/>
        </w:rPr>
        <w:t xml:space="preserve">mice were either treated with </w:t>
      </w:r>
      <w:r w:rsidR="00E161E7" w:rsidRPr="00936D7C">
        <w:rPr>
          <w:rFonts w:asciiTheme="minorHAnsi" w:hAnsiTheme="minorHAnsi"/>
          <w:color w:val="2A2A2A"/>
          <w:highlight w:val="white"/>
        </w:rPr>
        <w:t>vehicle (water) or</w:t>
      </w:r>
      <w:ins w:id="52" w:author="Inn Harvey" w:date="2020-01-29T15:05:00Z">
        <w:r w:rsidR="00E161E7" w:rsidRPr="00936D7C">
          <w:rPr>
            <w:rFonts w:asciiTheme="minorHAnsi" w:hAnsiTheme="minorHAnsi"/>
            <w:color w:val="2A2A2A"/>
            <w:highlight w:val="white"/>
          </w:rPr>
          <w:t xml:space="preserve"> </w:t>
        </w:r>
        <w:r w:rsidR="00AF04D1">
          <w:rPr>
            <w:rFonts w:asciiTheme="minorHAnsi" w:hAnsiTheme="minorHAnsi"/>
            <w:color w:val="2A2A2A"/>
            <w:highlight w:val="white"/>
          </w:rPr>
          <w:t>approximately</w:t>
        </w:r>
      </w:ins>
      <w:ins w:id="53" w:author="Inn Harvey" w:date="2020-01-30T14:01:00Z">
        <w:r w:rsidR="00E161E7" w:rsidRPr="00936D7C">
          <w:rPr>
            <w:rFonts w:asciiTheme="minorHAnsi" w:hAnsiTheme="minorHAnsi"/>
            <w:color w:val="2A2A2A"/>
            <w:highlight w:val="white"/>
          </w:rPr>
          <w:t xml:space="preserve"> </w:t>
        </w:r>
      </w:ins>
      <w:r w:rsidR="00E161E7" w:rsidRPr="00936D7C">
        <w:rPr>
          <w:rFonts w:asciiTheme="minorHAnsi" w:hAnsiTheme="minorHAnsi"/>
          <w:color w:val="2A2A2A"/>
          <w:highlight w:val="white"/>
        </w:rPr>
        <w:t xml:space="preserve">1 mg/kg/d of dexamethasone </w:t>
      </w:r>
      <w:r w:rsidR="00710626" w:rsidRPr="00936D7C">
        <w:rPr>
          <w:rFonts w:asciiTheme="minorHAnsi" w:hAnsiTheme="minorHAnsi"/>
          <w:color w:val="000000"/>
          <w:lang w:val="en-US"/>
        </w:rPr>
        <w:t xml:space="preserve">(Sigma-Aldrich; catalog </w:t>
      </w:r>
      <w:r w:rsidR="00FB4F48" w:rsidRPr="00936D7C">
        <w:rPr>
          <w:rFonts w:asciiTheme="minorHAnsi" w:hAnsiTheme="minorHAnsi"/>
          <w:color w:val="000000"/>
          <w:lang w:val="en-US"/>
        </w:rPr>
        <w:t xml:space="preserve">no. </w:t>
      </w:r>
      <w:r w:rsidR="00710626" w:rsidRPr="00936D7C">
        <w:rPr>
          <w:rFonts w:asciiTheme="minorHAnsi" w:hAnsiTheme="minorHAnsi"/>
          <w:color w:val="000000"/>
          <w:lang w:val="en-US"/>
        </w:rPr>
        <w:t>2915)</w:t>
      </w:r>
      <w:r w:rsidR="00710626"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 xml:space="preserve">dissolved in their drinking water. All mice were provided with </w:t>
      </w:r>
      <w:r w:rsidRPr="00936D7C">
        <w:rPr>
          <w:rFonts w:asciiTheme="minorHAnsi" w:hAnsiTheme="minorHAnsi"/>
          <w:i/>
          <w:color w:val="2A2A2A"/>
          <w:highlight w:val="white"/>
        </w:rPr>
        <w:t>ad libitum</w:t>
      </w:r>
      <w:r w:rsidRPr="00936D7C">
        <w:rPr>
          <w:rFonts w:asciiTheme="minorHAnsi" w:hAnsiTheme="minorHAnsi"/>
          <w:color w:val="2A2A2A"/>
          <w:highlight w:val="white"/>
        </w:rPr>
        <w:t xml:space="preserve"> </w:t>
      </w:r>
      <w:r w:rsidR="00E161E7" w:rsidRPr="00936D7C">
        <w:rPr>
          <w:rFonts w:asciiTheme="minorHAnsi" w:hAnsiTheme="minorHAnsi"/>
          <w:color w:val="2A2A2A"/>
          <w:highlight w:val="white"/>
        </w:rPr>
        <w:t>access to food and their respective waters throughout the study. Food and</w:t>
      </w:r>
      <w:r w:rsidRPr="00936D7C">
        <w:rPr>
          <w:rFonts w:asciiTheme="minorHAnsi" w:hAnsiTheme="minorHAnsi"/>
          <w:color w:val="2A2A2A"/>
          <w:highlight w:val="white"/>
        </w:rPr>
        <w:t xml:space="preserve"> liquid consumption </w:t>
      </w:r>
      <w:r w:rsidR="00E161E7" w:rsidRPr="00936D7C">
        <w:rPr>
          <w:rFonts w:asciiTheme="minorHAnsi" w:hAnsiTheme="minorHAnsi"/>
          <w:color w:val="2A2A2A"/>
          <w:highlight w:val="white"/>
        </w:rPr>
        <w:t xml:space="preserve">were measured weekly to determine the concentration of dexamethasone consumed per cage and volumes were averaged per mouse per cage. </w:t>
      </w:r>
      <w:r w:rsidR="00FA3B0F" w:rsidRPr="00936D7C">
        <w:rPr>
          <w:rFonts w:asciiTheme="minorHAnsi" w:hAnsiTheme="minorHAnsi"/>
          <w:color w:val="2A2A2A"/>
        </w:rPr>
        <w:t xml:space="preserve">All </w:t>
      </w:r>
      <w:r w:rsidR="004E520C" w:rsidRPr="00936D7C">
        <w:rPr>
          <w:rFonts w:asciiTheme="minorHAnsi" w:hAnsiTheme="minorHAnsi"/>
          <w:color w:val="2A2A2A"/>
        </w:rPr>
        <w:t xml:space="preserve">animal </w:t>
      </w:r>
      <w:r w:rsidR="00FA3B0F" w:rsidRPr="00936D7C">
        <w:rPr>
          <w:rFonts w:asciiTheme="minorHAnsi" w:hAnsiTheme="minorHAnsi"/>
          <w:color w:val="2A2A2A"/>
        </w:rPr>
        <w:t xml:space="preserve">procedures were approved by the University of Michigan or </w:t>
      </w:r>
      <w:r w:rsidR="00C9420B" w:rsidRPr="00936D7C">
        <w:rPr>
          <w:rFonts w:asciiTheme="minorHAnsi" w:hAnsiTheme="minorHAnsi"/>
          <w:color w:val="2A2A2A"/>
        </w:rPr>
        <w:t>University of Tennessee Health Sciences Center</w:t>
      </w:r>
      <w:r w:rsidR="00FA3B0F" w:rsidRPr="00936D7C">
        <w:rPr>
          <w:rFonts w:asciiTheme="minorHAnsi" w:hAnsiTheme="minorHAnsi"/>
          <w:color w:val="2A2A2A"/>
        </w:rPr>
        <w:t xml:space="preserve"> </w:t>
      </w:r>
      <w:r w:rsidR="00C9420B" w:rsidRPr="00936D7C">
        <w:rPr>
          <w:rFonts w:asciiTheme="minorHAnsi" w:hAnsiTheme="minorHAnsi"/>
          <w:color w:val="2A2A2A"/>
        </w:rPr>
        <w:t>Institutional Animal Use and Care Committees</w:t>
      </w:r>
      <w:r w:rsidR="00FA3B0F" w:rsidRPr="00936D7C">
        <w:rPr>
          <w:rFonts w:asciiTheme="minorHAnsi" w:hAnsiTheme="minorHAnsi"/>
          <w:color w:val="2A2A2A"/>
        </w:rPr>
        <w:t>.</w:t>
      </w:r>
    </w:p>
    <w:p w14:paraId="64320396" w14:textId="77777777" w:rsidR="00BF40A8" w:rsidRPr="00936D7C" w:rsidRDefault="00E161E7" w:rsidP="00A866A1">
      <w:pPr>
        <w:pStyle w:val="Heading2"/>
        <w:rPr>
          <w:sz w:val="24"/>
          <w:highlight w:val="white"/>
        </w:rPr>
      </w:pPr>
      <w:r w:rsidRPr="00936D7C">
        <w:rPr>
          <w:sz w:val="24"/>
          <w:highlight w:val="white"/>
        </w:rPr>
        <w:t xml:space="preserve">Grip </w:t>
      </w:r>
      <w:commentRangeStart w:id="54"/>
      <w:r w:rsidRPr="00936D7C">
        <w:rPr>
          <w:sz w:val="24"/>
          <w:highlight w:val="white"/>
        </w:rPr>
        <w:t>Strength</w:t>
      </w:r>
      <w:commentRangeEnd w:id="54"/>
      <w:r w:rsidR="00FF1CB5">
        <w:rPr>
          <w:rStyle w:val="CommentReference"/>
        </w:rPr>
        <w:commentReference w:id="54"/>
      </w:r>
    </w:p>
    <w:p w14:paraId="6DC07DD6" w14:textId="454A1755" w:rsidR="00BF40A8" w:rsidRPr="00936D7C" w:rsidRDefault="00DA6F60" w:rsidP="0003087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M</w:t>
      </w:r>
      <w:r w:rsidR="00E161E7" w:rsidRPr="00936D7C">
        <w:rPr>
          <w:rFonts w:asciiTheme="minorHAnsi" w:hAnsiTheme="minorHAnsi"/>
          <w:color w:val="2A2A2A"/>
          <w:szCs w:val="24"/>
          <w:highlight w:val="white"/>
        </w:rPr>
        <w:t xml:space="preserve">ice were tested using a grip strength meter with a Chatillon digital force gauge (AMETEK). Mice were placed on a grid attached to the meter and once all four paws had contact with the grid, the mice were slowly pulled backwards by the tail until they left the grid. Each mouse was tested five times and given approximately 10 seconds rest between each test. Final measurements for grip strength were assessed by taking the average of the five trials and reported as average peak </w:t>
      </w:r>
      <w:r w:rsidR="00FA3B0F" w:rsidRPr="00936D7C">
        <w:rPr>
          <w:rFonts w:asciiTheme="minorHAnsi" w:hAnsiTheme="minorHAnsi"/>
          <w:color w:val="2A2A2A"/>
          <w:szCs w:val="24"/>
          <w:highlight w:val="white"/>
        </w:rPr>
        <w:t xml:space="preserve">force </w:t>
      </w:r>
      <w:r w:rsidR="00E161E7" w:rsidRPr="00936D7C">
        <w:rPr>
          <w:rFonts w:asciiTheme="minorHAnsi" w:hAnsiTheme="minorHAnsi"/>
          <w:color w:val="2A2A2A"/>
          <w:szCs w:val="24"/>
          <w:highlight w:val="white"/>
        </w:rPr>
        <w:t>(N).</w:t>
      </w:r>
    </w:p>
    <w:p w14:paraId="0CA86D9C" w14:textId="79214E93" w:rsidR="00BF40A8" w:rsidRPr="00936D7C" w:rsidRDefault="007707C2" w:rsidP="00A866A1">
      <w:pPr>
        <w:pStyle w:val="Heading2"/>
        <w:rPr>
          <w:sz w:val="24"/>
          <w:highlight w:val="white"/>
        </w:rPr>
      </w:pPr>
      <w:commentRangeStart w:id="55"/>
      <w:r>
        <w:rPr>
          <w:i/>
          <w:sz w:val="24"/>
          <w:highlight w:val="white"/>
        </w:rPr>
        <w:lastRenderedPageBreak/>
        <w:t xml:space="preserve">In situ </w:t>
      </w:r>
      <w:r w:rsidR="00E161E7" w:rsidRPr="00936D7C">
        <w:rPr>
          <w:sz w:val="24"/>
          <w:highlight w:val="white"/>
        </w:rPr>
        <w:t>Contractile Measurements</w:t>
      </w:r>
      <w:commentRangeEnd w:id="55"/>
      <w:r w:rsidR="00FF1CB5">
        <w:rPr>
          <w:rStyle w:val="CommentReference"/>
        </w:rPr>
        <w:commentReference w:id="55"/>
      </w:r>
    </w:p>
    <w:p w14:paraId="5128248A" w14:textId="0511FE5C" w:rsidR="00FE315D" w:rsidRPr="00936D7C" w:rsidRDefault="007707C2" w:rsidP="00E106D6">
      <w:pPr>
        <w:spacing w:line="480" w:lineRule="auto"/>
        <w:ind w:firstLine="720"/>
        <w:rPr>
          <w:rFonts w:asciiTheme="minorHAnsi" w:hAnsiTheme="minorHAnsi"/>
          <w:color w:val="2A2A2A"/>
          <w:szCs w:val="24"/>
          <w:highlight w:val="white"/>
        </w:rPr>
      </w:pPr>
      <w:r>
        <w:rPr>
          <w:rFonts w:asciiTheme="minorHAnsi" w:hAnsiTheme="minorHAnsi"/>
          <w:color w:val="2A2A2A"/>
          <w:szCs w:val="24"/>
          <w:highlight w:val="white"/>
        </w:rPr>
        <w:t xml:space="preserve">After isoflurane-induced </w:t>
      </w:r>
      <w:del w:id="56" w:author="Inn Harvey" w:date="2020-01-29T15:06:00Z">
        <w:r>
          <w:rPr>
            <w:rFonts w:asciiTheme="minorHAnsi" w:hAnsiTheme="minorHAnsi"/>
            <w:color w:val="2A2A2A"/>
            <w:szCs w:val="24"/>
            <w:highlight w:val="white"/>
          </w:rPr>
          <w:delText>anaesthesia</w:delText>
        </w:r>
      </w:del>
      <w:ins w:id="57" w:author="Inn Harvey" w:date="2020-01-29T15:06:00Z">
        <w:r w:rsidR="00480129">
          <w:rPr>
            <w:rFonts w:asciiTheme="minorHAnsi" w:hAnsiTheme="minorHAnsi"/>
            <w:color w:val="2A2A2A"/>
            <w:szCs w:val="24"/>
            <w:highlight w:val="white"/>
          </w:rPr>
          <w:t>anesthesia</w:t>
        </w:r>
      </w:ins>
      <w:r w:rsidR="00E161E7" w:rsidRPr="00936D7C">
        <w:rPr>
          <w:rFonts w:asciiTheme="minorHAnsi" w:hAnsiTheme="minorHAnsi"/>
          <w:color w:val="2A2A2A"/>
          <w:szCs w:val="24"/>
          <w:highlight w:val="white"/>
        </w:rPr>
        <w:t xml:space="preserve">, the right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muscle was carefully isolated and a 4–0 silk suture was tied around the distal tendon. After the tendon was secured, </w:t>
      </w:r>
      <w:del w:id="58" w:author="Inn Harvey" w:date="2020-01-29T15:07:00Z">
        <w:r w:rsidR="00E161E7" w:rsidRPr="00936D7C">
          <w:rPr>
            <w:rFonts w:asciiTheme="minorHAnsi" w:hAnsiTheme="minorHAnsi"/>
            <w:color w:val="2A2A2A"/>
            <w:szCs w:val="24"/>
            <w:highlight w:val="white"/>
          </w:rPr>
          <w:delText xml:space="preserve">the tendon </w:delText>
        </w:r>
      </w:del>
      <w:ins w:id="59" w:author="Inn Harvey" w:date="2020-01-29T15:07:00Z">
        <w:r w:rsidR="00480129">
          <w:rPr>
            <w:rFonts w:asciiTheme="minorHAnsi" w:hAnsiTheme="minorHAnsi"/>
            <w:color w:val="2A2A2A"/>
            <w:szCs w:val="24"/>
            <w:highlight w:val="white"/>
          </w:rPr>
          <w:t xml:space="preserve">it </w:t>
        </w:r>
      </w:ins>
      <w:r w:rsidR="00E161E7" w:rsidRPr="00936D7C">
        <w:rPr>
          <w:rFonts w:asciiTheme="minorHAnsi" w:hAnsiTheme="minorHAnsi"/>
          <w:color w:val="2A2A2A"/>
          <w:szCs w:val="24"/>
          <w:highlight w:val="white"/>
        </w:rPr>
        <w:t xml:space="preserve">was cut so the hindlimb could be secured at the knee to a fixed post. Animals were placed on a temperature-controlled platform with continual drip of saline over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 xml:space="preserve">at 37°C to keep with muscle warm and </w:t>
      </w:r>
      <w:commentRangeStart w:id="60"/>
      <w:del w:id="61" w:author="Inn Harvey" w:date="2020-01-29T15:07:00Z">
        <w:r w:rsidR="00E161E7" w:rsidRPr="00936D7C">
          <w:rPr>
            <w:rFonts w:asciiTheme="minorHAnsi" w:hAnsiTheme="minorHAnsi"/>
            <w:color w:val="2A2A2A"/>
            <w:szCs w:val="24"/>
            <w:highlight w:val="white"/>
          </w:rPr>
          <w:delText>moist</w:delText>
        </w:r>
      </w:del>
      <w:ins w:id="62" w:author="Inn Harvey" w:date="2020-01-29T15:07:00Z">
        <w:r w:rsidR="00BF1C93">
          <w:rPr>
            <w:rFonts w:asciiTheme="minorHAnsi" w:hAnsiTheme="minorHAnsi"/>
            <w:color w:val="2A2A2A"/>
            <w:szCs w:val="24"/>
            <w:highlight w:val="white"/>
          </w:rPr>
          <w:t>hydrated</w:t>
        </w:r>
      </w:ins>
      <w:commentRangeEnd w:id="60"/>
      <w:ins w:id="63" w:author="Inn Harvey" w:date="2020-01-29T15:08:00Z">
        <w:r w:rsidR="00BF1C93">
          <w:rPr>
            <w:rStyle w:val="CommentReference"/>
          </w:rPr>
          <w:commentReference w:id="60"/>
        </w:r>
      </w:ins>
      <w:r w:rsidR="00E161E7" w:rsidRPr="00936D7C">
        <w:rPr>
          <w:rFonts w:asciiTheme="minorHAnsi" w:hAnsiTheme="minorHAnsi"/>
          <w:color w:val="2A2A2A"/>
          <w:szCs w:val="24"/>
          <w:highlight w:val="white"/>
        </w:rPr>
        <w:t xml:space="preserve">. </w:t>
      </w:r>
      <w:commentRangeStart w:id="64"/>
      <w:r w:rsidR="00E161E7" w:rsidRPr="00936D7C">
        <w:rPr>
          <w:rFonts w:asciiTheme="minorHAnsi" w:hAnsiTheme="minorHAnsi"/>
          <w:color w:val="2A2A2A"/>
          <w:szCs w:val="24"/>
          <w:highlight w:val="white"/>
        </w:rPr>
        <w:t xml:space="preserve">The distal tendon </w:t>
      </w:r>
      <w:commentRangeEnd w:id="64"/>
      <w:r w:rsidR="00BF1C93">
        <w:rPr>
          <w:rStyle w:val="CommentReference"/>
        </w:rPr>
        <w:commentReference w:id="64"/>
      </w:r>
      <w:r w:rsidR="00E161E7" w:rsidRPr="00936D7C">
        <w:rPr>
          <w:rFonts w:asciiTheme="minorHAnsi" w:hAnsiTheme="minorHAnsi"/>
          <w:color w:val="2A2A2A"/>
          <w:szCs w:val="24"/>
          <w:highlight w:val="white"/>
        </w:rPr>
        <w:t xml:space="preserve">of the </w:t>
      </w:r>
      <w:r w:rsidR="00B40C53" w:rsidRPr="00936D7C">
        <w:rPr>
          <w:rFonts w:asciiTheme="minorHAnsi" w:hAnsiTheme="minorHAnsi"/>
          <w:color w:val="2A2A2A"/>
          <w:szCs w:val="24"/>
          <w:highlight w:val="white"/>
        </w:rPr>
        <w:t xml:space="preserve">gastrocnemius </w:t>
      </w:r>
      <w:r w:rsidR="00E161E7" w:rsidRPr="00936D7C">
        <w:rPr>
          <w:rFonts w:asciiTheme="minorHAnsi" w:hAnsiTheme="minorHAnsi"/>
          <w:color w:val="2A2A2A"/>
          <w:szCs w:val="24"/>
          <w:highlight w:val="white"/>
        </w:rPr>
        <w:t>muscle was tied to the lever arm of a servomotor (</w:t>
      </w:r>
      <w:r w:rsidR="00FE315D" w:rsidRPr="00936D7C">
        <w:rPr>
          <w:rFonts w:asciiTheme="minorHAnsi" w:eastAsia="Times New Roman" w:hAnsiTheme="minorHAnsi"/>
          <w:color w:val="222222"/>
          <w:szCs w:val="24"/>
          <w:shd w:val="clear" w:color="auto" w:fill="FFFFFF"/>
          <w:lang w:val="en-US"/>
        </w:rPr>
        <w:t>6650LR, Cambridge Technology</w:t>
      </w:r>
      <w:r w:rsidR="00E161E7" w:rsidRPr="00936D7C">
        <w:rPr>
          <w:rFonts w:asciiTheme="minorHAnsi" w:hAnsiTheme="minorHAnsi"/>
          <w:color w:val="2A2A2A"/>
          <w:szCs w:val="24"/>
          <w:highlight w:val="white"/>
        </w:rPr>
        <w:t>).</w:t>
      </w:r>
      <w:r w:rsidR="00B70A54" w:rsidRPr="00936D7C">
        <w:rPr>
          <w:rFonts w:asciiTheme="minorHAnsi" w:hAnsiTheme="minorHAnsi"/>
          <w:color w:val="2A2A2A"/>
          <w:szCs w:val="24"/>
          <w:highlight w:val="white"/>
        </w:rPr>
        <w:t xml:space="preserve"> </w:t>
      </w:r>
      <w:r w:rsidR="00E161E7" w:rsidRPr="00936D7C">
        <w:rPr>
          <w:rFonts w:asciiTheme="minorHAnsi" w:hAnsiTheme="minorHAnsi"/>
          <w:color w:val="2A2A2A"/>
          <w:szCs w:val="24"/>
          <w:highlight w:val="white"/>
        </w:rPr>
        <w:t xml:space="preserve">In order to measure force generated at the nerve, a bipolar platinum wire electrode was used to stimulate the muscle at the tibial nerve. </w:t>
      </w:r>
    </w:p>
    <w:p w14:paraId="0C7DAF46" w14:textId="63AFE970" w:rsidR="004E24C5" w:rsidRPr="00936D7C" w:rsidRDefault="00E161E7" w:rsidP="00E106D6">
      <w:pPr>
        <w:spacing w:line="480" w:lineRule="auto"/>
        <w:rPr>
          <w:rFonts w:asciiTheme="minorHAnsi" w:hAnsiTheme="minorHAnsi"/>
          <w:color w:val="2A2A2A"/>
          <w:szCs w:val="24"/>
          <w:highlight w:val="white"/>
        </w:rPr>
      </w:pPr>
      <w:r w:rsidRPr="00936D7C">
        <w:rPr>
          <w:rFonts w:asciiTheme="minorHAnsi" w:hAnsiTheme="minorHAnsi"/>
          <w:color w:val="2A2A2A"/>
          <w:szCs w:val="24"/>
          <w:highlight w:val="white"/>
        </w:rPr>
        <w:t>The voltage of the electrode pulses was incrementally adjusted to find maximum isometric twitch and the muscle length was altered to find the optimal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Optimal length is the length of the muscle in which the maximal twitch force was obtained.</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Once L</w:t>
      </w:r>
      <w:r w:rsidRPr="00BF1C93">
        <w:rPr>
          <w:rFonts w:asciiTheme="minorHAnsi" w:hAnsiTheme="minorHAnsi"/>
          <w:color w:val="2A2A2A"/>
          <w:highlight w:val="white"/>
          <w:vertAlign w:val="subscript"/>
          <w:rPrChange w:id="65" w:author="Inn Harvey" w:date="2020-01-30T14:01:00Z">
            <w:rPr>
              <w:rFonts w:asciiTheme="minorHAnsi" w:hAnsiTheme="minorHAnsi"/>
              <w:color w:val="2A2A2A"/>
              <w:szCs w:val="24"/>
              <w:highlight w:val="white"/>
            </w:rPr>
          </w:rPrChange>
        </w:rPr>
        <w:t>o</w:t>
      </w:r>
      <w:r w:rsidRPr="00936D7C">
        <w:rPr>
          <w:rFonts w:asciiTheme="minorHAnsi" w:hAnsiTheme="minorHAnsi"/>
          <w:color w:val="2A2A2A"/>
          <w:szCs w:val="24"/>
          <w:highlight w:val="white"/>
        </w:rPr>
        <w:t xml:space="preserve"> was found, </w:t>
      </w:r>
      <w:r w:rsidR="0039023E" w:rsidRPr="00936D7C">
        <w:rPr>
          <w:rFonts w:asciiTheme="minorHAnsi" w:hAnsiTheme="minorHAnsi"/>
          <w:color w:val="2A2A2A"/>
          <w:szCs w:val="24"/>
          <w:highlight w:val="white"/>
        </w:rPr>
        <w:t xml:space="preserve">gastrocnemius muscles </w:t>
      </w:r>
      <w:r w:rsidRPr="00936D7C">
        <w:rPr>
          <w:rFonts w:asciiTheme="minorHAnsi" w:hAnsiTheme="minorHAnsi"/>
          <w:color w:val="2A2A2A"/>
          <w:szCs w:val="24"/>
          <w:highlight w:val="white"/>
        </w:rPr>
        <w:t>were kept at that length (L</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 and the frequency of pulses was increased in increments of 300</w:t>
      </w:r>
      <w:ins w:id="66" w:author="Inn Harvey" w:date="2020-01-29T15:10:00Z">
        <w:r w:rsidR="00BF1C93">
          <w:rPr>
            <w:rFonts w:asciiTheme="minorHAnsi" w:hAnsiTheme="minorHAnsi"/>
            <w:color w:val="2A2A2A"/>
            <w:szCs w:val="24"/>
            <w:highlight w:val="white"/>
          </w:rPr>
          <w:t xml:space="preserve"> </w:t>
        </w:r>
      </w:ins>
      <w:del w:id="67" w:author="Inn Harvey" w:date="2020-01-29T15:10:00Z">
        <w:r w:rsidRPr="00936D7C" w:rsidDel="00BF1C93">
          <w:rPr>
            <w:rFonts w:asciiTheme="minorHAnsi" w:hAnsiTheme="minorHAnsi"/>
            <w:color w:val="2A2A2A"/>
            <w:szCs w:val="24"/>
            <w:highlight w:val="white"/>
          </w:rPr>
          <w:delText>-</w:delText>
        </w:r>
      </w:del>
      <w:ins w:id="68" w:author="Inn Harvey" w:date="2020-01-30T14:01:00Z">
        <w:r w:rsidRPr="00936D7C">
          <w:rPr>
            <w:rFonts w:asciiTheme="minorHAnsi" w:hAnsiTheme="minorHAnsi"/>
            <w:color w:val="2A2A2A"/>
            <w:szCs w:val="24"/>
            <w:highlight w:val="white"/>
          </w:rPr>
          <w:t>m</w:t>
        </w:r>
      </w:ins>
      <w:ins w:id="69" w:author="Inn Harvey" w:date="2020-01-29T15:10:00Z">
        <w:r w:rsidR="00BF1C93">
          <w:rPr>
            <w:rFonts w:asciiTheme="minorHAnsi" w:hAnsiTheme="minorHAnsi"/>
            <w:color w:val="2A2A2A"/>
            <w:szCs w:val="24"/>
            <w:highlight w:val="white"/>
          </w:rPr>
          <w:t>illi</w:t>
        </w:r>
      </w:ins>
      <w:ins w:id="70" w:author="Inn Harvey" w:date="2020-01-30T14:01:00Z">
        <w:r w:rsidRPr="00936D7C">
          <w:rPr>
            <w:rFonts w:asciiTheme="minorHAnsi" w:hAnsiTheme="minorHAnsi"/>
            <w:color w:val="2A2A2A"/>
            <w:szCs w:val="24"/>
            <w:highlight w:val="white"/>
          </w:rPr>
          <w:t>s</w:t>
        </w:r>
      </w:ins>
      <w:ins w:id="71" w:author="Inn Harvey" w:date="2020-01-29T15:10:00Z">
        <w:r w:rsidR="00BF1C93">
          <w:rPr>
            <w:rFonts w:asciiTheme="minorHAnsi" w:hAnsiTheme="minorHAnsi"/>
            <w:color w:val="2A2A2A"/>
            <w:szCs w:val="24"/>
            <w:highlight w:val="white"/>
          </w:rPr>
          <w:t>econds</w:t>
        </w:r>
      </w:ins>
      <w:del w:id="72" w:author="Inn Harvey" w:date="2020-01-30T14:01:00Z">
        <w:r w:rsidRPr="00936D7C">
          <w:rPr>
            <w:rFonts w:asciiTheme="minorHAnsi" w:hAnsiTheme="minorHAnsi"/>
            <w:color w:val="2A2A2A"/>
            <w:szCs w:val="24"/>
            <w:highlight w:val="white"/>
          </w:rPr>
          <w:delText>-ms</w:delText>
        </w:r>
      </w:del>
      <w:r w:rsidRPr="00936D7C">
        <w:rPr>
          <w:rFonts w:asciiTheme="minorHAnsi" w:hAnsiTheme="minorHAnsi"/>
          <w:color w:val="2A2A2A"/>
          <w:szCs w:val="24"/>
          <w:highlight w:val="white"/>
        </w:rPr>
        <w:t xml:space="preserve"> to obtain maximum isometric tetanic force (P</w:t>
      </w:r>
      <w:r w:rsidRPr="00646A9F">
        <w:rPr>
          <w:rFonts w:asciiTheme="minorHAnsi" w:hAnsiTheme="minorHAnsi"/>
          <w:color w:val="2A2A2A"/>
          <w:szCs w:val="24"/>
          <w:highlight w:val="white"/>
          <w:vertAlign w:val="subscript"/>
        </w:rPr>
        <w:t>o</w:t>
      </w:r>
      <w:r w:rsidRPr="00936D7C">
        <w:rPr>
          <w:rFonts w:asciiTheme="minorHAnsi" w:hAnsiTheme="minorHAnsi"/>
          <w:color w:val="2A2A2A"/>
          <w:szCs w:val="24"/>
          <w:highlight w:val="white"/>
        </w:rPr>
        <w:t>).</w:t>
      </w:r>
      <w:r w:rsidR="004E24C5" w:rsidRPr="00936D7C">
        <w:rPr>
          <w:rFonts w:asciiTheme="minorHAnsi" w:hAnsiTheme="minorHAnsi"/>
          <w:color w:val="2A2A2A"/>
          <w:szCs w:val="24"/>
          <w:highlight w:val="white"/>
        </w:rPr>
        <w:t xml:space="preserve">  </w:t>
      </w:r>
      <w:r w:rsidRPr="00936D7C">
        <w:rPr>
          <w:rFonts w:asciiTheme="minorHAnsi" w:hAnsiTheme="minorHAnsi"/>
          <w:color w:val="2A2A2A"/>
          <w:szCs w:val="24"/>
          <w:highlight w:val="white"/>
        </w:rPr>
        <w:t xml:space="preserve">In order to measure force generated at the muscle, an electrode cuff was placed around the mid-belly of </w:t>
      </w:r>
      <w:r w:rsidR="00B40C53" w:rsidRPr="00936D7C">
        <w:rPr>
          <w:rFonts w:asciiTheme="minorHAnsi" w:hAnsiTheme="minorHAnsi"/>
          <w:color w:val="2A2A2A"/>
          <w:szCs w:val="24"/>
          <w:highlight w:val="white"/>
        </w:rPr>
        <w:t xml:space="preserve">gastrocnemius </w:t>
      </w:r>
      <w:r w:rsidRPr="00936D7C">
        <w:rPr>
          <w:rFonts w:asciiTheme="minorHAnsi" w:hAnsiTheme="minorHAnsi"/>
          <w:color w:val="2A2A2A"/>
          <w:szCs w:val="24"/>
          <w:highlight w:val="white"/>
        </w:rPr>
        <w:t xml:space="preserve">for muscle stimulation. The process was then </w:t>
      </w:r>
      <w:commentRangeStart w:id="73"/>
      <w:r w:rsidRPr="00936D7C">
        <w:rPr>
          <w:rFonts w:asciiTheme="minorHAnsi" w:hAnsiTheme="minorHAnsi"/>
          <w:color w:val="2A2A2A"/>
          <w:szCs w:val="24"/>
          <w:highlight w:val="white"/>
        </w:rPr>
        <w:t xml:space="preserve">repeated as done </w:t>
      </w:r>
      <w:commentRangeEnd w:id="73"/>
      <w:r w:rsidR="00BF1C93">
        <w:rPr>
          <w:rStyle w:val="CommentReference"/>
        </w:rPr>
        <w:commentReference w:id="73"/>
      </w:r>
      <w:r w:rsidRPr="00936D7C">
        <w:rPr>
          <w:rFonts w:asciiTheme="minorHAnsi" w:hAnsiTheme="minorHAnsi"/>
          <w:color w:val="2A2A2A"/>
          <w:szCs w:val="24"/>
          <w:highlight w:val="white"/>
        </w:rPr>
        <w:t>for the nerve.</w:t>
      </w:r>
    </w:p>
    <w:p w14:paraId="11FAF680" w14:textId="35719F20" w:rsidR="00FA3B0F" w:rsidRPr="00936D7C" w:rsidRDefault="00E161E7" w:rsidP="00936D7C">
      <w:pPr>
        <w:shd w:val="clear" w:color="auto" w:fill="FFFFFF"/>
        <w:spacing w:line="480" w:lineRule="auto"/>
        <w:ind w:firstLine="720"/>
        <w:rPr>
          <w:rFonts w:asciiTheme="minorHAnsi" w:hAnsiTheme="minorHAnsi"/>
          <w:color w:val="2A2A2A"/>
          <w:szCs w:val="24"/>
          <w:highlight w:val="white"/>
        </w:rPr>
      </w:pPr>
      <w:commentRangeStart w:id="74"/>
      <w:r w:rsidRPr="00936D7C">
        <w:rPr>
          <w:rFonts w:asciiTheme="minorHAnsi" w:hAnsiTheme="minorHAnsi"/>
          <w:color w:val="2A2A2A"/>
          <w:szCs w:val="24"/>
          <w:highlight w:val="white"/>
        </w:rPr>
        <w:t xml:space="preserve">After all force measurements, both gastrocnemius and quadricep muscles were dissected, weighed, and snap frozen in liquid nitrogen. Mice were </w:t>
      </w:r>
      <w:del w:id="75" w:author="Inn Harvey" w:date="2020-01-29T15:12:00Z">
        <w:r w:rsidRPr="00936D7C">
          <w:rPr>
            <w:rFonts w:asciiTheme="minorHAnsi" w:hAnsiTheme="minorHAnsi"/>
            <w:color w:val="2A2A2A"/>
            <w:szCs w:val="24"/>
            <w:highlight w:val="white"/>
          </w:rPr>
          <w:delText xml:space="preserve">sacrificed </w:delText>
        </w:r>
      </w:del>
      <w:ins w:id="76" w:author="Inn Harvey" w:date="2020-01-29T15:12:00Z">
        <w:r w:rsidR="00BF1C93">
          <w:rPr>
            <w:rFonts w:asciiTheme="minorHAnsi" w:hAnsiTheme="minorHAnsi"/>
            <w:color w:val="2A2A2A"/>
            <w:szCs w:val="24"/>
            <w:highlight w:val="white"/>
          </w:rPr>
          <w:t>euthanized</w:t>
        </w:r>
        <w:r w:rsidR="00BF1C93" w:rsidRPr="00936D7C">
          <w:rPr>
            <w:rFonts w:asciiTheme="minorHAnsi" w:hAnsiTheme="minorHAnsi"/>
            <w:color w:val="2A2A2A"/>
            <w:szCs w:val="24"/>
            <w:highlight w:val="white"/>
          </w:rPr>
          <w:t xml:space="preserve"> </w:t>
        </w:r>
      </w:ins>
      <w:r w:rsidRPr="00936D7C">
        <w:rPr>
          <w:rFonts w:asciiTheme="minorHAnsi" w:hAnsiTheme="minorHAnsi"/>
          <w:color w:val="2A2A2A"/>
          <w:szCs w:val="24"/>
          <w:highlight w:val="white"/>
        </w:rPr>
        <w:t xml:space="preserve">under anesthesia </w:t>
      </w:r>
      <w:r w:rsidR="00FE315D" w:rsidRPr="00936D7C">
        <w:rPr>
          <w:rFonts w:asciiTheme="minorHAnsi" w:hAnsiTheme="minorHAnsi"/>
          <w:color w:val="2A2A2A"/>
          <w:szCs w:val="24"/>
          <w:highlight w:val="white"/>
        </w:rPr>
        <w:t xml:space="preserve">via removal of vital organs </w:t>
      </w:r>
      <w:r w:rsidRPr="00936D7C">
        <w:rPr>
          <w:rFonts w:asciiTheme="minorHAnsi" w:hAnsiTheme="minorHAnsi"/>
          <w:color w:val="2A2A2A"/>
          <w:szCs w:val="24"/>
          <w:highlight w:val="white"/>
        </w:rPr>
        <w:t>and muscles were stored at -80</w:t>
      </w:r>
      <w:r w:rsidR="00A12F0B" w:rsidRPr="00936D7C">
        <w:rPr>
          <w:rFonts w:asciiTheme="minorHAnsi" w:hAnsiTheme="minorHAnsi"/>
          <w:color w:val="2A2A2A"/>
          <w:szCs w:val="24"/>
          <w:highlight w:val="white"/>
        </w:rPr>
        <w:t>°C</w:t>
      </w:r>
      <w:r w:rsidRPr="00936D7C">
        <w:rPr>
          <w:rFonts w:asciiTheme="minorHAnsi" w:hAnsiTheme="minorHAnsi"/>
          <w:color w:val="2A2A2A"/>
          <w:szCs w:val="24"/>
          <w:highlight w:val="white"/>
        </w:rPr>
        <w:t>.</w:t>
      </w:r>
      <w:commentRangeEnd w:id="74"/>
      <w:r w:rsidR="00BF1C93">
        <w:rPr>
          <w:rStyle w:val="CommentReference"/>
        </w:rPr>
        <w:commentReference w:id="74"/>
      </w:r>
    </w:p>
    <w:p w14:paraId="01A4B0F1" w14:textId="4ED37EFD" w:rsidR="00BF40A8" w:rsidRPr="00936D7C" w:rsidRDefault="00E161E7" w:rsidP="00A866A1">
      <w:pPr>
        <w:pStyle w:val="Heading2"/>
        <w:rPr>
          <w:sz w:val="24"/>
        </w:rPr>
      </w:pPr>
      <w:r w:rsidRPr="00936D7C">
        <w:rPr>
          <w:sz w:val="24"/>
        </w:rPr>
        <w:t>Histology</w:t>
      </w:r>
      <w:r w:rsidR="00865445" w:rsidRPr="00936D7C">
        <w:rPr>
          <w:sz w:val="24"/>
        </w:rPr>
        <w:t xml:space="preserve"> and Fiber Type Quantifications</w:t>
      </w:r>
    </w:p>
    <w:p w14:paraId="2624BB2F" w14:textId="29BFAD80" w:rsidR="00BF40A8" w:rsidRPr="00646A9F" w:rsidRDefault="00E161E7" w:rsidP="00CE0566">
      <w:pPr>
        <w:widowControl w:val="0"/>
        <w:autoSpaceDE w:val="0"/>
        <w:autoSpaceDN w:val="0"/>
        <w:adjustRightInd w:val="0"/>
        <w:spacing w:after="240" w:line="480" w:lineRule="auto"/>
        <w:ind w:firstLine="720"/>
        <w:rPr>
          <w:rFonts w:asciiTheme="minorHAnsi" w:hAnsiTheme="minorHAnsi"/>
          <w:color w:val="000000"/>
          <w:lang w:val="en-US"/>
        </w:rPr>
      </w:pPr>
      <w:r w:rsidRPr="00646A9F">
        <w:rPr>
          <w:rFonts w:asciiTheme="minorHAnsi" w:hAnsiTheme="minorHAnsi"/>
        </w:rPr>
        <w:t>Quadriceps were collected and frozen in 2</w:t>
      </w:r>
      <w:r w:rsidR="004E24C5" w:rsidRPr="00646A9F">
        <w:rPr>
          <w:rFonts w:asciiTheme="minorHAnsi" w:hAnsiTheme="minorHAnsi"/>
        </w:rPr>
        <w:t>-</w:t>
      </w:r>
      <w:r w:rsidRPr="00646A9F">
        <w:rPr>
          <w:rFonts w:asciiTheme="minorHAnsi" w:hAnsiTheme="minorHAnsi"/>
        </w:rPr>
        <w:t>methyl-butane</w:t>
      </w:r>
      <w:r w:rsidR="004E24C5" w:rsidRPr="00646A9F">
        <w:rPr>
          <w:rFonts w:asciiTheme="minorHAnsi" w:hAnsiTheme="minorHAnsi"/>
        </w:rPr>
        <w:t xml:space="preserve"> cooled under liquid nitrogen</w:t>
      </w:r>
      <w:r w:rsidRPr="00646A9F">
        <w:rPr>
          <w:rFonts w:asciiTheme="minorHAnsi" w:hAnsiTheme="minorHAnsi"/>
        </w:rPr>
        <w:t xml:space="preserve">. Quadricep samples were sectioned </w:t>
      </w:r>
      <w:r w:rsidR="006E6DDD" w:rsidRPr="00646A9F">
        <w:rPr>
          <w:rFonts w:asciiTheme="minorHAnsi" w:hAnsiTheme="minorHAnsi"/>
        </w:rPr>
        <w:t xml:space="preserve">using a </w:t>
      </w:r>
      <w:proofErr w:type="spellStart"/>
      <w:r w:rsidR="00D077E4" w:rsidRPr="00646A9F">
        <w:rPr>
          <w:rFonts w:asciiTheme="minorHAnsi" w:hAnsiTheme="minorHAnsi"/>
        </w:rPr>
        <w:t>CryoStar</w:t>
      </w:r>
      <w:proofErr w:type="spellEnd"/>
      <w:r w:rsidR="00D077E4" w:rsidRPr="00646A9F">
        <w:rPr>
          <w:rFonts w:asciiTheme="minorHAnsi" w:hAnsiTheme="minorHAnsi"/>
        </w:rPr>
        <w:t xml:space="preserve"> NX350 HOVP Cryostat </w:t>
      </w:r>
      <w:r w:rsidR="00BC0C10" w:rsidRPr="00646A9F">
        <w:rPr>
          <w:rFonts w:asciiTheme="minorHAnsi" w:hAnsiTheme="minorHAnsi"/>
        </w:rPr>
        <w:t>(</w:t>
      </w:r>
      <w:proofErr w:type="spellStart"/>
      <w:r w:rsidR="00D077E4" w:rsidRPr="00646A9F">
        <w:rPr>
          <w:rFonts w:asciiTheme="minorHAnsi" w:hAnsiTheme="minorHAnsi"/>
        </w:rPr>
        <w:t>Thermo</w:t>
      </w:r>
      <w:proofErr w:type="spellEnd"/>
      <w:r w:rsidR="00D077E4" w:rsidRPr="00646A9F">
        <w:rPr>
          <w:rFonts w:asciiTheme="minorHAnsi" w:hAnsiTheme="minorHAnsi"/>
        </w:rPr>
        <w:t xml:space="preserve"> Scientific</w:t>
      </w:r>
      <w:r w:rsidR="00BC0C10" w:rsidRPr="00646A9F">
        <w:rPr>
          <w:rFonts w:asciiTheme="minorHAnsi" w:hAnsiTheme="minorHAnsi"/>
        </w:rPr>
        <w:t xml:space="preserve">) </w:t>
      </w:r>
      <w:r w:rsidRPr="00646A9F">
        <w:rPr>
          <w:rFonts w:asciiTheme="minorHAnsi" w:hAnsiTheme="minorHAnsi"/>
        </w:rPr>
        <w:t>at -20</w:t>
      </w:r>
      <w:r w:rsidR="00B40C53" w:rsidRPr="00646A9F">
        <w:rPr>
          <w:rFonts w:asciiTheme="minorHAnsi" w:hAnsiTheme="minorHAnsi"/>
        </w:rPr>
        <w:sym w:font="Symbol" w:char="F0B0"/>
      </w:r>
      <w:r w:rsidR="00B40C53" w:rsidRPr="00646A9F">
        <w:rPr>
          <w:rFonts w:asciiTheme="minorHAnsi" w:hAnsiTheme="minorHAnsi"/>
        </w:rPr>
        <w:t>C</w:t>
      </w:r>
      <w:r w:rsidRPr="00646A9F">
        <w:rPr>
          <w:rFonts w:asciiTheme="minorHAnsi" w:hAnsiTheme="minorHAnsi"/>
        </w:rPr>
        <w:t xml:space="preserve"> with a thickness of 10um through the mid-belly and mounted on </w:t>
      </w:r>
      <w:proofErr w:type="spellStart"/>
      <w:r w:rsidRPr="00646A9F">
        <w:rPr>
          <w:rFonts w:asciiTheme="minorHAnsi" w:hAnsiTheme="minorHAnsi"/>
        </w:rPr>
        <w:t>SuperFrost</w:t>
      </w:r>
      <w:proofErr w:type="spellEnd"/>
      <w:r w:rsidRPr="00646A9F">
        <w:rPr>
          <w:rFonts w:asciiTheme="minorHAnsi" w:hAnsiTheme="minorHAnsi"/>
        </w:rPr>
        <w:t xml:space="preserve"> glass slides</w:t>
      </w:r>
      <w:r w:rsidR="000B577D" w:rsidRPr="00646A9F">
        <w:rPr>
          <w:rFonts w:asciiTheme="minorHAnsi" w:hAnsiTheme="minorHAnsi"/>
        </w:rPr>
        <w:t xml:space="preserve"> (</w:t>
      </w:r>
      <w:r w:rsidR="000B577D" w:rsidRPr="00646A9F">
        <w:rPr>
          <w:rFonts w:asciiTheme="minorHAnsi" w:eastAsia="Times New Roman" w:hAnsiTheme="minorHAnsi"/>
          <w:color w:val="1E2025"/>
          <w:shd w:val="clear" w:color="auto" w:fill="FFFFFF"/>
          <w:lang w:val="en-US"/>
        </w:rPr>
        <w:t xml:space="preserve">Electron Microscopy Sciences, </w:t>
      </w:r>
      <w:r w:rsidR="00FA51AD" w:rsidRPr="00646A9F">
        <w:rPr>
          <w:rFonts w:asciiTheme="minorHAnsi" w:eastAsia="Times New Roman" w:hAnsiTheme="minorHAnsi"/>
          <w:color w:val="1E2025"/>
          <w:shd w:val="clear" w:color="auto" w:fill="FFFFFF"/>
          <w:lang w:val="en-US"/>
        </w:rPr>
        <w:t xml:space="preserve">catalog no. </w:t>
      </w:r>
      <w:r w:rsidR="000B577D" w:rsidRPr="00646A9F">
        <w:rPr>
          <w:rFonts w:asciiTheme="minorHAnsi" w:eastAsia="Times New Roman" w:hAnsiTheme="minorHAnsi"/>
          <w:color w:val="1E2025"/>
          <w:shd w:val="clear" w:color="auto" w:fill="FFFFFF"/>
          <w:lang w:val="en-US"/>
        </w:rPr>
        <w:t>71882-01)</w:t>
      </w:r>
      <w:r w:rsidRPr="00646A9F">
        <w:rPr>
          <w:rFonts w:asciiTheme="minorHAnsi" w:hAnsiTheme="minorHAnsi"/>
        </w:rPr>
        <w:t xml:space="preserve">. For analysis of fiber cross-sectional area (CSA), fibers were </w:t>
      </w:r>
      <w:r w:rsidR="00FA3B0F" w:rsidRPr="00646A9F">
        <w:rPr>
          <w:rFonts w:asciiTheme="minorHAnsi" w:hAnsiTheme="minorHAnsi"/>
        </w:rPr>
        <w:t xml:space="preserve">assessed </w:t>
      </w:r>
      <w:r w:rsidRPr="00646A9F">
        <w:rPr>
          <w:rFonts w:asciiTheme="minorHAnsi" w:hAnsiTheme="minorHAnsi"/>
        </w:rPr>
        <w:t xml:space="preserve">by hematoxylin and eosin (H&amp;E staining) </w:t>
      </w:r>
      <w:r w:rsidR="006E6DDD" w:rsidRPr="00646A9F">
        <w:rPr>
          <w:rFonts w:asciiTheme="minorHAnsi" w:hAnsiTheme="minorHAnsi"/>
        </w:rPr>
        <w:t xml:space="preserve">and for </w:t>
      </w:r>
      <w:r w:rsidRPr="00646A9F">
        <w:rPr>
          <w:rFonts w:asciiTheme="minorHAnsi" w:hAnsiTheme="minorHAnsi"/>
        </w:rPr>
        <w:t xml:space="preserve">fiber-type, </w:t>
      </w:r>
      <w:r w:rsidR="00B11EFC" w:rsidRPr="00646A9F">
        <w:rPr>
          <w:rFonts w:asciiTheme="minorHAnsi" w:hAnsiTheme="minorHAnsi"/>
        </w:rPr>
        <w:t xml:space="preserve">muscles </w:t>
      </w:r>
      <w:r w:rsidRPr="00646A9F">
        <w:rPr>
          <w:rFonts w:asciiTheme="minorHAnsi" w:hAnsiTheme="minorHAnsi"/>
        </w:rPr>
        <w:t>were stained using NADH-NBT staining</w:t>
      </w:r>
      <w:r w:rsidR="00924E64" w:rsidRPr="00646A9F">
        <w:rPr>
          <w:rFonts w:asciiTheme="minorHAnsi" w:hAnsiTheme="minorHAnsi"/>
        </w:rPr>
        <w:t xml:space="preserve"> as described in</w:t>
      </w:r>
      <w:r w:rsidR="00AD563B" w:rsidRPr="00646A9F">
        <w:rPr>
          <w:rFonts w:asciiTheme="minorHAnsi" w:hAnsiTheme="minorHAnsi"/>
        </w:rPr>
        <w:t xml:space="preserve"> </w:t>
      </w:r>
      <w:r w:rsidR="00AD563B" w:rsidRPr="00646A9F">
        <w:rPr>
          <w:rFonts w:asciiTheme="minorHAnsi" w:hAnsiTheme="minorHAnsi"/>
        </w:rPr>
        <w:fldChar w:fldCharType="begin" w:fldLock="1"/>
      </w:r>
      <w:r w:rsidR="00AA5D19">
        <w:rPr>
          <w:rFonts w:asciiTheme="minorHAnsi" w:hAnsiTheme="minorHAnsi"/>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0d041a27-ab94-4728-a882-d5ea4609e5c8","http://www.mendeley.com/documents/?uuid=ae7289cd-3ce1-4f8a-bd55-ecc8fb9871b4"]},{"id":"ITEM-2","itemData":{"DOI":"10.4067/s0717-95022009000100032","author":[{"dropping-particle":"","family":"Hebling","given":"André","non-dropping-particle":"","parse-names":false,"suffix":""},{"dropping-particle":"","family":"Scabora","given":"José Eduardo","non-dropping-particle":"","parse-names":false,"suffix":""},{"dropping-particle":"","family":"Esquisatto","given":"Marcelo Augusto Marretto","non-dropping-particle":"","parse-names":false,"suffix":""}],"container-title":"International Journal of Morphology","id":"ITEM-2","issue":"1","issued":{"date-parts":[["2009"]]},"page":"187-191","title":"Muscle Fibre Types and Connective Tissue Morphometry in Frontal Muscle of Norfolk Rabbits (Oryctolagus cuniculus)","type":"article-journal","volume":"27"},"uris":["http://www.mendeley.com/documents/?uuid=7476b1a4-740a-435c-b45b-ce16432053ba","http://www.mendeley.com/documents/?uuid=eb42fac2-a07e-4892-9815-70c83731f345"]}],"mendeley":{"formattedCitation":"(15, 36)","plainTextFormattedCitation":"(15, 36)","previouslyFormattedCitation":"(15, 36)"},"properties":{"noteIndex":0},"schema":"https://github.com/citation-style-language/schema/raw/master/csl-citation.json"}</w:instrText>
      </w:r>
      <w:r w:rsidR="00AD563B" w:rsidRPr="00646A9F">
        <w:rPr>
          <w:rFonts w:asciiTheme="minorHAnsi" w:hAnsiTheme="minorHAnsi"/>
        </w:rPr>
        <w:fldChar w:fldCharType="separate"/>
      </w:r>
      <w:r w:rsidR="00CA75C4" w:rsidRPr="00CA75C4">
        <w:rPr>
          <w:rFonts w:asciiTheme="minorHAnsi" w:hAnsiTheme="minorHAnsi"/>
          <w:noProof/>
        </w:rPr>
        <w:t>(15, 36)</w:t>
      </w:r>
      <w:r w:rsidR="00AD563B" w:rsidRPr="00646A9F">
        <w:rPr>
          <w:rFonts w:asciiTheme="minorHAnsi" w:hAnsiTheme="minorHAnsi"/>
        </w:rPr>
        <w:fldChar w:fldCharType="end"/>
      </w:r>
      <w:r w:rsidRPr="00646A9F">
        <w:rPr>
          <w:rFonts w:asciiTheme="minorHAnsi" w:hAnsiTheme="minorHAnsi"/>
        </w:rPr>
        <w:t xml:space="preserve">. </w:t>
      </w:r>
      <w:r w:rsidR="002A0C9A" w:rsidRPr="00646A9F">
        <w:rPr>
          <w:rFonts w:asciiTheme="minorHAnsi" w:hAnsiTheme="minorHAnsi"/>
        </w:rPr>
        <w:t xml:space="preserve">Light-stained fibers were labeled </w:t>
      </w:r>
      <w:r w:rsidR="002A0C9A" w:rsidRPr="00646A9F">
        <w:rPr>
          <w:rFonts w:asciiTheme="minorHAnsi" w:hAnsiTheme="minorHAnsi"/>
        </w:rPr>
        <w:lastRenderedPageBreak/>
        <w:t xml:space="preserve">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B</w:t>
      </w:r>
      <w:r w:rsidR="002A0C9A" w:rsidRPr="00646A9F">
        <w:rPr>
          <w:rFonts w:asciiTheme="minorHAnsi" w:hAnsiTheme="minorHAnsi"/>
        </w:rPr>
        <w:t xml:space="preserve"> fibers, medium-stained fibers as </w:t>
      </w:r>
      <w:r w:rsidR="00AA70C2" w:rsidRPr="00646A9F">
        <w:rPr>
          <w:rFonts w:asciiTheme="minorHAnsi" w:hAnsiTheme="minorHAnsi"/>
        </w:rPr>
        <w:t>T</w:t>
      </w:r>
      <w:r w:rsidR="002A0C9A" w:rsidRPr="00646A9F">
        <w:rPr>
          <w:rFonts w:asciiTheme="minorHAnsi" w:hAnsiTheme="minorHAnsi"/>
        </w:rPr>
        <w:t>ype II</w:t>
      </w:r>
      <w:r w:rsidR="00646A9F">
        <w:rPr>
          <w:rFonts w:asciiTheme="minorHAnsi" w:hAnsiTheme="minorHAnsi"/>
        </w:rPr>
        <w:t>A</w:t>
      </w:r>
      <w:r w:rsidR="002A0C9A" w:rsidRPr="00646A9F">
        <w:rPr>
          <w:rFonts w:asciiTheme="minorHAnsi" w:hAnsiTheme="minorHAnsi"/>
        </w:rPr>
        <w:t xml:space="preserve"> and dark-stained as </w:t>
      </w:r>
      <w:r w:rsidR="00AA70C2" w:rsidRPr="00646A9F">
        <w:rPr>
          <w:rFonts w:asciiTheme="minorHAnsi" w:hAnsiTheme="minorHAnsi"/>
        </w:rPr>
        <w:t>T</w:t>
      </w:r>
      <w:r w:rsidR="002A0C9A" w:rsidRPr="00646A9F">
        <w:rPr>
          <w:rFonts w:asciiTheme="minorHAnsi" w:hAnsiTheme="minorHAnsi"/>
        </w:rPr>
        <w:t xml:space="preserve">ype I </w:t>
      </w:r>
      <w:commentRangeStart w:id="77"/>
      <w:r w:rsidR="002A0C9A" w:rsidRPr="00646A9F">
        <w:rPr>
          <w:rFonts w:asciiTheme="minorHAnsi" w:hAnsiTheme="minorHAnsi"/>
        </w:rPr>
        <w:t>fibers</w:t>
      </w:r>
      <w:commentRangeEnd w:id="77"/>
      <w:r w:rsidR="008853C2">
        <w:rPr>
          <w:rStyle w:val="CommentReference"/>
        </w:rPr>
        <w:commentReference w:id="77"/>
      </w:r>
      <w:r w:rsidR="002A0C9A" w:rsidRPr="00646A9F">
        <w:rPr>
          <w:rFonts w:asciiTheme="minorHAnsi" w:hAnsiTheme="minorHAnsi"/>
        </w:rPr>
        <w:t xml:space="preserve">. </w:t>
      </w:r>
      <w:r w:rsidR="007707C2">
        <w:rPr>
          <w:rFonts w:asciiTheme="minorHAnsi" w:hAnsiTheme="minorHAnsi"/>
        </w:rPr>
        <w:t xml:space="preserve"> </w:t>
      </w:r>
      <w:r w:rsidR="003B03EB" w:rsidRPr="00646A9F">
        <w:rPr>
          <w:rFonts w:asciiTheme="minorHAnsi" w:hAnsiTheme="minorHAnsi"/>
        </w:rPr>
        <w:t xml:space="preserve">The </w:t>
      </w:r>
      <w:r w:rsidRPr="00646A9F">
        <w:rPr>
          <w:rFonts w:asciiTheme="minorHAnsi" w:hAnsiTheme="minorHAnsi"/>
        </w:rPr>
        <w:t>image</w:t>
      </w:r>
      <w:r w:rsidR="003B03EB" w:rsidRPr="00646A9F">
        <w:rPr>
          <w:rFonts w:asciiTheme="minorHAnsi" w:hAnsiTheme="minorHAnsi"/>
        </w:rPr>
        <w:t>s were taken</w:t>
      </w:r>
      <w:r w:rsidRPr="00646A9F">
        <w:rPr>
          <w:rFonts w:asciiTheme="minorHAnsi" w:hAnsiTheme="minorHAnsi"/>
        </w:rPr>
        <w:t xml:space="preserve"> using </w:t>
      </w:r>
      <w:r w:rsidR="003B03EB" w:rsidRPr="00646A9F">
        <w:rPr>
          <w:rFonts w:asciiTheme="minorHAnsi" w:hAnsiTheme="minorHAnsi"/>
        </w:rPr>
        <w:t xml:space="preserve">a </w:t>
      </w:r>
      <w:r w:rsidRPr="00646A9F">
        <w:rPr>
          <w:rFonts w:asciiTheme="minorHAnsi" w:hAnsiTheme="minorHAnsi"/>
        </w:rPr>
        <w:t xml:space="preserve">20x objective of an EVOS XL digital inverted </w:t>
      </w:r>
      <w:commentRangeStart w:id="78"/>
      <w:r w:rsidRPr="00646A9F">
        <w:rPr>
          <w:rFonts w:asciiTheme="minorHAnsi" w:hAnsiTheme="minorHAnsi"/>
        </w:rPr>
        <w:t>microscope</w:t>
      </w:r>
      <w:commentRangeEnd w:id="78"/>
      <w:r w:rsidR="008853C2">
        <w:rPr>
          <w:rStyle w:val="CommentReference"/>
        </w:rPr>
        <w:commentReference w:id="78"/>
      </w:r>
      <w:r w:rsidR="003B03EB" w:rsidRPr="00646A9F">
        <w:rPr>
          <w:rFonts w:asciiTheme="minorHAnsi" w:hAnsiTheme="minorHAnsi"/>
        </w:rPr>
        <w:t xml:space="preserve">. Muscle fibers were </w:t>
      </w:r>
      <w:r w:rsidR="006D2A33" w:rsidRPr="00646A9F">
        <w:rPr>
          <w:rFonts w:asciiTheme="minorHAnsi" w:hAnsiTheme="minorHAnsi"/>
        </w:rPr>
        <w:t>individually</w:t>
      </w:r>
      <w:r w:rsidR="003B03EB" w:rsidRPr="00646A9F">
        <w:rPr>
          <w:rFonts w:asciiTheme="minorHAnsi" w:hAnsiTheme="minorHAnsi"/>
        </w:rPr>
        <w:t xml:space="preserve"> counted in each image </w:t>
      </w:r>
      <w:r w:rsidR="00646A9F">
        <w:rPr>
          <w:rFonts w:asciiTheme="minorHAnsi" w:hAnsiTheme="minorHAnsi"/>
        </w:rPr>
        <w:t xml:space="preserve">by a blinded investigator </w:t>
      </w:r>
      <w:r w:rsidR="006E6DDD" w:rsidRPr="00646A9F">
        <w:rPr>
          <w:rFonts w:asciiTheme="minorHAnsi" w:hAnsiTheme="minorHAnsi"/>
        </w:rPr>
        <w:t xml:space="preserve">and the cross-sectional area was </w:t>
      </w:r>
      <w:r w:rsidRPr="00646A9F">
        <w:rPr>
          <w:rFonts w:asciiTheme="minorHAnsi" w:hAnsiTheme="minorHAnsi"/>
        </w:rPr>
        <w:t>measured</w:t>
      </w:r>
      <w:r w:rsidR="006E6DDD" w:rsidRPr="00646A9F">
        <w:rPr>
          <w:rFonts w:asciiTheme="minorHAnsi" w:hAnsiTheme="minorHAnsi"/>
        </w:rPr>
        <w:t xml:space="preserve"> by outlining 150 randomly chosen fibers</w:t>
      </w:r>
      <w:r w:rsidRPr="00646A9F">
        <w:rPr>
          <w:rFonts w:asciiTheme="minorHAnsi" w:hAnsiTheme="minorHAnsi"/>
        </w:rPr>
        <w:t xml:space="preserve"> </w:t>
      </w:r>
      <w:r w:rsidR="006E6DDD" w:rsidRPr="00646A9F">
        <w:rPr>
          <w:rFonts w:asciiTheme="minorHAnsi" w:hAnsiTheme="minorHAnsi"/>
        </w:rPr>
        <w:t>per image</w:t>
      </w:r>
      <w:r w:rsidRPr="00646A9F">
        <w:rPr>
          <w:rFonts w:asciiTheme="minorHAnsi" w:hAnsiTheme="minorHAnsi"/>
        </w:rPr>
        <w:t xml:space="preserve"> </w:t>
      </w:r>
      <w:r w:rsidR="006E6DDD" w:rsidRPr="00646A9F">
        <w:rPr>
          <w:rFonts w:asciiTheme="minorHAnsi" w:hAnsiTheme="minorHAnsi"/>
        </w:rPr>
        <w:t xml:space="preserve">and </w:t>
      </w:r>
      <w:r w:rsidRPr="00646A9F">
        <w:rPr>
          <w:rFonts w:asciiTheme="minorHAnsi" w:hAnsiTheme="minorHAnsi"/>
        </w:rPr>
        <w:t>using ImageJ</w:t>
      </w:r>
      <w:r w:rsidR="00AD563B" w:rsidRPr="00646A9F">
        <w:rPr>
          <w:rFonts w:asciiTheme="minorHAnsi" w:hAnsiTheme="minorHAnsi"/>
        </w:rPr>
        <w:t xml:space="preserve"> </w:t>
      </w:r>
      <w:r w:rsidR="00817002" w:rsidRPr="00646A9F">
        <w:rPr>
          <w:rFonts w:asciiTheme="minorHAnsi" w:hAnsiTheme="minorHAnsi"/>
        </w:rPr>
        <w:fldChar w:fldCharType="begin" w:fldLock="1"/>
      </w:r>
      <w:r w:rsidR="00CA75C4">
        <w:rPr>
          <w:rFonts w:asciiTheme="minorHAnsi" w:hAnsiTheme="minorHAnsi"/>
        </w:rPr>
        <w:instrText>ADDIN CSL_CITATION {"citationItems":[{"id":"ITEM-1","itemData":{"DOI":"10.1002/mus.25033","ISSN":"10974598","PMID":"26788932","abstract":"INTRODUCTION Skeletal muscle consists of different fiber types which adapt to exercise, aging, disease, or trauma. Here we present a protocol for fast staining, automatic acquisition, and quantification of fiber populations with ImageJ. METHODS Biceps and lumbrical muscles were harvested from Sprague-Dawley rats. Quadruple immunohistochemical staining was performed on single sections using antibodies against myosin heavy chains and secondary fluorescent antibodies. Slides were scanned automatically with a slide scanner. Manual and automatic analyses were performed and compared statistically. RESULTS The protocol provided rapid and reliable staining for automated image acquisition. Analyses between manual and automatic data indicated Pearson correlation-coefficient for biceps of 0.645-0.841 and 0.564-0.673 for lumbrical muscles. Relative fiber populations were accurate to a degree of ± 4%. DISCUSSION This protocol provides a reliable tool for quantification of muscle fiber populations. Using freely available software, it decreases the required time to analyze whole muscle sections. This article is protected by copyright. All rights reserved.","author":[{"dropping-particle":"","family":"Bergmeister","given":"Konstantin D.","non-dropping-particle":"","parse-names":false,"suffix":""},{"dropping-particle":"","family":"Gröger","given":"Marion","non-dropping-particle":"","parse-names":false,"suffix":""},{"dropping-particle":"","family":"Aman","given":"Martin","non-dropping-particle":"","parse-names":false,"suffix":""},{"dropping-particle":"","family":"Willensdorfer","given":"Anna","non-dropping-particle":"","parse-names":false,"suffix":""},{"dropping-particle":"","family":"Manzano-Szalai","given":"Krisztina","non-dropping-particle":"","parse-names":false,"suffix":""},{"dropping-particle":"","family":"Salminger","given":"Stefan","non-dropping-particle":"","parse-names":false,"suffix":""},{"dropping-particle":"","family":"Aszmann","given":"Oskar C.","non-dropping-particle":"","parse-names":false,"suffix":""}],"container-title":"Muscle and Nerve","id":"ITEM-1","issue":"2","issued":{"date-parts":[["2016"]]},"page":"292-299","title":"Automated muscle fiber type population analysis with ImageJ of whole rat muscles using rapid myosin heavy chain immunohistochemistry","type":"article-journal","volume":"54"},"uris":["http://www.mendeley.com/documents/?uuid=b14b5030-4df5-4afc-82b5-86b8b2e5113d"]}],"mendeley":{"formattedCitation":"(7)","plainTextFormattedCitation":"(7)","previouslyFormattedCitation":"(7)"},"properties":{"noteIndex":0},"schema":"https://github.com/citation-style-language/schema/raw/master/csl-citation.json"}</w:instrText>
      </w:r>
      <w:r w:rsidR="00817002" w:rsidRPr="00646A9F">
        <w:rPr>
          <w:rFonts w:asciiTheme="minorHAnsi" w:hAnsiTheme="minorHAnsi"/>
        </w:rPr>
        <w:fldChar w:fldCharType="separate"/>
      </w:r>
      <w:r w:rsidR="00CA75C4" w:rsidRPr="00CA75C4">
        <w:rPr>
          <w:rFonts w:asciiTheme="minorHAnsi" w:hAnsiTheme="minorHAnsi"/>
          <w:noProof/>
        </w:rPr>
        <w:t>(7)</w:t>
      </w:r>
      <w:r w:rsidR="00817002" w:rsidRPr="00646A9F">
        <w:rPr>
          <w:rFonts w:asciiTheme="minorHAnsi" w:hAnsiTheme="minorHAnsi"/>
        </w:rPr>
        <w:fldChar w:fldCharType="end"/>
      </w:r>
      <w:r w:rsidRPr="00646A9F">
        <w:rPr>
          <w:rFonts w:asciiTheme="minorHAnsi" w:hAnsiTheme="minorHAnsi"/>
        </w:rPr>
        <w:t>.</w:t>
      </w:r>
      <w:r w:rsidR="003B03EB" w:rsidRPr="00646A9F">
        <w:rPr>
          <w:rFonts w:asciiTheme="minorHAnsi" w:hAnsiTheme="minorHAnsi"/>
        </w:rPr>
        <w:t xml:space="preserve"> </w:t>
      </w:r>
    </w:p>
    <w:p w14:paraId="38F0451C" w14:textId="1394B2C7" w:rsidR="00BF40A8" w:rsidRPr="00936D7C" w:rsidRDefault="00B11EFC" w:rsidP="00A866A1">
      <w:pPr>
        <w:pStyle w:val="Heading2"/>
        <w:rPr>
          <w:sz w:val="24"/>
        </w:rPr>
      </w:pPr>
      <w:r w:rsidRPr="00936D7C">
        <w:rPr>
          <w:sz w:val="24"/>
        </w:rPr>
        <w:t>mRNA Quantification</w:t>
      </w:r>
    </w:p>
    <w:p w14:paraId="5FA6DA53" w14:textId="67A9E0F2" w:rsidR="00F206F8" w:rsidRPr="00936D7C" w:rsidRDefault="00E161E7" w:rsidP="00E11011">
      <w:pPr>
        <w:shd w:val="clear" w:color="auto" w:fill="FFFFFF"/>
        <w:spacing w:line="480" w:lineRule="auto"/>
        <w:ind w:firstLine="720"/>
        <w:rPr>
          <w:rFonts w:asciiTheme="minorHAnsi" w:hAnsiTheme="minorHAnsi"/>
          <w:color w:val="2A2A2A"/>
          <w:szCs w:val="24"/>
          <w:highlight w:val="white"/>
        </w:rPr>
      </w:pPr>
      <w:r w:rsidRPr="00936D7C">
        <w:rPr>
          <w:rFonts w:asciiTheme="minorHAnsi" w:hAnsiTheme="minorHAnsi"/>
          <w:color w:val="2A2A2A"/>
          <w:szCs w:val="24"/>
          <w:highlight w:val="white"/>
        </w:rPr>
        <w:t xml:space="preserve">Cells and tissues were lysed in </w:t>
      </w:r>
      <w:proofErr w:type="spellStart"/>
      <w:r w:rsidRPr="00936D7C">
        <w:rPr>
          <w:rFonts w:asciiTheme="minorHAnsi" w:hAnsiTheme="minorHAnsi"/>
          <w:color w:val="2A2A2A"/>
          <w:szCs w:val="24"/>
          <w:highlight w:val="white"/>
        </w:rPr>
        <w:t>TRIzol</w:t>
      </w:r>
      <w:proofErr w:type="spellEnd"/>
      <w:r w:rsidRPr="00936D7C">
        <w:rPr>
          <w:rFonts w:asciiTheme="minorHAnsi" w:hAnsiTheme="minorHAnsi"/>
          <w:color w:val="2A2A2A"/>
          <w:szCs w:val="24"/>
          <w:highlight w:val="white"/>
        </w:rPr>
        <w:t xml:space="preserve"> using a </w:t>
      </w:r>
      <w:proofErr w:type="spellStart"/>
      <w:r w:rsidRPr="00936D7C">
        <w:rPr>
          <w:rFonts w:asciiTheme="minorHAnsi" w:hAnsiTheme="minorHAnsi"/>
          <w:color w:val="2A2A2A"/>
          <w:szCs w:val="24"/>
          <w:highlight w:val="white"/>
        </w:rPr>
        <w:t>TissueLyser</w:t>
      </w:r>
      <w:proofErr w:type="spellEnd"/>
      <w:r w:rsidRPr="00936D7C">
        <w:rPr>
          <w:rFonts w:asciiTheme="minorHAnsi" w:hAnsiTheme="minorHAnsi"/>
          <w:color w:val="2A2A2A"/>
          <w:szCs w:val="24"/>
          <w:highlight w:val="white"/>
        </w:rPr>
        <w:t xml:space="preserve"> II (Qiagen) and RNA was extracted using a </w:t>
      </w:r>
      <w:proofErr w:type="spellStart"/>
      <w:r w:rsidRPr="00936D7C">
        <w:rPr>
          <w:rFonts w:asciiTheme="minorHAnsi" w:hAnsiTheme="minorHAnsi"/>
          <w:color w:val="2A2A2A"/>
          <w:szCs w:val="24"/>
          <w:highlight w:val="white"/>
        </w:rPr>
        <w:t>PureLink</w:t>
      </w:r>
      <w:proofErr w:type="spellEnd"/>
      <w:r w:rsidRPr="00936D7C">
        <w:rPr>
          <w:rFonts w:asciiTheme="minorHAnsi" w:hAnsiTheme="minorHAnsi"/>
          <w:color w:val="2A2A2A"/>
          <w:szCs w:val="24"/>
          <w:highlight w:val="white"/>
        </w:rPr>
        <w:t xml:space="preserve"> RNA kit (catalog no. 12183025; Life Technologies)</w:t>
      </w:r>
      <w:r w:rsidR="00B11EFC" w:rsidRPr="00936D7C">
        <w:rPr>
          <w:rFonts w:asciiTheme="minorHAnsi" w:hAnsiTheme="minorHAnsi"/>
          <w:color w:val="2A2A2A"/>
          <w:szCs w:val="24"/>
          <w:highlight w:val="white"/>
        </w:rPr>
        <w:t xml:space="preserve"> following </w:t>
      </w:r>
      <w:r w:rsidR="00FA51AD"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Complementary DNA (cDNA) was synthesized using the High Capacity cDNA Reverse Transcription Kit </w:t>
      </w:r>
      <w:r w:rsidRPr="00936D7C">
        <w:rPr>
          <w:rFonts w:asciiTheme="minorHAnsi" w:hAnsiTheme="minorHAnsi"/>
          <w:color w:val="252525"/>
          <w:szCs w:val="24"/>
          <w:highlight w:val="white"/>
        </w:rPr>
        <w:t xml:space="preserve">without </w:t>
      </w:r>
      <w:proofErr w:type="spellStart"/>
      <w:r w:rsidRPr="00936D7C">
        <w:rPr>
          <w:rFonts w:asciiTheme="minorHAnsi" w:hAnsiTheme="minorHAnsi"/>
          <w:color w:val="252525"/>
          <w:szCs w:val="24"/>
          <w:highlight w:val="white"/>
        </w:rPr>
        <w:t>RNAse</w:t>
      </w:r>
      <w:proofErr w:type="spellEnd"/>
      <w:r w:rsidRPr="00936D7C">
        <w:rPr>
          <w:rFonts w:asciiTheme="minorHAnsi" w:hAnsiTheme="minorHAnsi"/>
          <w:color w:val="252525"/>
          <w:szCs w:val="24"/>
          <w:highlight w:val="white"/>
        </w:rPr>
        <w:t xml:space="preserve"> inhibitor </w:t>
      </w:r>
      <w:r w:rsidRPr="00936D7C">
        <w:rPr>
          <w:rFonts w:asciiTheme="minorHAnsi" w:hAnsiTheme="minorHAnsi"/>
          <w:color w:val="2A2A2A"/>
          <w:szCs w:val="24"/>
          <w:highlight w:val="white"/>
        </w:rPr>
        <w:t xml:space="preserve">(catalog no. 4368813; Life Technologies). Quantitative Real-Time Polymerase Chain reaction (qPCR) was performed using a </w:t>
      </w:r>
      <w:proofErr w:type="spellStart"/>
      <w:r w:rsidRPr="00936D7C">
        <w:rPr>
          <w:rFonts w:asciiTheme="minorHAnsi" w:hAnsiTheme="minorHAnsi"/>
          <w:color w:val="2A2A2A"/>
          <w:szCs w:val="24"/>
          <w:highlight w:val="white"/>
        </w:rPr>
        <w:t>QuantStudio</w:t>
      </w:r>
      <w:proofErr w:type="spellEnd"/>
      <w:r w:rsidRPr="00936D7C">
        <w:rPr>
          <w:rFonts w:asciiTheme="minorHAnsi" w:hAnsiTheme="minorHAnsi"/>
          <w:color w:val="2A2A2A"/>
          <w:szCs w:val="24"/>
          <w:highlight w:val="white"/>
        </w:rPr>
        <w:t xml:space="preserve"> 5 (</w:t>
      </w:r>
      <w:proofErr w:type="spellStart"/>
      <w:r w:rsidRPr="00936D7C">
        <w:rPr>
          <w:rFonts w:asciiTheme="minorHAnsi" w:hAnsiTheme="minorHAnsi"/>
          <w:color w:val="2A2A2A"/>
          <w:szCs w:val="24"/>
          <w:highlight w:val="white"/>
        </w:rPr>
        <w:t>Thermo</w:t>
      </w:r>
      <w:proofErr w:type="spellEnd"/>
      <w:r w:rsidRPr="00936D7C">
        <w:rPr>
          <w:rFonts w:asciiTheme="minorHAnsi" w:hAnsiTheme="minorHAnsi"/>
          <w:color w:val="2A2A2A"/>
          <w:szCs w:val="24"/>
          <w:highlight w:val="white"/>
        </w:rPr>
        <w:t xml:space="preserve"> Fisher Scientific) with primers, complementary DNA, and Power SYBR Green PCR Master Mix (catalog no. 4368708; Life Technologies) per </w:t>
      </w:r>
      <w:r w:rsidR="00E106D6" w:rsidRPr="00936D7C">
        <w:rPr>
          <w:rFonts w:asciiTheme="minorHAnsi" w:hAnsiTheme="minorHAnsi"/>
          <w:color w:val="2A2A2A"/>
          <w:szCs w:val="24"/>
          <w:highlight w:val="white"/>
        </w:rPr>
        <w:t>manufacturer’s</w:t>
      </w:r>
      <w:r w:rsidR="00B11EFC" w:rsidRPr="00936D7C">
        <w:rPr>
          <w:rFonts w:asciiTheme="minorHAnsi" w:hAnsiTheme="minorHAnsi"/>
          <w:color w:val="2A2A2A"/>
          <w:szCs w:val="24"/>
          <w:highlight w:val="white"/>
        </w:rPr>
        <w:t xml:space="preserve"> instructions</w:t>
      </w:r>
      <w:r w:rsidRPr="00936D7C">
        <w:rPr>
          <w:rFonts w:asciiTheme="minorHAnsi" w:hAnsiTheme="minorHAnsi"/>
          <w:color w:val="2A2A2A"/>
          <w:szCs w:val="24"/>
          <w:highlight w:val="white"/>
        </w:rPr>
        <w:t xml:space="preserve">. Messenger RNA (mRNA) expression levels were normalized to </w:t>
      </w:r>
      <w:r w:rsidR="00DB4593">
        <w:rPr>
          <w:rFonts w:asciiTheme="minorHAnsi" w:hAnsiTheme="minorHAnsi"/>
          <w:color w:val="2A2A2A"/>
          <w:szCs w:val="24"/>
          <w:highlight w:val="white"/>
        </w:rPr>
        <w:t xml:space="preserve">a </w:t>
      </w:r>
      <w:r w:rsidR="00BC0C10" w:rsidRPr="00936D7C">
        <w:rPr>
          <w:rFonts w:asciiTheme="minorHAnsi" w:hAnsiTheme="minorHAnsi"/>
          <w:color w:val="2A2A2A"/>
          <w:szCs w:val="24"/>
          <w:highlight w:val="white"/>
        </w:rPr>
        <w:t>control gene</w:t>
      </w:r>
      <w:r w:rsidR="00DE05BB" w:rsidRPr="00936D7C">
        <w:rPr>
          <w:rFonts w:asciiTheme="minorHAnsi" w:hAnsiTheme="minorHAnsi"/>
          <w:color w:val="2A2A2A"/>
          <w:szCs w:val="24"/>
          <w:highlight w:val="white"/>
        </w:rPr>
        <w:t xml:space="preserve">, </w:t>
      </w:r>
      <w:r w:rsidR="00CA1865">
        <w:rPr>
          <w:rFonts w:asciiTheme="minorHAnsi" w:hAnsiTheme="minorHAnsi"/>
          <w:i/>
          <w:color w:val="2A2A2A"/>
          <w:szCs w:val="24"/>
          <w:highlight w:val="white"/>
        </w:rPr>
        <w:t>Pgk1</w:t>
      </w:r>
      <w:r w:rsidR="00DB4593">
        <w:rPr>
          <w:rFonts w:asciiTheme="minorHAnsi" w:hAnsiTheme="minorHAnsi"/>
          <w:color w:val="2A2A2A"/>
          <w:szCs w:val="24"/>
          <w:highlight w:val="white"/>
        </w:rPr>
        <w:t xml:space="preserve"> after evaluating eight control gene candidates</w:t>
      </w:r>
      <w:r w:rsidR="00BC0C10" w:rsidRPr="00936D7C">
        <w:rPr>
          <w:rFonts w:asciiTheme="minorHAnsi" w:hAnsiTheme="minorHAnsi"/>
          <w:color w:val="2A2A2A"/>
          <w:szCs w:val="24"/>
          <w:highlight w:val="white"/>
        </w:rPr>
        <w:t xml:space="preserve"> </w:t>
      </w:r>
      <w:r w:rsidR="008F2DB4" w:rsidRPr="00936D7C">
        <w:rPr>
          <w:rFonts w:asciiTheme="minorHAnsi" w:hAnsiTheme="minorHAnsi"/>
          <w:color w:val="2A2A2A"/>
          <w:szCs w:val="24"/>
          <w:highlight w:val="white"/>
        </w:rPr>
        <w:t>(</w:t>
      </w:r>
      <w:r w:rsidR="00DB4593">
        <w:rPr>
          <w:rFonts w:asciiTheme="minorHAnsi" w:hAnsiTheme="minorHAnsi"/>
          <w:color w:val="2A2A2A"/>
          <w:szCs w:val="24"/>
          <w:highlight w:val="white"/>
        </w:rPr>
        <w:t xml:space="preserve">Primer sequences in </w:t>
      </w:r>
      <w:r w:rsidR="008F2DB4" w:rsidRPr="00936D7C">
        <w:rPr>
          <w:rFonts w:asciiTheme="minorHAnsi" w:hAnsiTheme="minorHAnsi"/>
          <w:color w:val="2A2A2A"/>
          <w:szCs w:val="24"/>
          <w:highlight w:val="white"/>
        </w:rPr>
        <w:t>Table 1)</w:t>
      </w:r>
      <w:r w:rsidR="00FB4F48" w:rsidRPr="00936D7C">
        <w:rPr>
          <w:rFonts w:asciiTheme="minorHAnsi" w:hAnsiTheme="minorHAnsi"/>
          <w:color w:val="2A2A2A"/>
          <w:szCs w:val="24"/>
          <w:highlight w:val="white"/>
        </w:rPr>
        <w:t>.</w:t>
      </w:r>
    </w:p>
    <w:p w14:paraId="4FE66614" w14:textId="77777777" w:rsidR="008D0981" w:rsidRPr="00817002" w:rsidRDefault="008D0981" w:rsidP="00F206F8">
      <w:pPr>
        <w:shd w:val="clear" w:color="auto" w:fill="FFFFFF"/>
        <w:spacing w:line="480" w:lineRule="auto"/>
        <w:rPr>
          <w:highlight w:val="white"/>
        </w:rPr>
      </w:pPr>
    </w:p>
    <w:p w14:paraId="54E6DF63" w14:textId="77777777" w:rsidR="008D0981" w:rsidRPr="00936D7C" w:rsidRDefault="008D0981" w:rsidP="008D0981">
      <w:pPr>
        <w:widowControl w:val="0"/>
        <w:autoSpaceDE w:val="0"/>
        <w:autoSpaceDN w:val="0"/>
        <w:adjustRightInd w:val="0"/>
        <w:spacing w:after="240" w:line="480" w:lineRule="auto"/>
        <w:rPr>
          <w:color w:val="000000"/>
          <w:sz w:val="24"/>
          <w:szCs w:val="32"/>
          <w:lang w:val="en-US"/>
        </w:rPr>
      </w:pPr>
      <w:commentRangeStart w:id="79"/>
      <w:r w:rsidRPr="00936D7C">
        <w:rPr>
          <w:bCs/>
          <w:color w:val="000000"/>
          <w:sz w:val="24"/>
          <w:szCs w:val="32"/>
          <w:lang w:val="en-US"/>
        </w:rPr>
        <w:t xml:space="preserve">Assessment of Insulin Tolerance </w:t>
      </w:r>
      <w:commentRangeEnd w:id="79"/>
      <w:r w:rsidR="00FF1CB5">
        <w:rPr>
          <w:rStyle w:val="CommentReference"/>
        </w:rPr>
        <w:commentReference w:id="79"/>
      </w:r>
    </w:p>
    <w:p w14:paraId="3814B5CD" w14:textId="2A71EBEE" w:rsidR="008D0981" w:rsidRPr="00936D7C" w:rsidRDefault="008D0981" w:rsidP="00E11011">
      <w:pPr>
        <w:widowControl w:val="0"/>
        <w:autoSpaceDE w:val="0"/>
        <w:autoSpaceDN w:val="0"/>
        <w:adjustRightInd w:val="0"/>
        <w:spacing w:after="240" w:line="480" w:lineRule="auto"/>
        <w:ind w:firstLine="720"/>
        <w:rPr>
          <w:rFonts w:asciiTheme="minorHAnsi" w:hAnsiTheme="minorHAnsi"/>
          <w:color w:val="000000"/>
          <w:lang w:val="en-US"/>
        </w:rPr>
      </w:pPr>
      <w:r w:rsidRPr="00936D7C">
        <w:rPr>
          <w:rFonts w:asciiTheme="minorHAnsi" w:hAnsiTheme="minorHAnsi"/>
          <w:color w:val="000000"/>
          <w:lang w:val="en-US"/>
        </w:rPr>
        <w:t>Insulin tolerance testing took place be</w:t>
      </w:r>
      <w:r w:rsidR="009A76E4" w:rsidRPr="00936D7C">
        <w:rPr>
          <w:rFonts w:asciiTheme="minorHAnsi" w:hAnsiTheme="minorHAnsi"/>
          <w:color w:val="000000"/>
          <w:lang w:val="en-US"/>
        </w:rPr>
        <w:t xml:space="preserve">tween </w:t>
      </w:r>
      <w:r w:rsidR="00CE18BB" w:rsidRPr="00936D7C">
        <w:rPr>
          <w:rFonts w:asciiTheme="minorHAnsi" w:hAnsiTheme="minorHAnsi"/>
          <w:color w:val="000000"/>
          <w:lang w:val="en-US"/>
        </w:rPr>
        <w:t xml:space="preserve">ZT8 and ZT10 </w:t>
      </w:r>
      <w:r w:rsidR="007B328A" w:rsidRPr="00936D7C">
        <w:rPr>
          <w:rFonts w:asciiTheme="minorHAnsi" w:hAnsiTheme="minorHAnsi"/>
          <w:color w:val="000000"/>
          <w:lang w:val="en-US"/>
        </w:rPr>
        <w:t>following a</w:t>
      </w:r>
      <w:r w:rsidRPr="00936D7C">
        <w:rPr>
          <w:rFonts w:asciiTheme="minorHAnsi" w:hAnsiTheme="minorHAnsi"/>
          <w:color w:val="000000"/>
          <w:lang w:val="en-US"/>
        </w:rPr>
        <w:t xml:space="preserve"> 6-hour fast. Mice were assessed for glucose levels using a handheld glucometer (</w:t>
      </w:r>
      <w:proofErr w:type="spellStart"/>
      <w:r w:rsidR="00DF0E13" w:rsidRPr="00936D7C">
        <w:rPr>
          <w:rFonts w:asciiTheme="minorHAnsi" w:hAnsiTheme="minorHAnsi"/>
          <w:color w:val="000000"/>
          <w:lang w:val="en-US"/>
        </w:rPr>
        <w:t>Accuchek</w:t>
      </w:r>
      <w:proofErr w:type="spellEnd"/>
      <w:r w:rsidRPr="00936D7C">
        <w:rPr>
          <w:rFonts w:asciiTheme="minorHAnsi" w:hAnsiTheme="minorHAnsi"/>
          <w:color w:val="000000"/>
          <w:lang w:val="en-US"/>
        </w:rPr>
        <w:t xml:space="preserve">) </w:t>
      </w:r>
      <w:r w:rsidR="00FA51AD" w:rsidRPr="00936D7C">
        <w:rPr>
          <w:rFonts w:asciiTheme="minorHAnsi" w:hAnsiTheme="minorHAnsi"/>
          <w:color w:val="000000"/>
          <w:lang w:val="en-US"/>
        </w:rPr>
        <w:t xml:space="preserve">with blood drawn </w:t>
      </w:r>
      <w:r w:rsidRPr="00936D7C">
        <w:rPr>
          <w:rFonts w:asciiTheme="minorHAnsi" w:hAnsiTheme="minorHAnsi"/>
          <w:color w:val="000000"/>
          <w:lang w:val="en-US"/>
        </w:rPr>
        <w:t xml:space="preserve">from the tail vein. </w:t>
      </w:r>
      <w:r w:rsidR="007B328A" w:rsidRPr="00936D7C">
        <w:rPr>
          <w:rFonts w:asciiTheme="minorHAnsi" w:hAnsiTheme="minorHAnsi"/>
          <w:color w:val="000000"/>
          <w:lang w:val="en-US"/>
        </w:rPr>
        <w:t xml:space="preserve">Insulin </w:t>
      </w:r>
      <w:r w:rsidR="00FC5976" w:rsidRPr="00936D7C">
        <w:rPr>
          <w:rFonts w:asciiTheme="minorHAnsi" w:hAnsiTheme="minorHAnsi"/>
          <w:color w:val="000000"/>
          <w:lang w:val="en-US"/>
        </w:rPr>
        <w:t>(</w:t>
      </w:r>
      <w:r w:rsidR="00627C7C" w:rsidRPr="00936D7C">
        <w:rPr>
          <w:rFonts w:asciiTheme="minorHAnsi" w:hAnsiTheme="minorHAnsi"/>
          <w:color w:val="000000"/>
          <w:lang w:val="en-US"/>
        </w:rPr>
        <w:t xml:space="preserve">Humulin R, Lilly) </w:t>
      </w:r>
      <w:r w:rsidR="007B328A" w:rsidRPr="00936D7C">
        <w:rPr>
          <w:rFonts w:asciiTheme="minorHAnsi" w:hAnsiTheme="minorHAnsi"/>
          <w:color w:val="000000"/>
          <w:lang w:val="en-US"/>
        </w:rPr>
        <w:t>was</w:t>
      </w:r>
      <w:r w:rsidRPr="00936D7C">
        <w:rPr>
          <w:rFonts w:asciiTheme="minorHAnsi" w:hAnsiTheme="minorHAnsi"/>
          <w:color w:val="000000"/>
          <w:lang w:val="en-US"/>
        </w:rPr>
        <w:t xml:space="preserve"> then administered </w:t>
      </w:r>
      <w:ins w:id="80" w:author="Inn Harvey" w:date="2020-01-29T15:19:00Z">
        <w:r w:rsidR="00BE78C6" w:rsidRPr="00936D7C">
          <w:rPr>
            <w:rFonts w:asciiTheme="minorHAnsi" w:hAnsiTheme="minorHAnsi"/>
            <w:color w:val="000000"/>
            <w:lang w:val="en-US"/>
          </w:rPr>
          <w:t xml:space="preserve">via intraperitoneal injection </w:t>
        </w:r>
      </w:ins>
      <w:r w:rsidR="005A3BCD" w:rsidRPr="00936D7C">
        <w:rPr>
          <w:rFonts w:asciiTheme="minorHAnsi" w:hAnsiTheme="minorHAnsi"/>
          <w:color w:val="000000"/>
          <w:lang w:val="en-US"/>
        </w:rPr>
        <w:t xml:space="preserve">at </w:t>
      </w:r>
      <w:r w:rsidRPr="00936D7C">
        <w:rPr>
          <w:rFonts w:asciiTheme="minorHAnsi" w:hAnsiTheme="minorHAnsi"/>
          <w:color w:val="000000"/>
          <w:lang w:val="en-US"/>
        </w:rPr>
        <w:t>0.</w:t>
      </w:r>
      <w:ins w:id="81" w:author="Inn Harvey" w:date="2020-01-30T14:01:00Z">
        <w:r w:rsidRPr="00936D7C">
          <w:rPr>
            <w:rFonts w:asciiTheme="minorHAnsi" w:hAnsiTheme="minorHAnsi"/>
            <w:color w:val="000000"/>
            <w:lang w:val="en-US"/>
          </w:rPr>
          <w:t>75</w:t>
        </w:r>
      </w:ins>
      <w:ins w:id="82" w:author="Inn Harvey" w:date="2020-01-29T15:19:00Z">
        <w:r w:rsidR="00BE78C6">
          <w:rPr>
            <w:rFonts w:asciiTheme="minorHAnsi" w:hAnsiTheme="minorHAnsi"/>
            <w:color w:val="000000"/>
            <w:lang w:val="en-US"/>
          </w:rPr>
          <w:t xml:space="preserve"> </w:t>
        </w:r>
      </w:ins>
      <w:ins w:id="83" w:author="Inn Harvey" w:date="2020-01-30T14:01:00Z">
        <w:r w:rsidRPr="00936D7C">
          <w:rPr>
            <w:rFonts w:asciiTheme="minorHAnsi" w:hAnsiTheme="minorHAnsi"/>
            <w:color w:val="000000"/>
            <w:lang w:val="en-US"/>
          </w:rPr>
          <w:t>IU</w:t>
        </w:r>
      </w:ins>
      <w:del w:id="84" w:author="Inn Harvey" w:date="2020-01-30T14:01:00Z">
        <w:r w:rsidRPr="00936D7C">
          <w:rPr>
            <w:rFonts w:asciiTheme="minorHAnsi" w:hAnsiTheme="minorHAnsi"/>
            <w:color w:val="000000"/>
            <w:lang w:val="en-US"/>
          </w:rPr>
          <w:delText>75IU</w:delText>
        </w:r>
      </w:del>
      <w:r w:rsidRPr="00936D7C">
        <w:rPr>
          <w:rFonts w:asciiTheme="minorHAnsi" w:hAnsiTheme="minorHAnsi"/>
          <w:color w:val="000000"/>
          <w:lang w:val="en-US"/>
        </w:rPr>
        <w:t xml:space="preserve"> per kg of lean mass </w:t>
      </w:r>
      <w:r w:rsidR="00DB4593">
        <w:rPr>
          <w:rFonts w:asciiTheme="minorHAnsi" w:hAnsiTheme="minorHAnsi"/>
          <w:color w:val="000000"/>
          <w:lang w:val="en-US"/>
        </w:rPr>
        <w:t>for</w:t>
      </w:r>
      <w:r w:rsidR="00C8241C" w:rsidRPr="00936D7C">
        <w:rPr>
          <w:rFonts w:asciiTheme="minorHAnsi" w:hAnsiTheme="minorHAnsi"/>
          <w:color w:val="000000"/>
          <w:lang w:val="en-US"/>
        </w:rPr>
        <w:t xml:space="preserve"> </w:t>
      </w:r>
      <w:r w:rsidRPr="00936D7C">
        <w:rPr>
          <w:rFonts w:asciiTheme="minorHAnsi" w:hAnsiTheme="minorHAnsi"/>
          <w:color w:val="000000"/>
          <w:lang w:val="en-US"/>
        </w:rPr>
        <w:t>lean mice</w:t>
      </w:r>
      <w:r w:rsidR="00817002" w:rsidRPr="00936D7C">
        <w:rPr>
          <w:rFonts w:asciiTheme="minorHAnsi" w:hAnsiTheme="minorHAnsi"/>
          <w:color w:val="000000"/>
          <w:lang w:val="en-US"/>
        </w:rPr>
        <w:t xml:space="preserve"> </w:t>
      </w:r>
      <w:r w:rsidR="007707C2">
        <w:rPr>
          <w:rFonts w:asciiTheme="minorHAnsi" w:hAnsiTheme="minorHAnsi"/>
          <w:color w:val="000000"/>
          <w:lang w:val="en-US"/>
        </w:rPr>
        <w:t>(</w:t>
      </w:r>
      <w:r w:rsidR="00817002" w:rsidRPr="00936D7C">
        <w:rPr>
          <w:rFonts w:asciiTheme="minorHAnsi" w:hAnsiTheme="minorHAnsi"/>
          <w:color w:val="000000"/>
          <w:lang w:val="en-US"/>
        </w:rPr>
        <w:t xml:space="preserve">determined by </w:t>
      </w:r>
      <w:r w:rsidR="007707C2">
        <w:rPr>
          <w:rFonts w:asciiTheme="minorHAnsi" w:hAnsiTheme="minorHAnsi"/>
          <w:color w:val="000000"/>
          <w:lang w:val="en-US"/>
        </w:rPr>
        <w:t xml:space="preserve">echo </w:t>
      </w:r>
      <w:r w:rsidR="00817002" w:rsidRPr="00936D7C">
        <w:rPr>
          <w:rFonts w:asciiTheme="minorHAnsi" w:hAnsiTheme="minorHAnsi"/>
          <w:color w:val="000000"/>
          <w:lang w:val="en-US"/>
        </w:rPr>
        <w:t>MRI</w:t>
      </w:r>
      <w:r w:rsidR="007707C2">
        <w:rPr>
          <w:rFonts w:asciiTheme="minorHAnsi" w:hAnsiTheme="minorHAnsi"/>
          <w:color w:val="000000"/>
          <w:lang w:val="en-US"/>
        </w:rPr>
        <w:t>)</w:t>
      </w:r>
      <w:r w:rsidRPr="00936D7C">
        <w:rPr>
          <w:rFonts w:asciiTheme="minorHAnsi" w:hAnsiTheme="minorHAnsi"/>
          <w:color w:val="000000"/>
          <w:lang w:val="en-US"/>
        </w:rPr>
        <w:t xml:space="preserve"> and 1.</w:t>
      </w:r>
      <w:ins w:id="85" w:author="Inn Harvey" w:date="2020-01-30T14:01:00Z">
        <w:r w:rsidRPr="00936D7C">
          <w:rPr>
            <w:rFonts w:asciiTheme="minorHAnsi" w:hAnsiTheme="minorHAnsi"/>
            <w:color w:val="000000"/>
            <w:lang w:val="en-US"/>
          </w:rPr>
          <w:t>5</w:t>
        </w:r>
      </w:ins>
      <w:ins w:id="86" w:author="Inn Harvey" w:date="2020-01-29T15:19:00Z">
        <w:r w:rsidR="00BE78C6">
          <w:rPr>
            <w:rFonts w:asciiTheme="minorHAnsi" w:hAnsiTheme="minorHAnsi"/>
            <w:color w:val="000000"/>
            <w:lang w:val="en-US"/>
          </w:rPr>
          <w:t xml:space="preserve"> </w:t>
        </w:r>
      </w:ins>
      <w:ins w:id="87" w:author="Inn Harvey" w:date="2020-01-30T14:01:00Z">
        <w:r w:rsidRPr="00936D7C">
          <w:rPr>
            <w:rFonts w:asciiTheme="minorHAnsi" w:hAnsiTheme="minorHAnsi"/>
            <w:color w:val="000000"/>
            <w:lang w:val="en-US"/>
          </w:rPr>
          <w:t>IU</w:t>
        </w:r>
      </w:ins>
      <w:del w:id="88" w:author="Inn Harvey" w:date="2020-01-30T14:01:00Z">
        <w:r w:rsidRPr="00936D7C">
          <w:rPr>
            <w:rFonts w:asciiTheme="minorHAnsi" w:hAnsiTheme="minorHAnsi"/>
            <w:color w:val="000000"/>
            <w:lang w:val="en-US"/>
          </w:rPr>
          <w:delText>5IU</w:delText>
        </w:r>
      </w:del>
      <w:r w:rsidRPr="00936D7C">
        <w:rPr>
          <w:rFonts w:asciiTheme="minorHAnsi" w:hAnsiTheme="minorHAnsi"/>
          <w:color w:val="000000"/>
          <w:lang w:val="en-US"/>
        </w:rPr>
        <w:t xml:space="preserve"> per kg of lean mass for obese mice</w:t>
      </w:r>
      <w:del w:id="89" w:author="Inn Harvey" w:date="2020-01-29T15:19:00Z">
        <w:r w:rsidRPr="00936D7C">
          <w:rPr>
            <w:rFonts w:asciiTheme="minorHAnsi" w:hAnsiTheme="minorHAnsi"/>
            <w:color w:val="000000"/>
            <w:lang w:val="en-US"/>
          </w:rPr>
          <w:delText xml:space="preserve"> via intraperitoneal injection</w:delText>
        </w:r>
      </w:del>
      <w:r w:rsidR="00DB4593">
        <w:rPr>
          <w:rFonts w:asciiTheme="minorHAnsi" w:hAnsiTheme="minorHAnsi"/>
          <w:color w:val="000000"/>
          <w:lang w:val="en-US"/>
        </w:rPr>
        <w:t xml:space="preserve">.  </w:t>
      </w:r>
      <w:r w:rsidR="007707C2">
        <w:rPr>
          <w:rFonts w:asciiTheme="minorHAnsi" w:hAnsiTheme="minorHAnsi"/>
          <w:color w:val="000000"/>
          <w:lang w:val="en-US"/>
        </w:rPr>
        <w:t xml:space="preserve">Different insulin doses were used to obtain similar glucose responses in control mice.  </w:t>
      </w:r>
      <w:r w:rsidRPr="00936D7C">
        <w:rPr>
          <w:rFonts w:asciiTheme="minorHAnsi" w:hAnsiTheme="minorHAnsi"/>
          <w:color w:val="000000"/>
          <w:lang w:val="en-US"/>
        </w:rPr>
        <w:t xml:space="preserve">Glucose was measured in 15 minutes intervals for a total of two hours following insulin administration. </w:t>
      </w:r>
    </w:p>
    <w:p w14:paraId="5E75B6B0" w14:textId="77777777" w:rsidR="00E11011" w:rsidRPr="004B1B1E" w:rsidRDefault="00E11011" w:rsidP="00E11011">
      <w:pPr>
        <w:pStyle w:val="Heading2"/>
        <w:rPr>
          <w:sz w:val="24"/>
        </w:rPr>
      </w:pPr>
      <w:r w:rsidRPr="004B1B1E">
        <w:rPr>
          <w:sz w:val="24"/>
        </w:rPr>
        <w:lastRenderedPageBreak/>
        <w:t>Body, Fat, and Lean Mass Determination</w:t>
      </w:r>
    </w:p>
    <w:p w14:paraId="64EE7931" w14:textId="543127AC" w:rsidR="00E11011" w:rsidRPr="00936D7C" w:rsidRDefault="00E11011" w:rsidP="00CE0566">
      <w:pPr>
        <w:pStyle w:val="Normal1"/>
        <w:spacing w:line="480" w:lineRule="auto"/>
        <w:ind w:firstLine="720"/>
        <w:rPr>
          <w:rFonts w:asciiTheme="minorHAnsi" w:hAnsiTheme="minorHAnsi"/>
          <w:color w:val="000000"/>
        </w:rPr>
      </w:pPr>
      <w:commentRangeStart w:id="90"/>
      <w:r w:rsidRPr="00936D7C">
        <w:rPr>
          <w:rFonts w:asciiTheme="minorHAnsi" w:hAnsiTheme="minorHAnsi"/>
        </w:rPr>
        <w:t xml:space="preserve">Body weight was measured using a digital scale. </w:t>
      </w:r>
      <w:r w:rsidR="00DB4593">
        <w:rPr>
          <w:rFonts w:asciiTheme="minorHAnsi" w:hAnsiTheme="minorHAnsi"/>
          <w:color w:val="000000"/>
        </w:rPr>
        <w:t>Fat and</w:t>
      </w:r>
      <w:del w:id="91" w:author="Inn Harvey" w:date="2020-01-29T15:20:00Z">
        <w:r w:rsidR="00DB4593">
          <w:rPr>
            <w:rFonts w:asciiTheme="minorHAnsi" w:hAnsiTheme="minorHAnsi"/>
            <w:color w:val="000000"/>
          </w:rPr>
          <w:delText xml:space="preserve"> </w:delText>
        </w:r>
        <w:proofErr w:type="spellStart"/>
        <w:r w:rsidRPr="00936D7C">
          <w:rPr>
            <w:rFonts w:asciiTheme="minorHAnsi" w:hAnsiTheme="minorHAnsi"/>
            <w:color w:val="000000"/>
          </w:rPr>
          <w:delText>and</w:delText>
        </w:r>
      </w:del>
      <w:proofErr w:type="spellEnd"/>
      <w:r w:rsidRPr="00936D7C">
        <w:rPr>
          <w:rFonts w:asciiTheme="minorHAnsi" w:hAnsiTheme="minorHAnsi"/>
          <w:color w:val="000000"/>
        </w:rPr>
        <w:t xml:space="preserve"> lean mass </w:t>
      </w:r>
      <w:r w:rsidRPr="00936D7C">
        <w:rPr>
          <w:rFonts w:asciiTheme="minorHAnsi" w:hAnsiTheme="minorHAnsi"/>
        </w:rPr>
        <w:t>were</w:t>
      </w:r>
      <w:r w:rsidRPr="00936D7C">
        <w:rPr>
          <w:rFonts w:asciiTheme="minorHAnsi" w:hAnsiTheme="minorHAnsi"/>
          <w:color w:val="000000"/>
        </w:rPr>
        <w:t xml:space="preserve"> determined using a</w:t>
      </w:r>
      <w:r w:rsidR="002C5D77">
        <w:rPr>
          <w:rFonts w:asciiTheme="minorHAnsi" w:hAnsiTheme="minorHAnsi"/>
          <w:color w:val="000000"/>
        </w:rPr>
        <w:t>n</w:t>
      </w:r>
      <w:r w:rsidRPr="00936D7C">
        <w:rPr>
          <w:rFonts w:asciiTheme="minorHAnsi" w:hAnsiTheme="minorHAnsi"/>
          <w:color w:val="000000"/>
        </w:rPr>
        <w:t xml:space="preserve"> </w:t>
      </w:r>
      <w:proofErr w:type="spellStart"/>
      <w:r w:rsidRPr="00936D7C">
        <w:rPr>
          <w:rFonts w:asciiTheme="minorHAnsi" w:hAnsiTheme="minorHAnsi"/>
          <w:color w:val="000000"/>
        </w:rPr>
        <w:t>EchoMRI</w:t>
      </w:r>
      <w:proofErr w:type="spellEnd"/>
      <w:r w:rsidRPr="00936D7C">
        <w:rPr>
          <w:rFonts w:asciiTheme="minorHAnsi" w:hAnsiTheme="minorHAnsi"/>
          <w:color w:val="000000"/>
        </w:rPr>
        <w:t xml:space="preserve"> 2100 (</w:t>
      </w:r>
      <w:proofErr w:type="spellStart"/>
      <w:r w:rsidRPr="00936D7C">
        <w:rPr>
          <w:rFonts w:asciiTheme="minorHAnsi" w:hAnsiTheme="minorHAnsi"/>
          <w:color w:val="000000"/>
        </w:rPr>
        <w:t>EchoMRI</w:t>
      </w:r>
      <w:proofErr w:type="spellEnd"/>
      <w:r w:rsidRPr="00936D7C">
        <w:rPr>
          <w:rFonts w:asciiTheme="minorHAnsi" w:hAnsiTheme="minorHAnsi"/>
          <w:color w:val="000000"/>
        </w:rPr>
        <w:t>)</w:t>
      </w:r>
      <w:r w:rsidR="00DB4593">
        <w:rPr>
          <w:rFonts w:asciiTheme="minorHAnsi" w:hAnsiTheme="minorHAnsi"/>
          <w:color w:val="000000"/>
        </w:rPr>
        <w:t xml:space="preserve">, </w:t>
      </w:r>
      <w:r w:rsidRPr="00936D7C">
        <w:rPr>
          <w:rFonts w:asciiTheme="minorHAnsi" w:hAnsiTheme="minorHAnsi"/>
          <w:color w:val="000000"/>
        </w:rPr>
        <w:t xml:space="preserve">without sedation or anesthesia. </w:t>
      </w:r>
      <w:commentRangeEnd w:id="90"/>
      <w:r w:rsidR="00BE78C6">
        <w:rPr>
          <w:rStyle w:val="CommentReference"/>
        </w:rPr>
        <w:commentReference w:id="90"/>
      </w:r>
    </w:p>
    <w:p w14:paraId="1B8D3466" w14:textId="2953C0B0" w:rsidR="00BF40A8" w:rsidRDefault="00E161E7" w:rsidP="00A866A1">
      <w:pPr>
        <w:pStyle w:val="Heading2"/>
      </w:pPr>
      <w:r w:rsidRPr="004B1B1E">
        <w:rPr>
          <w:sz w:val="24"/>
          <w:highlight w:val="white"/>
        </w:rPr>
        <w:t xml:space="preserve">Statistics </w:t>
      </w:r>
      <w:r>
        <w:tab/>
      </w:r>
    </w:p>
    <w:p w14:paraId="4FF0BF32" w14:textId="5D55D173" w:rsidR="00DB4593" w:rsidRPr="00DB4593" w:rsidRDefault="00E161E7" w:rsidP="00DB4593">
      <w:pPr>
        <w:spacing w:line="480" w:lineRule="auto"/>
        <w:ind w:firstLine="720"/>
        <w:rPr>
          <w:rFonts w:asciiTheme="minorHAnsi" w:hAnsiTheme="minorHAnsi"/>
          <w:lang w:val="en-US"/>
        </w:rPr>
      </w:pPr>
      <w:r w:rsidRPr="00936D7C">
        <w:rPr>
          <w:rFonts w:asciiTheme="minorHAnsi" w:hAnsiTheme="minorHAnsi"/>
        </w:rPr>
        <w:t>All results are represented as mean ± SEM. Two-Way ANOVA analyses</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 xml:space="preserve">mixed linear models and </w:t>
      </w:r>
      <w:r w:rsidR="00AD563B" w:rsidRPr="00936D7C">
        <w:rPr>
          <w:rFonts w:asciiTheme="minorHAnsi" w:eastAsia="Times New Roman" w:hAnsiTheme="minorHAnsi"/>
          <w:color w:val="000000"/>
          <w:lang w:val="en-US"/>
        </w:rPr>
        <w:t>C</w:t>
      </w:r>
      <w:r w:rsidR="004B6479" w:rsidRPr="00936D7C">
        <w:rPr>
          <w:rFonts w:asciiTheme="minorHAnsi" w:eastAsia="Times New Roman" w:hAnsiTheme="minorHAnsi"/>
          <w:color w:val="000000"/>
          <w:lang w:val="en-US"/>
        </w:rPr>
        <w:t>hi-squared tests</w:t>
      </w:r>
      <w:r w:rsidRPr="00936D7C">
        <w:rPr>
          <w:rFonts w:asciiTheme="minorHAnsi" w:hAnsiTheme="minorHAnsi"/>
        </w:rPr>
        <w:t xml:space="preserve"> were performed to test for significance and determine interactions between diet and dexamethasone treatment. Pairwise testing was performed </w:t>
      </w:r>
      <w:r w:rsidR="00F77670" w:rsidRPr="00936D7C">
        <w:rPr>
          <w:rFonts w:asciiTheme="minorHAnsi" w:hAnsiTheme="minorHAnsi"/>
        </w:rPr>
        <w:t xml:space="preserve">after assessing </w:t>
      </w:r>
      <w:r w:rsidRPr="00936D7C">
        <w:rPr>
          <w:rFonts w:asciiTheme="minorHAnsi" w:hAnsiTheme="minorHAnsi"/>
        </w:rPr>
        <w:t xml:space="preserve">normality and equal of variances. If Shapiro-Wilk </w:t>
      </w:r>
      <w:r w:rsidR="00F77670" w:rsidRPr="00936D7C">
        <w:rPr>
          <w:rFonts w:asciiTheme="minorHAnsi" w:hAnsiTheme="minorHAnsi"/>
        </w:rPr>
        <w:t>test was insignificant</w:t>
      </w:r>
      <w:r w:rsidRPr="00936D7C">
        <w:rPr>
          <w:rFonts w:asciiTheme="minorHAnsi" w:hAnsiTheme="minorHAnsi"/>
        </w:rPr>
        <w:t xml:space="preserve">, a </w:t>
      </w:r>
      <w:proofErr w:type="spellStart"/>
      <w:r w:rsidRPr="00936D7C">
        <w:rPr>
          <w:rFonts w:asciiTheme="minorHAnsi" w:hAnsiTheme="minorHAnsi"/>
        </w:rPr>
        <w:t>Levene’s</w:t>
      </w:r>
      <w:proofErr w:type="spellEnd"/>
      <w:r w:rsidRPr="00936D7C">
        <w:rPr>
          <w:rFonts w:asciiTheme="minorHAnsi" w:hAnsiTheme="minorHAnsi"/>
        </w:rPr>
        <w:t xml:space="preserve"> tests was performed</w:t>
      </w:r>
      <w:r w:rsidR="00DB4593">
        <w:rPr>
          <w:rFonts w:asciiTheme="minorHAnsi" w:hAnsiTheme="minorHAnsi"/>
        </w:rPr>
        <w:t xml:space="preserve">, </w:t>
      </w:r>
      <w:r w:rsidRPr="00936D7C">
        <w:rPr>
          <w:rFonts w:asciiTheme="minorHAnsi" w:hAnsiTheme="minorHAnsi"/>
        </w:rPr>
        <w:t xml:space="preserve">followed by Welch’s or Student’s </w:t>
      </w:r>
      <w:r w:rsidRPr="00936D7C">
        <w:rPr>
          <w:rFonts w:asciiTheme="minorHAnsi" w:hAnsiTheme="minorHAnsi"/>
          <w:i/>
        </w:rPr>
        <w:t>t</w:t>
      </w:r>
      <w:r w:rsidRPr="00936D7C">
        <w:rPr>
          <w:rFonts w:asciiTheme="minorHAnsi" w:hAnsiTheme="minorHAnsi"/>
        </w:rPr>
        <w:t>-test</w:t>
      </w:r>
      <w:r w:rsidR="00817002" w:rsidRPr="00936D7C">
        <w:rPr>
          <w:rFonts w:asciiTheme="minorHAnsi" w:hAnsiTheme="minorHAnsi"/>
        </w:rPr>
        <w:t xml:space="preserve"> as noted in the figure legends.</w:t>
      </w:r>
      <w:r w:rsidRPr="00936D7C">
        <w:rPr>
          <w:rFonts w:asciiTheme="minorHAnsi" w:hAnsiTheme="minorHAnsi"/>
        </w:rPr>
        <w:t xml:space="preserve"> </w:t>
      </w:r>
      <w:r w:rsidR="00DB4593">
        <w:rPr>
          <w:rFonts w:asciiTheme="minorHAnsi" w:hAnsiTheme="minorHAnsi"/>
        </w:rPr>
        <w:t>For non-normally distributed data, a Mann Whitney U-test was used.  A</w:t>
      </w:r>
      <w:r w:rsidRPr="00936D7C">
        <w:rPr>
          <w:rFonts w:asciiTheme="minorHAnsi" w:hAnsiTheme="minorHAnsi"/>
        </w:rPr>
        <w:t xml:space="preserve"> </w:t>
      </w:r>
      <w:r w:rsidR="00D2170C" w:rsidRPr="00936D7C">
        <w:rPr>
          <w:rFonts w:asciiTheme="minorHAnsi" w:hAnsiTheme="minorHAnsi"/>
        </w:rPr>
        <w:t>p</w:t>
      </w:r>
      <w:r w:rsidRPr="00936D7C">
        <w:rPr>
          <w:rFonts w:asciiTheme="minorHAnsi" w:hAnsiTheme="minorHAnsi"/>
        </w:rPr>
        <w:t xml:space="preserve">-value under 0.05 was considered significant. All statistical tests were conducted using R </w:t>
      </w:r>
      <w:r w:rsidR="00F77670" w:rsidRPr="00936D7C">
        <w:rPr>
          <w:rFonts w:asciiTheme="minorHAnsi" w:hAnsiTheme="minorHAnsi"/>
        </w:rPr>
        <w:t xml:space="preserve">version 3.5.0 </w:t>
      </w:r>
      <w:r w:rsidR="00F77670" w:rsidRPr="00936D7C">
        <w:rPr>
          <w:rFonts w:asciiTheme="minorHAnsi" w:hAnsiTheme="minorHAnsi"/>
        </w:rPr>
        <w:fldChar w:fldCharType="begin" w:fldLock="1"/>
      </w:r>
      <w:r w:rsidR="00AA5D1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(30)","plainTextFormattedCitation":"(30)","previouslyFormattedCitation":"(30)"},"properties":{"noteIndex":0},"schema":"https://github.com/citation-style-language/schema/raw/master/csl-citation.json"}</w:instrText>
      </w:r>
      <w:r w:rsidR="00F77670" w:rsidRPr="00936D7C">
        <w:rPr>
          <w:rFonts w:asciiTheme="minorHAnsi" w:hAnsiTheme="minorHAnsi"/>
        </w:rPr>
        <w:fldChar w:fldCharType="separate"/>
      </w:r>
      <w:r w:rsidR="00CA75C4" w:rsidRPr="00CA75C4">
        <w:rPr>
          <w:rFonts w:asciiTheme="minorHAnsi" w:hAnsiTheme="minorHAnsi"/>
          <w:noProof/>
        </w:rPr>
        <w:t>(30)</w:t>
      </w:r>
      <w:r w:rsidR="00F77670" w:rsidRPr="00936D7C">
        <w:rPr>
          <w:rFonts w:asciiTheme="minorHAnsi" w:hAnsiTheme="minorHAnsi"/>
        </w:rPr>
        <w:fldChar w:fldCharType="end"/>
      </w:r>
      <w:r w:rsidRPr="00936D7C">
        <w:rPr>
          <w:rFonts w:asciiTheme="minorHAnsi" w:hAnsiTheme="minorHAnsi"/>
        </w:rPr>
        <w:t>.</w:t>
      </w:r>
      <w:r w:rsidR="00DB4593">
        <w:rPr>
          <w:rFonts w:asciiTheme="minorHAnsi" w:hAnsiTheme="minorHAnsi"/>
        </w:rPr>
        <w:t xml:space="preserve">  All raw data and analysis scripts are available at </w:t>
      </w:r>
      <w:hyperlink r:id="rId10" w:history="1">
        <w:r w:rsidR="00DB4593" w:rsidRPr="009E42FE">
          <w:rPr>
            <w:rStyle w:val="Hyperlink"/>
            <w:rFonts w:asciiTheme="minorHAnsi" w:hAnsiTheme="minorHAnsi"/>
            <w:lang w:val="en-US"/>
          </w:rPr>
          <w:t>http://bridgeslab.github.io/CushingAcromegalyStudy/</w:t>
        </w:r>
      </w:hyperlink>
      <w:r w:rsidR="00DB4593">
        <w:rPr>
          <w:rFonts w:asciiTheme="minorHAnsi" w:hAnsiTheme="minorHAnsi"/>
        </w:rPr>
        <w:t>.</w:t>
      </w:r>
    </w:p>
    <w:p w14:paraId="4BBB9322" w14:textId="7A6DF4C5" w:rsidR="00BF40A8" w:rsidRPr="004B1B1E" w:rsidRDefault="00BF40A8" w:rsidP="004B1B1E">
      <w:pPr>
        <w:spacing w:line="480" w:lineRule="auto"/>
        <w:ind w:firstLine="720"/>
        <w:rPr>
          <w:rFonts w:asciiTheme="minorHAnsi" w:eastAsia="Times New Roman" w:hAnsiTheme="minorHAnsi" w:cs="Times New Roman"/>
          <w:lang w:val="en-US"/>
        </w:rPr>
      </w:pPr>
    </w:p>
    <w:p w14:paraId="26524592" w14:textId="77777777" w:rsidR="00BF40A8" w:rsidRPr="004B1B1E" w:rsidRDefault="00A866A1" w:rsidP="00A866A1">
      <w:pPr>
        <w:pStyle w:val="Heading1"/>
        <w:rPr>
          <w:sz w:val="32"/>
        </w:rPr>
      </w:pPr>
      <w:r w:rsidRPr="004B1B1E">
        <w:rPr>
          <w:sz w:val="32"/>
        </w:rPr>
        <w:t>Results</w:t>
      </w:r>
    </w:p>
    <w:p w14:paraId="389E3A82" w14:textId="48C3C977" w:rsidR="00E11011" w:rsidRPr="00E11011" w:rsidRDefault="00E11011" w:rsidP="00C55B69"/>
    <w:p w14:paraId="1E75C201" w14:textId="77777777" w:rsidR="004F1A69" w:rsidRDefault="00E11011" w:rsidP="00BB3395">
      <w:pPr>
        <w:pStyle w:val="Normal1"/>
        <w:spacing w:line="480" w:lineRule="auto"/>
        <w:ind w:firstLine="720"/>
        <w:rPr>
          <w:rFonts w:asciiTheme="minorHAnsi" w:hAnsiTheme="minorHAnsi"/>
        </w:rPr>
      </w:pPr>
      <w:r w:rsidRPr="00936D7C">
        <w:rPr>
          <w:rFonts w:asciiTheme="minorHAnsi" w:hAnsiTheme="minorHAnsi"/>
        </w:rPr>
        <w:t xml:space="preserve">In order to assess diet-induced obesity in mice, </w:t>
      </w:r>
      <w:r w:rsidR="00BB3395">
        <w:rPr>
          <w:rFonts w:asciiTheme="minorHAnsi" w:hAnsiTheme="minorHAnsi"/>
        </w:rPr>
        <w:t xml:space="preserve">we </w:t>
      </w:r>
      <w:r w:rsidR="00636E5E" w:rsidRPr="00936D7C">
        <w:rPr>
          <w:rFonts w:asciiTheme="minorHAnsi" w:hAnsiTheme="minorHAnsi"/>
        </w:rPr>
        <w:t>randomized mice into diets of chow or high fat diet</w:t>
      </w:r>
      <w:r w:rsidR="00153A3E">
        <w:rPr>
          <w:rFonts w:asciiTheme="minorHAnsi" w:hAnsiTheme="minorHAnsi"/>
        </w:rPr>
        <w:t>, then after 12 weeks</w:t>
      </w:r>
      <w:ins w:id="92" w:author="Inn Harvey" w:date="2020-01-29T15:21:00Z">
        <w:r w:rsidR="00153A3E">
          <w:rPr>
            <w:rFonts w:asciiTheme="minorHAnsi" w:hAnsiTheme="minorHAnsi"/>
          </w:rPr>
          <w:t xml:space="preserve"> </w:t>
        </w:r>
        <w:r w:rsidR="00BE78C6">
          <w:rPr>
            <w:rFonts w:asciiTheme="minorHAnsi" w:hAnsiTheme="minorHAnsi"/>
          </w:rPr>
          <w:t>on their respective diet</w:t>
        </w:r>
      </w:ins>
      <w:ins w:id="93" w:author="Inn Harvey" w:date="2020-01-29T15:22:00Z">
        <w:r w:rsidR="00BE78C6">
          <w:rPr>
            <w:rFonts w:asciiTheme="minorHAnsi" w:hAnsiTheme="minorHAnsi"/>
          </w:rPr>
          <w:t>s</w:t>
        </w:r>
      </w:ins>
      <w:ins w:id="94" w:author="Inn Harvey" w:date="2020-01-30T14:01:00Z">
        <w:r w:rsidR="00153A3E">
          <w:rPr>
            <w:rFonts w:asciiTheme="minorHAnsi" w:hAnsiTheme="minorHAnsi"/>
          </w:rPr>
          <w:t xml:space="preserve"> </w:t>
        </w:r>
      </w:ins>
      <w:r w:rsidR="00153A3E">
        <w:rPr>
          <w:rFonts w:asciiTheme="minorHAnsi" w:hAnsiTheme="minorHAnsi"/>
        </w:rPr>
        <w:t>randomized again into</w:t>
      </w:r>
      <w:ins w:id="95" w:author="Inn Harvey" w:date="2020-01-29T15:22:00Z">
        <w:r w:rsidR="00153A3E">
          <w:rPr>
            <w:rFonts w:asciiTheme="minorHAnsi" w:hAnsiTheme="minorHAnsi"/>
          </w:rPr>
          <w:t xml:space="preserve"> </w:t>
        </w:r>
        <w:r w:rsidR="00BE78C6">
          <w:rPr>
            <w:rFonts w:asciiTheme="minorHAnsi" w:hAnsiTheme="minorHAnsi"/>
          </w:rPr>
          <w:t>treatment groups</w:t>
        </w:r>
      </w:ins>
      <w:ins w:id="96" w:author="Inn Harvey" w:date="2020-01-30T14:01:00Z">
        <w:r w:rsidR="00153A3E">
          <w:rPr>
            <w:rFonts w:asciiTheme="minorHAnsi" w:hAnsiTheme="minorHAnsi"/>
          </w:rPr>
          <w:t xml:space="preserve"> </w:t>
        </w:r>
      </w:ins>
      <w:ins w:id="97" w:author="Inn Harvey" w:date="2020-01-29T15:22:00Z">
        <w:r w:rsidR="00BE78C6">
          <w:rPr>
            <w:rFonts w:asciiTheme="minorHAnsi" w:hAnsiTheme="minorHAnsi"/>
          </w:rPr>
          <w:t>(</w:t>
        </w:r>
      </w:ins>
      <w:r w:rsidR="00153A3E">
        <w:rPr>
          <w:rFonts w:asciiTheme="minorHAnsi" w:hAnsiTheme="minorHAnsi"/>
        </w:rPr>
        <w:t xml:space="preserve">dexamethasone or </w:t>
      </w:r>
      <w:commentRangeStart w:id="98"/>
      <w:r w:rsidR="00153A3E">
        <w:rPr>
          <w:rFonts w:asciiTheme="minorHAnsi" w:hAnsiTheme="minorHAnsi"/>
        </w:rPr>
        <w:t>water</w:t>
      </w:r>
      <w:commentRangeEnd w:id="98"/>
      <w:ins w:id="99" w:author="Inn Harvey" w:date="2020-01-30T14:01:00Z">
        <w:r w:rsidR="00BE78C6">
          <w:rPr>
            <w:rStyle w:val="CommentReference"/>
          </w:rPr>
          <w:commentReference w:id="98"/>
        </w:r>
      </w:ins>
      <w:ins w:id="100" w:author="Inn Harvey" w:date="2020-01-29T15:22:00Z">
        <w:r w:rsidR="00BE78C6">
          <w:rPr>
            <w:rFonts w:asciiTheme="minorHAnsi" w:hAnsiTheme="minorHAnsi"/>
          </w:rPr>
          <w:t>)</w:t>
        </w:r>
      </w:ins>
      <w:del w:id="101" w:author="Inn Harvey" w:date="2020-01-29T15:22:00Z">
        <w:r w:rsidR="00153A3E">
          <w:rPr>
            <w:rFonts w:asciiTheme="minorHAnsi" w:hAnsiTheme="minorHAnsi"/>
          </w:rPr>
          <w:delText xml:space="preserve"> treatment</w:delText>
        </w:r>
      </w:del>
      <w:r w:rsidR="00636E5E" w:rsidRPr="00936D7C">
        <w:rPr>
          <w:rFonts w:asciiTheme="minorHAnsi" w:hAnsiTheme="minorHAnsi"/>
        </w:rPr>
        <w:t xml:space="preserve">.  </w:t>
      </w:r>
      <w:r w:rsidR="00BB3395">
        <w:rPr>
          <w:rFonts w:asciiTheme="minorHAnsi" w:hAnsiTheme="minorHAnsi"/>
        </w:rPr>
        <w:t>Prior to randomization into dexamethasone treatments</w:t>
      </w:r>
      <w:r w:rsidR="006D5E03">
        <w:rPr>
          <w:rFonts w:asciiTheme="minorHAnsi" w:hAnsiTheme="minorHAnsi"/>
        </w:rPr>
        <w:t>, high fat diet</w:t>
      </w:r>
      <w:r w:rsidR="00BB3395">
        <w:rPr>
          <w:rFonts w:asciiTheme="minorHAnsi" w:hAnsiTheme="minorHAnsi"/>
        </w:rPr>
        <w:t xml:space="preserve"> </w:t>
      </w:r>
      <w:r w:rsidR="0017051E" w:rsidRPr="00936D7C">
        <w:rPr>
          <w:rFonts w:asciiTheme="minorHAnsi" w:hAnsiTheme="minorHAnsi"/>
        </w:rPr>
        <w:t xml:space="preserve">animals had approximately the same percent body fat mass </w:t>
      </w:r>
      <w:r w:rsidR="006D5E03">
        <w:rPr>
          <w:rFonts w:asciiTheme="minorHAnsi" w:hAnsiTheme="minorHAnsi"/>
        </w:rPr>
        <w:t>of</w:t>
      </w:r>
      <w:r w:rsidR="0017051E" w:rsidRPr="00936D7C">
        <w:rPr>
          <w:rFonts w:asciiTheme="minorHAnsi" w:hAnsiTheme="minorHAnsi"/>
        </w:rPr>
        <w:t xml:space="preserve"> 30%</w:t>
      </w:r>
      <w:r w:rsidR="006D5E03">
        <w:rPr>
          <w:rFonts w:asciiTheme="minorHAnsi" w:hAnsiTheme="minorHAnsi"/>
        </w:rPr>
        <w:t xml:space="preserve">.  </w:t>
      </w:r>
      <w:r w:rsidR="00BB3395">
        <w:rPr>
          <w:rFonts w:asciiTheme="minorHAnsi" w:hAnsiTheme="minorHAnsi"/>
        </w:rPr>
        <w:t>Upon randomization, we</w:t>
      </w:r>
      <w:r w:rsidRPr="00936D7C">
        <w:rPr>
          <w:rFonts w:asciiTheme="minorHAnsi" w:hAnsiTheme="minorHAnsi"/>
        </w:rPr>
        <w:t xml:space="preserve"> evaluated food intake </w:t>
      </w:r>
      <w:r w:rsidR="003644EC" w:rsidRPr="00936D7C">
        <w:rPr>
          <w:rFonts w:asciiTheme="minorHAnsi" w:hAnsiTheme="minorHAnsi"/>
        </w:rPr>
        <w:t xml:space="preserve">during the course of treatment </w:t>
      </w:r>
      <w:r w:rsidRPr="00936D7C">
        <w:rPr>
          <w:rFonts w:asciiTheme="minorHAnsi" w:hAnsiTheme="minorHAnsi"/>
        </w:rPr>
        <w:t xml:space="preserve">to determine </w:t>
      </w:r>
      <w:r w:rsidR="00FF19B0" w:rsidRPr="00936D7C">
        <w:rPr>
          <w:rFonts w:asciiTheme="minorHAnsi" w:hAnsiTheme="minorHAnsi"/>
        </w:rPr>
        <w:t xml:space="preserve">the </w:t>
      </w:r>
      <w:r w:rsidR="0017051E" w:rsidRPr="00936D7C">
        <w:rPr>
          <w:rFonts w:asciiTheme="minorHAnsi" w:hAnsiTheme="minorHAnsi"/>
        </w:rPr>
        <w:t xml:space="preserve">possible </w:t>
      </w:r>
      <w:r w:rsidR="00FF19B0" w:rsidRPr="00936D7C">
        <w:rPr>
          <w:rFonts w:asciiTheme="minorHAnsi" w:hAnsiTheme="minorHAnsi"/>
        </w:rPr>
        <w:t xml:space="preserve">origin of </w:t>
      </w:r>
      <w:r w:rsidR="0017051E" w:rsidRPr="00936D7C">
        <w:rPr>
          <w:rFonts w:asciiTheme="minorHAnsi" w:hAnsiTheme="minorHAnsi"/>
        </w:rPr>
        <w:t xml:space="preserve">changes in adiposity. </w:t>
      </w:r>
      <w:r w:rsidR="002E716B" w:rsidRPr="00936D7C">
        <w:rPr>
          <w:rFonts w:asciiTheme="minorHAnsi" w:hAnsiTheme="minorHAnsi"/>
        </w:rPr>
        <w:t>HFD-d</w:t>
      </w:r>
      <w:r w:rsidR="00F31266" w:rsidRPr="00936D7C">
        <w:rPr>
          <w:rFonts w:asciiTheme="minorHAnsi" w:hAnsiTheme="minorHAnsi"/>
        </w:rPr>
        <w:t xml:space="preserve">examethasone animals </w:t>
      </w:r>
      <w:r w:rsidR="004318E6" w:rsidRPr="00936D7C">
        <w:rPr>
          <w:rFonts w:asciiTheme="minorHAnsi" w:hAnsiTheme="minorHAnsi"/>
        </w:rPr>
        <w:t>consumed</w:t>
      </w:r>
      <w:r w:rsidR="00F31266" w:rsidRPr="00936D7C">
        <w:rPr>
          <w:rFonts w:asciiTheme="minorHAnsi" w:hAnsiTheme="minorHAnsi"/>
        </w:rPr>
        <w:t xml:space="preserve"> </w:t>
      </w:r>
      <w:r w:rsidR="002E716B" w:rsidRPr="00936D7C">
        <w:rPr>
          <w:rFonts w:asciiTheme="minorHAnsi" w:hAnsiTheme="minorHAnsi"/>
        </w:rPr>
        <w:t>approximately 70% more</w:t>
      </w:r>
      <w:r w:rsidR="00F31266" w:rsidRPr="00936D7C">
        <w:rPr>
          <w:rFonts w:asciiTheme="minorHAnsi" w:hAnsiTheme="minorHAnsi"/>
        </w:rPr>
        <w:t xml:space="preserve"> calories per day</w:t>
      </w:r>
      <w:r w:rsidR="00BB3395">
        <w:rPr>
          <w:rFonts w:asciiTheme="minorHAnsi" w:hAnsiTheme="minorHAnsi"/>
        </w:rPr>
        <w:t xml:space="preserve"> than water controls</w:t>
      </w:r>
      <w:r w:rsidR="002E716B" w:rsidRPr="00936D7C">
        <w:rPr>
          <w:rFonts w:asciiTheme="minorHAnsi" w:hAnsiTheme="minorHAnsi"/>
        </w:rPr>
        <w:t xml:space="preserve">. </w:t>
      </w:r>
      <w:r w:rsidR="00BB3395">
        <w:rPr>
          <w:rFonts w:asciiTheme="minorHAnsi" w:hAnsiTheme="minorHAnsi"/>
        </w:rPr>
        <w:t>Even</w:t>
      </w:r>
      <w:r w:rsidR="004F1A69">
        <w:rPr>
          <w:rFonts w:asciiTheme="minorHAnsi" w:hAnsiTheme="minorHAnsi"/>
        </w:rPr>
        <w:t xml:space="preserve"> though the</w:t>
      </w:r>
      <w:r w:rsidR="002E716B" w:rsidRPr="00936D7C">
        <w:rPr>
          <w:rFonts w:asciiTheme="minorHAnsi" w:hAnsiTheme="minorHAnsi"/>
        </w:rPr>
        <w:t xml:space="preserve"> HFD</w:t>
      </w:r>
      <w:r w:rsidR="004F1A69">
        <w:rPr>
          <w:rFonts w:asciiTheme="minorHAnsi" w:hAnsiTheme="minorHAnsi"/>
        </w:rPr>
        <w:t>/</w:t>
      </w:r>
      <w:r w:rsidR="002E716B" w:rsidRPr="00936D7C">
        <w:rPr>
          <w:rFonts w:asciiTheme="minorHAnsi" w:hAnsiTheme="minorHAnsi"/>
        </w:rPr>
        <w:t xml:space="preserve">dexamethasone mice ate the most calories, they </w:t>
      </w:r>
      <w:r w:rsidR="00F31266" w:rsidRPr="00936D7C">
        <w:rPr>
          <w:rFonts w:asciiTheme="minorHAnsi" w:hAnsiTheme="minorHAnsi"/>
        </w:rPr>
        <w:t xml:space="preserve">lost </w:t>
      </w:r>
      <w:r w:rsidR="006D5E03">
        <w:rPr>
          <w:rFonts w:asciiTheme="minorHAnsi" w:hAnsiTheme="minorHAnsi"/>
        </w:rPr>
        <w:t xml:space="preserve">both </w:t>
      </w:r>
      <w:r w:rsidR="00F31266" w:rsidRPr="00936D7C">
        <w:rPr>
          <w:rFonts w:asciiTheme="minorHAnsi" w:hAnsiTheme="minorHAnsi"/>
        </w:rPr>
        <w:t xml:space="preserve">fat </w:t>
      </w:r>
      <w:r w:rsidR="004F1A69">
        <w:rPr>
          <w:rFonts w:asciiTheme="minorHAnsi" w:hAnsiTheme="minorHAnsi"/>
        </w:rPr>
        <w:t xml:space="preserve">and lean </w:t>
      </w:r>
      <w:r w:rsidR="00F31266" w:rsidRPr="00936D7C">
        <w:rPr>
          <w:rFonts w:asciiTheme="minorHAnsi" w:hAnsiTheme="minorHAnsi"/>
        </w:rPr>
        <w:t>mass</w:t>
      </w:r>
      <w:r w:rsidR="004318E6" w:rsidRPr="00936D7C">
        <w:rPr>
          <w:rFonts w:asciiTheme="minorHAnsi" w:hAnsiTheme="minorHAnsi"/>
        </w:rPr>
        <w:t xml:space="preserve"> </w:t>
      </w:r>
      <w:r w:rsidR="006D5E03">
        <w:rPr>
          <w:rFonts w:asciiTheme="minorHAnsi" w:hAnsiTheme="minorHAnsi"/>
        </w:rPr>
        <w:t xml:space="preserve">and </w:t>
      </w:r>
      <w:r w:rsidR="004318E6" w:rsidRPr="00936D7C">
        <w:rPr>
          <w:rFonts w:asciiTheme="minorHAnsi" w:hAnsiTheme="minorHAnsi"/>
        </w:rPr>
        <w:t>when</w:t>
      </w:r>
      <w:r w:rsidR="00F31266" w:rsidRPr="00936D7C">
        <w:rPr>
          <w:rFonts w:asciiTheme="minorHAnsi" w:hAnsiTheme="minorHAnsi"/>
        </w:rPr>
        <w:t xml:space="preserve"> </w:t>
      </w:r>
      <w:r w:rsidR="004318E6" w:rsidRPr="00936D7C">
        <w:rPr>
          <w:rFonts w:asciiTheme="minorHAnsi" w:hAnsiTheme="minorHAnsi"/>
        </w:rPr>
        <w:t>compared to their HFD</w:t>
      </w:r>
      <w:r w:rsidR="004F1A69">
        <w:rPr>
          <w:rFonts w:asciiTheme="minorHAnsi" w:hAnsiTheme="minorHAnsi"/>
        </w:rPr>
        <w:t>/water</w:t>
      </w:r>
      <w:r w:rsidR="004318E6" w:rsidRPr="00936D7C">
        <w:rPr>
          <w:rFonts w:asciiTheme="minorHAnsi" w:hAnsiTheme="minorHAnsi"/>
        </w:rPr>
        <w:t xml:space="preserve"> counterparts</w:t>
      </w:r>
      <w:r w:rsidR="00936D7C">
        <w:rPr>
          <w:rFonts w:asciiTheme="minorHAnsi" w:hAnsiTheme="minorHAnsi"/>
        </w:rPr>
        <w:t xml:space="preserve"> </w:t>
      </w:r>
      <w:r w:rsidR="00F31266" w:rsidRPr="00936D7C">
        <w:rPr>
          <w:rFonts w:asciiTheme="minorHAnsi" w:hAnsiTheme="minorHAnsi"/>
        </w:rPr>
        <w:t xml:space="preserve">(Table 1) </w:t>
      </w:r>
      <w:r w:rsidR="004F1A69">
        <w:rPr>
          <w:rFonts w:asciiTheme="minorHAnsi" w:hAnsiTheme="minorHAnsi"/>
        </w:rPr>
        <w:t xml:space="preserve">and </w:t>
      </w:r>
      <w:r w:rsidR="00BB3395" w:rsidRPr="00936D7C">
        <w:rPr>
          <w:rFonts w:asciiTheme="minorHAnsi" w:hAnsiTheme="minorHAnsi"/>
        </w:rPr>
        <w:t xml:space="preserve">consistent with </w:t>
      </w:r>
      <w:r w:rsidR="00BB3395">
        <w:rPr>
          <w:rFonts w:asciiTheme="minorHAnsi" w:hAnsiTheme="minorHAnsi"/>
        </w:rPr>
        <w:lastRenderedPageBreak/>
        <w:t xml:space="preserve">our prior data </w:t>
      </w:r>
      <w:r w:rsidR="00BB3395"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BB3395" w:rsidRPr="00936D7C">
        <w:rPr>
          <w:rFonts w:asciiTheme="minorHAnsi" w:hAnsiTheme="minorHAnsi"/>
        </w:rPr>
        <w:fldChar w:fldCharType="separate"/>
      </w:r>
      <w:r w:rsidR="00CA75C4" w:rsidRPr="00CA75C4">
        <w:rPr>
          <w:rFonts w:asciiTheme="minorHAnsi" w:hAnsiTheme="minorHAnsi"/>
          <w:noProof/>
        </w:rPr>
        <w:t>(14)</w:t>
      </w:r>
      <w:r w:rsidR="00BB3395" w:rsidRPr="00936D7C">
        <w:rPr>
          <w:rFonts w:asciiTheme="minorHAnsi" w:hAnsiTheme="minorHAnsi"/>
        </w:rPr>
        <w:fldChar w:fldCharType="end"/>
      </w:r>
      <w:r w:rsidR="004F1A69">
        <w:rPr>
          <w:rFonts w:asciiTheme="minorHAnsi" w:hAnsiTheme="minorHAnsi"/>
        </w:rPr>
        <w:t xml:space="preserve">.  This is </w:t>
      </w:r>
      <w:r w:rsidR="006D5E03">
        <w:rPr>
          <w:rFonts w:asciiTheme="minorHAnsi" w:hAnsiTheme="minorHAnsi"/>
        </w:rPr>
        <w:t xml:space="preserve">suggestive of </w:t>
      </w:r>
      <w:r w:rsidR="004F1A69">
        <w:rPr>
          <w:rFonts w:asciiTheme="minorHAnsi" w:hAnsiTheme="minorHAnsi"/>
        </w:rPr>
        <w:t xml:space="preserve">either </w:t>
      </w:r>
      <w:r w:rsidR="006D5E03">
        <w:rPr>
          <w:rFonts w:asciiTheme="minorHAnsi" w:hAnsiTheme="minorHAnsi"/>
        </w:rPr>
        <w:t>increased energy expenditure or decreased digestive efficiency</w:t>
      </w:r>
      <w:r w:rsidR="004F1A69">
        <w:rPr>
          <w:rFonts w:asciiTheme="minorHAnsi" w:hAnsiTheme="minorHAnsi"/>
        </w:rPr>
        <w:t xml:space="preserve"> in these animals</w:t>
      </w:r>
      <w:r w:rsidR="00BB3395" w:rsidRPr="00936D7C">
        <w:rPr>
          <w:rFonts w:asciiTheme="minorHAnsi" w:hAnsiTheme="minorHAnsi"/>
        </w:rPr>
        <w:t>.</w:t>
      </w:r>
      <w:r w:rsidR="00BB3395">
        <w:rPr>
          <w:rFonts w:asciiTheme="minorHAnsi" w:hAnsiTheme="minorHAnsi"/>
        </w:rPr>
        <w:t xml:space="preserve">  </w:t>
      </w:r>
    </w:p>
    <w:p w14:paraId="39C0FB45" w14:textId="08E62971" w:rsidR="00E11011" w:rsidRPr="00BB3395" w:rsidRDefault="00BB3395" w:rsidP="00BB3395">
      <w:pPr>
        <w:pStyle w:val="Normal1"/>
        <w:spacing w:line="480" w:lineRule="auto"/>
        <w:ind w:firstLine="720"/>
        <w:rPr>
          <w:rFonts w:asciiTheme="minorHAnsi" w:hAnsiTheme="minorHAnsi"/>
        </w:rPr>
      </w:pPr>
      <w:r>
        <w:rPr>
          <w:rFonts w:asciiTheme="minorHAnsi" w:hAnsiTheme="minorHAnsi"/>
        </w:rPr>
        <w:t xml:space="preserve">Our prior work demonstrated substantial elevations of </w:t>
      </w:r>
      <w:r w:rsidR="006D5E03">
        <w:rPr>
          <w:rFonts w:asciiTheme="minorHAnsi" w:hAnsiTheme="minorHAnsi"/>
        </w:rPr>
        <w:t>dexamethasone</w:t>
      </w:r>
      <w:r>
        <w:rPr>
          <w:rFonts w:asciiTheme="minorHAnsi" w:hAnsiTheme="minorHAnsi"/>
        </w:rPr>
        <w:t xml:space="preserve"> ingestion over a five-week period</w:t>
      </w:r>
      <w:r w:rsidR="006D5E03">
        <w:rPr>
          <w:rFonts w:asciiTheme="minorHAnsi" w:hAnsiTheme="minorHAnsi"/>
        </w:rPr>
        <w:t xml:space="preserve"> in obese mice</w:t>
      </w:r>
      <w:r>
        <w:rPr>
          <w:rFonts w:asciiTheme="minorHAnsi" w:hAnsiTheme="minorHAnsi"/>
        </w:rPr>
        <w:t>, an effect we propose</w:t>
      </w:r>
      <w:r w:rsidR="006D5E03">
        <w:rPr>
          <w:rFonts w:asciiTheme="minorHAnsi" w:hAnsiTheme="minorHAnsi"/>
        </w:rPr>
        <w:t>d</w:t>
      </w:r>
      <w:r>
        <w:rPr>
          <w:rFonts w:asciiTheme="minorHAnsi" w:hAnsiTheme="minorHAnsi"/>
        </w:rPr>
        <w:t xml:space="preserve"> was secondary to their diabetic phenotype</w:t>
      </w:r>
      <w:r w:rsidR="006D5E03">
        <w:rPr>
          <w:rFonts w:asciiTheme="minorHAnsi" w:hAnsiTheme="minorHAnsi"/>
        </w:rPr>
        <w:t xml:space="preserve"> </w:t>
      </w:r>
      <w:r w:rsidR="006D5E03">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6D5E03">
        <w:rPr>
          <w:rFonts w:asciiTheme="minorHAnsi" w:hAnsiTheme="minorHAnsi"/>
        </w:rPr>
        <w:fldChar w:fldCharType="separate"/>
      </w:r>
      <w:r w:rsidR="00CA75C4" w:rsidRPr="00CA75C4">
        <w:rPr>
          <w:rFonts w:asciiTheme="minorHAnsi" w:hAnsiTheme="minorHAnsi"/>
          <w:noProof/>
        </w:rPr>
        <w:t>(14)</w:t>
      </w:r>
      <w:r w:rsidR="006D5E03">
        <w:rPr>
          <w:rFonts w:asciiTheme="minorHAnsi" w:hAnsiTheme="minorHAnsi"/>
        </w:rPr>
        <w:fldChar w:fldCharType="end"/>
      </w:r>
      <w:r>
        <w:rPr>
          <w:rFonts w:asciiTheme="minorHAnsi" w:hAnsiTheme="minorHAnsi"/>
        </w:rPr>
        <w:t xml:space="preserve">.  </w:t>
      </w:r>
      <w:r w:rsidR="006D5E03">
        <w:rPr>
          <w:rFonts w:asciiTheme="minorHAnsi" w:hAnsiTheme="minorHAnsi"/>
        </w:rPr>
        <w:t>In this shorter exposure, while we noted a 3</w:t>
      </w:r>
      <w:r w:rsidR="00AD1A48">
        <w:rPr>
          <w:rFonts w:asciiTheme="minorHAnsi" w:hAnsiTheme="minorHAnsi"/>
        </w:rPr>
        <w:t>6% reduction in</w:t>
      </w:r>
      <w:r w:rsidR="006D5E03">
        <w:rPr>
          <w:rFonts w:asciiTheme="minorHAnsi" w:hAnsiTheme="minorHAnsi"/>
        </w:rPr>
        <w:t xml:space="preserve"> fluid intake in </w:t>
      </w:r>
      <w:r w:rsidR="004F1A69">
        <w:rPr>
          <w:rFonts w:asciiTheme="minorHAnsi" w:hAnsiTheme="minorHAnsi"/>
        </w:rPr>
        <w:t xml:space="preserve">both groups of </w:t>
      </w:r>
      <w:r w:rsidR="006D5E03">
        <w:rPr>
          <w:rFonts w:asciiTheme="minorHAnsi" w:hAnsiTheme="minorHAnsi"/>
        </w:rPr>
        <w:t>dexamethasone-treated mice</w:t>
      </w:r>
      <w:r w:rsidR="00AD1A48">
        <w:rPr>
          <w:rFonts w:asciiTheme="minorHAnsi" w:hAnsiTheme="minorHAnsi"/>
        </w:rPr>
        <w:t>, there was no</w:t>
      </w:r>
      <w:r w:rsidR="004F1A69">
        <w:rPr>
          <w:rFonts w:asciiTheme="minorHAnsi" w:hAnsiTheme="minorHAnsi"/>
        </w:rPr>
        <w:t xml:space="preserve"> moderating</w:t>
      </w:r>
      <w:r w:rsidR="00AD1A48">
        <w:rPr>
          <w:rFonts w:asciiTheme="minorHAnsi" w:hAnsiTheme="minorHAnsi"/>
        </w:rPr>
        <w:t xml:space="preserve"> effect of HFD treatment (p= </w:t>
      </w:r>
      <w:proofErr w:type="gramStart"/>
      <w:r w:rsidR="00AD1A48">
        <w:rPr>
          <w:rFonts w:asciiTheme="minorHAnsi" w:hAnsiTheme="minorHAnsi"/>
        </w:rPr>
        <w:t>0.85 ;</w:t>
      </w:r>
      <w:proofErr w:type="gramEnd"/>
      <w:ins w:id="102" w:author="Inn Harvey" w:date="2020-01-29T15:26:00Z">
        <w:r w:rsidR="0095259F">
          <w:rPr>
            <w:rFonts w:asciiTheme="minorHAnsi" w:hAnsiTheme="minorHAnsi"/>
          </w:rPr>
          <w:t xml:space="preserve"> </w:t>
        </w:r>
      </w:ins>
      <w:r w:rsidR="006D5E03">
        <w:rPr>
          <w:rFonts w:asciiTheme="minorHAnsi" w:hAnsiTheme="minorHAnsi"/>
        </w:rPr>
        <w:t>Table 1</w:t>
      </w:r>
      <w:r w:rsidR="00AD1A48">
        <w:rPr>
          <w:rFonts w:asciiTheme="minorHAnsi" w:hAnsiTheme="minorHAnsi"/>
        </w:rPr>
        <w:t>) indicating equivalent dexamethasone doses between NCD and HFD mice.</w:t>
      </w:r>
    </w:p>
    <w:p w14:paraId="3D43B8D9" w14:textId="77777777" w:rsidR="00BF40A8" w:rsidRDefault="00E161E7" w:rsidP="00A866A1">
      <w:pPr>
        <w:pStyle w:val="Heading2"/>
      </w:pPr>
      <w:r w:rsidRPr="004B1B1E">
        <w:rPr>
          <w:sz w:val="24"/>
        </w:rPr>
        <w:t xml:space="preserve">Greater Losses in Grip Strength in Obese-Dexamethasone Mice </w:t>
      </w:r>
      <w:r>
        <w:tab/>
      </w:r>
      <w:r>
        <w:tab/>
      </w:r>
    </w:p>
    <w:p w14:paraId="6A172942" w14:textId="74C172B5" w:rsidR="00BF40A8" w:rsidRPr="00936D7C" w:rsidRDefault="004F1A69">
      <w:pPr>
        <w:spacing w:line="480" w:lineRule="auto"/>
        <w:ind w:firstLine="720"/>
        <w:rPr>
          <w:rFonts w:asciiTheme="minorHAnsi" w:hAnsiTheme="minorHAnsi"/>
        </w:rPr>
      </w:pPr>
      <w:r>
        <w:rPr>
          <w:rFonts w:asciiTheme="minorHAnsi" w:hAnsiTheme="minorHAnsi"/>
        </w:rPr>
        <w:t>To</w:t>
      </w:r>
      <w:r w:rsidR="00E161E7" w:rsidRPr="00936D7C">
        <w:rPr>
          <w:rFonts w:asciiTheme="minorHAnsi" w:hAnsiTheme="minorHAnsi"/>
        </w:rPr>
        <w:t xml:space="preserve"> assess the effect of glucocorticoids on </w:t>
      </w:r>
      <w:ins w:id="103" w:author="Inn Harvey" w:date="2020-01-29T15:27:00Z">
        <w:r w:rsidR="00012924">
          <w:rPr>
            <w:rFonts w:asciiTheme="minorHAnsi" w:hAnsiTheme="minorHAnsi"/>
          </w:rPr>
          <w:t xml:space="preserve">overall </w:t>
        </w:r>
      </w:ins>
      <w:r w:rsidR="00E161E7" w:rsidRPr="00936D7C">
        <w:rPr>
          <w:rFonts w:asciiTheme="minorHAnsi" w:hAnsiTheme="minorHAnsi"/>
        </w:rPr>
        <w:t xml:space="preserve">muscle strength, we measured grip </w:t>
      </w:r>
      <w:commentRangeStart w:id="104"/>
      <w:r w:rsidR="00E161E7" w:rsidRPr="00936D7C">
        <w:rPr>
          <w:rFonts w:asciiTheme="minorHAnsi" w:hAnsiTheme="minorHAnsi"/>
        </w:rPr>
        <w:t>strength</w:t>
      </w:r>
      <w:commentRangeEnd w:id="104"/>
      <w:r w:rsidR="00012924">
        <w:rPr>
          <w:rStyle w:val="CommentReference"/>
        </w:rPr>
        <w:commentReference w:id="104"/>
      </w:r>
      <w:r w:rsidR="00E161E7" w:rsidRPr="00936D7C">
        <w:rPr>
          <w:rFonts w:asciiTheme="minorHAnsi" w:hAnsiTheme="minorHAnsi"/>
        </w:rPr>
        <w:t>. Dexamethasone treatment resulted in reductions in grip strength in both lean and obese mice when compared to their counterparts (Figure 1</w:t>
      </w:r>
      <w:r w:rsidR="00E106D6" w:rsidRPr="00936D7C">
        <w:rPr>
          <w:rFonts w:asciiTheme="minorHAnsi" w:hAnsiTheme="minorHAnsi"/>
        </w:rPr>
        <w:t>A-B</w:t>
      </w:r>
      <w:r w:rsidR="00E161E7" w:rsidRPr="00936D7C">
        <w:rPr>
          <w:rFonts w:asciiTheme="minorHAnsi" w:hAnsiTheme="minorHAnsi"/>
        </w:rPr>
        <w:t xml:space="preserve">). </w:t>
      </w:r>
      <w:r w:rsidR="00E106D6" w:rsidRPr="00936D7C">
        <w:rPr>
          <w:rFonts w:asciiTheme="minorHAnsi" w:hAnsiTheme="minorHAnsi"/>
        </w:rPr>
        <w:t>Obese</w:t>
      </w:r>
      <w:r w:rsidR="00E161E7" w:rsidRPr="00936D7C">
        <w:rPr>
          <w:rFonts w:asciiTheme="minorHAnsi" w:hAnsiTheme="minorHAnsi"/>
        </w:rPr>
        <w:t xml:space="preserve"> dexamethasone-treated mice had greater overall losses in grip strength when compared to the lean animals. </w:t>
      </w:r>
      <w:r>
        <w:rPr>
          <w:rFonts w:asciiTheme="minorHAnsi" w:hAnsiTheme="minorHAnsi"/>
        </w:rPr>
        <w:t>We observed</w:t>
      </w:r>
      <w:r w:rsidR="00E161E7" w:rsidRPr="00936D7C">
        <w:rPr>
          <w:rFonts w:asciiTheme="minorHAnsi" w:hAnsiTheme="minorHAnsi"/>
        </w:rPr>
        <w:t xml:space="preserve"> a </w:t>
      </w:r>
      <w:r w:rsidR="008814EE" w:rsidRPr="00936D7C">
        <w:rPr>
          <w:rFonts w:asciiTheme="minorHAnsi" w:hAnsiTheme="minorHAnsi"/>
        </w:rPr>
        <w:t>4.8</w:t>
      </w:r>
      <w:r w:rsidR="00E161E7" w:rsidRPr="00936D7C">
        <w:rPr>
          <w:rFonts w:asciiTheme="minorHAnsi" w:hAnsiTheme="minorHAnsi"/>
        </w:rPr>
        <w:t>% reduction in lean animals (</w:t>
      </w:r>
      <w:r w:rsidR="0098062C" w:rsidRPr="00936D7C">
        <w:rPr>
          <w:rFonts w:asciiTheme="minorHAnsi" w:hAnsiTheme="minorHAnsi"/>
        </w:rPr>
        <w:t>p</w:t>
      </w:r>
      <w:r w:rsidR="00E161E7" w:rsidRPr="00936D7C">
        <w:rPr>
          <w:rFonts w:asciiTheme="minorHAnsi" w:hAnsiTheme="minorHAnsi"/>
        </w:rPr>
        <w:t xml:space="preserve">=0.007) but a </w:t>
      </w:r>
      <w:r w:rsidR="008814EE" w:rsidRPr="00936D7C">
        <w:rPr>
          <w:rFonts w:asciiTheme="minorHAnsi" w:hAnsiTheme="minorHAnsi"/>
        </w:rPr>
        <w:t>26.2</w:t>
      </w:r>
      <w:r w:rsidR="00E161E7" w:rsidRPr="00936D7C">
        <w:rPr>
          <w:rFonts w:asciiTheme="minorHAnsi" w:hAnsiTheme="minorHAnsi"/>
        </w:rPr>
        <w:t>% reduction in grip strength for obese animals (</w:t>
      </w:r>
      <w:r w:rsidR="00E106D6" w:rsidRPr="00936D7C">
        <w:rPr>
          <w:rFonts w:asciiTheme="minorHAnsi" w:hAnsiTheme="minorHAnsi"/>
        </w:rPr>
        <w:t>p</w:t>
      </w:r>
      <w:r w:rsidR="00E161E7" w:rsidRPr="00936D7C">
        <w:rPr>
          <w:rFonts w:asciiTheme="minorHAnsi" w:hAnsiTheme="minorHAnsi"/>
        </w:rPr>
        <w:t>=3.6</w:t>
      </w:r>
      <w:r w:rsidR="00E106D6" w:rsidRPr="00936D7C">
        <w:rPr>
          <w:rFonts w:asciiTheme="minorHAnsi" w:hAnsiTheme="minorHAnsi"/>
        </w:rPr>
        <w:t>x10</w:t>
      </w:r>
      <w:r w:rsidR="0098062C" w:rsidRPr="00936D7C">
        <w:rPr>
          <w:rFonts w:asciiTheme="minorHAnsi" w:hAnsiTheme="minorHAnsi"/>
          <w:vertAlign w:val="superscript"/>
        </w:rPr>
        <w:t>-</w:t>
      </w:r>
      <w:r w:rsidR="00E161E7" w:rsidRPr="00936D7C">
        <w:rPr>
          <w:rFonts w:asciiTheme="minorHAnsi" w:hAnsiTheme="minorHAnsi"/>
          <w:vertAlign w:val="superscript"/>
        </w:rPr>
        <w:t>5</w:t>
      </w:r>
      <w:r w:rsidR="00E161E7" w:rsidRPr="00936D7C">
        <w:rPr>
          <w:rFonts w:asciiTheme="minorHAnsi" w:hAnsiTheme="minorHAnsi"/>
        </w:rPr>
        <w:t xml:space="preserve">).  </w:t>
      </w:r>
    </w:p>
    <w:p w14:paraId="1596AD4F" w14:textId="4EE25FBB" w:rsidR="00BF40A8" w:rsidRPr="004B1B1E" w:rsidRDefault="00E161E7" w:rsidP="00A866A1">
      <w:pPr>
        <w:pStyle w:val="Heading2"/>
        <w:rPr>
          <w:rFonts w:asciiTheme="minorHAnsi" w:hAnsiTheme="minorHAnsi"/>
          <w:sz w:val="22"/>
          <w:szCs w:val="22"/>
        </w:rPr>
      </w:pPr>
      <w:r w:rsidRPr="004B1B1E">
        <w:rPr>
          <w:sz w:val="24"/>
        </w:rPr>
        <w:t xml:space="preserve">Reductions in Strength are Related to Smaller </w:t>
      </w:r>
      <w:r w:rsidR="004B1B1E">
        <w:rPr>
          <w:sz w:val="24"/>
        </w:rPr>
        <w:t>Cross-Sectional Area</w:t>
      </w:r>
      <w:r w:rsidRPr="004B1B1E">
        <w:rPr>
          <w:rFonts w:asciiTheme="minorHAnsi" w:hAnsiTheme="minorHAnsi"/>
          <w:sz w:val="22"/>
          <w:szCs w:val="22"/>
        </w:rPr>
        <w:t xml:space="preserve"> </w:t>
      </w:r>
    </w:p>
    <w:p w14:paraId="50836B7E" w14:textId="7336D94E" w:rsidR="00BF40A8" w:rsidRPr="00936D7C" w:rsidRDefault="00E161E7">
      <w:pPr>
        <w:spacing w:line="480" w:lineRule="auto"/>
        <w:ind w:firstLine="720"/>
        <w:rPr>
          <w:rFonts w:asciiTheme="minorHAnsi" w:hAnsiTheme="minorHAnsi"/>
        </w:rPr>
      </w:pPr>
      <w:r w:rsidRPr="00936D7C">
        <w:rPr>
          <w:rFonts w:asciiTheme="minorHAnsi" w:hAnsiTheme="minorHAnsi"/>
        </w:rPr>
        <w:t>In order to expand upon these results, we measured the force generated by gastrocnemius muscle</w:t>
      </w:r>
      <w:r w:rsidR="00F41436" w:rsidRPr="00936D7C">
        <w:rPr>
          <w:rFonts w:asciiTheme="minorHAnsi" w:hAnsiTheme="minorHAnsi"/>
        </w:rPr>
        <w:t xml:space="preserve"> </w:t>
      </w:r>
      <w:r w:rsidR="00F41436" w:rsidRPr="00936D7C">
        <w:rPr>
          <w:rFonts w:asciiTheme="minorHAnsi" w:hAnsiTheme="minorHAnsi"/>
          <w:i/>
        </w:rPr>
        <w:t>in situ</w:t>
      </w:r>
      <w:del w:id="105" w:author="Inn Harvey" w:date="2020-01-29T15:29:00Z">
        <w:r w:rsidR="00F41436" w:rsidRPr="00936D7C">
          <w:rPr>
            <w:rFonts w:asciiTheme="minorHAnsi" w:hAnsiTheme="minorHAnsi"/>
          </w:rPr>
          <w:delText xml:space="preserve"> </w:delText>
        </w:r>
      </w:del>
      <w:r w:rsidR="004F1A69">
        <w:rPr>
          <w:rFonts w:asciiTheme="minorHAnsi" w:hAnsiTheme="minorHAnsi"/>
        </w:rPr>
        <w:t>. These experiments were performed</w:t>
      </w:r>
      <w:r w:rsidR="00F41436" w:rsidRPr="00936D7C">
        <w:rPr>
          <w:rFonts w:asciiTheme="minorHAnsi" w:hAnsiTheme="minorHAnsi"/>
        </w:rPr>
        <w:t xml:space="preserve"> by stimulation of </w:t>
      </w:r>
      <w:r w:rsidR="004F1A69">
        <w:rPr>
          <w:rFonts w:asciiTheme="minorHAnsi" w:hAnsiTheme="minorHAnsi"/>
        </w:rPr>
        <w:t xml:space="preserve">both </w:t>
      </w:r>
      <w:r w:rsidR="00F41436" w:rsidRPr="00936D7C">
        <w:rPr>
          <w:rFonts w:asciiTheme="minorHAnsi" w:hAnsiTheme="minorHAnsi"/>
        </w:rPr>
        <w:t>the</w:t>
      </w:r>
      <w:r w:rsidRPr="00936D7C">
        <w:rPr>
          <w:rFonts w:asciiTheme="minorHAnsi" w:hAnsiTheme="minorHAnsi"/>
        </w:rPr>
        <w:t xml:space="preserve"> </w:t>
      </w:r>
      <w:r w:rsidR="004F1A69">
        <w:rPr>
          <w:rFonts w:asciiTheme="minorHAnsi" w:hAnsiTheme="minorHAnsi"/>
        </w:rPr>
        <w:t xml:space="preserve">tibial </w:t>
      </w:r>
      <w:r w:rsidRPr="00936D7C">
        <w:rPr>
          <w:rFonts w:asciiTheme="minorHAnsi" w:hAnsiTheme="minorHAnsi"/>
        </w:rPr>
        <w:t xml:space="preserve">nerve </w:t>
      </w:r>
      <w:r w:rsidR="00F41436" w:rsidRPr="00936D7C">
        <w:rPr>
          <w:rFonts w:asciiTheme="minorHAnsi" w:hAnsiTheme="minorHAnsi"/>
        </w:rPr>
        <w:t xml:space="preserve">and by direct electrical stimulation of the muscle.  </w:t>
      </w:r>
      <w:r w:rsidRPr="00936D7C">
        <w:rPr>
          <w:rFonts w:asciiTheme="minorHAnsi" w:hAnsiTheme="minorHAnsi"/>
        </w:rPr>
        <w:t xml:space="preserve">In NCD animals, </w:t>
      </w:r>
      <w:r w:rsidR="00F41436" w:rsidRPr="00936D7C">
        <w:rPr>
          <w:rFonts w:asciiTheme="minorHAnsi" w:hAnsiTheme="minorHAnsi"/>
        </w:rPr>
        <w:t xml:space="preserve">the </w:t>
      </w:r>
      <w:r w:rsidRPr="00936D7C">
        <w:rPr>
          <w:rFonts w:asciiTheme="minorHAnsi" w:hAnsiTheme="minorHAnsi"/>
        </w:rPr>
        <w:t xml:space="preserve">force generated by nerve stimulation was reduced </w:t>
      </w:r>
      <w:r w:rsidR="0073684B" w:rsidRPr="00936D7C">
        <w:rPr>
          <w:rFonts w:asciiTheme="minorHAnsi" w:hAnsiTheme="minorHAnsi"/>
        </w:rPr>
        <w:t>10</w:t>
      </w:r>
      <w:r w:rsidRPr="00936D7C">
        <w:rPr>
          <w:rFonts w:asciiTheme="minorHAnsi" w:hAnsiTheme="minorHAnsi"/>
        </w:rPr>
        <w:t>% when treated with dexamethasone. However</w:t>
      </w:r>
      <w:r w:rsidR="00EE2973" w:rsidRPr="00936D7C">
        <w:rPr>
          <w:rFonts w:asciiTheme="minorHAnsi" w:hAnsiTheme="minorHAnsi"/>
        </w:rPr>
        <w:t>,</w:t>
      </w:r>
      <w:r w:rsidRPr="00936D7C">
        <w:rPr>
          <w:rFonts w:asciiTheme="minorHAnsi" w:hAnsiTheme="minorHAnsi"/>
        </w:rPr>
        <w:t xml:space="preserve"> in HFD animals force generated by nerve stimulation was reduced </w:t>
      </w:r>
      <w:r w:rsidR="0073684B" w:rsidRPr="00936D7C">
        <w:rPr>
          <w:rFonts w:asciiTheme="minorHAnsi" w:hAnsiTheme="minorHAnsi"/>
        </w:rPr>
        <w:t>32</w:t>
      </w:r>
      <w:r w:rsidRPr="00936D7C">
        <w:rPr>
          <w:rFonts w:asciiTheme="minorHAnsi" w:hAnsiTheme="minorHAnsi"/>
        </w:rPr>
        <w:t xml:space="preserve">% </w:t>
      </w:r>
      <w:r w:rsidR="004F1A69">
        <w:rPr>
          <w:rFonts w:asciiTheme="minorHAnsi" w:hAnsiTheme="minorHAnsi"/>
        </w:rPr>
        <w:t>in animals</w:t>
      </w:r>
      <w:r w:rsidRPr="00936D7C">
        <w:rPr>
          <w:rFonts w:asciiTheme="minorHAnsi" w:hAnsiTheme="minorHAnsi"/>
        </w:rPr>
        <w:t xml:space="preserve"> treated with dexamethasone</w:t>
      </w:r>
      <w:r w:rsidR="00F41436" w:rsidRPr="00936D7C">
        <w:rPr>
          <w:rFonts w:asciiTheme="minorHAnsi" w:hAnsiTheme="minorHAnsi"/>
        </w:rPr>
        <w:t xml:space="preserve">, with </w:t>
      </w:r>
      <w:r w:rsidRPr="00936D7C">
        <w:rPr>
          <w:rFonts w:asciiTheme="minorHAnsi" w:hAnsiTheme="minorHAnsi"/>
        </w:rPr>
        <w:t xml:space="preserve">a significant interaction between </w:t>
      </w:r>
      <w:r w:rsidR="00F41436" w:rsidRPr="00936D7C">
        <w:rPr>
          <w:rFonts w:asciiTheme="minorHAnsi" w:hAnsiTheme="minorHAnsi"/>
        </w:rPr>
        <w:t xml:space="preserve">pre-existing obesity </w:t>
      </w:r>
      <w:r w:rsidRPr="00936D7C">
        <w:rPr>
          <w:rFonts w:asciiTheme="minorHAnsi" w:hAnsiTheme="minorHAnsi"/>
        </w:rPr>
        <w:t xml:space="preserve">and </w:t>
      </w:r>
      <w:r w:rsidR="00F41436" w:rsidRPr="00936D7C">
        <w:rPr>
          <w:rFonts w:asciiTheme="minorHAnsi" w:hAnsiTheme="minorHAnsi"/>
        </w:rPr>
        <w:t>dexamethasone treatment (</w:t>
      </w:r>
      <w:proofErr w:type="spellStart"/>
      <w:r w:rsidR="00F41436" w:rsidRPr="00936D7C">
        <w:rPr>
          <w:rFonts w:asciiTheme="minorHAnsi" w:hAnsiTheme="minorHAnsi"/>
        </w:rPr>
        <w:t>p</w:t>
      </w:r>
      <w:r w:rsidR="004F1A69" w:rsidRPr="004F1A69">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.009</w:t>
      </w:r>
      <w:r w:rsidR="004F1A69">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C</w:t>
      </w:r>
      <w:r w:rsidRPr="00936D7C">
        <w:rPr>
          <w:rFonts w:asciiTheme="minorHAnsi" w:hAnsiTheme="minorHAnsi"/>
        </w:rPr>
        <w:t xml:space="preserve">). </w:t>
      </w:r>
      <w:r w:rsidR="004F1A69">
        <w:rPr>
          <w:rFonts w:asciiTheme="minorHAnsi" w:hAnsiTheme="minorHAnsi"/>
        </w:rPr>
        <w:t>Similarly, in</w:t>
      </w:r>
      <w:r w:rsidRPr="00936D7C">
        <w:rPr>
          <w:rFonts w:asciiTheme="minorHAnsi" w:hAnsiTheme="minorHAnsi"/>
        </w:rPr>
        <w:t xml:space="preserve"> NCD animals, force generated by direct muscle stimulation was reduced </w:t>
      </w:r>
      <w:r w:rsidR="0073684B" w:rsidRPr="00936D7C">
        <w:rPr>
          <w:rFonts w:asciiTheme="minorHAnsi" w:hAnsiTheme="minorHAnsi"/>
        </w:rPr>
        <w:t>1</w:t>
      </w:r>
      <w:r w:rsidR="004F1A69">
        <w:rPr>
          <w:rFonts w:asciiTheme="minorHAnsi" w:hAnsiTheme="minorHAnsi"/>
        </w:rPr>
        <w:t>1</w:t>
      </w:r>
      <w:r w:rsidRPr="00936D7C">
        <w:rPr>
          <w:rFonts w:asciiTheme="minorHAnsi" w:hAnsiTheme="minorHAnsi"/>
        </w:rPr>
        <w:t>% when treated with dexamethasone</w:t>
      </w:r>
      <w:r w:rsidR="009B596A" w:rsidRPr="00936D7C">
        <w:rPr>
          <w:rFonts w:asciiTheme="minorHAnsi" w:hAnsiTheme="minorHAnsi"/>
        </w:rPr>
        <w:t>, while</w:t>
      </w:r>
      <w:r w:rsidRPr="00936D7C">
        <w:rPr>
          <w:rFonts w:asciiTheme="minorHAnsi" w:hAnsiTheme="minorHAnsi"/>
        </w:rPr>
        <w:t xml:space="preserve"> in HFD animals, the force generated by direct muscle stimulation was reduced </w:t>
      </w:r>
      <w:r w:rsidR="0073684B" w:rsidRPr="00936D7C">
        <w:rPr>
          <w:rFonts w:asciiTheme="minorHAnsi" w:hAnsiTheme="minorHAnsi"/>
        </w:rPr>
        <w:t>30</w:t>
      </w:r>
      <w:r w:rsidRPr="00936D7C">
        <w:rPr>
          <w:rFonts w:asciiTheme="minorHAnsi" w:hAnsiTheme="minorHAnsi"/>
        </w:rPr>
        <w:t>% when treated with dexamethasone</w:t>
      </w:r>
      <w:r w:rsidR="00F41436" w:rsidRPr="00936D7C">
        <w:rPr>
          <w:rFonts w:asciiTheme="minorHAnsi" w:hAnsiTheme="minorHAnsi"/>
        </w:rPr>
        <w:t xml:space="preserve"> </w:t>
      </w:r>
      <w:r w:rsidR="004F1A69">
        <w:rPr>
          <w:rFonts w:asciiTheme="minorHAnsi" w:hAnsiTheme="minorHAnsi"/>
        </w:rPr>
        <w:t xml:space="preserve">relative to control </w:t>
      </w:r>
      <w:r w:rsidR="004F1A69">
        <w:rPr>
          <w:rFonts w:asciiTheme="minorHAnsi" w:hAnsiTheme="minorHAnsi"/>
        </w:rPr>
        <w:lastRenderedPageBreak/>
        <w:t xml:space="preserve">animals </w:t>
      </w:r>
      <w:r w:rsidR="00F41436" w:rsidRPr="00936D7C">
        <w:rPr>
          <w:rFonts w:asciiTheme="minorHAnsi" w:hAnsiTheme="minorHAnsi"/>
        </w:rPr>
        <w:t>(</w:t>
      </w:r>
      <w:proofErr w:type="spellStart"/>
      <w:r w:rsidR="00F41436" w:rsidRPr="00936D7C">
        <w:rPr>
          <w:rFonts w:asciiTheme="minorHAnsi" w:hAnsiTheme="minorHAnsi"/>
        </w:rPr>
        <w:t>p</w:t>
      </w:r>
      <w:r w:rsidR="00F41436" w:rsidRPr="00936D7C">
        <w:rPr>
          <w:rFonts w:asciiTheme="minorHAnsi" w:hAnsiTheme="minorHAnsi"/>
          <w:vertAlign w:val="subscript"/>
        </w:rPr>
        <w:t>interaction</w:t>
      </w:r>
      <w:proofErr w:type="spellEnd"/>
      <w:r w:rsidR="00F41436" w:rsidRPr="00936D7C">
        <w:rPr>
          <w:rFonts w:asciiTheme="minorHAnsi" w:hAnsiTheme="minorHAnsi"/>
        </w:rPr>
        <w:t>=</w:t>
      </w:r>
      <w:r w:rsidR="00240D45" w:rsidRPr="00936D7C">
        <w:rPr>
          <w:rFonts w:asciiTheme="minorHAnsi" w:hAnsiTheme="minorHAnsi"/>
        </w:rPr>
        <w:t>0</w:t>
      </w:r>
      <w:r w:rsidR="00976517" w:rsidRPr="00936D7C">
        <w:rPr>
          <w:rFonts w:asciiTheme="minorHAnsi" w:hAnsiTheme="minorHAnsi"/>
        </w:rPr>
        <w:t>.</w:t>
      </w:r>
      <w:r w:rsidRPr="00936D7C">
        <w:rPr>
          <w:rFonts w:asciiTheme="minorHAnsi" w:hAnsiTheme="minorHAnsi"/>
        </w:rPr>
        <w:t>024</w:t>
      </w:r>
      <w:r w:rsidR="00F41436" w:rsidRPr="00936D7C">
        <w:rPr>
          <w:rFonts w:asciiTheme="minorHAnsi" w:hAnsiTheme="minorHAnsi"/>
        </w:rPr>
        <w:t xml:space="preserve">, </w:t>
      </w:r>
      <w:r w:rsidRPr="00936D7C">
        <w:rPr>
          <w:rFonts w:asciiTheme="minorHAnsi" w:hAnsiTheme="minorHAnsi"/>
        </w:rPr>
        <w:t>Figure 1</w:t>
      </w:r>
      <w:r w:rsidR="00F41436" w:rsidRPr="00936D7C">
        <w:rPr>
          <w:rFonts w:asciiTheme="minorHAnsi" w:hAnsiTheme="minorHAnsi"/>
        </w:rPr>
        <w:t>D</w:t>
      </w:r>
      <w:r w:rsidRPr="00936D7C">
        <w:rPr>
          <w:rFonts w:asciiTheme="minorHAnsi" w:hAnsiTheme="minorHAnsi"/>
        </w:rPr>
        <w:t>).</w:t>
      </w:r>
      <w:r w:rsidR="008D67CE">
        <w:rPr>
          <w:rFonts w:asciiTheme="minorHAnsi" w:hAnsiTheme="minorHAnsi"/>
        </w:rPr>
        <w:t xml:space="preserve">  These data suggest </w:t>
      </w:r>
      <w:r w:rsidR="004F1A69">
        <w:rPr>
          <w:rFonts w:asciiTheme="minorHAnsi" w:hAnsiTheme="minorHAnsi"/>
        </w:rPr>
        <w:t xml:space="preserve">primarily </w:t>
      </w:r>
      <w:r w:rsidR="008D67CE">
        <w:rPr>
          <w:rFonts w:asciiTheme="minorHAnsi" w:hAnsiTheme="minorHAnsi"/>
        </w:rPr>
        <w:t>a muscle-</w:t>
      </w:r>
      <w:r w:rsidR="004F1A69">
        <w:rPr>
          <w:rFonts w:asciiTheme="minorHAnsi" w:hAnsiTheme="minorHAnsi"/>
        </w:rPr>
        <w:t>autonomous</w:t>
      </w:r>
      <w:r w:rsidR="008D67CE">
        <w:rPr>
          <w:rFonts w:asciiTheme="minorHAnsi" w:hAnsiTheme="minorHAnsi"/>
        </w:rPr>
        <w:t xml:space="preserve"> phenotype as both nervous and direct muscle weakness was detected.</w:t>
      </w:r>
      <w:r w:rsidR="004F1A69">
        <w:rPr>
          <w:rFonts w:asciiTheme="minorHAnsi" w:hAnsiTheme="minorHAnsi"/>
        </w:rPr>
        <w:t xml:space="preserve">  This also suggests that hyperglycemia-induced peripheral neuropathy is not a major explanation for these reductions.</w:t>
      </w:r>
    </w:p>
    <w:p w14:paraId="4C5CC365" w14:textId="3419BEC5" w:rsidR="00BF40A8" w:rsidRDefault="00E161E7" w:rsidP="00644944">
      <w:pPr>
        <w:spacing w:line="480" w:lineRule="auto"/>
        <w:ind w:firstLine="720"/>
        <w:rPr>
          <w:sz w:val="24"/>
          <w:szCs w:val="24"/>
        </w:rPr>
      </w:pPr>
      <w:r w:rsidRPr="00936D7C">
        <w:rPr>
          <w:rFonts w:asciiTheme="minorHAnsi" w:hAnsiTheme="minorHAnsi"/>
        </w:rPr>
        <w:t xml:space="preserve">In order to examine whether changes in muscle strength were </w:t>
      </w:r>
      <w:r w:rsidR="00F41436" w:rsidRPr="00936D7C">
        <w:rPr>
          <w:rFonts w:asciiTheme="minorHAnsi" w:hAnsiTheme="minorHAnsi"/>
        </w:rPr>
        <w:t xml:space="preserve">proportional to </w:t>
      </w:r>
      <w:r w:rsidRPr="00936D7C">
        <w:rPr>
          <w:rFonts w:asciiTheme="minorHAnsi" w:hAnsiTheme="minorHAnsi"/>
        </w:rPr>
        <w:t>decline</w:t>
      </w:r>
      <w:r w:rsidR="00F41436" w:rsidRPr="00936D7C">
        <w:rPr>
          <w:rFonts w:asciiTheme="minorHAnsi" w:hAnsiTheme="minorHAnsi"/>
        </w:rPr>
        <w:t>s</w:t>
      </w:r>
      <w:r w:rsidRPr="00936D7C">
        <w:rPr>
          <w:rFonts w:asciiTheme="minorHAnsi" w:hAnsiTheme="minorHAnsi"/>
        </w:rPr>
        <w:t xml:space="preserve"> in muscle size, </w:t>
      </w:r>
      <w:r w:rsidR="008D67CE">
        <w:rPr>
          <w:rFonts w:asciiTheme="minorHAnsi" w:hAnsiTheme="minorHAnsi"/>
        </w:rPr>
        <w:t>we</w:t>
      </w:r>
      <w:r w:rsidR="00924E64" w:rsidRPr="00936D7C">
        <w:rPr>
          <w:rFonts w:asciiTheme="minorHAnsi" w:hAnsiTheme="minorHAnsi"/>
        </w:rPr>
        <w:t xml:space="preserve"> </w:t>
      </w:r>
      <w:r w:rsidRPr="00936D7C">
        <w:rPr>
          <w:rFonts w:asciiTheme="minorHAnsi" w:hAnsiTheme="minorHAnsi"/>
        </w:rPr>
        <w:t xml:space="preserve">plotted a regression of force versus whole-muscle cross-sectional area (CSA). </w:t>
      </w:r>
      <w:r w:rsidR="00F41436" w:rsidRPr="00936D7C">
        <w:rPr>
          <w:rFonts w:asciiTheme="minorHAnsi" w:hAnsiTheme="minorHAnsi"/>
        </w:rPr>
        <w:t xml:space="preserve">The </w:t>
      </w:r>
      <w:r w:rsidR="004F1A69">
        <w:rPr>
          <w:rFonts w:asciiTheme="minorHAnsi" w:hAnsiTheme="minorHAnsi"/>
        </w:rPr>
        <w:t>CSA</w:t>
      </w:r>
      <w:r w:rsidR="00F41436" w:rsidRPr="00936D7C">
        <w:rPr>
          <w:rFonts w:asciiTheme="minorHAnsi" w:hAnsiTheme="minorHAnsi"/>
        </w:rPr>
        <w:t xml:space="preserve"> explained</w:t>
      </w:r>
      <w:r w:rsidR="008814EE" w:rsidRPr="00936D7C">
        <w:rPr>
          <w:rFonts w:asciiTheme="minorHAnsi" w:hAnsiTheme="minorHAnsi"/>
        </w:rPr>
        <w:t xml:space="preserve"> </w:t>
      </w:r>
      <w:r w:rsidR="00041F2B" w:rsidRPr="00936D7C">
        <w:rPr>
          <w:rFonts w:asciiTheme="minorHAnsi" w:hAnsiTheme="minorHAnsi"/>
        </w:rPr>
        <w:t>64</w:t>
      </w:r>
      <w:r w:rsidR="008814EE" w:rsidRPr="00936D7C">
        <w:rPr>
          <w:rFonts w:asciiTheme="minorHAnsi" w:hAnsiTheme="minorHAnsi"/>
        </w:rPr>
        <w:t xml:space="preserve">% </w:t>
      </w:r>
      <w:r w:rsidR="00F41436" w:rsidRPr="00936D7C">
        <w:rPr>
          <w:rFonts w:asciiTheme="minorHAnsi" w:hAnsiTheme="minorHAnsi"/>
        </w:rPr>
        <w:t xml:space="preserve">and </w:t>
      </w:r>
      <w:r w:rsidR="008814EE" w:rsidRPr="00936D7C">
        <w:rPr>
          <w:rFonts w:asciiTheme="minorHAnsi" w:hAnsiTheme="minorHAnsi"/>
        </w:rPr>
        <w:t>5</w:t>
      </w:r>
      <w:r w:rsidR="00041F2B" w:rsidRPr="00936D7C">
        <w:rPr>
          <w:rFonts w:asciiTheme="minorHAnsi" w:hAnsiTheme="minorHAnsi"/>
        </w:rPr>
        <w:t>9</w:t>
      </w:r>
      <w:r w:rsidR="008814EE" w:rsidRPr="00936D7C">
        <w:rPr>
          <w:rFonts w:asciiTheme="minorHAnsi" w:hAnsiTheme="minorHAnsi"/>
        </w:rPr>
        <w:t xml:space="preserve">% </w:t>
      </w:r>
      <w:r w:rsidR="00F41436" w:rsidRPr="00936D7C">
        <w:rPr>
          <w:rFonts w:asciiTheme="minorHAnsi" w:hAnsiTheme="minorHAnsi"/>
        </w:rPr>
        <w:t>of the variance in force</w:t>
      </w:r>
      <w:r w:rsidR="009B596A" w:rsidRPr="00936D7C">
        <w:rPr>
          <w:rFonts w:asciiTheme="minorHAnsi" w:hAnsiTheme="minorHAnsi"/>
        </w:rPr>
        <w:t xml:space="preserve"> </w:t>
      </w:r>
      <w:r w:rsidR="00316537" w:rsidRPr="00936D7C">
        <w:rPr>
          <w:rFonts w:asciiTheme="minorHAnsi" w:hAnsiTheme="minorHAnsi"/>
        </w:rPr>
        <w:t xml:space="preserve">stimulated </w:t>
      </w:r>
      <w:r w:rsidR="009B596A" w:rsidRPr="00936D7C">
        <w:rPr>
          <w:rFonts w:asciiTheme="minorHAnsi" w:hAnsiTheme="minorHAnsi"/>
        </w:rPr>
        <w:t>at the nerve and muscle respectively</w:t>
      </w:r>
      <w:r w:rsidR="00F41436" w:rsidRPr="00936D7C">
        <w:rPr>
          <w:rFonts w:asciiTheme="minorHAnsi" w:hAnsiTheme="minorHAnsi"/>
        </w:rPr>
        <w:t>.  As cross-sectional area declined</w:t>
      </w:r>
      <w:ins w:id="106" w:author="Inn Harvey" w:date="2020-01-29T15:32:00Z">
        <w:r w:rsidR="00DA6713">
          <w:rPr>
            <w:rFonts w:asciiTheme="minorHAnsi" w:hAnsiTheme="minorHAnsi"/>
          </w:rPr>
          <w:t>,</w:t>
        </w:r>
      </w:ins>
      <w:r w:rsidR="00F41436" w:rsidRPr="00936D7C">
        <w:rPr>
          <w:rFonts w:asciiTheme="minorHAnsi" w:hAnsiTheme="minorHAnsi"/>
        </w:rPr>
        <w:t xml:space="preserve"> muscle force by both stimulations decreased in proportion</w:t>
      </w:r>
      <w:r w:rsidRPr="00936D7C">
        <w:rPr>
          <w:rFonts w:asciiTheme="minorHAnsi" w:hAnsiTheme="minorHAnsi"/>
        </w:rPr>
        <w:t xml:space="preserve">. </w:t>
      </w:r>
      <w:r w:rsidR="008D67CE">
        <w:rPr>
          <w:rFonts w:asciiTheme="minorHAnsi" w:hAnsiTheme="minorHAnsi"/>
        </w:rPr>
        <w:t>Regression modeling showed that p</w:t>
      </w:r>
      <w:r w:rsidR="00F41436" w:rsidRPr="00936D7C">
        <w:rPr>
          <w:rFonts w:asciiTheme="minorHAnsi" w:hAnsiTheme="minorHAnsi"/>
        </w:rPr>
        <w:t xml:space="preserve">re-existing obesity did not </w:t>
      </w:r>
      <w:r w:rsidR="008D67CE">
        <w:rPr>
          <w:rFonts w:asciiTheme="minorHAnsi" w:hAnsiTheme="minorHAnsi"/>
        </w:rPr>
        <w:t xml:space="preserve">significantly </w:t>
      </w:r>
      <w:r w:rsidR="00F41436" w:rsidRPr="00936D7C">
        <w:rPr>
          <w:rFonts w:asciiTheme="minorHAnsi" w:hAnsiTheme="minorHAnsi"/>
        </w:rPr>
        <w:t>modify this force-</w:t>
      </w:r>
      <w:r w:rsidR="004F1A69">
        <w:rPr>
          <w:rFonts w:asciiTheme="minorHAnsi" w:hAnsiTheme="minorHAnsi"/>
        </w:rPr>
        <w:t>CSA</w:t>
      </w:r>
      <w:r w:rsidR="00F41436" w:rsidRPr="00936D7C">
        <w:rPr>
          <w:rFonts w:asciiTheme="minorHAnsi" w:hAnsiTheme="minorHAnsi"/>
        </w:rPr>
        <w:t xml:space="preserve"> relationship (</w:t>
      </w:r>
      <w:r w:rsidR="00DB74CC" w:rsidRPr="00936D7C">
        <w:rPr>
          <w:rFonts w:asciiTheme="minorHAnsi" w:hAnsiTheme="minorHAnsi"/>
        </w:rPr>
        <w:t xml:space="preserve">Nerve Stimulation: </w:t>
      </w:r>
      <w:r w:rsidR="00F41436" w:rsidRPr="00936D7C">
        <w:rPr>
          <w:rFonts w:asciiTheme="minorHAnsi" w:hAnsiTheme="minorHAnsi"/>
        </w:rPr>
        <w:t>p=</w:t>
      </w:r>
      <w:r w:rsidR="009B596A" w:rsidRPr="00936D7C">
        <w:rPr>
          <w:rFonts w:asciiTheme="minorHAnsi" w:hAnsiTheme="minorHAnsi"/>
        </w:rPr>
        <w:t>0</w:t>
      </w:r>
      <w:r w:rsidR="00976517" w:rsidRPr="00936D7C">
        <w:rPr>
          <w:rFonts w:asciiTheme="minorHAnsi" w:hAnsiTheme="minorHAnsi"/>
        </w:rPr>
        <w:t>.4</w:t>
      </w:r>
      <w:r w:rsidR="00DB74CC" w:rsidRPr="00936D7C">
        <w:rPr>
          <w:rFonts w:asciiTheme="minorHAnsi" w:hAnsiTheme="minorHAnsi"/>
        </w:rPr>
        <w:t>7, Muscle Stimulation: p=0.42</w:t>
      </w:r>
      <w:r w:rsidR="00F41436" w:rsidRPr="00936D7C">
        <w:rPr>
          <w:rFonts w:asciiTheme="minorHAnsi" w:hAnsiTheme="minorHAnsi"/>
        </w:rPr>
        <w:t xml:space="preserve">).  These data indicate that pre-existing obesity causes </w:t>
      </w:r>
      <w:r w:rsidR="008D67CE">
        <w:rPr>
          <w:rFonts w:asciiTheme="minorHAnsi" w:hAnsiTheme="minorHAnsi"/>
        </w:rPr>
        <w:t>elevated</w:t>
      </w:r>
      <w:r w:rsidR="00F41436" w:rsidRPr="00936D7C">
        <w:rPr>
          <w:rFonts w:asciiTheme="minorHAnsi" w:hAnsiTheme="minorHAnsi"/>
        </w:rPr>
        <w:t xml:space="preserve"> dexamethasone-induced muscle weakness, but </w:t>
      </w:r>
      <w:r w:rsidR="008D67CE">
        <w:rPr>
          <w:rFonts w:asciiTheme="minorHAnsi" w:hAnsiTheme="minorHAnsi"/>
        </w:rPr>
        <w:t xml:space="preserve">that </w:t>
      </w:r>
      <w:r w:rsidR="00F41436" w:rsidRPr="00936D7C">
        <w:rPr>
          <w:rFonts w:asciiTheme="minorHAnsi" w:hAnsiTheme="minorHAnsi"/>
        </w:rPr>
        <w:t>this is largely explained by reductions in muscle size.</w:t>
      </w:r>
      <w:r w:rsidRPr="00936D7C">
        <w:rPr>
          <w:rFonts w:asciiTheme="minorHAnsi" w:hAnsiTheme="minorHAnsi"/>
        </w:rPr>
        <w:t xml:space="preserve"> </w:t>
      </w:r>
      <w:r w:rsidRPr="00936D7C">
        <w:rPr>
          <w:rFonts w:asciiTheme="minorHAnsi" w:hAnsiTheme="minorHAnsi"/>
        </w:rPr>
        <w:tab/>
        <w:t xml:space="preserve"> </w:t>
      </w:r>
      <w:r w:rsidRPr="00936D7C">
        <w:rPr>
          <w:rFonts w:asciiTheme="minorHAnsi" w:hAnsiTheme="minorHAnsi"/>
        </w:rPr>
        <w:tab/>
      </w:r>
      <w:r>
        <w:rPr>
          <w:sz w:val="24"/>
          <w:szCs w:val="24"/>
        </w:rPr>
        <w:tab/>
      </w:r>
      <w:r>
        <w:rPr>
          <w:sz w:val="24"/>
          <w:szCs w:val="24"/>
        </w:rPr>
        <w:tab/>
      </w:r>
      <w:r>
        <w:rPr>
          <w:sz w:val="24"/>
          <w:szCs w:val="24"/>
        </w:rPr>
        <w:tab/>
      </w:r>
    </w:p>
    <w:p w14:paraId="1DC0D448" w14:textId="2208D6FD" w:rsidR="00BF40A8" w:rsidRDefault="00E161E7" w:rsidP="00A866A1">
      <w:pPr>
        <w:pStyle w:val="Heading2"/>
      </w:pPr>
      <w:r w:rsidRPr="004B1B1E">
        <w:rPr>
          <w:sz w:val="24"/>
        </w:rPr>
        <w:t xml:space="preserve">Enhanced Muscle </w:t>
      </w:r>
      <w:r w:rsidR="004B1B1E">
        <w:rPr>
          <w:sz w:val="24"/>
        </w:rPr>
        <w:t>Atrophy</w:t>
      </w:r>
      <w:r w:rsidRPr="004B1B1E">
        <w:rPr>
          <w:sz w:val="24"/>
        </w:rPr>
        <w:t xml:space="preserve"> in Obese Mice</w:t>
      </w:r>
      <w:r>
        <w:tab/>
      </w:r>
      <w:r>
        <w:tab/>
      </w:r>
      <w:r>
        <w:tab/>
      </w:r>
      <w:r>
        <w:tab/>
      </w:r>
      <w:r>
        <w:tab/>
      </w:r>
    </w:p>
    <w:p w14:paraId="6A46BF48" w14:textId="4FDB6EDE" w:rsidR="00BF40A8" w:rsidRPr="00AD1A48" w:rsidRDefault="00E161E7" w:rsidP="00AD1A48">
      <w:pPr>
        <w:spacing w:line="480" w:lineRule="auto"/>
        <w:ind w:firstLine="720"/>
        <w:rPr>
          <w:rFonts w:asciiTheme="minorHAnsi" w:eastAsia="Times New Roman" w:hAnsiTheme="minorHAnsi" w:cs="Times New Roman"/>
          <w:lang w:val="en-US"/>
        </w:rPr>
      </w:pPr>
      <w:r w:rsidRPr="00936D7C">
        <w:rPr>
          <w:rFonts w:asciiTheme="minorHAnsi" w:hAnsiTheme="minorHAnsi"/>
        </w:rPr>
        <w:t>The obese</w:t>
      </w:r>
      <w:r w:rsidR="00570D66" w:rsidRPr="00936D7C">
        <w:rPr>
          <w:rFonts w:asciiTheme="minorHAnsi" w:hAnsiTheme="minorHAnsi"/>
        </w:rPr>
        <w:t xml:space="preserve">, </w:t>
      </w:r>
      <w:r w:rsidRPr="00936D7C">
        <w:rPr>
          <w:rFonts w:asciiTheme="minorHAnsi" w:hAnsiTheme="minorHAnsi"/>
        </w:rPr>
        <w:t>dexamethasone</w:t>
      </w:r>
      <w:r w:rsidR="00976517" w:rsidRPr="00936D7C">
        <w:rPr>
          <w:rFonts w:asciiTheme="minorHAnsi" w:hAnsiTheme="minorHAnsi"/>
        </w:rPr>
        <w:t>-</w:t>
      </w:r>
      <w:r w:rsidRPr="00936D7C">
        <w:rPr>
          <w:rFonts w:asciiTheme="minorHAnsi" w:hAnsiTheme="minorHAnsi"/>
        </w:rPr>
        <w:t xml:space="preserve">treated animals had </w:t>
      </w:r>
      <w:r w:rsidR="004F1A69">
        <w:rPr>
          <w:rFonts w:asciiTheme="minorHAnsi" w:hAnsiTheme="minorHAnsi"/>
        </w:rPr>
        <w:t>larger</w:t>
      </w:r>
      <w:r w:rsidR="00570D66" w:rsidRPr="00936D7C">
        <w:rPr>
          <w:rFonts w:asciiTheme="minorHAnsi" w:hAnsiTheme="minorHAnsi"/>
        </w:rPr>
        <w:t xml:space="preserve"> reductions</w:t>
      </w:r>
      <w:r w:rsidRPr="00936D7C">
        <w:rPr>
          <w:rFonts w:asciiTheme="minorHAnsi" w:hAnsiTheme="minorHAnsi"/>
        </w:rPr>
        <w:t xml:space="preserve"> </w:t>
      </w:r>
      <w:r w:rsidR="00132C08">
        <w:rPr>
          <w:rFonts w:asciiTheme="minorHAnsi" w:hAnsiTheme="minorHAnsi"/>
        </w:rPr>
        <w:t xml:space="preserve">in fat free mass (Figure 2A), </w:t>
      </w:r>
      <w:r w:rsidRPr="00936D7C">
        <w:rPr>
          <w:rFonts w:asciiTheme="minorHAnsi" w:hAnsiTheme="minorHAnsi"/>
        </w:rPr>
        <w:t xml:space="preserve">gastrocnemius weight and whole-muscle </w:t>
      </w:r>
      <w:r w:rsidR="00570D66" w:rsidRPr="00936D7C">
        <w:rPr>
          <w:rFonts w:asciiTheme="minorHAnsi" w:hAnsiTheme="minorHAnsi"/>
        </w:rPr>
        <w:t xml:space="preserve">cross-sectional area </w:t>
      </w:r>
      <w:r w:rsidRPr="00936D7C">
        <w:rPr>
          <w:rFonts w:asciiTheme="minorHAnsi" w:hAnsiTheme="minorHAnsi"/>
        </w:rPr>
        <w:t>(Figure 2</w:t>
      </w:r>
      <w:r w:rsidR="00132C08">
        <w:rPr>
          <w:rFonts w:asciiTheme="minorHAnsi" w:hAnsiTheme="minorHAnsi"/>
        </w:rPr>
        <w:t>B</w:t>
      </w:r>
      <w:r w:rsidRPr="00936D7C">
        <w:rPr>
          <w:rFonts w:asciiTheme="minorHAnsi" w:hAnsiTheme="minorHAnsi"/>
        </w:rPr>
        <w:t>-</w:t>
      </w:r>
      <w:r w:rsidR="00132C08">
        <w:rPr>
          <w:rFonts w:asciiTheme="minorHAnsi" w:hAnsiTheme="minorHAnsi"/>
        </w:rPr>
        <w:t>C</w:t>
      </w:r>
      <w:r w:rsidRPr="00936D7C">
        <w:rPr>
          <w:rFonts w:asciiTheme="minorHAnsi" w:hAnsiTheme="minorHAnsi"/>
        </w:rPr>
        <w:t xml:space="preserve">). </w:t>
      </w:r>
      <w:commentRangeStart w:id="107"/>
      <w:r w:rsidRPr="00936D7C">
        <w:rPr>
          <w:rFonts w:asciiTheme="minorHAnsi" w:hAnsiTheme="minorHAnsi"/>
        </w:rPr>
        <w:t>At sacrifice, the NCD animals</w:t>
      </w:r>
      <w:r w:rsidR="009C51CD" w:rsidRPr="00936D7C">
        <w:rPr>
          <w:rFonts w:asciiTheme="minorHAnsi" w:hAnsiTheme="minorHAnsi"/>
        </w:rPr>
        <w:t>’</w:t>
      </w:r>
      <w:r w:rsidRPr="00936D7C">
        <w:rPr>
          <w:rFonts w:asciiTheme="minorHAnsi" w:hAnsiTheme="minorHAnsi"/>
        </w:rPr>
        <w:t xml:space="preserve"> gastrocnemius weights were smaller by </w:t>
      </w:r>
      <w:r w:rsidR="005C4AF9" w:rsidRPr="00936D7C">
        <w:rPr>
          <w:rFonts w:asciiTheme="minorHAnsi" w:eastAsia="Times New Roman" w:hAnsiTheme="minorHAnsi"/>
          <w:color w:val="000000"/>
          <w:lang w:val="en-US"/>
        </w:rPr>
        <w:t>1</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Pr="00936D7C">
        <w:rPr>
          <w:rFonts w:asciiTheme="minorHAnsi" w:hAnsiTheme="minorHAnsi"/>
        </w:rPr>
        <w:t>in the dexamethasone treated</w:t>
      </w:r>
      <w:r w:rsidR="00570D66" w:rsidRPr="00936D7C">
        <w:rPr>
          <w:rFonts w:asciiTheme="minorHAnsi" w:hAnsiTheme="minorHAnsi"/>
        </w:rPr>
        <w:t xml:space="preserve"> group but </w:t>
      </w:r>
      <w:r w:rsidR="005C4AF9" w:rsidRPr="00936D7C">
        <w:rPr>
          <w:rFonts w:asciiTheme="minorHAnsi" w:eastAsia="Times New Roman" w:hAnsiTheme="minorHAnsi"/>
          <w:color w:val="000000"/>
          <w:lang w:val="en-US"/>
        </w:rPr>
        <w:t>27</w:t>
      </w:r>
      <w:r w:rsidR="00A214CE" w:rsidRPr="00936D7C">
        <w:rPr>
          <w:rFonts w:asciiTheme="minorHAnsi" w:eastAsia="Times New Roman" w:hAnsiTheme="minorHAnsi"/>
          <w:color w:val="000000"/>
          <w:lang w:val="en-US"/>
        </w:rPr>
        <w:t>%</w:t>
      </w:r>
      <w:r w:rsidR="00570D66" w:rsidRPr="00936D7C">
        <w:rPr>
          <w:rFonts w:asciiTheme="minorHAnsi" w:hAnsiTheme="minorHAnsi"/>
        </w:rPr>
        <w:t xml:space="preserve"> in the</w:t>
      </w:r>
      <w:r w:rsidRPr="00936D7C">
        <w:rPr>
          <w:rFonts w:asciiTheme="minorHAnsi" w:hAnsiTheme="minorHAnsi"/>
        </w:rPr>
        <w:t xml:space="preserve"> HFD </w:t>
      </w:r>
      <w:r w:rsidR="00570D66" w:rsidRPr="00936D7C">
        <w:rPr>
          <w:rFonts w:asciiTheme="minorHAnsi" w:hAnsiTheme="minorHAnsi"/>
        </w:rPr>
        <w:t>group (</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=0.021</w:t>
      </w:r>
      <w:ins w:id="108" w:author="Inn Harvey" w:date="2020-01-30T14:01:00Z">
        <w:r w:rsidR="00570D66" w:rsidRPr="00936D7C">
          <w:rPr>
            <w:rFonts w:asciiTheme="minorHAnsi" w:hAnsiTheme="minorHAnsi"/>
          </w:rPr>
          <w:t>)</w:t>
        </w:r>
        <w:commentRangeEnd w:id="107"/>
        <w:r w:rsidR="00272E56">
          <w:rPr>
            <w:rStyle w:val="CommentReference"/>
          </w:rPr>
          <w:commentReference w:id="107"/>
        </w:r>
        <w:r w:rsidRPr="00936D7C">
          <w:rPr>
            <w:rFonts w:asciiTheme="minorHAnsi" w:hAnsiTheme="minorHAnsi"/>
          </w:rPr>
          <w:t>.</w:t>
        </w:r>
      </w:ins>
      <w:del w:id="109" w:author="Inn Harvey" w:date="2020-01-30T14:01:00Z">
        <w:r w:rsidR="00570D66" w:rsidRPr="00936D7C">
          <w:rPr>
            <w:rFonts w:asciiTheme="minorHAnsi" w:hAnsiTheme="minorHAnsi"/>
          </w:rPr>
          <w:delText>)</w:delText>
        </w:r>
        <w:r w:rsidRPr="00936D7C">
          <w:rPr>
            <w:rFonts w:asciiTheme="minorHAnsi" w:hAnsiTheme="minorHAnsi"/>
          </w:rPr>
          <w:delText>.</w:delText>
        </w:r>
      </w:del>
      <w:r w:rsidRPr="00936D7C">
        <w:rPr>
          <w:rFonts w:asciiTheme="minorHAnsi" w:hAnsiTheme="minorHAnsi"/>
        </w:rPr>
        <w:t xml:space="preserve"> </w:t>
      </w:r>
      <w:r w:rsidR="00570D66" w:rsidRPr="00936D7C">
        <w:rPr>
          <w:rFonts w:asciiTheme="minorHAnsi" w:hAnsiTheme="minorHAnsi"/>
        </w:rPr>
        <w:t xml:space="preserve">Similarly, cross-sectional area of the muscle was reduced </w:t>
      </w:r>
      <w:r w:rsidR="005C4AF9" w:rsidRPr="00936D7C">
        <w:rPr>
          <w:rFonts w:asciiTheme="minorHAnsi" w:eastAsia="Times New Roman" w:hAnsiTheme="minorHAnsi"/>
          <w:color w:val="000000"/>
          <w:lang w:val="en-US"/>
        </w:rPr>
        <w:t>13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NCD group and </w:t>
      </w:r>
      <w:r w:rsidR="005C4AF9" w:rsidRPr="00936D7C">
        <w:rPr>
          <w:rFonts w:asciiTheme="minorHAnsi" w:eastAsia="Times New Roman" w:hAnsiTheme="minorHAnsi"/>
          <w:color w:val="000000"/>
          <w:lang w:val="en-US"/>
        </w:rPr>
        <w:t>2</w:t>
      </w:r>
      <w:r w:rsidR="00554797" w:rsidRPr="00936D7C">
        <w:rPr>
          <w:rFonts w:asciiTheme="minorHAnsi" w:eastAsia="Times New Roman" w:hAnsiTheme="minorHAnsi"/>
          <w:color w:val="000000"/>
          <w:lang w:val="en-US"/>
        </w:rPr>
        <w:t>3</w:t>
      </w:r>
      <w:r w:rsidR="00A214CE" w:rsidRPr="00936D7C">
        <w:rPr>
          <w:rFonts w:asciiTheme="minorHAnsi" w:eastAsia="Times New Roman" w:hAnsiTheme="minorHAnsi"/>
          <w:color w:val="000000"/>
          <w:lang w:val="en-US"/>
        </w:rPr>
        <w:t>%</w:t>
      </w:r>
      <w:r w:rsidR="00A214CE" w:rsidRPr="00936D7C">
        <w:rPr>
          <w:rFonts w:asciiTheme="minorHAnsi" w:eastAsia="Times New Roman" w:hAnsiTheme="minorHAnsi" w:cs="Times New Roman"/>
          <w:lang w:val="en-US"/>
        </w:rPr>
        <w:t xml:space="preserve"> </w:t>
      </w:r>
      <w:r w:rsidR="00570D66" w:rsidRPr="00936D7C">
        <w:rPr>
          <w:rFonts w:asciiTheme="minorHAnsi" w:hAnsiTheme="minorHAnsi"/>
        </w:rPr>
        <w:t xml:space="preserve">in the HFD group </w:t>
      </w:r>
      <w:r w:rsidR="009C51CD" w:rsidRPr="00936D7C">
        <w:rPr>
          <w:rFonts w:asciiTheme="minorHAnsi" w:hAnsiTheme="minorHAnsi"/>
        </w:rPr>
        <w:t xml:space="preserve">though the modifying effect of obesity did not </w:t>
      </w:r>
      <w:r w:rsidR="004F1A69">
        <w:rPr>
          <w:rFonts w:asciiTheme="minorHAnsi" w:hAnsiTheme="minorHAnsi"/>
        </w:rPr>
        <w:t xml:space="preserve">quite reach </w:t>
      </w:r>
      <w:r w:rsidR="009C51CD" w:rsidRPr="00936D7C">
        <w:rPr>
          <w:rFonts w:asciiTheme="minorHAnsi" w:hAnsiTheme="minorHAnsi"/>
        </w:rPr>
        <w:t xml:space="preserve">statistical significance </w:t>
      </w:r>
      <w:r w:rsidR="00570D66" w:rsidRPr="00936D7C">
        <w:rPr>
          <w:rFonts w:asciiTheme="minorHAnsi" w:hAnsiTheme="minorHAnsi"/>
        </w:rPr>
        <w:t>(</w:t>
      </w:r>
      <w:proofErr w:type="spellStart"/>
      <w:r w:rsidR="00570D66" w:rsidRPr="00936D7C">
        <w:rPr>
          <w:rFonts w:asciiTheme="minorHAnsi" w:hAnsiTheme="minorHAnsi"/>
        </w:rPr>
        <w:t>p</w:t>
      </w:r>
      <w:r w:rsidR="00570D66" w:rsidRPr="00936D7C">
        <w:rPr>
          <w:rFonts w:asciiTheme="minorHAnsi" w:hAnsiTheme="minorHAnsi"/>
          <w:vertAlign w:val="subscript"/>
        </w:rPr>
        <w:t>interaction</w:t>
      </w:r>
      <w:proofErr w:type="spellEnd"/>
      <w:r w:rsidR="00570D66" w:rsidRPr="00936D7C">
        <w:rPr>
          <w:rFonts w:asciiTheme="minorHAnsi" w:hAnsiTheme="minorHAnsi"/>
        </w:rPr>
        <w:t>=</w:t>
      </w:r>
      <w:r w:rsidR="004F1A69">
        <w:rPr>
          <w:rFonts w:asciiTheme="minorHAnsi" w:hAnsiTheme="minorHAnsi"/>
        </w:rPr>
        <w:t>0</w:t>
      </w:r>
      <w:r w:rsidR="00737196" w:rsidRPr="00936D7C">
        <w:rPr>
          <w:rFonts w:asciiTheme="minorHAnsi" w:hAnsiTheme="minorHAnsi"/>
        </w:rPr>
        <w:t>.11</w:t>
      </w:r>
      <w:r w:rsidR="00570D66" w:rsidRPr="00936D7C">
        <w:rPr>
          <w:rFonts w:asciiTheme="minorHAnsi" w:hAnsiTheme="minorHAnsi"/>
        </w:rPr>
        <w:t>).</w:t>
      </w:r>
    </w:p>
    <w:p w14:paraId="3725226B" w14:textId="008BADCD" w:rsidR="00BF40A8" w:rsidRPr="004B1B1E" w:rsidRDefault="00E161E7" w:rsidP="00A866A1">
      <w:pPr>
        <w:pStyle w:val="Heading2"/>
        <w:rPr>
          <w:sz w:val="24"/>
        </w:rPr>
      </w:pPr>
      <w:r w:rsidRPr="004B1B1E">
        <w:rPr>
          <w:sz w:val="24"/>
        </w:rPr>
        <w:t xml:space="preserve">Obesity </w:t>
      </w:r>
      <w:r w:rsidR="00D821F4" w:rsidRPr="004B1B1E">
        <w:rPr>
          <w:sz w:val="24"/>
        </w:rPr>
        <w:t xml:space="preserve">with </w:t>
      </w:r>
      <w:r w:rsidRPr="004B1B1E">
        <w:rPr>
          <w:sz w:val="24"/>
        </w:rPr>
        <w:t xml:space="preserve">Dexamethasone Treatment Resulted in </w:t>
      </w:r>
      <w:r w:rsidR="00D821F4" w:rsidRPr="004B1B1E">
        <w:rPr>
          <w:sz w:val="24"/>
        </w:rPr>
        <w:t xml:space="preserve">Smaller </w:t>
      </w:r>
      <w:r w:rsidR="004B1B1E">
        <w:rPr>
          <w:sz w:val="24"/>
        </w:rPr>
        <w:t xml:space="preserve">Type II </w:t>
      </w:r>
      <w:r w:rsidRPr="004B1B1E">
        <w:rPr>
          <w:sz w:val="24"/>
        </w:rPr>
        <w:t>Muscle Fiber</w:t>
      </w:r>
      <w:r w:rsidR="00D821F4" w:rsidRPr="004B1B1E">
        <w:rPr>
          <w:sz w:val="24"/>
        </w:rPr>
        <w:t>s</w:t>
      </w:r>
    </w:p>
    <w:p w14:paraId="53FDB212" w14:textId="7B2A1845" w:rsidR="00BF40A8" w:rsidRPr="00936D7C" w:rsidRDefault="00E161E7" w:rsidP="00F206F8">
      <w:pPr>
        <w:spacing w:line="480" w:lineRule="auto"/>
        <w:ind w:firstLine="720"/>
        <w:rPr>
          <w:rFonts w:asciiTheme="minorHAnsi" w:hAnsiTheme="minorHAnsi"/>
        </w:rPr>
      </w:pPr>
      <w:r w:rsidRPr="00936D7C">
        <w:rPr>
          <w:rFonts w:asciiTheme="minorHAnsi" w:hAnsiTheme="minorHAnsi"/>
        </w:rPr>
        <w:t xml:space="preserve">In order to assess changes </w:t>
      </w:r>
      <w:r w:rsidR="00D828A0" w:rsidRPr="00936D7C">
        <w:rPr>
          <w:rFonts w:asciiTheme="minorHAnsi" w:hAnsiTheme="minorHAnsi"/>
        </w:rPr>
        <w:t>at</w:t>
      </w:r>
      <w:r w:rsidRPr="00936D7C">
        <w:rPr>
          <w:rFonts w:asciiTheme="minorHAnsi" w:hAnsiTheme="minorHAnsi"/>
        </w:rPr>
        <w:t xml:space="preserve"> the </w:t>
      </w:r>
      <w:r w:rsidR="00D828A0" w:rsidRPr="00936D7C">
        <w:rPr>
          <w:rFonts w:asciiTheme="minorHAnsi" w:hAnsiTheme="minorHAnsi"/>
        </w:rPr>
        <w:t xml:space="preserve">individual muscle </w:t>
      </w:r>
      <w:r w:rsidRPr="00936D7C">
        <w:rPr>
          <w:rFonts w:asciiTheme="minorHAnsi" w:hAnsiTheme="minorHAnsi"/>
        </w:rPr>
        <w:t xml:space="preserve">fiber-level, </w:t>
      </w:r>
      <w:r w:rsidR="00132C08">
        <w:rPr>
          <w:rFonts w:asciiTheme="minorHAnsi" w:hAnsiTheme="minorHAnsi"/>
        </w:rPr>
        <w:t>we</w:t>
      </w:r>
      <w:r w:rsidR="00990DEB" w:rsidRPr="00936D7C">
        <w:rPr>
          <w:rFonts w:asciiTheme="minorHAnsi" w:hAnsiTheme="minorHAnsi"/>
        </w:rPr>
        <w:t xml:space="preserve"> </w:t>
      </w:r>
      <w:proofErr w:type="spellStart"/>
      <w:r w:rsidR="00CE2FB4" w:rsidRPr="00936D7C">
        <w:rPr>
          <w:rFonts w:asciiTheme="minorHAnsi" w:hAnsiTheme="minorHAnsi"/>
        </w:rPr>
        <w:t>cryo</w:t>
      </w:r>
      <w:r w:rsidRPr="00936D7C">
        <w:rPr>
          <w:rFonts w:asciiTheme="minorHAnsi" w:hAnsiTheme="minorHAnsi"/>
        </w:rPr>
        <w:t>sectioned</w:t>
      </w:r>
      <w:proofErr w:type="spellEnd"/>
      <w:r w:rsidRPr="00936D7C">
        <w:rPr>
          <w:rFonts w:asciiTheme="minorHAnsi" w:hAnsiTheme="minorHAnsi"/>
        </w:rPr>
        <w:t xml:space="preserve"> </w:t>
      </w:r>
      <w:ins w:id="110" w:author="Inn Harvey" w:date="2020-01-29T15:39:00Z">
        <w:r w:rsidR="007C0D63">
          <w:rPr>
            <w:rFonts w:asciiTheme="minorHAnsi" w:hAnsiTheme="minorHAnsi"/>
          </w:rPr>
          <w:t xml:space="preserve">the </w:t>
        </w:r>
        <w:r w:rsidR="007C0D63" w:rsidRPr="00936D7C">
          <w:rPr>
            <w:rFonts w:asciiTheme="minorHAnsi" w:hAnsiTheme="minorHAnsi"/>
          </w:rPr>
          <w:t xml:space="preserve">quadriceps </w:t>
        </w:r>
        <w:r w:rsidR="007C0D63">
          <w:rPr>
            <w:rFonts w:asciiTheme="minorHAnsi" w:hAnsiTheme="minorHAnsi"/>
          </w:rPr>
          <w:t xml:space="preserve">from </w:t>
        </w:r>
      </w:ins>
      <w:commentRangeStart w:id="111"/>
      <w:r w:rsidRPr="00936D7C">
        <w:rPr>
          <w:rFonts w:asciiTheme="minorHAnsi" w:hAnsiTheme="minorHAnsi"/>
        </w:rPr>
        <w:t xml:space="preserve">dexamethasone-treated mice </w:t>
      </w:r>
      <w:commentRangeEnd w:id="111"/>
      <w:r w:rsidR="0025262F">
        <w:rPr>
          <w:rStyle w:val="CommentReference"/>
        </w:rPr>
        <w:commentReference w:id="111"/>
      </w:r>
      <w:del w:id="112" w:author="Inn Harvey" w:date="2020-01-29T15:39:00Z">
        <w:r w:rsidRPr="00936D7C">
          <w:rPr>
            <w:rFonts w:asciiTheme="minorHAnsi" w:hAnsiTheme="minorHAnsi"/>
          </w:rPr>
          <w:delText xml:space="preserve">quadriceps </w:delText>
        </w:r>
      </w:del>
      <w:r w:rsidRPr="00936D7C">
        <w:rPr>
          <w:rFonts w:asciiTheme="minorHAnsi" w:hAnsiTheme="minorHAnsi"/>
        </w:rPr>
        <w:t xml:space="preserve">at the mid-belly and H&amp;E stained </w:t>
      </w:r>
      <w:r w:rsidR="00CE2FB4" w:rsidRPr="00936D7C">
        <w:rPr>
          <w:rFonts w:asciiTheme="minorHAnsi" w:hAnsiTheme="minorHAnsi"/>
        </w:rPr>
        <w:t xml:space="preserve">these samples </w:t>
      </w:r>
      <w:r w:rsidRPr="00936D7C">
        <w:rPr>
          <w:rFonts w:asciiTheme="minorHAnsi" w:hAnsiTheme="minorHAnsi"/>
        </w:rPr>
        <w:t>(Figure 2</w:t>
      </w:r>
      <w:r w:rsidR="00132C08">
        <w:rPr>
          <w:rFonts w:asciiTheme="minorHAnsi" w:hAnsiTheme="minorHAnsi"/>
        </w:rPr>
        <w:t>D</w:t>
      </w:r>
      <w:r w:rsidRPr="00936D7C">
        <w:rPr>
          <w:rFonts w:asciiTheme="minorHAnsi" w:hAnsiTheme="minorHAnsi"/>
        </w:rPr>
        <w:t xml:space="preserve">).  The </w:t>
      </w:r>
      <w:r w:rsidR="004F1A69">
        <w:rPr>
          <w:rFonts w:asciiTheme="minorHAnsi" w:hAnsiTheme="minorHAnsi"/>
        </w:rPr>
        <w:t>lean</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17</w:t>
      </w:r>
      <w:r w:rsidR="000628E8" w:rsidRPr="00936D7C">
        <w:rPr>
          <w:rFonts w:asciiTheme="minorHAnsi" w:hAnsiTheme="minorHAnsi"/>
        </w:rPr>
        <w:t xml:space="preserve">% </w:t>
      </w:r>
      <w:r w:rsidRPr="00936D7C">
        <w:rPr>
          <w:rFonts w:asciiTheme="minorHAnsi" w:hAnsiTheme="minorHAnsi"/>
        </w:rPr>
        <w:t xml:space="preserve">in the dexamethasone treated </w:t>
      </w:r>
      <w:r w:rsidR="004F1A69">
        <w:rPr>
          <w:rFonts w:asciiTheme="minorHAnsi" w:hAnsiTheme="minorHAnsi"/>
        </w:rPr>
        <w:t>groups, while obese</w:t>
      </w:r>
      <w:r w:rsidRPr="00936D7C">
        <w:rPr>
          <w:rFonts w:asciiTheme="minorHAnsi" w:hAnsiTheme="minorHAnsi"/>
        </w:rPr>
        <w:t xml:space="preserve"> animals muscle fibers were </w:t>
      </w:r>
      <w:r w:rsidR="004F1A69">
        <w:rPr>
          <w:rFonts w:asciiTheme="minorHAnsi" w:hAnsiTheme="minorHAnsi"/>
        </w:rPr>
        <w:t>reduced</w:t>
      </w:r>
      <w:r w:rsidRPr="00936D7C">
        <w:rPr>
          <w:rFonts w:asciiTheme="minorHAnsi" w:hAnsiTheme="minorHAnsi"/>
        </w:rPr>
        <w:t xml:space="preserve"> by </w:t>
      </w:r>
      <w:r w:rsidR="005C4AF9" w:rsidRPr="00936D7C">
        <w:rPr>
          <w:rFonts w:asciiTheme="minorHAnsi" w:hAnsiTheme="minorHAnsi"/>
        </w:rPr>
        <w:t>5</w:t>
      </w:r>
      <w:r w:rsidR="00554797" w:rsidRPr="00936D7C">
        <w:rPr>
          <w:rFonts w:asciiTheme="minorHAnsi" w:hAnsiTheme="minorHAnsi"/>
        </w:rPr>
        <w:t>5</w:t>
      </w:r>
      <w:r w:rsidR="000628E8" w:rsidRPr="00936D7C">
        <w:rPr>
          <w:rFonts w:asciiTheme="minorHAnsi" w:hAnsiTheme="minorHAnsi"/>
        </w:rPr>
        <w:t>%</w:t>
      </w:r>
      <w:r w:rsidRPr="00936D7C">
        <w:rPr>
          <w:rFonts w:asciiTheme="minorHAnsi" w:hAnsiTheme="minorHAnsi"/>
        </w:rPr>
        <w:t xml:space="preserve"> in the dexamethasone treated</w:t>
      </w:r>
      <w:r w:rsidR="000628E8" w:rsidRPr="00936D7C">
        <w:rPr>
          <w:rFonts w:asciiTheme="minorHAnsi" w:hAnsiTheme="minorHAnsi"/>
        </w:rPr>
        <w:t xml:space="preserve"> mice </w:t>
      </w:r>
      <w:r w:rsidR="00D828A0" w:rsidRPr="00936D7C">
        <w:rPr>
          <w:rFonts w:asciiTheme="minorHAnsi" w:hAnsiTheme="minorHAnsi"/>
        </w:rPr>
        <w:t>(</w:t>
      </w:r>
      <w:proofErr w:type="spellStart"/>
      <w:r w:rsidR="00D828A0" w:rsidRPr="00936D7C">
        <w:rPr>
          <w:rFonts w:asciiTheme="minorHAnsi" w:hAnsiTheme="minorHAnsi"/>
        </w:rPr>
        <w:t>p</w:t>
      </w:r>
      <w:r w:rsidR="00D828A0" w:rsidRPr="00936D7C">
        <w:rPr>
          <w:rFonts w:asciiTheme="minorHAnsi" w:hAnsiTheme="minorHAnsi"/>
          <w:vertAlign w:val="subscript"/>
        </w:rPr>
        <w:t>interaction</w:t>
      </w:r>
      <w:proofErr w:type="spellEnd"/>
      <w:r w:rsidRPr="00936D7C">
        <w:rPr>
          <w:rFonts w:asciiTheme="minorHAnsi" w:hAnsiTheme="minorHAnsi"/>
        </w:rPr>
        <w:t>=</w:t>
      </w:r>
      <w:r w:rsidR="004F1A69">
        <w:rPr>
          <w:rFonts w:asciiTheme="minorHAnsi" w:hAnsiTheme="minorHAnsi"/>
        </w:rPr>
        <w:t>0</w:t>
      </w:r>
      <w:r w:rsidRPr="00936D7C">
        <w:rPr>
          <w:rFonts w:asciiTheme="minorHAnsi" w:hAnsiTheme="minorHAnsi"/>
        </w:rPr>
        <w:t>.001</w:t>
      </w:r>
      <w:r w:rsidR="00D828A0" w:rsidRPr="00936D7C">
        <w:rPr>
          <w:rFonts w:asciiTheme="minorHAnsi" w:hAnsiTheme="minorHAnsi"/>
        </w:rPr>
        <w:t xml:space="preserve">; </w:t>
      </w:r>
      <w:r w:rsidRPr="00936D7C">
        <w:rPr>
          <w:rFonts w:asciiTheme="minorHAnsi" w:hAnsiTheme="minorHAnsi"/>
        </w:rPr>
        <w:t>Figure 2</w:t>
      </w:r>
      <w:r w:rsidR="00132C08">
        <w:rPr>
          <w:rFonts w:asciiTheme="minorHAnsi" w:hAnsiTheme="minorHAnsi"/>
        </w:rPr>
        <w:t>E</w:t>
      </w:r>
      <w:r w:rsidRPr="00936D7C">
        <w:rPr>
          <w:rFonts w:asciiTheme="minorHAnsi" w:hAnsiTheme="minorHAnsi"/>
        </w:rPr>
        <w:t>).</w:t>
      </w:r>
    </w:p>
    <w:p w14:paraId="031958D0" w14:textId="77777777" w:rsidR="004F1A69" w:rsidRDefault="00E161E7" w:rsidP="00132C08">
      <w:pPr>
        <w:spacing w:line="480" w:lineRule="auto"/>
        <w:ind w:firstLine="720"/>
        <w:rPr>
          <w:rFonts w:asciiTheme="minorHAnsi" w:hAnsiTheme="minorHAnsi"/>
          <w:szCs w:val="24"/>
        </w:rPr>
      </w:pPr>
      <w:r w:rsidRPr="00936D7C">
        <w:rPr>
          <w:rFonts w:asciiTheme="minorHAnsi" w:hAnsiTheme="minorHAnsi"/>
          <w:szCs w:val="24"/>
        </w:rPr>
        <w:lastRenderedPageBreak/>
        <w:t xml:space="preserve">In order to </w:t>
      </w:r>
      <w:r w:rsidR="004F1A69">
        <w:rPr>
          <w:rFonts w:asciiTheme="minorHAnsi" w:hAnsiTheme="minorHAnsi"/>
          <w:szCs w:val="24"/>
        </w:rPr>
        <w:t>evaluate</w:t>
      </w:r>
      <w:r w:rsidRPr="00936D7C">
        <w:rPr>
          <w:rFonts w:asciiTheme="minorHAnsi" w:hAnsiTheme="minorHAnsi"/>
          <w:szCs w:val="24"/>
        </w:rPr>
        <w:t xml:space="preserve"> any changes in the ratio of oxidative versus non-oxidative fiber-types, </w:t>
      </w:r>
      <w:r w:rsidR="004F1A69">
        <w:rPr>
          <w:rFonts w:asciiTheme="minorHAnsi" w:hAnsiTheme="minorHAnsi"/>
          <w:szCs w:val="24"/>
        </w:rPr>
        <w:t>we</w:t>
      </w:r>
      <w:r w:rsidR="00F17A6D" w:rsidRPr="00936D7C">
        <w:rPr>
          <w:rFonts w:asciiTheme="minorHAnsi" w:hAnsiTheme="minorHAnsi"/>
          <w:szCs w:val="24"/>
        </w:rPr>
        <w:t xml:space="preserve"> </w:t>
      </w:r>
      <w:r w:rsidRPr="00936D7C">
        <w:rPr>
          <w:rFonts w:asciiTheme="minorHAnsi" w:hAnsiTheme="minorHAnsi"/>
          <w:szCs w:val="24"/>
        </w:rPr>
        <w:t xml:space="preserve">stained muscle sections and quantified the muscle fibers based upon their oxidative capacity. </w:t>
      </w:r>
      <w:r w:rsidR="00282CE0" w:rsidRPr="00936D7C">
        <w:rPr>
          <w:rFonts w:asciiTheme="minorHAnsi" w:hAnsiTheme="minorHAnsi"/>
          <w:szCs w:val="24"/>
        </w:rPr>
        <w:t>Mouse</w:t>
      </w:r>
      <w:r w:rsidRPr="00936D7C">
        <w:rPr>
          <w:rFonts w:asciiTheme="minorHAnsi" w:hAnsiTheme="minorHAnsi"/>
          <w:szCs w:val="24"/>
        </w:rPr>
        <w:t xml:space="preserve"> skeletal muscle is made up Type I, Type </w:t>
      </w:r>
      <w:proofErr w:type="spellStart"/>
      <w:r w:rsidRPr="00936D7C">
        <w:rPr>
          <w:rFonts w:asciiTheme="minorHAnsi" w:hAnsiTheme="minorHAnsi"/>
          <w:szCs w:val="24"/>
        </w:rPr>
        <w:t>IIa</w:t>
      </w:r>
      <w:proofErr w:type="spellEnd"/>
      <w:r w:rsidRPr="00936D7C">
        <w:rPr>
          <w:rFonts w:asciiTheme="minorHAnsi" w:hAnsiTheme="minorHAnsi"/>
          <w:szCs w:val="24"/>
        </w:rPr>
        <w:t xml:space="preserve">, Type IIb, and Type </w:t>
      </w:r>
      <w:proofErr w:type="spellStart"/>
      <w:r w:rsidRPr="00936D7C">
        <w:rPr>
          <w:rFonts w:asciiTheme="minorHAnsi" w:hAnsiTheme="minorHAnsi"/>
          <w:szCs w:val="24"/>
        </w:rPr>
        <w:t>IIx</w:t>
      </w:r>
      <w:proofErr w:type="spellEnd"/>
      <w:r w:rsidRPr="00936D7C">
        <w:rPr>
          <w:rFonts w:asciiTheme="minorHAnsi" w:hAnsiTheme="minorHAnsi"/>
          <w:szCs w:val="24"/>
        </w:rPr>
        <w:t xml:space="preserve"> fibers</w:t>
      </w:r>
      <w:r w:rsidR="000815F5" w:rsidRPr="00936D7C">
        <w:rPr>
          <w:rFonts w:asciiTheme="minorHAnsi" w:hAnsiTheme="minorHAnsi"/>
          <w:szCs w:val="24"/>
        </w:rPr>
        <w:t xml:space="preserve"> </w:t>
      </w:r>
      <w:r w:rsidR="00CE2FB4" w:rsidRPr="00936D7C">
        <w:rPr>
          <w:rFonts w:asciiTheme="minorHAnsi" w:hAnsiTheme="minorHAnsi"/>
          <w:szCs w:val="24"/>
        </w:rPr>
        <w:fldChar w:fldCharType="begin" w:fldLock="1"/>
      </w:r>
      <w:r w:rsidR="00AA5D19">
        <w:rPr>
          <w:rFonts w:asciiTheme="minorHAnsi" w:hAnsiTheme="minorHAnsi"/>
          <w:szCs w:val="24"/>
        </w:rPr>
        <w:instrText>ADDIN CSL_CITATION {"citationItems":[{"id":"ITEM-1","itemData":{"DOI":"10.1111/j.1600-0404.1976.tb07619.x","ISSN":"00016314","abstract":"The ATPase reaction and its pH lability demonstrate three fiber types in the adult mouse gastrocnemius; Type I (light staining with alkaline preincubation and dark with acid preincubation), Type IIA (dark after alkaline preincubation), type IIB (dark after alkaline and acid preincubation). The SDH and NADH-tetrazolium reductase reactions also demonstrate three types of fibers; those low (A), intermediate (B) or high (C) in oxidative enzyme activity. However, the use of both procedures in serial sections demonstrates that four different combinations occur; the IIB fibers are high in SDH activity, the I fibers are intermediate in SDH enzyme activity, while the IIA fibers are either low or intermediate in SDH activity. These fiber types are present within the gastrocnemius muscle in a distinct pattern of zones. The predominant fiber type, located in the superficial half of the muscle, is the IIA (A) fiber which is high in ATPase and low in SDH activity. This is consistent with the fact that the gastrocnemius is generally considered a white, fast muscle. The IIB and I fibers are fewer in number and are located deeper in the muscle.","author":[{"dropping-particle":"","family":"Sher","given":"Joanna","non-dropping-particle":"","parse-names":false,"suffix":""},{"dropping-particle":"","family":"Cardasis","given":"Constance","non-dropping-particle":"","parse-names":false,"suffix":""}],"container-title":"Acta Neurologica Scandinavica","id":"ITEM-1","issue":"1","issued":{"date-parts":[["1976","7"]]},"page":"45-56","title":"Skeletal Muscle Fiber Types in the Adult Mouse","type":"article-journal","volume":"54"},"uris":["http://www.mendeley.com/documents/?uuid=ae7289cd-3ce1-4f8a-bd55-ecc8fb9871b4","http://www.mendeley.com/documents/?uuid=0d041a27-ab94-4728-a882-d5ea4609e5c8"]},{"id":"ITEM-2","itemData":{"DOI":"10.1152/physrev.00031.2010","ISBN":"1522-1210","ISSN":"1522-1210","PMID":"22013216","abstract":"Mammalian skeletal muscle comprises different fiber types, whose identity is first established during embryonic development by intrinsic myogenic control mechanisms and is later modulated by neural and hormonal factors. The relative proportion of the different fiber types varies strikingly between species, and in humans shows significant variability between individuals. Myosin heavy chain isoforms, whose complete inventory and expression pattern are now available, provide a useful marker for fiber types, both for the four major forms present in trunk and limb muscles and the minor forms present in head and neck muscles. However, muscle fiber diversity involves all functional muscle cell compartments, including membrane excitation, excitation-contraction coupling, contractile machinery, cytoskeleton scaffold, and energy supply systems. Variations within each compartment are limited by the need of matching fiber type properties between different compartments. Nerve activity is a major control mechanism of the fiber type profile, and multiple signaling pathways are implicated in activity-dependent changes of muscle fibers. The characterization of these pathways is raising increasing interest in clinical medicine, given the potentially beneficial effects of muscle fiber type switching in the prevention and treatment of metabolic diseases.","author":[{"dropping-particle":"","family":"Schiaffino","given":"Stefano","non-dropping-particle":"","parse-names":false,"suffix":""},{"dropping-particle":"","family":"Reggiani","given":"Carlo","non-dropping-particle":"","parse-names":false,"suffix":""}],"container-title":"Physiological reviews","id":"ITEM-2","issue":"4","issued":{"date-parts":[["2011","10"]]},"page":"1447-531","title":"Fiber types in mammalian skeletal muscles.","type":"article-journal","volume":"91"},"uris":["http://www.mendeley.com/documents/?uuid=931238c7-e1a4-4820-b63f-3ed8de1dd18b"]}],"mendeley":{"formattedCitation":"(35, 36)","plainTextFormattedCitation":"(35, 36)","previouslyFormattedCitation":"(35, 36)"},"properties":{"noteIndex":0},"schema":"https://github.com/citation-style-language/schema/raw/master/csl-citation.json"}</w:instrText>
      </w:r>
      <w:r w:rsidR="00CE2FB4" w:rsidRPr="00936D7C">
        <w:rPr>
          <w:rFonts w:asciiTheme="minorHAnsi" w:hAnsiTheme="minorHAnsi"/>
          <w:szCs w:val="24"/>
        </w:rPr>
        <w:fldChar w:fldCharType="separate"/>
      </w:r>
      <w:r w:rsidR="00CA75C4" w:rsidRPr="00CA75C4">
        <w:rPr>
          <w:rFonts w:asciiTheme="minorHAnsi" w:hAnsiTheme="minorHAnsi"/>
          <w:noProof/>
          <w:szCs w:val="24"/>
        </w:rPr>
        <w:t>(35, 36)</w:t>
      </w:r>
      <w:r w:rsidR="00CE2FB4" w:rsidRPr="00936D7C">
        <w:rPr>
          <w:rFonts w:asciiTheme="minorHAnsi" w:hAnsiTheme="minorHAnsi"/>
          <w:szCs w:val="24"/>
        </w:rPr>
        <w:fldChar w:fldCharType="end"/>
      </w:r>
      <w:r w:rsidR="005F59FE" w:rsidRPr="00936D7C">
        <w:rPr>
          <w:rFonts w:asciiTheme="minorHAnsi" w:hAnsiTheme="minorHAnsi"/>
          <w:szCs w:val="24"/>
        </w:rPr>
        <w:t>.</w:t>
      </w:r>
      <w:r w:rsidRPr="00936D7C">
        <w:rPr>
          <w:rFonts w:asciiTheme="minorHAnsi" w:hAnsiTheme="minorHAnsi"/>
          <w:szCs w:val="24"/>
        </w:rPr>
        <w:t xml:space="preserve"> Oxidative fibers or Type I fibers </w:t>
      </w:r>
      <w:r w:rsidR="00282CE0" w:rsidRPr="00936D7C">
        <w:rPr>
          <w:rFonts w:asciiTheme="minorHAnsi" w:hAnsiTheme="minorHAnsi"/>
          <w:szCs w:val="24"/>
        </w:rPr>
        <w:t xml:space="preserve">stain </w:t>
      </w:r>
      <w:r w:rsidRPr="00936D7C">
        <w:rPr>
          <w:rFonts w:asciiTheme="minorHAnsi" w:hAnsiTheme="minorHAnsi"/>
          <w:szCs w:val="24"/>
        </w:rPr>
        <w:t>the darkest (Figure 2</w:t>
      </w:r>
      <w:r w:rsidR="00132C08">
        <w:rPr>
          <w:rFonts w:asciiTheme="minorHAnsi" w:hAnsiTheme="minorHAnsi"/>
          <w:szCs w:val="24"/>
        </w:rPr>
        <w:t>F</w:t>
      </w:r>
      <w:r w:rsidRPr="00936D7C">
        <w:rPr>
          <w:rFonts w:asciiTheme="minorHAnsi" w:hAnsiTheme="minorHAnsi"/>
          <w:szCs w:val="24"/>
        </w:rPr>
        <w:t xml:space="preserve">).  </w:t>
      </w:r>
      <w:r w:rsidR="00132C08">
        <w:rPr>
          <w:rFonts w:asciiTheme="minorHAnsi" w:hAnsiTheme="minorHAnsi"/>
          <w:szCs w:val="24"/>
        </w:rPr>
        <w:t>We</w:t>
      </w:r>
      <w:r w:rsidR="00990DEB" w:rsidRPr="00936D7C">
        <w:rPr>
          <w:rFonts w:asciiTheme="minorHAnsi" w:hAnsiTheme="minorHAnsi"/>
          <w:szCs w:val="24"/>
        </w:rPr>
        <w:t xml:space="preserve"> </w:t>
      </w:r>
      <w:r w:rsidRPr="00936D7C">
        <w:rPr>
          <w:rFonts w:asciiTheme="minorHAnsi" w:hAnsiTheme="minorHAnsi"/>
          <w:szCs w:val="24"/>
        </w:rPr>
        <w:t>found no significant change in the ratio of oxidative to total fibers in the mice quadriceps in lean or obese</w:t>
      </w:r>
      <w:r w:rsidR="00552E17" w:rsidRPr="00936D7C">
        <w:rPr>
          <w:rFonts w:asciiTheme="minorHAnsi" w:hAnsiTheme="minorHAnsi"/>
          <w:szCs w:val="24"/>
        </w:rPr>
        <w:t xml:space="preserve"> mice treated with dexamethasone</w:t>
      </w:r>
      <w:r w:rsidR="00CE2FB4" w:rsidRPr="00936D7C">
        <w:rPr>
          <w:rFonts w:asciiTheme="minorHAnsi" w:hAnsiTheme="minorHAnsi"/>
          <w:szCs w:val="24"/>
        </w:rPr>
        <w:t xml:space="preserve"> </w:t>
      </w:r>
      <w:r w:rsidRPr="00936D7C">
        <w:rPr>
          <w:rFonts w:asciiTheme="minorHAnsi" w:hAnsiTheme="minorHAnsi"/>
          <w:szCs w:val="24"/>
        </w:rPr>
        <w:t>(Figure 2</w:t>
      </w:r>
      <w:r w:rsidR="00132C08">
        <w:rPr>
          <w:rFonts w:asciiTheme="minorHAnsi" w:hAnsiTheme="minorHAnsi"/>
          <w:szCs w:val="24"/>
        </w:rPr>
        <w:t>G</w:t>
      </w:r>
      <w:r w:rsidRPr="00936D7C">
        <w:rPr>
          <w:rFonts w:asciiTheme="minorHAnsi" w:hAnsiTheme="minorHAnsi"/>
          <w:szCs w:val="24"/>
        </w:rPr>
        <w:t>)</w:t>
      </w:r>
      <w:r w:rsidR="00CE2FB4" w:rsidRPr="00936D7C">
        <w:rPr>
          <w:rFonts w:asciiTheme="minorHAnsi" w:hAnsiTheme="minorHAnsi"/>
          <w:szCs w:val="24"/>
        </w:rPr>
        <w:t>.</w:t>
      </w:r>
      <w:r w:rsidRPr="00936D7C">
        <w:rPr>
          <w:rFonts w:asciiTheme="minorHAnsi" w:hAnsiTheme="minorHAnsi"/>
          <w:szCs w:val="24"/>
        </w:rPr>
        <w:t xml:space="preserve"> </w:t>
      </w:r>
    </w:p>
    <w:p w14:paraId="740BAB2D" w14:textId="6E2A0455" w:rsidR="00BF40A8" w:rsidRPr="00936D7C" w:rsidRDefault="004F1A69" w:rsidP="00132C08">
      <w:pPr>
        <w:spacing w:line="480" w:lineRule="auto"/>
        <w:ind w:firstLine="720"/>
        <w:rPr>
          <w:rFonts w:asciiTheme="minorHAnsi" w:hAnsiTheme="minorHAnsi"/>
          <w:szCs w:val="24"/>
        </w:rPr>
      </w:pPr>
      <w:r>
        <w:rPr>
          <w:rFonts w:asciiTheme="minorHAnsi" w:hAnsiTheme="minorHAnsi"/>
          <w:szCs w:val="24"/>
        </w:rPr>
        <w:t xml:space="preserve">Using these </w:t>
      </w:r>
      <w:proofErr w:type="spellStart"/>
      <w:r>
        <w:rPr>
          <w:rFonts w:asciiTheme="minorHAnsi" w:hAnsiTheme="minorHAnsi"/>
          <w:szCs w:val="24"/>
        </w:rPr>
        <w:t>cryosections</w:t>
      </w:r>
      <w:proofErr w:type="spellEnd"/>
      <w:r>
        <w:rPr>
          <w:rFonts w:asciiTheme="minorHAnsi" w:hAnsiTheme="minorHAnsi"/>
          <w:szCs w:val="24"/>
        </w:rPr>
        <w:t xml:space="preserve">, we next tested for </w:t>
      </w:r>
      <w:r w:rsidR="00E161E7" w:rsidRPr="00936D7C">
        <w:rPr>
          <w:rFonts w:asciiTheme="minorHAnsi" w:hAnsiTheme="minorHAnsi"/>
          <w:szCs w:val="24"/>
        </w:rPr>
        <w:t xml:space="preserve">fiber-type </w:t>
      </w:r>
      <w:r w:rsidR="00956304" w:rsidRPr="00936D7C">
        <w:rPr>
          <w:rFonts w:asciiTheme="minorHAnsi" w:hAnsiTheme="minorHAnsi"/>
          <w:szCs w:val="24"/>
        </w:rPr>
        <w:t xml:space="preserve">specific reductions in </w:t>
      </w:r>
      <w:r w:rsidR="00532E87" w:rsidRPr="00936D7C">
        <w:rPr>
          <w:rFonts w:asciiTheme="minorHAnsi" w:hAnsiTheme="minorHAnsi"/>
          <w:szCs w:val="24"/>
        </w:rPr>
        <w:t>fiber size</w:t>
      </w:r>
      <w:r w:rsidR="00E161E7" w:rsidRPr="00936D7C">
        <w:rPr>
          <w:rFonts w:asciiTheme="minorHAnsi" w:hAnsiTheme="minorHAnsi"/>
          <w:szCs w:val="24"/>
        </w:rPr>
        <w:t xml:space="preserve">. Dexamethasone-treatment reduced </w:t>
      </w:r>
      <w:r w:rsidR="00E11011" w:rsidRPr="00936D7C">
        <w:rPr>
          <w:rFonts w:asciiTheme="minorHAnsi" w:hAnsiTheme="minorHAnsi"/>
          <w:szCs w:val="24"/>
        </w:rPr>
        <w:t>T</w:t>
      </w:r>
      <w:r w:rsidR="00E161E7" w:rsidRPr="00936D7C">
        <w:rPr>
          <w:rFonts w:asciiTheme="minorHAnsi" w:hAnsiTheme="minorHAnsi"/>
          <w:szCs w:val="24"/>
        </w:rPr>
        <w:t xml:space="preserve">ype </w:t>
      </w:r>
      <w:proofErr w:type="spellStart"/>
      <w:r w:rsidR="00E161E7" w:rsidRPr="00936D7C">
        <w:rPr>
          <w:rFonts w:asciiTheme="minorHAnsi" w:hAnsiTheme="minorHAnsi"/>
          <w:szCs w:val="24"/>
        </w:rPr>
        <w:t>I</w:t>
      </w:r>
      <w:r w:rsidR="00341D76" w:rsidRPr="00936D7C">
        <w:rPr>
          <w:rFonts w:asciiTheme="minorHAnsi" w:hAnsiTheme="minorHAnsi"/>
          <w:szCs w:val="24"/>
        </w:rPr>
        <w:t>I</w:t>
      </w:r>
      <w:r w:rsidR="00E161E7" w:rsidRPr="00936D7C">
        <w:rPr>
          <w:rFonts w:asciiTheme="minorHAnsi" w:hAnsiTheme="minorHAnsi"/>
          <w:szCs w:val="24"/>
        </w:rPr>
        <w:t>a</w:t>
      </w:r>
      <w:proofErr w:type="spellEnd"/>
      <w:r w:rsidR="00341D76" w:rsidRPr="00936D7C">
        <w:rPr>
          <w:rFonts w:asciiTheme="minorHAnsi" w:hAnsiTheme="minorHAnsi"/>
          <w:szCs w:val="24"/>
        </w:rPr>
        <w:t xml:space="preserve"> or light-stained</w:t>
      </w:r>
      <w:r w:rsidR="00E161E7" w:rsidRPr="00936D7C">
        <w:rPr>
          <w:rFonts w:asciiTheme="minorHAnsi" w:hAnsiTheme="minorHAnsi"/>
          <w:szCs w:val="24"/>
        </w:rPr>
        <w:t xml:space="preserve"> fibers CSA in lean and obese mice</w:t>
      </w:r>
      <w:r w:rsidR="00132C08">
        <w:rPr>
          <w:rFonts w:asciiTheme="minorHAnsi" w:hAnsiTheme="minorHAnsi"/>
          <w:szCs w:val="24"/>
        </w:rPr>
        <w:t xml:space="preserve"> </w:t>
      </w:r>
      <w:r w:rsidR="00E161E7" w:rsidRPr="00936D7C">
        <w:rPr>
          <w:rFonts w:asciiTheme="minorHAnsi" w:hAnsiTheme="minorHAnsi"/>
          <w:szCs w:val="24"/>
        </w:rPr>
        <w:t>by</w:t>
      </w:r>
      <w:r w:rsidR="006E7533" w:rsidRPr="00936D7C">
        <w:rPr>
          <w:rFonts w:asciiTheme="minorHAnsi" w:hAnsiTheme="minorHAnsi"/>
          <w:szCs w:val="24"/>
        </w:rPr>
        <w:t xml:space="preserve"> 28</w:t>
      </w:r>
      <w:r w:rsidR="00E161E7" w:rsidRPr="00936D7C">
        <w:rPr>
          <w:rFonts w:asciiTheme="minorHAnsi" w:hAnsiTheme="minorHAnsi"/>
          <w:szCs w:val="24"/>
        </w:rPr>
        <w:t xml:space="preserve">% and </w:t>
      </w:r>
      <w:r w:rsidR="00554797" w:rsidRPr="00936D7C">
        <w:rPr>
          <w:rFonts w:asciiTheme="minorHAnsi" w:hAnsiTheme="minorHAnsi"/>
          <w:szCs w:val="24"/>
        </w:rPr>
        <w:t>40</w:t>
      </w:r>
      <w:ins w:id="113" w:author="Inn Harvey" w:date="2020-01-30T14:01:00Z">
        <w:r w:rsidR="00E161E7" w:rsidRPr="00936D7C">
          <w:rPr>
            <w:rFonts w:asciiTheme="minorHAnsi" w:hAnsiTheme="minorHAnsi"/>
            <w:szCs w:val="24"/>
          </w:rPr>
          <w:t>%</w:t>
        </w:r>
      </w:ins>
      <w:ins w:id="114" w:author="Inn Harvey" w:date="2020-01-29T15:42:00Z">
        <w:r w:rsidR="005927B8">
          <w:rPr>
            <w:rFonts w:asciiTheme="minorHAnsi" w:hAnsiTheme="minorHAnsi"/>
            <w:szCs w:val="24"/>
          </w:rPr>
          <w:t>,</w:t>
        </w:r>
      </w:ins>
      <w:del w:id="115" w:author="Inn Harvey" w:date="2020-01-30T14:01:00Z">
        <w:r w:rsidR="00E161E7" w:rsidRPr="00936D7C">
          <w:rPr>
            <w:rFonts w:asciiTheme="minorHAnsi" w:hAnsiTheme="minorHAnsi"/>
            <w:szCs w:val="24"/>
          </w:rPr>
          <w:delText>%</w:delText>
        </w:r>
      </w:del>
      <w:r w:rsidR="00E161E7" w:rsidRPr="00936D7C">
        <w:rPr>
          <w:rFonts w:asciiTheme="minorHAnsi" w:hAnsiTheme="minorHAnsi"/>
          <w:szCs w:val="24"/>
        </w:rPr>
        <w:t xml:space="preserve"> respectively</w:t>
      </w:r>
      <w:ins w:id="116" w:author="Inn Harvey" w:date="2020-01-29T15:42:00Z">
        <w:r w:rsidR="005927B8">
          <w:rPr>
            <w:rFonts w:asciiTheme="minorHAnsi" w:hAnsiTheme="minorHAnsi"/>
            <w:szCs w:val="24"/>
          </w:rPr>
          <w:t>,</w:t>
        </w:r>
      </w:ins>
      <w:r w:rsidR="00956304" w:rsidRPr="00936D7C">
        <w:rPr>
          <w:rFonts w:asciiTheme="minorHAnsi" w:hAnsiTheme="minorHAnsi"/>
          <w:szCs w:val="24"/>
        </w:rPr>
        <w:t xml:space="preserve"> </w:t>
      </w:r>
      <w:r w:rsidR="00196460" w:rsidRPr="00936D7C">
        <w:rPr>
          <w:rFonts w:asciiTheme="minorHAnsi" w:hAnsiTheme="minorHAnsi"/>
          <w:szCs w:val="24"/>
        </w:rPr>
        <w:t xml:space="preserve">though the </w:t>
      </w:r>
      <w:r w:rsidR="003F2336" w:rsidRPr="00936D7C">
        <w:rPr>
          <w:rFonts w:asciiTheme="minorHAnsi" w:hAnsiTheme="minorHAnsi"/>
          <w:szCs w:val="24"/>
        </w:rPr>
        <w:t>moderating</w:t>
      </w:r>
      <w:r w:rsidR="00196460" w:rsidRPr="00936D7C">
        <w:rPr>
          <w:rFonts w:asciiTheme="minorHAnsi" w:hAnsiTheme="minorHAnsi"/>
          <w:szCs w:val="24"/>
        </w:rPr>
        <w:t xml:space="preserve"> effect </w:t>
      </w:r>
      <w:r w:rsidR="00F0411C" w:rsidRPr="00936D7C">
        <w:rPr>
          <w:rFonts w:asciiTheme="minorHAnsi" w:hAnsiTheme="minorHAnsi"/>
          <w:szCs w:val="24"/>
        </w:rPr>
        <w:t xml:space="preserve">of obesity </w:t>
      </w:r>
      <w:r w:rsidR="00196460" w:rsidRPr="00936D7C">
        <w:rPr>
          <w:rFonts w:asciiTheme="minorHAnsi" w:hAnsiTheme="minorHAnsi"/>
          <w:szCs w:val="24"/>
        </w:rPr>
        <w:t>did not reach statistical reference</w:t>
      </w:r>
      <w:r w:rsidR="006805CA" w:rsidRPr="00936D7C">
        <w:rPr>
          <w:rFonts w:asciiTheme="minorHAnsi" w:hAnsiTheme="minorHAnsi"/>
          <w:szCs w:val="24"/>
        </w:rPr>
        <w:t xml:space="preserve"> </w:t>
      </w:r>
      <w:r w:rsidR="00956304" w:rsidRPr="00936D7C">
        <w:rPr>
          <w:rFonts w:asciiTheme="minorHAnsi" w:hAnsiTheme="minorHAnsi"/>
          <w:szCs w:val="24"/>
        </w:rPr>
        <w:t>(</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0.49</w:t>
      </w:r>
      <w:r w:rsidR="00956304" w:rsidRPr="00936D7C">
        <w:rPr>
          <w:rFonts w:asciiTheme="minorHAnsi" w:hAnsiTheme="minorHAnsi"/>
          <w:szCs w:val="24"/>
        </w:rPr>
        <w:t>)</w:t>
      </w:r>
      <w:r w:rsidR="00E161E7" w:rsidRPr="00936D7C">
        <w:rPr>
          <w:rFonts w:asciiTheme="minorHAnsi" w:hAnsiTheme="minorHAnsi"/>
          <w:szCs w:val="24"/>
        </w:rPr>
        <w:t>. Dexamethasone</w:t>
      </w:r>
      <w:r w:rsidR="004B6479" w:rsidRPr="00936D7C">
        <w:rPr>
          <w:rFonts w:asciiTheme="minorHAnsi" w:hAnsiTheme="minorHAnsi"/>
          <w:szCs w:val="24"/>
        </w:rPr>
        <w:t xml:space="preserve"> </w:t>
      </w:r>
      <w:r w:rsidR="00E161E7" w:rsidRPr="00936D7C">
        <w:rPr>
          <w:rFonts w:asciiTheme="minorHAnsi" w:hAnsiTheme="minorHAnsi"/>
          <w:szCs w:val="24"/>
        </w:rPr>
        <w:t xml:space="preserve">treatment also reduced </w:t>
      </w:r>
      <w:r w:rsidR="00336CA5" w:rsidRPr="00936D7C">
        <w:rPr>
          <w:rFonts w:asciiTheme="minorHAnsi" w:hAnsiTheme="minorHAnsi"/>
          <w:szCs w:val="24"/>
        </w:rPr>
        <w:t>T</w:t>
      </w:r>
      <w:r w:rsidR="00E161E7" w:rsidRPr="00936D7C">
        <w:rPr>
          <w:rFonts w:asciiTheme="minorHAnsi" w:hAnsiTheme="minorHAnsi"/>
          <w:szCs w:val="24"/>
        </w:rPr>
        <w:t>ype I</w:t>
      </w:r>
      <w:r w:rsidR="006E7533" w:rsidRPr="00936D7C">
        <w:rPr>
          <w:rFonts w:asciiTheme="minorHAnsi" w:hAnsiTheme="minorHAnsi"/>
          <w:szCs w:val="24"/>
        </w:rPr>
        <w:t>I</w:t>
      </w:r>
      <w:r w:rsidR="00E161E7" w:rsidRPr="00936D7C">
        <w:rPr>
          <w:rFonts w:asciiTheme="minorHAnsi" w:hAnsiTheme="minorHAnsi"/>
          <w:szCs w:val="24"/>
        </w:rPr>
        <w:t>b</w:t>
      </w:r>
      <w:r w:rsidR="006E7533" w:rsidRPr="00936D7C">
        <w:rPr>
          <w:rFonts w:asciiTheme="minorHAnsi" w:hAnsiTheme="minorHAnsi"/>
          <w:szCs w:val="24"/>
        </w:rPr>
        <w:t xml:space="preserve"> or medium-stained</w:t>
      </w:r>
      <w:r w:rsidR="00E161E7" w:rsidRPr="00936D7C">
        <w:rPr>
          <w:rFonts w:asciiTheme="minorHAnsi" w:hAnsiTheme="minorHAnsi"/>
          <w:szCs w:val="24"/>
        </w:rPr>
        <w:t xml:space="preserve"> fibers CSA in lean and obese by </w:t>
      </w:r>
      <w:r w:rsidR="006E7533" w:rsidRPr="00936D7C">
        <w:rPr>
          <w:rFonts w:asciiTheme="minorHAnsi" w:hAnsiTheme="minorHAnsi"/>
          <w:szCs w:val="24"/>
        </w:rPr>
        <w:t>35</w:t>
      </w:r>
      <w:r w:rsidR="00E161E7" w:rsidRPr="00936D7C">
        <w:rPr>
          <w:rFonts w:asciiTheme="minorHAnsi" w:hAnsiTheme="minorHAnsi"/>
          <w:szCs w:val="24"/>
        </w:rPr>
        <w:t xml:space="preserve">% and </w:t>
      </w:r>
      <w:r w:rsidR="006E7533" w:rsidRPr="00936D7C">
        <w:rPr>
          <w:rFonts w:asciiTheme="minorHAnsi" w:hAnsiTheme="minorHAnsi"/>
          <w:szCs w:val="24"/>
        </w:rPr>
        <w:t>32</w:t>
      </w:r>
      <w:ins w:id="117" w:author="Inn Harvey" w:date="2020-01-30T14:01:00Z">
        <w:r w:rsidR="00E161E7" w:rsidRPr="00936D7C">
          <w:rPr>
            <w:rFonts w:asciiTheme="minorHAnsi" w:hAnsiTheme="minorHAnsi"/>
            <w:szCs w:val="24"/>
          </w:rPr>
          <w:t>%</w:t>
        </w:r>
      </w:ins>
      <w:ins w:id="118" w:author="Inn Harvey" w:date="2020-01-29T15:42:00Z">
        <w:r w:rsidR="005927B8">
          <w:rPr>
            <w:rFonts w:asciiTheme="minorHAnsi" w:hAnsiTheme="minorHAnsi"/>
            <w:szCs w:val="24"/>
          </w:rPr>
          <w:t>,</w:t>
        </w:r>
      </w:ins>
      <w:del w:id="119" w:author="Inn Harvey" w:date="2020-01-30T14:01:00Z">
        <w:r w:rsidR="00E161E7" w:rsidRPr="00936D7C">
          <w:rPr>
            <w:rFonts w:asciiTheme="minorHAnsi" w:hAnsiTheme="minorHAnsi"/>
            <w:szCs w:val="24"/>
          </w:rPr>
          <w:delText>%</w:delText>
        </w:r>
      </w:del>
      <w:r w:rsidR="00E161E7" w:rsidRPr="00936D7C">
        <w:rPr>
          <w:rFonts w:asciiTheme="minorHAnsi" w:hAnsiTheme="minorHAnsi"/>
          <w:szCs w:val="24"/>
        </w:rPr>
        <w:t xml:space="preserve"> respectively</w:t>
      </w:r>
      <w:r w:rsidR="00956304" w:rsidRPr="00936D7C">
        <w:rPr>
          <w:rFonts w:asciiTheme="minorHAnsi" w:hAnsiTheme="minorHAnsi"/>
          <w:szCs w:val="24"/>
        </w:rPr>
        <w:t xml:space="preserve"> (</w:t>
      </w:r>
      <w:proofErr w:type="spellStart"/>
      <w:r w:rsidR="00956304" w:rsidRPr="00936D7C">
        <w:rPr>
          <w:rFonts w:asciiTheme="minorHAnsi" w:hAnsiTheme="minorHAnsi"/>
          <w:szCs w:val="24"/>
        </w:rPr>
        <w:t>p</w:t>
      </w:r>
      <w:r w:rsidR="00956304" w:rsidRPr="00936D7C">
        <w:rPr>
          <w:rFonts w:asciiTheme="minorHAnsi" w:hAnsiTheme="minorHAnsi"/>
          <w:szCs w:val="24"/>
          <w:vertAlign w:val="subscript"/>
        </w:rPr>
        <w:t>interaction</w:t>
      </w:r>
      <w:proofErr w:type="spellEnd"/>
      <w:r w:rsidR="00956304" w:rsidRPr="00936D7C">
        <w:rPr>
          <w:rFonts w:asciiTheme="minorHAnsi" w:hAnsiTheme="minorHAnsi"/>
          <w:szCs w:val="24"/>
        </w:rPr>
        <w:t>=</w:t>
      </w:r>
      <w:r w:rsidR="008814EE" w:rsidRPr="00936D7C">
        <w:rPr>
          <w:rFonts w:asciiTheme="minorHAnsi" w:eastAsia="Times New Roman" w:hAnsiTheme="minorHAnsi"/>
          <w:color w:val="000000"/>
          <w:szCs w:val="24"/>
          <w:lang w:val="en-US"/>
        </w:rPr>
        <w:t>0.58</w:t>
      </w:r>
      <w:r w:rsidR="00956304" w:rsidRPr="00936D7C">
        <w:rPr>
          <w:rFonts w:asciiTheme="minorHAnsi" w:hAnsiTheme="minorHAnsi"/>
          <w:szCs w:val="24"/>
        </w:rPr>
        <w:t>)</w:t>
      </w:r>
      <w:r w:rsidR="00E161E7" w:rsidRPr="00936D7C">
        <w:rPr>
          <w:rFonts w:asciiTheme="minorHAnsi" w:hAnsiTheme="minorHAnsi"/>
          <w:szCs w:val="24"/>
        </w:rPr>
        <w:t xml:space="preserve">. As for </w:t>
      </w:r>
      <w:r w:rsidR="00E11011" w:rsidRPr="00936D7C">
        <w:rPr>
          <w:rFonts w:asciiTheme="minorHAnsi" w:hAnsiTheme="minorHAnsi"/>
          <w:szCs w:val="24"/>
        </w:rPr>
        <w:t>T</w:t>
      </w:r>
      <w:r w:rsidR="00E161E7" w:rsidRPr="00936D7C">
        <w:rPr>
          <w:rFonts w:asciiTheme="minorHAnsi" w:hAnsiTheme="minorHAnsi"/>
          <w:szCs w:val="24"/>
        </w:rPr>
        <w:t>ype I</w:t>
      </w:r>
      <w:r w:rsidR="004B6479" w:rsidRPr="00936D7C">
        <w:rPr>
          <w:rFonts w:asciiTheme="minorHAnsi" w:hAnsiTheme="minorHAnsi"/>
          <w:szCs w:val="24"/>
        </w:rPr>
        <w:t xml:space="preserve"> or</w:t>
      </w:r>
      <w:r w:rsidR="006E7533" w:rsidRPr="00936D7C">
        <w:rPr>
          <w:rFonts w:asciiTheme="minorHAnsi" w:hAnsiTheme="minorHAnsi"/>
          <w:szCs w:val="24"/>
        </w:rPr>
        <w:t xml:space="preserve"> dark-stained</w:t>
      </w:r>
      <w:r w:rsidR="00E161E7" w:rsidRPr="00936D7C">
        <w:rPr>
          <w:rFonts w:asciiTheme="minorHAnsi" w:hAnsiTheme="minorHAnsi"/>
          <w:szCs w:val="24"/>
        </w:rPr>
        <w:t xml:space="preserve"> </w:t>
      </w:r>
      <w:r w:rsidR="006E7533" w:rsidRPr="00936D7C">
        <w:rPr>
          <w:rFonts w:asciiTheme="minorHAnsi" w:hAnsiTheme="minorHAnsi"/>
          <w:szCs w:val="24"/>
        </w:rPr>
        <w:t>f</w:t>
      </w:r>
      <w:r w:rsidR="00E161E7" w:rsidRPr="00936D7C">
        <w:rPr>
          <w:rFonts w:asciiTheme="minorHAnsi" w:hAnsiTheme="minorHAnsi"/>
          <w:szCs w:val="24"/>
        </w:rPr>
        <w:t xml:space="preserve">ibers, dexamethasone treatment only reduced fiber CSA in NCD animals. </w:t>
      </w:r>
      <w:r>
        <w:rPr>
          <w:rFonts w:asciiTheme="minorHAnsi" w:hAnsiTheme="minorHAnsi"/>
          <w:szCs w:val="24"/>
        </w:rPr>
        <w:t>D</w:t>
      </w:r>
      <w:r w:rsidR="004B6479" w:rsidRPr="00936D7C">
        <w:rPr>
          <w:rFonts w:asciiTheme="minorHAnsi" w:hAnsiTheme="minorHAnsi"/>
          <w:szCs w:val="24"/>
        </w:rPr>
        <w:t xml:space="preserve">examethasone </w:t>
      </w:r>
      <w:r w:rsidR="006E7533" w:rsidRPr="00936D7C">
        <w:rPr>
          <w:rFonts w:asciiTheme="minorHAnsi" w:hAnsiTheme="minorHAnsi"/>
          <w:szCs w:val="24"/>
        </w:rPr>
        <w:t xml:space="preserve">treatment reduced </w:t>
      </w:r>
      <w:r w:rsidR="00E11011" w:rsidRPr="00936D7C">
        <w:rPr>
          <w:rFonts w:asciiTheme="minorHAnsi" w:hAnsiTheme="minorHAnsi"/>
          <w:szCs w:val="24"/>
        </w:rPr>
        <w:t>T</w:t>
      </w:r>
      <w:r w:rsidR="006E7533" w:rsidRPr="00936D7C">
        <w:rPr>
          <w:rFonts w:asciiTheme="minorHAnsi" w:hAnsiTheme="minorHAnsi"/>
          <w:szCs w:val="24"/>
        </w:rPr>
        <w:t xml:space="preserve">ype I </w:t>
      </w:r>
      <w:r w:rsidR="004B6479" w:rsidRPr="00936D7C">
        <w:rPr>
          <w:rFonts w:asciiTheme="minorHAnsi" w:hAnsiTheme="minorHAnsi"/>
          <w:szCs w:val="24"/>
        </w:rPr>
        <w:t xml:space="preserve">fiber CSA </w:t>
      </w:r>
      <w:r w:rsidR="006E7533" w:rsidRPr="00936D7C">
        <w:rPr>
          <w:rFonts w:asciiTheme="minorHAnsi" w:hAnsiTheme="minorHAnsi"/>
          <w:szCs w:val="24"/>
        </w:rPr>
        <w:t>by 2</w:t>
      </w:r>
      <w:r w:rsidR="008B1738" w:rsidRPr="00936D7C">
        <w:rPr>
          <w:rFonts w:asciiTheme="minorHAnsi" w:hAnsiTheme="minorHAnsi"/>
          <w:szCs w:val="24"/>
        </w:rPr>
        <w:t>1</w:t>
      </w:r>
      <w:r w:rsidR="006E7533" w:rsidRPr="00936D7C">
        <w:rPr>
          <w:rFonts w:asciiTheme="minorHAnsi" w:hAnsiTheme="minorHAnsi"/>
          <w:szCs w:val="24"/>
        </w:rPr>
        <w:t xml:space="preserve">% in lean, the treatment </w:t>
      </w:r>
      <w:commentRangeStart w:id="120"/>
      <w:r w:rsidR="006E7533" w:rsidRPr="00936D7C">
        <w:rPr>
          <w:rFonts w:asciiTheme="minorHAnsi" w:hAnsiTheme="minorHAnsi"/>
          <w:szCs w:val="24"/>
        </w:rPr>
        <w:t xml:space="preserve">increased </w:t>
      </w:r>
      <w:commentRangeEnd w:id="120"/>
      <w:r w:rsidR="005927B8">
        <w:rPr>
          <w:rStyle w:val="CommentReference"/>
        </w:rPr>
        <w:commentReference w:id="120"/>
      </w:r>
      <w:r w:rsidR="006E7533" w:rsidRPr="00936D7C">
        <w:rPr>
          <w:rFonts w:asciiTheme="minorHAnsi" w:hAnsiTheme="minorHAnsi"/>
          <w:szCs w:val="24"/>
        </w:rPr>
        <w:t>fiber CSA in obese mice by 14% (</w:t>
      </w:r>
      <w:proofErr w:type="spellStart"/>
      <w:r w:rsidR="006E7533" w:rsidRPr="00936D7C">
        <w:rPr>
          <w:rFonts w:asciiTheme="minorHAnsi" w:hAnsiTheme="minorHAnsi"/>
          <w:szCs w:val="24"/>
        </w:rPr>
        <w:t>p</w:t>
      </w:r>
      <w:r w:rsidR="006E7533" w:rsidRPr="00936D7C">
        <w:rPr>
          <w:rFonts w:asciiTheme="minorHAnsi" w:hAnsiTheme="minorHAnsi"/>
          <w:szCs w:val="24"/>
          <w:vertAlign w:val="subscript"/>
        </w:rPr>
        <w:t>interaction</w:t>
      </w:r>
      <w:proofErr w:type="spellEnd"/>
      <w:r w:rsidR="006E7533" w:rsidRPr="00936D7C">
        <w:rPr>
          <w:rFonts w:asciiTheme="minorHAnsi" w:hAnsiTheme="minorHAnsi"/>
          <w:szCs w:val="24"/>
        </w:rPr>
        <w:t>=</w:t>
      </w:r>
      <w:r w:rsidR="008814EE" w:rsidRPr="00936D7C">
        <w:rPr>
          <w:rFonts w:asciiTheme="minorHAnsi" w:eastAsia="Times New Roman" w:hAnsiTheme="minorHAnsi"/>
          <w:color w:val="000000"/>
          <w:szCs w:val="24"/>
          <w:lang w:val="en-US"/>
        </w:rPr>
        <w:t>p=0.003</w:t>
      </w:r>
      <w:r w:rsidR="00554797" w:rsidRPr="00936D7C">
        <w:rPr>
          <w:rFonts w:asciiTheme="minorHAnsi" w:eastAsia="Times New Roman" w:hAnsiTheme="minorHAnsi"/>
          <w:color w:val="000000"/>
          <w:szCs w:val="24"/>
          <w:lang w:val="en-US"/>
        </w:rPr>
        <w:t>1</w:t>
      </w:r>
      <w:r w:rsidR="00F0411C" w:rsidRPr="00936D7C">
        <w:rPr>
          <w:rFonts w:asciiTheme="minorHAnsi" w:hAnsiTheme="minorHAnsi"/>
          <w:szCs w:val="24"/>
        </w:rPr>
        <w:t xml:space="preserve">; </w:t>
      </w:r>
      <w:r w:rsidR="00E161E7" w:rsidRPr="00936D7C">
        <w:rPr>
          <w:rFonts w:asciiTheme="minorHAnsi" w:hAnsiTheme="minorHAnsi"/>
          <w:szCs w:val="24"/>
        </w:rPr>
        <w:t>Figure 2</w:t>
      </w:r>
      <w:r w:rsidR="00956304" w:rsidRPr="00936D7C">
        <w:rPr>
          <w:rFonts w:asciiTheme="minorHAnsi" w:hAnsiTheme="minorHAnsi"/>
          <w:szCs w:val="24"/>
        </w:rPr>
        <w:t>I</w:t>
      </w:r>
      <w:r w:rsidR="00E161E7" w:rsidRPr="00936D7C">
        <w:rPr>
          <w:rFonts w:asciiTheme="minorHAnsi" w:hAnsiTheme="minorHAnsi"/>
          <w:szCs w:val="24"/>
        </w:rPr>
        <w:t xml:space="preserve">). </w:t>
      </w:r>
    </w:p>
    <w:p w14:paraId="7EB2DCF2" w14:textId="59CF03B4" w:rsidR="00BF40A8" w:rsidRPr="004B1B1E" w:rsidRDefault="004B1B1E" w:rsidP="00A866A1">
      <w:pPr>
        <w:pStyle w:val="Heading2"/>
        <w:rPr>
          <w:i/>
          <w:sz w:val="24"/>
        </w:rPr>
      </w:pPr>
      <w:r w:rsidRPr="003970F8">
        <w:rPr>
          <w:sz w:val="24"/>
          <w:highlight w:val="yellow"/>
          <w:rPrChange w:id="121" w:author="Inn Harvey" w:date="2020-01-30T14:01:00Z">
            <w:rPr>
              <w:sz w:val="24"/>
            </w:rPr>
          </w:rPrChange>
        </w:rPr>
        <w:t xml:space="preserve">Obesity and </w:t>
      </w:r>
      <w:r w:rsidR="004312DB" w:rsidRPr="003970F8">
        <w:rPr>
          <w:sz w:val="24"/>
          <w:highlight w:val="yellow"/>
          <w:rPrChange w:id="122" w:author="Inn Harvey" w:date="2020-01-30T14:01:00Z">
            <w:rPr>
              <w:sz w:val="24"/>
            </w:rPr>
          </w:rPrChange>
        </w:rPr>
        <w:t>D</w:t>
      </w:r>
      <w:r w:rsidRPr="003970F8">
        <w:rPr>
          <w:sz w:val="24"/>
          <w:highlight w:val="yellow"/>
          <w:rPrChange w:id="123" w:author="Inn Harvey" w:date="2020-01-30T14:01:00Z">
            <w:rPr>
              <w:sz w:val="24"/>
            </w:rPr>
          </w:rPrChange>
        </w:rPr>
        <w:t xml:space="preserve">examethasone </w:t>
      </w:r>
      <w:r w:rsidR="004312DB" w:rsidRPr="003970F8">
        <w:rPr>
          <w:sz w:val="24"/>
          <w:highlight w:val="yellow"/>
          <w:rPrChange w:id="124" w:author="Inn Harvey" w:date="2020-01-30T14:01:00Z">
            <w:rPr>
              <w:sz w:val="24"/>
            </w:rPr>
          </w:rPrChange>
        </w:rPr>
        <w:t>C</w:t>
      </w:r>
      <w:r w:rsidR="00FC70DD" w:rsidRPr="003970F8">
        <w:rPr>
          <w:sz w:val="24"/>
          <w:highlight w:val="yellow"/>
          <w:rPrChange w:id="125" w:author="Inn Harvey" w:date="2020-01-30T14:01:00Z">
            <w:rPr>
              <w:sz w:val="24"/>
            </w:rPr>
          </w:rPrChange>
        </w:rPr>
        <w:t xml:space="preserve">ause </w:t>
      </w:r>
      <w:r w:rsidR="004312DB" w:rsidRPr="003970F8">
        <w:rPr>
          <w:sz w:val="24"/>
          <w:highlight w:val="yellow"/>
          <w:rPrChange w:id="126" w:author="Inn Harvey" w:date="2020-01-30T14:01:00Z">
            <w:rPr>
              <w:sz w:val="24"/>
            </w:rPr>
          </w:rPrChange>
        </w:rPr>
        <w:t>E</w:t>
      </w:r>
      <w:r w:rsidR="00FC70DD" w:rsidRPr="003970F8">
        <w:rPr>
          <w:sz w:val="24"/>
          <w:highlight w:val="yellow"/>
          <w:rPrChange w:id="127" w:author="Inn Harvey" w:date="2020-01-30T14:01:00Z">
            <w:rPr>
              <w:sz w:val="24"/>
            </w:rPr>
          </w:rPrChange>
        </w:rPr>
        <w:t xml:space="preserve">levated </w:t>
      </w:r>
      <w:proofErr w:type="spellStart"/>
      <w:r w:rsidR="004312DB" w:rsidRPr="003970F8">
        <w:rPr>
          <w:sz w:val="24"/>
          <w:highlight w:val="yellow"/>
          <w:rPrChange w:id="128" w:author="Inn Harvey" w:date="2020-01-30T14:01:00Z">
            <w:rPr>
              <w:sz w:val="24"/>
            </w:rPr>
          </w:rPrChange>
        </w:rPr>
        <w:t>A</w:t>
      </w:r>
      <w:r w:rsidR="00FC70DD" w:rsidRPr="003970F8">
        <w:rPr>
          <w:sz w:val="24"/>
          <w:highlight w:val="yellow"/>
          <w:rPrChange w:id="129" w:author="Inn Harvey" w:date="2020-01-30T14:01:00Z">
            <w:rPr>
              <w:sz w:val="24"/>
            </w:rPr>
          </w:rPrChange>
        </w:rPr>
        <w:t>trogene</w:t>
      </w:r>
      <w:proofErr w:type="spellEnd"/>
      <w:r w:rsidR="00FC70DD" w:rsidRPr="003970F8">
        <w:rPr>
          <w:sz w:val="24"/>
          <w:highlight w:val="yellow"/>
          <w:rPrChange w:id="130" w:author="Inn Harvey" w:date="2020-01-30T14:01:00Z">
            <w:rPr>
              <w:sz w:val="24"/>
            </w:rPr>
          </w:rPrChange>
        </w:rPr>
        <w:t xml:space="preserve"> </w:t>
      </w:r>
      <w:r w:rsidR="004312DB" w:rsidRPr="003970F8">
        <w:rPr>
          <w:sz w:val="24"/>
          <w:highlight w:val="yellow"/>
          <w:rPrChange w:id="131" w:author="Inn Harvey" w:date="2020-01-30T14:01:00Z">
            <w:rPr>
              <w:sz w:val="24"/>
            </w:rPr>
          </w:rPrChange>
        </w:rPr>
        <w:t>E</w:t>
      </w:r>
      <w:r w:rsidR="00FC70DD" w:rsidRPr="003970F8">
        <w:rPr>
          <w:sz w:val="24"/>
          <w:highlight w:val="yellow"/>
          <w:rPrChange w:id="132" w:author="Inn Harvey" w:date="2020-01-30T14:01:00Z">
            <w:rPr>
              <w:sz w:val="24"/>
            </w:rPr>
          </w:rPrChange>
        </w:rPr>
        <w:t>xpression</w:t>
      </w:r>
    </w:p>
    <w:p w14:paraId="17DF7F7F" w14:textId="017796BA" w:rsidR="00BF40A8" w:rsidRPr="00FC70DD" w:rsidRDefault="00E161E7" w:rsidP="00FC70DD">
      <w:pPr>
        <w:spacing w:line="480" w:lineRule="auto"/>
        <w:ind w:firstLine="720"/>
        <w:rPr>
          <w:rFonts w:asciiTheme="minorHAnsi" w:hAnsiTheme="minorHAnsi"/>
        </w:rPr>
      </w:pPr>
      <w:commentRangeStart w:id="133"/>
      <w:r w:rsidRPr="00936D7C">
        <w:rPr>
          <w:rFonts w:asciiTheme="minorHAnsi" w:hAnsiTheme="minorHAnsi"/>
        </w:rPr>
        <w:t xml:space="preserve">To evaluate the molecular effects of dexamethasone </w:t>
      </w:r>
      <w:r w:rsidRPr="00936D7C">
        <w:rPr>
          <w:rFonts w:asciiTheme="minorHAnsi" w:hAnsiTheme="minorHAnsi"/>
          <w:i/>
        </w:rPr>
        <w:t>in vivo</w:t>
      </w:r>
      <w:r w:rsidR="00C70F04" w:rsidRPr="00936D7C">
        <w:rPr>
          <w:rFonts w:asciiTheme="minorHAnsi" w:hAnsiTheme="minorHAnsi"/>
        </w:rPr>
        <w:t xml:space="preserve"> and how this was moderated by obesity</w:t>
      </w:r>
      <w:r w:rsidRPr="00936D7C">
        <w:rPr>
          <w:rFonts w:asciiTheme="minorHAnsi" w:hAnsiTheme="minorHAnsi"/>
        </w:rPr>
        <w:t xml:space="preserve">, </w:t>
      </w:r>
      <w:r w:rsidR="00F51BBF">
        <w:rPr>
          <w:rFonts w:asciiTheme="minorHAnsi" w:hAnsiTheme="minorHAnsi"/>
        </w:rPr>
        <w:t xml:space="preserve">we </w:t>
      </w:r>
      <w:r w:rsidR="004F1A69">
        <w:rPr>
          <w:rFonts w:asciiTheme="minorHAnsi" w:hAnsiTheme="minorHAnsi"/>
        </w:rPr>
        <w:t>determined</w:t>
      </w:r>
      <w:r w:rsidRPr="00936D7C">
        <w:rPr>
          <w:rFonts w:asciiTheme="minorHAnsi" w:hAnsiTheme="minorHAnsi"/>
        </w:rPr>
        <w:t xml:space="preserve"> </w:t>
      </w:r>
      <w:proofErr w:type="spellStart"/>
      <w:r w:rsidRPr="00936D7C">
        <w:rPr>
          <w:rFonts w:asciiTheme="minorHAnsi" w:hAnsiTheme="minorHAnsi"/>
        </w:rPr>
        <w:t>atrogene</w:t>
      </w:r>
      <w:proofErr w:type="spellEnd"/>
      <w:r w:rsidRPr="00936D7C">
        <w:rPr>
          <w:rFonts w:asciiTheme="minorHAnsi" w:hAnsiTheme="minorHAnsi"/>
        </w:rPr>
        <w:t xml:space="preserve"> expression</w:t>
      </w:r>
      <w:r w:rsidR="00CD100B" w:rsidRPr="00936D7C">
        <w:rPr>
          <w:rFonts w:asciiTheme="minorHAnsi" w:hAnsiTheme="minorHAnsi"/>
        </w:rPr>
        <w:t xml:space="preserve"> in quadriceps</w:t>
      </w:r>
      <w:r w:rsidR="004F1A69">
        <w:rPr>
          <w:rFonts w:asciiTheme="minorHAnsi" w:hAnsiTheme="minorHAnsi"/>
        </w:rPr>
        <w:t xml:space="preserve"> after a two</w:t>
      </w:r>
      <w:ins w:id="134" w:author="Inn Harvey" w:date="2020-01-30T12:15:00Z">
        <w:r w:rsidR="007702A0">
          <w:rPr>
            <w:rFonts w:asciiTheme="minorHAnsi" w:hAnsiTheme="minorHAnsi"/>
          </w:rPr>
          <w:t>-</w:t>
        </w:r>
      </w:ins>
      <w:del w:id="135" w:author="Inn Harvey" w:date="2020-01-30T12:15:00Z">
        <w:r w:rsidR="004F1A69">
          <w:rPr>
            <w:rFonts w:asciiTheme="minorHAnsi" w:hAnsiTheme="minorHAnsi"/>
          </w:rPr>
          <w:delText xml:space="preserve"> </w:delText>
        </w:r>
      </w:del>
      <w:r w:rsidR="004F1A69">
        <w:rPr>
          <w:rFonts w:asciiTheme="minorHAnsi" w:hAnsiTheme="minorHAnsi"/>
        </w:rPr>
        <w:t>week</w:t>
      </w:r>
      <w:ins w:id="136" w:author="Inn Harvey" w:date="2020-01-30T12:13:00Z">
        <w:r w:rsidR="004F1A69">
          <w:rPr>
            <w:rFonts w:asciiTheme="minorHAnsi" w:hAnsiTheme="minorHAnsi"/>
          </w:rPr>
          <w:t xml:space="preserve"> </w:t>
        </w:r>
        <w:r w:rsidR="007702A0">
          <w:rPr>
            <w:rFonts w:asciiTheme="minorHAnsi" w:hAnsiTheme="minorHAnsi"/>
          </w:rPr>
          <w:t>treatment</w:t>
        </w:r>
      </w:ins>
      <w:ins w:id="137" w:author="Inn Harvey" w:date="2020-01-30T14:01:00Z">
        <w:r w:rsidR="004F1A69">
          <w:rPr>
            <w:rFonts w:asciiTheme="minorHAnsi" w:hAnsiTheme="minorHAnsi"/>
          </w:rPr>
          <w:t xml:space="preserve"> </w:t>
        </w:r>
      </w:ins>
      <w:r w:rsidR="004F1A69">
        <w:rPr>
          <w:rFonts w:asciiTheme="minorHAnsi" w:hAnsiTheme="minorHAnsi"/>
        </w:rPr>
        <w:t xml:space="preserve">time course, with animals </w:t>
      </w:r>
      <w:del w:id="138" w:author="Inn Harvey" w:date="2020-01-30T12:15:00Z">
        <w:r w:rsidR="004F1A69">
          <w:rPr>
            <w:rFonts w:asciiTheme="minorHAnsi" w:hAnsiTheme="minorHAnsi"/>
          </w:rPr>
          <w:delText xml:space="preserve">sacrificed </w:delText>
        </w:r>
      </w:del>
      <w:ins w:id="139" w:author="Inn Harvey" w:date="2020-01-30T12:15:00Z">
        <w:r w:rsidR="007702A0">
          <w:rPr>
            <w:rFonts w:asciiTheme="minorHAnsi" w:hAnsiTheme="minorHAnsi"/>
          </w:rPr>
          <w:t xml:space="preserve">euthanized </w:t>
        </w:r>
      </w:ins>
      <w:r w:rsidR="004F1A69">
        <w:rPr>
          <w:rFonts w:asciiTheme="minorHAnsi" w:hAnsiTheme="minorHAnsi"/>
        </w:rPr>
        <w:t>at 0, 3, 7 and 14 days</w:t>
      </w:r>
      <w:commentRangeEnd w:id="133"/>
      <w:r w:rsidR="007702A0">
        <w:rPr>
          <w:rStyle w:val="CommentReference"/>
        </w:rPr>
        <w:commentReference w:id="133"/>
      </w:r>
      <w:r w:rsidRPr="00936D7C">
        <w:rPr>
          <w:rFonts w:asciiTheme="minorHAnsi" w:hAnsiTheme="minorHAnsi"/>
        </w:rPr>
        <w:t xml:space="preserve">. After one week of dexamethasone treatment, we observed induction of </w:t>
      </w:r>
      <w:r w:rsidRPr="00936D7C">
        <w:rPr>
          <w:rFonts w:asciiTheme="minorHAnsi" w:hAnsiTheme="minorHAnsi"/>
          <w:i/>
        </w:rPr>
        <w:t xml:space="preserve">Foxo3 </w:t>
      </w:r>
      <w:r w:rsidRPr="00936D7C">
        <w:rPr>
          <w:rFonts w:asciiTheme="minorHAnsi" w:hAnsiTheme="minorHAnsi"/>
        </w:rPr>
        <w:t xml:space="preserve">and the </w:t>
      </w:r>
      <w:proofErr w:type="spellStart"/>
      <w:r w:rsidRPr="00936D7C">
        <w:rPr>
          <w:rFonts w:asciiTheme="minorHAnsi" w:hAnsiTheme="minorHAnsi"/>
        </w:rPr>
        <w:t>atrogenes</w:t>
      </w:r>
      <w:proofErr w:type="spellEnd"/>
      <w:r w:rsidRPr="00936D7C">
        <w:rPr>
          <w:rFonts w:asciiTheme="minorHAnsi" w:hAnsiTheme="minorHAnsi"/>
        </w:rPr>
        <w:t xml:space="preserve">, </w:t>
      </w:r>
      <w:r w:rsidRPr="00936D7C">
        <w:rPr>
          <w:rFonts w:asciiTheme="minorHAnsi" w:hAnsiTheme="minorHAnsi"/>
          <w:i/>
        </w:rPr>
        <w:t xml:space="preserve">Trim63 </w:t>
      </w:r>
      <w:r w:rsidR="004F1A69">
        <w:rPr>
          <w:rFonts w:asciiTheme="minorHAnsi" w:hAnsiTheme="minorHAnsi"/>
        </w:rPr>
        <w:t xml:space="preserve">(Atrogin-1) </w:t>
      </w:r>
      <w:r w:rsidRPr="00936D7C">
        <w:rPr>
          <w:rFonts w:asciiTheme="minorHAnsi" w:hAnsiTheme="minorHAnsi"/>
        </w:rPr>
        <w:t xml:space="preserve">and </w:t>
      </w:r>
      <w:r w:rsidRPr="004F1A69">
        <w:rPr>
          <w:rFonts w:asciiTheme="minorHAnsi" w:hAnsiTheme="minorHAnsi"/>
          <w:i/>
        </w:rPr>
        <w:t>Fbxo32</w:t>
      </w:r>
      <w:r w:rsidR="004F1A69">
        <w:rPr>
          <w:rFonts w:asciiTheme="minorHAnsi" w:hAnsiTheme="minorHAnsi"/>
        </w:rPr>
        <w:t xml:space="preserve"> (MuRF1)</w:t>
      </w:r>
      <w:r w:rsidRPr="00936D7C">
        <w:rPr>
          <w:rFonts w:asciiTheme="minorHAnsi" w:hAnsiTheme="minorHAnsi"/>
        </w:rPr>
        <w:t>,</w:t>
      </w:r>
      <w:ins w:id="140" w:author="Inn Harvey" w:date="2020-01-30T12:15:00Z">
        <w:r w:rsidRPr="00936D7C">
          <w:rPr>
            <w:rFonts w:asciiTheme="minorHAnsi" w:hAnsiTheme="minorHAnsi"/>
          </w:rPr>
          <w:t xml:space="preserve"> </w:t>
        </w:r>
        <w:r w:rsidR="007702A0">
          <w:rPr>
            <w:rFonts w:asciiTheme="minorHAnsi" w:hAnsiTheme="minorHAnsi"/>
          </w:rPr>
          <w:t>to be greater</w:t>
        </w:r>
      </w:ins>
      <w:ins w:id="141" w:author="Inn Harvey" w:date="2020-01-30T14:01:00Z">
        <w:r w:rsidRPr="00936D7C">
          <w:rPr>
            <w:rFonts w:asciiTheme="minorHAnsi" w:hAnsiTheme="minorHAnsi"/>
          </w:rPr>
          <w:t xml:space="preserve"> </w:t>
        </w:r>
      </w:ins>
      <w:r w:rsidRPr="00936D7C">
        <w:rPr>
          <w:rFonts w:asciiTheme="minorHAnsi" w:hAnsiTheme="minorHAnsi"/>
        </w:rPr>
        <w:t>in obese mice compared to their lean counterparts</w:t>
      </w:r>
      <w:r w:rsidR="004F1A69">
        <w:rPr>
          <w:rFonts w:asciiTheme="minorHAnsi" w:hAnsiTheme="minorHAnsi"/>
        </w:rPr>
        <w:t>,</w:t>
      </w:r>
      <w:r w:rsidRPr="00936D7C">
        <w:rPr>
          <w:rFonts w:asciiTheme="minorHAnsi" w:hAnsiTheme="minorHAnsi"/>
        </w:rPr>
        <w:t xml:space="preserve"> </w:t>
      </w:r>
      <w:r w:rsidR="003F2336" w:rsidRPr="00936D7C">
        <w:rPr>
          <w:rFonts w:asciiTheme="minorHAnsi" w:hAnsiTheme="minorHAnsi"/>
        </w:rPr>
        <w:t xml:space="preserve">though the interaction between obesity status and dexamethasone treatment did not reach statistical significance </w:t>
      </w:r>
      <w:r w:rsidR="000F36A3" w:rsidRPr="00936D7C">
        <w:rPr>
          <w:rFonts w:asciiTheme="minorHAnsi" w:hAnsiTheme="minorHAnsi"/>
        </w:rPr>
        <w:t xml:space="preserve">for these transcripts </w:t>
      </w:r>
      <w:commentRangeStart w:id="142"/>
      <w:r w:rsidRPr="00936D7C">
        <w:rPr>
          <w:rFonts w:asciiTheme="minorHAnsi" w:hAnsiTheme="minorHAnsi"/>
        </w:rPr>
        <w:t>(Figure 3</w:t>
      </w:r>
      <w:r w:rsidR="005F581D" w:rsidRPr="00936D7C">
        <w:rPr>
          <w:rFonts w:asciiTheme="minorHAnsi" w:hAnsiTheme="minorHAnsi"/>
        </w:rPr>
        <w:t>B</w:t>
      </w:r>
      <w:r w:rsidRPr="00936D7C">
        <w:rPr>
          <w:rFonts w:asciiTheme="minorHAnsi" w:hAnsiTheme="minorHAnsi"/>
        </w:rPr>
        <w:t xml:space="preserve">). </w:t>
      </w:r>
      <w:commentRangeEnd w:id="142"/>
      <w:r w:rsidR="007702A0">
        <w:rPr>
          <w:rStyle w:val="CommentReference"/>
        </w:rPr>
        <w:commentReference w:id="142"/>
      </w:r>
      <w:r w:rsidR="004F1A69">
        <w:rPr>
          <w:rFonts w:asciiTheme="minorHAnsi" w:hAnsiTheme="minorHAnsi"/>
        </w:rPr>
        <w:t>We</w:t>
      </w:r>
      <w:r w:rsidR="00990DEB" w:rsidRPr="00936D7C">
        <w:rPr>
          <w:rFonts w:asciiTheme="minorHAnsi" w:hAnsiTheme="minorHAnsi"/>
        </w:rPr>
        <w:t xml:space="preserve"> </w:t>
      </w:r>
      <w:r w:rsidR="000239BC" w:rsidRPr="00936D7C">
        <w:rPr>
          <w:rFonts w:asciiTheme="minorHAnsi" w:hAnsiTheme="minorHAnsi"/>
        </w:rPr>
        <w:t xml:space="preserve">did </w:t>
      </w:r>
      <w:r w:rsidRPr="00936D7C">
        <w:rPr>
          <w:rFonts w:asciiTheme="minorHAnsi" w:hAnsiTheme="minorHAnsi"/>
        </w:rPr>
        <w:t xml:space="preserve">not </w:t>
      </w:r>
      <w:r w:rsidR="00156AC9" w:rsidRPr="00936D7C">
        <w:rPr>
          <w:rFonts w:asciiTheme="minorHAnsi" w:hAnsiTheme="minorHAnsi"/>
        </w:rPr>
        <w:t xml:space="preserve">observe </w:t>
      </w:r>
      <w:r w:rsidRPr="00936D7C">
        <w:rPr>
          <w:rFonts w:asciiTheme="minorHAnsi" w:hAnsiTheme="minorHAnsi"/>
        </w:rPr>
        <w:t>a</w:t>
      </w:r>
      <w:r w:rsidR="00D15947" w:rsidRPr="00936D7C">
        <w:rPr>
          <w:rFonts w:asciiTheme="minorHAnsi" w:hAnsiTheme="minorHAnsi"/>
        </w:rPr>
        <w:t xml:space="preserve"> </w:t>
      </w:r>
      <w:del w:id="143" w:author="Inn Harvey" w:date="2020-01-30T12:17:00Z">
        <w:r w:rsidR="00D15947" w:rsidRPr="00936D7C">
          <w:rPr>
            <w:rFonts w:asciiTheme="minorHAnsi" w:hAnsiTheme="minorHAnsi"/>
          </w:rPr>
          <w:delText>dexamethasone-induced</w:delText>
        </w:r>
        <w:r w:rsidRPr="00936D7C">
          <w:rPr>
            <w:rFonts w:asciiTheme="minorHAnsi" w:hAnsiTheme="minorHAnsi"/>
          </w:rPr>
          <w:delText xml:space="preserve"> increase in</w:delText>
        </w:r>
      </w:del>
      <w:ins w:id="144" w:author="Inn Harvey" w:date="2020-01-30T12:17:00Z">
        <w:r w:rsidR="007702A0">
          <w:rPr>
            <w:rFonts w:asciiTheme="minorHAnsi" w:hAnsiTheme="minorHAnsi"/>
          </w:rPr>
          <w:t>treatment effect</w:t>
        </w:r>
      </w:ins>
      <w:ins w:id="145" w:author="Inn Harvey" w:date="2020-01-30T12:19:00Z">
        <w:r w:rsidR="007702A0">
          <w:rPr>
            <w:rFonts w:asciiTheme="minorHAnsi" w:hAnsiTheme="minorHAnsi"/>
          </w:rPr>
          <w:t xml:space="preserve"> in either diet</w:t>
        </w:r>
      </w:ins>
      <w:ins w:id="146" w:author="Inn Harvey" w:date="2020-01-30T12:17:00Z">
        <w:r w:rsidR="007702A0">
          <w:rPr>
            <w:rFonts w:asciiTheme="minorHAnsi" w:hAnsiTheme="minorHAnsi"/>
          </w:rPr>
          <w:t xml:space="preserve"> for</w:t>
        </w:r>
      </w:ins>
      <w:r w:rsidRPr="00936D7C">
        <w:rPr>
          <w:rFonts w:asciiTheme="minorHAnsi" w:hAnsiTheme="minorHAnsi"/>
        </w:rPr>
        <w:t xml:space="preserve"> </w:t>
      </w:r>
      <w:r w:rsidRPr="00936D7C">
        <w:rPr>
          <w:rFonts w:asciiTheme="minorHAnsi" w:hAnsiTheme="minorHAnsi"/>
          <w:i/>
        </w:rPr>
        <w:t>Foxo1</w:t>
      </w:r>
      <w:r w:rsidRPr="00936D7C">
        <w:rPr>
          <w:rFonts w:asciiTheme="minorHAnsi" w:hAnsiTheme="minorHAnsi"/>
        </w:rPr>
        <w:t xml:space="preserve"> or </w:t>
      </w:r>
      <w:r w:rsidRPr="00936D7C">
        <w:rPr>
          <w:rFonts w:asciiTheme="minorHAnsi" w:hAnsiTheme="minorHAnsi"/>
          <w:i/>
        </w:rPr>
        <w:t>Ncr31</w:t>
      </w:r>
      <w:r w:rsidR="004F1A69">
        <w:rPr>
          <w:rFonts w:asciiTheme="minorHAnsi" w:hAnsiTheme="minorHAnsi"/>
        </w:rPr>
        <w:t xml:space="preserve"> (</w:t>
      </w:r>
      <w:ins w:id="147" w:author="Inn Harvey" w:date="2020-01-30T12:18:00Z">
        <w:r w:rsidR="004F1A69">
          <w:rPr>
            <w:rFonts w:asciiTheme="minorHAnsi" w:hAnsiTheme="minorHAnsi"/>
          </w:rPr>
          <w:t xml:space="preserve">the </w:t>
        </w:r>
        <w:r w:rsidR="007702A0">
          <w:rPr>
            <w:rFonts w:asciiTheme="minorHAnsi" w:hAnsiTheme="minorHAnsi"/>
          </w:rPr>
          <w:t xml:space="preserve">gene that encodes for </w:t>
        </w:r>
      </w:ins>
      <w:ins w:id="148" w:author="Inn Harvey" w:date="2020-01-30T14:01:00Z">
        <w:r w:rsidR="004F1A69">
          <w:rPr>
            <w:rFonts w:asciiTheme="minorHAnsi" w:hAnsiTheme="minorHAnsi"/>
          </w:rPr>
          <w:t xml:space="preserve">the </w:t>
        </w:r>
      </w:ins>
      <w:r w:rsidR="004F1A69">
        <w:rPr>
          <w:rFonts w:asciiTheme="minorHAnsi" w:hAnsiTheme="minorHAnsi"/>
        </w:rPr>
        <w:t>G</w:t>
      </w:r>
      <w:r w:rsidRPr="00936D7C">
        <w:rPr>
          <w:rFonts w:asciiTheme="minorHAnsi" w:hAnsiTheme="minorHAnsi"/>
        </w:rPr>
        <w:t xml:space="preserve">lucocorticoid </w:t>
      </w:r>
      <w:r w:rsidR="004F1A69">
        <w:rPr>
          <w:rFonts w:asciiTheme="minorHAnsi" w:hAnsiTheme="minorHAnsi"/>
        </w:rPr>
        <w:t>R</w:t>
      </w:r>
      <w:r w:rsidRPr="00936D7C">
        <w:rPr>
          <w:rFonts w:asciiTheme="minorHAnsi" w:hAnsiTheme="minorHAnsi"/>
        </w:rPr>
        <w:t>eceptor</w:t>
      </w:r>
      <w:r w:rsidR="004F1A69">
        <w:rPr>
          <w:rFonts w:asciiTheme="minorHAnsi" w:hAnsiTheme="minorHAnsi"/>
        </w:rPr>
        <w:t>)</w:t>
      </w:r>
      <w:r w:rsidRPr="00936D7C">
        <w:rPr>
          <w:rFonts w:asciiTheme="minorHAnsi" w:hAnsiTheme="minorHAnsi"/>
        </w:rPr>
        <w:t xml:space="preserve">.  </w:t>
      </w:r>
      <w:r w:rsidR="00156AC9" w:rsidRPr="00936D7C">
        <w:rPr>
          <w:rFonts w:asciiTheme="minorHAnsi" w:hAnsiTheme="minorHAnsi"/>
        </w:rPr>
        <w:t xml:space="preserve">These data suggest that the obesity-sensitizing effects on muscle atrophy </w:t>
      </w:r>
      <w:r w:rsidR="000239BC" w:rsidRPr="00936D7C">
        <w:rPr>
          <w:rFonts w:asciiTheme="minorHAnsi" w:hAnsiTheme="minorHAnsi"/>
        </w:rPr>
        <w:t>could be</w:t>
      </w:r>
      <w:r w:rsidR="00156AC9" w:rsidRPr="00936D7C">
        <w:rPr>
          <w:rFonts w:asciiTheme="minorHAnsi" w:hAnsiTheme="minorHAnsi"/>
        </w:rPr>
        <w:t xml:space="preserve"> </w:t>
      </w:r>
      <w:r w:rsidR="006A0D4D" w:rsidRPr="00936D7C">
        <w:rPr>
          <w:rFonts w:asciiTheme="minorHAnsi" w:hAnsiTheme="minorHAnsi"/>
        </w:rPr>
        <w:t>related to</w:t>
      </w:r>
      <w:r w:rsidR="00156AC9" w:rsidRPr="00936D7C">
        <w:rPr>
          <w:rFonts w:asciiTheme="minorHAnsi" w:hAnsiTheme="minorHAnsi"/>
        </w:rPr>
        <w:t xml:space="preserve"> </w:t>
      </w:r>
      <w:commentRangeStart w:id="149"/>
      <w:r w:rsidR="008C225B">
        <w:rPr>
          <w:rFonts w:asciiTheme="minorHAnsi" w:hAnsiTheme="minorHAnsi"/>
        </w:rPr>
        <w:t xml:space="preserve">transcriptional </w:t>
      </w:r>
      <w:r w:rsidR="00156AC9" w:rsidRPr="00936D7C">
        <w:rPr>
          <w:rFonts w:asciiTheme="minorHAnsi" w:hAnsiTheme="minorHAnsi"/>
        </w:rPr>
        <w:t xml:space="preserve">elevations of FOXO3 </w:t>
      </w:r>
      <w:commentRangeEnd w:id="149"/>
      <w:r w:rsidR="007702A0">
        <w:rPr>
          <w:rStyle w:val="CommentReference"/>
        </w:rPr>
        <w:commentReference w:id="149"/>
      </w:r>
      <w:r w:rsidR="00156AC9" w:rsidRPr="00936D7C">
        <w:rPr>
          <w:rFonts w:asciiTheme="minorHAnsi" w:hAnsiTheme="minorHAnsi"/>
        </w:rPr>
        <w:t xml:space="preserve">and these two </w:t>
      </w:r>
      <w:proofErr w:type="spellStart"/>
      <w:r w:rsidR="00156AC9" w:rsidRPr="00936D7C">
        <w:rPr>
          <w:rFonts w:asciiTheme="minorHAnsi" w:hAnsiTheme="minorHAnsi"/>
        </w:rPr>
        <w:t>atrogenes</w:t>
      </w:r>
      <w:proofErr w:type="spellEnd"/>
      <w:r w:rsidR="00156AC9" w:rsidRPr="00936D7C">
        <w:rPr>
          <w:rFonts w:asciiTheme="minorHAnsi" w:hAnsiTheme="minorHAnsi"/>
        </w:rPr>
        <w:t>.</w:t>
      </w:r>
    </w:p>
    <w:p w14:paraId="742AE919" w14:textId="1D9C2D70" w:rsidR="00BF40A8" w:rsidRPr="00C55B69" w:rsidRDefault="00E161E7" w:rsidP="00A866A1">
      <w:pPr>
        <w:pStyle w:val="Heading3"/>
        <w:rPr>
          <w:color w:val="auto"/>
        </w:rPr>
      </w:pPr>
      <w:commentRangeStart w:id="150"/>
      <w:r w:rsidRPr="00FC70DD">
        <w:rPr>
          <w:color w:val="auto"/>
          <w:sz w:val="22"/>
        </w:rPr>
        <w:lastRenderedPageBreak/>
        <w:t>Obese Dexamethasone-Treated Mice are Insulin Resistant</w:t>
      </w:r>
      <w:r w:rsidR="00FC70DD">
        <w:rPr>
          <w:color w:val="auto"/>
          <w:sz w:val="22"/>
        </w:rPr>
        <w:t xml:space="preserve"> After Adjusting for Muscle Mass</w:t>
      </w:r>
      <w:commentRangeEnd w:id="150"/>
      <w:r w:rsidR="00A10851">
        <w:rPr>
          <w:rStyle w:val="CommentReference"/>
          <w:color w:val="auto"/>
        </w:rPr>
        <w:commentReference w:id="150"/>
      </w:r>
    </w:p>
    <w:p w14:paraId="3E16D8CC" w14:textId="63CECF62" w:rsidR="00BF40A8" w:rsidRPr="00FC70DD" w:rsidRDefault="004F1A69" w:rsidP="00A9030C">
      <w:pPr>
        <w:spacing w:line="480" w:lineRule="auto"/>
        <w:ind w:firstLine="720"/>
        <w:rPr>
          <w:rFonts w:asciiTheme="minorHAnsi" w:hAnsiTheme="minorHAnsi"/>
        </w:rPr>
      </w:pPr>
      <w:r>
        <w:rPr>
          <w:rFonts w:asciiTheme="minorHAnsi" w:hAnsiTheme="minorHAnsi"/>
        </w:rPr>
        <w:t xml:space="preserve">We </w:t>
      </w:r>
      <w:r w:rsidR="004D0FB8" w:rsidRPr="00936D7C">
        <w:rPr>
          <w:rFonts w:asciiTheme="minorHAnsi" w:hAnsiTheme="minorHAnsi"/>
        </w:rPr>
        <w:t xml:space="preserve">evaluated insulin </w:t>
      </w:r>
      <w:r w:rsidR="00A9030C">
        <w:rPr>
          <w:rFonts w:asciiTheme="minorHAnsi" w:hAnsiTheme="minorHAnsi"/>
        </w:rPr>
        <w:t>sensitivity in these mice</w:t>
      </w:r>
      <w:r>
        <w:rPr>
          <w:rFonts w:asciiTheme="minorHAnsi" w:hAnsiTheme="minorHAnsi"/>
        </w:rPr>
        <w:t>,</w:t>
      </w:r>
      <w:r w:rsidR="004D0FB8" w:rsidRPr="00936D7C">
        <w:rPr>
          <w:rFonts w:asciiTheme="minorHAnsi" w:hAnsiTheme="minorHAnsi"/>
        </w:rPr>
        <w:t xml:space="preserve"> as</w:t>
      </w:r>
      <w:r w:rsidR="00E161E7" w:rsidRPr="00936D7C">
        <w:rPr>
          <w:rFonts w:asciiTheme="minorHAnsi" w:hAnsiTheme="minorHAnsi"/>
        </w:rPr>
        <w:t xml:space="preserve"> the majority of all </w:t>
      </w:r>
      <w:r w:rsidR="004D0FB8" w:rsidRPr="00936D7C">
        <w:rPr>
          <w:rFonts w:asciiTheme="minorHAnsi" w:hAnsiTheme="minorHAnsi"/>
        </w:rPr>
        <w:t xml:space="preserve">postprandial </w:t>
      </w:r>
      <w:r w:rsidR="00E161E7" w:rsidRPr="00936D7C">
        <w:rPr>
          <w:rFonts w:asciiTheme="minorHAnsi" w:hAnsiTheme="minorHAnsi"/>
        </w:rPr>
        <w:t>glucose uptake occurs within the</w:t>
      </w:r>
      <w:r w:rsidR="004D0FB8" w:rsidRPr="00936D7C">
        <w:rPr>
          <w:rFonts w:asciiTheme="minorHAnsi" w:hAnsiTheme="minorHAnsi"/>
        </w:rPr>
        <w:t xml:space="preserve"> muscle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{"citationItems":[{"id":"ITEM-1","itemData":{"DOI":"10.2337/diab.37.6.667","ISBN":"9788578110796","ISSN":"00121797","PMID":"3289989","abstract":"Après l'ingestion de glucose, l'insulino-sécrétion du pancréas est stimulée et la combinaison de l'hyperglycémie et de l'hyperinsulinémie doit induire la captation de glucose dans les territoires splanchique (foie et tube digestif) et périphérique (muscles) et la suppression de la production hépatique du glucose. Le but de cette conférence est de prouver que, bien que la perturbation du métabolisme hépatique du glucose joue un rôle dans le maintien de l'état diabétique, le foie ne joue probablement pas de rôle majeur dans le développement précoce de l'hyperglycémie à jeun des DNID","author":[{"dropping-particle":"","family":"DeFronzo","given":"Ralph A.","non-dropping-particle":"","parse-names":false,"suffix":""}],"container-title":"Diabetes","id":"ITEM-1","issue":"6","issued":{"date-parts":[["1988"]]},"page":"667-687","title":"Lilly lecture 1987. The triumvirate: beta-cell, muscle, liver. A collusion responsible for NIDDM.","type":"article-journal","volume":"37"},"uris":["http://www.mendeley.com/documents/?uuid=cc38127c-c1a8-4257-bab5-bc4fa64814fe"]}],"mendeley":{"formattedCitation":"(11)","plainTextFormattedCitation":"(11)","previouslyFormattedCitation":"(11)"},"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(11)</w:t>
      </w:r>
      <w:r w:rsidR="007F36F7" w:rsidRPr="00936D7C">
        <w:rPr>
          <w:rFonts w:asciiTheme="minorHAnsi" w:hAnsiTheme="minorHAnsi"/>
        </w:rPr>
        <w:fldChar w:fldCharType="end"/>
      </w:r>
      <w:r w:rsidR="00E161E7" w:rsidRPr="00936D7C">
        <w:rPr>
          <w:rFonts w:asciiTheme="minorHAnsi" w:hAnsiTheme="minorHAnsi"/>
        </w:rPr>
        <w:t xml:space="preserve">. In lean animals, there was no significant change in </w:t>
      </w:r>
      <w:r w:rsidR="004D0FB8" w:rsidRPr="00936D7C">
        <w:rPr>
          <w:rFonts w:asciiTheme="minorHAnsi" w:hAnsiTheme="minorHAnsi"/>
        </w:rPr>
        <w:t>fasting blood glucose</w:t>
      </w:r>
      <w:r w:rsidR="00E91280">
        <w:rPr>
          <w:rFonts w:asciiTheme="minorHAnsi" w:hAnsiTheme="minorHAnsi"/>
        </w:rPr>
        <w:t>,</w:t>
      </w:r>
      <w:r w:rsidR="00E161E7" w:rsidRPr="00936D7C">
        <w:rPr>
          <w:rFonts w:asciiTheme="minorHAnsi" w:hAnsiTheme="minorHAnsi"/>
        </w:rPr>
        <w:t xml:space="preserve"> however there was a </w:t>
      </w:r>
      <w:r w:rsidR="004B6479" w:rsidRPr="00936D7C">
        <w:rPr>
          <w:rFonts w:asciiTheme="minorHAnsi" w:hAnsiTheme="minorHAnsi"/>
        </w:rPr>
        <w:t>4</w:t>
      </w:r>
      <w:r w:rsidR="00554797" w:rsidRPr="00936D7C">
        <w:rPr>
          <w:rFonts w:asciiTheme="minorHAnsi" w:hAnsiTheme="minorHAnsi"/>
        </w:rPr>
        <w:t>4</w:t>
      </w:r>
      <w:r w:rsidR="00E161E7" w:rsidRPr="00936D7C">
        <w:rPr>
          <w:rFonts w:asciiTheme="minorHAnsi" w:hAnsiTheme="minorHAnsi"/>
        </w:rPr>
        <w:t xml:space="preserve">% increase in </w:t>
      </w:r>
      <w:r w:rsidR="00E63571" w:rsidRPr="00936D7C">
        <w:rPr>
          <w:rFonts w:asciiTheme="minorHAnsi" w:hAnsiTheme="minorHAnsi"/>
        </w:rPr>
        <w:t xml:space="preserve">fasting blood glucose in </w:t>
      </w:r>
      <w:r w:rsidR="00E161E7" w:rsidRPr="00936D7C">
        <w:rPr>
          <w:rFonts w:asciiTheme="minorHAnsi" w:hAnsiTheme="minorHAnsi"/>
        </w:rPr>
        <w:t>obese animals given dexamethasone (</w:t>
      </w:r>
      <w:proofErr w:type="spellStart"/>
      <w:r w:rsidR="004D0FB8" w:rsidRPr="00936D7C">
        <w:rPr>
          <w:rFonts w:asciiTheme="minorHAnsi" w:hAnsiTheme="minorHAnsi"/>
        </w:rPr>
        <w:t>p</w:t>
      </w:r>
      <w:r w:rsidR="004D0FB8" w:rsidRPr="00936D7C">
        <w:rPr>
          <w:rFonts w:asciiTheme="minorHAnsi" w:hAnsiTheme="minorHAnsi"/>
          <w:vertAlign w:val="subscript"/>
        </w:rPr>
        <w:t>interaction</w:t>
      </w:r>
      <w:proofErr w:type="spellEnd"/>
      <w:r w:rsidR="004D0FB8" w:rsidRPr="00936D7C">
        <w:rPr>
          <w:rFonts w:asciiTheme="minorHAnsi" w:hAnsiTheme="minorHAnsi"/>
        </w:rPr>
        <w:t xml:space="preserve">=0.033; </w:t>
      </w:r>
      <w:r w:rsidR="00E161E7" w:rsidRPr="00936D7C">
        <w:rPr>
          <w:rFonts w:asciiTheme="minorHAnsi" w:hAnsiTheme="minorHAnsi"/>
        </w:rPr>
        <w:t>Figure 4</w:t>
      </w:r>
      <w:r w:rsidR="004D0FB8" w:rsidRPr="00936D7C">
        <w:rPr>
          <w:rFonts w:asciiTheme="minorHAnsi" w:hAnsiTheme="minorHAnsi"/>
        </w:rPr>
        <w:t>A</w:t>
      </w:r>
      <w:r w:rsidR="00E161E7" w:rsidRPr="00936D7C">
        <w:rPr>
          <w:rFonts w:asciiTheme="minorHAnsi" w:hAnsiTheme="minorHAnsi"/>
        </w:rPr>
        <w:t>)</w:t>
      </w:r>
      <w:r w:rsidR="004D0FB8" w:rsidRPr="00936D7C">
        <w:rPr>
          <w:rFonts w:asciiTheme="minorHAnsi" w:hAnsiTheme="minorHAnsi"/>
        </w:rPr>
        <w:t xml:space="preserve">, consistent with our previous report </w:t>
      </w:r>
      <w:r w:rsidR="007F36F7" w:rsidRPr="00936D7C">
        <w:rPr>
          <w:rFonts w:asciiTheme="minorHAnsi" w:hAnsiTheme="minorHAnsi"/>
        </w:rPr>
        <w:fldChar w:fldCharType="begin" w:fldLock="1"/>
      </w:r>
      <w:r w:rsidR="00AA5D19">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eviouslyFormattedCitation":"(14)"},"properties":{"noteIndex":0},"schema":"https://github.com/citation-style-language/schema/raw/master/csl-citation.json"}</w:instrText>
      </w:r>
      <w:r w:rsidR="007F36F7" w:rsidRPr="00936D7C">
        <w:rPr>
          <w:rFonts w:asciiTheme="minorHAnsi" w:hAnsiTheme="minorHAnsi"/>
        </w:rPr>
        <w:fldChar w:fldCharType="separate"/>
      </w:r>
      <w:r w:rsidR="00CA75C4" w:rsidRPr="00CA75C4">
        <w:rPr>
          <w:rFonts w:asciiTheme="minorHAnsi" w:hAnsiTheme="minorHAnsi"/>
          <w:noProof/>
        </w:rPr>
        <w:t>(14)</w:t>
      </w:r>
      <w:r w:rsidR="007F36F7" w:rsidRPr="00936D7C">
        <w:rPr>
          <w:rFonts w:asciiTheme="minorHAnsi" w:hAnsiTheme="minorHAnsi"/>
        </w:rPr>
        <w:fldChar w:fldCharType="end"/>
      </w:r>
      <w:r w:rsidR="00E161E7" w:rsidRPr="00936D7C">
        <w:rPr>
          <w:rFonts w:asciiTheme="minorHAnsi" w:hAnsiTheme="minorHAnsi"/>
        </w:rPr>
        <w:t>. In order to evaluate whether the dexamethasone-treated animals were insulin resistant</w:t>
      </w:r>
      <w:r w:rsidR="00E91280">
        <w:rPr>
          <w:rFonts w:asciiTheme="minorHAnsi" w:hAnsiTheme="minorHAnsi"/>
        </w:rPr>
        <w:t xml:space="preserve"> beyond what was expected by reductions in muscle mass</w:t>
      </w:r>
      <w:r w:rsidR="00E161E7" w:rsidRPr="00936D7C">
        <w:rPr>
          <w:rFonts w:asciiTheme="minorHAnsi" w:hAnsiTheme="minorHAnsi"/>
        </w:rPr>
        <w:t xml:space="preserve">, </w:t>
      </w:r>
      <w:r>
        <w:rPr>
          <w:rFonts w:asciiTheme="minorHAnsi" w:hAnsiTheme="minorHAnsi"/>
        </w:rPr>
        <w:t>we</w:t>
      </w:r>
      <w:del w:id="151" w:author="Inn Harvey" w:date="2020-01-30T12:26:00Z">
        <w:r w:rsidR="00990DEB" w:rsidRPr="00936D7C">
          <w:rPr>
            <w:rFonts w:asciiTheme="minorHAnsi" w:hAnsiTheme="minorHAnsi"/>
          </w:rPr>
          <w:delText xml:space="preserve"> </w:delText>
        </w:r>
      </w:del>
      <w:ins w:id="152" w:author="Inn Harvey" w:date="2020-01-30T12:26:00Z">
        <w:r w:rsidR="004D59CB">
          <w:rPr>
            <w:rFonts w:asciiTheme="minorHAnsi" w:hAnsiTheme="minorHAnsi"/>
          </w:rPr>
          <w:t xml:space="preserve"> adjusted insulin concentrations according to lean mass</w:t>
        </w:r>
      </w:ins>
      <w:del w:id="153" w:author="Inn Harvey" w:date="2020-01-30T12:26:00Z">
        <w:r w:rsidR="00E161E7" w:rsidRPr="00936D7C">
          <w:rPr>
            <w:rFonts w:asciiTheme="minorHAnsi" w:hAnsiTheme="minorHAnsi"/>
          </w:rPr>
          <w:delText xml:space="preserve">treated lean and obese mice with insulin </w:delText>
        </w:r>
        <w:r w:rsidR="004D0FB8" w:rsidRPr="00936D7C">
          <w:rPr>
            <w:rFonts w:asciiTheme="minorHAnsi" w:hAnsiTheme="minorHAnsi"/>
          </w:rPr>
          <w:delText>at</w:delText>
        </w:r>
        <w:r w:rsidR="00E161E7" w:rsidRPr="00936D7C">
          <w:rPr>
            <w:rFonts w:asciiTheme="minorHAnsi" w:hAnsiTheme="minorHAnsi"/>
          </w:rPr>
          <w:delText xml:space="preserve"> doses </w:delText>
        </w:r>
        <w:r>
          <w:rPr>
            <w:rFonts w:asciiTheme="minorHAnsi" w:hAnsiTheme="minorHAnsi"/>
          </w:rPr>
          <w:delText>based on</w:delText>
        </w:r>
        <w:r w:rsidR="004D0FB8" w:rsidRPr="00936D7C">
          <w:rPr>
            <w:rFonts w:asciiTheme="minorHAnsi" w:hAnsiTheme="minorHAnsi"/>
          </w:rPr>
          <w:delText xml:space="preserve"> </w:delText>
        </w:r>
        <w:r w:rsidR="00E161E7" w:rsidRPr="00936D7C">
          <w:rPr>
            <w:rFonts w:asciiTheme="minorHAnsi" w:hAnsiTheme="minorHAnsi"/>
          </w:rPr>
          <w:delText xml:space="preserve">their </w:delText>
        </w:r>
        <w:r w:rsidR="00A9030C">
          <w:rPr>
            <w:rFonts w:asciiTheme="minorHAnsi" w:hAnsiTheme="minorHAnsi"/>
          </w:rPr>
          <w:delText>lean</w:delText>
        </w:r>
        <w:r w:rsidR="00E4745C" w:rsidRPr="00936D7C">
          <w:rPr>
            <w:rFonts w:asciiTheme="minorHAnsi" w:hAnsiTheme="minorHAnsi"/>
          </w:rPr>
          <w:delText xml:space="preserve"> </w:delText>
        </w:r>
        <w:r w:rsidR="00E161E7" w:rsidRPr="00936D7C">
          <w:rPr>
            <w:rFonts w:asciiTheme="minorHAnsi" w:hAnsiTheme="minorHAnsi"/>
          </w:rPr>
          <w:delText>mass</w:delText>
        </w:r>
        <w:r w:rsidR="00E91280">
          <w:rPr>
            <w:rFonts w:asciiTheme="minorHAnsi" w:hAnsiTheme="minorHAnsi"/>
          </w:rPr>
          <w:delText xml:space="preserve">, </w:delText>
        </w:r>
      </w:del>
      <w:del w:id="154" w:author="Inn Harvey" w:date="2020-01-30T12:22:00Z">
        <w:r w:rsidR="00E91280">
          <w:rPr>
            <w:rFonts w:asciiTheme="minorHAnsi" w:hAnsiTheme="minorHAnsi"/>
          </w:rPr>
          <w:delText>as a proxy</w:delText>
        </w:r>
      </w:del>
      <w:del w:id="155" w:author="Inn Harvey" w:date="2020-01-30T12:26:00Z">
        <w:r w:rsidR="00E91280">
          <w:rPr>
            <w:rFonts w:asciiTheme="minorHAnsi" w:hAnsiTheme="minorHAnsi"/>
          </w:rPr>
          <w:delText xml:space="preserve"> for changes in muscle mass</w:delText>
        </w:r>
      </w:del>
      <w:r w:rsidR="00E4745C" w:rsidRPr="00936D7C">
        <w:rPr>
          <w:rFonts w:asciiTheme="minorHAnsi" w:hAnsiTheme="minorHAnsi"/>
        </w:rPr>
        <w:t>.</w:t>
      </w:r>
      <w:r w:rsidR="00E161E7" w:rsidRPr="00936D7C">
        <w:rPr>
          <w:rFonts w:asciiTheme="minorHAnsi" w:hAnsiTheme="minorHAnsi"/>
        </w:rPr>
        <w:t xml:space="preserve"> In both </w:t>
      </w:r>
      <w:r w:rsidR="00E91280">
        <w:rPr>
          <w:rFonts w:asciiTheme="minorHAnsi" w:hAnsiTheme="minorHAnsi"/>
        </w:rPr>
        <w:t>lean</w:t>
      </w:r>
      <w:r w:rsidR="00E161E7" w:rsidRPr="00936D7C">
        <w:rPr>
          <w:rFonts w:asciiTheme="minorHAnsi" w:hAnsiTheme="minorHAnsi"/>
        </w:rPr>
        <w:t xml:space="preserve"> and </w:t>
      </w:r>
      <w:r w:rsidR="00E91280">
        <w:rPr>
          <w:rFonts w:asciiTheme="minorHAnsi" w:hAnsiTheme="minorHAnsi"/>
        </w:rPr>
        <w:t>obese</w:t>
      </w:r>
      <w:r w:rsidR="00E161E7" w:rsidRPr="00936D7C">
        <w:rPr>
          <w:rFonts w:asciiTheme="minorHAnsi" w:hAnsiTheme="minorHAnsi"/>
        </w:rPr>
        <w:t xml:space="preserve"> animals, dexamethasone induced</w:t>
      </w:r>
      <w:r w:rsidR="004D0FB8" w:rsidRPr="00936D7C">
        <w:rPr>
          <w:rFonts w:asciiTheme="minorHAnsi" w:hAnsiTheme="minorHAnsi"/>
        </w:rPr>
        <w:t xml:space="preserve"> near complete</w:t>
      </w:r>
      <w:r w:rsidR="00E161E7" w:rsidRPr="00936D7C">
        <w:rPr>
          <w:rFonts w:asciiTheme="minorHAnsi" w:hAnsiTheme="minorHAnsi"/>
        </w:rPr>
        <w:t xml:space="preserve"> insulin resistance (</w:t>
      </w:r>
      <w:r w:rsidR="004D0FB8" w:rsidRPr="00936D7C">
        <w:rPr>
          <w:rFonts w:asciiTheme="minorHAnsi" w:hAnsiTheme="minorHAnsi"/>
        </w:rPr>
        <w:t>p=</w:t>
      </w:r>
      <w:r w:rsidR="004B6479" w:rsidRPr="00936D7C">
        <w:rPr>
          <w:rFonts w:asciiTheme="minorHAnsi" w:hAnsiTheme="minorHAnsi"/>
        </w:rPr>
        <w:t xml:space="preserve"> </w:t>
      </w:r>
      <w:r w:rsidR="004B6479" w:rsidRPr="00936D7C">
        <w:rPr>
          <w:rFonts w:asciiTheme="minorHAnsi" w:eastAsia="Times New Roman" w:hAnsiTheme="minorHAnsi"/>
          <w:color w:val="000000"/>
          <w:lang w:val="en-US"/>
        </w:rPr>
        <w:t>8.8 x 10</w:t>
      </w:r>
      <w:r w:rsidR="004B6479" w:rsidRPr="00936D7C">
        <w:rPr>
          <w:rFonts w:asciiTheme="minorHAnsi" w:eastAsia="Times New Roman" w:hAnsiTheme="minorHAnsi"/>
          <w:color w:val="000000"/>
          <w:vertAlign w:val="superscript"/>
          <w:lang w:val="en-US"/>
        </w:rPr>
        <w:t>-12</w:t>
      </w:r>
      <w:r w:rsidR="004B6479" w:rsidRPr="00936D7C">
        <w:rPr>
          <w:rFonts w:asciiTheme="minorHAnsi" w:hAnsiTheme="minorHAnsi"/>
        </w:rPr>
        <w:t xml:space="preserve"> </w:t>
      </w:r>
      <w:r w:rsidR="004D0FB8" w:rsidRPr="00936D7C">
        <w:rPr>
          <w:rFonts w:asciiTheme="minorHAnsi" w:hAnsiTheme="minorHAnsi"/>
        </w:rPr>
        <w:t xml:space="preserve">for NCD and </w:t>
      </w:r>
      <w:r w:rsidR="004B6479" w:rsidRPr="00936D7C">
        <w:rPr>
          <w:rFonts w:asciiTheme="minorHAnsi" w:eastAsia="Times New Roman" w:hAnsiTheme="minorHAnsi"/>
          <w:color w:val="000000"/>
          <w:lang w:val="en-US"/>
        </w:rPr>
        <w:t>7.7 x 10</w:t>
      </w:r>
      <w:r w:rsidR="004B6479" w:rsidRPr="00936D7C">
        <w:rPr>
          <w:rFonts w:asciiTheme="minorHAnsi" w:eastAsia="Times New Roman" w:hAnsiTheme="minorHAnsi"/>
          <w:color w:val="000000"/>
          <w:vertAlign w:val="superscript"/>
          <w:lang w:val="en-US"/>
        </w:rPr>
        <w:t>-7</w:t>
      </w:r>
      <w:r w:rsidR="004D0FB8" w:rsidRPr="00936D7C">
        <w:rPr>
          <w:rFonts w:asciiTheme="minorHAnsi" w:hAnsiTheme="minorHAnsi"/>
        </w:rPr>
        <w:t xml:space="preserve"> for HFD; </w:t>
      </w:r>
      <w:r w:rsidR="00E161E7" w:rsidRPr="00936D7C">
        <w:rPr>
          <w:rFonts w:asciiTheme="minorHAnsi" w:hAnsiTheme="minorHAnsi"/>
        </w:rPr>
        <w:t>Figure 4</w:t>
      </w:r>
      <w:r w:rsidR="004D0FB8" w:rsidRPr="00936D7C">
        <w:rPr>
          <w:rFonts w:asciiTheme="minorHAnsi" w:hAnsiTheme="minorHAnsi"/>
        </w:rPr>
        <w:t>B</w:t>
      </w:r>
      <w:r w:rsidR="00E161E7" w:rsidRPr="00936D7C">
        <w:rPr>
          <w:rFonts w:asciiTheme="minorHAnsi" w:hAnsiTheme="minorHAnsi"/>
        </w:rPr>
        <w:t xml:space="preserve">). </w:t>
      </w:r>
      <w:commentRangeStart w:id="156"/>
      <w:commentRangeStart w:id="157"/>
      <w:r w:rsidR="004D0FB8" w:rsidRPr="00936D7C">
        <w:rPr>
          <w:rFonts w:asciiTheme="minorHAnsi" w:hAnsiTheme="minorHAnsi"/>
        </w:rPr>
        <w:t>These data suggest that even after accounting for change in muscle mass, glucocorticoids still cause insulin resistance.</w:t>
      </w:r>
      <w:r w:rsidR="00E161E7">
        <w:rPr>
          <w:sz w:val="24"/>
          <w:szCs w:val="24"/>
        </w:rPr>
        <w:tab/>
      </w:r>
      <w:commentRangeEnd w:id="156"/>
      <w:r w:rsidR="00995F0F">
        <w:rPr>
          <w:rStyle w:val="CommentReference"/>
        </w:rPr>
        <w:commentReference w:id="156"/>
      </w:r>
      <w:commentRangeEnd w:id="157"/>
      <w:r w:rsidR="00D54EB5">
        <w:rPr>
          <w:rStyle w:val="CommentReference"/>
        </w:rPr>
        <w:commentReference w:id="157"/>
      </w:r>
      <w:r w:rsidR="00E161E7">
        <w:rPr>
          <w:sz w:val="24"/>
          <w:szCs w:val="24"/>
        </w:rPr>
        <w:tab/>
      </w:r>
      <w:r w:rsidR="00E161E7">
        <w:rPr>
          <w:sz w:val="24"/>
          <w:szCs w:val="24"/>
        </w:rPr>
        <w:tab/>
      </w:r>
      <w:r w:rsidR="00E161E7">
        <w:rPr>
          <w:sz w:val="24"/>
          <w:szCs w:val="24"/>
        </w:rPr>
        <w:tab/>
      </w:r>
    </w:p>
    <w:p w14:paraId="0D87D351" w14:textId="77777777" w:rsidR="00BF40A8" w:rsidRPr="00FC70DD" w:rsidRDefault="00A866A1" w:rsidP="00A866A1">
      <w:pPr>
        <w:pStyle w:val="Heading1"/>
        <w:rPr>
          <w:b/>
          <w:sz w:val="32"/>
          <w:u w:val="single"/>
        </w:rPr>
      </w:pPr>
      <w:r w:rsidRPr="00FC70DD">
        <w:rPr>
          <w:sz w:val="32"/>
        </w:rPr>
        <w:t>Discussion</w:t>
      </w:r>
    </w:p>
    <w:p w14:paraId="75D4F5ED" w14:textId="6CEC828A" w:rsidR="00CC2CED" w:rsidRPr="00936D7C" w:rsidRDefault="00880778" w:rsidP="00BE1246">
      <w:pPr>
        <w:spacing w:line="480" w:lineRule="auto"/>
        <w:ind w:firstLine="720"/>
        <w:rPr>
          <w:rFonts w:asciiTheme="minorHAnsi" w:hAnsiTheme="minorHAnsi"/>
        </w:rPr>
      </w:pPr>
      <w:r w:rsidRPr="00936D7C">
        <w:rPr>
          <w:rFonts w:asciiTheme="minorHAnsi" w:hAnsiTheme="minorHAnsi"/>
        </w:rPr>
        <w:t xml:space="preserve">Here </w:t>
      </w:r>
      <w:r w:rsidR="00821168">
        <w:rPr>
          <w:rFonts w:asciiTheme="minorHAnsi" w:hAnsiTheme="minorHAnsi"/>
        </w:rPr>
        <w:t>we</w:t>
      </w:r>
      <w:r w:rsidR="00C76BCC" w:rsidRPr="00936D7C">
        <w:rPr>
          <w:rFonts w:asciiTheme="minorHAnsi" w:hAnsiTheme="minorHAnsi"/>
        </w:rPr>
        <w:t xml:space="preserve"> </w:t>
      </w:r>
      <w:r w:rsidR="007E7BD9" w:rsidRPr="00936D7C">
        <w:rPr>
          <w:rFonts w:asciiTheme="minorHAnsi" w:hAnsiTheme="minorHAnsi"/>
        </w:rPr>
        <w:t xml:space="preserve">demonstrate </w:t>
      </w:r>
      <w:r w:rsidRPr="00936D7C">
        <w:rPr>
          <w:rFonts w:asciiTheme="minorHAnsi" w:hAnsiTheme="minorHAnsi"/>
        </w:rPr>
        <w:t>that d</w:t>
      </w:r>
      <w:r w:rsidR="00E161E7" w:rsidRPr="00936D7C">
        <w:rPr>
          <w:rFonts w:asciiTheme="minorHAnsi" w:hAnsiTheme="minorHAnsi"/>
        </w:rPr>
        <w:t>examethasone</w:t>
      </w:r>
      <w:r w:rsidR="00DC1783" w:rsidRPr="00936D7C">
        <w:rPr>
          <w:rFonts w:asciiTheme="minorHAnsi" w:hAnsiTheme="minorHAnsi"/>
        </w:rPr>
        <w:t xml:space="preserve"> </w:t>
      </w:r>
      <w:r w:rsidR="00E161E7" w:rsidRPr="00936D7C">
        <w:rPr>
          <w:rFonts w:asciiTheme="minorHAnsi" w:hAnsiTheme="minorHAnsi"/>
        </w:rPr>
        <w:t>treatment</w:t>
      </w:r>
      <w:r w:rsidRPr="00936D7C">
        <w:rPr>
          <w:rFonts w:asciiTheme="minorHAnsi" w:hAnsiTheme="minorHAnsi"/>
        </w:rPr>
        <w:t xml:space="preserve"> in concert with pre-existing obesity</w:t>
      </w:r>
      <w:r w:rsidR="00E161E7" w:rsidRPr="00936D7C">
        <w:rPr>
          <w:rFonts w:asciiTheme="minorHAnsi" w:hAnsiTheme="minorHAnsi"/>
        </w:rPr>
        <w:t xml:space="preserve"> </w:t>
      </w:r>
      <w:ins w:id="158" w:author="Inn Harvey" w:date="2020-01-30T14:01:00Z">
        <w:r w:rsidRPr="00936D7C">
          <w:rPr>
            <w:rFonts w:asciiTheme="minorHAnsi" w:hAnsiTheme="minorHAnsi"/>
          </w:rPr>
          <w:t>cause</w:t>
        </w:r>
      </w:ins>
      <w:ins w:id="159" w:author="Inn Harvey" w:date="2020-01-30T12:28:00Z">
        <w:r w:rsidR="004D59CB">
          <w:rPr>
            <w:rFonts w:asciiTheme="minorHAnsi" w:hAnsiTheme="minorHAnsi"/>
          </w:rPr>
          <w:t>s</w:t>
        </w:r>
      </w:ins>
      <w:del w:id="160" w:author="Inn Harvey" w:date="2020-01-30T12:27:00Z">
        <w:r w:rsidRPr="00936D7C" w:rsidDel="004D59CB">
          <w:rPr>
            <w:rFonts w:asciiTheme="minorHAnsi" w:hAnsiTheme="minorHAnsi"/>
          </w:rPr>
          <w:delText>d</w:delText>
        </w:r>
      </w:del>
      <w:del w:id="161" w:author="Inn Harvey" w:date="2020-01-30T14:01:00Z">
        <w:r w:rsidRPr="00936D7C">
          <w:rPr>
            <w:rFonts w:asciiTheme="minorHAnsi" w:hAnsiTheme="minorHAnsi"/>
          </w:rPr>
          <w:delText>caused</w:delText>
        </w:r>
      </w:del>
      <w:r w:rsidRPr="00936D7C">
        <w:rPr>
          <w:rFonts w:asciiTheme="minorHAnsi" w:hAnsiTheme="minorHAnsi"/>
        </w:rPr>
        <w:t xml:space="preserve"> </w:t>
      </w:r>
      <w:r w:rsidR="00490C51">
        <w:rPr>
          <w:rFonts w:asciiTheme="minorHAnsi" w:hAnsiTheme="minorHAnsi"/>
        </w:rPr>
        <w:t>pronounced</w:t>
      </w:r>
      <w:r w:rsidRPr="00936D7C">
        <w:rPr>
          <w:rFonts w:asciiTheme="minorHAnsi" w:hAnsiTheme="minorHAnsi"/>
        </w:rPr>
        <w:t xml:space="preserve"> reductions in </w:t>
      </w:r>
      <w:r w:rsidR="00E161E7" w:rsidRPr="00936D7C">
        <w:rPr>
          <w:rFonts w:asciiTheme="minorHAnsi" w:hAnsiTheme="minorHAnsi"/>
        </w:rPr>
        <w:t>muscle strength</w:t>
      </w:r>
      <w:r w:rsidR="00C0159E" w:rsidRPr="00936D7C">
        <w:rPr>
          <w:rFonts w:asciiTheme="minorHAnsi" w:hAnsiTheme="minorHAnsi"/>
        </w:rPr>
        <w:t xml:space="preserve">, </w:t>
      </w:r>
      <w:r w:rsidR="00E161E7" w:rsidRPr="00936D7C">
        <w:rPr>
          <w:rFonts w:asciiTheme="minorHAnsi" w:hAnsiTheme="minorHAnsi"/>
        </w:rPr>
        <w:t>size</w:t>
      </w:r>
      <w:r w:rsidR="00E54028" w:rsidRPr="00936D7C">
        <w:rPr>
          <w:rFonts w:asciiTheme="minorHAnsi" w:hAnsiTheme="minorHAnsi"/>
        </w:rPr>
        <w:t xml:space="preserve"> and insulin</w:t>
      </w:r>
      <w:r w:rsidR="00E106D6" w:rsidRPr="00936D7C">
        <w:rPr>
          <w:rFonts w:asciiTheme="minorHAnsi" w:hAnsiTheme="minorHAnsi"/>
        </w:rPr>
        <w:t xml:space="preserve"> </w:t>
      </w:r>
      <w:r w:rsidR="00C76BCC" w:rsidRPr="00936D7C">
        <w:rPr>
          <w:rFonts w:asciiTheme="minorHAnsi" w:hAnsiTheme="minorHAnsi"/>
        </w:rPr>
        <w:t>sensitivity</w:t>
      </w:r>
      <w:r w:rsidR="00234364" w:rsidRPr="00936D7C">
        <w:rPr>
          <w:rFonts w:asciiTheme="minorHAnsi" w:hAnsiTheme="minorHAnsi"/>
        </w:rPr>
        <w:t xml:space="preserve"> in mice</w:t>
      </w:r>
      <w:r w:rsidR="00E161E7" w:rsidRPr="00936D7C">
        <w:rPr>
          <w:rFonts w:asciiTheme="minorHAnsi" w:hAnsiTheme="minorHAnsi"/>
        </w:rPr>
        <w:t xml:space="preserve">. </w:t>
      </w:r>
      <w:r w:rsidR="00E106D6" w:rsidRPr="00936D7C">
        <w:rPr>
          <w:rFonts w:asciiTheme="minorHAnsi" w:hAnsiTheme="minorHAnsi"/>
        </w:rPr>
        <w:t>M</w:t>
      </w:r>
      <w:r w:rsidR="00E161E7" w:rsidRPr="00936D7C">
        <w:rPr>
          <w:rFonts w:asciiTheme="minorHAnsi" w:hAnsiTheme="minorHAnsi"/>
        </w:rPr>
        <w:t xml:space="preserve">uscle weakness is a common side effect of </w:t>
      </w:r>
      <w:ins w:id="162" w:author="Inn Harvey" w:date="2020-01-30T12:28:00Z">
        <w:r w:rsidR="004D59CB">
          <w:rPr>
            <w:rFonts w:asciiTheme="minorHAnsi" w:hAnsiTheme="minorHAnsi"/>
          </w:rPr>
          <w:t xml:space="preserve">elevated </w:t>
        </w:r>
      </w:ins>
      <w:del w:id="163" w:author="Inn Harvey" w:date="2020-01-30T12:28:00Z">
        <w:r w:rsidR="00E161E7" w:rsidRPr="00936D7C">
          <w:rPr>
            <w:rFonts w:asciiTheme="minorHAnsi" w:hAnsiTheme="minorHAnsi"/>
          </w:rPr>
          <w:delText>exogenous glucocorticoid consumption as well as continually elevated levels of</w:delText>
        </w:r>
        <w:r w:rsidR="00E161E7" w:rsidRPr="00936D7C" w:rsidDel="004D59CB">
          <w:rPr>
            <w:rFonts w:asciiTheme="minorHAnsi" w:hAnsiTheme="minorHAnsi"/>
          </w:rPr>
          <w:delText xml:space="preserve"> endogenous</w:delText>
        </w:r>
        <w:r w:rsidR="00E106D6" w:rsidRPr="00936D7C" w:rsidDel="004D59CB">
          <w:rPr>
            <w:rFonts w:asciiTheme="minorHAnsi" w:hAnsiTheme="minorHAnsi"/>
          </w:rPr>
          <w:delText xml:space="preserve"> glucocorticoids</w:delText>
        </w:r>
      </w:del>
      <w:ins w:id="164" w:author="Inn Harvey" w:date="2020-01-30T12:28:00Z">
        <w:r w:rsidR="004D59CB">
          <w:rPr>
            <w:rFonts w:asciiTheme="minorHAnsi" w:hAnsiTheme="minorHAnsi"/>
          </w:rPr>
          <w:t>exogenous and</w:t>
        </w:r>
        <w:r w:rsidR="00E161E7" w:rsidRPr="00936D7C">
          <w:rPr>
            <w:rFonts w:asciiTheme="minorHAnsi" w:hAnsiTheme="minorHAnsi"/>
          </w:rPr>
          <w:t xml:space="preserve"> endogenous</w:t>
        </w:r>
        <w:r w:rsidR="00E106D6" w:rsidRPr="00936D7C">
          <w:rPr>
            <w:rFonts w:asciiTheme="minorHAnsi" w:hAnsiTheme="minorHAnsi"/>
          </w:rPr>
          <w:t xml:space="preserve"> </w:t>
        </w:r>
      </w:ins>
      <w:ins w:id="165" w:author="Inn Harvey" w:date="2020-01-30T12:29:00Z">
        <w:r w:rsidR="00E106D6" w:rsidRPr="00936D7C">
          <w:rPr>
            <w:rFonts w:asciiTheme="minorHAnsi" w:hAnsiTheme="minorHAnsi"/>
          </w:rPr>
          <w:t>glucocorticoids</w:t>
        </w:r>
      </w:ins>
      <w:r w:rsidR="00C0159E" w:rsidRPr="00936D7C">
        <w:rPr>
          <w:rFonts w:asciiTheme="minorHAnsi" w:hAnsiTheme="minorHAnsi"/>
        </w:rPr>
        <w:t xml:space="preserve"> </w:t>
      </w:r>
      <w:r w:rsidR="00C0159E" w:rsidRPr="00936D7C">
        <w:rPr>
          <w:rFonts w:asciiTheme="minorHAnsi" w:hAnsiTheme="minorHAnsi"/>
        </w:rPr>
        <w:fldChar w:fldCharType="begin" w:fldLock="1"/>
      </w:r>
      <w:r w:rsidR="00AA5D19">
        <w:rPr>
          <w:rFonts w:asciiTheme="minorHAnsi" w:hAnsiTheme="minorHAnsi"/>
        </w:rPr>
        <w:instrText>ADDIN CSL_CITATION {"citationItems":[{"id":"ITEM-1","itemData":{"DOI":"10.1152/jappl.1990.69.3.1058","ISSN":"8750-7587","abstract":"Exercise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Physiology","id":"ITEM-1","issue":"3","issued":{"date-parts":[["2017"]]},"page":"1058-1062","title":"Glucocorticoid-induced muscle atrophy prevention by exercise in fast-twitch fibers","type":"article-journal","volume":"69"},"uris":["http://www.mendeley.com/documents/?uuid=4809f81e-b062-424c-896b-7041847d9880"]},{"id":"ITEM-2","itemData":{"DOI":"10.1016/j.biocel.2013.05.036","ISSN":"13572725","PMID":"23806868","abstract":"Many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Biology","id":"ITEM-2","issue":"10","issued":{"date-parts":[["2013","10"]]},"page":"2163-2172","publisher":"Elsevier Ltd","title":"Glucocorticoid-induced skeletal muscle atrophy.","type":"article-journal","volume":"45"},"uris":["http://www.mendeley.com/documents/?uuid=aa8f1e8f-e9f8-4e30-b492-940bf3ca2c7b"]}],"mendeley":{"formattedCitation":"(12, 34)","plainTextFormattedCitation":"(12, 34)","previouslyFormattedCitation":"(12, 34)"},"properties":{"noteIndex":0},"schema":"https://github.com/citation-style-language/schema/raw/master/csl-citation.json"}</w:instrText>
      </w:r>
      <w:r w:rsidR="00C0159E" w:rsidRPr="00936D7C">
        <w:rPr>
          <w:rFonts w:asciiTheme="minorHAnsi" w:hAnsiTheme="minorHAnsi"/>
        </w:rPr>
        <w:fldChar w:fldCharType="separate"/>
      </w:r>
      <w:r w:rsidR="00CA75C4" w:rsidRPr="00CA75C4">
        <w:rPr>
          <w:rFonts w:asciiTheme="minorHAnsi" w:hAnsiTheme="minorHAnsi"/>
          <w:noProof/>
        </w:rPr>
        <w:t>(12, 34)</w:t>
      </w:r>
      <w:r w:rsidR="00C0159E" w:rsidRPr="00936D7C">
        <w:rPr>
          <w:rFonts w:asciiTheme="minorHAnsi" w:hAnsiTheme="minorHAnsi"/>
        </w:rPr>
        <w:fldChar w:fldCharType="end"/>
      </w:r>
      <w:r w:rsidRPr="00936D7C">
        <w:rPr>
          <w:rFonts w:asciiTheme="minorHAnsi" w:hAnsiTheme="minorHAnsi"/>
        </w:rPr>
        <w:t>.</w:t>
      </w:r>
      <w:r w:rsidR="00DF0E13" w:rsidRPr="00936D7C">
        <w:rPr>
          <w:rFonts w:asciiTheme="minorHAnsi" w:hAnsiTheme="minorHAnsi"/>
        </w:rPr>
        <w:t xml:space="preserve"> For example, adult</w:t>
      </w:r>
      <w:r w:rsidR="003B032C" w:rsidRPr="00936D7C">
        <w:rPr>
          <w:rFonts w:asciiTheme="minorHAnsi" w:hAnsiTheme="minorHAnsi"/>
        </w:rPr>
        <w:t>s</w:t>
      </w:r>
      <w:r w:rsidR="00DF0E13" w:rsidRPr="00936D7C">
        <w:rPr>
          <w:rFonts w:asciiTheme="minorHAnsi" w:hAnsiTheme="minorHAnsi"/>
        </w:rPr>
        <w:t xml:space="preserve"> who had elevated salivary cortisol had a significantly higher risk of loss of grip strength than their peers </w:t>
      </w:r>
      <w:r w:rsidR="00B8769A" w:rsidRPr="00936D7C">
        <w:rPr>
          <w:rFonts w:asciiTheme="minorHAnsi" w:hAnsiTheme="minorHAnsi"/>
        </w:rPr>
        <w:fldChar w:fldCharType="begin" w:fldLock="1"/>
      </w:r>
      <w:r w:rsidR="00AA5D19">
        <w:rPr>
          <w:rFonts w:asciiTheme="minorHAnsi" w:hAnsiTheme="minorHAnsi"/>
        </w:rPr>
        <w:instrText>ADDIN CSL_CITATION {"citationItems":[{"id":"ITEM-1","itemData":{"DOI":"10.1111/j.1365-2265.2008.03212.x","ISSN":"03000664","abstract":"OBJECTIVE: Cortisol levels increase with age and hypercortisolism is associated with muscle weakness. This study examines the relationship between cortisol, muscle mass and muscle strength in community-dwelling older persons and the role of genetic variations in the glucocorticoid receptor (GR).\\n\\nDESIGN/PATIENTS: The study was conducted within the Longitudinal Ageing Study Amsterdam (LASA, 1992-ongoing), a cohort study in a population-based sample of older persons in the Netherlands. Data were used from 1196 and 1046 participants in the second (1995-1996) and fourth (2001-2002) cycle, respectively.\\n\\nMEASUREMENTS: Total serum cortisol and free cortisol were measured in the mornings of the second cycle while salivary cortisol sampled early in the morning and late at night were measured in the fourth cycle. The GR gene polymorphisms (ER22/23EK, N363SS, 9beta and BclI) were genotyped by Taqman. Appendicular skeletal muscle mass (ASMM) was measured using DXA in the second cycle and 3 years later (third cycle). Grip strength was assessed using a handgrip dynamometer in the second, third, fourth and fifth cycle.\\n\\nRESULTS: A relationship was found between both morning and evening salivary cortisol, and loss of grip strength: participants in the highest quartile of cortisol concentration had a twofold higher risk of loss of grip strength than participants in the lowest quartile (P &lt; 0.05). No relationships were found between serum cortisol (loss of) ASMM, and (loss of) grip strength. The ER22/23EK and N363S-polymorphisms modified the relationships between serum cortisol, ASMM and grip strength, respectively. Due to limited power, these relationships were not significant after stratification for the polymorphisms.\\n\\nCONCLUSION: High salivary cortisol is associated with a higher risk of loss of grip strength in older persons. GR genotypes modify the relationship between muscle mass and muscle strength.","author":[{"dropping-particle":"","family":"Peeters","given":"G. M.E.E.","non-dropping-particle":"","parse-names":false,"suffix":""},{"dropping-particle":"","family":"Schoor","given":"N. M.","non-dropping-particle":"Van","parse-names":false,"suffix":""},{"dropping-particle":"","family":"Rossum","given":"E. F.C.","non-dropping-particle":"Van","parse-names":false,"suffix":""},{"dropping-particle":"","family":"Visser","given":"M.","non-dropping-particle":"","parse-names":false,"suffix":""},{"dropping-particle":"","family":"Lips","given":"P.","non-dropping-particle":"","parse-names":false,"suffix":""}],"container-title":"Clinical Endocrinology","id":"ITEM-1","issue":"4","issued":{"date-parts":[["2008"]]},"page":"673-682","title":"The relationship between cortisol, muscle mass and muscle strength in older persons and the role of genetic variations in the glucocorticoid receptor","type":"article-journal","volume":"69"},"uris":["http://www.mendeley.com/documents/?uuid=62ce3c07-cd09-4863-aaaf-2be88319e6bc","http://www.mendeley.com/documents/?uuid=69e543a8-4911-4eab-8881-a427d3b4c3e5"]}],"mendeley":{"formattedCitation":"(28)","plainTextFormattedCitation":"(28)","previouslyFormattedCitation":"(28)"},"properties":{"noteIndex":0},"schema":"https://github.com/citation-style-language/schema/raw/master/csl-citation.json"}</w:instrText>
      </w:r>
      <w:r w:rsidR="00B8769A" w:rsidRPr="00936D7C">
        <w:rPr>
          <w:rFonts w:asciiTheme="minorHAnsi" w:hAnsiTheme="minorHAnsi"/>
        </w:rPr>
        <w:fldChar w:fldCharType="separate"/>
      </w:r>
      <w:r w:rsidR="00CA75C4" w:rsidRPr="00CA75C4">
        <w:rPr>
          <w:rFonts w:asciiTheme="minorHAnsi" w:hAnsiTheme="minorHAnsi"/>
          <w:noProof/>
        </w:rPr>
        <w:t>(28)</w:t>
      </w:r>
      <w:r w:rsidR="00B8769A" w:rsidRPr="00936D7C">
        <w:rPr>
          <w:rFonts w:asciiTheme="minorHAnsi" w:hAnsiTheme="minorHAnsi"/>
        </w:rPr>
        <w:fldChar w:fldCharType="end"/>
      </w:r>
      <w:r w:rsidR="00DF0E13" w:rsidRPr="00936D7C">
        <w:rPr>
          <w:rFonts w:asciiTheme="minorHAnsi" w:hAnsiTheme="minorHAnsi"/>
        </w:rPr>
        <w:t xml:space="preserve">. </w:t>
      </w:r>
      <w:r w:rsidR="00821168">
        <w:rPr>
          <w:rFonts w:asciiTheme="minorHAnsi" w:hAnsiTheme="minorHAnsi"/>
        </w:rPr>
        <w:t>This</w:t>
      </w:r>
      <w:r w:rsidR="00E161E7" w:rsidRPr="00936D7C">
        <w:rPr>
          <w:rFonts w:asciiTheme="minorHAnsi" w:hAnsiTheme="minorHAnsi"/>
        </w:rPr>
        <w:t xml:space="preserve"> </w:t>
      </w:r>
      <w:r w:rsidR="00821168">
        <w:rPr>
          <w:rFonts w:asciiTheme="minorHAnsi" w:hAnsiTheme="minorHAnsi"/>
        </w:rPr>
        <w:t>work</w:t>
      </w:r>
      <w:r w:rsidR="00E161E7" w:rsidRPr="00936D7C">
        <w:rPr>
          <w:rFonts w:asciiTheme="minorHAnsi" w:hAnsiTheme="minorHAnsi"/>
        </w:rPr>
        <w:t xml:space="preserve"> could be particularly important because those with obesity are </w:t>
      </w:r>
      <w:r w:rsidR="00EC2233" w:rsidRPr="00936D7C">
        <w:rPr>
          <w:rFonts w:asciiTheme="minorHAnsi" w:hAnsiTheme="minorHAnsi"/>
        </w:rPr>
        <w:t xml:space="preserve">more likely </w:t>
      </w:r>
      <w:r w:rsidR="00E161E7" w:rsidRPr="00936D7C">
        <w:rPr>
          <w:rFonts w:asciiTheme="minorHAnsi" w:hAnsiTheme="minorHAnsi"/>
        </w:rPr>
        <w:t>to have reduced muscle function</w:t>
      </w:r>
      <w:r w:rsidR="00E11584" w:rsidRPr="00936D7C">
        <w:rPr>
          <w:rFonts w:asciiTheme="minorHAnsi" w:hAnsiTheme="minorHAnsi"/>
        </w:rPr>
        <w:t xml:space="preserve"> </w:t>
      </w:r>
      <w:r w:rsidR="00E161E7" w:rsidRPr="00936D7C">
        <w:rPr>
          <w:rFonts w:asciiTheme="minorHAnsi" w:hAnsiTheme="minorHAnsi"/>
        </w:rPr>
        <w:t xml:space="preserve"> </w:t>
      </w:r>
      <w:r w:rsidR="00FC1103" w:rsidRPr="00936D7C">
        <w:rPr>
          <w:rFonts w:asciiTheme="minorHAnsi" w:hAnsiTheme="minorHAnsi"/>
        </w:rPr>
        <w:fldChar w:fldCharType="begin" w:fldLock="1"/>
      </w:r>
      <w:r w:rsidR="00AA5D19">
        <w:rPr>
          <w:rFonts w:asciiTheme="minorHAnsi" w:hAnsiTheme="minorHAnsi"/>
        </w:rPr>
        <w:instrText>ADDIN CSL_CITATION {"citationItems":[{"id":"ITEM-1","itemData":{"DOI":"10.1007/s00421-007-0471-2","ISBN":"0042100704","ISSN":"14396319","abstract":"The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Physiology","id":"ITEM-1","issue":"1","issued":{"date-parts":[["2007"]]},"page":"51-59","title":"Differences in quadriceps muscle strength and fatigue between lean and obese subjects","type":"article-journal","volume":"101"},"uris":["http://www.mendeley.com/documents/?uuid=40e197fe-4c34-49cb-bb7e-2ccdf4b576a4","http://www.mendeley.com/documents/?uuid=d4cc7c59-ebb7-4e70-bde6-4b22dbe5f42b"]},{"id":"ITEM-2","itemData":{"DOI":"10.1139/h2012-010","ISSN":"1715-5312","PMID":"22448629","abstract":"The aim of the present study was to compare \"absolute\" and \"relative\" knee extension strength between obese and nonobese adolescents. Ten nonobese and 12 severely obese adolescent boys of similar chronological age, maturity status, and height were compared. Total body and regional soft tissue composition were determined using dual-energy X-ray absorptiometry (DXA). Knee extensors maximum voluntary contraction (MVC) torque was measured using an isometric dynamometer at a knee angle of 60° (0° is full extension). Absolute MVC torque was significantly higher in obese adolescents than in controls. However, although MVC torque expressed per unit of body mass was found to be significantly lower in obese adolescent boys, no significant difference in MVC torque was found between groups when normalized to fat-free mass. Conversely, when correcting for thigh lean mass and estimated thigh muscle mass, MVC torque was significantly higher in the obese group (17.9% and 22.2%, respectively; P &lt;0.05). To conclude, our sample of obese adolescent boys had higher absolute and relative knee extension strength than our nonobese controls. However, further studies are required to ascertain whether or not relative strength, measured with more accurate in vivo methods such as magnetic resonance imaging, is higher in obese adolescents than in nonobese controls.","author":[{"dropping-particle":"","family":"Abdelmoula","given":"Achref","non-dropping-particle":"","parse-names":false,"suffix":""},{"dropping-particle":"","family":"Martin","given":"Vincent","non-dropping-particle":"","parse-names":false,"suffix":""},{"dropping-particle":"","family":"Bouchant","given":"Antoine","non-dropping-particle":"","parse-names":false,"suffix":""},{"dropping-particle":"","family":"Walrand","given":"Stéphane","non-dropping-particle":"","parse-names":false,"suffix":""},{"dropping-particle":"","family":"Lavet","given":"Cédric","non-dropping-particle":"","parse-names":false,"suffix":""},{"dropping-particle":"","family":"Taillardat","given":"Michel","non-dropping-particle":"","parse-names":false,"suffix":""},{"dropping-particle":"","family":"Maffiuletti","given":"Nicola A","non-dropping-particle":"","parse-names":false,"suffix":""},{"dropping-particle":"","family":"Boisseau","given":"Nathalie","non-dropping-particle":"","parse-names":false,"suffix":""},{"dropping-particle":"","family":"Duché","given":"Pascale","non-dropping-particle":"","parse-names":false,"suffix":""},{"dropping-particle":"","family":"Ratel","given":"Sébastien","non-dropping-particle":"","parse-names":false,"suffix":""}],"container-title":"Applied physiology, nutrition, and metabolism = Physiologie appliquee, nutrition et metabolisme","id":"ITEM-2","issue":"2","issued":{"date-parts":[["2012"]]},"page":"269-75","title":"Knee extension strength in obese and nonobese male adolescents.","type":"article-journal","volume":"37"},"uris":["http://www.mendeley.com/documents/?uuid=dd63590a-0150-4286-a7b6-71654d272a50","http://www.mendeley.com/documents/?uuid=f53af0f2-0b4e-4dc7-9e72-35348db41b79"]},{"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a0e2a3cd-1241-4eb5-80e8-a379cb96528c","http://www.mendeley.com/documents/?uuid=9963b52b-2d67-4bb6-9492-9246dfc25b39"]},{"id":"ITEM-4","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Obesity","id":"ITEM-4","issue":"2","issued":{"date-parts":[["2004"]]},"page":"234-241","title":"Physical disability and muscular strength in relation to obesity and different body composition indexes in a sample of healthy elderly women","type":"article-journal","volume":"28"},"uris":["http://www.mendeley.com/documents/?uuid=0beeb6fe-9198-4c3e-9a83-8732ae22a853","http://www.mendeley.com/documents/?uuid=79a052c1-8b43-45f2-9c75-bac2e66dc49a"]}],"mendeley":{"formattedCitation":"(1, 19, 25, 42)","plainTextFormattedCitation":"(1, 19, 25, 42)","previouslyFormattedCitation":"(1, 19, 25, 42)"},"properties":{"noteIndex":0},"schema":"https://github.com/citation-style-language/schema/raw/master/csl-citation.json"}</w:instrText>
      </w:r>
      <w:r w:rsidR="00FC1103" w:rsidRPr="00936D7C">
        <w:rPr>
          <w:rFonts w:asciiTheme="minorHAnsi" w:hAnsiTheme="minorHAnsi"/>
        </w:rPr>
        <w:fldChar w:fldCharType="separate"/>
      </w:r>
      <w:r w:rsidR="00CA75C4" w:rsidRPr="00CA75C4">
        <w:rPr>
          <w:rFonts w:asciiTheme="minorHAnsi" w:hAnsiTheme="minorHAnsi"/>
          <w:noProof/>
        </w:rPr>
        <w:t>(1, 19, 25, 42)</w:t>
      </w:r>
      <w:r w:rsidR="00FC1103" w:rsidRPr="00936D7C">
        <w:rPr>
          <w:rFonts w:asciiTheme="minorHAnsi" w:hAnsiTheme="minorHAnsi"/>
        </w:rPr>
        <w:fldChar w:fldCharType="end"/>
      </w:r>
      <w:r w:rsidR="00431F1B" w:rsidRPr="00936D7C">
        <w:rPr>
          <w:rFonts w:asciiTheme="minorHAnsi" w:hAnsiTheme="minorHAnsi"/>
        </w:rPr>
        <w:t>.</w:t>
      </w:r>
      <w:r w:rsidR="00AF1EB2" w:rsidRPr="00936D7C">
        <w:rPr>
          <w:rFonts w:asciiTheme="minorHAnsi" w:hAnsiTheme="minorHAnsi"/>
        </w:rPr>
        <w:t xml:space="preserve">  </w:t>
      </w:r>
      <w:r w:rsidR="00875B64" w:rsidRPr="00936D7C">
        <w:rPr>
          <w:rFonts w:asciiTheme="minorHAnsi" w:hAnsiTheme="minorHAnsi"/>
        </w:rPr>
        <w:t>Notab</w:t>
      </w:r>
      <w:r w:rsidR="00AF1EB2" w:rsidRPr="00936D7C">
        <w:rPr>
          <w:rFonts w:asciiTheme="minorHAnsi" w:hAnsiTheme="minorHAnsi"/>
        </w:rPr>
        <w:t>ly</w:t>
      </w:r>
      <w:ins w:id="166" w:author="Inn Harvey" w:date="2020-01-30T12:30:00Z">
        <w:r w:rsidR="004D59CB">
          <w:rPr>
            <w:rFonts w:asciiTheme="minorHAnsi" w:hAnsiTheme="minorHAnsi"/>
          </w:rPr>
          <w:t>,</w:t>
        </w:r>
      </w:ins>
      <w:r w:rsidR="00AF1EB2" w:rsidRPr="00936D7C">
        <w:rPr>
          <w:rFonts w:asciiTheme="minorHAnsi" w:hAnsiTheme="minorHAnsi"/>
        </w:rPr>
        <w:t xml:space="preserve"> people with obesity are also more likely to</w:t>
      </w:r>
      <w:r w:rsidR="00EC2233" w:rsidRPr="00936D7C">
        <w:rPr>
          <w:rFonts w:asciiTheme="minorHAnsi" w:hAnsiTheme="minorHAnsi"/>
        </w:rPr>
        <w:t xml:space="preserve"> </w:t>
      </w:r>
      <w:r w:rsidR="00AF1EB2" w:rsidRPr="00936D7C">
        <w:rPr>
          <w:rFonts w:asciiTheme="minorHAnsi" w:hAnsiTheme="minorHAnsi"/>
        </w:rPr>
        <w:t>have</w:t>
      </w:r>
      <w:r w:rsidR="00EC2233" w:rsidRPr="00936D7C">
        <w:rPr>
          <w:rFonts w:asciiTheme="minorHAnsi" w:hAnsiTheme="minorHAnsi"/>
        </w:rPr>
        <w:t xml:space="preserve"> </w:t>
      </w:r>
      <w:r w:rsidR="00AE6E44" w:rsidRPr="00936D7C">
        <w:rPr>
          <w:rFonts w:asciiTheme="minorHAnsi" w:hAnsiTheme="minorHAnsi"/>
        </w:rPr>
        <w:t xml:space="preserve">elevations in </w:t>
      </w:r>
      <w:r w:rsidR="00EC2233" w:rsidRPr="00936D7C">
        <w:rPr>
          <w:rFonts w:asciiTheme="minorHAnsi" w:hAnsiTheme="minorHAnsi"/>
        </w:rPr>
        <w:t>endogenous</w:t>
      </w:r>
      <w:r w:rsidR="00AE6E44" w:rsidRPr="00936D7C">
        <w:rPr>
          <w:rFonts w:asciiTheme="minorHAnsi" w:hAnsiTheme="minorHAnsi"/>
        </w:rPr>
        <w:t xml:space="preserve"> glucocorticoid levels </w:t>
      </w:r>
      <w:r w:rsidR="00AE6E44" w:rsidRPr="00936D7C">
        <w:rPr>
          <w:rFonts w:asciiTheme="minorHAnsi" w:hAnsiTheme="minorHAnsi"/>
        </w:rPr>
        <w:fldChar w:fldCharType="begin" w:fldLock="1"/>
      </w:r>
      <w:r w:rsidR="00AA5D19">
        <w:rPr>
          <w:rFonts w:asciiTheme="minorHAnsi" w:hAnsiTheme="minorHAnsi"/>
        </w:rPr>
        <w:instrText>ADDIN CSL_CITATION {"citationItems":[{"id":"ITEM-1","itemData":{"DOI":"10.1002/oby.20795","ISSN":"1930-739X","PMID":"24852462","abstract":"OBJECTIVE: In obese subjects a relatively high cortisol output in urine has been observed compared to nonobese individuals. However, cortisol levels in blood, saliva, and urine in association with obesity have been inconsistent across studies, possibly due to the high variability of systemic cortisol levels. Cortisol levels measured in scalp hair provide a marker for long-term cortisol exposure, and have been associated with cardiovascular disease in an elderly population and to disease course in Cushing's disease. We aimed to compare hair cortisol levels between obese patients and nonobese controls.\n\nMETHODS: Hair cortisol levels of 47 obese patients (median BMI 38.8, range 31.1-65.8), 41 overweight, and 87 normal-weight subjects using an enzyme-linked immunosorbent assay (ELISA) were measured.\n\nRESULTS: Obese patients had higher hair cortisol levels than overweight and normal weight subjects (respectively 30.8 vs 8.5 and 8.4 pg/mg hair, P &lt; 0.001). No significant difference in hair cortisol levels was found between normal weight and overweight subjects.\n\nCONCLUSIONS: Our results suggest a higher long-term cortisol exposure in obese patients, which may contribute to cardiovascular disease risk. Future research will determine whether long-term cortisol levels provide a novel treatment target in the management of cardiovascular disease risk in obesity.","author":[{"dropping-particle":"","family":"Wester","given":"Vincent L","non-dropping-particle":"","parse-names":false,"suffix":""},{"dropping-particle":"","family":"Staufenbiel","given":"Sabine M","non-dropping-particle":"","parse-names":false,"suffix":""},{"dropping-particle":"","family":"Veldhorst","given":"Margriet a B","non-dropping-particle":"","parse-names":false,"suffix":""},{"dropping-particle":"","family":"Visser","given":"Jenny a","non-dropping-particle":"","parse-names":false,"suffix":""},{"dropping-particle":"","family":"Manenschijn","given":"Laura","non-dropping-particle":"","parse-names":false,"suffix":""},{"dropping-particle":"","family":"Koper","given":"Jan W","non-dropping-particle":"","parse-names":false,"suffix":""},{"dropping-particle":"","family":"Klessens-Godfroy","given":"Francoise J M","non-dropping-particle":"","parse-names":false,"suffix":""},{"dropping-particle":"","family":"Akker","given":"Erica L T","non-dropping-particle":"van den","parse-names":false,"suffix":""},{"dropping-particle":"","family":"Rossum","given":"Elisabeth F C","non-dropping-particle":"van","parse-names":false,"suffix":""}],"container-title":"Obesity","id":"ITEM-1","issue":"916","issued":{"date-parts":[["2014","5","23"]]},"page":"1-3","title":"Long-term cortisol levels measured in scalp hair of obese patients.","type":"article-journal","volume":"00"},"uris":["http://www.mendeley.com/documents/?uuid=440e1df1-0b7d-4b3b-b2dd-f1fac7178322"]},{"id":"ITEM-2","itemData":{"DOI":"10.1038/oby.2000.24","ISSN":"1071-7323","PMID":"10832763","abstract":"OBJECTIVE Abdominal obesity has a key role in the pathogenesis of prevalent and serious diseases and has been shown to be associated with an altered hypothalamic-pituitary-adrenal (HPA) axis function, which is regulated by endocrine feedback mediated via hippocampal glucocorticoid receptors (GR). RESEARCH METHODS AND PROCEDURES We examined the HPA axis function by repeated salivary samples for the assessment of cortisol, as well as other endocrine, anthropometric, metabolic, and circulatory variables in middle-aged Swedish men (n = 284). With the restriction enzyme BclI, variants of the GR gene (GRL) locus were identified and two alleles with fragment lengths of 4.5 and 2.3 kilobases (kb) were detected. RESULTS The observed frequencies were 40.1% for the 2.3- and 2.3-kb, 46.2% for the 4.5- and 2.3-kb, and 13.7% for the 4.5- and 4.5-kb genotypes. The larger allele (4.5 and 4.5 kb) was associated with elevated body mass index (BMI; p &lt; 0.001), waist-to-hip circumference ratio (p = 0.015), abdominal sagittal diameter (p = 0.002), leptin (p &lt; 0.001), and systolic blood pressure (borderline, p = 0.058). The 4.5- and 4.5-kb allele was associated with leptin after adjustment for BMI. Moreover, salivary cortisol values, particularly after stimulation by a standardized lunch (p = 0.040 to 0.086), were elevated in the men with the larger allele. DISCUSSION These results indicate that there is an association between a deficient GR function, defined as a poor feedback regulation of the HPA axis activity, and a polymorphic restriction site at the GR gene locus. An abnormal control of HPA axis function due to genetic alterations may contribute to the pathogenesis of abdominal obesity.","author":[{"dropping-particle":"","family":"Rosmond","given":"Roland","non-dropping-particle":"","parse-names":false,"suffix":""},{"dropping-particle":"","family":"Chagnon","given":"Yvon C C","non-dropping-particle":"","parse-names":false,"suffix":""},{"dropping-particle":"","family":"Chagnon","given":"Monique","non-dropping-particle":"","parse-names":false,"suffix":""},{"dropping-particle":"","family":"Pe","given":"Louis","non-dropping-particle":"","parse-names":false,"suffix":""},{"dropping-particle":"","family":"Chagnon","given":"Monique","non-dropping-particle":"","parse-names":false,"suffix":""},{"dropping-particle":"","family":"Russe","given":"Louis P E","non-dropping-particle":"","parse-names":false,"suffix":""},{"dropping-particle":"","family":"Carlsson","given":"R N","non-dropping-particle":"","parse-names":false,"suffix":""},{"dropping-particle":"","family":"Lindell","given":"Kajsa","non-dropping-particle":"","parse-names":false,"suffix":""},{"dropping-particle":"","family":"Holm","given":"G","non-dropping-particle":"","parse-names":false,"suffix":""},{"dropping-particle":"","family":"Chagnon","given":"Monique","non-dropping-particle":"","parse-names":false,"suffix":""},{"dropping-particle":"","family":"Pérusse","given":"L","non-dropping-particle":"","parse-names":false,"suffix":""},{"dropping-particle":"","family":"Lindell","given":"Kajsa","non-dropping-particle":"","parse-names":false,"suffix":""},{"dropping-particle":"","family":"Carlsson","given":"B","non-dropping-particle":"","parse-names":false,"suffix":""},{"dropping-particle":"","family":"Bouchard","given":"C","non-dropping-particle":"","parse-names":false,"suffix":""},{"dropping-particle":"","family":"Björntorp","given":"P","non-dropping-particle":"","parse-names":false,"suffix":""}],"container-title":"Obesity research","id":"ITEM-2","issue":"3","issued":{"date-parts":[["2000","5"]]},"page":"211-8","title":"A glucocorticoid receptor gene marker is associated with abdominal obesity, leptin, and dysregulation of the hypothalamic-pituitary-adrenal axis.","type":"article-journal","volume":"8"},"uris":["http://www.mendeley.com/documents/?uuid=cdd601a6-a269-4e10-8ee6-841ffcc14336"]}],"mendeley":{"formattedCitation":"(31, 39)","plainTextFormattedCitation":"(31, 39)","previouslyFormattedCitation":"(31, 39)"},"properties":{"noteIndex":0},"schema":"https://github.com/citation-style-language/schema/raw/master/csl-citation.json"}</w:instrText>
      </w:r>
      <w:r w:rsidR="00AE6E44" w:rsidRPr="00936D7C">
        <w:rPr>
          <w:rFonts w:asciiTheme="minorHAnsi" w:hAnsiTheme="minorHAnsi"/>
        </w:rPr>
        <w:fldChar w:fldCharType="separate"/>
      </w:r>
      <w:r w:rsidR="00CA75C4" w:rsidRPr="00CA75C4">
        <w:rPr>
          <w:rFonts w:asciiTheme="minorHAnsi" w:hAnsiTheme="minorHAnsi"/>
          <w:noProof/>
        </w:rPr>
        <w:t>(31, 39)</w:t>
      </w:r>
      <w:r w:rsidR="00AE6E44" w:rsidRPr="00936D7C">
        <w:rPr>
          <w:rFonts w:asciiTheme="minorHAnsi" w:hAnsiTheme="minorHAnsi"/>
        </w:rPr>
        <w:fldChar w:fldCharType="end"/>
      </w:r>
      <w:r w:rsidR="00E161E7" w:rsidRPr="00936D7C">
        <w:rPr>
          <w:rFonts w:asciiTheme="minorHAnsi" w:hAnsiTheme="minorHAnsi"/>
        </w:rPr>
        <w:t xml:space="preserve">. </w:t>
      </w:r>
      <w:r w:rsidR="00BE1246">
        <w:rPr>
          <w:rFonts w:asciiTheme="minorHAnsi" w:hAnsiTheme="minorHAnsi"/>
        </w:rPr>
        <w:t>Our model</w:t>
      </w:r>
      <w:r w:rsidR="00821168">
        <w:rPr>
          <w:rFonts w:asciiTheme="minorHAnsi" w:hAnsiTheme="minorHAnsi"/>
        </w:rPr>
        <w:t xml:space="preserve"> used</w:t>
      </w:r>
      <w:r w:rsidR="00CC2CED" w:rsidRPr="00936D7C">
        <w:rPr>
          <w:rFonts w:asciiTheme="minorHAnsi" w:hAnsiTheme="minorHAnsi"/>
        </w:rPr>
        <w:t xml:space="preserve"> exogenous glucocorticoid treatment in the form of dexamethasone, a fluorinated synthetic glucocorticoid</w:t>
      </w:r>
      <w:r w:rsidR="00BE1246">
        <w:rPr>
          <w:rFonts w:asciiTheme="minorHAnsi" w:hAnsiTheme="minorHAnsi"/>
        </w:rPr>
        <w:t xml:space="preserve"> with high selectivity for the glucocorticoid receptor over the </w:t>
      </w:r>
      <w:ins w:id="167" w:author="Inn Harvey" w:date="2020-01-30T14:01:00Z">
        <w:r w:rsidR="00BE1246">
          <w:rPr>
            <w:rFonts w:asciiTheme="minorHAnsi" w:hAnsiTheme="minorHAnsi"/>
          </w:rPr>
          <w:t>mineral</w:t>
        </w:r>
      </w:ins>
      <w:ins w:id="168" w:author="Inn Harvey" w:date="2020-01-30T12:30:00Z">
        <w:r w:rsidR="004D59CB">
          <w:rPr>
            <w:rFonts w:asciiTheme="minorHAnsi" w:hAnsiTheme="minorHAnsi"/>
          </w:rPr>
          <w:t>o</w:t>
        </w:r>
      </w:ins>
      <w:ins w:id="169" w:author="Inn Harvey" w:date="2020-01-30T14:01:00Z">
        <w:r w:rsidR="00BE1246">
          <w:rPr>
            <w:rFonts w:asciiTheme="minorHAnsi" w:hAnsiTheme="minorHAnsi"/>
          </w:rPr>
          <w:t>corticoid</w:t>
        </w:r>
      </w:ins>
      <w:del w:id="170" w:author="Inn Harvey" w:date="2020-01-30T14:01:00Z">
        <w:r w:rsidR="00BE1246">
          <w:rPr>
            <w:rFonts w:asciiTheme="minorHAnsi" w:hAnsiTheme="minorHAnsi"/>
          </w:rPr>
          <w:delText>mineralcorticoid</w:delText>
        </w:r>
      </w:del>
      <w:r w:rsidR="00BE1246">
        <w:rPr>
          <w:rFonts w:asciiTheme="minorHAnsi" w:hAnsiTheme="minorHAnsi"/>
        </w:rPr>
        <w:t xml:space="preserve"> receptor</w:t>
      </w:r>
      <w:r w:rsidR="00CC2CED" w:rsidRPr="00936D7C">
        <w:rPr>
          <w:rFonts w:asciiTheme="minorHAnsi" w:hAnsiTheme="minorHAnsi"/>
        </w:rPr>
        <w:t xml:space="preserve">. </w:t>
      </w:r>
      <w:r w:rsidR="00821168">
        <w:rPr>
          <w:rFonts w:asciiTheme="minorHAnsi" w:hAnsiTheme="minorHAnsi"/>
          <w:highlight w:val="white"/>
        </w:rPr>
        <w:t>Our</w:t>
      </w:r>
      <w:r w:rsidR="00CC2CED" w:rsidRPr="00936D7C">
        <w:rPr>
          <w:rFonts w:asciiTheme="minorHAnsi" w:hAnsiTheme="minorHAnsi"/>
          <w:highlight w:val="white"/>
        </w:rPr>
        <w:t xml:space="preserve"> </w:t>
      </w:r>
      <w:r w:rsidR="00821168">
        <w:rPr>
          <w:rFonts w:asciiTheme="minorHAnsi" w:hAnsiTheme="minorHAnsi"/>
          <w:highlight w:val="white"/>
        </w:rPr>
        <w:t>dose</w:t>
      </w:r>
      <w:r w:rsidR="00CC2CED" w:rsidRPr="00936D7C">
        <w:rPr>
          <w:rFonts w:asciiTheme="minorHAnsi" w:hAnsiTheme="minorHAnsi"/>
          <w:highlight w:val="white"/>
        </w:rPr>
        <w:t xml:space="preserve"> of dexamethasone treatment is equivalent to </w:t>
      </w:r>
      <w:r w:rsidR="00C55B69" w:rsidRPr="00936D7C">
        <w:rPr>
          <w:rFonts w:asciiTheme="minorHAnsi" w:hAnsiTheme="minorHAnsi"/>
          <w:highlight w:val="white"/>
        </w:rPr>
        <w:t xml:space="preserve">a human dose of </w:t>
      </w:r>
      <w:r w:rsidR="0071774E">
        <w:rPr>
          <w:rFonts w:asciiTheme="minorHAnsi" w:hAnsiTheme="minorHAnsi"/>
          <w:highlight w:val="white"/>
        </w:rPr>
        <w:t>80</w:t>
      </w:r>
      <w:r w:rsidR="00C55B69" w:rsidRPr="00936D7C">
        <w:rPr>
          <w:rFonts w:asciiTheme="minorHAnsi" w:hAnsiTheme="minorHAnsi"/>
          <w:highlight w:val="white"/>
        </w:rPr>
        <w:t xml:space="preserve"> </w:t>
      </w:r>
      <w:r w:rsidR="00C55B69" w:rsidRPr="0071774E">
        <w:rPr>
          <w:rFonts w:ascii="Symbol" w:hAnsi="Symbol"/>
          <w:highlight w:val="white"/>
        </w:rPr>
        <w:t></w:t>
      </w:r>
      <w:r w:rsidR="00C55B69" w:rsidRPr="00936D7C">
        <w:rPr>
          <w:rFonts w:asciiTheme="minorHAnsi" w:hAnsiTheme="minorHAnsi"/>
          <w:highlight w:val="white"/>
        </w:rPr>
        <w:t>g/kg/</w:t>
      </w:r>
      <w:r w:rsidR="00AD71B0" w:rsidRPr="00936D7C">
        <w:rPr>
          <w:rFonts w:asciiTheme="minorHAnsi" w:hAnsiTheme="minorHAnsi"/>
          <w:highlight w:val="white"/>
        </w:rPr>
        <w:t>d</w:t>
      </w:r>
      <w:r w:rsidR="00C55B69" w:rsidRPr="00936D7C">
        <w:rPr>
          <w:rFonts w:asciiTheme="minorHAnsi" w:hAnsiTheme="minorHAnsi"/>
          <w:highlight w:val="white"/>
        </w:rPr>
        <w:t xml:space="preserve">, </w:t>
      </w:r>
      <w:r w:rsidR="00CC2CED" w:rsidRPr="00936D7C">
        <w:rPr>
          <w:rFonts w:asciiTheme="minorHAnsi" w:hAnsiTheme="minorHAnsi"/>
          <w:highlight w:val="white"/>
        </w:rPr>
        <w:t xml:space="preserve">which is comparable to a </w:t>
      </w:r>
      <w:r w:rsidR="00CC2CED" w:rsidRPr="00936D7C">
        <w:rPr>
          <w:rFonts w:asciiTheme="minorHAnsi" w:hAnsiTheme="minorHAnsi"/>
        </w:rPr>
        <w:t>high therapeutic dose administered to human patients</w:t>
      </w:r>
      <w:r w:rsidR="00BE1246">
        <w:rPr>
          <w:rFonts w:asciiTheme="minorHAnsi" w:hAnsiTheme="minorHAnsi"/>
        </w:rPr>
        <w:t xml:space="preserve">, with a </w:t>
      </w:r>
      <w:r w:rsidR="0017051E" w:rsidRPr="00936D7C">
        <w:rPr>
          <w:rFonts w:asciiTheme="minorHAnsi" w:hAnsiTheme="minorHAnsi"/>
        </w:rPr>
        <w:t xml:space="preserve">usual </w:t>
      </w:r>
      <w:r w:rsidR="00CC2CED" w:rsidRPr="00936D7C">
        <w:rPr>
          <w:rFonts w:asciiTheme="minorHAnsi" w:hAnsiTheme="minorHAnsi"/>
        </w:rPr>
        <w:t xml:space="preserve">range from </w:t>
      </w:r>
      <w:r w:rsidR="0071774E">
        <w:rPr>
          <w:rFonts w:asciiTheme="minorHAnsi" w:hAnsiTheme="minorHAnsi"/>
        </w:rPr>
        <w:t xml:space="preserve">2-200 </w:t>
      </w:r>
      <w:r w:rsidR="00CC2CED" w:rsidRPr="0071774E">
        <w:rPr>
          <w:rFonts w:ascii="Symbol" w:hAnsi="Symbol"/>
        </w:rPr>
        <w:t></w:t>
      </w:r>
      <w:r w:rsidR="00CC2CED" w:rsidRPr="00936D7C">
        <w:rPr>
          <w:rFonts w:asciiTheme="minorHAnsi" w:hAnsiTheme="minorHAnsi"/>
        </w:rPr>
        <w:t>g/</w:t>
      </w:r>
      <w:r w:rsidR="0017051E" w:rsidRPr="00936D7C">
        <w:rPr>
          <w:rFonts w:asciiTheme="minorHAnsi" w:hAnsiTheme="minorHAnsi"/>
        </w:rPr>
        <w:t>kg/</w:t>
      </w:r>
      <w:r w:rsidR="00CC2CED" w:rsidRPr="00936D7C">
        <w:rPr>
          <w:rFonts w:asciiTheme="minorHAnsi" w:hAnsiTheme="minorHAnsi"/>
        </w:rPr>
        <w:t>d</w:t>
      </w:r>
      <w:r w:rsidR="0017051E" w:rsidRPr="00936D7C">
        <w:rPr>
          <w:rFonts w:asciiTheme="minorHAnsi" w:hAnsiTheme="minorHAnsi"/>
        </w:rPr>
        <w:t xml:space="preserve"> </w:t>
      </w:r>
      <w:r w:rsidR="00AD71B0" w:rsidRPr="00936D7C">
        <w:rPr>
          <w:rFonts w:asciiTheme="minorHAnsi" w:hAnsiTheme="minorHAnsi"/>
        </w:rPr>
        <w:fldChar w:fldCharType="begin" w:fldLock="1"/>
      </w:r>
      <w:r w:rsidR="00AA5D19">
        <w:rPr>
          <w:rFonts w:asciiTheme="minorHAnsi" w:hAnsiTheme="minorHAnsi"/>
        </w:rPr>
        <w:instrText>ADDIN CSL_CITATION {"citationItems":[{"id":"ITEM-1","itemData":{"ISSN":"11804882","abstract":"OBJECTIVE: To examine if atypical depression may be associated with hypersuppression of the hypothalamic-pituitary-adrenal (HPA) axis.\\n\\nMETHOD: Eight women with atypical major depression and 11 controls with no history of psychiatric illness, matched on age and body mass index, were challenged with low-dose dexamethasone (0.25 mg and 0.50 mg in random order and 1 week apart). Dexamethasone was self administered at 11 pm, and plasma cortisol samples were drawn at 8 am and 3 pm on the following day.\\n\\nRESULTS: After the 0.50-mg dexamethasone challenge, mean suppression of morning cortisol was significantly greater in patients with atypical depression (91.9%, standard deviation [SD] 6.8%) than in the controls (78.3%, SD 10.7%; p &lt; 0.01).\\n\\nCONCLUSION: These preliminary data add to the growing body of literature that suggests atypical depression, in contrast to classic melancholia, may be associated with exaggerated negative feedback regulation of the HPA axis.","author":[{"dropping-particle":"","family":"Levitan","given":"Robert D.","non-dropping-particle":"","parse-names":false,"suffix":""},{"dropping-particle":"","family":"Vaccarino","given":"Franco J.","non-dropping-particle":"","parse-names":false,"suffix":""},{"dropping-particle":"","family":"Brown","given":"Gregory M.","non-dropping-particle":"","parse-names":false,"suffix":""},{"dropping-particle":"","family":"Kennedy","given":"Sidney H.","non-dropping-particle":"","parse-names":false,"suffix":""}],"container-title":"Journal of Psychiatry and Neuroscience","id":"ITEM-1","issue":"1","issued":{"date-parts":[["2002"]]},"page":"47-51","title":"Low-dose dexamethasone challenge in women with atypical major depression: Pilot study","type":"article-journal","volume":"27"},"uris":["http://www.mendeley.com/documents/?uuid=6dd42896-278b-4a62-a3ef-f6e20fffa433","http://www.mendeley.com/documents/?uuid=5e338736-8f49-471c-b7b4-65d1835b54b4"]},{"id":"ITEM-2","itemData":{"DOI":"10.1038/tp.2016.251","ISSN":"21583188","abstract":"Glucocorticoids (GC) released during stress response exert feedforward effects in the whole brain, but particularly in the limbic circuits that modulates cognition, emotion and behavior. GC are the most commonly prescribed anti-inflammatory and immunosuppressant medication worldwide and pharmacological GC treatment has been paralleled by the high incidence of acute and chronic neuropsychiatric side effects, which reinforces the brain sensitivity for GC. Synapses can be bi-directionally modifiable via potentiation (long-term potentiation, LTP) or depotentiation (long-term depression, LTD) of synaptic transmission efficacy, and the phosphorylation state of Ser831 and Ser845 sites, in the GluA1 subunit of the glutamate AMPA receptors, are a critical event for these synaptic neuroplasticity events. Through a quasi-randomized controlled study, we show that a single high dexamethasone dose significantly reduces in a dose-dependent manner the levels of GluA1-Ser831 phosphorylation in the amygdala resected during surgery for temporal lobe epilepsy. This is the first report demonstrating GC effects on key markers of synaptic neuroplasticity in the human limbic system. The results contribute to understanding how GC affects the human brain under physiologic and pharmacologic conditions.","author":[{"dropping-particle":"","family":"Lopes","given":"M. W.","non-dropping-particle":"","parse-names":false,"suffix":""},{"dropping-particle":"","family":"Leal","given":"R. B.","non-dropping-particle":"","parse-names":false,"suffix":""},{"dropping-particle":"","family":"Guarnieri","given":"R.","non-dropping-particle":"","parse-names":false,"suffix":""},{"dropping-particle":"","family":"Schwarzbold","given":"M. L.","non-dropping-particle":"","parse-names":false,"suffix":""},{"dropping-particle":"","family":"Hoeller","given":"A.","non-dropping-particle":"","parse-names":false,"suffix":""},{"dropping-particle":"","family":"Diaz","given":"A. P.","non-dropping-particle":"","parse-names":false,"suffix":""},{"dropping-particle":"","family":"Boos","given":"G. L.","non-dropping-particle":"","parse-names":false,"suffix":""},{"dropping-particle":"","family":"Lin","given":"K.","non-dropping-particle":"","parse-names":false,"suffix":""},{"dropping-particle":"","family":"Linhares","given":"M. N.","non-dropping-particle":"","parse-names":false,"suffix":""},{"dropping-particle":"","family":"Nunes","given":"J. C.","non-dropping-particle":"","parse-names":false,"suffix":""},{"dropping-particle":"","family":"Quevedo","given":"J.","non-dropping-particle":"","parse-names":false,"suffix":""},{"dropping-particle":"","family":"Bortolotto","given":"Z. A.","non-dropping-particle":"","parse-names":false,"suffix":""},{"dropping-particle":"","family":"Markowitsch","given":"H. J.","non-dropping-particle":"","parse-names":false,"suffix":""},{"dropping-particle":"","family":"Lightman","given":"S. L.","non-dropping-particle":"","parse-names":false,"suffix":""},{"dropping-particle":"","family":"Walz","given":"R.","non-dropping-particle":"","parse-names":false,"suffix":""}],"container-title":"Translational Psychiatry","id":"ITEM-2","issue":"12","issued":{"date-parts":[["2016"]]},"title":"A single high dose of dexamethasone affects the phosphorylation state of glutamate AMPA receptors in the human limbic system","type":"article-journal","volume":"6"},"uris":["http://www.mendeley.com/documents/?uuid=7c977789-b523-4ecd-9724-82d6c7e98ccb","http://www.mendeley.com/documents/?uuid=c740f6bc-910b-4d6a-81e8-3d3e169eaa83"]},{"id":"ITEM-3","itemData":{"DOI":"10.4103/0976-0105.177703","ISBN":"0976-0105 (Print)\\r0976-0113 (Linking)","ISSN":"0976-0105","PMID":"27057123","abstract":"Understanding the concept of extrapolation of dose between species is important for pharmaceutical researchers when initiating new animal or human experiments. Interspecies allometric scaling for dose conversion from animal to human studies is one of the most controversial areas in clinical pharmacology. Allometric approach considers the differences in body surface area, which is associated with animal weight while extrapolating the doses of therapeutic agents among the species. This review provides basic information about translation of doses between species and estimation of starting dose for clinical trials using allometric scaling. The method of calculation of injection volume for parenteral formulation based on human equivalent dose is also briefed.","author":[{"dropping-particle":"","family":"Nair","given":"Anroop B.","non-dropping-particle":"","parse-names":false,"suffix":""},{"dropping-particle":"","family":"Jacob","given":"Shery","non-dropping-particle":"","parse-names":false,"suffix":""}],"container-title":"Journal of Basic and Clinical Pharmacy","id":"ITEM-3","issue":"2","issued":{"date-parts":[["2016"]]},"page":"27","title":"A simple practice guide for dose conversion between animals and human","type":"article-journal","volume":"7"},"uris":["http://www.mendeley.com/documents/?uuid=182ca3ab-c96e-4708-b0db-9b549fa51b54"]},{"id":"ITEM-4","itemData":{"DOI":"10.2344/0003-3006-60.1.25","ISSN":"0003-3006","abstract":"Glucocorticosteroids are a product of the adrenal cortex and perform a staggering number of physiological effects essential for life. Their clinical use is largely predicated on their anti-inflammatory and immunosuppressive properties, but they also have notable efficacy in the prophylaxis of postoperative nausea and vomiting. This article reviews the basic functions of glucocorticoids and their clinical use in dental practice.","author":[{"dropping-particle":"","family":"Becker","given":"Daniel E.","non-dropping-particle":"","parse-names":false,"suffix":""}],"container-title":"Anesthesia Progress","id":"ITEM-4","issue":"1","issued":{"date-parts":[["2013"]]},"page":"25-32","title":"Basic and Clinical Pharmacology of Glucocorticosteroids","type":"article-journal","volume":"60"},"uris":["http://www.mendeley.com/documents/?uuid=7ab6607b-6fcb-4440-8557-52e07637f4ca","http://www.mendeley.com/documents/?uuid=4c5f8662-2a5f-4170-a911-7c5447acb92d"]}],"mendeley":{"formattedCitation":"(4, 23, 24, 26)","plainTextFormattedCitation":"(4, 23, 24, 26)","previouslyFormattedCitation":"(4, 23, 24, 26)"},"properties":{"noteIndex":0},"schema":"https://github.com/citation-style-language/schema/raw/master/csl-citation.json"}</w:instrText>
      </w:r>
      <w:r w:rsidR="00AD71B0" w:rsidRPr="00936D7C">
        <w:rPr>
          <w:rFonts w:asciiTheme="minorHAnsi" w:hAnsiTheme="minorHAnsi"/>
        </w:rPr>
        <w:fldChar w:fldCharType="separate"/>
      </w:r>
      <w:r w:rsidR="00CA75C4" w:rsidRPr="00CA75C4">
        <w:rPr>
          <w:rFonts w:asciiTheme="minorHAnsi" w:hAnsiTheme="minorHAnsi"/>
          <w:noProof/>
        </w:rPr>
        <w:t>(4, 23, 24, 26)</w:t>
      </w:r>
      <w:r w:rsidR="00AD71B0" w:rsidRPr="00936D7C">
        <w:rPr>
          <w:rFonts w:asciiTheme="minorHAnsi" w:hAnsiTheme="minorHAnsi"/>
        </w:rPr>
        <w:fldChar w:fldCharType="end"/>
      </w:r>
      <w:r w:rsidR="00CC2CED" w:rsidRPr="00936D7C">
        <w:rPr>
          <w:rFonts w:asciiTheme="minorHAnsi" w:hAnsiTheme="minorHAnsi"/>
        </w:rPr>
        <w:t xml:space="preserve"> </w:t>
      </w:r>
      <w:r w:rsidR="0071774E">
        <w:rPr>
          <w:rFonts w:asciiTheme="minorHAnsi" w:hAnsiTheme="minorHAnsi"/>
        </w:rPr>
        <w:t>.</w:t>
      </w:r>
    </w:p>
    <w:p w14:paraId="2D05FA55" w14:textId="3B6EC549" w:rsidR="00BF40A8" w:rsidRPr="00936D7C" w:rsidRDefault="00821168" w:rsidP="00CC2CED">
      <w:pPr>
        <w:widowControl w:val="0"/>
        <w:autoSpaceDE w:val="0"/>
        <w:autoSpaceDN w:val="0"/>
        <w:adjustRightInd w:val="0"/>
        <w:spacing w:after="240" w:line="480" w:lineRule="auto"/>
        <w:ind w:firstLine="720"/>
        <w:rPr>
          <w:rFonts w:asciiTheme="minorHAnsi" w:hAnsiTheme="minorHAnsi"/>
        </w:rPr>
      </w:pPr>
      <w:r>
        <w:rPr>
          <w:rFonts w:asciiTheme="minorHAnsi" w:hAnsiTheme="minorHAnsi"/>
        </w:rPr>
        <w:t>G</w:t>
      </w:r>
      <w:r w:rsidR="00E161E7" w:rsidRPr="00936D7C">
        <w:rPr>
          <w:rFonts w:asciiTheme="minorHAnsi" w:hAnsiTheme="minorHAnsi"/>
        </w:rPr>
        <w:t>lucocorticoids induce muscle atrophy in a muscle</w:t>
      </w:r>
      <w:r>
        <w:rPr>
          <w:rFonts w:asciiTheme="minorHAnsi" w:hAnsiTheme="minorHAnsi"/>
        </w:rPr>
        <w:t xml:space="preserve"> and fiber-type</w:t>
      </w:r>
      <w:r w:rsidR="00E161E7" w:rsidRPr="00936D7C">
        <w:rPr>
          <w:rFonts w:asciiTheme="minorHAnsi" w:hAnsiTheme="minorHAnsi"/>
        </w:rPr>
        <w:t xml:space="preserve"> specific manner. </w:t>
      </w:r>
      <w:r w:rsidR="00E161E7" w:rsidRPr="00936D7C">
        <w:rPr>
          <w:rFonts w:asciiTheme="minorHAnsi" w:hAnsiTheme="minorHAnsi"/>
        </w:rPr>
        <w:lastRenderedPageBreak/>
        <w:t xml:space="preserve">Specifically, </w:t>
      </w:r>
      <w:r w:rsidR="00530917">
        <w:rPr>
          <w:rFonts w:asciiTheme="minorHAnsi" w:hAnsiTheme="minorHAnsi"/>
        </w:rPr>
        <w:t xml:space="preserve">and </w:t>
      </w:r>
      <w:r>
        <w:rPr>
          <w:rFonts w:asciiTheme="minorHAnsi" w:hAnsiTheme="minorHAnsi"/>
        </w:rPr>
        <w:t xml:space="preserve">consistent with our findings, </w:t>
      </w:r>
      <w:r w:rsidR="00793638">
        <w:rPr>
          <w:rFonts w:asciiTheme="minorHAnsi" w:hAnsiTheme="minorHAnsi"/>
        </w:rPr>
        <w:t>T</w:t>
      </w:r>
      <w:r w:rsidR="00E161E7" w:rsidRPr="00936D7C">
        <w:rPr>
          <w:rFonts w:asciiTheme="minorHAnsi" w:hAnsiTheme="minorHAnsi"/>
        </w:rPr>
        <w:t>ype II fibers are more prone glucocorticoid</w:t>
      </w:r>
      <w:r w:rsidR="0071774E">
        <w:rPr>
          <w:rFonts w:asciiTheme="minorHAnsi" w:hAnsiTheme="minorHAnsi"/>
        </w:rPr>
        <w:t xml:space="preserve"> induced changes in cross-sectional area</w:t>
      </w:r>
      <w:r w:rsidR="00E11584" w:rsidRPr="00936D7C">
        <w:rPr>
          <w:rFonts w:asciiTheme="minorHAnsi" w:hAnsiTheme="minorHAnsi"/>
        </w:rPr>
        <w:t xml:space="preserve"> </w:t>
      </w:r>
      <w:r w:rsidR="002C4D8C" w:rsidRPr="00936D7C">
        <w:rPr>
          <w:rFonts w:asciiTheme="minorHAnsi" w:hAnsiTheme="minorHAnsi"/>
        </w:rPr>
        <w:fldChar w:fldCharType="begin" w:fldLock="1"/>
      </w:r>
      <w:r w:rsidR="00AA5D19">
        <w:rPr>
          <w:rFonts w:asciiTheme="minorHAnsi" w:hAnsiTheme="minorHAnsi"/>
        </w:rPr>
        <w:instrText>ADDIN CSL_CITATION {"citationItems":[{"id":"ITEM-1","itemData":{"DOI":"10.1093/nq/175.27.477f","ISSN":"0029-3970","abstract":"The glucocorticoid dexamethasone dramatically altered growth patterns in four muscle types, inducing atrophy of smooth and fast-twitch skeletal muscle, suppressing protein accumulation in slow-twitch muscle and enhancing growth in the heart. These differing responses were explained by steroid-induced changes in RNA content, protein synthesis and protein breakdown. The","author":[{"dropping-particle":"","family":"Kelly, Frank J and Goldspink","given":"David F.","non-dropping-particle":"","parse-names":false,"suffix":""}],"container-title":"Biochem","id":"ITEM-1","issue":"27","issued":{"date-parts":[["1982"]]},"page":"147-151","title":"The differing responses of four muscle types to dexamethasone treatment in the the Rat","type":"article-journal","volume":"175"},"uris":["http://www.mendeley.com/documents/?uuid=9c2927f7-f2e4-47ed-aa3d-e2476963087e","http://www.mendeley.com/documents/?uuid=ec99ff15-60d6-49d9-bb2d-aaf11f515e89"]},{"id":"ITEM-2","itemData":{"DOI":"10.1002/mus.880100509","ISBN":"0148-639X (Print)\\r0148-639X (Linking)","ISSN":"10974598","PMID":"3614257","abstract":"The combined effects of dexamethasone treatment (1 mg/Kg/day) plus denervation (DEX-DEN), were studied at 7, 13, and 28 days by microscopic, biochemical, and physiological techniques in plantaris and soleus muscles of adult rats. The results were compared with corresponding dexamethasone-treated (DEX) and denervated (DEN) muscles and appropriate controls. There was a significantly more marked atrophy of all fiber types in the DEX-DEN plantares at 7 and 13 days than in either DEX or DEN muscles. The degree of atrophy was greatest in type 2B fibers in DEX-DEN plantares. Electron microscopy revealed a severe preferential depletion of thick myofilaments in DEX-DEN plantares and solei but not in DEX or DEN muscles. The thick myofilament depletion in DEX-DEN muscles occurred in addition to a severe overall reduction of myofibrillar caliber. Gel electrophoresis showed a marked preferential decrease of myosin heavy chain in DEX-DEN plantares and solei, but not in either DEX or DEN muscles. Myosin light chains were also markedly reduced in DEX-DEN plantares and solei. In vitro physiological studies showed a marked reduction of the denervation-induced twitch potentiation in DEX-DEN solei. Maximal tetanic tension (20 Hz stimulation) per gram weight of muscle as well as the twitch-tetanus ratio was significantly reduced only in DEX-DEN solei in relation to controls. Myosin depletion in DEX-DEN muscles may be due to a severe preferential inhibition of its synthesis coupled with an accelerated catabolism.","author":[{"dropping-particle":"","family":"Rouleau","given":"Guy","non-dropping-particle":"","parse-names":false,"suffix":""},{"dropping-particle":"","family":"Karpati","given":"George","non-dropping-particle":"","parse-names":false,"suffix":""},{"dropping-particle":"","family":"Carpenter","given":"Stirling","non-dropping-particle":"","parse-names":false,"suffix":""},{"dropping-particle":"","family":"Soza","given":"Marco","non-dropping-particle":"","parse-names":false,"suffix":""},{"dropping-particle":"","family":"Prescott","given":"Steve","non-dropping-particle":"","parse-names":false,"suffix":""},{"dropping-particle":"","family":"Holland","given":"Paul","non-dropping-particle":"","parse-names":false,"suffix":""}],"container-title":"Muscle &amp; Nerve","id":"ITEM-2","issue":"5","issued":{"date-parts":[["1987"]]},"page":"428-438","title":"Glucocorticoid excess induces preferential depletion of myosin in denervated skeletal muscle fibers","type":"article-journal","volume":"10"},"uris":["http://www.mendeley.com/documents/?uuid=e4b06557-e449-4c7d-a61e-5423535cf505"]},{"id":"ITEM-3","itemData":{"DOI":"10.1152/ajpendo.00487.2002","ISSN":"0193-1849","abstract":"The mechanisms by which excessive glucocorticoids cause muscular atrophy remain unclear. We previously demonstrated that dexamethasone increases the expression of myostatin, a negative regulator of skeletal muscle mass, in vitro. In the present study, we tested the hypothesis that dexamethasone-induced muscle loss is associated with increased myostatin expression in vivo. Daily administration (60, 600, 1,200 micro g/kg body wt) of dexamethasone for 5 days resulted in rapid, dose-dependent loss of body weight (-4.0, -13.4, -17.2%, respectively, P &lt; 0.05 for each comparison), and muscle atrophy (6.3, 15.0, 16.6% below controls, respectively). These changes were associated with dose-dependent, marked induction of intramuscular myostatin mRNA (66.3, 450, 527.6% increase above controls, P &lt; 0.05 for each comparison) and protein expression (0.0, 260.5, 318.4% increase above controls, P &lt; 0.05). We found that the effect of dexamethasone on body weight and muscle loss and upregulation of intramuscular myostatin expression was time dependent. When dexamethasone treatment (600 micro g. kg-1. day-1) was extended from 5 to 10 days, the rate of body weight loss was markedly reduced to approximately 2% within this extended period. The concentrations of intramuscular myosin heavy chain type II in dexamethasone-treated rats were significantly lower (-43% after 5-day treatment, -14% after 10-day treatment) than their respective corresponding controls. The intramuscular myostatin concentration in rats treated with dexamethasone for 10 days returned to basal level. Concurrent treatment with RU-486 blocked dexamethasone-induced myostatin expression and significantly attenuated body loss and muscle atrophy. We propose that dexamethasone-induced muscle loss is mediated, at least in part, by the upregulation of myostatin expression through a glucocorticoid receptor-mediated pathway","author":[{"dropping-particle":"","family":"Bhasin","given":"Shalender","non-dropping-particle":"","parse-names":false,"suffix":""},{"dropping-particle":"","family":"Artaza","given":"Jorge","non-dropping-particle":"","parse-names":false,"suffix":""},{"dropping-particle":"","family":"Mahabadi","given":"Vahid","non-dropping-particle":"","parse-names":false,"suffix":""},{"dropping-particle":"","family":"Mallidis","given":"Con","non-dropping-particle":"","parse-names":false,"suffix":""},{"dropping-particle":"","family":"Ma","given":"Kun","non-dropping-particle":"","parse-names":false,"suffix":""},{"dropping-particle":"","family":"Gonzalez-Cadavid","given":"Nestor","non-dropping-particle":"","parse-names":false,"suffix":""},{"dropping-particle":"","family":"Arias","given":"Jose","non-dropping-particle":"","parse-names":false,"suffix":""},{"dropping-particle":"","family":"Salehian","given":"Behrouz","non-dropping-particle":"","parse-names":false,"suffix":""}],"container-title":"American Journal of Physiology-Endocrinology and Metabolism","id":"ITEM-3","issue":"2","issued":{"date-parts":[["2015"]]},"page":"E363-E371","title":"Glucocorticoid-induced skeletal muscle atrophy is associated with upregulation of myostatin gene expression","type":"article-journal","volume":"285"},"uris":["http://www.mendeley.com/documents/?uuid=a0d9a6b4-9fd6-4cba-9482-0ff0ec978438"]},{"id":"ITEM-4","itemData":{"DOI":"10.1152/jappl.1990.69.3.1058","ISSN":"8750-7587","abstract":"Exercise has been shown to be effective in preventing glucocorticoid-induced atrophy in muscles containing high proportions of type II or fast-twitch fibers. This investigation was undertaken to further evaluate this response in type IIa and IIb fibers, determined by histochemical staining for myofibrillar adenosinetriphosphatase with alkaline and acid preincubation. Steroid [cortisol acetate (CA), 100 mg/kg body wt] and exercise (running 90 min/day, 29 m/min) treatments were initiated simultaneously for 11 consecutive days in female rats. Fiber distribution and area measurements were performed in a deep and superficial region of plantaris muscle. The exercise regimen spared approximately 40% of the CA-induced plantaris muscle atrophy. In the deep region, the fiber population, which contained approximately 13% type I (slow-twitch), 24% type IIa, and 63% IIb fibers, was not affected by either treatment. In the superficial section, which consisted solely of type II fibers, the proportion of type IIa fibers was higher (27 vs. 9%, P less than 0.01) in the steroid- than in the vehicle-treated groups. Within each region, type IIa fibers were less susceptible to atrophy than type IIb fibers, and within each fiber type, the deep region had less atrophy than the superficial region. Type I fibers were unchanged by steroid treatment. For type IIa fibers, exercise prevented 100% of the atrophy in the deep region and 50% in the superficial region. For type IIb fibers, the activity spared 67 and 40% of the atrophy in these same regions, respectively. These results show that glucocorticoids are capable of changing the myosin phenotype.(ABSTRACT TRUNCATED AT 250 WORDS)","author":[{"dropping-particle":"","family":"Falduto","given":"M. T.","non-dropping-particle":"","parse-names":false,"suffix":""},{"dropping-particle":"","family":"Czerwinski","given":"S. M.","non-dropping-particle":"","parse-names":false,"suffix":""},{"dropping-particle":"","family":"Hickson","given":"R. C.","non-dropping-particle":"","parse-names":false,"suffix":""}],"container-title":"Journal of Applied Physiology","id":"ITEM-4","issue":"3","issued":{"date-parts":[["2017"]]},"page":"1058-1062","title":"Glucocorticoid-induced muscle atrophy prevention by exercise in fast-twitch fibers","type":"article-journal","volume":"69"},"uris":["http://www.mendeley.com/documents/?uuid=4809f81e-b062-424c-896b-7041847d9880"]},{"id":"ITEM-5","itemData":{"DOI":"10.1016/j.biocel.2013.05.036","ISSN":"13572725","PMID":"23806868","abstract":"Many pathological states characterized by muscle atrophy (e.g., sepsis, cachexia, starvation, metabolic acidosis and severe insulinopenia) are associated with an increase in circulating glucocorticoids (GC) levels, suggesting that GC could trigger the muscle atrophy observed in these conditions. GC-induced muscle atrophy is characterized by fast-twitch, glycolytic muscles atrophy illustrated by decreased fiber cross-sectional area and reduced myofibrillar protein content. GC-induced muscle atrophy results from increased protein breakdown and decreased protein synthesis. Increased muscle proteolysis, in particular through the activation of the ubiquitin proteasome and the lysosomal systems, is considered to play a major role in the catabolic action of GC. The stimulation by GC of these two proteolytic systems is mediated through the increased expression of several Atrogenes (\"genes involved in atrophy\"), such as FOXO, Atrogin-1, and MuRF-1. The inhibitory effect of GC on muscle protein synthesis is thought to result mainly from the inhibition of the mTOR/S6 kinase 1 pathway. These changes in muscle protein turnover could be explained by changes in the muscle production of two growth factors, namely Insulin-like Growth Factor (IGF)-I, a muscle anabolic growth factor and Myostatin, a muscle catabolic growth factor. This review will discuss the recent progress made in the understanding of the mechanisms involved in GC-induced muscle atrophy and consider the implications of these advancements in the development of new therapeutic approaches for treating GC-induced myopathy. This article is part of a Directed Issue entitled: Molecular basis of muscle wasting.","author":[{"dropping-particle":"","family":"Schakman","given":"O","non-dropping-particle":"","parse-names":false,"suffix":""},{"dropping-particle":"","family":"Kalista","given":"S","non-dropping-particle":"","parse-names":false,"suffix":""},{"dropping-particle":"","family":"Barbé","given":"C","non-dropping-particle":"","parse-names":false,"suffix":""},{"dropping-particle":"","family":"Loumaye","given":"a","non-dropping-particle":"","parse-names":false,"suffix":""},{"dropping-particle":"","family":"Thissen","given":"J.P. P","non-dropping-particle":"","parse-names":false,"suffix":""}],"container-title":"The International Journal of Biochemistry &amp; Cell Biology","id":"ITEM-5","issue":"10","issued":{"date-parts":[["2013","10"]]},"page":"2163-2172","publisher":"Elsevier Ltd","title":"Glucocorticoid-induced skeletal muscle atrophy.","type":"article-journal","volume":"45"},"uris":["http://www.mendeley.com/documents/?uuid=aa8f1e8f-e9f8-4e30-b492-940bf3ca2c7b"]}],"mendeley":{"formattedCitation":"(8, 12, 21, 32, 34)","plainTextFormattedCitation":"(8, 12, 21, 32, 34)","previouslyFormattedCitation":"(8, 12, 21, 32, 34)"},"properties":{"noteIndex":0},"schema":"https://github.com/citation-style-language/schema/raw/master/csl-citation.json"}</w:instrText>
      </w:r>
      <w:r w:rsidR="002C4D8C" w:rsidRPr="00936D7C">
        <w:rPr>
          <w:rFonts w:asciiTheme="minorHAnsi" w:hAnsiTheme="minorHAnsi"/>
        </w:rPr>
        <w:fldChar w:fldCharType="separate"/>
      </w:r>
      <w:r w:rsidR="00CA75C4" w:rsidRPr="00CA75C4">
        <w:rPr>
          <w:rFonts w:asciiTheme="minorHAnsi" w:hAnsiTheme="minorHAnsi"/>
          <w:noProof/>
        </w:rPr>
        <w:t>(8, 12, 21, 32, 34)</w:t>
      </w:r>
      <w:r w:rsidR="002C4D8C" w:rsidRPr="00936D7C">
        <w:rPr>
          <w:rFonts w:asciiTheme="minorHAnsi" w:hAnsiTheme="minorHAnsi"/>
        </w:rPr>
        <w:fldChar w:fldCharType="end"/>
      </w:r>
      <w:r w:rsidR="00E161E7" w:rsidRPr="00936D7C">
        <w:rPr>
          <w:rFonts w:asciiTheme="minorHAnsi" w:hAnsiTheme="minorHAnsi"/>
        </w:rPr>
        <w:t xml:space="preserve">. </w:t>
      </w:r>
      <w:r w:rsidR="00BB62AD" w:rsidRPr="00936D7C">
        <w:rPr>
          <w:rFonts w:asciiTheme="minorHAnsi" w:hAnsiTheme="minorHAnsi"/>
        </w:rPr>
        <w:t xml:space="preserve">It is plausible that a </w:t>
      </w:r>
      <w:r w:rsidR="00530917">
        <w:rPr>
          <w:rFonts w:asciiTheme="minorHAnsi" w:hAnsiTheme="minorHAnsi"/>
        </w:rPr>
        <w:t xml:space="preserve">selective </w:t>
      </w:r>
      <w:r w:rsidR="00BB62AD" w:rsidRPr="00936D7C">
        <w:rPr>
          <w:rFonts w:asciiTheme="minorHAnsi" w:hAnsiTheme="minorHAnsi"/>
        </w:rPr>
        <w:t>loss in non-oxidative fiber</w:t>
      </w:r>
      <w:r w:rsidR="00530917">
        <w:rPr>
          <w:rFonts w:asciiTheme="minorHAnsi" w:hAnsiTheme="minorHAnsi"/>
        </w:rPr>
        <w:t xml:space="preserve"> functionality</w:t>
      </w:r>
      <w:r w:rsidR="00BB62AD" w:rsidRPr="00936D7C">
        <w:rPr>
          <w:rFonts w:asciiTheme="minorHAnsi" w:hAnsiTheme="minorHAnsi"/>
        </w:rPr>
        <w:t xml:space="preserve"> could reduce a human’s ability to use short bursts of energy</w:t>
      </w:r>
      <w:r>
        <w:rPr>
          <w:rFonts w:asciiTheme="minorHAnsi" w:hAnsiTheme="minorHAnsi"/>
        </w:rPr>
        <w:t>, make rapid postural changes</w:t>
      </w:r>
      <w:r w:rsidR="00BB62AD" w:rsidRPr="00936D7C">
        <w:rPr>
          <w:rFonts w:asciiTheme="minorHAnsi" w:hAnsiTheme="minorHAnsi"/>
        </w:rPr>
        <w:t xml:space="preserve"> or </w:t>
      </w:r>
      <w:r>
        <w:rPr>
          <w:rFonts w:asciiTheme="minorHAnsi" w:hAnsiTheme="minorHAnsi"/>
        </w:rPr>
        <w:t>lift</w:t>
      </w:r>
      <w:r w:rsidR="002C4D8C" w:rsidRPr="00936D7C">
        <w:rPr>
          <w:rFonts w:asciiTheme="minorHAnsi" w:hAnsiTheme="minorHAnsi"/>
        </w:rPr>
        <w:t xml:space="preserve"> heavy objects</w:t>
      </w:r>
      <w:r w:rsidR="003E6779" w:rsidRPr="00936D7C">
        <w:rPr>
          <w:rFonts w:asciiTheme="minorHAnsi" w:hAnsiTheme="minorHAnsi"/>
        </w:rPr>
        <w:t xml:space="preserve"> </w:t>
      </w:r>
      <w:r w:rsidR="00F206F8" w:rsidRPr="00936D7C">
        <w:rPr>
          <w:rFonts w:asciiTheme="minorHAnsi" w:hAnsiTheme="minorHAnsi"/>
        </w:rPr>
        <w:fldChar w:fldCharType="begin" w:fldLock="1"/>
      </w:r>
      <w:r w:rsidR="00AA5D19">
        <w:rPr>
          <w:rFonts w:asciiTheme="minorHAnsi" w:hAnsiTheme="minorHAnsi"/>
        </w:rPr>
        <w:instrText>ADDIN CSL_CITATION {"citationItems":[{"id":"ITEM-1","itemData":{"DOI":"10.1519/JSC.0b013e318234eb6f","ISSN":"1064-8011","author":[{"dropping-particle":"","family":"Wilson","given":"Jacob M.","non-dropping-particle":"","parse-names":false,"suffix":""},{"dropping-particle":"","family":"Loenneke","given":"Jeremy P.","non-dropping-particle":"","parse-names":false,"suffix":""},{"dropping-particle":"","family":"Jo","given":"Edward","non-dropping-particle":"","parse-names":false,"suffix":""},{"dropping-particle":"","family":"Wilson","given":"Gabriel J.","non-dropping-particle":"","parse-names":false,"suffix":""},{"dropping-particle":"","family":"Zourdos","given":"Michael C.","non-dropping-particle":"","parse-names":false,"suffix":""},{"dropping-particle":"","family":"Kim","given":"Jeong-Su","non-dropping-particle":"","parse-names":false,"suffix":""}],"container-title":"Journal of Strength and Conditioning Research","id":"ITEM-1","issue":"6","issued":{"date-parts":[["2012","6"]]},"page":"1724-1729","title":"The Effects of Endurance, Strength, and Power Training on Muscle Fiber Type Shifting","type":"article-journal","volume":"26"},"uris":["http://www.mendeley.com/documents/?uuid=874ee9ff-4fc4-474f-999a-58939db9d543","http://www.mendeley.com/documents/?uuid=eea215e4-eba0-4191-8cb0-4d8927cdf863"]}],"mendeley":{"formattedCitation":"(40)","plainTextFormattedCitation":"(40)","previouslyFormattedCitation":"(40)"},"properties":{"noteIndex":0},"schema":"https://github.com/citation-style-language/schema/raw/master/csl-citation.json"}</w:instrText>
      </w:r>
      <w:r w:rsidR="00F206F8" w:rsidRPr="00936D7C">
        <w:rPr>
          <w:rFonts w:asciiTheme="minorHAnsi" w:hAnsiTheme="minorHAnsi"/>
        </w:rPr>
        <w:fldChar w:fldCharType="separate"/>
      </w:r>
      <w:r w:rsidR="00CA75C4" w:rsidRPr="00CA75C4">
        <w:rPr>
          <w:rFonts w:asciiTheme="minorHAnsi" w:hAnsiTheme="minorHAnsi"/>
          <w:noProof/>
        </w:rPr>
        <w:t>(40)</w:t>
      </w:r>
      <w:r w:rsidR="00F206F8" w:rsidRPr="00936D7C">
        <w:rPr>
          <w:rFonts w:asciiTheme="minorHAnsi" w:hAnsiTheme="minorHAnsi"/>
        </w:rPr>
        <w:fldChar w:fldCharType="end"/>
      </w:r>
      <w:r w:rsidR="00BB62AD" w:rsidRPr="00936D7C">
        <w:rPr>
          <w:rFonts w:asciiTheme="minorHAnsi" w:hAnsiTheme="minorHAnsi"/>
        </w:rPr>
        <w:t xml:space="preserve">. </w:t>
      </w:r>
      <w:r w:rsidR="0071774E">
        <w:rPr>
          <w:rFonts w:asciiTheme="minorHAnsi" w:hAnsiTheme="minorHAnsi"/>
        </w:rPr>
        <w:t xml:space="preserve"> To our knowledge, the mechanisms causing differential specificity to glucocorticoids between fibers are not </w:t>
      </w:r>
      <w:r w:rsidR="00530917">
        <w:rPr>
          <w:rFonts w:asciiTheme="minorHAnsi" w:hAnsiTheme="minorHAnsi"/>
        </w:rPr>
        <w:t>clear</w:t>
      </w:r>
      <w:r w:rsidR="0071774E">
        <w:rPr>
          <w:rFonts w:asciiTheme="minorHAnsi" w:hAnsiTheme="minorHAnsi"/>
        </w:rPr>
        <w:t>.</w:t>
      </w:r>
    </w:p>
    <w:p w14:paraId="2FF54CC0" w14:textId="6A6863BE" w:rsidR="00AA70C2" w:rsidRPr="00936D7C" w:rsidRDefault="00530917" w:rsidP="003644EC">
      <w:pPr>
        <w:pStyle w:val="Normal1"/>
        <w:spacing w:line="480" w:lineRule="auto"/>
        <w:ind w:firstLine="720"/>
        <w:rPr>
          <w:rFonts w:asciiTheme="minorHAnsi" w:hAnsiTheme="minorHAnsi"/>
        </w:rPr>
      </w:pPr>
      <w:r>
        <w:rPr>
          <w:rFonts w:asciiTheme="minorHAnsi" w:hAnsiTheme="minorHAnsi"/>
          <w:color w:val="000000" w:themeColor="text1"/>
        </w:rPr>
        <w:t>More broadly, the</w:t>
      </w:r>
      <w:r w:rsidR="00821168">
        <w:rPr>
          <w:rFonts w:asciiTheme="minorHAnsi" w:hAnsiTheme="minorHAnsi"/>
          <w:color w:val="000000" w:themeColor="text1"/>
        </w:rPr>
        <w:t xml:space="preserve"> mechanisms underlying</w:t>
      </w:r>
      <w:ins w:id="171" w:author="Inn Harvey" w:date="2020-01-30T12:32:00Z">
        <w:r w:rsidR="004D59CB">
          <w:rPr>
            <w:rFonts w:asciiTheme="minorHAnsi" w:hAnsiTheme="minorHAnsi"/>
            <w:color w:val="000000" w:themeColor="text1"/>
          </w:rPr>
          <w:t xml:space="preserve"> how</w:t>
        </w:r>
      </w:ins>
      <w:r w:rsidR="00821168">
        <w:rPr>
          <w:rFonts w:asciiTheme="minorHAnsi" w:hAnsiTheme="minorHAnsi"/>
          <w:color w:val="000000" w:themeColor="text1"/>
        </w:rPr>
        <w:t xml:space="preserve"> increased</w:t>
      </w:r>
      <w:r w:rsidR="007E48CF" w:rsidRPr="00936D7C">
        <w:rPr>
          <w:rFonts w:asciiTheme="minorHAnsi" w:hAnsiTheme="minorHAnsi"/>
          <w:color w:val="000000" w:themeColor="text1"/>
        </w:rPr>
        <w:t xml:space="preserve"> responsiveness </w:t>
      </w:r>
      <w:r w:rsidR="00106F7F" w:rsidRPr="00936D7C">
        <w:rPr>
          <w:rFonts w:asciiTheme="minorHAnsi" w:hAnsiTheme="minorHAnsi"/>
          <w:color w:val="000000" w:themeColor="text1"/>
        </w:rPr>
        <w:t xml:space="preserve">to dexamethasone in obese animals </w:t>
      </w:r>
      <w:r w:rsidR="007E48CF" w:rsidRPr="00936D7C">
        <w:rPr>
          <w:rFonts w:asciiTheme="minorHAnsi" w:hAnsiTheme="minorHAnsi"/>
          <w:color w:val="000000" w:themeColor="text1"/>
        </w:rPr>
        <w:t xml:space="preserve">occurs </w:t>
      </w:r>
      <w:r>
        <w:rPr>
          <w:rFonts w:asciiTheme="minorHAnsi" w:hAnsiTheme="minorHAnsi"/>
          <w:color w:val="000000" w:themeColor="text1"/>
        </w:rPr>
        <w:t>are also</w:t>
      </w:r>
      <w:r w:rsidR="007E48CF" w:rsidRPr="00936D7C">
        <w:rPr>
          <w:rFonts w:asciiTheme="minorHAnsi" w:hAnsiTheme="minorHAnsi"/>
          <w:color w:val="000000" w:themeColor="text1"/>
        </w:rPr>
        <w:t xml:space="preserve"> not currently </w:t>
      </w:r>
      <w:r w:rsidR="00821168">
        <w:rPr>
          <w:rFonts w:asciiTheme="minorHAnsi" w:hAnsiTheme="minorHAnsi"/>
          <w:color w:val="000000" w:themeColor="text1"/>
        </w:rPr>
        <w:t>understood</w:t>
      </w:r>
      <w:r w:rsidR="007E48CF" w:rsidRPr="00936D7C">
        <w:rPr>
          <w:rFonts w:asciiTheme="minorHAnsi" w:hAnsiTheme="minorHAnsi"/>
          <w:color w:val="000000" w:themeColor="text1"/>
        </w:rPr>
        <w:t xml:space="preserve">. </w:t>
      </w:r>
      <w:r w:rsidR="00F160E1">
        <w:rPr>
          <w:rFonts w:asciiTheme="minorHAnsi" w:hAnsiTheme="minorHAnsi"/>
          <w:color w:val="000000" w:themeColor="text1"/>
        </w:rPr>
        <w:t xml:space="preserve"> </w:t>
      </w:r>
      <w:r w:rsidR="00F160E1">
        <w:rPr>
          <w:rFonts w:asciiTheme="minorHAnsi" w:hAnsiTheme="minorHAnsi"/>
        </w:rPr>
        <w:t xml:space="preserve">Our data are also concordant with a report showing that glucocorticoids given simultaneously with HFD enhances muscle decay and exacerbated induction of </w:t>
      </w:r>
      <w:proofErr w:type="spellStart"/>
      <w:r w:rsidR="00F160E1">
        <w:rPr>
          <w:rFonts w:asciiTheme="minorHAnsi" w:hAnsiTheme="minorHAnsi"/>
        </w:rPr>
        <w:t>atrogenes</w:t>
      </w:r>
      <w:proofErr w:type="spellEnd"/>
      <w:r w:rsidR="00F160E1">
        <w:rPr>
          <w:rFonts w:asciiTheme="minorHAnsi" w:hAnsiTheme="minorHAnsi"/>
        </w:rPr>
        <w:t xml:space="preserve"> </w:t>
      </w:r>
      <w:r w:rsidR="00F160E1">
        <w:rPr>
          <w:rFonts w:asciiTheme="minorHAnsi" w:hAnsiTheme="minorHAnsi"/>
        </w:rPr>
        <w:fldChar w:fldCharType="begin" w:fldLock="1"/>
      </w:r>
      <w:r w:rsidR="00F160E1">
        <w:rPr>
          <w:rFonts w:asciiTheme="minorHAnsi" w:hAnsiTheme="minorHAnsi"/>
        </w:rPr>
        <w:instrText>ADDIN CSL_CITATION {"citationItems":[{"id":"ITEM-1","itemData":{"DOI":"10.1016/j.steroids.2019.05.008","ISSN":"0039-128X","author":[{"dropping-particle":"","family":"Adhikary","given":"Sulekha","non-dropping-particle":"","parse-names":false,"suffix":""},{"dropping-particle":"","family":"Kothari","given":"Priyanka","non-dropping-particle":"","parse-names":false,"suffix":""},{"dropping-particle":"","family":"Choudhary","given":"Dharmendra","non-dropping-particle":"","parse-names":false,"suffix":""},{"dropping-particle":"","family":"Tripathi","given":"Ashish Kumar","non-dropping-particle":"","parse-names":false,"suffix":""},{"dropping-particle":"","family":"Trivedi","given":"Ritu","non-dropping-particle":"","parse-names":false,"suffix":""}],"container-title":"Steroids","id":"ITEM-1","issued":{"date-parts":[["2019"]]},"publisher":"Elsevier Inc.","title":"Glucocorticoid aggravates bone micro-architecture deterioration and skeletal muscle atrophy in mice fed on high-fat diet","type":"article-journal"},"uris":["http://www.mendeley.com/documents/?uuid=12e3e7ad-858c-41c8-ba0b-c369cc939680"]}],"mendeley":{"formattedCitation":"(2)","plainTextFormattedCitation":"(2)","previouslyFormattedCitation":"(2)"},"properties":{"noteIndex":0},"schema":"https://github.com/citation-style-language/schema/raw/master/csl-citation.json"}</w:instrText>
      </w:r>
      <w:r w:rsidR="00F160E1">
        <w:rPr>
          <w:rFonts w:asciiTheme="minorHAnsi" w:hAnsiTheme="minorHAnsi"/>
        </w:rPr>
        <w:fldChar w:fldCharType="separate"/>
      </w:r>
      <w:r w:rsidR="00F160E1" w:rsidRPr="00821168">
        <w:rPr>
          <w:rFonts w:asciiTheme="minorHAnsi" w:hAnsiTheme="minorHAnsi"/>
          <w:noProof/>
        </w:rPr>
        <w:t>(2)</w:t>
      </w:r>
      <w:r w:rsidR="00F160E1">
        <w:rPr>
          <w:rFonts w:asciiTheme="minorHAnsi" w:hAnsiTheme="minorHAnsi"/>
        </w:rPr>
        <w:fldChar w:fldCharType="end"/>
      </w:r>
      <w:r w:rsidR="00F160E1">
        <w:rPr>
          <w:rFonts w:asciiTheme="minorHAnsi" w:hAnsiTheme="minorHAnsi"/>
        </w:rPr>
        <w:t>.</w:t>
      </w:r>
      <w:r w:rsidR="005018DE">
        <w:rPr>
          <w:rFonts w:asciiTheme="minorHAnsi" w:hAnsiTheme="minorHAnsi"/>
        </w:rPr>
        <w:t xml:space="preserve">  </w:t>
      </w:r>
      <w:r>
        <w:rPr>
          <w:rFonts w:asciiTheme="minorHAnsi" w:hAnsiTheme="minorHAnsi"/>
        </w:rPr>
        <w:t xml:space="preserve">We </w:t>
      </w:r>
      <w:del w:id="172" w:author="Inn Harvey" w:date="2020-01-30T12:33:00Z">
        <w:r>
          <w:rPr>
            <w:rFonts w:asciiTheme="minorHAnsi" w:hAnsiTheme="minorHAnsi"/>
          </w:rPr>
          <w:delText>have observed that there is no</w:delText>
        </w:r>
      </w:del>
      <w:ins w:id="173" w:author="Inn Harvey" w:date="2020-01-30T12:33:00Z">
        <w:r w:rsidR="002F7968">
          <w:rPr>
            <w:rFonts w:asciiTheme="minorHAnsi" w:hAnsiTheme="minorHAnsi"/>
          </w:rPr>
          <w:t>did not observe</w:t>
        </w:r>
      </w:ins>
      <w:r>
        <w:rPr>
          <w:rFonts w:asciiTheme="minorHAnsi" w:hAnsiTheme="minorHAnsi"/>
        </w:rPr>
        <w:t xml:space="preserve"> transcriptional increases in GR in muscle (Figure 3) or adipose tissue </w:t>
      </w:r>
      <w:r>
        <w:rPr>
          <w:rFonts w:asciiTheme="minorHAnsi" w:hAnsiTheme="minorHAnsi"/>
        </w:rPr>
        <w:fldChar w:fldCharType="begin" w:fldLock="1"/>
      </w:r>
      <w:r>
        <w:rPr>
          <w:rFonts w:asciiTheme="minorHAnsi" w:hAnsiTheme="minorHAnsi"/>
        </w:rPr>
        <w:instrText>ADDIN CSL_CITATION {"citationItems":[{"id":"ITEM-1","itemData":{"DOI":"10.1210/en.2018-00147","ISSN":"19457170","PMID":"29659785","abstract":"The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-1","issue":"6","issued":{"date-parts":[["2018","4","11"]]},"page":"2275-2287","title":"Glucocorticoid-Induced Metabolic Disturbances Are Exacerbated in Obese Male Mice","type":"article-journal","volume":"159"},"uris":["http://www.mendeley.com/documents/?uuid=d0178e14-223a-4a7c-9120-b9340661a101"]}],"mendeley":{"formattedCitation":"(14)","plainTextFormattedCitation":"(14)"},"properties":{"noteIndex":0},"schema":"https://github.com/citation-style-language/schema/raw/master/csl-citation.json"}</w:instrText>
      </w:r>
      <w:r>
        <w:rPr>
          <w:rFonts w:asciiTheme="minorHAnsi" w:hAnsiTheme="minorHAnsi"/>
        </w:rPr>
        <w:fldChar w:fldCharType="separate"/>
      </w:r>
      <w:r w:rsidRPr="00530917">
        <w:rPr>
          <w:rFonts w:asciiTheme="minorHAnsi" w:hAnsiTheme="minorHAnsi"/>
          <w:noProof/>
        </w:rPr>
        <w:t>(14)</w:t>
      </w:r>
      <w:r>
        <w:rPr>
          <w:rFonts w:asciiTheme="minorHAnsi" w:hAnsiTheme="minorHAnsi"/>
        </w:rPr>
        <w:fldChar w:fldCharType="end"/>
      </w:r>
      <w:r>
        <w:rPr>
          <w:rFonts w:asciiTheme="minorHAnsi" w:hAnsiTheme="minorHAnsi"/>
        </w:rPr>
        <w:t xml:space="preserve"> in obese animals</w:t>
      </w:r>
      <w:ins w:id="174" w:author="Inn Harvey" w:date="2020-01-30T12:33:00Z">
        <w:r w:rsidR="002F7968">
          <w:rPr>
            <w:rFonts w:asciiTheme="minorHAnsi" w:hAnsiTheme="minorHAnsi"/>
          </w:rPr>
          <w:t xml:space="preserve"> that would explain these findings</w:t>
        </w:r>
      </w:ins>
      <w:ins w:id="175" w:author="Inn Harvey" w:date="2020-01-30T14:01:00Z">
        <w:r>
          <w:rPr>
            <w:rFonts w:asciiTheme="minorHAnsi" w:hAnsiTheme="minorHAnsi"/>
          </w:rPr>
          <w:t>.</w:t>
        </w:r>
      </w:ins>
      <w:del w:id="176" w:author="Inn Harvey" w:date="2020-01-30T14:01:00Z">
        <w:r>
          <w:rPr>
            <w:rFonts w:asciiTheme="minorHAnsi" w:hAnsiTheme="minorHAnsi"/>
          </w:rPr>
          <w:delText>.</w:delText>
        </w:r>
      </w:del>
      <w:r>
        <w:rPr>
          <w:rFonts w:asciiTheme="minorHAnsi" w:hAnsiTheme="minorHAnsi"/>
        </w:rPr>
        <w:t xml:space="preserve"> </w:t>
      </w:r>
      <w:r w:rsidR="007E48CF" w:rsidRPr="00936D7C">
        <w:rPr>
          <w:rFonts w:asciiTheme="minorHAnsi" w:hAnsiTheme="minorHAnsi"/>
          <w:color w:val="000000" w:themeColor="text1"/>
        </w:rPr>
        <w:t xml:space="preserve">One </w:t>
      </w:r>
      <w:r>
        <w:rPr>
          <w:rFonts w:asciiTheme="minorHAnsi" w:hAnsiTheme="minorHAnsi"/>
          <w:color w:val="000000" w:themeColor="text1"/>
        </w:rPr>
        <w:t>hypothesis</w:t>
      </w:r>
      <w:r w:rsidR="007E48CF" w:rsidRPr="00936D7C">
        <w:rPr>
          <w:rFonts w:asciiTheme="minorHAnsi" w:hAnsiTheme="minorHAnsi"/>
          <w:color w:val="000000" w:themeColor="text1"/>
        </w:rPr>
        <w:t xml:space="preserve"> is that obesity remodels the chromatin landscape, allowing for easier GR access</w:t>
      </w:r>
      <w:ins w:id="177" w:author="Inn Harvey" w:date="2020-01-30T12:33:00Z">
        <w:r w:rsidR="002F7968">
          <w:rPr>
            <w:rFonts w:asciiTheme="minorHAnsi" w:hAnsiTheme="minorHAnsi"/>
            <w:color w:val="000000" w:themeColor="text1"/>
          </w:rPr>
          <w:t xml:space="preserve"> to gene</w:t>
        </w:r>
      </w:ins>
      <w:ins w:id="178" w:author="Inn Harvey" w:date="2020-01-30T12:34:00Z">
        <w:r w:rsidR="002F7968">
          <w:rPr>
            <w:rFonts w:asciiTheme="minorHAnsi" w:hAnsiTheme="minorHAnsi"/>
            <w:color w:val="000000" w:themeColor="text1"/>
          </w:rPr>
          <w:t>s involved in modulating muscle size and function</w:t>
        </w:r>
      </w:ins>
      <w:ins w:id="179" w:author="Inn Harvey" w:date="2020-01-30T14:01:00Z">
        <w:r w:rsidR="007E48CF" w:rsidRPr="00936D7C">
          <w:rPr>
            <w:rFonts w:asciiTheme="minorHAnsi" w:hAnsiTheme="minorHAnsi"/>
            <w:color w:val="000000" w:themeColor="text1"/>
          </w:rPr>
          <w:t xml:space="preserve">. </w:t>
        </w:r>
      </w:ins>
      <w:ins w:id="180" w:author="Inn Harvey" w:date="2020-01-30T12:34:00Z">
        <w:r w:rsidR="002F7968">
          <w:rPr>
            <w:rFonts w:asciiTheme="minorHAnsi" w:hAnsiTheme="minorHAnsi"/>
            <w:color w:val="000000"/>
          </w:rPr>
          <w:t>Indeed, o</w:t>
        </w:r>
      </w:ins>
      <w:del w:id="181" w:author="Inn Harvey" w:date="2020-01-30T12:34:00Z">
        <w:r w:rsidR="00CC2CED" w:rsidRPr="00936D7C" w:rsidDel="002F7968">
          <w:rPr>
            <w:rFonts w:asciiTheme="minorHAnsi" w:hAnsiTheme="minorHAnsi"/>
            <w:color w:val="000000"/>
          </w:rPr>
          <w:delText>O</w:delText>
        </w:r>
      </w:del>
      <w:ins w:id="182" w:author="Inn Harvey" w:date="2020-01-30T14:01:00Z">
        <w:r w:rsidR="00CC2CED" w:rsidRPr="00936D7C">
          <w:rPr>
            <w:rFonts w:asciiTheme="minorHAnsi" w:hAnsiTheme="minorHAnsi"/>
            <w:color w:val="000000"/>
          </w:rPr>
          <w:t xml:space="preserve">besity </w:t>
        </w:r>
      </w:ins>
      <w:del w:id="183" w:author="Inn Harvey" w:date="2020-01-30T14:01:00Z">
        <w:r w:rsidR="007E48CF" w:rsidRPr="00936D7C">
          <w:rPr>
            <w:rFonts w:asciiTheme="minorHAnsi" w:hAnsiTheme="minorHAnsi"/>
            <w:color w:val="000000" w:themeColor="text1"/>
          </w:rPr>
          <w:delText xml:space="preserve">. </w:delText>
        </w:r>
        <w:r w:rsidR="00CC2CED" w:rsidRPr="00936D7C">
          <w:rPr>
            <w:rFonts w:asciiTheme="minorHAnsi" w:hAnsiTheme="minorHAnsi"/>
            <w:color w:val="000000"/>
          </w:rPr>
          <w:delText xml:space="preserve">Obesity </w:delText>
        </w:r>
      </w:del>
      <w:r w:rsidR="00CC2CED" w:rsidRPr="00936D7C">
        <w:rPr>
          <w:rFonts w:asciiTheme="minorHAnsi" w:hAnsiTheme="minorHAnsi"/>
          <w:color w:val="000000"/>
        </w:rPr>
        <w:t>alter</w:t>
      </w:r>
      <w:r w:rsidR="003E6779" w:rsidRPr="00936D7C">
        <w:rPr>
          <w:rFonts w:asciiTheme="minorHAnsi" w:hAnsiTheme="minorHAnsi"/>
          <w:color w:val="000000"/>
        </w:rPr>
        <w:t>s the</w:t>
      </w:r>
      <w:r w:rsidR="00CC2CED" w:rsidRPr="00936D7C">
        <w:rPr>
          <w:rFonts w:asciiTheme="minorHAnsi" w:hAnsiTheme="minorHAnsi"/>
          <w:color w:val="000000"/>
        </w:rPr>
        <w:t xml:space="preserve"> packing </w:t>
      </w:r>
      <w:r w:rsidR="00CC2CED" w:rsidRPr="00936D7C">
        <w:rPr>
          <w:rFonts w:asciiTheme="minorHAnsi" w:hAnsiTheme="minorHAnsi"/>
        </w:rPr>
        <w:t xml:space="preserve">and accessibility </w:t>
      </w:r>
      <w:r w:rsidR="00CC2CED" w:rsidRPr="00936D7C">
        <w:rPr>
          <w:rFonts w:asciiTheme="minorHAnsi" w:hAnsiTheme="minorHAnsi"/>
          <w:color w:val="000000"/>
        </w:rPr>
        <w:t xml:space="preserve">of DNA in adipocytes </w:t>
      </w:r>
      <w:r w:rsidR="003644EC" w:rsidRPr="00936D7C">
        <w:rPr>
          <w:rFonts w:asciiTheme="minorHAnsi" w:hAnsiTheme="minorHAnsi"/>
        </w:rPr>
        <w:fldChar w:fldCharType="begin" w:fldLock="1"/>
      </w:r>
      <w:r w:rsidR="00AA5D19">
        <w:rPr>
          <w:rFonts w:asciiTheme="minorHAnsi" w:hAnsiTheme="minorHAnsi"/>
        </w:rPr>
        <w:instrText>ADDIN CSL_CITATION {"citationItems":[{"id":"ITEM-1","itemData":{"DOI":"10.1016/j.tcb.2016.01.002","ISSN":"09628924","author":[{"dropping-particle":"","family":"Kang","given":"Sona","non-dropping-particle":"","parse-names":false,"suffix":""},{"dropping-particle":"","family":"Tsai","given":"Linus T-Y.","non-dropping-particle":"","parse-names":false,"suffix":""},{"dropping-particle":"","family":"Rosen","given":"Evan D.","non-dropping-particle":"","parse-names":false,"suffix":""}],"container-title":"Trends in Cell Biology","id":"ITEM-1","issue":"5","issued":{"date-parts":[["2016","5"]]},"page":"341-351","title":"Nuclear Mechanisms of Insulin Resistance","type":"article-journal","volume":"26"},"uris":["http://www.mendeley.com/documents/?uuid=79eee317-29c6-4371-aaff-3eaf34f9c01d","http://www.mendeley.com/documents/?uuid=8a00318b-9060-47f8-902f-abcc259e231c"]},{"id":"ITEM-2","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-2","issue":"6","issued":{"date-parts":[["2018","4","11"]]},"page":"2275-2287","title":"Glucocorticoid-Induced Metabolic Disturbances Are Exacerbated in Obese Male Mice","type":"article-journal","volume":"159"},"uris":["http://www.mendeley.com/documents/?uuid=d0178e14-223a-4a7c-9120-b9340661a101"]},{"id":"ITEM-3","itemData":{"DOI":"10.1530/JME-15-0119","ISSN":"0952-5041","PMID":"26150553","abstract":"Glucocorticoids have major effects on adipose tissue metabolism. To study tissue mRNA expression changes induced by chronic elevated endogenous glucocorticoids, we performed RNA sequencing on subcutaneous adipose tissue from patients with Cushing's disease (n=5) compared to patients with non-functioning pituitary adenomas (n=11). We found higher expression of transcripts involved in several metabolic pathways, including lipogenesis, proteolysis and glucose oxidation as well as decreased expression of transcripts involved in inflammation and protein synthesis. To further study this in a model system, we subjected mice to dexamethasone treatment for 12 weeks and analyzed their inguinal (subcutaneous) fat pads, which led to similar findings. Additionally, mice treated with dexamethasone showed drastic decreases in lean body mass as well as increased fat mass, further supporting the human transcriptomic data. These data provide insight to transcriptional changes that may be responsible for the co-morbidities associated with chronic elevations of glucocorticoids.","author":[{"dropping-particle":"","family":"Hochberg","given":"Irit","non-dropping-particle":"","parse-names":false,"suffix":""},{"dropping-particle":"","family":"Harvey","given":"Innocence","non-dropping-particle":"","parse-names":false,"suffix":""},{"dropping-particle":"","family":"Tran","given":"Quynh T.","non-dropping-particle":"","parse-names":false,"suffix":""},{"dropping-particle":"","family":"Stephenson","given":"Erin J.","non-dropping-particle":"","parse-names":false,"suffix":""},{"dropping-particle":"","family":"Barkan","given":"Ariel L","non-dropping-particle":"","parse-names":false,"suffix":""},{"dropping-particle":"","family":"Saltiel","given":"Alan R.","non-dropping-particle":"","parse-names":false,"suffix":""},{"dropping-particle":"","family":"Chandler","given":"William F.","non-dropping-particle":"","parse-names":false,"suffix":""},{"dropping-particle":"","family":"Bridges","given":"Dave","non-dropping-particle":"","parse-names":false,"suffix":""}],"container-title":"Journal of Molecular Endocrinology","id":"ITEM-3","issue":"2","issued":{"date-parts":[["2015","10"]]},"page":"81-94","title":"Gene expression changes in subcutaneous adipose tissue due to Cushing's disease","type":"article-journal","volume":"55"},"uris":["http://www.mendeley.com/documents/?uuid=b00291bd-42ee-44d7-a7a2-bb9d5a302bbd"]}],"mendeley":{"formattedCitation":"(14, 18, 20)","plainTextFormattedCitation":"(14, 18, 20)","previouslyFormattedCitation":"(14, 18, 20)"},"properties":{"noteIndex":0},"schema":"https://github.com/citation-style-language/schema/raw/master/csl-citation.json"}</w:instrText>
      </w:r>
      <w:r w:rsidR="003644EC" w:rsidRPr="00936D7C">
        <w:rPr>
          <w:rFonts w:asciiTheme="minorHAnsi" w:hAnsiTheme="minorHAnsi"/>
        </w:rPr>
        <w:fldChar w:fldCharType="separate"/>
      </w:r>
      <w:r w:rsidR="00CA75C4" w:rsidRPr="00CA75C4">
        <w:rPr>
          <w:rFonts w:asciiTheme="minorHAnsi" w:hAnsiTheme="minorHAnsi"/>
          <w:noProof/>
        </w:rPr>
        <w:t>(14, 18, 20)</w:t>
      </w:r>
      <w:r w:rsidR="003644EC" w:rsidRPr="00936D7C">
        <w:rPr>
          <w:rFonts w:asciiTheme="minorHAnsi" w:hAnsiTheme="minorHAnsi"/>
        </w:rPr>
        <w:fldChar w:fldCharType="end"/>
      </w:r>
      <w:ins w:id="184" w:author="Inn Harvey" w:date="2020-01-30T12:35:00Z">
        <w:r w:rsidR="002F7968">
          <w:rPr>
            <w:rFonts w:asciiTheme="minorHAnsi" w:hAnsiTheme="minorHAnsi"/>
          </w:rPr>
          <w:t xml:space="preserve"> and therefore </w:t>
        </w:r>
      </w:ins>
      <w:del w:id="185" w:author="Inn Harvey" w:date="2020-01-30T12:35:00Z">
        <w:r w:rsidDel="002F7968">
          <w:rPr>
            <w:rFonts w:asciiTheme="minorHAnsi" w:hAnsiTheme="minorHAnsi"/>
          </w:rPr>
          <w:delText>.</w:delText>
        </w:r>
      </w:del>
      <w:del w:id="186" w:author="Inn Harvey" w:date="2020-01-30T14:01:00Z">
        <w:r>
          <w:rPr>
            <w:rFonts w:asciiTheme="minorHAnsi" w:hAnsiTheme="minorHAnsi"/>
          </w:rPr>
          <w:delText>.</w:delText>
        </w:r>
      </w:del>
      <w:del w:id="187" w:author="Inn Harvey" w:date="2020-01-30T12:35:00Z">
        <w:r w:rsidR="003644EC" w:rsidRPr="00936D7C">
          <w:rPr>
            <w:rFonts w:asciiTheme="minorHAnsi" w:hAnsiTheme="minorHAnsi"/>
          </w:rPr>
          <w:delText xml:space="preserve"> </w:delText>
        </w:r>
        <w:r w:rsidR="00CC2CED" w:rsidRPr="00936D7C">
          <w:rPr>
            <w:rFonts w:asciiTheme="minorHAnsi" w:hAnsiTheme="minorHAnsi"/>
          </w:rPr>
          <w:delText xml:space="preserve">Obesity </w:delText>
        </w:r>
      </w:del>
      <w:r w:rsidR="00CC2CED" w:rsidRPr="00936D7C">
        <w:rPr>
          <w:rFonts w:asciiTheme="minorHAnsi" w:hAnsiTheme="minorHAnsi"/>
        </w:rPr>
        <w:t xml:space="preserve">may have a similar effect in muscle in which Glucocorticoid Response Elements </w:t>
      </w:r>
      <w:r>
        <w:rPr>
          <w:rFonts w:asciiTheme="minorHAnsi" w:hAnsiTheme="minorHAnsi"/>
        </w:rPr>
        <w:t xml:space="preserve">are more </w:t>
      </w:r>
      <w:r w:rsidR="00CC2CED" w:rsidRPr="00936D7C">
        <w:rPr>
          <w:rFonts w:asciiTheme="minorHAnsi" w:hAnsiTheme="minorHAnsi"/>
        </w:rPr>
        <w:t xml:space="preserve">easily </w:t>
      </w:r>
      <w:r>
        <w:rPr>
          <w:rFonts w:asciiTheme="minorHAnsi" w:hAnsiTheme="minorHAnsi"/>
        </w:rPr>
        <w:t>bound by</w:t>
      </w:r>
      <w:r w:rsidR="00CC2CED" w:rsidRPr="00936D7C">
        <w:rPr>
          <w:rFonts w:asciiTheme="minorHAnsi" w:hAnsiTheme="minorHAnsi"/>
        </w:rPr>
        <w:t xml:space="preserve"> </w:t>
      </w:r>
      <w:r>
        <w:rPr>
          <w:rFonts w:asciiTheme="minorHAnsi" w:hAnsiTheme="minorHAnsi"/>
        </w:rPr>
        <w:t>GR</w:t>
      </w:r>
      <w:r w:rsidR="00CC2CED" w:rsidRPr="00936D7C">
        <w:rPr>
          <w:rFonts w:asciiTheme="minorHAnsi" w:hAnsiTheme="minorHAnsi"/>
        </w:rPr>
        <w:t xml:space="preserve"> causing increased glucocorticoid action.</w:t>
      </w:r>
      <w:r>
        <w:rPr>
          <w:rFonts w:asciiTheme="minorHAnsi" w:hAnsiTheme="minorHAnsi"/>
        </w:rPr>
        <w:t xml:space="preserve">  </w:t>
      </w:r>
      <w:commentRangeStart w:id="188"/>
      <w:r w:rsidR="003A1562" w:rsidRPr="00936D7C">
        <w:rPr>
          <w:rFonts w:asciiTheme="minorHAnsi" w:hAnsiTheme="minorHAnsi"/>
          <w:color w:val="000000" w:themeColor="text1"/>
        </w:rPr>
        <w:t xml:space="preserve">Another </w:t>
      </w:r>
      <w:r w:rsidR="00F160E1">
        <w:rPr>
          <w:rFonts w:asciiTheme="minorHAnsi" w:hAnsiTheme="minorHAnsi"/>
          <w:color w:val="000000" w:themeColor="text1"/>
        </w:rPr>
        <w:t>potential mechanism</w:t>
      </w:r>
      <w:r w:rsidR="003A1562" w:rsidRPr="00936D7C">
        <w:rPr>
          <w:rFonts w:asciiTheme="minorHAnsi" w:hAnsiTheme="minorHAnsi"/>
          <w:color w:val="000000" w:themeColor="text1"/>
        </w:rPr>
        <w:t xml:space="preserve"> is that the effects of GR-dependent signaling </w:t>
      </w:r>
      <w:r>
        <w:rPr>
          <w:rFonts w:asciiTheme="minorHAnsi" w:hAnsiTheme="minorHAnsi"/>
          <w:color w:val="000000" w:themeColor="text1"/>
        </w:rPr>
        <w:t>are</w:t>
      </w:r>
      <w:r w:rsidR="003A1562" w:rsidRPr="00936D7C">
        <w:rPr>
          <w:rFonts w:asciiTheme="minorHAnsi" w:hAnsiTheme="minorHAnsi"/>
          <w:color w:val="000000" w:themeColor="text1"/>
        </w:rPr>
        <w:t xml:space="preserve"> promoted by insulin resistance</w:t>
      </w:r>
      <w:r>
        <w:rPr>
          <w:rFonts w:asciiTheme="minorHAnsi" w:hAnsiTheme="minorHAnsi"/>
          <w:color w:val="000000" w:themeColor="text1"/>
        </w:rPr>
        <w:t xml:space="preserve"> by FOXO dephosphorylation</w:t>
      </w:r>
      <w:r w:rsidR="00F160E1">
        <w:rPr>
          <w:rFonts w:asciiTheme="minorHAnsi" w:hAnsiTheme="minorHAnsi"/>
          <w:color w:val="000000" w:themeColor="text1"/>
        </w:rPr>
        <w:t>, though in our case we observe substantial pre-translational activation of FOXO3</w:t>
      </w:r>
      <w:commentRangeEnd w:id="188"/>
      <w:r w:rsidR="002F7968">
        <w:rPr>
          <w:rStyle w:val="CommentReference"/>
        </w:rPr>
        <w:commentReference w:id="188"/>
      </w:r>
      <w:r w:rsidR="00E34F3C">
        <w:rPr>
          <w:rFonts w:asciiTheme="minorHAnsi" w:hAnsiTheme="minorHAnsi"/>
          <w:color w:val="000000" w:themeColor="text1"/>
        </w:rPr>
        <w:t>.</w:t>
      </w:r>
    </w:p>
    <w:p w14:paraId="115441CA" w14:textId="0EE7D80B" w:rsidR="00CA282B" w:rsidRPr="00936D7C" w:rsidRDefault="001B19FA" w:rsidP="009564DA">
      <w:pPr>
        <w:widowControl w:val="0"/>
        <w:autoSpaceDE w:val="0"/>
        <w:autoSpaceDN w:val="0"/>
        <w:adjustRightInd w:val="0"/>
        <w:spacing w:line="480" w:lineRule="auto"/>
        <w:ind w:firstLine="720"/>
        <w:rPr>
          <w:rFonts w:asciiTheme="minorHAnsi" w:hAnsiTheme="minorHAnsi"/>
          <w:lang w:val="en-US"/>
        </w:rPr>
      </w:pPr>
      <w:r w:rsidRPr="00936D7C">
        <w:rPr>
          <w:rFonts w:asciiTheme="minorHAnsi" w:hAnsiTheme="minorHAnsi"/>
          <w:lang w:val="en-US"/>
        </w:rPr>
        <w:t xml:space="preserve">Glucocorticoids and obesity </w:t>
      </w:r>
      <w:r w:rsidR="006D50A6" w:rsidRPr="00936D7C">
        <w:rPr>
          <w:rFonts w:asciiTheme="minorHAnsi" w:hAnsiTheme="minorHAnsi"/>
          <w:lang w:val="en-US"/>
        </w:rPr>
        <w:t xml:space="preserve">both </w:t>
      </w:r>
      <w:r w:rsidRPr="00936D7C">
        <w:rPr>
          <w:rFonts w:asciiTheme="minorHAnsi" w:hAnsiTheme="minorHAnsi"/>
          <w:lang w:val="en-US"/>
        </w:rPr>
        <w:t>have</w:t>
      </w:r>
      <w:r w:rsidR="00856E6D" w:rsidRPr="00936D7C">
        <w:rPr>
          <w:rFonts w:asciiTheme="minorHAnsi" w:hAnsiTheme="minorHAnsi"/>
          <w:lang w:val="en-US"/>
        </w:rPr>
        <w:t xml:space="preserve"> deleterious health effects</w:t>
      </w:r>
      <w:r w:rsidRPr="00936D7C">
        <w:rPr>
          <w:rFonts w:asciiTheme="minorHAnsi" w:hAnsiTheme="minorHAnsi"/>
          <w:lang w:val="en-US"/>
        </w:rPr>
        <w:t>.</w:t>
      </w:r>
      <w:r w:rsidR="00856E6D" w:rsidRPr="00936D7C">
        <w:rPr>
          <w:rFonts w:asciiTheme="minorHAnsi" w:hAnsiTheme="minorHAnsi"/>
          <w:lang w:val="en-US"/>
        </w:rPr>
        <w:t xml:space="preserve"> </w:t>
      </w:r>
      <w:r w:rsidRPr="00936D7C">
        <w:rPr>
          <w:rFonts w:asciiTheme="minorHAnsi" w:hAnsiTheme="minorHAnsi"/>
          <w:lang w:val="en-US"/>
        </w:rPr>
        <w:t xml:space="preserve">These effects include </w:t>
      </w:r>
      <w:r w:rsidR="00856E6D" w:rsidRPr="00936D7C">
        <w:rPr>
          <w:rFonts w:asciiTheme="minorHAnsi" w:hAnsiTheme="minorHAnsi"/>
          <w:lang w:val="en-US"/>
        </w:rPr>
        <w:t>loss of skeletal muscle</w:t>
      </w:r>
      <w:r w:rsidRPr="00936D7C">
        <w:rPr>
          <w:rFonts w:asciiTheme="minorHAnsi" w:hAnsiTheme="minorHAnsi"/>
          <w:lang w:val="en-US"/>
        </w:rPr>
        <w:t xml:space="preserve"> which may result in reduced</w:t>
      </w:r>
      <w:r w:rsidR="00C3365A" w:rsidRPr="00936D7C">
        <w:rPr>
          <w:rFonts w:asciiTheme="minorHAnsi" w:hAnsiTheme="minorHAnsi"/>
          <w:lang w:val="en-US"/>
        </w:rPr>
        <w:t xml:space="preserve"> motor </w:t>
      </w:r>
      <w:r w:rsidRPr="00936D7C">
        <w:rPr>
          <w:rFonts w:asciiTheme="minorHAnsi" w:hAnsiTheme="minorHAnsi"/>
          <w:lang w:val="en-US"/>
        </w:rPr>
        <w:t xml:space="preserve">function, </w:t>
      </w:r>
      <w:r w:rsidR="00C3365A" w:rsidRPr="00936D7C">
        <w:rPr>
          <w:rFonts w:asciiTheme="minorHAnsi" w:hAnsiTheme="minorHAnsi"/>
          <w:lang w:val="en-US"/>
        </w:rPr>
        <w:t>coordination</w:t>
      </w:r>
      <w:r w:rsidR="00EE726A" w:rsidRPr="00936D7C">
        <w:rPr>
          <w:rFonts w:asciiTheme="minorHAnsi" w:hAnsiTheme="minorHAnsi"/>
          <w:lang w:val="en-US"/>
        </w:rPr>
        <w:t>,</w:t>
      </w:r>
      <w:r w:rsidRPr="00936D7C">
        <w:rPr>
          <w:rFonts w:asciiTheme="minorHAnsi" w:hAnsiTheme="minorHAnsi"/>
          <w:lang w:val="en-US"/>
        </w:rPr>
        <w:t xml:space="preserve"> </w:t>
      </w:r>
      <w:r w:rsidR="00C3365A" w:rsidRPr="00936D7C">
        <w:rPr>
          <w:rFonts w:asciiTheme="minorHAnsi" w:hAnsiTheme="minorHAnsi"/>
          <w:lang w:val="en-US"/>
        </w:rPr>
        <w:t xml:space="preserve">and energy production </w:t>
      </w:r>
      <w:r w:rsidR="00C3365A"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{"citationItems":[{"id":"ITEM-1","itemData":{"DOI":"10.1038/sj.ijo.0802552","ISSN":"03070565","abstract":"OBJECTIVES: The aim of the present study was to test the association between muscular strength, functional limitations, body composition measurements and indexes of sarcopenia in a sample of community-dwelling, elderly women at the high end of the functional spectrum. DESIGN: Cross-sectional. SUBJECTS: In all, 167 women aged 67-78 y were selected from the general population in central Verona. A group of 120 premenopausal healthy women aged 20-50 y represented the young reference group. MEASUREMENTS: Body weight, height, body mass index (BMI) and the presence of acute and chronic conditions were evaluated in each subject. Body composition was measured by dual-energy X-ray absorptiometry (DXA). Physical functioning was assessed using a modified version of the Activities of Daily Living Scale. Dominant leg isometric strength was measured with a Spark Handheld Dynamometer. RESULTS: Elderly women with BMI higher than 30 kg/m(2) and in the highest quintile of body fat percent showed a significantly higher prevalence of functional limitation. In our population study, about 40% of sarcopenic elderly women and 50% of elderly women with high body fat and normal muscle mass were functionally limited. The prevalence of functional limitation significantly increased in subjects with class II sarcopenia, defined according to the skeletal muscle mass index (SMI=skeletal muscle mass/body mass x 100). In logistic regression models, after adjusting for age and different chronic health conditions, subjects with BMI higher than 30 kg/m(2), in the highest quintile of body fat, or with high body fat and normal muscle mass or class II sarcopenia according to SMI, had a 3-4 times increased risk of functional limitations. Finally, isometric leg strength was significantly lower in subjects in the lowest quintile of relative muscle mass and in sarcopenic and sarcopenic obese women. CONCLUSIONS: High body fat and high BMI values were associated with a greater probability of functional limitation in a population of elderly women at the high end of the functional spectrum. Among the different indexes of sarcopenia used in this study, only SMI predicted functional impairment and disability. Isometric leg strength was significantly lower in subjects with sarcopenia and sarcopenic obesity.","author":[{"dropping-particle":"","family":"Zoico","given":"E.","non-dropping-particle":"","parse-names":false,"suffix":""},{"dropping-particle":"","family":"Francesco","given":"V.","non-dropping-particle":"Di","parse-names":false,"suffix":""},{"dropping-particle":"","family":"Guralnik","given":"J. M.","non-dropping-particle":"","parse-names":false,"suffix":""},{"dropping-particle":"","family":"Mazzali","given":"G.","non-dropping-particle":"","parse-names":false,"suffix":""},{"dropping-particle":"","family":"Bortolani","given":"A.","non-dropping-particle":"","parse-names":false,"suffix":""},{"dropping-particle":"","family":"Guariento","given":"S.","non-dropping-particle":"","parse-names":false,"suffix":""},{"dropping-particle":"","family":"Sergi","given":"G.","non-dropping-particle":"","parse-names":false,"suffix":""},{"dropping-particle":"","family":"Bosello","given":"O.","non-dropping-particle":"","parse-names":false,"suffix":""},{"dropping-particle":"","family":"Zamboni","given":"M.","non-dropping-particle":"","parse-names":false,"suffix":""}],"container-title":"International Journal of Obesity","id":"ITEM-1","issue":"2","issued":{"date-parts":[["2004"]]},"page":"234-241","title":"Physical disability and muscular strength in relation to obesity and different body composition indexes in a sample of healthy elderly women","type":"article-journal","volume":"28"},"uris":["http://www.mendeley.com/documents/?uuid=79a052c1-8b43-45f2-9c75-bac2e66dc49a"]},{"id":"ITEM-2","itemData":{"DOI":"10.1007/s00421-007-0471-2","ISBN":"0042100704","ISSN":"14396319","abstract":"The present study aimed to compare quadriceps femoris muscle strength and fatigue between obese (grade II and III) and nonobese adults. Ten obese (mean age: 25 years; mean BMI: 41 kg/m(2)) and ten lean (mean age: 27 years; mean BMI: 23 kg/m(2)) men were tested. Quadriceps muscle fatigue was quantified as the (percent) torque loss during a voluntary isokinetic (50 maximal contractions at 180 degrees /s) and an electrostimulated (40 Hz) isometric protocol (5 min, 10% of the maximal torque). Maximal voluntary isometric and isokinetic torque and power were also measured. Voluntary torque loss was significantly higher (P &lt; 0.05) in obese (-63.5%) than in lean subjects (-50.6%). Stimulated torque decreased significantly (P &lt; 0.05) but equally in the two subject groups. Obese subjects displayed higher absolute (+20%; P &lt; 0.01) but lower relative (i.e., normalized to body mass) (-32%; P &lt; 0.001) muscle torque and power than their lean counterparts. Obese individuals demonstrated lower fatigue resistance during voluntary but not during stimulated knee extensions compared to their nonobese counterparts. Peripheral mechanisms of muscle fatigue -- at least those associated to the present stimulated test -- were not influenced by obesity. The observed quadriceps muscle function impairments (voluntary fatigue and relative strength) probably contribute to the reduced functional capacity of obese subjects during daily living activities.","author":[{"dropping-particle":"","family":"Maffiuletti","given":"Nicola A.","non-dropping-particle":"","parse-names":false,"suffix":""},{"dropping-particle":"","family":"Jubeau","given":"Marc","non-dropping-particle":"","parse-names":false,"suffix":""},{"dropping-particle":"","family":"Munzinger","given":"Urs","non-dropping-particle":"","parse-names":false,"suffix":""},{"dropping-particle":"","family":"Bizzini","given":"Mario","non-dropping-particle":"","parse-names":false,"suffix":""},{"dropping-particle":"","family":"Agosti","given":"Fiorenza","non-dropping-particle":"","parse-names":false,"suffix":""},{"dropping-particle":"","family":"Col","given":"Alessandra","non-dropping-particle":"De","parse-names":false,"suffix":""},{"dropping-particle":"","family":"Lafortuna","given":"Claudio L.","non-dropping-particle":"","parse-names":false,"suffix":""},{"dropping-particle":"","family":"Sartorio","given":"Alessandro","non-dropping-particle":"","parse-names":false,"suffix":""}],"container-title":"European Journal of Applied Physiology","id":"ITEM-2","issue":"1","issued":{"date-parts":[["2007"]]},"page":"51-59","title":"Differences in quadriceps muscle strength and fatigue between lean and obese subjects","type":"article-journal","volume":"101"},"uris":["http://www.mendeley.com/documents/?uuid=d4cc7c59-ebb7-4e70-bde6-4b22dbe5f42b"]},{"id":"ITEM-3","itemData":{"DOI":"10.1034/j.1600-0838.2001.110509.x","ISSN":"09057188","abstract":"The aim of this study was to assess the nature and magnitude of the differences in submaximal and maximal exercise capacity parameters between lean and obese women. A total of 225 healthy obese women 18-65 years (BMI&gt; or=30 kg/m(2)) and 81 non-athletic lean women (BMI&lt; or=26 kg/m(2)) were selected. Anthropometric measurements (weight and height), body composition assessment (bioelectrical impedance method) and a maximal exercise capacity test on a bicycle ergometer were performed. Oxygen uptake (VO(2)), carbon dioxide production (VCO(2)), expired ventilation (VE), respiratory quotient (RQ), breathing efficiency (VE/VO(2)), mechanical efficiency (ME) and anaerobic threshold (AT) were calculated. At a submaximal intensity load of 70 W, VO(2) (l/min) was larger in the obese women and was already 78% of their peak VO(2), whereas in the non-obese it was only 69% (P=0.0001). VE (l/min) was larger, VE/VO(2) did not differ and ME was lower in obese compared to the lean women. AT occurred at the same percentage of peak VO(2) in both lean and obese women. At peak effort, achieved load, terminal VO(2) (l min(-1) kg(-1)), VE, heart rate, RQ respiratory exchange ratio and perceived exertion were lower in obese subjects compared to the non-obese. Obese subjects mentioned significantly more musculoskeletal pain as a reason to end the test, whereas in lean subjects it was leg fatigue. Lean women recovered better as after 2 min they were already at 35% of the peak VO(2), whereas in the obese women it was 47% (P=0.0001). Our results confirm that exercise capacity is decreased in obesity, both at submaximal and peak intensity, and during recovery. Moreover, at peak effort musculoskeletal pain was an important reason to end the test and not true leg fatigue. These findings are important when designing exercise programs for obese subjects.","author":[{"dropping-particle":"","family":"Hulens","given":"M.","non-dropping-particle":"","parse-names":false,"suffix":""},{"dropping-particle":"","family":"Vansant","given":"G.","non-dropping-particle":"","parse-names":false,"suffix":""},{"dropping-particle":"","family":"Lysens","given":"R.","non-dropping-particle":"","parse-names":false,"suffix":""},{"dropping-particle":"","family":"Claessens","given":"A. L.","non-dropping-particle":"","parse-names":false,"suffix":""},{"dropping-particle":"","family":"Muls","given":"E.","non-dropping-particle":"","parse-names":false,"suffix":""}],"container-title":"Scandinavian Journal of Medicine and Science in Sports","id":"ITEM-3","issue":"5","issued":{"date-parts":[["2001"]]},"page":"305-309","title":"Exercise capacity in lean versus obese women","type":"article-journal","volume":"11"},"uris":["http://www.mendeley.com/documents/?uuid=9963b52b-2d67-4bb6-9492-9246dfc25b39"]}],"mendeley":{"formattedCitation":"(19, 25, 42)","plainTextFormattedCitation":"(19, 25, 42)","previouslyFormattedCitation":"(19, 25, 42)"},"properties":{"noteIndex":0},"schema":"https://github.com/citation-style-language/schema/raw/master/csl-citation.json"}</w:instrText>
      </w:r>
      <w:r w:rsidR="00C3365A" w:rsidRPr="00936D7C">
        <w:rPr>
          <w:rFonts w:asciiTheme="minorHAnsi" w:hAnsiTheme="minorHAnsi"/>
          <w:lang w:val="en-US"/>
        </w:rPr>
        <w:fldChar w:fldCharType="separate"/>
      </w:r>
      <w:r w:rsidR="00CA75C4" w:rsidRPr="00CA75C4">
        <w:rPr>
          <w:rFonts w:asciiTheme="minorHAnsi" w:hAnsiTheme="minorHAnsi"/>
          <w:noProof/>
          <w:lang w:val="en-US"/>
        </w:rPr>
        <w:t>(19, 25, 42)</w:t>
      </w:r>
      <w:r w:rsidR="00C3365A" w:rsidRPr="00936D7C">
        <w:rPr>
          <w:rFonts w:asciiTheme="minorHAnsi" w:hAnsiTheme="minorHAnsi"/>
          <w:lang w:val="en-US"/>
        </w:rPr>
        <w:fldChar w:fldCharType="end"/>
      </w:r>
      <w:r w:rsidRPr="00936D7C">
        <w:rPr>
          <w:rFonts w:asciiTheme="minorHAnsi" w:hAnsiTheme="minorHAnsi"/>
          <w:lang w:val="en-US"/>
        </w:rPr>
        <w:t>.</w:t>
      </w:r>
      <w:r w:rsidR="00CA282B" w:rsidRPr="00936D7C">
        <w:rPr>
          <w:rFonts w:asciiTheme="minorHAnsi" w:hAnsiTheme="minorHAnsi"/>
          <w:lang w:val="en-US"/>
        </w:rPr>
        <w:t xml:space="preserve"> </w:t>
      </w:r>
      <w:r w:rsidR="00C3365A" w:rsidRPr="00936D7C">
        <w:rPr>
          <w:rFonts w:asciiTheme="minorHAnsi" w:hAnsiTheme="minorHAnsi"/>
          <w:lang w:val="en-US"/>
        </w:rPr>
        <w:t>I</w:t>
      </w:r>
      <w:r w:rsidR="00CA282B" w:rsidRPr="00936D7C">
        <w:rPr>
          <w:rFonts w:asciiTheme="minorHAnsi" w:hAnsiTheme="minorHAnsi"/>
          <w:lang w:val="en-US"/>
        </w:rPr>
        <w:t>nsulin resistance is an addition</w:t>
      </w:r>
      <w:r w:rsidRPr="00936D7C">
        <w:rPr>
          <w:rFonts w:asciiTheme="minorHAnsi" w:hAnsiTheme="minorHAnsi"/>
          <w:lang w:val="en-US"/>
        </w:rPr>
        <w:t>al</w:t>
      </w:r>
      <w:r w:rsidR="00CA282B" w:rsidRPr="00936D7C">
        <w:rPr>
          <w:rFonts w:asciiTheme="minorHAnsi" w:hAnsiTheme="minorHAnsi"/>
          <w:lang w:val="en-US"/>
        </w:rPr>
        <w:t xml:space="preserve"> negative effect associated with both elevated glucocorticoids and excess adiposity in the body</w:t>
      </w:r>
      <w:r w:rsidR="009564DA" w:rsidRPr="00936D7C">
        <w:rPr>
          <w:rFonts w:asciiTheme="minorHAnsi" w:hAnsiTheme="minorHAnsi"/>
          <w:lang w:val="en-US"/>
        </w:rPr>
        <w:t xml:space="preserve"> </w:t>
      </w:r>
      <w:r w:rsidR="00E63571" w:rsidRPr="00936D7C">
        <w:rPr>
          <w:rFonts w:asciiTheme="minorHAnsi" w:hAnsiTheme="minorHAnsi"/>
          <w:lang w:val="en-US"/>
        </w:rPr>
        <w:fldChar w:fldCharType="begin" w:fldLock="1"/>
      </w:r>
      <w:r w:rsidR="00AA5D19">
        <w:rPr>
          <w:rFonts w:asciiTheme="minorHAnsi" w:hAnsiTheme="minorHAnsi"/>
          <w:lang w:val="en-US"/>
        </w:rPr>
        <w:instrText>ADDIN CSL_CITATION {"citationItems":[{"id":"ITEM-1","itemData":{"DOI":"10.1016/j.jbspin.2010.02.025","ISSN":"1297319X","abstract":"Glucocorticoid-induced myopathy, characterized by muscle weakness without pain, fatigue and atrophy, is an adverse effect of glucocorticoid use and is the most common type of drug-induced myopathy. This muscle disturbance has a frequency of 60%, and it has been most often associated with fluorinated glucocorticoid preparations. Glucocorticoids have a direct catabolic effect on muscle, decreasing protein synthesis and increasing the rate of protein catabolism leading to muscle atrophy. In clinical practice, it is important to differentiate myopathy due to glucocorticoid from muscle inflammatory diseases. The treatment is based on reduction or, if possible, on discontinuation of the steroid. Fluorinated glucocorticoids such as dexamethasone should be replaced with nonfluorinated glucocorticoids such as prednisone. Other experimental treatments may be tried such as IGF-I, branched-chain amino acids, creatine, androgens such as testosterone, nandrolone and dehydroepiandrosterone (DHEA), and glutamine. © 2010 Société française de rhumatologie.","author":[{"dropping-particle":"","family":"Pereira","given":"Rosa Maria Rodrigues","non-dropping-particle":"","parse-names":false,"suffix":""},{"dropping-particle":"","family":"Freire de Carvalho","given":"Jozélio","non-dropping-particle":"","parse-names":false,"suffix":""}],"container-title":"Joint Bone Spine","id":"ITEM-1","issue":"1","issued":{"date-parts":[["2011"]]},"page":"41-44","title":"Glucocorticoid-induced myopathy","type":"article-journal","volume":"78"},"uris":["http://www.mendeley.com/documents/?uuid=835b7a56-05e4-49ee-a06c-4a87e11c8791"]},{"id":"ITEM-2","itemData":{"DOI":"10.1038/nn.3871.Locus-Specific","author":[{"dropping-particle":"","family":"Heller","given":"Elizabeth A","non-dropping-particle":"","parse-names":false,"suffix":""},{"dropping-particle":"","family":"Cates","given":"Hannah M","non-dropping-particle":"","parse-names":false,"suffix":""},{"dropping-particle":"","family":"Peña","given":"Catherine J","non-dropping-particle":"","parse-names":false,"suffix":""},{"dropping-particle":"","family":"Herman","given":"James P","non-dropping-particle":"","parse-names":false,"suffix":""},{"dropping-particle":"","family":"Walsh","given":"Jessica J","non-dropping-particle":"","parse-names":false,"suffix":""}],"id":"ITEM-2","issue":"12","issued":{"date-parts":[["2015"]]},"page":"1720-1727","title":"Mechanisms of Glucocorticoid-Induced Insulin Resistance: Focus on Adipose Tissue Function and Lipid Metabolism","type":"article-journal","volume":"17"},"uris":["http://www.mendeley.com/documents/?uuid=6d8ec280-8bda-43e9-9208-83c20cd8396b"]},{"id":"ITEM-3","itemData":{"DOI":"10.1210/en.2018-00147","ISSN":"19457170","PMID":"29659785","abstract":"The purpose of this study was to determine the effects of glucocorticoid-induced metabolic dysfunction in the presence of diet-induced obesity. C57BL/6J adult male lean and diet-induced obese mice were given dexamethasone and levels of hepatic steatosis, insulin resistance and lipolysis were determined. Obese mice given dexamethasone had significant, synergistic effects on fasting glucose, insulin resistance and markers of lipolysis, as well as hepatic steatosis. This was associated with synergistic transactivation of the lipolytic enzyme ATGL. The combination of chronically elevated glucocorticoids and obesity leads to exacerbations in metabolic dysfunction. Our findings suggest lipolysis may be a key player in glucocorticoid-induced insulin resistance and fatty liver in individuals with obesity.","author":[{"dropping-particle":"","family":"Harvey","given":"Innocence","non-dropping-particle":"","parse-names":false,"suffix":""},{"dropping-particle":"","family":"Stephenson","given":"Erin J.","non-dropping-particle":"","parse-names":false,"suffix":""},{"dropping-particle":"","family":"Redd","given":"Jeanna R.","non-dropping-particle":"","parse-names":false,"suffix":""},{"dropping-particle":"","family":"Tran","given":"Quynh T.","non-dropping-particle":"","parse-names":false,"suffix":""},{"dropping-particle":"","family":"Hochberg","given":"Irit","non-dropping-particle":"","parse-names":false,"suffix":""},{"dropping-particle":"","family":"Qi","given":"Nathan","non-dropping-particle":"","parse-names":false,"suffix":""},{"dropping-particle":"","family":"Bridges","given":"Dave","non-dropping-particle":"","parse-names":false,"suffix":""}],"container-title":"Endocrinology","id":"ITEM-3","issue":"6","issued":{"date-parts":[["2018","4","11"]]},"page":"2275-2287","title":"Glucocorticoid-Induced Metabolic Disturbances Are Exacerbated in Obese Male Mice","type":"article-journal","volume":"159"},"uris":["http://www.mendeley.com/documents/?uuid=d0178e14-223a-4a7c-9120-b9340661a101"]}],"mendeley":{"formattedCitation":"(14, 16, 29)","plainTextFormattedCitation":"(14, 16, 29)","previouslyFormattedCitation":"(14, 16, 29)"},"properties":{"noteIndex":0},"schema":"https://github.com/citation-style-language/schema/raw/master/csl-citation.json"}</w:instrText>
      </w:r>
      <w:r w:rsidR="00E63571" w:rsidRPr="00936D7C">
        <w:rPr>
          <w:rFonts w:asciiTheme="minorHAnsi" w:hAnsiTheme="minorHAnsi"/>
          <w:lang w:val="en-US"/>
        </w:rPr>
        <w:fldChar w:fldCharType="separate"/>
      </w:r>
      <w:r w:rsidR="00CA75C4" w:rsidRPr="00CA75C4">
        <w:rPr>
          <w:rFonts w:asciiTheme="minorHAnsi" w:hAnsiTheme="minorHAnsi"/>
          <w:noProof/>
          <w:lang w:val="en-US"/>
        </w:rPr>
        <w:t>(14, 16, 29)</w:t>
      </w:r>
      <w:r w:rsidR="00E63571" w:rsidRPr="00936D7C">
        <w:rPr>
          <w:rFonts w:asciiTheme="minorHAnsi" w:hAnsiTheme="minorHAnsi"/>
          <w:lang w:val="en-US"/>
        </w:rPr>
        <w:fldChar w:fldCharType="end"/>
      </w:r>
      <w:r w:rsidR="00CA282B" w:rsidRPr="00936D7C">
        <w:rPr>
          <w:rFonts w:asciiTheme="minorHAnsi" w:hAnsiTheme="minorHAnsi"/>
          <w:lang w:val="en-US"/>
        </w:rPr>
        <w:t xml:space="preserve">. The process by which these factors induce insulin resistance is not </w:t>
      </w:r>
      <w:r w:rsidR="00EE726A" w:rsidRPr="00936D7C">
        <w:rPr>
          <w:rFonts w:asciiTheme="minorHAnsi" w:hAnsiTheme="minorHAnsi"/>
          <w:lang w:val="en-US"/>
        </w:rPr>
        <w:t xml:space="preserve">yet </w:t>
      </w:r>
      <w:r w:rsidR="00CA282B" w:rsidRPr="00936D7C">
        <w:rPr>
          <w:rFonts w:asciiTheme="minorHAnsi" w:hAnsiTheme="minorHAnsi"/>
          <w:lang w:val="en-US"/>
        </w:rPr>
        <w:t>fully understood.</w:t>
      </w:r>
      <w:r w:rsidR="00C3365A" w:rsidRPr="00936D7C">
        <w:rPr>
          <w:rFonts w:asciiTheme="minorHAnsi" w:hAnsiTheme="minorHAnsi"/>
          <w:lang w:val="en-US"/>
        </w:rPr>
        <w:t xml:space="preserve"> In this study</w:t>
      </w:r>
      <w:r w:rsidRPr="00936D7C">
        <w:rPr>
          <w:rFonts w:asciiTheme="minorHAnsi" w:hAnsiTheme="minorHAnsi"/>
          <w:lang w:val="en-US"/>
        </w:rPr>
        <w:t>,</w:t>
      </w:r>
      <w:r w:rsidR="00C3365A" w:rsidRPr="00936D7C">
        <w:rPr>
          <w:rFonts w:asciiTheme="minorHAnsi" w:hAnsiTheme="minorHAnsi"/>
          <w:lang w:val="en-US"/>
        </w:rPr>
        <w:t xml:space="preserve"> </w:t>
      </w:r>
      <w:r w:rsidR="00821168">
        <w:rPr>
          <w:rFonts w:asciiTheme="minorHAnsi" w:hAnsiTheme="minorHAnsi"/>
          <w:lang w:val="en-US"/>
        </w:rPr>
        <w:t>we</w:t>
      </w:r>
      <w:del w:id="190" w:author="Inn Harvey" w:date="2020-01-30T12:37:00Z">
        <w:r w:rsidR="00C3365A" w:rsidRPr="00936D7C">
          <w:rPr>
            <w:rFonts w:asciiTheme="minorHAnsi" w:hAnsiTheme="minorHAnsi"/>
            <w:lang w:val="en-US"/>
          </w:rPr>
          <w:delText xml:space="preserve"> have</w:delText>
        </w:r>
      </w:del>
      <w:r w:rsidR="00C3365A" w:rsidRPr="00936D7C">
        <w:rPr>
          <w:rFonts w:asciiTheme="minorHAnsi" w:hAnsiTheme="minorHAnsi"/>
          <w:lang w:val="en-US"/>
        </w:rPr>
        <w:t xml:space="preserve"> </w:t>
      </w:r>
      <w:ins w:id="191" w:author="Inn Harvey" w:date="2020-01-30T14:01:00Z">
        <w:r w:rsidR="00EE726A" w:rsidRPr="00936D7C">
          <w:rPr>
            <w:rFonts w:asciiTheme="minorHAnsi" w:hAnsiTheme="minorHAnsi"/>
            <w:lang w:val="en-US"/>
          </w:rPr>
          <w:t>highligh</w:t>
        </w:r>
      </w:ins>
      <w:ins w:id="192" w:author="Inn Harvey" w:date="2020-01-30T12:37:00Z">
        <w:r w:rsidR="002F7968">
          <w:rPr>
            <w:rFonts w:asciiTheme="minorHAnsi" w:hAnsiTheme="minorHAnsi"/>
            <w:lang w:val="en-US"/>
          </w:rPr>
          <w:t>t</w:t>
        </w:r>
      </w:ins>
      <w:del w:id="193" w:author="Inn Harvey" w:date="2020-01-30T12:37:00Z">
        <w:r w:rsidR="00EE726A" w:rsidRPr="00936D7C" w:rsidDel="002F7968">
          <w:rPr>
            <w:rFonts w:asciiTheme="minorHAnsi" w:hAnsiTheme="minorHAnsi"/>
            <w:lang w:val="en-US"/>
          </w:rPr>
          <w:delText>ted</w:delText>
        </w:r>
      </w:del>
      <w:del w:id="194" w:author="Inn Harvey" w:date="2020-01-30T14:01:00Z">
        <w:r w:rsidR="00EE726A" w:rsidRPr="00936D7C">
          <w:rPr>
            <w:rFonts w:asciiTheme="minorHAnsi" w:hAnsiTheme="minorHAnsi"/>
            <w:lang w:val="en-US"/>
          </w:rPr>
          <w:delText>highlighted</w:delText>
        </w:r>
      </w:del>
      <w:r w:rsidR="00C3365A" w:rsidRPr="00936D7C">
        <w:rPr>
          <w:rFonts w:asciiTheme="minorHAnsi" w:hAnsiTheme="minorHAnsi"/>
          <w:lang w:val="en-US"/>
        </w:rPr>
        <w:t xml:space="preserve"> that </w:t>
      </w:r>
      <w:r w:rsidR="00CA282B" w:rsidRPr="00936D7C">
        <w:rPr>
          <w:rFonts w:asciiTheme="minorHAnsi" w:hAnsiTheme="minorHAnsi"/>
          <w:color w:val="000000"/>
          <w:lang w:val="en-US"/>
        </w:rPr>
        <w:t xml:space="preserve">dexamethasone-induced muscle atrophy is exacerbated in </w:t>
      </w:r>
      <w:r w:rsidR="00C3365A" w:rsidRPr="00936D7C">
        <w:rPr>
          <w:rFonts w:asciiTheme="minorHAnsi" w:hAnsiTheme="minorHAnsi"/>
          <w:color w:val="000000"/>
          <w:lang w:val="en-US"/>
        </w:rPr>
        <w:t>an obese mouse model</w:t>
      </w:r>
      <w:r w:rsidR="00CA282B" w:rsidRPr="00936D7C">
        <w:rPr>
          <w:rFonts w:asciiTheme="minorHAnsi" w:hAnsiTheme="minorHAnsi"/>
          <w:color w:val="000000"/>
          <w:lang w:val="en-US"/>
        </w:rPr>
        <w:t xml:space="preserve">, as evidenced by synergistic reductions in muscle function, </w:t>
      </w:r>
      <w:r w:rsidR="00C3365A" w:rsidRPr="00936D7C">
        <w:rPr>
          <w:rFonts w:asciiTheme="minorHAnsi" w:hAnsiTheme="minorHAnsi"/>
          <w:color w:val="000000"/>
          <w:lang w:val="en-US"/>
        </w:rPr>
        <w:t xml:space="preserve">muscle </w:t>
      </w:r>
      <w:r w:rsidR="00CA282B" w:rsidRPr="00936D7C">
        <w:rPr>
          <w:rFonts w:asciiTheme="minorHAnsi" w:hAnsiTheme="minorHAnsi"/>
          <w:color w:val="000000"/>
          <w:lang w:val="en-US"/>
        </w:rPr>
        <w:t>mass, and fiber</w:t>
      </w:r>
      <w:r w:rsidR="00C3365A" w:rsidRPr="00936D7C">
        <w:rPr>
          <w:rFonts w:asciiTheme="minorHAnsi" w:hAnsiTheme="minorHAnsi"/>
          <w:color w:val="000000"/>
          <w:lang w:val="en-US"/>
        </w:rPr>
        <w:t>-specific</w:t>
      </w:r>
      <w:r w:rsidR="00CA282B" w:rsidRPr="00936D7C">
        <w:rPr>
          <w:rFonts w:asciiTheme="minorHAnsi" w:hAnsiTheme="minorHAnsi"/>
          <w:color w:val="000000"/>
          <w:lang w:val="en-US"/>
        </w:rPr>
        <w:t xml:space="preserve"> cross-sectional area. </w:t>
      </w:r>
      <w:r w:rsidR="00982838">
        <w:rPr>
          <w:rFonts w:asciiTheme="minorHAnsi" w:hAnsiTheme="minorHAnsi"/>
          <w:color w:val="000000"/>
          <w:lang w:val="en-US"/>
        </w:rPr>
        <w:t xml:space="preserve">Based on this, and prior findings </w:t>
      </w:r>
      <w:ins w:id="195" w:author="Inn Harvey" w:date="2020-01-30T12:38:00Z">
        <w:r w:rsidR="002F7968">
          <w:rPr>
            <w:rFonts w:asciiTheme="minorHAnsi" w:hAnsiTheme="minorHAnsi"/>
            <w:color w:val="000000"/>
            <w:lang w:val="en-US"/>
          </w:rPr>
          <w:t xml:space="preserve">that show </w:t>
        </w:r>
      </w:ins>
      <w:ins w:id="196" w:author="Inn Harvey" w:date="2020-01-30T12:39:00Z">
        <w:r w:rsidR="002F7968">
          <w:rPr>
            <w:rFonts w:asciiTheme="minorHAnsi" w:hAnsiTheme="minorHAnsi"/>
            <w:color w:val="000000"/>
            <w:lang w:val="en-US"/>
          </w:rPr>
          <w:t xml:space="preserve">dexamethasone treatment in the context of obesity </w:t>
        </w:r>
      </w:ins>
      <w:del w:id="197" w:author="Inn Harvey" w:date="2020-01-30T12:38:00Z">
        <w:r w:rsidR="00982838">
          <w:rPr>
            <w:rFonts w:asciiTheme="minorHAnsi" w:hAnsiTheme="minorHAnsi"/>
            <w:color w:val="000000"/>
            <w:lang w:val="en-US"/>
          </w:rPr>
          <w:lastRenderedPageBreak/>
          <w:delText xml:space="preserve">about </w:delText>
        </w:r>
      </w:del>
      <w:ins w:id="198" w:author="Inn Harvey" w:date="2020-01-30T14:01:00Z">
        <w:r w:rsidR="00982838">
          <w:rPr>
            <w:rFonts w:asciiTheme="minorHAnsi" w:hAnsiTheme="minorHAnsi"/>
            <w:color w:val="000000"/>
            <w:lang w:val="en-US"/>
          </w:rPr>
          <w:t>exacerbate</w:t>
        </w:r>
      </w:ins>
      <w:ins w:id="199" w:author="Inn Harvey" w:date="2020-01-30T12:39:00Z">
        <w:r w:rsidR="002F7968">
          <w:rPr>
            <w:rFonts w:asciiTheme="minorHAnsi" w:hAnsiTheme="minorHAnsi"/>
            <w:color w:val="000000"/>
            <w:lang w:val="en-US"/>
          </w:rPr>
          <w:t>s</w:t>
        </w:r>
      </w:ins>
      <w:del w:id="200" w:author="Inn Harvey" w:date="2020-01-30T12:39:00Z">
        <w:r w:rsidR="00982838" w:rsidDel="002F7968">
          <w:rPr>
            <w:rFonts w:asciiTheme="minorHAnsi" w:hAnsiTheme="minorHAnsi"/>
            <w:color w:val="000000"/>
            <w:lang w:val="en-US"/>
          </w:rPr>
          <w:delText>d</w:delText>
        </w:r>
      </w:del>
      <w:del w:id="201" w:author="Inn Harvey" w:date="2020-01-30T14:01:00Z">
        <w:r w:rsidR="00982838">
          <w:rPr>
            <w:rFonts w:asciiTheme="minorHAnsi" w:hAnsiTheme="minorHAnsi"/>
            <w:color w:val="000000"/>
            <w:lang w:val="en-US"/>
          </w:rPr>
          <w:delText>exacerbated</w:delText>
        </w:r>
      </w:del>
      <w:r w:rsidR="00982838">
        <w:rPr>
          <w:rFonts w:asciiTheme="minorHAnsi" w:hAnsiTheme="minorHAnsi"/>
          <w:color w:val="000000"/>
          <w:lang w:val="en-US"/>
        </w:rPr>
        <w:t xml:space="preserve"> insulin resistance and </w:t>
      </w:r>
      <w:commentRangeStart w:id="202"/>
      <w:r w:rsidR="00982838">
        <w:rPr>
          <w:rFonts w:asciiTheme="minorHAnsi" w:hAnsiTheme="minorHAnsi"/>
          <w:color w:val="000000"/>
          <w:lang w:val="en-US"/>
        </w:rPr>
        <w:t>NAFLD</w:t>
      </w:r>
      <w:commentRangeEnd w:id="202"/>
      <w:r w:rsidR="002F7968">
        <w:rPr>
          <w:rStyle w:val="CommentReference"/>
        </w:rPr>
        <w:commentReference w:id="202"/>
      </w:r>
      <w:r w:rsidR="00982838">
        <w:rPr>
          <w:rFonts w:asciiTheme="minorHAnsi" w:hAnsiTheme="minorHAnsi"/>
          <w:color w:val="000000"/>
          <w:lang w:val="en-US"/>
        </w:rPr>
        <w:t>, we should consider whether humans with obesity are more prone to stress or drug-induced glucocorticoid responses.</w:t>
      </w:r>
    </w:p>
    <w:p w14:paraId="2E69A54B" w14:textId="77777777" w:rsidR="00CA282B" w:rsidRPr="00CA282B" w:rsidRDefault="00CA282B" w:rsidP="009564DA">
      <w:pPr>
        <w:rPr>
          <w:highlight w:val="white"/>
        </w:rPr>
      </w:pPr>
    </w:p>
    <w:p w14:paraId="72AF5735" w14:textId="60A9BE57" w:rsidR="003B7C65" w:rsidRPr="00FC70DD" w:rsidRDefault="00DA6F60" w:rsidP="005B3CA8">
      <w:pPr>
        <w:pStyle w:val="Heading1"/>
        <w:spacing w:line="480" w:lineRule="auto"/>
        <w:rPr>
          <w:sz w:val="32"/>
          <w:highlight w:val="white"/>
        </w:rPr>
      </w:pPr>
      <w:r w:rsidRPr="00FC70DD">
        <w:rPr>
          <w:sz w:val="32"/>
          <w:highlight w:val="white"/>
        </w:rPr>
        <w:t>Funding Sources</w:t>
      </w:r>
    </w:p>
    <w:p w14:paraId="6AF7F07C" w14:textId="43974F0A" w:rsidR="00DA6F60" w:rsidRDefault="00DA6F60" w:rsidP="005B3CA8">
      <w:pPr>
        <w:spacing w:line="480" w:lineRule="auto"/>
        <w:rPr>
          <w:rFonts w:asciiTheme="minorHAnsi" w:hAnsiTheme="minorHAnsi"/>
          <w:highlight w:val="white"/>
          <w:lang w:val="en-US"/>
        </w:rPr>
      </w:pPr>
      <w:r w:rsidRPr="00FC70DD">
        <w:rPr>
          <w:rFonts w:asciiTheme="minorHAnsi" w:hAnsiTheme="minorHAnsi"/>
          <w:highlight w:val="white"/>
        </w:rPr>
        <w:t xml:space="preserve">This work was supported by </w:t>
      </w:r>
      <w:r w:rsidR="00875B64" w:rsidRPr="00FC70DD">
        <w:rPr>
          <w:rFonts w:asciiTheme="minorHAnsi" w:hAnsiTheme="minorHAnsi"/>
          <w:highlight w:val="white"/>
        </w:rPr>
        <w:t xml:space="preserve">the </w:t>
      </w:r>
      <w:r w:rsidR="000E6550" w:rsidRPr="00FC70DD">
        <w:rPr>
          <w:rFonts w:asciiTheme="minorHAnsi" w:hAnsiTheme="minorHAnsi"/>
          <w:highlight w:val="white"/>
        </w:rPr>
        <w:t>Walter Block Scholarship and the Nutritional Sciences Dean’s Award</w:t>
      </w:r>
      <w:r w:rsidR="00FC1103" w:rsidRPr="00FC70DD">
        <w:rPr>
          <w:rFonts w:asciiTheme="minorHAnsi" w:hAnsiTheme="minorHAnsi"/>
          <w:highlight w:val="white"/>
        </w:rPr>
        <w:t xml:space="preserve"> (LG)</w:t>
      </w:r>
      <w:r w:rsidR="005B3CA8" w:rsidRPr="00FC70DD">
        <w:rPr>
          <w:rFonts w:asciiTheme="minorHAnsi" w:hAnsiTheme="minorHAnsi"/>
          <w:highlight w:val="white"/>
        </w:rPr>
        <w:t xml:space="preserve">, </w:t>
      </w:r>
      <w:commentRangeStart w:id="203"/>
      <w:r w:rsidR="005B3CA8" w:rsidRPr="00FC70DD">
        <w:rPr>
          <w:rFonts w:asciiTheme="minorHAnsi" w:hAnsiTheme="minorHAnsi"/>
          <w:highlight w:val="white"/>
        </w:rPr>
        <w:t>R01</w:t>
      </w:r>
      <w:r w:rsidR="00B84FFC">
        <w:rPr>
          <w:rFonts w:asciiTheme="minorHAnsi" w:hAnsiTheme="minorHAnsi"/>
          <w:highlight w:val="white"/>
        </w:rPr>
        <w:t>-</w:t>
      </w:r>
      <w:r w:rsidR="005B3CA8" w:rsidRPr="00FC70DD">
        <w:rPr>
          <w:rFonts w:asciiTheme="minorHAnsi" w:hAnsiTheme="minorHAnsi"/>
          <w:highlight w:val="white"/>
        </w:rPr>
        <w:t>DK017535</w:t>
      </w:r>
      <w:r w:rsidR="00FC1103" w:rsidRPr="00FC70DD">
        <w:rPr>
          <w:rFonts w:asciiTheme="minorHAnsi" w:hAnsiTheme="minorHAnsi"/>
          <w:highlight w:val="white"/>
        </w:rPr>
        <w:t xml:space="preserve"> (DB)</w:t>
      </w:r>
      <w:r w:rsidR="005B3CA8" w:rsidRPr="00FC70DD">
        <w:rPr>
          <w:rFonts w:asciiTheme="minorHAnsi" w:hAnsiTheme="minorHAnsi"/>
          <w:highlight w:val="white"/>
        </w:rPr>
        <w:t xml:space="preserve">, </w:t>
      </w:r>
      <w:commentRangeEnd w:id="203"/>
      <w:r w:rsidR="00B84FFC">
        <w:rPr>
          <w:rStyle w:val="CommentReference"/>
        </w:rPr>
        <w:commentReference w:id="203"/>
      </w:r>
      <w:r w:rsidR="005B3CA8" w:rsidRPr="00FC70DD">
        <w:rPr>
          <w:rFonts w:asciiTheme="minorHAnsi" w:hAnsiTheme="minorHAnsi"/>
          <w:highlight w:val="white"/>
        </w:rPr>
        <w:t>a pilot and feasibility grant from the Michigan Diabetes Research Center (</w:t>
      </w:r>
      <w:r w:rsidR="005B3CA8" w:rsidRPr="00FC70DD">
        <w:rPr>
          <w:rFonts w:asciiTheme="minorHAnsi" w:hAnsiTheme="minorHAnsi"/>
          <w:highlight w:val="white"/>
          <w:lang w:val="en-US"/>
        </w:rPr>
        <w:t>P30</w:t>
      </w:r>
      <w:r w:rsidR="00B84FFC">
        <w:rPr>
          <w:rFonts w:asciiTheme="minorHAnsi" w:hAnsiTheme="minorHAnsi"/>
          <w:highlight w:val="white"/>
          <w:lang w:val="en-US"/>
        </w:rPr>
        <w:t>-</w:t>
      </w:r>
      <w:r w:rsidR="005B3CA8" w:rsidRPr="00FC70DD">
        <w:rPr>
          <w:rFonts w:asciiTheme="minorHAnsi" w:hAnsiTheme="minorHAnsi"/>
          <w:highlight w:val="white"/>
          <w:lang w:val="en-US"/>
        </w:rPr>
        <w:t>DK020572</w:t>
      </w:r>
      <w:r w:rsidR="00FC1103" w:rsidRPr="00FC70DD">
        <w:rPr>
          <w:rFonts w:asciiTheme="minorHAnsi" w:hAnsiTheme="minorHAnsi"/>
          <w:highlight w:val="white"/>
          <w:lang w:val="en-US"/>
        </w:rPr>
        <w:t xml:space="preserve"> to DB</w:t>
      </w:r>
      <w:r w:rsidR="005B3CA8" w:rsidRPr="00FC70DD">
        <w:rPr>
          <w:rFonts w:asciiTheme="minorHAnsi" w:hAnsiTheme="minorHAnsi"/>
          <w:highlight w:val="white"/>
          <w:lang w:val="en-US"/>
        </w:rPr>
        <w:t>) and the Functional Assessment Core of the Michigan Integrative Musculoskeletal Health Core Center (P30</w:t>
      </w:r>
      <w:r w:rsidR="00B84FFC">
        <w:rPr>
          <w:rFonts w:asciiTheme="minorHAnsi" w:hAnsiTheme="minorHAnsi"/>
          <w:highlight w:val="white"/>
          <w:lang w:val="en-US"/>
        </w:rPr>
        <w:t>-</w:t>
      </w:r>
      <w:r w:rsidR="005B3CA8" w:rsidRPr="00FC70DD">
        <w:rPr>
          <w:rFonts w:asciiTheme="minorHAnsi" w:hAnsiTheme="minorHAnsi"/>
          <w:highlight w:val="white"/>
          <w:lang w:val="en-US"/>
        </w:rPr>
        <w:t>AR069620).</w:t>
      </w:r>
    </w:p>
    <w:p w14:paraId="37C8CC46" w14:textId="5FB73D7E" w:rsidR="004F2A41" w:rsidRDefault="004F2A41" w:rsidP="005B3CA8">
      <w:pPr>
        <w:spacing w:line="480" w:lineRule="auto"/>
        <w:rPr>
          <w:rFonts w:asciiTheme="minorHAnsi" w:hAnsiTheme="minorHAnsi"/>
          <w:highlight w:val="white"/>
          <w:lang w:val="en-US"/>
        </w:rPr>
      </w:pPr>
    </w:p>
    <w:p w14:paraId="13BEED9B" w14:textId="0A7ADAD0" w:rsidR="004F2A41" w:rsidRDefault="004F2A41" w:rsidP="004F2A41">
      <w:pPr>
        <w:pStyle w:val="Heading2"/>
        <w:rPr>
          <w:highlight w:val="white"/>
          <w:lang w:val="en-US"/>
        </w:rPr>
      </w:pPr>
      <w:r>
        <w:rPr>
          <w:highlight w:val="white"/>
          <w:lang w:val="en-US"/>
        </w:rPr>
        <w:t>Disclosure Statement</w:t>
      </w:r>
    </w:p>
    <w:p w14:paraId="343F716C" w14:textId="77777777" w:rsidR="004F2A41" w:rsidRPr="004F2A41" w:rsidRDefault="004F2A41" w:rsidP="004F2A41">
      <w:pPr>
        <w:spacing w:line="240" w:lineRule="auto"/>
        <w:rPr>
          <w:rFonts w:asciiTheme="minorHAnsi" w:eastAsia="Times New Roman" w:hAnsiTheme="minorHAnsi" w:cs="Times New Roman"/>
          <w:szCs w:val="24"/>
          <w:lang w:val="en-US"/>
        </w:rPr>
      </w:pPr>
      <w:r w:rsidRPr="004F2A41">
        <w:rPr>
          <w:rFonts w:asciiTheme="minorHAnsi" w:eastAsia="Times New Roman" w:hAnsiTheme="minorHAnsi" w:cs="Times New Roman"/>
          <w:color w:val="333333"/>
          <w:szCs w:val="24"/>
          <w:shd w:val="clear" w:color="auto" w:fill="FFFFFF"/>
          <w:lang w:val="en-US"/>
        </w:rPr>
        <w:t>No potential conflict of interest was reported by the authors</w:t>
      </w:r>
    </w:p>
    <w:p w14:paraId="2629202D" w14:textId="77777777" w:rsidR="004F2A41" w:rsidRPr="00FC70DD" w:rsidRDefault="004F2A41" w:rsidP="005B3CA8">
      <w:pPr>
        <w:spacing w:line="480" w:lineRule="auto"/>
        <w:rPr>
          <w:rFonts w:asciiTheme="minorHAnsi" w:hAnsiTheme="minorHAnsi"/>
          <w:highlight w:val="white"/>
          <w:lang w:val="en-US"/>
        </w:rPr>
      </w:pPr>
    </w:p>
    <w:p w14:paraId="6711CD40" w14:textId="77777777" w:rsidR="00321534" w:rsidRPr="00321534" w:rsidRDefault="00321534" w:rsidP="00875B64">
      <w:pPr>
        <w:rPr>
          <w:highlight w:val="white"/>
        </w:rPr>
      </w:pPr>
    </w:p>
    <w:p w14:paraId="22530C76" w14:textId="77777777" w:rsidR="00321534" w:rsidRPr="00321534" w:rsidRDefault="00321534" w:rsidP="00875B64">
      <w:pPr>
        <w:rPr>
          <w:highlight w:val="white"/>
        </w:rPr>
      </w:pPr>
    </w:p>
    <w:p w14:paraId="7AAE40CA" w14:textId="77777777" w:rsidR="00D61C73" w:rsidRPr="00D61C73" w:rsidRDefault="00D61C73" w:rsidP="00E106D6">
      <w:pPr>
        <w:rPr>
          <w:highlight w:val="white"/>
        </w:rPr>
      </w:pPr>
    </w:p>
    <w:p w14:paraId="388FAD2F" w14:textId="77777777" w:rsidR="00936D7C" w:rsidRDefault="00936D7C">
      <w:pPr>
        <w:rPr>
          <w:sz w:val="40"/>
          <w:szCs w:val="40"/>
          <w:highlight w:val="white"/>
        </w:rPr>
      </w:pPr>
      <w:r>
        <w:rPr>
          <w:highlight w:val="white"/>
        </w:rPr>
        <w:br w:type="page"/>
      </w:r>
    </w:p>
    <w:p w14:paraId="7599F3EB" w14:textId="31EEFDE9" w:rsidR="003B7C65" w:rsidRPr="00FC70DD" w:rsidRDefault="003B7C65" w:rsidP="003B7C65">
      <w:pPr>
        <w:pStyle w:val="Heading1"/>
        <w:rPr>
          <w:sz w:val="32"/>
          <w:highlight w:val="white"/>
        </w:rPr>
      </w:pPr>
      <w:r w:rsidRPr="00FC70DD">
        <w:rPr>
          <w:sz w:val="32"/>
          <w:highlight w:val="white"/>
        </w:rPr>
        <w:lastRenderedPageBreak/>
        <w:t>References</w:t>
      </w:r>
    </w:p>
    <w:p w14:paraId="09122B7C" w14:textId="18E1DC54" w:rsidR="00BF40A8" w:rsidRDefault="00BF40A8">
      <w:pPr>
        <w:spacing w:line="480" w:lineRule="auto"/>
        <w:ind w:firstLine="720"/>
        <w:rPr>
          <w:color w:val="333333"/>
          <w:sz w:val="24"/>
          <w:szCs w:val="24"/>
          <w:highlight w:val="white"/>
        </w:rPr>
      </w:pPr>
    </w:p>
    <w:p w14:paraId="73F86E80" w14:textId="503E537B" w:rsidR="00530917" w:rsidRPr="00530917" w:rsidRDefault="002A4533" w:rsidP="00530917">
      <w:pPr>
        <w:widowControl w:val="0"/>
        <w:autoSpaceDE w:val="0"/>
        <w:autoSpaceDN w:val="0"/>
        <w:adjustRightInd w:val="0"/>
        <w:spacing w:line="480" w:lineRule="auto"/>
        <w:ind w:left="640" w:hanging="640"/>
        <w:rPr>
          <w:rFonts w:ascii="Cambria" w:hAnsi="Cambria" w:cs="Times New Roman"/>
          <w:noProof/>
        </w:rPr>
      </w:pPr>
      <w:r w:rsidRPr="00936D7C">
        <w:rPr>
          <w:rFonts w:asciiTheme="minorHAnsi" w:hAnsiTheme="minorHAnsi"/>
          <w:color w:val="333333"/>
          <w:highlight w:val="white"/>
        </w:rPr>
        <w:fldChar w:fldCharType="begin" w:fldLock="1"/>
      </w:r>
      <w:r w:rsidRPr="00936D7C">
        <w:rPr>
          <w:rFonts w:asciiTheme="minorHAnsi" w:hAnsiTheme="minorHAnsi"/>
          <w:color w:val="333333"/>
          <w:highlight w:val="white"/>
        </w:rPr>
        <w:instrText xml:space="preserve">ADDIN Mendeley Bibliography CSL_BIBLIOGRAPHY </w:instrText>
      </w:r>
      <w:r w:rsidRPr="00936D7C">
        <w:rPr>
          <w:rFonts w:asciiTheme="minorHAnsi" w:hAnsiTheme="minorHAnsi"/>
          <w:color w:val="333333"/>
          <w:highlight w:val="white"/>
        </w:rPr>
        <w:fldChar w:fldCharType="separate"/>
      </w:r>
      <w:r w:rsidR="00530917" w:rsidRPr="00530917">
        <w:rPr>
          <w:rFonts w:ascii="Cambria" w:hAnsi="Cambria" w:cs="Times New Roman"/>
          <w:noProof/>
        </w:rPr>
        <w:t xml:space="preserve">1. </w:t>
      </w:r>
      <w:r w:rsidR="00530917" w:rsidRPr="00530917">
        <w:rPr>
          <w:rFonts w:ascii="Cambria" w:hAnsi="Cambria" w:cs="Times New Roman"/>
          <w:noProof/>
        </w:rPr>
        <w:tab/>
      </w:r>
      <w:r w:rsidR="00530917" w:rsidRPr="00530917">
        <w:rPr>
          <w:rFonts w:ascii="Cambria" w:hAnsi="Cambria" w:cs="Times New Roman"/>
          <w:b/>
          <w:bCs/>
          <w:noProof/>
        </w:rPr>
        <w:t>Abdelmoula A</w:t>
      </w:r>
      <w:r w:rsidR="00530917" w:rsidRPr="00530917">
        <w:rPr>
          <w:rFonts w:ascii="Cambria" w:hAnsi="Cambria" w:cs="Times New Roman"/>
          <w:noProof/>
        </w:rPr>
        <w:t xml:space="preserve">, </w:t>
      </w:r>
      <w:r w:rsidR="00530917" w:rsidRPr="00530917">
        <w:rPr>
          <w:rFonts w:ascii="Cambria" w:hAnsi="Cambria" w:cs="Times New Roman"/>
          <w:b/>
          <w:bCs/>
          <w:noProof/>
        </w:rPr>
        <w:t>Martin V</w:t>
      </w:r>
      <w:r w:rsidR="00530917" w:rsidRPr="00530917">
        <w:rPr>
          <w:rFonts w:ascii="Cambria" w:hAnsi="Cambria" w:cs="Times New Roman"/>
          <w:noProof/>
        </w:rPr>
        <w:t xml:space="preserve">, </w:t>
      </w:r>
      <w:r w:rsidR="00530917" w:rsidRPr="00530917">
        <w:rPr>
          <w:rFonts w:ascii="Cambria" w:hAnsi="Cambria" w:cs="Times New Roman"/>
          <w:b/>
          <w:bCs/>
          <w:noProof/>
        </w:rPr>
        <w:t>Bouchant A</w:t>
      </w:r>
      <w:r w:rsidR="00530917" w:rsidRPr="00530917">
        <w:rPr>
          <w:rFonts w:ascii="Cambria" w:hAnsi="Cambria" w:cs="Times New Roman"/>
          <w:noProof/>
        </w:rPr>
        <w:t xml:space="preserve">, </w:t>
      </w:r>
      <w:r w:rsidR="00530917" w:rsidRPr="00530917">
        <w:rPr>
          <w:rFonts w:ascii="Cambria" w:hAnsi="Cambria" w:cs="Times New Roman"/>
          <w:b/>
          <w:bCs/>
          <w:noProof/>
        </w:rPr>
        <w:t>Walrand S</w:t>
      </w:r>
      <w:r w:rsidR="00530917" w:rsidRPr="00530917">
        <w:rPr>
          <w:rFonts w:ascii="Cambria" w:hAnsi="Cambria" w:cs="Times New Roman"/>
          <w:noProof/>
        </w:rPr>
        <w:t xml:space="preserve">, </w:t>
      </w:r>
      <w:r w:rsidR="00530917" w:rsidRPr="00530917">
        <w:rPr>
          <w:rFonts w:ascii="Cambria" w:hAnsi="Cambria" w:cs="Times New Roman"/>
          <w:b/>
          <w:bCs/>
          <w:noProof/>
        </w:rPr>
        <w:t>Lavet C</w:t>
      </w:r>
      <w:r w:rsidR="00530917" w:rsidRPr="00530917">
        <w:rPr>
          <w:rFonts w:ascii="Cambria" w:hAnsi="Cambria" w:cs="Times New Roman"/>
          <w:noProof/>
        </w:rPr>
        <w:t xml:space="preserve">, </w:t>
      </w:r>
      <w:r w:rsidR="00530917" w:rsidRPr="00530917">
        <w:rPr>
          <w:rFonts w:ascii="Cambria" w:hAnsi="Cambria" w:cs="Times New Roman"/>
          <w:b/>
          <w:bCs/>
          <w:noProof/>
        </w:rPr>
        <w:t>Taillardat M</w:t>
      </w:r>
      <w:r w:rsidR="00530917" w:rsidRPr="00530917">
        <w:rPr>
          <w:rFonts w:ascii="Cambria" w:hAnsi="Cambria" w:cs="Times New Roman"/>
          <w:noProof/>
        </w:rPr>
        <w:t xml:space="preserve">, </w:t>
      </w:r>
      <w:r w:rsidR="00530917" w:rsidRPr="00530917">
        <w:rPr>
          <w:rFonts w:ascii="Cambria" w:hAnsi="Cambria" w:cs="Times New Roman"/>
          <w:b/>
          <w:bCs/>
          <w:noProof/>
        </w:rPr>
        <w:t>Maffiuletti NA</w:t>
      </w:r>
      <w:r w:rsidR="00530917" w:rsidRPr="00530917">
        <w:rPr>
          <w:rFonts w:ascii="Cambria" w:hAnsi="Cambria" w:cs="Times New Roman"/>
          <w:noProof/>
        </w:rPr>
        <w:t xml:space="preserve">, </w:t>
      </w:r>
      <w:r w:rsidR="00530917" w:rsidRPr="00530917">
        <w:rPr>
          <w:rFonts w:ascii="Cambria" w:hAnsi="Cambria" w:cs="Times New Roman"/>
          <w:b/>
          <w:bCs/>
          <w:noProof/>
        </w:rPr>
        <w:t>Boisseau N</w:t>
      </w:r>
      <w:r w:rsidR="00530917" w:rsidRPr="00530917">
        <w:rPr>
          <w:rFonts w:ascii="Cambria" w:hAnsi="Cambria" w:cs="Times New Roman"/>
          <w:noProof/>
        </w:rPr>
        <w:t xml:space="preserve">, </w:t>
      </w:r>
      <w:r w:rsidR="00530917" w:rsidRPr="00530917">
        <w:rPr>
          <w:rFonts w:ascii="Cambria" w:hAnsi="Cambria" w:cs="Times New Roman"/>
          <w:b/>
          <w:bCs/>
          <w:noProof/>
        </w:rPr>
        <w:t>Duché P</w:t>
      </w:r>
      <w:r w:rsidR="00530917" w:rsidRPr="00530917">
        <w:rPr>
          <w:rFonts w:ascii="Cambria" w:hAnsi="Cambria" w:cs="Times New Roman"/>
          <w:noProof/>
        </w:rPr>
        <w:t xml:space="preserve">, </w:t>
      </w:r>
      <w:r w:rsidR="00530917" w:rsidRPr="00530917">
        <w:rPr>
          <w:rFonts w:ascii="Cambria" w:hAnsi="Cambria" w:cs="Times New Roman"/>
          <w:b/>
          <w:bCs/>
          <w:noProof/>
        </w:rPr>
        <w:t>Ratel S</w:t>
      </w:r>
      <w:r w:rsidR="00530917" w:rsidRPr="00530917">
        <w:rPr>
          <w:rFonts w:ascii="Cambria" w:hAnsi="Cambria" w:cs="Times New Roman"/>
          <w:noProof/>
        </w:rPr>
        <w:t xml:space="preserve">. Knee extension strength in obese and nonobese male adolescents. </w:t>
      </w:r>
      <w:r w:rsidR="00530917" w:rsidRPr="00530917">
        <w:rPr>
          <w:rFonts w:ascii="Cambria" w:hAnsi="Cambria" w:cs="Times New Roman"/>
          <w:i/>
          <w:iCs/>
          <w:noProof/>
        </w:rPr>
        <w:t>Appl Physiol Nutr Metab</w:t>
      </w:r>
      <w:r w:rsidR="00530917" w:rsidRPr="00530917">
        <w:rPr>
          <w:rFonts w:ascii="Cambria" w:hAnsi="Cambria" w:cs="Times New Roman"/>
          <w:noProof/>
        </w:rPr>
        <w:t xml:space="preserve"> 37: 269–75, 2012.</w:t>
      </w:r>
    </w:p>
    <w:p w14:paraId="1CB4148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 </w:t>
      </w:r>
      <w:r w:rsidRPr="00530917">
        <w:rPr>
          <w:rFonts w:ascii="Cambria" w:hAnsi="Cambria" w:cs="Times New Roman"/>
          <w:noProof/>
        </w:rPr>
        <w:tab/>
      </w:r>
      <w:r w:rsidRPr="00530917">
        <w:rPr>
          <w:rFonts w:ascii="Cambria" w:hAnsi="Cambria" w:cs="Times New Roman"/>
          <w:b/>
          <w:bCs/>
          <w:noProof/>
        </w:rPr>
        <w:t>Adhikary S</w:t>
      </w:r>
      <w:r w:rsidRPr="00530917">
        <w:rPr>
          <w:rFonts w:ascii="Cambria" w:hAnsi="Cambria" w:cs="Times New Roman"/>
          <w:noProof/>
        </w:rPr>
        <w:t xml:space="preserve">, </w:t>
      </w:r>
      <w:r w:rsidRPr="00530917">
        <w:rPr>
          <w:rFonts w:ascii="Cambria" w:hAnsi="Cambria" w:cs="Times New Roman"/>
          <w:b/>
          <w:bCs/>
          <w:noProof/>
        </w:rPr>
        <w:t>Kothari P</w:t>
      </w:r>
      <w:r w:rsidRPr="00530917">
        <w:rPr>
          <w:rFonts w:ascii="Cambria" w:hAnsi="Cambria" w:cs="Times New Roman"/>
          <w:noProof/>
        </w:rPr>
        <w:t xml:space="preserve">, </w:t>
      </w:r>
      <w:r w:rsidRPr="00530917">
        <w:rPr>
          <w:rFonts w:ascii="Cambria" w:hAnsi="Cambria" w:cs="Times New Roman"/>
          <w:b/>
          <w:bCs/>
          <w:noProof/>
        </w:rPr>
        <w:t>Choudhary D</w:t>
      </w:r>
      <w:r w:rsidRPr="00530917">
        <w:rPr>
          <w:rFonts w:ascii="Cambria" w:hAnsi="Cambria" w:cs="Times New Roman"/>
          <w:noProof/>
        </w:rPr>
        <w:t xml:space="preserve">, </w:t>
      </w:r>
      <w:r w:rsidRPr="00530917">
        <w:rPr>
          <w:rFonts w:ascii="Cambria" w:hAnsi="Cambria" w:cs="Times New Roman"/>
          <w:b/>
          <w:bCs/>
          <w:noProof/>
        </w:rPr>
        <w:t>Tripathi AK</w:t>
      </w:r>
      <w:r w:rsidRPr="00530917">
        <w:rPr>
          <w:rFonts w:ascii="Cambria" w:hAnsi="Cambria" w:cs="Times New Roman"/>
          <w:noProof/>
        </w:rPr>
        <w:t xml:space="preserve">, </w:t>
      </w:r>
      <w:r w:rsidRPr="00530917">
        <w:rPr>
          <w:rFonts w:ascii="Cambria" w:hAnsi="Cambria" w:cs="Times New Roman"/>
          <w:b/>
          <w:bCs/>
          <w:noProof/>
        </w:rPr>
        <w:t>Trivedi R</w:t>
      </w:r>
      <w:r w:rsidRPr="00530917">
        <w:rPr>
          <w:rFonts w:ascii="Cambria" w:hAnsi="Cambria" w:cs="Times New Roman"/>
          <w:noProof/>
        </w:rPr>
        <w:t xml:space="preserve">. Glucocorticoid aggravates bone micro-architecture deterioration and skeletal muscle atrophy in mice fed on high-fat diet. </w:t>
      </w:r>
      <w:r w:rsidRPr="00530917">
        <w:rPr>
          <w:rFonts w:ascii="Cambria" w:hAnsi="Cambria" w:cs="Times New Roman"/>
          <w:i/>
          <w:iCs/>
          <w:noProof/>
        </w:rPr>
        <w:t>Steroids</w:t>
      </w:r>
      <w:r w:rsidRPr="00530917">
        <w:rPr>
          <w:rFonts w:ascii="Cambria" w:hAnsi="Cambria" w:cs="Times New Roman"/>
          <w:noProof/>
        </w:rPr>
        <w:t xml:space="preserve"> (2019). doi: 10.1016/j.steroids.2019.05.008.</w:t>
      </w:r>
    </w:p>
    <w:p w14:paraId="43856A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 </w:t>
      </w:r>
      <w:r w:rsidRPr="00530917">
        <w:rPr>
          <w:rFonts w:ascii="Cambria" w:hAnsi="Cambria" w:cs="Times New Roman"/>
          <w:noProof/>
        </w:rPr>
        <w:tab/>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AM</w:t>
      </w:r>
      <w:r w:rsidRPr="00530917">
        <w:rPr>
          <w:rFonts w:ascii="Cambria" w:hAnsi="Cambria" w:cs="Times New Roman"/>
          <w:noProof/>
        </w:rPr>
        <w:t xml:space="preserve">, </w:t>
      </w:r>
      <w:r w:rsidRPr="00530917">
        <w:rPr>
          <w:rFonts w:ascii="Cambria" w:hAnsi="Cambria" w:cs="Times New Roman"/>
          <w:b/>
          <w:bCs/>
          <w:noProof/>
        </w:rPr>
        <w:t>Teich T</w:t>
      </w:r>
      <w:r w:rsidRPr="00530917">
        <w:rPr>
          <w:rFonts w:ascii="Cambria" w:hAnsi="Cambria" w:cs="Times New Roman"/>
          <w:noProof/>
        </w:rPr>
        <w:t xml:space="preserve">, </w:t>
      </w:r>
      <w:r w:rsidRPr="00530917">
        <w:rPr>
          <w:rFonts w:ascii="Cambria" w:hAnsi="Cambria" w:cs="Times New Roman"/>
          <w:b/>
          <w:bCs/>
          <w:noProof/>
        </w:rPr>
        <w:t>Tsushima R</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Exogenous glucocorticoids and a high-fat diet cause severe hyperglycemia and hyperinsulinemia and limit islet glucose responsiveness in young male Sprague-Dawley rats. </w:t>
      </w:r>
      <w:r w:rsidRPr="00530917">
        <w:rPr>
          <w:rFonts w:ascii="Cambria" w:hAnsi="Cambria" w:cs="Times New Roman"/>
          <w:i/>
          <w:iCs/>
          <w:noProof/>
        </w:rPr>
        <w:t>Endocrinology</w:t>
      </w:r>
      <w:r w:rsidRPr="00530917">
        <w:rPr>
          <w:rFonts w:ascii="Cambria" w:hAnsi="Cambria" w:cs="Times New Roman"/>
          <w:noProof/>
        </w:rPr>
        <w:t xml:space="preserve"> 154: 3197–3208, 2013.</w:t>
      </w:r>
    </w:p>
    <w:p w14:paraId="70658EB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 </w:t>
      </w:r>
      <w:r w:rsidRPr="00530917">
        <w:rPr>
          <w:rFonts w:ascii="Cambria" w:hAnsi="Cambria" w:cs="Times New Roman"/>
          <w:noProof/>
        </w:rPr>
        <w:tab/>
      </w:r>
      <w:r w:rsidRPr="00530917">
        <w:rPr>
          <w:rFonts w:ascii="Cambria" w:hAnsi="Cambria" w:cs="Times New Roman"/>
          <w:b/>
          <w:bCs/>
          <w:noProof/>
        </w:rPr>
        <w:t>Becker DE</w:t>
      </w:r>
      <w:r w:rsidRPr="00530917">
        <w:rPr>
          <w:rFonts w:ascii="Cambria" w:hAnsi="Cambria" w:cs="Times New Roman"/>
          <w:noProof/>
        </w:rPr>
        <w:t xml:space="preserve">. Basic and Clinical Pharmacology of Glucocorticosteroids. </w:t>
      </w:r>
      <w:r w:rsidRPr="00530917">
        <w:rPr>
          <w:rFonts w:ascii="Cambria" w:hAnsi="Cambria" w:cs="Times New Roman"/>
          <w:i/>
          <w:iCs/>
          <w:noProof/>
        </w:rPr>
        <w:t>Anesth Prog</w:t>
      </w:r>
      <w:r w:rsidRPr="00530917">
        <w:rPr>
          <w:rFonts w:ascii="Cambria" w:hAnsi="Cambria" w:cs="Times New Roman"/>
          <w:noProof/>
        </w:rPr>
        <w:t xml:space="preserve"> 60: 25–32, 2013.</w:t>
      </w:r>
    </w:p>
    <w:p w14:paraId="0320445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5.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Castets P</w:t>
      </w:r>
      <w:r w:rsidRPr="00530917">
        <w:rPr>
          <w:rFonts w:ascii="Cambria" w:hAnsi="Cambria" w:cs="Times New Roman"/>
          <w:noProof/>
        </w:rPr>
        <w:t xml:space="preserve">, </w:t>
      </w:r>
      <w:r w:rsidRPr="00530917">
        <w:rPr>
          <w:rFonts w:ascii="Cambria" w:hAnsi="Cambria" w:cs="Times New Roman"/>
          <w:b/>
          <w:bCs/>
          <w:noProof/>
        </w:rPr>
        <w:t>Guridi M</w:t>
      </w:r>
      <w:r w:rsidRPr="00530917">
        <w:rPr>
          <w:rFonts w:ascii="Cambria" w:hAnsi="Cambria" w:cs="Times New Roman"/>
          <w:noProof/>
        </w:rPr>
        <w:t xml:space="preserve">, </w:t>
      </w:r>
      <w:r w:rsidRPr="00530917">
        <w:rPr>
          <w:rFonts w:ascii="Cambria" w:hAnsi="Cambria" w:cs="Times New Roman"/>
          <w:b/>
          <w:bCs/>
          <w:noProof/>
        </w:rPr>
        <w:t>Summermatter S</w:t>
      </w:r>
      <w:r w:rsidRPr="00530917">
        <w:rPr>
          <w:rFonts w:ascii="Cambria" w:hAnsi="Cambria" w:cs="Times New Roman"/>
          <w:noProof/>
        </w:rPr>
        <w:t xml:space="preserve">, </w:t>
      </w:r>
      <w:r w:rsidRPr="00530917">
        <w:rPr>
          <w:rFonts w:ascii="Cambria" w:hAnsi="Cambria" w:cs="Times New Roman"/>
          <w:b/>
          <w:bCs/>
          <w:noProof/>
        </w:rPr>
        <w:t>Handschin C</w:t>
      </w:r>
      <w:r w:rsidRPr="00530917">
        <w:rPr>
          <w:rFonts w:ascii="Cambria" w:hAnsi="Cambria" w:cs="Times New Roman"/>
          <w:noProof/>
        </w:rPr>
        <w:t xml:space="preserve">, </w:t>
      </w:r>
      <w:r w:rsidRPr="00530917">
        <w:rPr>
          <w:rFonts w:ascii="Cambria" w:hAnsi="Cambria" w:cs="Times New Roman"/>
          <w:b/>
          <w:bCs/>
          <w:noProof/>
        </w:rPr>
        <w:t>Tintignac LA</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Differential response of skeletal muscles to mTORC1 signaling during atrophy and hypertrophy. </w:t>
      </w:r>
      <w:r w:rsidRPr="00530917">
        <w:rPr>
          <w:rFonts w:ascii="Cambria" w:hAnsi="Cambria" w:cs="Times New Roman"/>
          <w:i/>
          <w:iCs/>
          <w:noProof/>
        </w:rPr>
        <w:t>Skelet Muscle</w:t>
      </w:r>
      <w:r w:rsidRPr="00530917">
        <w:rPr>
          <w:rFonts w:ascii="Cambria" w:hAnsi="Cambria" w:cs="Times New Roman"/>
          <w:noProof/>
        </w:rPr>
        <w:t xml:space="preserve"> 3: 6, 2013.</w:t>
      </w:r>
    </w:p>
    <w:p w14:paraId="07EB8D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6. </w:t>
      </w:r>
      <w:r w:rsidRPr="00530917">
        <w:rPr>
          <w:rFonts w:ascii="Cambria" w:hAnsi="Cambria" w:cs="Times New Roman"/>
          <w:noProof/>
        </w:rPr>
        <w:tab/>
      </w:r>
      <w:r w:rsidRPr="00530917">
        <w:rPr>
          <w:rFonts w:ascii="Cambria" w:hAnsi="Cambria" w:cs="Times New Roman"/>
          <w:b/>
          <w:bCs/>
          <w:noProof/>
        </w:rPr>
        <w:t>Bentzinger CF</w:t>
      </w:r>
      <w:r w:rsidRPr="00530917">
        <w:rPr>
          <w:rFonts w:ascii="Cambria" w:hAnsi="Cambria" w:cs="Times New Roman"/>
          <w:noProof/>
        </w:rPr>
        <w:t xml:space="preserve">, </w:t>
      </w:r>
      <w:r w:rsidRPr="00530917">
        <w:rPr>
          <w:rFonts w:ascii="Cambria" w:hAnsi="Cambria" w:cs="Times New Roman"/>
          <w:b/>
          <w:bCs/>
          <w:noProof/>
        </w:rPr>
        <w:t>Romanino K</w:t>
      </w:r>
      <w:r w:rsidRPr="00530917">
        <w:rPr>
          <w:rFonts w:ascii="Cambria" w:hAnsi="Cambria" w:cs="Times New Roman"/>
          <w:noProof/>
        </w:rPr>
        <w:t xml:space="preserve">, </w:t>
      </w:r>
      <w:r w:rsidRPr="00530917">
        <w:rPr>
          <w:rFonts w:ascii="Cambria" w:hAnsi="Cambria" w:cs="Times New Roman"/>
          <w:b/>
          <w:bCs/>
          <w:noProof/>
        </w:rPr>
        <w:t>Cloëtta D</w:t>
      </w:r>
      <w:r w:rsidRPr="00530917">
        <w:rPr>
          <w:rFonts w:ascii="Cambria" w:hAnsi="Cambria" w:cs="Times New Roman"/>
          <w:noProof/>
        </w:rPr>
        <w:t xml:space="preserve">, </w:t>
      </w:r>
      <w:r w:rsidRPr="00530917">
        <w:rPr>
          <w:rFonts w:ascii="Cambria" w:hAnsi="Cambria" w:cs="Times New Roman"/>
          <w:b/>
          <w:bCs/>
          <w:noProof/>
        </w:rPr>
        <w:t>Lin S</w:t>
      </w:r>
      <w:r w:rsidRPr="00530917">
        <w:rPr>
          <w:rFonts w:ascii="Cambria" w:hAnsi="Cambria" w:cs="Times New Roman"/>
          <w:noProof/>
        </w:rPr>
        <w:t xml:space="preserve">, </w:t>
      </w:r>
      <w:r w:rsidRPr="00530917">
        <w:rPr>
          <w:rFonts w:ascii="Cambria" w:hAnsi="Cambria" w:cs="Times New Roman"/>
          <w:b/>
          <w:bCs/>
          <w:noProof/>
        </w:rPr>
        <w:t>Mascarenhas JB</w:t>
      </w:r>
      <w:r w:rsidRPr="00530917">
        <w:rPr>
          <w:rFonts w:ascii="Cambria" w:hAnsi="Cambria" w:cs="Times New Roman"/>
          <w:noProof/>
        </w:rPr>
        <w:t xml:space="preserve">, </w:t>
      </w:r>
      <w:r w:rsidRPr="00530917">
        <w:rPr>
          <w:rFonts w:ascii="Cambria" w:hAnsi="Cambria" w:cs="Times New Roman"/>
          <w:b/>
          <w:bCs/>
          <w:noProof/>
        </w:rPr>
        <w:t>Oliveri F</w:t>
      </w:r>
      <w:r w:rsidRPr="00530917">
        <w:rPr>
          <w:rFonts w:ascii="Cambria" w:hAnsi="Cambria" w:cs="Times New Roman"/>
          <w:noProof/>
        </w:rPr>
        <w:t xml:space="preserve">, </w:t>
      </w:r>
      <w:r w:rsidRPr="00530917">
        <w:rPr>
          <w:rFonts w:ascii="Cambria" w:hAnsi="Cambria" w:cs="Times New Roman"/>
          <w:b/>
          <w:bCs/>
          <w:noProof/>
        </w:rPr>
        <w:t>Xia J</w:t>
      </w:r>
      <w:r w:rsidRPr="00530917">
        <w:rPr>
          <w:rFonts w:ascii="Cambria" w:hAnsi="Cambria" w:cs="Times New Roman"/>
          <w:noProof/>
        </w:rPr>
        <w:t xml:space="preserve">, </w:t>
      </w:r>
      <w:r w:rsidRPr="00530917">
        <w:rPr>
          <w:rFonts w:ascii="Cambria" w:hAnsi="Cambria" w:cs="Times New Roman"/>
          <w:b/>
          <w:bCs/>
          <w:noProof/>
        </w:rPr>
        <w:t>Casanova E</w:t>
      </w:r>
      <w:r w:rsidRPr="00530917">
        <w:rPr>
          <w:rFonts w:ascii="Cambria" w:hAnsi="Cambria" w:cs="Times New Roman"/>
          <w:noProof/>
        </w:rPr>
        <w:t xml:space="preserve">, </w:t>
      </w:r>
      <w:r w:rsidRPr="00530917">
        <w:rPr>
          <w:rFonts w:ascii="Cambria" w:hAnsi="Cambria" w:cs="Times New Roman"/>
          <w:b/>
          <w:bCs/>
          <w:noProof/>
        </w:rPr>
        <w:t>Costa CF</w:t>
      </w:r>
      <w:r w:rsidRPr="00530917">
        <w:rPr>
          <w:rFonts w:ascii="Cambria" w:hAnsi="Cambria" w:cs="Times New Roman"/>
          <w:noProof/>
        </w:rPr>
        <w:t xml:space="preserve">, </w:t>
      </w:r>
      <w:r w:rsidRPr="00530917">
        <w:rPr>
          <w:rFonts w:ascii="Cambria" w:hAnsi="Cambria" w:cs="Times New Roman"/>
          <w:b/>
          <w:bCs/>
          <w:noProof/>
        </w:rPr>
        <w:t>Brink M</w:t>
      </w:r>
      <w:r w:rsidRPr="00530917">
        <w:rPr>
          <w:rFonts w:ascii="Cambria" w:hAnsi="Cambria" w:cs="Times New Roman"/>
          <w:noProof/>
        </w:rPr>
        <w:t xml:space="preserve">, </w:t>
      </w:r>
      <w:r w:rsidRPr="00530917">
        <w:rPr>
          <w:rFonts w:ascii="Cambria" w:hAnsi="Cambria" w:cs="Times New Roman"/>
          <w:b/>
          <w:bCs/>
          <w:noProof/>
        </w:rPr>
        <w:t>Zorzato F</w:t>
      </w:r>
      <w:r w:rsidRPr="00530917">
        <w:rPr>
          <w:rFonts w:ascii="Cambria" w:hAnsi="Cambria" w:cs="Times New Roman"/>
          <w:noProof/>
        </w:rPr>
        <w:t xml:space="preserve">, </w:t>
      </w:r>
      <w:r w:rsidRPr="00530917">
        <w:rPr>
          <w:rFonts w:ascii="Cambria" w:hAnsi="Cambria" w:cs="Times New Roman"/>
          <w:b/>
          <w:bCs/>
          <w:noProof/>
        </w:rPr>
        <w:t>Hall MN</w:t>
      </w:r>
      <w:r w:rsidRPr="00530917">
        <w:rPr>
          <w:rFonts w:ascii="Cambria" w:hAnsi="Cambria" w:cs="Times New Roman"/>
          <w:noProof/>
        </w:rPr>
        <w:t xml:space="preserve">, </w:t>
      </w:r>
      <w:r w:rsidRPr="00530917">
        <w:rPr>
          <w:rFonts w:ascii="Cambria" w:hAnsi="Cambria" w:cs="Times New Roman"/>
          <w:b/>
          <w:bCs/>
          <w:noProof/>
        </w:rPr>
        <w:t>Rüegg MA</w:t>
      </w:r>
      <w:r w:rsidRPr="00530917">
        <w:rPr>
          <w:rFonts w:ascii="Cambria" w:hAnsi="Cambria" w:cs="Times New Roman"/>
          <w:noProof/>
        </w:rPr>
        <w:t xml:space="preserve">. Skeletal muscle-specific ablation of raptor, but not of rictor, causes metabolic changes and results in muscle dystrophy. </w:t>
      </w:r>
      <w:r w:rsidRPr="00530917">
        <w:rPr>
          <w:rFonts w:ascii="Cambria" w:hAnsi="Cambria" w:cs="Times New Roman"/>
          <w:i/>
          <w:iCs/>
          <w:noProof/>
        </w:rPr>
        <w:t>Cell Metab</w:t>
      </w:r>
      <w:r w:rsidRPr="00530917">
        <w:rPr>
          <w:rFonts w:ascii="Cambria" w:hAnsi="Cambria" w:cs="Times New Roman"/>
          <w:noProof/>
        </w:rPr>
        <w:t xml:space="preserve"> 8: 411–24, 2008.</w:t>
      </w:r>
    </w:p>
    <w:p w14:paraId="72AC18D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7. </w:t>
      </w:r>
      <w:r w:rsidRPr="00530917">
        <w:rPr>
          <w:rFonts w:ascii="Cambria" w:hAnsi="Cambria" w:cs="Times New Roman"/>
          <w:noProof/>
        </w:rPr>
        <w:tab/>
      </w:r>
      <w:r w:rsidRPr="00530917">
        <w:rPr>
          <w:rFonts w:ascii="Cambria" w:hAnsi="Cambria" w:cs="Times New Roman"/>
          <w:b/>
          <w:bCs/>
          <w:noProof/>
        </w:rPr>
        <w:t>Bergmeister KD</w:t>
      </w:r>
      <w:r w:rsidRPr="00530917">
        <w:rPr>
          <w:rFonts w:ascii="Cambria" w:hAnsi="Cambria" w:cs="Times New Roman"/>
          <w:noProof/>
        </w:rPr>
        <w:t xml:space="preserve">, </w:t>
      </w:r>
      <w:r w:rsidRPr="00530917">
        <w:rPr>
          <w:rFonts w:ascii="Cambria" w:hAnsi="Cambria" w:cs="Times New Roman"/>
          <w:b/>
          <w:bCs/>
          <w:noProof/>
        </w:rPr>
        <w:t>Gröger M</w:t>
      </w:r>
      <w:r w:rsidRPr="00530917">
        <w:rPr>
          <w:rFonts w:ascii="Cambria" w:hAnsi="Cambria" w:cs="Times New Roman"/>
          <w:noProof/>
        </w:rPr>
        <w:t xml:space="preserve">, </w:t>
      </w:r>
      <w:r w:rsidRPr="00530917">
        <w:rPr>
          <w:rFonts w:ascii="Cambria" w:hAnsi="Cambria" w:cs="Times New Roman"/>
          <w:b/>
          <w:bCs/>
          <w:noProof/>
        </w:rPr>
        <w:t>Aman M</w:t>
      </w:r>
      <w:r w:rsidRPr="00530917">
        <w:rPr>
          <w:rFonts w:ascii="Cambria" w:hAnsi="Cambria" w:cs="Times New Roman"/>
          <w:noProof/>
        </w:rPr>
        <w:t xml:space="preserve">, </w:t>
      </w:r>
      <w:r w:rsidRPr="00530917">
        <w:rPr>
          <w:rFonts w:ascii="Cambria" w:hAnsi="Cambria" w:cs="Times New Roman"/>
          <w:b/>
          <w:bCs/>
          <w:noProof/>
        </w:rPr>
        <w:t>Willensdorfer A</w:t>
      </w:r>
      <w:r w:rsidRPr="00530917">
        <w:rPr>
          <w:rFonts w:ascii="Cambria" w:hAnsi="Cambria" w:cs="Times New Roman"/>
          <w:noProof/>
        </w:rPr>
        <w:t xml:space="preserve">, </w:t>
      </w:r>
      <w:r w:rsidRPr="00530917">
        <w:rPr>
          <w:rFonts w:ascii="Cambria" w:hAnsi="Cambria" w:cs="Times New Roman"/>
          <w:b/>
          <w:bCs/>
          <w:noProof/>
        </w:rPr>
        <w:t>Manzano-Szalai K</w:t>
      </w:r>
      <w:r w:rsidRPr="00530917">
        <w:rPr>
          <w:rFonts w:ascii="Cambria" w:hAnsi="Cambria" w:cs="Times New Roman"/>
          <w:noProof/>
        </w:rPr>
        <w:t xml:space="preserve">, </w:t>
      </w:r>
      <w:r w:rsidRPr="00530917">
        <w:rPr>
          <w:rFonts w:ascii="Cambria" w:hAnsi="Cambria" w:cs="Times New Roman"/>
          <w:b/>
          <w:bCs/>
          <w:noProof/>
        </w:rPr>
        <w:t>Salminger S</w:t>
      </w:r>
      <w:r w:rsidRPr="00530917">
        <w:rPr>
          <w:rFonts w:ascii="Cambria" w:hAnsi="Cambria" w:cs="Times New Roman"/>
          <w:noProof/>
        </w:rPr>
        <w:t xml:space="preserve">, </w:t>
      </w:r>
      <w:r w:rsidRPr="00530917">
        <w:rPr>
          <w:rFonts w:ascii="Cambria" w:hAnsi="Cambria" w:cs="Times New Roman"/>
          <w:b/>
          <w:bCs/>
          <w:noProof/>
        </w:rPr>
        <w:t>Aszmann OC</w:t>
      </w:r>
      <w:r w:rsidRPr="00530917">
        <w:rPr>
          <w:rFonts w:ascii="Cambria" w:hAnsi="Cambria" w:cs="Times New Roman"/>
          <w:noProof/>
        </w:rPr>
        <w:t xml:space="preserve">. Automated muscle fiber type population analysis with ImageJ of whole rat muscles using rapid myosin heavy chain immunohistochemistry. </w:t>
      </w:r>
      <w:r w:rsidRPr="00530917">
        <w:rPr>
          <w:rFonts w:ascii="Cambria" w:hAnsi="Cambria" w:cs="Times New Roman"/>
          <w:i/>
          <w:iCs/>
          <w:noProof/>
        </w:rPr>
        <w:t>Muscle and Nerve</w:t>
      </w:r>
      <w:r w:rsidRPr="00530917">
        <w:rPr>
          <w:rFonts w:ascii="Cambria" w:hAnsi="Cambria" w:cs="Times New Roman"/>
          <w:noProof/>
        </w:rPr>
        <w:t xml:space="preserve"> 54: 292–299, 2016.</w:t>
      </w:r>
    </w:p>
    <w:p w14:paraId="4F42BEE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8. </w:t>
      </w:r>
      <w:r w:rsidRPr="00530917">
        <w:rPr>
          <w:rFonts w:ascii="Cambria" w:hAnsi="Cambria" w:cs="Times New Roman"/>
          <w:noProof/>
        </w:rPr>
        <w:tab/>
      </w:r>
      <w:r w:rsidRPr="00530917">
        <w:rPr>
          <w:rFonts w:ascii="Cambria" w:hAnsi="Cambria" w:cs="Times New Roman"/>
          <w:b/>
          <w:bCs/>
          <w:noProof/>
        </w:rPr>
        <w:t>Bhasin S</w:t>
      </w:r>
      <w:r w:rsidRPr="00530917">
        <w:rPr>
          <w:rFonts w:ascii="Cambria" w:hAnsi="Cambria" w:cs="Times New Roman"/>
          <w:noProof/>
        </w:rPr>
        <w:t xml:space="preserve">, </w:t>
      </w:r>
      <w:r w:rsidRPr="00530917">
        <w:rPr>
          <w:rFonts w:ascii="Cambria" w:hAnsi="Cambria" w:cs="Times New Roman"/>
          <w:b/>
          <w:bCs/>
          <w:noProof/>
        </w:rPr>
        <w:t>Artaza J</w:t>
      </w:r>
      <w:r w:rsidRPr="00530917">
        <w:rPr>
          <w:rFonts w:ascii="Cambria" w:hAnsi="Cambria" w:cs="Times New Roman"/>
          <w:noProof/>
        </w:rPr>
        <w:t xml:space="preserve">, </w:t>
      </w:r>
      <w:r w:rsidRPr="00530917">
        <w:rPr>
          <w:rFonts w:ascii="Cambria" w:hAnsi="Cambria" w:cs="Times New Roman"/>
          <w:b/>
          <w:bCs/>
          <w:noProof/>
        </w:rPr>
        <w:t>Mahabadi V</w:t>
      </w:r>
      <w:r w:rsidRPr="00530917">
        <w:rPr>
          <w:rFonts w:ascii="Cambria" w:hAnsi="Cambria" w:cs="Times New Roman"/>
          <w:noProof/>
        </w:rPr>
        <w:t xml:space="preserve">, </w:t>
      </w:r>
      <w:r w:rsidRPr="00530917">
        <w:rPr>
          <w:rFonts w:ascii="Cambria" w:hAnsi="Cambria" w:cs="Times New Roman"/>
          <w:b/>
          <w:bCs/>
          <w:noProof/>
        </w:rPr>
        <w:t>Mallidis C</w:t>
      </w:r>
      <w:r w:rsidRPr="00530917">
        <w:rPr>
          <w:rFonts w:ascii="Cambria" w:hAnsi="Cambria" w:cs="Times New Roman"/>
          <w:noProof/>
        </w:rPr>
        <w:t xml:space="preserve">, </w:t>
      </w:r>
      <w:r w:rsidRPr="00530917">
        <w:rPr>
          <w:rFonts w:ascii="Cambria" w:hAnsi="Cambria" w:cs="Times New Roman"/>
          <w:b/>
          <w:bCs/>
          <w:noProof/>
        </w:rPr>
        <w:t>Ma K</w:t>
      </w:r>
      <w:r w:rsidRPr="00530917">
        <w:rPr>
          <w:rFonts w:ascii="Cambria" w:hAnsi="Cambria" w:cs="Times New Roman"/>
          <w:noProof/>
        </w:rPr>
        <w:t xml:space="preserve">, </w:t>
      </w:r>
      <w:r w:rsidRPr="00530917">
        <w:rPr>
          <w:rFonts w:ascii="Cambria" w:hAnsi="Cambria" w:cs="Times New Roman"/>
          <w:b/>
          <w:bCs/>
          <w:noProof/>
        </w:rPr>
        <w:t>Gonzalez-Cadavid N</w:t>
      </w:r>
      <w:r w:rsidRPr="00530917">
        <w:rPr>
          <w:rFonts w:ascii="Cambria" w:hAnsi="Cambria" w:cs="Times New Roman"/>
          <w:noProof/>
        </w:rPr>
        <w:t xml:space="preserve">, </w:t>
      </w:r>
      <w:r w:rsidRPr="00530917">
        <w:rPr>
          <w:rFonts w:ascii="Cambria" w:hAnsi="Cambria" w:cs="Times New Roman"/>
          <w:b/>
          <w:bCs/>
          <w:noProof/>
        </w:rPr>
        <w:t>Arias J</w:t>
      </w:r>
      <w:r w:rsidRPr="00530917">
        <w:rPr>
          <w:rFonts w:ascii="Cambria" w:hAnsi="Cambria" w:cs="Times New Roman"/>
          <w:noProof/>
        </w:rPr>
        <w:t xml:space="preserve">, </w:t>
      </w:r>
      <w:r w:rsidRPr="00530917">
        <w:rPr>
          <w:rFonts w:ascii="Cambria" w:hAnsi="Cambria" w:cs="Times New Roman"/>
          <w:b/>
          <w:bCs/>
          <w:noProof/>
        </w:rPr>
        <w:t xml:space="preserve">Salehian </w:t>
      </w:r>
      <w:r w:rsidRPr="00530917">
        <w:rPr>
          <w:rFonts w:ascii="Cambria" w:hAnsi="Cambria" w:cs="Times New Roman"/>
          <w:b/>
          <w:bCs/>
          <w:noProof/>
        </w:rPr>
        <w:lastRenderedPageBreak/>
        <w:t>B</w:t>
      </w:r>
      <w:r w:rsidRPr="00530917">
        <w:rPr>
          <w:rFonts w:ascii="Cambria" w:hAnsi="Cambria" w:cs="Times New Roman"/>
          <w:noProof/>
        </w:rPr>
        <w:t xml:space="preserve">. Glucocorticoid-induced skeletal muscle atrophy is associated with upregulation of myostatin gene expression. </w:t>
      </w:r>
      <w:r w:rsidRPr="00530917">
        <w:rPr>
          <w:rFonts w:ascii="Cambria" w:hAnsi="Cambria" w:cs="Times New Roman"/>
          <w:i/>
          <w:iCs/>
          <w:noProof/>
        </w:rPr>
        <w:t>Am J Physiol Metab</w:t>
      </w:r>
      <w:r w:rsidRPr="00530917">
        <w:rPr>
          <w:rFonts w:ascii="Cambria" w:hAnsi="Cambria" w:cs="Times New Roman"/>
          <w:noProof/>
        </w:rPr>
        <w:t xml:space="preserve"> 285: E363–E371, 2015.</w:t>
      </w:r>
    </w:p>
    <w:p w14:paraId="4EA177F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9. </w:t>
      </w:r>
      <w:r w:rsidRPr="00530917">
        <w:rPr>
          <w:rFonts w:ascii="Cambria" w:hAnsi="Cambria" w:cs="Times New Roman"/>
          <w:noProof/>
        </w:rPr>
        <w:tab/>
      </w:r>
      <w:r w:rsidRPr="00530917">
        <w:rPr>
          <w:rFonts w:ascii="Cambria" w:hAnsi="Cambria" w:cs="Times New Roman"/>
          <w:b/>
          <w:bCs/>
          <w:noProof/>
        </w:rPr>
        <w:t>Bodine SC</w:t>
      </w:r>
      <w:r w:rsidRPr="00530917">
        <w:rPr>
          <w:rFonts w:ascii="Cambria" w:hAnsi="Cambria" w:cs="Times New Roman"/>
          <w:noProof/>
        </w:rPr>
        <w:t xml:space="preserve">, </w:t>
      </w:r>
      <w:r w:rsidRPr="00530917">
        <w:rPr>
          <w:rFonts w:ascii="Cambria" w:hAnsi="Cambria" w:cs="Times New Roman"/>
          <w:b/>
          <w:bCs/>
          <w:noProof/>
        </w:rPr>
        <w:t>Stitt TN</w:t>
      </w:r>
      <w:r w:rsidRPr="00530917">
        <w:rPr>
          <w:rFonts w:ascii="Cambria" w:hAnsi="Cambria" w:cs="Times New Roman"/>
          <w:noProof/>
        </w:rPr>
        <w:t xml:space="preserve">, </w:t>
      </w:r>
      <w:r w:rsidRPr="00530917">
        <w:rPr>
          <w:rFonts w:ascii="Cambria" w:hAnsi="Cambria" w:cs="Times New Roman"/>
          <w:b/>
          <w:bCs/>
          <w:noProof/>
        </w:rPr>
        <w:t>Gonzalez M</w:t>
      </w:r>
      <w:r w:rsidRPr="00530917">
        <w:rPr>
          <w:rFonts w:ascii="Cambria" w:hAnsi="Cambria" w:cs="Times New Roman"/>
          <w:noProof/>
        </w:rPr>
        <w:t xml:space="preserve">, </w:t>
      </w:r>
      <w:r w:rsidRPr="00530917">
        <w:rPr>
          <w:rFonts w:ascii="Cambria" w:hAnsi="Cambria" w:cs="Times New Roman"/>
          <w:b/>
          <w:bCs/>
          <w:noProof/>
        </w:rPr>
        <w:t>Kline WO</w:t>
      </w:r>
      <w:r w:rsidRPr="00530917">
        <w:rPr>
          <w:rFonts w:ascii="Cambria" w:hAnsi="Cambria" w:cs="Times New Roman"/>
          <w:noProof/>
        </w:rPr>
        <w:t xml:space="preserve">, </w:t>
      </w:r>
      <w:r w:rsidRPr="00530917">
        <w:rPr>
          <w:rFonts w:ascii="Cambria" w:hAnsi="Cambria" w:cs="Times New Roman"/>
          <w:b/>
          <w:bCs/>
          <w:noProof/>
        </w:rPr>
        <w:t>Stover GL</w:t>
      </w:r>
      <w:r w:rsidRPr="00530917">
        <w:rPr>
          <w:rFonts w:ascii="Cambria" w:hAnsi="Cambria" w:cs="Times New Roman"/>
          <w:noProof/>
        </w:rPr>
        <w:t xml:space="preserve">, </w:t>
      </w:r>
      <w:r w:rsidRPr="00530917">
        <w:rPr>
          <w:rFonts w:ascii="Cambria" w:hAnsi="Cambria" w:cs="Times New Roman"/>
          <w:b/>
          <w:bCs/>
          <w:noProof/>
        </w:rPr>
        <w:t>Bauerlein R</w:t>
      </w:r>
      <w:r w:rsidRPr="00530917">
        <w:rPr>
          <w:rFonts w:ascii="Cambria" w:hAnsi="Cambria" w:cs="Times New Roman"/>
          <w:noProof/>
        </w:rPr>
        <w:t xml:space="preserve">, </w:t>
      </w:r>
      <w:r w:rsidRPr="00530917">
        <w:rPr>
          <w:rFonts w:ascii="Cambria" w:hAnsi="Cambria" w:cs="Times New Roman"/>
          <w:b/>
          <w:bCs/>
          <w:noProof/>
        </w:rPr>
        <w:t>Zlotchenko E</w:t>
      </w:r>
      <w:r w:rsidRPr="00530917">
        <w:rPr>
          <w:rFonts w:ascii="Cambria" w:hAnsi="Cambria" w:cs="Times New Roman"/>
          <w:noProof/>
        </w:rPr>
        <w:t xml:space="preserve">, </w:t>
      </w:r>
      <w:r w:rsidRPr="00530917">
        <w:rPr>
          <w:rFonts w:ascii="Cambria" w:hAnsi="Cambria" w:cs="Times New Roman"/>
          <w:b/>
          <w:bCs/>
          <w:noProof/>
        </w:rPr>
        <w:t>Scrimgeour A</w:t>
      </w:r>
      <w:r w:rsidRPr="00530917">
        <w:rPr>
          <w:rFonts w:ascii="Cambria" w:hAnsi="Cambria" w:cs="Times New Roman"/>
          <w:noProof/>
        </w:rPr>
        <w:t xml:space="preserve">, </w:t>
      </w:r>
      <w:r w:rsidRPr="00530917">
        <w:rPr>
          <w:rFonts w:ascii="Cambria" w:hAnsi="Cambria" w:cs="Times New Roman"/>
          <w:b/>
          <w:bCs/>
          <w:noProof/>
        </w:rPr>
        <w:t>Lawrence JC</w:t>
      </w:r>
      <w:r w:rsidRPr="00530917">
        <w:rPr>
          <w:rFonts w:ascii="Cambria" w:hAnsi="Cambria" w:cs="Times New Roman"/>
          <w:noProof/>
        </w:rPr>
        <w:t xml:space="preserve">, </w:t>
      </w:r>
      <w:r w:rsidRPr="00530917">
        <w:rPr>
          <w:rFonts w:ascii="Cambria" w:hAnsi="Cambria" w:cs="Times New Roman"/>
          <w:b/>
          <w:bCs/>
          <w:noProof/>
        </w:rPr>
        <w:t>Glass DJ</w:t>
      </w:r>
      <w:r w:rsidRPr="00530917">
        <w:rPr>
          <w:rFonts w:ascii="Cambria" w:hAnsi="Cambria" w:cs="Times New Roman"/>
          <w:noProof/>
        </w:rPr>
        <w:t xml:space="preserve">, </w:t>
      </w:r>
      <w:r w:rsidRPr="00530917">
        <w:rPr>
          <w:rFonts w:ascii="Cambria" w:hAnsi="Cambria" w:cs="Times New Roman"/>
          <w:b/>
          <w:bCs/>
          <w:noProof/>
        </w:rPr>
        <w:t>Yancopoulos GD</w:t>
      </w:r>
      <w:r w:rsidRPr="00530917">
        <w:rPr>
          <w:rFonts w:ascii="Cambria" w:hAnsi="Cambria" w:cs="Times New Roman"/>
          <w:noProof/>
        </w:rPr>
        <w:t xml:space="preserve">. Akt/mTOR pathway is a crucial regulator of skeletal muscle hypertrophy and can prevent muscle atrophy in vivo. </w:t>
      </w:r>
      <w:r w:rsidRPr="00530917">
        <w:rPr>
          <w:rFonts w:ascii="Cambria" w:hAnsi="Cambria" w:cs="Times New Roman"/>
          <w:i/>
          <w:iCs/>
          <w:noProof/>
        </w:rPr>
        <w:t>Nat Cell Biol</w:t>
      </w:r>
      <w:r w:rsidRPr="00530917">
        <w:rPr>
          <w:rFonts w:ascii="Cambria" w:hAnsi="Cambria" w:cs="Times New Roman"/>
          <w:noProof/>
        </w:rPr>
        <w:t xml:space="preserve"> 3: 1014–1019, 2001.</w:t>
      </w:r>
    </w:p>
    <w:p w14:paraId="2383D10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10. </w:t>
      </w:r>
      <w:r w:rsidRPr="00530917">
        <w:rPr>
          <w:rFonts w:ascii="Cambria" w:hAnsi="Cambria" w:cs="Times New Roman"/>
          <w:noProof/>
        </w:rPr>
        <w:tab/>
      </w:r>
      <w:r w:rsidRPr="00530917">
        <w:rPr>
          <w:rFonts w:ascii="Cambria" w:hAnsi="Cambria" w:cs="Times New Roman"/>
          <w:b/>
          <w:bCs/>
          <w:noProof/>
        </w:rPr>
        <w:t>Burke SJ</w:t>
      </w:r>
      <w:r w:rsidRPr="00530917">
        <w:rPr>
          <w:rFonts w:ascii="Cambria" w:hAnsi="Cambria" w:cs="Times New Roman"/>
          <w:noProof/>
        </w:rPr>
        <w:t xml:space="preserve">, </w:t>
      </w:r>
      <w:r w:rsidRPr="00530917">
        <w:rPr>
          <w:rFonts w:ascii="Cambria" w:hAnsi="Cambria" w:cs="Times New Roman"/>
          <w:b/>
          <w:bCs/>
          <w:noProof/>
        </w:rPr>
        <w:t>Batdorf HM</w:t>
      </w:r>
      <w:r w:rsidRPr="00530917">
        <w:rPr>
          <w:rFonts w:ascii="Cambria" w:hAnsi="Cambria" w:cs="Times New Roman"/>
          <w:noProof/>
        </w:rPr>
        <w:t xml:space="preserve">, </w:t>
      </w:r>
      <w:r w:rsidRPr="00530917">
        <w:rPr>
          <w:rFonts w:ascii="Cambria" w:hAnsi="Cambria" w:cs="Times New Roman"/>
          <w:b/>
          <w:bCs/>
          <w:noProof/>
        </w:rPr>
        <w:t>Huang T-Y</w:t>
      </w:r>
      <w:r w:rsidRPr="00530917">
        <w:rPr>
          <w:rFonts w:ascii="Cambria" w:hAnsi="Cambria" w:cs="Times New Roman"/>
          <w:noProof/>
        </w:rPr>
        <w:t xml:space="preserve">, </w:t>
      </w:r>
      <w:r w:rsidRPr="00530917">
        <w:rPr>
          <w:rFonts w:ascii="Cambria" w:hAnsi="Cambria" w:cs="Times New Roman"/>
          <w:b/>
          <w:bCs/>
          <w:noProof/>
        </w:rPr>
        <w:t>Jackson JW</w:t>
      </w:r>
      <w:r w:rsidRPr="00530917">
        <w:rPr>
          <w:rFonts w:ascii="Cambria" w:hAnsi="Cambria" w:cs="Times New Roman"/>
          <w:noProof/>
        </w:rPr>
        <w:t xml:space="preserve">, </w:t>
      </w:r>
      <w:r w:rsidRPr="00530917">
        <w:rPr>
          <w:rFonts w:ascii="Cambria" w:hAnsi="Cambria" w:cs="Times New Roman"/>
          <w:b/>
          <w:bCs/>
          <w:noProof/>
        </w:rPr>
        <w:t>Jones KA</w:t>
      </w:r>
      <w:r w:rsidRPr="00530917">
        <w:rPr>
          <w:rFonts w:ascii="Cambria" w:hAnsi="Cambria" w:cs="Times New Roman"/>
          <w:noProof/>
        </w:rPr>
        <w:t xml:space="preserve">, </w:t>
      </w:r>
      <w:r w:rsidRPr="00530917">
        <w:rPr>
          <w:rFonts w:ascii="Cambria" w:hAnsi="Cambria" w:cs="Times New Roman"/>
          <w:b/>
          <w:bCs/>
          <w:noProof/>
        </w:rPr>
        <w:t>Martin TM</w:t>
      </w:r>
      <w:r w:rsidRPr="00530917">
        <w:rPr>
          <w:rFonts w:ascii="Cambria" w:hAnsi="Cambria" w:cs="Times New Roman"/>
          <w:noProof/>
        </w:rPr>
        <w:t xml:space="preserve">, </w:t>
      </w:r>
      <w:r w:rsidRPr="00530917">
        <w:rPr>
          <w:rFonts w:ascii="Cambria" w:hAnsi="Cambria" w:cs="Times New Roman"/>
          <w:b/>
          <w:bCs/>
          <w:noProof/>
        </w:rPr>
        <w:t>Rohli KE</w:t>
      </w:r>
      <w:r w:rsidRPr="00530917">
        <w:rPr>
          <w:rFonts w:ascii="Cambria" w:hAnsi="Cambria" w:cs="Times New Roman"/>
          <w:noProof/>
        </w:rPr>
        <w:t xml:space="preserve">, </w:t>
      </w:r>
      <w:r w:rsidRPr="00530917">
        <w:rPr>
          <w:rFonts w:ascii="Cambria" w:hAnsi="Cambria" w:cs="Times New Roman"/>
          <w:b/>
          <w:bCs/>
          <w:noProof/>
        </w:rPr>
        <w:t>Karlstad MD</w:t>
      </w:r>
      <w:r w:rsidRPr="00530917">
        <w:rPr>
          <w:rFonts w:ascii="Cambria" w:hAnsi="Cambria" w:cs="Times New Roman"/>
          <w:noProof/>
        </w:rPr>
        <w:t xml:space="preserve">, </w:t>
      </w:r>
      <w:r w:rsidRPr="00530917">
        <w:rPr>
          <w:rFonts w:ascii="Cambria" w:hAnsi="Cambria" w:cs="Times New Roman"/>
          <w:b/>
          <w:bCs/>
          <w:noProof/>
        </w:rPr>
        <w:t>Sparer TE</w:t>
      </w:r>
      <w:r w:rsidRPr="00530917">
        <w:rPr>
          <w:rFonts w:ascii="Cambria" w:hAnsi="Cambria" w:cs="Times New Roman"/>
          <w:noProof/>
        </w:rPr>
        <w:t xml:space="preserve">, </w:t>
      </w:r>
      <w:r w:rsidRPr="00530917">
        <w:rPr>
          <w:rFonts w:ascii="Cambria" w:hAnsi="Cambria" w:cs="Times New Roman"/>
          <w:b/>
          <w:bCs/>
          <w:noProof/>
        </w:rPr>
        <w:t>Burk DH</w:t>
      </w:r>
      <w:r w:rsidRPr="00530917">
        <w:rPr>
          <w:rFonts w:ascii="Cambria" w:hAnsi="Cambria" w:cs="Times New Roman"/>
          <w:noProof/>
        </w:rPr>
        <w:t xml:space="preserve">, </w:t>
      </w:r>
      <w:r w:rsidRPr="00530917">
        <w:rPr>
          <w:rFonts w:ascii="Cambria" w:hAnsi="Cambria" w:cs="Times New Roman"/>
          <w:b/>
          <w:bCs/>
          <w:noProof/>
        </w:rPr>
        <w:t>Campagna SR</w:t>
      </w:r>
      <w:r w:rsidRPr="00530917">
        <w:rPr>
          <w:rFonts w:ascii="Cambria" w:hAnsi="Cambria" w:cs="Times New Roman"/>
          <w:noProof/>
        </w:rPr>
        <w:t xml:space="preserve">, </w:t>
      </w:r>
      <w:r w:rsidRPr="00530917">
        <w:rPr>
          <w:rFonts w:ascii="Cambria" w:hAnsi="Cambria" w:cs="Times New Roman"/>
          <w:b/>
          <w:bCs/>
          <w:noProof/>
        </w:rPr>
        <w:t>Noland RC</w:t>
      </w:r>
      <w:r w:rsidRPr="00530917">
        <w:rPr>
          <w:rFonts w:ascii="Cambria" w:hAnsi="Cambria" w:cs="Times New Roman"/>
          <w:noProof/>
        </w:rPr>
        <w:t xml:space="preserve">, </w:t>
      </w:r>
      <w:r w:rsidRPr="00530917">
        <w:rPr>
          <w:rFonts w:ascii="Cambria" w:hAnsi="Cambria" w:cs="Times New Roman"/>
          <w:b/>
          <w:bCs/>
          <w:noProof/>
        </w:rPr>
        <w:t>Soto PL</w:t>
      </w:r>
      <w:r w:rsidRPr="00530917">
        <w:rPr>
          <w:rFonts w:ascii="Cambria" w:hAnsi="Cambria" w:cs="Times New Roman"/>
          <w:noProof/>
        </w:rPr>
        <w:t xml:space="preserve">, </w:t>
      </w:r>
      <w:r w:rsidRPr="00530917">
        <w:rPr>
          <w:rFonts w:ascii="Cambria" w:hAnsi="Cambria" w:cs="Times New Roman"/>
          <w:b/>
          <w:bCs/>
          <w:noProof/>
        </w:rPr>
        <w:t>Collier JJ</w:t>
      </w:r>
      <w:r w:rsidRPr="00530917">
        <w:rPr>
          <w:rFonts w:ascii="Cambria" w:hAnsi="Cambria" w:cs="Times New Roman"/>
          <w:noProof/>
        </w:rPr>
        <w:t xml:space="preserve">. One week of continuous corticosterone exposure impairs hepatic metabolic flexibility, promotes islet β-cell proliferation, and reduces physical activity in male C57BL/6 J mice. </w:t>
      </w:r>
      <w:r w:rsidRPr="00530917">
        <w:rPr>
          <w:rFonts w:ascii="Cambria" w:hAnsi="Cambria" w:cs="Times New Roman"/>
          <w:i/>
          <w:iCs/>
          <w:noProof/>
        </w:rPr>
        <w:t>J Steroid Biochem Mol Biol</w:t>
      </w:r>
      <w:r w:rsidRPr="00530917">
        <w:rPr>
          <w:rFonts w:ascii="Cambria" w:hAnsi="Cambria" w:cs="Times New Roman"/>
          <w:noProof/>
        </w:rPr>
        <w:t xml:space="preserve"> 195: 105468, 2019.</w:t>
      </w:r>
    </w:p>
    <w:p w14:paraId="12F6463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11. </w:t>
      </w:r>
      <w:r w:rsidRPr="00530917">
        <w:rPr>
          <w:rFonts w:ascii="Cambria" w:hAnsi="Cambria" w:cs="Times New Roman"/>
          <w:noProof/>
        </w:rPr>
        <w:tab/>
      </w:r>
      <w:r w:rsidRPr="00530917">
        <w:rPr>
          <w:rFonts w:ascii="Cambria" w:hAnsi="Cambria" w:cs="Times New Roman"/>
          <w:b/>
          <w:bCs/>
          <w:noProof/>
        </w:rPr>
        <w:t>DeFronzo RA</w:t>
      </w:r>
      <w:r w:rsidRPr="00530917">
        <w:rPr>
          <w:rFonts w:ascii="Cambria" w:hAnsi="Cambria" w:cs="Times New Roman"/>
          <w:noProof/>
        </w:rPr>
        <w:t xml:space="preserve">. Lilly lecture 1987. The triumvirate: beta-cell, muscle, liver. A collusion responsible for NIDDM. </w:t>
      </w:r>
      <w:r w:rsidRPr="00530917">
        <w:rPr>
          <w:rFonts w:ascii="Cambria" w:hAnsi="Cambria" w:cs="Times New Roman"/>
          <w:i/>
          <w:iCs/>
          <w:noProof/>
        </w:rPr>
        <w:t>Diabetes</w:t>
      </w:r>
      <w:r w:rsidRPr="00530917">
        <w:rPr>
          <w:rFonts w:ascii="Cambria" w:hAnsi="Cambria" w:cs="Times New Roman"/>
          <w:noProof/>
        </w:rPr>
        <w:t xml:space="preserve"> 37: 667–687, 1988.</w:t>
      </w:r>
    </w:p>
    <w:p w14:paraId="0CF09BE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12. </w:t>
      </w:r>
      <w:r w:rsidRPr="00530917">
        <w:rPr>
          <w:rFonts w:ascii="Cambria" w:hAnsi="Cambria" w:cs="Times New Roman"/>
          <w:noProof/>
        </w:rPr>
        <w:tab/>
      </w:r>
      <w:r w:rsidRPr="00530917">
        <w:rPr>
          <w:rFonts w:ascii="Cambria" w:hAnsi="Cambria" w:cs="Times New Roman"/>
          <w:b/>
          <w:bCs/>
          <w:noProof/>
        </w:rPr>
        <w:t>Falduto MT</w:t>
      </w:r>
      <w:r w:rsidRPr="00530917">
        <w:rPr>
          <w:rFonts w:ascii="Cambria" w:hAnsi="Cambria" w:cs="Times New Roman"/>
          <w:noProof/>
        </w:rPr>
        <w:t xml:space="preserve">, </w:t>
      </w:r>
      <w:r w:rsidRPr="00530917">
        <w:rPr>
          <w:rFonts w:ascii="Cambria" w:hAnsi="Cambria" w:cs="Times New Roman"/>
          <w:b/>
          <w:bCs/>
          <w:noProof/>
        </w:rPr>
        <w:t>Czerwinski SM</w:t>
      </w:r>
      <w:r w:rsidRPr="00530917">
        <w:rPr>
          <w:rFonts w:ascii="Cambria" w:hAnsi="Cambria" w:cs="Times New Roman"/>
          <w:noProof/>
        </w:rPr>
        <w:t xml:space="preserve">, </w:t>
      </w:r>
      <w:r w:rsidRPr="00530917">
        <w:rPr>
          <w:rFonts w:ascii="Cambria" w:hAnsi="Cambria" w:cs="Times New Roman"/>
          <w:b/>
          <w:bCs/>
          <w:noProof/>
        </w:rPr>
        <w:t>Hickson RC</w:t>
      </w:r>
      <w:r w:rsidRPr="00530917">
        <w:rPr>
          <w:rFonts w:ascii="Cambria" w:hAnsi="Cambria" w:cs="Times New Roman"/>
          <w:noProof/>
        </w:rPr>
        <w:t xml:space="preserve">. Glucocorticoid-induced muscle atrophy prevention by exercise in fast-twitch fibers. </w:t>
      </w:r>
      <w:r w:rsidRPr="00530917">
        <w:rPr>
          <w:rFonts w:ascii="Cambria" w:hAnsi="Cambria" w:cs="Times New Roman"/>
          <w:i/>
          <w:iCs/>
          <w:noProof/>
        </w:rPr>
        <w:t>J Appl Physiol</w:t>
      </w:r>
      <w:r w:rsidRPr="00530917">
        <w:rPr>
          <w:rFonts w:ascii="Cambria" w:hAnsi="Cambria" w:cs="Times New Roman"/>
          <w:noProof/>
        </w:rPr>
        <w:t xml:space="preserve"> 69: 1058–1062, 2017.</w:t>
      </w:r>
    </w:p>
    <w:p w14:paraId="059A94D0"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13. </w:t>
      </w:r>
      <w:r w:rsidRPr="00530917">
        <w:rPr>
          <w:rFonts w:ascii="Cambria" w:hAnsi="Cambria" w:cs="Times New Roman"/>
          <w:noProof/>
        </w:rPr>
        <w:tab/>
      </w:r>
      <w:r w:rsidRPr="00530917">
        <w:rPr>
          <w:rFonts w:ascii="Cambria" w:hAnsi="Cambria" w:cs="Times New Roman"/>
          <w:b/>
          <w:bCs/>
          <w:noProof/>
        </w:rPr>
        <w:t>Flegal KM</w:t>
      </w:r>
      <w:r w:rsidRPr="00530917">
        <w:rPr>
          <w:rFonts w:ascii="Cambria" w:hAnsi="Cambria" w:cs="Times New Roman"/>
          <w:noProof/>
        </w:rPr>
        <w:t xml:space="preserve">, </w:t>
      </w:r>
      <w:r w:rsidRPr="00530917">
        <w:rPr>
          <w:rFonts w:ascii="Cambria" w:hAnsi="Cambria" w:cs="Times New Roman"/>
          <w:b/>
          <w:bCs/>
          <w:noProof/>
        </w:rPr>
        <w:t>Kruszon-Moran D</w:t>
      </w:r>
      <w:r w:rsidRPr="00530917">
        <w:rPr>
          <w:rFonts w:ascii="Cambria" w:hAnsi="Cambria" w:cs="Times New Roman"/>
          <w:noProof/>
        </w:rPr>
        <w:t xml:space="preserve">, </w:t>
      </w:r>
      <w:r w:rsidRPr="00530917">
        <w:rPr>
          <w:rFonts w:ascii="Cambria" w:hAnsi="Cambria" w:cs="Times New Roman"/>
          <w:b/>
          <w:bCs/>
          <w:noProof/>
        </w:rPr>
        <w:t>Carroll MD</w:t>
      </w:r>
      <w:r w:rsidRPr="00530917">
        <w:rPr>
          <w:rFonts w:ascii="Cambria" w:hAnsi="Cambria" w:cs="Times New Roman"/>
          <w:noProof/>
        </w:rPr>
        <w:t xml:space="preserve">, </w:t>
      </w:r>
      <w:r w:rsidRPr="00530917">
        <w:rPr>
          <w:rFonts w:ascii="Cambria" w:hAnsi="Cambria" w:cs="Times New Roman"/>
          <w:b/>
          <w:bCs/>
          <w:noProof/>
        </w:rPr>
        <w:t>Fryar CD</w:t>
      </w:r>
      <w:r w:rsidRPr="00530917">
        <w:rPr>
          <w:rFonts w:ascii="Cambria" w:hAnsi="Cambria" w:cs="Times New Roman"/>
          <w:noProof/>
        </w:rPr>
        <w:t xml:space="preserve">, </w:t>
      </w:r>
      <w:r w:rsidRPr="00530917">
        <w:rPr>
          <w:rFonts w:ascii="Cambria" w:hAnsi="Cambria" w:cs="Times New Roman"/>
          <w:b/>
          <w:bCs/>
          <w:noProof/>
        </w:rPr>
        <w:t>Ogden CL</w:t>
      </w:r>
      <w:r w:rsidRPr="00530917">
        <w:rPr>
          <w:rFonts w:ascii="Cambria" w:hAnsi="Cambria" w:cs="Times New Roman"/>
          <w:noProof/>
        </w:rPr>
        <w:t xml:space="preserve">. Trends in Obesity Among Adults in the United States, 2005 to 2014. </w:t>
      </w:r>
      <w:r w:rsidRPr="00530917">
        <w:rPr>
          <w:rFonts w:ascii="Cambria" w:hAnsi="Cambria" w:cs="Times New Roman"/>
          <w:i/>
          <w:iCs/>
          <w:noProof/>
        </w:rPr>
        <w:t>JAMA</w:t>
      </w:r>
      <w:r w:rsidRPr="00530917">
        <w:rPr>
          <w:rFonts w:ascii="Cambria" w:hAnsi="Cambria" w:cs="Times New Roman"/>
          <w:noProof/>
        </w:rPr>
        <w:t xml:space="preserve"> 315: 2284, 2016.</w:t>
      </w:r>
    </w:p>
    <w:p w14:paraId="164BAE8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14. </w:t>
      </w:r>
      <w:r w:rsidRPr="00530917">
        <w:rPr>
          <w:rFonts w:ascii="Cambria" w:hAnsi="Cambria" w:cs="Times New Roman"/>
          <w:noProof/>
        </w:rPr>
        <w:tab/>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Redd JR</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Qi N</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Glucocorticoid-Induced Metabolic Disturbances Are Exacerbated in Obese Male Mice. </w:t>
      </w:r>
      <w:r w:rsidRPr="00530917">
        <w:rPr>
          <w:rFonts w:ascii="Cambria" w:hAnsi="Cambria" w:cs="Times New Roman"/>
          <w:i/>
          <w:iCs/>
          <w:noProof/>
        </w:rPr>
        <w:t>Endocrinology</w:t>
      </w:r>
      <w:r w:rsidRPr="00530917">
        <w:rPr>
          <w:rFonts w:ascii="Cambria" w:hAnsi="Cambria" w:cs="Times New Roman"/>
          <w:noProof/>
        </w:rPr>
        <w:t xml:space="preserve"> 159: 2275–2287, 2018.</w:t>
      </w:r>
    </w:p>
    <w:p w14:paraId="70725484"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15. </w:t>
      </w:r>
      <w:r w:rsidRPr="00530917">
        <w:rPr>
          <w:rFonts w:ascii="Cambria" w:hAnsi="Cambria" w:cs="Times New Roman"/>
          <w:noProof/>
        </w:rPr>
        <w:tab/>
      </w:r>
      <w:r w:rsidRPr="00530917">
        <w:rPr>
          <w:rFonts w:ascii="Cambria" w:hAnsi="Cambria" w:cs="Times New Roman"/>
          <w:b/>
          <w:bCs/>
          <w:noProof/>
        </w:rPr>
        <w:t>Hebling A</w:t>
      </w:r>
      <w:r w:rsidRPr="00530917">
        <w:rPr>
          <w:rFonts w:ascii="Cambria" w:hAnsi="Cambria" w:cs="Times New Roman"/>
          <w:noProof/>
        </w:rPr>
        <w:t xml:space="preserve">, </w:t>
      </w:r>
      <w:r w:rsidRPr="00530917">
        <w:rPr>
          <w:rFonts w:ascii="Cambria" w:hAnsi="Cambria" w:cs="Times New Roman"/>
          <w:b/>
          <w:bCs/>
          <w:noProof/>
        </w:rPr>
        <w:t>Scabora JE</w:t>
      </w:r>
      <w:r w:rsidRPr="00530917">
        <w:rPr>
          <w:rFonts w:ascii="Cambria" w:hAnsi="Cambria" w:cs="Times New Roman"/>
          <w:noProof/>
        </w:rPr>
        <w:t xml:space="preserve">, </w:t>
      </w:r>
      <w:r w:rsidRPr="00530917">
        <w:rPr>
          <w:rFonts w:ascii="Cambria" w:hAnsi="Cambria" w:cs="Times New Roman"/>
          <w:b/>
          <w:bCs/>
          <w:noProof/>
        </w:rPr>
        <w:t>Esquisatto MAM</w:t>
      </w:r>
      <w:r w:rsidRPr="00530917">
        <w:rPr>
          <w:rFonts w:ascii="Cambria" w:hAnsi="Cambria" w:cs="Times New Roman"/>
          <w:noProof/>
        </w:rPr>
        <w:t xml:space="preserve">. Muscle Fibre Types and Connective Tissue Morphometry in Frontal Muscle of Norfolk Rabbits (Oryctolagus cuniculus). </w:t>
      </w:r>
      <w:r w:rsidRPr="00530917">
        <w:rPr>
          <w:rFonts w:ascii="Cambria" w:hAnsi="Cambria" w:cs="Times New Roman"/>
          <w:i/>
          <w:iCs/>
          <w:noProof/>
        </w:rPr>
        <w:t>Int J Morphol</w:t>
      </w:r>
      <w:r w:rsidRPr="00530917">
        <w:rPr>
          <w:rFonts w:ascii="Cambria" w:hAnsi="Cambria" w:cs="Times New Roman"/>
          <w:noProof/>
        </w:rPr>
        <w:t xml:space="preserve"> 27: 187–191, 2009.</w:t>
      </w:r>
    </w:p>
    <w:p w14:paraId="6D213AF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16. </w:t>
      </w:r>
      <w:r w:rsidRPr="00530917">
        <w:rPr>
          <w:rFonts w:ascii="Cambria" w:hAnsi="Cambria" w:cs="Times New Roman"/>
          <w:noProof/>
        </w:rPr>
        <w:tab/>
      </w:r>
      <w:r w:rsidRPr="00530917">
        <w:rPr>
          <w:rFonts w:ascii="Cambria" w:hAnsi="Cambria" w:cs="Times New Roman"/>
          <w:b/>
          <w:bCs/>
          <w:noProof/>
        </w:rPr>
        <w:t>Heller EA</w:t>
      </w:r>
      <w:r w:rsidRPr="00530917">
        <w:rPr>
          <w:rFonts w:ascii="Cambria" w:hAnsi="Cambria" w:cs="Times New Roman"/>
          <w:noProof/>
        </w:rPr>
        <w:t xml:space="preserve">, </w:t>
      </w:r>
      <w:r w:rsidRPr="00530917">
        <w:rPr>
          <w:rFonts w:ascii="Cambria" w:hAnsi="Cambria" w:cs="Times New Roman"/>
          <w:b/>
          <w:bCs/>
          <w:noProof/>
        </w:rPr>
        <w:t>Cates HM</w:t>
      </w:r>
      <w:r w:rsidRPr="00530917">
        <w:rPr>
          <w:rFonts w:ascii="Cambria" w:hAnsi="Cambria" w:cs="Times New Roman"/>
          <w:noProof/>
        </w:rPr>
        <w:t xml:space="preserve">, </w:t>
      </w:r>
      <w:r w:rsidRPr="00530917">
        <w:rPr>
          <w:rFonts w:ascii="Cambria" w:hAnsi="Cambria" w:cs="Times New Roman"/>
          <w:b/>
          <w:bCs/>
          <w:noProof/>
        </w:rPr>
        <w:t>Peña CJ</w:t>
      </w:r>
      <w:r w:rsidRPr="00530917">
        <w:rPr>
          <w:rFonts w:ascii="Cambria" w:hAnsi="Cambria" w:cs="Times New Roman"/>
          <w:noProof/>
        </w:rPr>
        <w:t xml:space="preserve">, </w:t>
      </w:r>
      <w:r w:rsidRPr="00530917">
        <w:rPr>
          <w:rFonts w:ascii="Cambria" w:hAnsi="Cambria" w:cs="Times New Roman"/>
          <w:b/>
          <w:bCs/>
          <w:noProof/>
        </w:rPr>
        <w:t>Herman JP</w:t>
      </w:r>
      <w:r w:rsidRPr="00530917">
        <w:rPr>
          <w:rFonts w:ascii="Cambria" w:hAnsi="Cambria" w:cs="Times New Roman"/>
          <w:noProof/>
        </w:rPr>
        <w:t xml:space="preserve">, </w:t>
      </w:r>
      <w:r w:rsidRPr="00530917">
        <w:rPr>
          <w:rFonts w:ascii="Cambria" w:hAnsi="Cambria" w:cs="Times New Roman"/>
          <w:b/>
          <w:bCs/>
          <w:noProof/>
        </w:rPr>
        <w:t>Walsh JJ</w:t>
      </w:r>
      <w:r w:rsidRPr="00530917">
        <w:rPr>
          <w:rFonts w:ascii="Cambria" w:hAnsi="Cambria" w:cs="Times New Roman"/>
          <w:noProof/>
        </w:rPr>
        <w:t xml:space="preserve">. Mechanisms of Glucocorticoid-Induced Insulin Resistance: Focus on Adipose Tissue Function and Lipid Metabolism. 17: 1720–1727, </w:t>
      </w:r>
      <w:r w:rsidRPr="00530917">
        <w:rPr>
          <w:rFonts w:ascii="Cambria" w:hAnsi="Cambria" w:cs="Times New Roman"/>
          <w:noProof/>
        </w:rPr>
        <w:lastRenderedPageBreak/>
        <w:t>2015.</w:t>
      </w:r>
    </w:p>
    <w:p w14:paraId="2EE129F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17. </w:t>
      </w:r>
      <w:r w:rsidRPr="00530917">
        <w:rPr>
          <w:rFonts w:ascii="Cambria" w:hAnsi="Cambria" w:cs="Times New Roman"/>
          <w:noProof/>
        </w:rPr>
        <w:tab/>
      </w:r>
      <w:r w:rsidRPr="00530917">
        <w:rPr>
          <w:rFonts w:ascii="Cambria" w:hAnsi="Cambria" w:cs="Times New Roman"/>
          <w:b/>
          <w:bCs/>
          <w:noProof/>
        </w:rPr>
        <w:t>Heymsfield SB</w:t>
      </w:r>
      <w:r w:rsidRPr="00530917">
        <w:rPr>
          <w:rFonts w:ascii="Cambria" w:hAnsi="Cambria" w:cs="Times New Roman"/>
          <w:noProof/>
        </w:rPr>
        <w:t xml:space="preserve">, </w:t>
      </w:r>
      <w:r w:rsidRPr="00530917">
        <w:rPr>
          <w:rFonts w:ascii="Cambria" w:hAnsi="Cambria" w:cs="Times New Roman"/>
          <w:b/>
          <w:bCs/>
          <w:noProof/>
        </w:rPr>
        <w:t>Wadden TA</w:t>
      </w:r>
      <w:r w:rsidRPr="00530917">
        <w:rPr>
          <w:rFonts w:ascii="Cambria" w:hAnsi="Cambria" w:cs="Times New Roman"/>
          <w:noProof/>
        </w:rPr>
        <w:t xml:space="preserve">. Mechanisms, Pathophysiology, and Management of Obesity. </w:t>
      </w:r>
      <w:r w:rsidRPr="00530917">
        <w:rPr>
          <w:rFonts w:ascii="Cambria" w:hAnsi="Cambria" w:cs="Times New Roman"/>
          <w:i/>
          <w:iCs/>
          <w:noProof/>
        </w:rPr>
        <w:t>N Engl J Med</w:t>
      </w:r>
      <w:r w:rsidRPr="00530917">
        <w:rPr>
          <w:rFonts w:ascii="Cambria" w:hAnsi="Cambria" w:cs="Times New Roman"/>
          <w:noProof/>
        </w:rPr>
        <w:t xml:space="preserve"> 376: 254–266, 2017.</w:t>
      </w:r>
    </w:p>
    <w:p w14:paraId="0F13E72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18. </w:t>
      </w:r>
      <w:r w:rsidRPr="00530917">
        <w:rPr>
          <w:rFonts w:ascii="Cambria" w:hAnsi="Cambria" w:cs="Times New Roman"/>
          <w:noProof/>
        </w:rPr>
        <w:tab/>
      </w:r>
      <w:r w:rsidRPr="00530917">
        <w:rPr>
          <w:rFonts w:ascii="Cambria" w:hAnsi="Cambria" w:cs="Times New Roman"/>
          <w:b/>
          <w:bCs/>
          <w:noProof/>
        </w:rPr>
        <w:t>Hochberg I</w:t>
      </w:r>
      <w:r w:rsidRPr="00530917">
        <w:rPr>
          <w:rFonts w:ascii="Cambria" w:hAnsi="Cambria" w:cs="Times New Roman"/>
          <w:noProof/>
        </w:rPr>
        <w:t xml:space="preserve">, </w:t>
      </w:r>
      <w:r w:rsidRPr="00530917">
        <w:rPr>
          <w:rFonts w:ascii="Cambria" w:hAnsi="Cambria" w:cs="Times New Roman"/>
          <w:b/>
          <w:bCs/>
          <w:noProof/>
        </w:rPr>
        <w:t>Harvey I</w:t>
      </w:r>
      <w:r w:rsidRPr="00530917">
        <w:rPr>
          <w:rFonts w:ascii="Cambria" w:hAnsi="Cambria" w:cs="Times New Roman"/>
          <w:noProof/>
        </w:rPr>
        <w:t xml:space="preserve">, </w:t>
      </w:r>
      <w:r w:rsidRPr="00530917">
        <w:rPr>
          <w:rFonts w:ascii="Cambria" w:hAnsi="Cambria" w:cs="Times New Roman"/>
          <w:b/>
          <w:bCs/>
          <w:noProof/>
        </w:rPr>
        <w:t>Tran QT</w:t>
      </w:r>
      <w:r w:rsidRPr="00530917">
        <w:rPr>
          <w:rFonts w:ascii="Cambria" w:hAnsi="Cambria" w:cs="Times New Roman"/>
          <w:noProof/>
        </w:rPr>
        <w:t xml:space="preserve">, </w:t>
      </w:r>
      <w:r w:rsidRPr="00530917">
        <w:rPr>
          <w:rFonts w:ascii="Cambria" w:hAnsi="Cambria" w:cs="Times New Roman"/>
          <w:b/>
          <w:bCs/>
          <w:noProof/>
        </w:rPr>
        <w:t>Stephenson EJ</w:t>
      </w:r>
      <w:r w:rsidRPr="00530917">
        <w:rPr>
          <w:rFonts w:ascii="Cambria" w:hAnsi="Cambria" w:cs="Times New Roman"/>
          <w:noProof/>
        </w:rPr>
        <w:t xml:space="preserve">, </w:t>
      </w:r>
      <w:r w:rsidRPr="00530917">
        <w:rPr>
          <w:rFonts w:ascii="Cambria" w:hAnsi="Cambria" w:cs="Times New Roman"/>
          <w:b/>
          <w:bCs/>
          <w:noProof/>
        </w:rPr>
        <w:t>Barkan AL</w:t>
      </w:r>
      <w:r w:rsidRPr="00530917">
        <w:rPr>
          <w:rFonts w:ascii="Cambria" w:hAnsi="Cambria" w:cs="Times New Roman"/>
          <w:noProof/>
        </w:rPr>
        <w:t xml:space="preserve">, </w:t>
      </w:r>
      <w:r w:rsidRPr="00530917">
        <w:rPr>
          <w:rFonts w:ascii="Cambria" w:hAnsi="Cambria" w:cs="Times New Roman"/>
          <w:b/>
          <w:bCs/>
          <w:noProof/>
        </w:rPr>
        <w:t>Saltiel AR</w:t>
      </w:r>
      <w:r w:rsidRPr="00530917">
        <w:rPr>
          <w:rFonts w:ascii="Cambria" w:hAnsi="Cambria" w:cs="Times New Roman"/>
          <w:noProof/>
        </w:rPr>
        <w:t xml:space="preserve">, </w:t>
      </w:r>
      <w:r w:rsidRPr="00530917">
        <w:rPr>
          <w:rFonts w:ascii="Cambria" w:hAnsi="Cambria" w:cs="Times New Roman"/>
          <w:b/>
          <w:bCs/>
          <w:noProof/>
        </w:rPr>
        <w:t>Chandler WF</w:t>
      </w:r>
      <w:r w:rsidRPr="00530917">
        <w:rPr>
          <w:rFonts w:ascii="Cambria" w:hAnsi="Cambria" w:cs="Times New Roman"/>
          <w:noProof/>
        </w:rPr>
        <w:t xml:space="preserve">, </w:t>
      </w:r>
      <w:r w:rsidRPr="00530917">
        <w:rPr>
          <w:rFonts w:ascii="Cambria" w:hAnsi="Cambria" w:cs="Times New Roman"/>
          <w:b/>
          <w:bCs/>
          <w:noProof/>
        </w:rPr>
        <w:t>Bridges D</w:t>
      </w:r>
      <w:r w:rsidRPr="00530917">
        <w:rPr>
          <w:rFonts w:ascii="Cambria" w:hAnsi="Cambria" w:cs="Times New Roman"/>
          <w:noProof/>
        </w:rPr>
        <w:t xml:space="preserve">. Gene expression changes in subcutaneous adipose tissue due to Cushing’s disease. </w:t>
      </w:r>
      <w:r w:rsidRPr="00530917">
        <w:rPr>
          <w:rFonts w:ascii="Cambria" w:hAnsi="Cambria" w:cs="Times New Roman"/>
          <w:i/>
          <w:iCs/>
          <w:noProof/>
        </w:rPr>
        <w:t>J Mol Endocrinol</w:t>
      </w:r>
      <w:r w:rsidRPr="00530917">
        <w:rPr>
          <w:rFonts w:ascii="Cambria" w:hAnsi="Cambria" w:cs="Times New Roman"/>
          <w:noProof/>
        </w:rPr>
        <w:t xml:space="preserve"> 55: 81–94, 2015.</w:t>
      </w:r>
    </w:p>
    <w:p w14:paraId="0996ED9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19. </w:t>
      </w:r>
      <w:r w:rsidRPr="00530917">
        <w:rPr>
          <w:rFonts w:ascii="Cambria" w:hAnsi="Cambria" w:cs="Times New Roman"/>
          <w:noProof/>
        </w:rPr>
        <w:tab/>
      </w:r>
      <w:r w:rsidRPr="00530917">
        <w:rPr>
          <w:rFonts w:ascii="Cambria" w:hAnsi="Cambria" w:cs="Times New Roman"/>
          <w:b/>
          <w:bCs/>
          <w:noProof/>
        </w:rPr>
        <w:t>Hulens M</w:t>
      </w:r>
      <w:r w:rsidRPr="00530917">
        <w:rPr>
          <w:rFonts w:ascii="Cambria" w:hAnsi="Cambria" w:cs="Times New Roman"/>
          <w:noProof/>
        </w:rPr>
        <w:t xml:space="preserve">, </w:t>
      </w:r>
      <w:r w:rsidRPr="00530917">
        <w:rPr>
          <w:rFonts w:ascii="Cambria" w:hAnsi="Cambria" w:cs="Times New Roman"/>
          <w:b/>
          <w:bCs/>
          <w:noProof/>
        </w:rPr>
        <w:t>Vansant G</w:t>
      </w:r>
      <w:r w:rsidRPr="00530917">
        <w:rPr>
          <w:rFonts w:ascii="Cambria" w:hAnsi="Cambria" w:cs="Times New Roman"/>
          <w:noProof/>
        </w:rPr>
        <w:t xml:space="preserve">, </w:t>
      </w:r>
      <w:r w:rsidRPr="00530917">
        <w:rPr>
          <w:rFonts w:ascii="Cambria" w:hAnsi="Cambria" w:cs="Times New Roman"/>
          <w:b/>
          <w:bCs/>
          <w:noProof/>
        </w:rPr>
        <w:t>Lysens R</w:t>
      </w:r>
      <w:r w:rsidRPr="00530917">
        <w:rPr>
          <w:rFonts w:ascii="Cambria" w:hAnsi="Cambria" w:cs="Times New Roman"/>
          <w:noProof/>
        </w:rPr>
        <w:t xml:space="preserve">, </w:t>
      </w:r>
      <w:r w:rsidRPr="00530917">
        <w:rPr>
          <w:rFonts w:ascii="Cambria" w:hAnsi="Cambria" w:cs="Times New Roman"/>
          <w:b/>
          <w:bCs/>
          <w:noProof/>
        </w:rPr>
        <w:t>Claessens AL</w:t>
      </w:r>
      <w:r w:rsidRPr="00530917">
        <w:rPr>
          <w:rFonts w:ascii="Cambria" w:hAnsi="Cambria" w:cs="Times New Roman"/>
          <w:noProof/>
        </w:rPr>
        <w:t xml:space="preserve">, </w:t>
      </w:r>
      <w:r w:rsidRPr="00530917">
        <w:rPr>
          <w:rFonts w:ascii="Cambria" w:hAnsi="Cambria" w:cs="Times New Roman"/>
          <w:b/>
          <w:bCs/>
          <w:noProof/>
        </w:rPr>
        <w:t>Muls E</w:t>
      </w:r>
      <w:r w:rsidRPr="00530917">
        <w:rPr>
          <w:rFonts w:ascii="Cambria" w:hAnsi="Cambria" w:cs="Times New Roman"/>
          <w:noProof/>
        </w:rPr>
        <w:t xml:space="preserve">. Exercise capacity in lean versus obese women. </w:t>
      </w:r>
      <w:r w:rsidRPr="00530917">
        <w:rPr>
          <w:rFonts w:ascii="Cambria" w:hAnsi="Cambria" w:cs="Times New Roman"/>
          <w:i/>
          <w:iCs/>
          <w:noProof/>
        </w:rPr>
        <w:t>Scand J Med Sci Sport</w:t>
      </w:r>
      <w:r w:rsidRPr="00530917">
        <w:rPr>
          <w:rFonts w:ascii="Cambria" w:hAnsi="Cambria" w:cs="Times New Roman"/>
          <w:noProof/>
        </w:rPr>
        <w:t xml:space="preserve"> 11: 305–309, 2001.</w:t>
      </w:r>
    </w:p>
    <w:p w14:paraId="7E25F62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20. </w:t>
      </w:r>
      <w:r w:rsidRPr="00530917">
        <w:rPr>
          <w:rFonts w:ascii="Cambria" w:hAnsi="Cambria" w:cs="Times New Roman"/>
          <w:noProof/>
        </w:rPr>
        <w:tab/>
      </w:r>
      <w:r w:rsidRPr="00530917">
        <w:rPr>
          <w:rFonts w:ascii="Cambria" w:hAnsi="Cambria" w:cs="Times New Roman"/>
          <w:b/>
          <w:bCs/>
          <w:noProof/>
        </w:rPr>
        <w:t>Kang S</w:t>
      </w:r>
      <w:r w:rsidRPr="00530917">
        <w:rPr>
          <w:rFonts w:ascii="Cambria" w:hAnsi="Cambria" w:cs="Times New Roman"/>
          <w:noProof/>
        </w:rPr>
        <w:t xml:space="preserve">, </w:t>
      </w:r>
      <w:r w:rsidRPr="00530917">
        <w:rPr>
          <w:rFonts w:ascii="Cambria" w:hAnsi="Cambria" w:cs="Times New Roman"/>
          <w:b/>
          <w:bCs/>
          <w:noProof/>
        </w:rPr>
        <w:t>Tsai LT-Y</w:t>
      </w:r>
      <w:r w:rsidRPr="00530917">
        <w:rPr>
          <w:rFonts w:ascii="Cambria" w:hAnsi="Cambria" w:cs="Times New Roman"/>
          <w:noProof/>
        </w:rPr>
        <w:t xml:space="preserve">, </w:t>
      </w:r>
      <w:r w:rsidRPr="00530917">
        <w:rPr>
          <w:rFonts w:ascii="Cambria" w:hAnsi="Cambria" w:cs="Times New Roman"/>
          <w:b/>
          <w:bCs/>
          <w:noProof/>
        </w:rPr>
        <w:t>Rosen ED</w:t>
      </w:r>
      <w:r w:rsidRPr="00530917">
        <w:rPr>
          <w:rFonts w:ascii="Cambria" w:hAnsi="Cambria" w:cs="Times New Roman"/>
          <w:noProof/>
        </w:rPr>
        <w:t xml:space="preserve">. Nuclear Mechanisms of Insulin Resistance. </w:t>
      </w:r>
      <w:r w:rsidRPr="00530917">
        <w:rPr>
          <w:rFonts w:ascii="Cambria" w:hAnsi="Cambria" w:cs="Times New Roman"/>
          <w:i/>
          <w:iCs/>
          <w:noProof/>
        </w:rPr>
        <w:t>Trends Cell Biol</w:t>
      </w:r>
      <w:r w:rsidRPr="00530917">
        <w:rPr>
          <w:rFonts w:ascii="Cambria" w:hAnsi="Cambria" w:cs="Times New Roman"/>
          <w:noProof/>
        </w:rPr>
        <w:t xml:space="preserve"> 26: 341–351, 2016.</w:t>
      </w:r>
    </w:p>
    <w:p w14:paraId="1160FB6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21. </w:t>
      </w:r>
      <w:r w:rsidRPr="00530917">
        <w:rPr>
          <w:rFonts w:ascii="Cambria" w:hAnsi="Cambria" w:cs="Times New Roman"/>
          <w:noProof/>
        </w:rPr>
        <w:tab/>
      </w:r>
      <w:r w:rsidRPr="00530917">
        <w:rPr>
          <w:rFonts w:ascii="Cambria" w:hAnsi="Cambria" w:cs="Times New Roman"/>
          <w:b/>
          <w:bCs/>
          <w:noProof/>
        </w:rPr>
        <w:t>Kelly, Frank J and Goldspink DF</w:t>
      </w:r>
      <w:r w:rsidRPr="00530917">
        <w:rPr>
          <w:rFonts w:ascii="Cambria" w:hAnsi="Cambria" w:cs="Times New Roman"/>
          <w:noProof/>
        </w:rPr>
        <w:t xml:space="preserve">. The differing responses of four muscle types to dexamethasone treatment in the the Rat. </w:t>
      </w:r>
      <w:r w:rsidRPr="00530917">
        <w:rPr>
          <w:rFonts w:ascii="Cambria" w:hAnsi="Cambria" w:cs="Times New Roman"/>
          <w:i/>
          <w:iCs/>
          <w:noProof/>
        </w:rPr>
        <w:t>Biochem</w:t>
      </w:r>
      <w:r w:rsidRPr="00530917">
        <w:rPr>
          <w:rFonts w:ascii="Cambria" w:hAnsi="Cambria" w:cs="Times New Roman"/>
          <w:noProof/>
        </w:rPr>
        <w:t xml:space="preserve"> 175: 147–151, 1982.</w:t>
      </w:r>
    </w:p>
    <w:p w14:paraId="509971F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22. </w:t>
      </w:r>
      <w:r w:rsidRPr="00530917">
        <w:rPr>
          <w:rFonts w:ascii="Cambria" w:hAnsi="Cambria" w:cs="Times New Roman"/>
          <w:noProof/>
        </w:rPr>
        <w:tab/>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Jagoe RT</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Gomes M</w:t>
      </w:r>
      <w:r w:rsidRPr="00530917">
        <w:rPr>
          <w:rFonts w:ascii="Cambria" w:hAnsi="Cambria" w:cs="Times New Roman"/>
          <w:noProof/>
        </w:rPr>
        <w:t xml:space="preserve">, </w:t>
      </w:r>
      <w:r w:rsidRPr="00530917">
        <w:rPr>
          <w:rFonts w:ascii="Cambria" w:hAnsi="Cambria" w:cs="Times New Roman"/>
          <w:b/>
          <w:bCs/>
          <w:noProof/>
        </w:rPr>
        <w:t>Baracos VE</w:t>
      </w:r>
      <w:r w:rsidRPr="00530917">
        <w:rPr>
          <w:rFonts w:ascii="Cambria" w:hAnsi="Cambria" w:cs="Times New Roman"/>
          <w:noProof/>
        </w:rPr>
        <w:t xml:space="preserve">, </w:t>
      </w:r>
      <w:r w:rsidRPr="00530917">
        <w:rPr>
          <w:rFonts w:ascii="Cambria" w:hAnsi="Cambria" w:cs="Times New Roman"/>
          <w:b/>
          <w:bCs/>
          <w:noProof/>
        </w:rPr>
        <w:t>Bailey J</w:t>
      </w:r>
      <w:r w:rsidRPr="00530917">
        <w:rPr>
          <w:rFonts w:ascii="Cambria" w:hAnsi="Cambria" w:cs="Times New Roman"/>
          <w:noProof/>
        </w:rPr>
        <w:t xml:space="preserve">, </w:t>
      </w:r>
      <w:r w:rsidRPr="00530917">
        <w:rPr>
          <w:rFonts w:ascii="Cambria" w:hAnsi="Cambria" w:cs="Times New Roman"/>
          <w:b/>
          <w:bCs/>
          <w:noProof/>
        </w:rPr>
        <w:t>Price SR</w:t>
      </w:r>
      <w:r w:rsidRPr="00530917">
        <w:rPr>
          <w:rFonts w:ascii="Cambria" w:hAnsi="Cambria" w:cs="Times New Roman"/>
          <w:noProof/>
        </w:rPr>
        <w:t xml:space="preserve">, </w:t>
      </w:r>
      <w:r w:rsidRPr="00530917">
        <w:rPr>
          <w:rFonts w:ascii="Cambria" w:hAnsi="Cambria" w:cs="Times New Roman"/>
          <w:b/>
          <w:bCs/>
          <w:noProof/>
        </w:rPr>
        <w:t>Mitch WE</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Multiple types of skeletal muscle atrophy involve a common program of changes in gene expression. </w:t>
      </w:r>
      <w:r w:rsidRPr="00530917">
        <w:rPr>
          <w:rFonts w:ascii="Cambria" w:hAnsi="Cambria" w:cs="Times New Roman"/>
          <w:i/>
          <w:iCs/>
          <w:noProof/>
        </w:rPr>
        <w:t>FASEB J</w:t>
      </w:r>
      <w:r w:rsidRPr="00530917">
        <w:rPr>
          <w:rFonts w:ascii="Cambria" w:hAnsi="Cambria" w:cs="Times New Roman"/>
          <w:noProof/>
        </w:rPr>
        <w:t xml:space="preserve"> 18: 39–51, 2004.</w:t>
      </w:r>
    </w:p>
    <w:p w14:paraId="29B5D88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23. </w:t>
      </w:r>
      <w:r w:rsidRPr="00530917">
        <w:rPr>
          <w:rFonts w:ascii="Cambria" w:hAnsi="Cambria" w:cs="Times New Roman"/>
          <w:noProof/>
        </w:rPr>
        <w:tab/>
      </w:r>
      <w:r w:rsidRPr="00530917">
        <w:rPr>
          <w:rFonts w:ascii="Cambria" w:hAnsi="Cambria" w:cs="Times New Roman"/>
          <w:b/>
          <w:bCs/>
          <w:noProof/>
        </w:rPr>
        <w:t>Levitan RD</w:t>
      </w:r>
      <w:r w:rsidRPr="00530917">
        <w:rPr>
          <w:rFonts w:ascii="Cambria" w:hAnsi="Cambria" w:cs="Times New Roman"/>
          <w:noProof/>
        </w:rPr>
        <w:t xml:space="preserve">, </w:t>
      </w:r>
      <w:r w:rsidRPr="00530917">
        <w:rPr>
          <w:rFonts w:ascii="Cambria" w:hAnsi="Cambria" w:cs="Times New Roman"/>
          <w:b/>
          <w:bCs/>
          <w:noProof/>
        </w:rPr>
        <w:t>Vaccarino FJ</w:t>
      </w:r>
      <w:r w:rsidRPr="00530917">
        <w:rPr>
          <w:rFonts w:ascii="Cambria" w:hAnsi="Cambria" w:cs="Times New Roman"/>
          <w:noProof/>
        </w:rPr>
        <w:t xml:space="preserve">, </w:t>
      </w:r>
      <w:r w:rsidRPr="00530917">
        <w:rPr>
          <w:rFonts w:ascii="Cambria" w:hAnsi="Cambria" w:cs="Times New Roman"/>
          <w:b/>
          <w:bCs/>
          <w:noProof/>
        </w:rPr>
        <w:t>Brown GM</w:t>
      </w:r>
      <w:r w:rsidRPr="00530917">
        <w:rPr>
          <w:rFonts w:ascii="Cambria" w:hAnsi="Cambria" w:cs="Times New Roman"/>
          <w:noProof/>
        </w:rPr>
        <w:t xml:space="preserve">, </w:t>
      </w:r>
      <w:r w:rsidRPr="00530917">
        <w:rPr>
          <w:rFonts w:ascii="Cambria" w:hAnsi="Cambria" w:cs="Times New Roman"/>
          <w:b/>
          <w:bCs/>
          <w:noProof/>
        </w:rPr>
        <w:t>Kennedy SH</w:t>
      </w:r>
      <w:r w:rsidRPr="00530917">
        <w:rPr>
          <w:rFonts w:ascii="Cambria" w:hAnsi="Cambria" w:cs="Times New Roman"/>
          <w:noProof/>
        </w:rPr>
        <w:t xml:space="preserve">. Low-dose dexamethasone challenge in women with atypical major depression: Pilot study. </w:t>
      </w:r>
      <w:r w:rsidRPr="00530917">
        <w:rPr>
          <w:rFonts w:ascii="Cambria" w:hAnsi="Cambria" w:cs="Times New Roman"/>
          <w:i/>
          <w:iCs/>
          <w:noProof/>
        </w:rPr>
        <w:t>J Psychiatry Neurosci</w:t>
      </w:r>
      <w:r w:rsidRPr="00530917">
        <w:rPr>
          <w:rFonts w:ascii="Cambria" w:hAnsi="Cambria" w:cs="Times New Roman"/>
          <w:noProof/>
        </w:rPr>
        <w:t xml:space="preserve"> 27: 47–51, 2002.</w:t>
      </w:r>
    </w:p>
    <w:p w14:paraId="403FF3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24. </w:t>
      </w:r>
      <w:r w:rsidRPr="00530917">
        <w:rPr>
          <w:rFonts w:ascii="Cambria" w:hAnsi="Cambria" w:cs="Times New Roman"/>
          <w:noProof/>
        </w:rPr>
        <w:tab/>
      </w:r>
      <w:r w:rsidRPr="00530917">
        <w:rPr>
          <w:rFonts w:ascii="Cambria" w:hAnsi="Cambria" w:cs="Times New Roman"/>
          <w:b/>
          <w:bCs/>
          <w:noProof/>
        </w:rPr>
        <w:t>Lopes MW</w:t>
      </w:r>
      <w:r w:rsidRPr="00530917">
        <w:rPr>
          <w:rFonts w:ascii="Cambria" w:hAnsi="Cambria" w:cs="Times New Roman"/>
          <w:noProof/>
        </w:rPr>
        <w:t xml:space="preserve">, </w:t>
      </w:r>
      <w:r w:rsidRPr="00530917">
        <w:rPr>
          <w:rFonts w:ascii="Cambria" w:hAnsi="Cambria" w:cs="Times New Roman"/>
          <w:b/>
          <w:bCs/>
          <w:noProof/>
        </w:rPr>
        <w:t>Leal RB</w:t>
      </w:r>
      <w:r w:rsidRPr="00530917">
        <w:rPr>
          <w:rFonts w:ascii="Cambria" w:hAnsi="Cambria" w:cs="Times New Roman"/>
          <w:noProof/>
        </w:rPr>
        <w:t xml:space="preserve">, </w:t>
      </w:r>
      <w:r w:rsidRPr="00530917">
        <w:rPr>
          <w:rFonts w:ascii="Cambria" w:hAnsi="Cambria" w:cs="Times New Roman"/>
          <w:b/>
          <w:bCs/>
          <w:noProof/>
        </w:rPr>
        <w:t>Guarnieri R</w:t>
      </w:r>
      <w:r w:rsidRPr="00530917">
        <w:rPr>
          <w:rFonts w:ascii="Cambria" w:hAnsi="Cambria" w:cs="Times New Roman"/>
          <w:noProof/>
        </w:rPr>
        <w:t xml:space="preserve">, </w:t>
      </w:r>
      <w:r w:rsidRPr="00530917">
        <w:rPr>
          <w:rFonts w:ascii="Cambria" w:hAnsi="Cambria" w:cs="Times New Roman"/>
          <w:b/>
          <w:bCs/>
          <w:noProof/>
        </w:rPr>
        <w:t>Schwarzbold ML</w:t>
      </w:r>
      <w:r w:rsidRPr="00530917">
        <w:rPr>
          <w:rFonts w:ascii="Cambria" w:hAnsi="Cambria" w:cs="Times New Roman"/>
          <w:noProof/>
        </w:rPr>
        <w:t xml:space="preserve">, </w:t>
      </w:r>
      <w:r w:rsidRPr="00530917">
        <w:rPr>
          <w:rFonts w:ascii="Cambria" w:hAnsi="Cambria" w:cs="Times New Roman"/>
          <w:b/>
          <w:bCs/>
          <w:noProof/>
        </w:rPr>
        <w:t>Hoeller A</w:t>
      </w:r>
      <w:r w:rsidRPr="00530917">
        <w:rPr>
          <w:rFonts w:ascii="Cambria" w:hAnsi="Cambria" w:cs="Times New Roman"/>
          <w:noProof/>
        </w:rPr>
        <w:t xml:space="preserve">, </w:t>
      </w:r>
      <w:r w:rsidRPr="00530917">
        <w:rPr>
          <w:rFonts w:ascii="Cambria" w:hAnsi="Cambria" w:cs="Times New Roman"/>
          <w:b/>
          <w:bCs/>
          <w:noProof/>
        </w:rPr>
        <w:t>Diaz AP</w:t>
      </w:r>
      <w:r w:rsidRPr="00530917">
        <w:rPr>
          <w:rFonts w:ascii="Cambria" w:hAnsi="Cambria" w:cs="Times New Roman"/>
          <w:noProof/>
        </w:rPr>
        <w:t xml:space="preserve">, </w:t>
      </w:r>
      <w:r w:rsidRPr="00530917">
        <w:rPr>
          <w:rFonts w:ascii="Cambria" w:hAnsi="Cambria" w:cs="Times New Roman"/>
          <w:b/>
          <w:bCs/>
          <w:noProof/>
        </w:rPr>
        <w:t>Boos GL</w:t>
      </w:r>
      <w:r w:rsidRPr="00530917">
        <w:rPr>
          <w:rFonts w:ascii="Cambria" w:hAnsi="Cambria" w:cs="Times New Roman"/>
          <w:noProof/>
        </w:rPr>
        <w:t xml:space="preserve">, </w:t>
      </w:r>
      <w:r w:rsidRPr="00530917">
        <w:rPr>
          <w:rFonts w:ascii="Cambria" w:hAnsi="Cambria" w:cs="Times New Roman"/>
          <w:b/>
          <w:bCs/>
          <w:noProof/>
        </w:rPr>
        <w:t>Lin K</w:t>
      </w:r>
      <w:r w:rsidRPr="00530917">
        <w:rPr>
          <w:rFonts w:ascii="Cambria" w:hAnsi="Cambria" w:cs="Times New Roman"/>
          <w:noProof/>
        </w:rPr>
        <w:t xml:space="preserve">, </w:t>
      </w:r>
      <w:r w:rsidRPr="00530917">
        <w:rPr>
          <w:rFonts w:ascii="Cambria" w:hAnsi="Cambria" w:cs="Times New Roman"/>
          <w:b/>
          <w:bCs/>
          <w:noProof/>
        </w:rPr>
        <w:t>Linhares MN</w:t>
      </w:r>
      <w:r w:rsidRPr="00530917">
        <w:rPr>
          <w:rFonts w:ascii="Cambria" w:hAnsi="Cambria" w:cs="Times New Roman"/>
          <w:noProof/>
        </w:rPr>
        <w:t xml:space="preserve">, </w:t>
      </w:r>
      <w:r w:rsidRPr="00530917">
        <w:rPr>
          <w:rFonts w:ascii="Cambria" w:hAnsi="Cambria" w:cs="Times New Roman"/>
          <w:b/>
          <w:bCs/>
          <w:noProof/>
        </w:rPr>
        <w:t>Nunes JC</w:t>
      </w:r>
      <w:r w:rsidRPr="00530917">
        <w:rPr>
          <w:rFonts w:ascii="Cambria" w:hAnsi="Cambria" w:cs="Times New Roman"/>
          <w:noProof/>
        </w:rPr>
        <w:t xml:space="preserve">, </w:t>
      </w:r>
      <w:r w:rsidRPr="00530917">
        <w:rPr>
          <w:rFonts w:ascii="Cambria" w:hAnsi="Cambria" w:cs="Times New Roman"/>
          <w:b/>
          <w:bCs/>
          <w:noProof/>
        </w:rPr>
        <w:t>Quevedo J</w:t>
      </w:r>
      <w:r w:rsidRPr="00530917">
        <w:rPr>
          <w:rFonts w:ascii="Cambria" w:hAnsi="Cambria" w:cs="Times New Roman"/>
          <w:noProof/>
        </w:rPr>
        <w:t xml:space="preserve">, </w:t>
      </w:r>
      <w:r w:rsidRPr="00530917">
        <w:rPr>
          <w:rFonts w:ascii="Cambria" w:hAnsi="Cambria" w:cs="Times New Roman"/>
          <w:b/>
          <w:bCs/>
          <w:noProof/>
        </w:rPr>
        <w:t>Bortolotto ZA</w:t>
      </w:r>
      <w:r w:rsidRPr="00530917">
        <w:rPr>
          <w:rFonts w:ascii="Cambria" w:hAnsi="Cambria" w:cs="Times New Roman"/>
          <w:noProof/>
        </w:rPr>
        <w:t xml:space="preserve">, </w:t>
      </w:r>
      <w:r w:rsidRPr="00530917">
        <w:rPr>
          <w:rFonts w:ascii="Cambria" w:hAnsi="Cambria" w:cs="Times New Roman"/>
          <w:b/>
          <w:bCs/>
          <w:noProof/>
        </w:rPr>
        <w:t>Markowitsch HJ</w:t>
      </w:r>
      <w:r w:rsidRPr="00530917">
        <w:rPr>
          <w:rFonts w:ascii="Cambria" w:hAnsi="Cambria" w:cs="Times New Roman"/>
          <w:noProof/>
        </w:rPr>
        <w:t xml:space="preserve">, </w:t>
      </w:r>
      <w:r w:rsidRPr="00530917">
        <w:rPr>
          <w:rFonts w:ascii="Cambria" w:hAnsi="Cambria" w:cs="Times New Roman"/>
          <w:b/>
          <w:bCs/>
          <w:noProof/>
        </w:rPr>
        <w:t>Lightman SL</w:t>
      </w:r>
      <w:r w:rsidRPr="00530917">
        <w:rPr>
          <w:rFonts w:ascii="Cambria" w:hAnsi="Cambria" w:cs="Times New Roman"/>
          <w:noProof/>
        </w:rPr>
        <w:t xml:space="preserve">, </w:t>
      </w:r>
      <w:r w:rsidRPr="00530917">
        <w:rPr>
          <w:rFonts w:ascii="Cambria" w:hAnsi="Cambria" w:cs="Times New Roman"/>
          <w:b/>
          <w:bCs/>
          <w:noProof/>
        </w:rPr>
        <w:t>Walz R</w:t>
      </w:r>
      <w:r w:rsidRPr="00530917">
        <w:rPr>
          <w:rFonts w:ascii="Cambria" w:hAnsi="Cambria" w:cs="Times New Roman"/>
          <w:noProof/>
        </w:rPr>
        <w:t xml:space="preserve">. A single high dose of dexamethasone affects the phosphorylation state of glutamate AMPA receptors in the human limbic system. </w:t>
      </w:r>
      <w:r w:rsidRPr="00530917">
        <w:rPr>
          <w:rFonts w:ascii="Cambria" w:hAnsi="Cambria" w:cs="Times New Roman"/>
          <w:i/>
          <w:iCs/>
          <w:noProof/>
        </w:rPr>
        <w:t>Transl Psychiatry</w:t>
      </w:r>
      <w:r w:rsidRPr="00530917">
        <w:rPr>
          <w:rFonts w:ascii="Cambria" w:hAnsi="Cambria" w:cs="Times New Roman"/>
          <w:noProof/>
        </w:rPr>
        <w:t xml:space="preserve"> 6, 2016.</w:t>
      </w:r>
    </w:p>
    <w:p w14:paraId="707BD3DB"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25. </w:t>
      </w:r>
      <w:r w:rsidRPr="00530917">
        <w:rPr>
          <w:rFonts w:ascii="Cambria" w:hAnsi="Cambria" w:cs="Times New Roman"/>
          <w:noProof/>
        </w:rPr>
        <w:tab/>
      </w:r>
      <w:r w:rsidRPr="00530917">
        <w:rPr>
          <w:rFonts w:ascii="Cambria" w:hAnsi="Cambria" w:cs="Times New Roman"/>
          <w:b/>
          <w:bCs/>
          <w:noProof/>
        </w:rPr>
        <w:t>Maffiuletti NA</w:t>
      </w:r>
      <w:r w:rsidRPr="00530917">
        <w:rPr>
          <w:rFonts w:ascii="Cambria" w:hAnsi="Cambria" w:cs="Times New Roman"/>
          <w:noProof/>
        </w:rPr>
        <w:t xml:space="preserve">, </w:t>
      </w:r>
      <w:r w:rsidRPr="00530917">
        <w:rPr>
          <w:rFonts w:ascii="Cambria" w:hAnsi="Cambria" w:cs="Times New Roman"/>
          <w:b/>
          <w:bCs/>
          <w:noProof/>
        </w:rPr>
        <w:t>Jubeau M</w:t>
      </w:r>
      <w:r w:rsidRPr="00530917">
        <w:rPr>
          <w:rFonts w:ascii="Cambria" w:hAnsi="Cambria" w:cs="Times New Roman"/>
          <w:noProof/>
        </w:rPr>
        <w:t xml:space="preserve">, </w:t>
      </w:r>
      <w:r w:rsidRPr="00530917">
        <w:rPr>
          <w:rFonts w:ascii="Cambria" w:hAnsi="Cambria" w:cs="Times New Roman"/>
          <w:b/>
          <w:bCs/>
          <w:noProof/>
        </w:rPr>
        <w:t>Munzinger U</w:t>
      </w:r>
      <w:r w:rsidRPr="00530917">
        <w:rPr>
          <w:rFonts w:ascii="Cambria" w:hAnsi="Cambria" w:cs="Times New Roman"/>
          <w:noProof/>
        </w:rPr>
        <w:t xml:space="preserve">, </w:t>
      </w:r>
      <w:r w:rsidRPr="00530917">
        <w:rPr>
          <w:rFonts w:ascii="Cambria" w:hAnsi="Cambria" w:cs="Times New Roman"/>
          <w:b/>
          <w:bCs/>
          <w:noProof/>
        </w:rPr>
        <w:t>Bizzini M</w:t>
      </w:r>
      <w:r w:rsidRPr="00530917">
        <w:rPr>
          <w:rFonts w:ascii="Cambria" w:hAnsi="Cambria" w:cs="Times New Roman"/>
          <w:noProof/>
        </w:rPr>
        <w:t xml:space="preserve">, </w:t>
      </w:r>
      <w:r w:rsidRPr="00530917">
        <w:rPr>
          <w:rFonts w:ascii="Cambria" w:hAnsi="Cambria" w:cs="Times New Roman"/>
          <w:b/>
          <w:bCs/>
          <w:noProof/>
        </w:rPr>
        <w:t>Agosti F</w:t>
      </w:r>
      <w:r w:rsidRPr="00530917">
        <w:rPr>
          <w:rFonts w:ascii="Cambria" w:hAnsi="Cambria" w:cs="Times New Roman"/>
          <w:noProof/>
        </w:rPr>
        <w:t xml:space="preserve">, </w:t>
      </w:r>
      <w:r w:rsidRPr="00530917">
        <w:rPr>
          <w:rFonts w:ascii="Cambria" w:hAnsi="Cambria" w:cs="Times New Roman"/>
          <w:b/>
          <w:bCs/>
          <w:noProof/>
        </w:rPr>
        <w:t>De Col A</w:t>
      </w:r>
      <w:r w:rsidRPr="00530917">
        <w:rPr>
          <w:rFonts w:ascii="Cambria" w:hAnsi="Cambria" w:cs="Times New Roman"/>
          <w:noProof/>
        </w:rPr>
        <w:t xml:space="preserve">, </w:t>
      </w:r>
      <w:r w:rsidRPr="00530917">
        <w:rPr>
          <w:rFonts w:ascii="Cambria" w:hAnsi="Cambria" w:cs="Times New Roman"/>
          <w:b/>
          <w:bCs/>
          <w:noProof/>
        </w:rPr>
        <w:t>Lafortuna CL</w:t>
      </w:r>
      <w:r w:rsidRPr="00530917">
        <w:rPr>
          <w:rFonts w:ascii="Cambria" w:hAnsi="Cambria" w:cs="Times New Roman"/>
          <w:noProof/>
        </w:rPr>
        <w:t xml:space="preserve">, </w:t>
      </w:r>
      <w:r w:rsidRPr="00530917">
        <w:rPr>
          <w:rFonts w:ascii="Cambria" w:hAnsi="Cambria" w:cs="Times New Roman"/>
          <w:b/>
          <w:bCs/>
          <w:noProof/>
        </w:rPr>
        <w:t>Sartorio A</w:t>
      </w:r>
      <w:r w:rsidRPr="00530917">
        <w:rPr>
          <w:rFonts w:ascii="Cambria" w:hAnsi="Cambria" w:cs="Times New Roman"/>
          <w:noProof/>
        </w:rPr>
        <w:t xml:space="preserve">. Differences in quadriceps muscle strength and fatigue between lean and obese subjects. </w:t>
      </w:r>
      <w:r w:rsidRPr="00530917">
        <w:rPr>
          <w:rFonts w:ascii="Cambria" w:hAnsi="Cambria" w:cs="Times New Roman"/>
          <w:i/>
          <w:iCs/>
          <w:noProof/>
        </w:rPr>
        <w:t>Eur J Appl Physiol</w:t>
      </w:r>
      <w:r w:rsidRPr="00530917">
        <w:rPr>
          <w:rFonts w:ascii="Cambria" w:hAnsi="Cambria" w:cs="Times New Roman"/>
          <w:noProof/>
        </w:rPr>
        <w:t xml:space="preserve"> 101: 51–59, 2007.</w:t>
      </w:r>
    </w:p>
    <w:p w14:paraId="597B5F95"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26. </w:t>
      </w:r>
      <w:r w:rsidRPr="00530917">
        <w:rPr>
          <w:rFonts w:ascii="Cambria" w:hAnsi="Cambria" w:cs="Times New Roman"/>
          <w:noProof/>
        </w:rPr>
        <w:tab/>
      </w:r>
      <w:r w:rsidRPr="00530917">
        <w:rPr>
          <w:rFonts w:ascii="Cambria" w:hAnsi="Cambria" w:cs="Times New Roman"/>
          <w:b/>
          <w:bCs/>
          <w:noProof/>
        </w:rPr>
        <w:t>Nair AB</w:t>
      </w:r>
      <w:r w:rsidRPr="00530917">
        <w:rPr>
          <w:rFonts w:ascii="Cambria" w:hAnsi="Cambria" w:cs="Times New Roman"/>
          <w:noProof/>
        </w:rPr>
        <w:t xml:space="preserve">, </w:t>
      </w:r>
      <w:r w:rsidRPr="00530917">
        <w:rPr>
          <w:rFonts w:ascii="Cambria" w:hAnsi="Cambria" w:cs="Times New Roman"/>
          <w:b/>
          <w:bCs/>
          <w:noProof/>
        </w:rPr>
        <w:t>Jacob S</w:t>
      </w:r>
      <w:r w:rsidRPr="00530917">
        <w:rPr>
          <w:rFonts w:ascii="Cambria" w:hAnsi="Cambria" w:cs="Times New Roman"/>
          <w:noProof/>
        </w:rPr>
        <w:t xml:space="preserve">. A simple practice guide for dose conversion between animals and human. </w:t>
      </w:r>
      <w:r w:rsidRPr="00530917">
        <w:rPr>
          <w:rFonts w:ascii="Cambria" w:hAnsi="Cambria" w:cs="Times New Roman"/>
          <w:i/>
          <w:iCs/>
          <w:noProof/>
        </w:rPr>
        <w:t xml:space="preserve">J </w:t>
      </w:r>
      <w:r w:rsidRPr="00530917">
        <w:rPr>
          <w:rFonts w:ascii="Cambria" w:hAnsi="Cambria" w:cs="Times New Roman"/>
          <w:i/>
          <w:iCs/>
          <w:noProof/>
        </w:rPr>
        <w:lastRenderedPageBreak/>
        <w:t>Basic Clin Pharm</w:t>
      </w:r>
      <w:r w:rsidRPr="00530917">
        <w:rPr>
          <w:rFonts w:ascii="Cambria" w:hAnsi="Cambria" w:cs="Times New Roman"/>
          <w:noProof/>
        </w:rPr>
        <w:t xml:space="preserve"> 7: 27, 2016.</w:t>
      </w:r>
    </w:p>
    <w:p w14:paraId="6D0ECE0A"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27. </w:t>
      </w:r>
      <w:r w:rsidRPr="00530917">
        <w:rPr>
          <w:rFonts w:ascii="Cambria" w:hAnsi="Cambria" w:cs="Times New Roman"/>
          <w:noProof/>
        </w:rPr>
        <w:tab/>
      </w:r>
      <w:r w:rsidRPr="00530917">
        <w:rPr>
          <w:rFonts w:ascii="Cambria" w:hAnsi="Cambria" w:cs="Times New Roman"/>
          <w:b/>
          <w:bCs/>
          <w:noProof/>
        </w:rPr>
        <w:t>Overman RA</w:t>
      </w:r>
      <w:r w:rsidRPr="00530917">
        <w:rPr>
          <w:rFonts w:ascii="Cambria" w:hAnsi="Cambria" w:cs="Times New Roman"/>
          <w:noProof/>
        </w:rPr>
        <w:t xml:space="preserve">, </w:t>
      </w:r>
      <w:r w:rsidRPr="00530917">
        <w:rPr>
          <w:rFonts w:ascii="Cambria" w:hAnsi="Cambria" w:cs="Times New Roman"/>
          <w:b/>
          <w:bCs/>
          <w:noProof/>
        </w:rPr>
        <w:t>Yeh JY</w:t>
      </w:r>
      <w:r w:rsidRPr="00530917">
        <w:rPr>
          <w:rFonts w:ascii="Cambria" w:hAnsi="Cambria" w:cs="Times New Roman"/>
          <w:noProof/>
        </w:rPr>
        <w:t xml:space="preserve">, </w:t>
      </w:r>
      <w:r w:rsidRPr="00530917">
        <w:rPr>
          <w:rFonts w:ascii="Cambria" w:hAnsi="Cambria" w:cs="Times New Roman"/>
          <w:b/>
          <w:bCs/>
          <w:noProof/>
        </w:rPr>
        <w:t>Deal CL</w:t>
      </w:r>
      <w:r w:rsidRPr="00530917">
        <w:rPr>
          <w:rFonts w:ascii="Cambria" w:hAnsi="Cambria" w:cs="Times New Roman"/>
          <w:noProof/>
        </w:rPr>
        <w:t xml:space="preserve">. Prevalence of oral glucocorticoid usage in the United States: A general population perspective. </w:t>
      </w:r>
      <w:r w:rsidRPr="00530917">
        <w:rPr>
          <w:rFonts w:ascii="Cambria" w:hAnsi="Cambria" w:cs="Times New Roman"/>
          <w:i/>
          <w:iCs/>
          <w:noProof/>
        </w:rPr>
        <w:t>Arthritis Care Res</w:t>
      </w:r>
      <w:r w:rsidRPr="00530917">
        <w:rPr>
          <w:rFonts w:ascii="Cambria" w:hAnsi="Cambria" w:cs="Times New Roman"/>
          <w:noProof/>
        </w:rPr>
        <w:t xml:space="preserve"> 65: 294–298, 2013.</w:t>
      </w:r>
    </w:p>
    <w:p w14:paraId="6C03399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28. </w:t>
      </w:r>
      <w:r w:rsidRPr="00530917">
        <w:rPr>
          <w:rFonts w:ascii="Cambria" w:hAnsi="Cambria" w:cs="Times New Roman"/>
          <w:noProof/>
        </w:rPr>
        <w:tab/>
      </w:r>
      <w:r w:rsidRPr="00530917">
        <w:rPr>
          <w:rFonts w:ascii="Cambria" w:hAnsi="Cambria" w:cs="Times New Roman"/>
          <w:b/>
          <w:bCs/>
          <w:noProof/>
        </w:rPr>
        <w:t>Peeters GMEE</w:t>
      </w:r>
      <w:r w:rsidRPr="00530917">
        <w:rPr>
          <w:rFonts w:ascii="Cambria" w:hAnsi="Cambria" w:cs="Times New Roman"/>
          <w:noProof/>
        </w:rPr>
        <w:t xml:space="preserve">, </w:t>
      </w:r>
      <w:r w:rsidRPr="00530917">
        <w:rPr>
          <w:rFonts w:ascii="Cambria" w:hAnsi="Cambria" w:cs="Times New Roman"/>
          <w:b/>
          <w:bCs/>
          <w:noProof/>
        </w:rPr>
        <w:t>Van Schoor NM</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w:t>
      </w:r>
      <w:r w:rsidRPr="00530917">
        <w:rPr>
          <w:rFonts w:ascii="Cambria" w:hAnsi="Cambria" w:cs="Times New Roman"/>
          <w:b/>
          <w:bCs/>
          <w:noProof/>
        </w:rPr>
        <w:t>Visser M</w:t>
      </w:r>
      <w:r w:rsidRPr="00530917">
        <w:rPr>
          <w:rFonts w:ascii="Cambria" w:hAnsi="Cambria" w:cs="Times New Roman"/>
          <w:noProof/>
        </w:rPr>
        <w:t xml:space="preserve">, </w:t>
      </w:r>
      <w:r w:rsidRPr="00530917">
        <w:rPr>
          <w:rFonts w:ascii="Cambria" w:hAnsi="Cambria" w:cs="Times New Roman"/>
          <w:b/>
          <w:bCs/>
          <w:noProof/>
        </w:rPr>
        <w:t>Lips P</w:t>
      </w:r>
      <w:r w:rsidRPr="00530917">
        <w:rPr>
          <w:rFonts w:ascii="Cambria" w:hAnsi="Cambria" w:cs="Times New Roman"/>
          <w:noProof/>
        </w:rPr>
        <w:t xml:space="preserve">. The relationship between cortisol, muscle mass and muscle strength in older persons and the role of genetic variations in the glucocorticoid receptor. </w:t>
      </w:r>
      <w:r w:rsidRPr="00530917">
        <w:rPr>
          <w:rFonts w:ascii="Cambria" w:hAnsi="Cambria" w:cs="Times New Roman"/>
          <w:i/>
          <w:iCs/>
          <w:noProof/>
        </w:rPr>
        <w:t>Clin Endocrinol (Oxf)</w:t>
      </w:r>
      <w:r w:rsidRPr="00530917">
        <w:rPr>
          <w:rFonts w:ascii="Cambria" w:hAnsi="Cambria" w:cs="Times New Roman"/>
          <w:noProof/>
        </w:rPr>
        <w:t xml:space="preserve"> 69: 673–682, 2008.</w:t>
      </w:r>
    </w:p>
    <w:p w14:paraId="52C51552"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29. </w:t>
      </w:r>
      <w:r w:rsidRPr="00530917">
        <w:rPr>
          <w:rFonts w:ascii="Cambria" w:hAnsi="Cambria" w:cs="Times New Roman"/>
          <w:noProof/>
        </w:rPr>
        <w:tab/>
      </w:r>
      <w:r w:rsidRPr="00530917">
        <w:rPr>
          <w:rFonts w:ascii="Cambria" w:hAnsi="Cambria" w:cs="Times New Roman"/>
          <w:b/>
          <w:bCs/>
          <w:noProof/>
        </w:rPr>
        <w:t>Pereira RMR</w:t>
      </w:r>
      <w:r w:rsidRPr="00530917">
        <w:rPr>
          <w:rFonts w:ascii="Cambria" w:hAnsi="Cambria" w:cs="Times New Roman"/>
          <w:noProof/>
        </w:rPr>
        <w:t xml:space="preserve">, </w:t>
      </w:r>
      <w:r w:rsidRPr="00530917">
        <w:rPr>
          <w:rFonts w:ascii="Cambria" w:hAnsi="Cambria" w:cs="Times New Roman"/>
          <w:b/>
          <w:bCs/>
          <w:noProof/>
        </w:rPr>
        <w:t>Freire de Carvalho J</w:t>
      </w:r>
      <w:r w:rsidRPr="00530917">
        <w:rPr>
          <w:rFonts w:ascii="Cambria" w:hAnsi="Cambria" w:cs="Times New Roman"/>
          <w:noProof/>
        </w:rPr>
        <w:t xml:space="preserve">. Glucocorticoid-induced myopathy. </w:t>
      </w:r>
      <w:r w:rsidRPr="00530917">
        <w:rPr>
          <w:rFonts w:ascii="Cambria" w:hAnsi="Cambria" w:cs="Times New Roman"/>
          <w:i/>
          <w:iCs/>
          <w:noProof/>
        </w:rPr>
        <w:t>Jt Bone Spine</w:t>
      </w:r>
      <w:r w:rsidRPr="00530917">
        <w:rPr>
          <w:rFonts w:ascii="Cambria" w:hAnsi="Cambria" w:cs="Times New Roman"/>
          <w:noProof/>
        </w:rPr>
        <w:t xml:space="preserve"> 78: 41–44, 2011.</w:t>
      </w:r>
    </w:p>
    <w:p w14:paraId="6DCFBEE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30. </w:t>
      </w:r>
      <w:r w:rsidRPr="00530917">
        <w:rPr>
          <w:rFonts w:ascii="Cambria" w:hAnsi="Cambria" w:cs="Times New Roman"/>
          <w:noProof/>
        </w:rPr>
        <w:tab/>
      </w:r>
      <w:r w:rsidRPr="00530917">
        <w:rPr>
          <w:rFonts w:ascii="Cambria" w:hAnsi="Cambria" w:cs="Times New Roman"/>
          <w:b/>
          <w:bCs/>
          <w:noProof/>
        </w:rPr>
        <w:t>R Core Team</w:t>
      </w:r>
      <w:r w:rsidRPr="00530917">
        <w:rPr>
          <w:rFonts w:ascii="Cambria" w:hAnsi="Cambria" w:cs="Times New Roman"/>
          <w:noProof/>
        </w:rPr>
        <w:t>. R: A Language and Environment for Statistical Computing. .</w:t>
      </w:r>
    </w:p>
    <w:p w14:paraId="55DCAFF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31. </w:t>
      </w:r>
      <w:r w:rsidRPr="00530917">
        <w:rPr>
          <w:rFonts w:ascii="Cambria" w:hAnsi="Cambria" w:cs="Times New Roman"/>
          <w:noProof/>
        </w:rPr>
        <w:tab/>
      </w:r>
      <w:r w:rsidRPr="00530917">
        <w:rPr>
          <w:rFonts w:ascii="Cambria" w:hAnsi="Cambria" w:cs="Times New Roman"/>
          <w:b/>
          <w:bCs/>
          <w:noProof/>
        </w:rPr>
        <w:t>Rosmond R</w:t>
      </w:r>
      <w:r w:rsidRPr="00530917">
        <w:rPr>
          <w:rFonts w:ascii="Cambria" w:hAnsi="Cambria" w:cs="Times New Roman"/>
          <w:noProof/>
        </w:rPr>
        <w:t xml:space="preserve">, </w:t>
      </w:r>
      <w:r w:rsidRPr="00530917">
        <w:rPr>
          <w:rFonts w:ascii="Cambria" w:hAnsi="Cambria" w:cs="Times New Roman"/>
          <w:b/>
          <w:bCs/>
          <w:noProof/>
        </w:rPr>
        <w:t>Chagnon YCC</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Pe L</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Russe LPE</w:t>
      </w:r>
      <w:r w:rsidRPr="00530917">
        <w:rPr>
          <w:rFonts w:ascii="Cambria" w:hAnsi="Cambria" w:cs="Times New Roman"/>
          <w:noProof/>
        </w:rPr>
        <w:t xml:space="preserve">, </w:t>
      </w:r>
      <w:r w:rsidRPr="00530917">
        <w:rPr>
          <w:rFonts w:ascii="Cambria" w:hAnsi="Cambria" w:cs="Times New Roman"/>
          <w:b/>
          <w:bCs/>
          <w:noProof/>
        </w:rPr>
        <w:t>Carlsson RN</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Holm G</w:t>
      </w:r>
      <w:r w:rsidRPr="00530917">
        <w:rPr>
          <w:rFonts w:ascii="Cambria" w:hAnsi="Cambria" w:cs="Times New Roman"/>
          <w:noProof/>
        </w:rPr>
        <w:t xml:space="preserve">, </w:t>
      </w:r>
      <w:r w:rsidRPr="00530917">
        <w:rPr>
          <w:rFonts w:ascii="Cambria" w:hAnsi="Cambria" w:cs="Times New Roman"/>
          <w:b/>
          <w:bCs/>
          <w:noProof/>
        </w:rPr>
        <w:t>Chagnon M</w:t>
      </w:r>
      <w:r w:rsidRPr="00530917">
        <w:rPr>
          <w:rFonts w:ascii="Cambria" w:hAnsi="Cambria" w:cs="Times New Roman"/>
          <w:noProof/>
        </w:rPr>
        <w:t xml:space="preserve">, </w:t>
      </w:r>
      <w:r w:rsidRPr="00530917">
        <w:rPr>
          <w:rFonts w:ascii="Cambria" w:hAnsi="Cambria" w:cs="Times New Roman"/>
          <w:b/>
          <w:bCs/>
          <w:noProof/>
        </w:rPr>
        <w:t>Pérusse L</w:t>
      </w:r>
      <w:r w:rsidRPr="00530917">
        <w:rPr>
          <w:rFonts w:ascii="Cambria" w:hAnsi="Cambria" w:cs="Times New Roman"/>
          <w:noProof/>
        </w:rPr>
        <w:t xml:space="preserve">, </w:t>
      </w:r>
      <w:r w:rsidRPr="00530917">
        <w:rPr>
          <w:rFonts w:ascii="Cambria" w:hAnsi="Cambria" w:cs="Times New Roman"/>
          <w:b/>
          <w:bCs/>
          <w:noProof/>
        </w:rPr>
        <w:t>Lindell K</w:t>
      </w:r>
      <w:r w:rsidRPr="00530917">
        <w:rPr>
          <w:rFonts w:ascii="Cambria" w:hAnsi="Cambria" w:cs="Times New Roman"/>
          <w:noProof/>
        </w:rPr>
        <w:t xml:space="preserve">, </w:t>
      </w:r>
      <w:r w:rsidRPr="00530917">
        <w:rPr>
          <w:rFonts w:ascii="Cambria" w:hAnsi="Cambria" w:cs="Times New Roman"/>
          <w:b/>
          <w:bCs/>
          <w:noProof/>
        </w:rPr>
        <w:t>Carlsson B</w:t>
      </w:r>
      <w:r w:rsidRPr="00530917">
        <w:rPr>
          <w:rFonts w:ascii="Cambria" w:hAnsi="Cambria" w:cs="Times New Roman"/>
          <w:noProof/>
        </w:rPr>
        <w:t xml:space="preserve">, </w:t>
      </w:r>
      <w:r w:rsidRPr="00530917">
        <w:rPr>
          <w:rFonts w:ascii="Cambria" w:hAnsi="Cambria" w:cs="Times New Roman"/>
          <w:b/>
          <w:bCs/>
          <w:noProof/>
        </w:rPr>
        <w:t>Bouchard C</w:t>
      </w:r>
      <w:r w:rsidRPr="00530917">
        <w:rPr>
          <w:rFonts w:ascii="Cambria" w:hAnsi="Cambria" w:cs="Times New Roman"/>
          <w:noProof/>
        </w:rPr>
        <w:t xml:space="preserve">, </w:t>
      </w:r>
      <w:r w:rsidRPr="00530917">
        <w:rPr>
          <w:rFonts w:ascii="Cambria" w:hAnsi="Cambria" w:cs="Times New Roman"/>
          <w:b/>
          <w:bCs/>
          <w:noProof/>
        </w:rPr>
        <w:t>Björntorp P</w:t>
      </w:r>
      <w:r w:rsidRPr="00530917">
        <w:rPr>
          <w:rFonts w:ascii="Cambria" w:hAnsi="Cambria" w:cs="Times New Roman"/>
          <w:noProof/>
        </w:rPr>
        <w:t xml:space="preserve">. A glucocorticoid receptor gene marker is associated with abdominal obesity, leptin, and dysregulation of the hypothalamic-pituitary-adrenal axis. </w:t>
      </w:r>
      <w:r w:rsidRPr="00530917">
        <w:rPr>
          <w:rFonts w:ascii="Cambria" w:hAnsi="Cambria" w:cs="Times New Roman"/>
          <w:i/>
          <w:iCs/>
          <w:noProof/>
        </w:rPr>
        <w:t>Obes Res</w:t>
      </w:r>
      <w:r w:rsidRPr="00530917">
        <w:rPr>
          <w:rFonts w:ascii="Cambria" w:hAnsi="Cambria" w:cs="Times New Roman"/>
          <w:noProof/>
        </w:rPr>
        <w:t xml:space="preserve"> 8: 211–8, 2000.</w:t>
      </w:r>
    </w:p>
    <w:p w14:paraId="0E585CB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32. </w:t>
      </w:r>
      <w:r w:rsidRPr="00530917">
        <w:rPr>
          <w:rFonts w:ascii="Cambria" w:hAnsi="Cambria" w:cs="Times New Roman"/>
          <w:noProof/>
        </w:rPr>
        <w:tab/>
      </w:r>
      <w:r w:rsidRPr="00530917">
        <w:rPr>
          <w:rFonts w:ascii="Cambria" w:hAnsi="Cambria" w:cs="Times New Roman"/>
          <w:b/>
          <w:bCs/>
          <w:noProof/>
        </w:rPr>
        <w:t>Rouleau G</w:t>
      </w:r>
      <w:r w:rsidRPr="00530917">
        <w:rPr>
          <w:rFonts w:ascii="Cambria" w:hAnsi="Cambria" w:cs="Times New Roman"/>
          <w:noProof/>
        </w:rPr>
        <w:t xml:space="preserve">, </w:t>
      </w:r>
      <w:r w:rsidRPr="00530917">
        <w:rPr>
          <w:rFonts w:ascii="Cambria" w:hAnsi="Cambria" w:cs="Times New Roman"/>
          <w:b/>
          <w:bCs/>
          <w:noProof/>
        </w:rPr>
        <w:t>Karpati G</w:t>
      </w:r>
      <w:r w:rsidRPr="00530917">
        <w:rPr>
          <w:rFonts w:ascii="Cambria" w:hAnsi="Cambria" w:cs="Times New Roman"/>
          <w:noProof/>
        </w:rPr>
        <w:t xml:space="preserve">, </w:t>
      </w:r>
      <w:r w:rsidRPr="00530917">
        <w:rPr>
          <w:rFonts w:ascii="Cambria" w:hAnsi="Cambria" w:cs="Times New Roman"/>
          <w:b/>
          <w:bCs/>
          <w:noProof/>
        </w:rPr>
        <w:t>Carpenter S</w:t>
      </w:r>
      <w:r w:rsidRPr="00530917">
        <w:rPr>
          <w:rFonts w:ascii="Cambria" w:hAnsi="Cambria" w:cs="Times New Roman"/>
          <w:noProof/>
        </w:rPr>
        <w:t xml:space="preserve">, </w:t>
      </w:r>
      <w:r w:rsidRPr="00530917">
        <w:rPr>
          <w:rFonts w:ascii="Cambria" w:hAnsi="Cambria" w:cs="Times New Roman"/>
          <w:b/>
          <w:bCs/>
          <w:noProof/>
        </w:rPr>
        <w:t>Soza M</w:t>
      </w:r>
      <w:r w:rsidRPr="00530917">
        <w:rPr>
          <w:rFonts w:ascii="Cambria" w:hAnsi="Cambria" w:cs="Times New Roman"/>
          <w:noProof/>
        </w:rPr>
        <w:t xml:space="preserve">, </w:t>
      </w:r>
      <w:r w:rsidRPr="00530917">
        <w:rPr>
          <w:rFonts w:ascii="Cambria" w:hAnsi="Cambria" w:cs="Times New Roman"/>
          <w:b/>
          <w:bCs/>
          <w:noProof/>
        </w:rPr>
        <w:t>Prescott S</w:t>
      </w:r>
      <w:r w:rsidRPr="00530917">
        <w:rPr>
          <w:rFonts w:ascii="Cambria" w:hAnsi="Cambria" w:cs="Times New Roman"/>
          <w:noProof/>
        </w:rPr>
        <w:t xml:space="preserve">, </w:t>
      </w:r>
      <w:r w:rsidRPr="00530917">
        <w:rPr>
          <w:rFonts w:ascii="Cambria" w:hAnsi="Cambria" w:cs="Times New Roman"/>
          <w:b/>
          <w:bCs/>
          <w:noProof/>
        </w:rPr>
        <w:t>Holland P</w:t>
      </w:r>
      <w:r w:rsidRPr="00530917">
        <w:rPr>
          <w:rFonts w:ascii="Cambria" w:hAnsi="Cambria" w:cs="Times New Roman"/>
          <w:noProof/>
        </w:rPr>
        <w:t xml:space="preserve">. Glucocorticoid excess induces preferential depletion of myosin in denervated skeletal muscle fibers. </w:t>
      </w:r>
      <w:r w:rsidRPr="00530917">
        <w:rPr>
          <w:rFonts w:ascii="Cambria" w:hAnsi="Cambria" w:cs="Times New Roman"/>
          <w:i/>
          <w:iCs/>
          <w:noProof/>
        </w:rPr>
        <w:t>Muscle Nerve</w:t>
      </w:r>
      <w:r w:rsidRPr="00530917">
        <w:rPr>
          <w:rFonts w:ascii="Cambria" w:hAnsi="Cambria" w:cs="Times New Roman"/>
          <w:noProof/>
        </w:rPr>
        <w:t xml:space="preserve"> 10: 428–438, 1987.</w:t>
      </w:r>
    </w:p>
    <w:p w14:paraId="6EEACB13"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33. </w:t>
      </w:r>
      <w:r w:rsidRPr="00530917">
        <w:rPr>
          <w:rFonts w:ascii="Cambria" w:hAnsi="Cambria" w:cs="Times New Roman"/>
          <w:noProof/>
        </w:rPr>
        <w:tab/>
      </w:r>
      <w:r w:rsidRPr="00530917">
        <w:rPr>
          <w:rFonts w:ascii="Cambria" w:hAnsi="Cambria" w:cs="Times New Roman"/>
          <w:b/>
          <w:bCs/>
          <w:noProof/>
        </w:rPr>
        <w:t>Sandri M</w:t>
      </w:r>
      <w:r w:rsidRPr="00530917">
        <w:rPr>
          <w:rFonts w:ascii="Cambria" w:hAnsi="Cambria" w:cs="Times New Roman"/>
          <w:noProof/>
        </w:rPr>
        <w:t xml:space="preserve">, </w:t>
      </w:r>
      <w:r w:rsidRPr="00530917">
        <w:rPr>
          <w:rFonts w:ascii="Cambria" w:hAnsi="Cambria" w:cs="Times New Roman"/>
          <w:b/>
          <w:bCs/>
          <w:noProof/>
        </w:rPr>
        <w:t>Sandri C</w:t>
      </w:r>
      <w:r w:rsidRPr="00530917">
        <w:rPr>
          <w:rFonts w:ascii="Cambria" w:hAnsi="Cambria" w:cs="Times New Roman"/>
          <w:noProof/>
        </w:rPr>
        <w:t xml:space="preserve">, </w:t>
      </w:r>
      <w:r w:rsidRPr="00530917">
        <w:rPr>
          <w:rFonts w:ascii="Cambria" w:hAnsi="Cambria" w:cs="Times New Roman"/>
          <w:b/>
          <w:bCs/>
          <w:noProof/>
        </w:rPr>
        <w:t>Gilbert A</w:t>
      </w:r>
      <w:r w:rsidRPr="00530917">
        <w:rPr>
          <w:rFonts w:ascii="Cambria" w:hAnsi="Cambria" w:cs="Times New Roman"/>
          <w:noProof/>
        </w:rPr>
        <w:t xml:space="preserve">, </w:t>
      </w:r>
      <w:r w:rsidRPr="00530917">
        <w:rPr>
          <w:rFonts w:ascii="Cambria" w:hAnsi="Cambria" w:cs="Times New Roman"/>
          <w:b/>
          <w:bCs/>
          <w:noProof/>
        </w:rPr>
        <w:t>Skurk C</w:t>
      </w:r>
      <w:r w:rsidRPr="00530917">
        <w:rPr>
          <w:rFonts w:ascii="Cambria" w:hAnsi="Cambria" w:cs="Times New Roman"/>
          <w:noProof/>
        </w:rPr>
        <w:t xml:space="preserve">, </w:t>
      </w:r>
      <w:r w:rsidRPr="00530917">
        <w:rPr>
          <w:rFonts w:ascii="Cambria" w:hAnsi="Cambria" w:cs="Times New Roman"/>
          <w:b/>
          <w:bCs/>
          <w:noProof/>
        </w:rPr>
        <w:t>Calabria E</w:t>
      </w:r>
      <w:r w:rsidRPr="00530917">
        <w:rPr>
          <w:rFonts w:ascii="Cambria" w:hAnsi="Cambria" w:cs="Times New Roman"/>
          <w:noProof/>
        </w:rPr>
        <w:t xml:space="preserve">, </w:t>
      </w:r>
      <w:r w:rsidRPr="00530917">
        <w:rPr>
          <w:rFonts w:ascii="Cambria" w:hAnsi="Cambria" w:cs="Times New Roman"/>
          <w:b/>
          <w:bCs/>
          <w:noProof/>
        </w:rPr>
        <w:t>Picard A</w:t>
      </w:r>
      <w:r w:rsidRPr="00530917">
        <w:rPr>
          <w:rFonts w:ascii="Cambria" w:hAnsi="Cambria" w:cs="Times New Roman"/>
          <w:noProof/>
        </w:rPr>
        <w:t xml:space="preserve">, </w:t>
      </w:r>
      <w:r w:rsidRPr="00530917">
        <w:rPr>
          <w:rFonts w:ascii="Cambria" w:hAnsi="Cambria" w:cs="Times New Roman"/>
          <w:b/>
          <w:bCs/>
          <w:noProof/>
        </w:rPr>
        <w:t>Walsh K</w:t>
      </w:r>
      <w:r w:rsidRPr="00530917">
        <w:rPr>
          <w:rFonts w:ascii="Cambria" w:hAnsi="Cambria" w:cs="Times New Roman"/>
          <w:noProof/>
        </w:rPr>
        <w:t xml:space="preserve">, </w:t>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Lecker SH</w:t>
      </w:r>
      <w:r w:rsidRPr="00530917">
        <w:rPr>
          <w:rFonts w:ascii="Cambria" w:hAnsi="Cambria" w:cs="Times New Roman"/>
          <w:noProof/>
        </w:rPr>
        <w:t xml:space="preserve">, </w:t>
      </w:r>
      <w:r w:rsidRPr="00530917">
        <w:rPr>
          <w:rFonts w:ascii="Cambria" w:hAnsi="Cambria" w:cs="Times New Roman"/>
          <w:b/>
          <w:bCs/>
          <w:noProof/>
        </w:rPr>
        <w:t>Goldberg AL</w:t>
      </w:r>
      <w:r w:rsidRPr="00530917">
        <w:rPr>
          <w:rFonts w:ascii="Cambria" w:hAnsi="Cambria" w:cs="Times New Roman"/>
          <w:noProof/>
        </w:rPr>
        <w:t xml:space="preserve">. Foxo transcription factors induce the atrophy-related ubiquitin ligase atrogin-1 and cause skeletal muscle atrophy. </w:t>
      </w:r>
      <w:r w:rsidRPr="00530917">
        <w:rPr>
          <w:rFonts w:ascii="Cambria" w:hAnsi="Cambria" w:cs="Times New Roman"/>
          <w:i/>
          <w:iCs/>
          <w:noProof/>
        </w:rPr>
        <w:t>Cell</w:t>
      </w:r>
      <w:r w:rsidRPr="00530917">
        <w:rPr>
          <w:rFonts w:ascii="Cambria" w:hAnsi="Cambria" w:cs="Times New Roman"/>
          <w:noProof/>
        </w:rPr>
        <w:t xml:space="preserve"> 117: 399–412, 2004.</w:t>
      </w:r>
    </w:p>
    <w:p w14:paraId="407D80E1"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34. </w:t>
      </w:r>
      <w:r w:rsidRPr="00530917">
        <w:rPr>
          <w:rFonts w:ascii="Cambria" w:hAnsi="Cambria" w:cs="Times New Roman"/>
          <w:noProof/>
        </w:rPr>
        <w:tab/>
      </w:r>
      <w:r w:rsidRPr="00530917">
        <w:rPr>
          <w:rFonts w:ascii="Cambria" w:hAnsi="Cambria" w:cs="Times New Roman"/>
          <w:b/>
          <w:bCs/>
          <w:noProof/>
        </w:rPr>
        <w:t>Schakman O</w:t>
      </w:r>
      <w:r w:rsidRPr="00530917">
        <w:rPr>
          <w:rFonts w:ascii="Cambria" w:hAnsi="Cambria" w:cs="Times New Roman"/>
          <w:noProof/>
        </w:rPr>
        <w:t xml:space="preserve">, </w:t>
      </w:r>
      <w:r w:rsidRPr="00530917">
        <w:rPr>
          <w:rFonts w:ascii="Cambria" w:hAnsi="Cambria" w:cs="Times New Roman"/>
          <w:b/>
          <w:bCs/>
          <w:noProof/>
        </w:rPr>
        <w:t>Kalista S</w:t>
      </w:r>
      <w:r w:rsidRPr="00530917">
        <w:rPr>
          <w:rFonts w:ascii="Cambria" w:hAnsi="Cambria" w:cs="Times New Roman"/>
          <w:noProof/>
        </w:rPr>
        <w:t xml:space="preserve">, </w:t>
      </w:r>
      <w:r w:rsidRPr="00530917">
        <w:rPr>
          <w:rFonts w:ascii="Cambria" w:hAnsi="Cambria" w:cs="Times New Roman"/>
          <w:b/>
          <w:bCs/>
          <w:noProof/>
        </w:rPr>
        <w:t>Barbé C</w:t>
      </w:r>
      <w:r w:rsidRPr="00530917">
        <w:rPr>
          <w:rFonts w:ascii="Cambria" w:hAnsi="Cambria" w:cs="Times New Roman"/>
          <w:noProof/>
        </w:rPr>
        <w:t xml:space="preserve">, </w:t>
      </w:r>
      <w:r w:rsidRPr="00530917">
        <w:rPr>
          <w:rFonts w:ascii="Cambria" w:hAnsi="Cambria" w:cs="Times New Roman"/>
          <w:b/>
          <w:bCs/>
          <w:noProof/>
        </w:rPr>
        <w:t>Loumaye  a</w:t>
      </w:r>
      <w:r w:rsidRPr="00530917">
        <w:rPr>
          <w:rFonts w:ascii="Cambria" w:hAnsi="Cambria" w:cs="Times New Roman"/>
          <w:noProof/>
        </w:rPr>
        <w:t xml:space="preserve">, </w:t>
      </w:r>
      <w:r w:rsidRPr="00530917">
        <w:rPr>
          <w:rFonts w:ascii="Cambria" w:hAnsi="Cambria" w:cs="Times New Roman"/>
          <w:b/>
          <w:bCs/>
          <w:noProof/>
        </w:rPr>
        <w:t>Thissen JPP</w:t>
      </w:r>
      <w:r w:rsidRPr="00530917">
        <w:rPr>
          <w:rFonts w:ascii="Cambria" w:hAnsi="Cambria" w:cs="Times New Roman"/>
          <w:noProof/>
        </w:rPr>
        <w:t xml:space="preserve">. Glucocorticoid-induced skeletal muscle atrophy. </w:t>
      </w:r>
      <w:r w:rsidRPr="00530917">
        <w:rPr>
          <w:rFonts w:ascii="Cambria" w:hAnsi="Cambria" w:cs="Times New Roman"/>
          <w:i/>
          <w:iCs/>
          <w:noProof/>
        </w:rPr>
        <w:t>Int J Biochem Cell Biol</w:t>
      </w:r>
      <w:r w:rsidRPr="00530917">
        <w:rPr>
          <w:rFonts w:ascii="Cambria" w:hAnsi="Cambria" w:cs="Times New Roman"/>
          <w:noProof/>
        </w:rPr>
        <w:t xml:space="preserve"> 45: 2163–2172, 2013.</w:t>
      </w:r>
    </w:p>
    <w:p w14:paraId="29C5FDA6"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35. </w:t>
      </w:r>
      <w:r w:rsidRPr="00530917">
        <w:rPr>
          <w:rFonts w:ascii="Cambria" w:hAnsi="Cambria" w:cs="Times New Roman"/>
          <w:noProof/>
        </w:rPr>
        <w:tab/>
      </w:r>
      <w:r w:rsidRPr="00530917">
        <w:rPr>
          <w:rFonts w:ascii="Cambria" w:hAnsi="Cambria" w:cs="Times New Roman"/>
          <w:b/>
          <w:bCs/>
          <w:noProof/>
        </w:rPr>
        <w:t>Schiaffino S</w:t>
      </w:r>
      <w:r w:rsidRPr="00530917">
        <w:rPr>
          <w:rFonts w:ascii="Cambria" w:hAnsi="Cambria" w:cs="Times New Roman"/>
          <w:noProof/>
        </w:rPr>
        <w:t xml:space="preserve">, </w:t>
      </w:r>
      <w:r w:rsidRPr="00530917">
        <w:rPr>
          <w:rFonts w:ascii="Cambria" w:hAnsi="Cambria" w:cs="Times New Roman"/>
          <w:b/>
          <w:bCs/>
          <w:noProof/>
        </w:rPr>
        <w:t>Reggiani C</w:t>
      </w:r>
      <w:r w:rsidRPr="00530917">
        <w:rPr>
          <w:rFonts w:ascii="Cambria" w:hAnsi="Cambria" w:cs="Times New Roman"/>
          <w:noProof/>
        </w:rPr>
        <w:t xml:space="preserve">. Fiber types in mammalian skeletal muscles. </w:t>
      </w:r>
      <w:r w:rsidRPr="00530917">
        <w:rPr>
          <w:rFonts w:ascii="Cambria" w:hAnsi="Cambria" w:cs="Times New Roman"/>
          <w:i/>
          <w:iCs/>
          <w:noProof/>
        </w:rPr>
        <w:t>Physiol Rev</w:t>
      </w:r>
      <w:r w:rsidRPr="00530917">
        <w:rPr>
          <w:rFonts w:ascii="Cambria" w:hAnsi="Cambria" w:cs="Times New Roman"/>
          <w:noProof/>
        </w:rPr>
        <w:t xml:space="preserve"> 91: 1447–531, 2011.</w:t>
      </w:r>
    </w:p>
    <w:p w14:paraId="2BA08ED7"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36. </w:t>
      </w:r>
      <w:r w:rsidRPr="00530917">
        <w:rPr>
          <w:rFonts w:ascii="Cambria" w:hAnsi="Cambria" w:cs="Times New Roman"/>
          <w:noProof/>
        </w:rPr>
        <w:tab/>
      </w:r>
      <w:r w:rsidRPr="00530917">
        <w:rPr>
          <w:rFonts w:ascii="Cambria" w:hAnsi="Cambria" w:cs="Times New Roman"/>
          <w:b/>
          <w:bCs/>
          <w:noProof/>
        </w:rPr>
        <w:t>Sher J</w:t>
      </w:r>
      <w:r w:rsidRPr="00530917">
        <w:rPr>
          <w:rFonts w:ascii="Cambria" w:hAnsi="Cambria" w:cs="Times New Roman"/>
          <w:noProof/>
        </w:rPr>
        <w:t xml:space="preserve">, </w:t>
      </w:r>
      <w:r w:rsidRPr="00530917">
        <w:rPr>
          <w:rFonts w:ascii="Cambria" w:hAnsi="Cambria" w:cs="Times New Roman"/>
          <w:b/>
          <w:bCs/>
          <w:noProof/>
        </w:rPr>
        <w:t>Cardasis C</w:t>
      </w:r>
      <w:r w:rsidRPr="00530917">
        <w:rPr>
          <w:rFonts w:ascii="Cambria" w:hAnsi="Cambria" w:cs="Times New Roman"/>
          <w:noProof/>
        </w:rPr>
        <w:t xml:space="preserve">. Skeletal Muscle Fiber Types in the Adult Mouse. </w:t>
      </w:r>
      <w:r w:rsidRPr="00530917">
        <w:rPr>
          <w:rFonts w:ascii="Cambria" w:hAnsi="Cambria" w:cs="Times New Roman"/>
          <w:i/>
          <w:iCs/>
          <w:noProof/>
        </w:rPr>
        <w:t>Acta Neurol Scand</w:t>
      </w:r>
      <w:r w:rsidRPr="00530917">
        <w:rPr>
          <w:rFonts w:ascii="Cambria" w:hAnsi="Cambria" w:cs="Times New Roman"/>
          <w:noProof/>
        </w:rPr>
        <w:t xml:space="preserve"> 54: 45–56, 1976.</w:t>
      </w:r>
    </w:p>
    <w:p w14:paraId="49949729"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lastRenderedPageBreak/>
        <w:t xml:space="preserve">37. </w:t>
      </w:r>
      <w:r w:rsidRPr="00530917">
        <w:rPr>
          <w:rFonts w:ascii="Cambria" w:hAnsi="Cambria" w:cs="Times New Roman"/>
          <w:noProof/>
        </w:rPr>
        <w:tab/>
      </w:r>
      <w:r w:rsidRPr="00530917">
        <w:rPr>
          <w:rFonts w:ascii="Cambria" w:hAnsi="Cambria" w:cs="Times New Roman"/>
          <w:b/>
          <w:bCs/>
          <w:noProof/>
        </w:rPr>
        <w:t>Shpilberg Y</w:t>
      </w:r>
      <w:r w:rsidRPr="00530917">
        <w:rPr>
          <w:rFonts w:ascii="Cambria" w:hAnsi="Cambria" w:cs="Times New Roman"/>
          <w:noProof/>
        </w:rPr>
        <w:t xml:space="preserve">, </w:t>
      </w:r>
      <w:r w:rsidRPr="00530917">
        <w:rPr>
          <w:rFonts w:ascii="Cambria" w:hAnsi="Cambria" w:cs="Times New Roman"/>
          <w:b/>
          <w:bCs/>
          <w:noProof/>
        </w:rPr>
        <w:t>Beaudry JL</w:t>
      </w:r>
      <w:r w:rsidRPr="00530917">
        <w:rPr>
          <w:rFonts w:ascii="Cambria" w:hAnsi="Cambria" w:cs="Times New Roman"/>
          <w:noProof/>
        </w:rPr>
        <w:t xml:space="preserve">, </w:t>
      </w:r>
      <w:r w:rsidRPr="00530917">
        <w:rPr>
          <w:rFonts w:ascii="Cambria" w:hAnsi="Cambria" w:cs="Times New Roman"/>
          <w:b/>
          <w:bCs/>
          <w:noProof/>
        </w:rPr>
        <w:t>D’Souza A</w:t>
      </w:r>
      <w:r w:rsidRPr="00530917">
        <w:rPr>
          <w:rFonts w:ascii="Cambria" w:hAnsi="Cambria" w:cs="Times New Roman"/>
          <w:noProof/>
        </w:rPr>
        <w:t xml:space="preserve">, </w:t>
      </w:r>
      <w:r w:rsidRPr="00530917">
        <w:rPr>
          <w:rFonts w:ascii="Cambria" w:hAnsi="Cambria" w:cs="Times New Roman"/>
          <w:b/>
          <w:bCs/>
          <w:noProof/>
        </w:rPr>
        <w:t>Campbell JE</w:t>
      </w:r>
      <w:r w:rsidRPr="00530917">
        <w:rPr>
          <w:rFonts w:ascii="Cambria" w:hAnsi="Cambria" w:cs="Times New Roman"/>
          <w:noProof/>
        </w:rPr>
        <w:t xml:space="preserve">, </w:t>
      </w:r>
      <w:r w:rsidRPr="00530917">
        <w:rPr>
          <w:rFonts w:ascii="Cambria" w:hAnsi="Cambria" w:cs="Times New Roman"/>
          <w:b/>
          <w:bCs/>
          <w:noProof/>
        </w:rPr>
        <w:t>Peckett A</w:t>
      </w:r>
      <w:r w:rsidRPr="00530917">
        <w:rPr>
          <w:rFonts w:ascii="Cambria" w:hAnsi="Cambria" w:cs="Times New Roman"/>
          <w:noProof/>
        </w:rPr>
        <w:t xml:space="preserve">, </w:t>
      </w:r>
      <w:r w:rsidRPr="00530917">
        <w:rPr>
          <w:rFonts w:ascii="Cambria" w:hAnsi="Cambria" w:cs="Times New Roman"/>
          <w:b/>
          <w:bCs/>
          <w:noProof/>
        </w:rPr>
        <w:t>Riddell MC</w:t>
      </w:r>
      <w:r w:rsidRPr="00530917">
        <w:rPr>
          <w:rFonts w:ascii="Cambria" w:hAnsi="Cambria" w:cs="Times New Roman"/>
          <w:noProof/>
        </w:rPr>
        <w:t xml:space="preserve">. A rodent model of rapid-onset diabetes induced by glucocorticoids and high-fat feeding. </w:t>
      </w:r>
      <w:r w:rsidRPr="00530917">
        <w:rPr>
          <w:rFonts w:ascii="Cambria" w:hAnsi="Cambria" w:cs="Times New Roman"/>
          <w:i/>
          <w:iCs/>
          <w:noProof/>
        </w:rPr>
        <w:t>Dis Model Mech</w:t>
      </w:r>
      <w:r w:rsidRPr="00530917">
        <w:rPr>
          <w:rFonts w:ascii="Cambria" w:hAnsi="Cambria" w:cs="Times New Roman"/>
          <w:noProof/>
        </w:rPr>
        <w:t xml:space="preserve"> 5: 671–680, 2012.</w:t>
      </w:r>
    </w:p>
    <w:p w14:paraId="6477DD8E"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38. </w:t>
      </w:r>
      <w:r w:rsidRPr="00530917">
        <w:rPr>
          <w:rFonts w:ascii="Cambria" w:hAnsi="Cambria" w:cs="Times New Roman"/>
          <w:noProof/>
        </w:rPr>
        <w:tab/>
      </w:r>
      <w:r w:rsidRPr="00530917">
        <w:rPr>
          <w:rFonts w:ascii="Cambria" w:hAnsi="Cambria" w:cs="Times New Roman"/>
          <w:b/>
          <w:bCs/>
          <w:noProof/>
        </w:rPr>
        <w:t>Staa TPVAN</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w:t>
      </w:r>
      <w:r w:rsidRPr="00530917">
        <w:rPr>
          <w:rFonts w:ascii="Cambria" w:hAnsi="Cambria" w:cs="Times New Roman"/>
          <w:b/>
          <w:bCs/>
          <w:noProof/>
        </w:rPr>
        <w:t>van Staa TP</w:t>
      </w:r>
      <w:r w:rsidRPr="00530917">
        <w:rPr>
          <w:rFonts w:ascii="Cambria" w:hAnsi="Cambria" w:cs="Times New Roman"/>
          <w:noProof/>
        </w:rPr>
        <w:t xml:space="preserve">, </w:t>
      </w:r>
      <w:r w:rsidRPr="00530917">
        <w:rPr>
          <w:rFonts w:ascii="Cambria" w:hAnsi="Cambria" w:cs="Times New Roman"/>
          <w:b/>
          <w:bCs/>
          <w:noProof/>
        </w:rPr>
        <w:t>Leufkens HGM</w:t>
      </w:r>
      <w:r w:rsidRPr="00530917">
        <w:rPr>
          <w:rFonts w:ascii="Cambria" w:hAnsi="Cambria" w:cs="Times New Roman"/>
          <w:noProof/>
        </w:rPr>
        <w:t xml:space="preserve">, </w:t>
      </w:r>
      <w:r w:rsidRPr="00530917">
        <w:rPr>
          <w:rFonts w:ascii="Cambria" w:hAnsi="Cambria" w:cs="Times New Roman"/>
          <w:b/>
          <w:bCs/>
          <w:noProof/>
        </w:rPr>
        <w:t>Abenhaim L</w:t>
      </w:r>
      <w:r w:rsidRPr="00530917">
        <w:rPr>
          <w:rFonts w:ascii="Cambria" w:hAnsi="Cambria" w:cs="Times New Roman"/>
          <w:noProof/>
        </w:rPr>
        <w:t xml:space="preserve">, </w:t>
      </w:r>
      <w:r w:rsidRPr="00530917">
        <w:rPr>
          <w:rFonts w:ascii="Cambria" w:hAnsi="Cambria" w:cs="Times New Roman"/>
          <w:b/>
          <w:bCs/>
          <w:noProof/>
        </w:rPr>
        <w:t>Begaud B</w:t>
      </w:r>
      <w:r w:rsidRPr="00530917">
        <w:rPr>
          <w:rFonts w:ascii="Cambria" w:hAnsi="Cambria" w:cs="Times New Roman"/>
          <w:noProof/>
        </w:rPr>
        <w:t xml:space="preserve">, </w:t>
      </w:r>
      <w:r w:rsidRPr="00530917">
        <w:rPr>
          <w:rFonts w:ascii="Cambria" w:hAnsi="Cambria" w:cs="Times New Roman"/>
          <w:b/>
          <w:bCs/>
          <w:noProof/>
        </w:rPr>
        <w:t>Zhang B</w:t>
      </w:r>
      <w:r w:rsidRPr="00530917">
        <w:rPr>
          <w:rFonts w:ascii="Cambria" w:hAnsi="Cambria" w:cs="Times New Roman"/>
          <w:noProof/>
        </w:rPr>
        <w:t xml:space="preserve">, </w:t>
      </w:r>
      <w:r w:rsidRPr="00530917">
        <w:rPr>
          <w:rFonts w:ascii="Cambria" w:hAnsi="Cambria" w:cs="Times New Roman"/>
          <w:b/>
          <w:bCs/>
          <w:noProof/>
        </w:rPr>
        <w:t>Cooper C</w:t>
      </w:r>
      <w:r w:rsidRPr="00530917">
        <w:rPr>
          <w:rFonts w:ascii="Cambria" w:hAnsi="Cambria" w:cs="Times New Roman"/>
          <w:noProof/>
        </w:rPr>
        <w:t xml:space="preserve">. Use of oral corticosteroids in the United Kingdom. </w:t>
      </w:r>
      <w:r w:rsidRPr="00530917">
        <w:rPr>
          <w:rFonts w:ascii="Cambria" w:hAnsi="Cambria" w:cs="Times New Roman"/>
          <w:i/>
          <w:iCs/>
          <w:noProof/>
        </w:rPr>
        <w:t>QJM</w:t>
      </w:r>
      <w:r w:rsidRPr="00530917">
        <w:rPr>
          <w:rFonts w:ascii="Cambria" w:hAnsi="Cambria" w:cs="Times New Roman"/>
          <w:noProof/>
        </w:rPr>
        <w:t xml:space="preserve"> 93: 105–111, 2000.</w:t>
      </w:r>
    </w:p>
    <w:p w14:paraId="657B6C5F"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39. </w:t>
      </w:r>
      <w:r w:rsidRPr="00530917">
        <w:rPr>
          <w:rFonts w:ascii="Cambria" w:hAnsi="Cambria" w:cs="Times New Roman"/>
          <w:noProof/>
        </w:rPr>
        <w:tab/>
      </w:r>
      <w:r w:rsidRPr="00530917">
        <w:rPr>
          <w:rFonts w:ascii="Cambria" w:hAnsi="Cambria" w:cs="Times New Roman"/>
          <w:b/>
          <w:bCs/>
          <w:noProof/>
        </w:rPr>
        <w:t>Wester VL</w:t>
      </w:r>
      <w:r w:rsidRPr="00530917">
        <w:rPr>
          <w:rFonts w:ascii="Cambria" w:hAnsi="Cambria" w:cs="Times New Roman"/>
          <w:noProof/>
        </w:rPr>
        <w:t xml:space="preserve">, </w:t>
      </w:r>
      <w:r w:rsidRPr="00530917">
        <w:rPr>
          <w:rFonts w:ascii="Cambria" w:hAnsi="Cambria" w:cs="Times New Roman"/>
          <w:b/>
          <w:bCs/>
          <w:noProof/>
        </w:rPr>
        <w:t>Staufenbiel SM</w:t>
      </w:r>
      <w:r w:rsidRPr="00530917">
        <w:rPr>
          <w:rFonts w:ascii="Cambria" w:hAnsi="Cambria" w:cs="Times New Roman"/>
          <w:noProof/>
        </w:rPr>
        <w:t xml:space="preserve">, </w:t>
      </w:r>
      <w:r w:rsidRPr="00530917">
        <w:rPr>
          <w:rFonts w:ascii="Cambria" w:hAnsi="Cambria" w:cs="Times New Roman"/>
          <w:b/>
          <w:bCs/>
          <w:noProof/>
        </w:rPr>
        <w:t>Veldhorst M a B</w:t>
      </w:r>
      <w:r w:rsidRPr="00530917">
        <w:rPr>
          <w:rFonts w:ascii="Cambria" w:hAnsi="Cambria" w:cs="Times New Roman"/>
          <w:noProof/>
        </w:rPr>
        <w:t xml:space="preserve">, </w:t>
      </w:r>
      <w:r w:rsidRPr="00530917">
        <w:rPr>
          <w:rFonts w:ascii="Cambria" w:hAnsi="Cambria" w:cs="Times New Roman"/>
          <w:b/>
          <w:bCs/>
          <w:noProof/>
        </w:rPr>
        <w:t>Visser J a</w:t>
      </w:r>
      <w:r w:rsidRPr="00530917">
        <w:rPr>
          <w:rFonts w:ascii="Cambria" w:hAnsi="Cambria" w:cs="Times New Roman"/>
          <w:noProof/>
        </w:rPr>
        <w:t xml:space="preserve">, </w:t>
      </w:r>
      <w:r w:rsidRPr="00530917">
        <w:rPr>
          <w:rFonts w:ascii="Cambria" w:hAnsi="Cambria" w:cs="Times New Roman"/>
          <w:b/>
          <w:bCs/>
          <w:noProof/>
        </w:rPr>
        <w:t>Manenschijn L</w:t>
      </w:r>
      <w:r w:rsidRPr="00530917">
        <w:rPr>
          <w:rFonts w:ascii="Cambria" w:hAnsi="Cambria" w:cs="Times New Roman"/>
          <w:noProof/>
        </w:rPr>
        <w:t xml:space="preserve">, </w:t>
      </w:r>
      <w:r w:rsidRPr="00530917">
        <w:rPr>
          <w:rFonts w:ascii="Cambria" w:hAnsi="Cambria" w:cs="Times New Roman"/>
          <w:b/>
          <w:bCs/>
          <w:noProof/>
        </w:rPr>
        <w:t>Koper JW</w:t>
      </w:r>
      <w:r w:rsidRPr="00530917">
        <w:rPr>
          <w:rFonts w:ascii="Cambria" w:hAnsi="Cambria" w:cs="Times New Roman"/>
          <w:noProof/>
        </w:rPr>
        <w:t xml:space="preserve">, </w:t>
      </w:r>
      <w:r w:rsidRPr="00530917">
        <w:rPr>
          <w:rFonts w:ascii="Cambria" w:hAnsi="Cambria" w:cs="Times New Roman"/>
          <w:b/>
          <w:bCs/>
          <w:noProof/>
        </w:rPr>
        <w:t>Klessens-Godfroy FJM</w:t>
      </w:r>
      <w:r w:rsidRPr="00530917">
        <w:rPr>
          <w:rFonts w:ascii="Cambria" w:hAnsi="Cambria" w:cs="Times New Roman"/>
          <w:noProof/>
        </w:rPr>
        <w:t xml:space="preserve">, </w:t>
      </w:r>
      <w:r w:rsidRPr="00530917">
        <w:rPr>
          <w:rFonts w:ascii="Cambria" w:hAnsi="Cambria" w:cs="Times New Roman"/>
          <w:b/>
          <w:bCs/>
          <w:noProof/>
        </w:rPr>
        <w:t>van den Akker ELT</w:t>
      </w:r>
      <w:r w:rsidRPr="00530917">
        <w:rPr>
          <w:rFonts w:ascii="Cambria" w:hAnsi="Cambria" w:cs="Times New Roman"/>
          <w:noProof/>
        </w:rPr>
        <w:t xml:space="preserve">, </w:t>
      </w:r>
      <w:r w:rsidRPr="00530917">
        <w:rPr>
          <w:rFonts w:ascii="Cambria" w:hAnsi="Cambria" w:cs="Times New Roman"/>
          <w:b/>
          <w:bCs/>
          <w:noProof/>
        </w:rPr>
        <w:t>van Rossum EFC</w:t>
      </w:r>
      <w:r w:rsidRPr="00530917">
        <w:rPr>
          <w:rFonts w:ascii="Cambria" w:hAnsi="Cambria" w:cs="Times New Roman"/>
          <w:noProof/>
        </w:rPr>
        <w:t xml:space="preserve">. Long-term cortisol levels measured in scalp hair of obese patients. </w:t>
      </w:r>
      <w:r w:rsidRPr="00530917">
        <w:rPr>
          <w:rFonts w:ascii="Cambria" w:hAnsi="Cambria" w:cs="Times New Roman"/>
          <w:i/>
          <w:iCs/>
          <w:noProof/>
        </w:rPr>
        <w:t>Obesity</w:t>
      </w:r>
      <w:r w:rsidRPr="00530917">
        <w:rPr>
          <w:rFonts w:ascii="Cambria" w:hAnsi="Cambria" w:cs="Times New Roman"/>
          <w:noProof/>
        </w:rPr>
        <w:t xml:space="preserve"> 00: 1–3, 2014.</w:t>
      </w:r>
    </w:p>
    <w:p w14:paraId="4AF965E8"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40. </w:t>
      </w:r>
      <w:r w:rsidRPr="00530917">
        <w:rPr>
          <w:rFonts w:ascii="Cambria" w:hAnsi="Cambria" w:cs="Times New Roman"/>
          <w:noProof/>
        </w:rPr>
        <w:tab/>
      </w:r>
      <w:r w:rsidRPr="00530917">
        <w:rPr>
          <w:rFonts w:ascii="Cambria" w:hAnsi="Cambria" w:cs="Times New Roman"/>
          <w:b/>
          <w:bCs/>
          <w:noProof/>
        </w:rPr>
        <w:t>Wilson JM</w:t>
      </w:r>
      <w:r w:rsidRPr="00530917">
        <w:rPr>
          <w:rFonts w:ascii="Cambria" w:hAnsi="Cambria" w:cs="Times New Roman"/>
          <w:noProof/>
        </w:rPr>
        <w:t xml:space="preserve">, </w:t>
      </w:r>
      <w:r w:rsidRPr="00530917">
        <w:rPr>
          <w:rFonts w:ascii="Cambria" w:hAnsi="Cambria" w:cs="Times New Roman"/>
          <w:b/>
          <w:bCs/>
          <w:noProof/>
        </w:rPr>
        <w:t>Loenneke JP</w:t>
      </w:r>
      <w:r w:rsidRPr="00530917">
        <w:rPr>
          <w:rFonts w:ascii="Cambria" w:hAnsi="Cambria" w:cs="Times New Roman"/>
          <w:noProof/>
        </w:rPr>
        <w:t xml:space="preserve">, </w:t>
      </w:r>
      <w:r w:rsidRPr="00530917">
        <w:rPr>
          <w:rFonts w:ascii="Cambria" w:hAnsi="Cambria" w:cs="Times New Roman"/>
          <w:b/>
          <w:bCs/>
          <w:noProof/>
        </w:rPr>
        <w:t>Jo E</w:t>
      </w:r>
      <w:r w:rsidRPr="00530917">
        <w:rPr>
          <w:rFonts w:ascii="Cambria" w:hAnsi="Cambria" w:cs="Times New Roman"/>
          <w:noProof/>
        </w:rPr>
        <w:t xml:space="preserve">, </w:t>
      </w:r>
      <w:r w:rsidRPr="00530917">
        <w:rPr>
          <w:rFonts w:ascii="Cambria" w:hAnsi="Cambria" w:cs="Times New Roman"/>
          <w:b/>
          <w:bCs/>
          <w:noProof/>
        </w:rPr>
        <w:t>Wilson GJ</w:t>
      </w:r>
      <w:r w:rsidRPr="00530917">
        <w:rPr>
          <w:rFonts w:ascii="Cambria" w:hAnsi="Cambria" w:cs="Times New Roman"/>
          <w:noProof/>
        </w:rPr>
        <w:t xml:space="preserve">, </w:t>
      </w:r>
      <w:r w:rsidRPr="00530917">
        <w:rPr>
          <w:rFonts w:ascii="Cambria" w:hAnsi="Cambria" w:cs="Times New Roman"/>
          <w:b/>
          <w:bCs/>
          <w:noProof/>
        </w:rPr>
        <w:t>Zourdos MC</w:t>
      </w:r>
      <w:r w:rsidRPr="00530917">
        <w:rPr>
          <w:rFonts w:ascii="Cambria" w:hAnsi="Cambria" w:cs="Times New Roman"/>
          <w:noProof/>
        </w:rPr>
        <w:t xml:space="preserve">, </w:t>
      </w:r>
      <w:r w:rsidRPr="00530917">
        <w:rPr>
          <w:rFonts w:ascii="Cambria" w:hAnsi="Cambria" w:cs="Times New Roman"/>
          <w:b/>
          <w:bCs/>
          <w:noProof/>
        </w:rPr>
        <w:t>Kim J-S</w:t>
      </w:r>
      <w:r w:rsidRPr="00530917">
        <w:rPr>
          <w:rFonts w:ascii="Cambria" w:hAnsi="Cambria" w:cs="Times New Roman"/>
          <w:noProof/>
        </w:rPr>
        <w:t xml:space="preserve">. The Effects of Endurance, Strength, and Power Training on Muscle Fiber Type Shifting. </w:t>
      </w:r>
      <w:r w:rsidRPr="00530917">
        <w:rPr>
          <w:rFonts w:ascii="Cambria" w:hAnsi="Cambria" w:cs="Times New Roman"/>
          <w:i/>
          <w:iCs/>
          <w:noProof/>
        </w:rPr>
        <w:t>J Strength Cond Res</w:t>
      </w:r>
      <w:r w:rsidRPr="00530917">
        <w:rPr>
          <w:rFonts w:ascii="Cambria" w:hAnsi="Cambria" w:cs="Times New Roman"/>
          <w:noProof/>
        </w:rPr>
        <w:t xml:space="preserve"> 26: 1724–1729, 2012.</w:t>
      </w:r>
    </w:p>
    <w:p w14:paraId="5CC7569D" w14:textId="77777777" w:rsidR="00530917" w:rsidRPr="00530917" w:rsidRDefault="00530917" w:rsidP="00530917">
      <w:pPr>
        <w:widowControl w:val="0"/>
        <w:autoSpaceDE w:val="0"/>
        <w:autoSpaceDN w:val="0"/>
        <w:adjustRightInd w:val="0"/>
        <w:spacing w:line="480" w:lineRule="auto"/>
        <w:ind w:left="640" w:hanging="640"/>
        <w:rPr>
          <w:rFonts w:ascii="Cambria" w:hAnsi="Cambria" w:cs="Times New Roman"/>
          <w:noProof/>
        </w:rPr>
      </w:pPr>
      <w:r w:rsidRPr="00530917">
        <w:rPr>
          <w:rFonts w:ascii="Cambria" w:hAnsi="Cambria" w:cs="Times New Roman"/>
          <w:noProof/>
        </w:rPr>
        <w:t xml:space="preserve">41. </w:t>
      </w:r>
      <w:r w:rsidRPr="00530917">
        <w:rPr>
          <w:rFonts w:ascii="Cambria" w:hAnsi="Cambria" w:cs="Times New Roman"/>
          <w:noProof/>
        </w:rPr>
        <w:tab/>
      </w:r>
      <w:r w:rsidRPr="00530917">
        <w:rPr>
          <w:rFonts w:ascii="Cambria" w:hAnsi="Cambria" w:cs="Times New Roman"/>
          <w:b/>
          <w:bCs/>
          <w:noProof/>
        </w:rPr>
        <w:t>Wolfe RR</w:t>
      </w:r>
      <w:r w:rsidRPr="00530917">
        <w:rPr>
          <w:rFonts w:ascii="Cambria" w:hAnsi="Cambria" w:cs="Times New Roman"/>
          <w:noProof/>
        </w:rPr>
        <w:t>. The underappreciated role of muscle in health and disease 1 Ϫ 3. : 475–482, 2018.</w:t>
      </w:r>
    </w:p>
    <w:p w14:paraId="66529D00" w14:textId="77777777" w:rsidR="00530917" w:rsidRPr="00530917" w:rsidRDefault="00530917" w:rsidP="00530917">
      <w:pPr>
        <w:widowControl w:val="0"/>
        <w:autoSpaceDE w:val="0"/>
        <w:autoSpaceDN w:val="0"/>
        <w:adjustRightInd w:val="0"/>
        <w:spacing w:line="480" w:lineRule="auto"/>
        <w:ind w:left="640" w:hanging="640"/>
        <w:rPr>
          <w:rFonts w:ascii="Cambria" w:hAnsi="Cambria"/>
          <w:noProof/>
        </w:rPr>
      </w:pPr>
      <w:r w:rsidRPr="00530917">
        <w:rPr>
          <w:rFonts w:ascii="Cambria" w:hAnsi="Cambria" w:cs="Times New Roman"/>
          <w:noProof/>
        </w:rPr>
        <w:t xml:space="preserve">42. </w:t>
      </w:r>
      <w:r w:rsidRPr="00530917">
        <w:rPr>
          <w:rFonts w:ascii="Cambria" w:hAnsi="Cambria" w:cs="Times New Roman"/>
          <w:noProof/>
        </w:rPr>
        <w:tab/>
      </w:r>
      <w:r w:rsidRPr="00530917">
        <w:rPr>
          <w:rFonts w:ascii="Cambria" w:hAnsi="Cambria" w:cs="Times New Roman"/>
          <w:b/>
          <w:bCs/>
          <w:noProof/>
        </w:rPr>
        <w:t>Zoico E</w:t>
      </w:r>
      <w:r w:rsidRPr="00530917">
        <w:rPr>
          <w:rFonts w:ascii="Cambria" w:hAnsi="Cambria" w:cs="Times New Roman"/>
          <w:noProof/>
        </w:rPr>
        <w:t xml:space="preserve">, </w:t>
      </w:r>
      <w:r w:rsidRPr="00530917">
        <w:rPr>
          <w:rFonts w:ascii="Cambria" w:hAnsi="Cambria" w:cs="Times New Roman"/>
          <w:b/>
          <w:bCs/>
          <w:noProof/>
        </w:rPr>
        <w:t>Di Francesco V</w:t>
      </w:r>
      <w:r w:rsidRPr="00530917">
        <w:rPr>
          <w:rFonts w:ascii="Cambria" w:hAnsi="Cambria" w:cs="Times New Roman"/>
          <w:noProof/>
        </w:rPr>
        <w:t xml:space="preserve">, </w:t>
      </w:r>
      <w:r w:rsidRPr="00530917">
        <w:rPr>
          <w:rFonts w:ascii="Cambria" w:hAnsi="Cambria" w:cs="Times New Roman"/>
          <w:b/>
          <w:bCs/>
          <w:noProof/>
        </w:rPr>
        <w:t>Guralnik JM</w:t>
      </w:r>
      <w:r w:rsidRPr="00530917">
        <w:rPr>
          <w:rFonts w:ascii="Cambria" w:hAnsi="Cambria" w:cs="Times New Roman"/>
          <w:noProof/>
        </w:rPr>
        <w:t xml:space="preserve">, </w:t>
      </w:r>
      <w:r w:rsidRPr="00530917">
        <w:rPr>
          <w:rFonts w:ascii="Cambria" w:hAnsi="Cambria" w:cs="Times New Roman"/>
          <w:b/>
          <w:bCs/>
          <w:noProof/>
        </w:rPr>
        <w:t>Mazzali G</w:t>
      </w:r>
      <w:r w:rsidRPr="00530917">
        <w:rPr>
          <w:rFonts w:ascii="Cambria" w:hAnsi="Cambria" w:cs="Times New Roman"/>
          <w:noProof/>
        </w:rPr>
        <w:t xml:space="preserve">, </w:t>
      </w:r>
      <w:r w:rsidRPr="00530917">
        <w:rPr>
          <w:rFonts w:ascii="Cambria" w:hAnsi="Cambria" w:cs="Times New Roman"/>
          <w:b/>
          <w:bCs/>
          <w:noProof/>
        </w:rPr>
        <w:t>Bortolani A</w:t>
      </w:r>
      <w:r w:rsidRPr="00530917">
        <w:rPr>
          <w:rFonts w:ascii="Cambria" w:hAnsi="Cambria" w:cs="Times New Roman"/>
          <w:noProof/>
        </w:rPr>
        <w:t xml:space="preserve">, </w:t>
      </w:r>
      <w:r w:rsidRPr="00530917">
        <w:rPr>
          <w:rFonts w:ascii="Cambria" w:hAnsi="Cambria" w:cs="Times New Roman"/>
          <w:b/>
          <w:bCs/>
          <w:noProof/>
        </w:rPr>
        <w:t>Guariento S</w:t>
      </w:r>
      <w:r w:rsidRPr="00530917">
        <w:rPr>
          <w:rFonts w:ascii="Cambria" w:hAnsi="Cambria" w:cs="Times New Roman"/>
          <w:noProof/>
        </w:rPr>
        <w:t xml:space="preserve">, </w:t>
      </w:r>
      <w:r w:rsidRPr="00530917">
        <w:rPr>
          <w:rFonts w:ascii="Cambria" w:hAnsi="Cambria" w:cs="Times New Roman"/>
          <w:b/>
          <w:bCs/>
          <w:noProof/>
        </w:rPr>
        <w:t>Sergi G</w:t>
      </w:r>
      <w:r w:rsidRPr="00530917">
        <w:rPr>
          <w:rFonts w:ascii="Cambria" w:hAnsi="Cambria" w:cs="Times New Roman"/>
          <w:noProof/>
        </w:rPr>
        <w:t xml:space="preserve">, </w:t>
      </w:r>
      <w:r w:rsidRPr="00530917">
        <w:rPr>
          <w:rFonts w:ascii="Cambria" w:hAnsi="Cambria" w:cs="Times New Roman"/>
          <w:b/>
          <w:bCs/>
          <w:noProof/>
        </w:rPr>
        <w:t>Bosello O</w:t>
      </w:r>
      <w:r w:rsidRPr="00530917">
        <w:rPr>
          <w:rFonts w:ascii="Cambria" w:hAnsi="Cambria" w:cs="Times New Roman"/>
          <w:noProof/>
        </w:rPr>
        <w:t xml:space="preserve">, </w:t>
      </w:r>
      <w:r w:rsidRPr="00530917">
        <w:rPr>
          <w:rFonts w:ascii="Cambria" w:hAnsi="Cambria" w:cs="Times New Roman"/>
          <w:b/>
          <w:bCs/>
          <w:noProof/>
        </w:rPr>
        <w:t>Zamboni M</w:t>
      </w:r>
      <w:r w:rsidRPr="00530917">
        <w:rPr>
          <w:rFonts w:ascii="Cambria" w:hAnsi="Cambria" w:cs="Times New Roman"/>
          <w:noProof/>
        </w:rPr>
        <w:t xml:space="preserve">. Physical disability and muscular strength in relation to obesity and different body composition indexes in a sample of healthy elderly women. </w:t>
      </w:r>
      <w:r w:rsidRPr="00530917">
        <w:rPr>
          <w:rFonts w:ascii="Cambria" w:hAnsi="Cambria" w:cs="Times New Roman"/>
          <w:i/>
          <w:iCs/>
          <w:noProof/>
        </w:rPr>
        <w:t>Int J Obes</w:t>
      </w:r>
      <w:r w:rsidRPr="00530917">
        <w:rPr>
          <w:rFonts w:ascii="Cambria" w:hAnsi="Cambria" w:cs="Times New Roman"/>
          <w:noProof/>
        </w:rPr>
        <w:t xml:space="preserve"> 28: 234–241, 2004.</w:t>
      </w:r>
    </w:p>
    <w:p w14:paraId="2BCE4AD3" w14:textId="21871341" w:rsidR="002A4533" w:rsidRDefault="002A4533" w:rsidP="00530917">
      <w:pPr>
        <w:widowControl w:val="0"/>
        <w:autoSpaceDE w:val="0"/>
        <w:autoSpaceDN w:val="0"/>
        <w:adjustRightInd w:val="0"/>
        <w:spacing w:line="480" w:lineRule="auto"/>
        <w:ind w:left="640" w:hanging="640"/>
        <w:rPr>
          <w:color w:val="333333"/>
          <w:sz w:val="24"/>
          <w:szCs w:val="24"/>
          <w:highlight w:val="white"/>
        </w:rPr>
      </w:pPr>
      <w:r w:rsidRPr="00936D7C">
        <w:rPr>
          <w:rFonts w:asciiTheme="minorHAnsi" w:hAnsiTheme="minorHAnsi"/>
          <w:color w:val="333333"/>
          <w:highlight w:val="white"/>
        </w:rPr>
        <w:fldChar w:fldCharType="end"/>
      </w:r>
    </w:p>
    <w:p w14:paraId="09D22429" w14:textId="77777777" w:rsidR="00FC70DD" w:rsidRDefault="00FC70DD">
      <w:pPr>
        <w:rPr>
          <w:sz w:val="32"/>
          <w:szCs w:val="40"/>
          <w:highlight w:val="white"/>
        </w:rPr>
      </w:pPr>
      <w:r>
        <w:rPr>
          <w:sz w:val="32"/>
          <w:highlight w:val="white"/>
        </w:rPr>
        <w:br w:type="page"/>
      </w:r>
    </w:p>
    <w:p w14:paraId="191AEC78" w14:textId="33BA36B9" w:rsidR="00BF40A8" w:rsidRPr="00FC70DD" w:rsidRDefault="003B7C65" w:rsidP="00306DEA">
      <w:pPr>
        <w:pStyle w:val="Heading1"/>
        <w:spacing w:line="480" w:lineRule="auto"/>
        <w:rPr>
          <w:sz w:val="32"/>
          <w:highlight w:val="white"/>
        </w:rPr>
      </w:pPr>
      <w:commentRangeStart w:id="204"/>
      <w:r w:rsidRPr="00FC70DD">
        <w:rPr>
          <w:sz w:val="32"/>
          <w:highlight w:val="white"/>
        </w:rPr>
        <w:lastRenderedPageBreak/>
        <w:t>Figure Legends</w:t>
      </w:r>
      <w:commentRangeEnd w:id="204"/>
      <w:r w:rsidR="0024177C">
        <w:rPr>
          <w:rStyle w:val="CommentReference"/>
        </w:rPr>
        <w:commentReference w:id="204"/>
      </w:r>
    </w:p>
    <w:p w14:paraId="38EE88D1" w14:textId="3F467DF3"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Figure 1. Obese</w:t>
      </w:r>
      <w:ins w:id="205" w:author="Inn Harvey" w:date="2020-01-30T12:44:00Z">
        <w:r w:rsidR="0024177C">
          <w:rPr>
            <w:rFonts w:asciiTheme="minorHAnsi" w:hAnsiTheme="minorHAnsi"/>
            <w:b/>
            <w:szCs w:val="24"/>
          </w:rPr>
          <w:t xml:space="preserve">, </w:t>
        </w:r>
      </w:ins>
      <w:del w:id="206" w:author="Inn Harvey" w:date="2020-01-30T12:44:00Z">
        <w:r w:rsidRPr="00936D7C">
          <w:rPr>
            <w:rFonts w:asciiTheme="minorHAnsi" w:hAnsiTheme="minorHAnsi"/>
            <w:b/>
            <w:szCs w:val="24"/>
          </w:rPr>
          <w:delText>-</w:delText>
        </w:r>
      </w:del>
      <w:r w:rsidRPr="00936D7C">
        <w:rPr>
          <w:rFonts w:asciiTheme="minorHAnsi" w:hAnsiTheme="minorHAnsi"/>
          <w:b/>
          <w:szCs w:val="24"/>
        </w:rPr>
        <w:t>Dexamethasone</w:t>
      </w:r>
      <w:ins w:id="207" w:author="Inn Harvey" w:date="2020-01-30T12:44:00Z">
        <w:r w:rsidR="0024177C">
          <w:rPr>
            <w:rFonts w:asciiTheme="minorHAnsi" w:hAnsiTheme="minorHAnsi"/>
            <w:b/>
            <w:szCs w:val="24"/>
          </w:rPr>
          <w:t>-</w:t>
        </w:r>
      </w:ins>
      <w:del w:id="208" w:author="Inn Harvey" w:date="2020-01-30T12:44: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CB3625">
        <w:rPr>
          <w:rFonts w:asciiTheme="minorHAnsi" w:hAnsiTheme="minorHAnsi"/>
          <w:b/>
          <w:szCs w:val="24"/>
        </w:rPr>
        <w:t>Have Reduced</w:t>
      </w:r>
      <w:r w:rsidRPr="00936D7C">
        <w:rPr>
          <w:rFonts w:asciiTheme="minorHAnsi" w:hAnsiTheme="minorHAnsi"/>
          <w:b/>
          <w:szCs w:val="24"/>
        </w:rPr>
        <w:t xml:space="preserve"> Muscle Strength</w:t>
      </w:r>
      <w:r w:rsidRPr="00936D7C">
        <w:rPr>
          <w:rFonts w:asciiTheme="minorHAnsi" w:hAnsiTheme="minorHAnsi"/>
          <w:szCs w:val="24"/>
        </w:rPr>
        <w:tab/>
      </w:r>
    </w:p>
    <w:p w14:paraId="32038FDF" w14:textId="2964171C" w:rsidR="00BF40A8" w:rsidRPr="00936D7C" w:rsidRDefault="00E161E7" w:rsidP="00306DEA">
      <w:pPr>
        <w:spacing w:line="480" w:lineRule="auto"/>
        <w:rPr>
          <w:rFonts w:asciiTheme="minorHAnsi" w:hAnsiTheme="minorHAnsi"/>
          <w:szCs w:val="24"/>
        </w:rPr>
      </w:pPr>
      <w:r w:rsidRPr="00936D7C">
        <w:rPr>
          <w:rFonts w:asciiTheme="minorHAnsi" w:hAnsiTheme="minorHAnsi"/>
          <w:szCs w:val="24"/>
        </w:rPr>
        <w:t>Grip strength in lean (</w:t>
      </w:r>
      <w:r w:rsidR="009E3491" w:rsidRPr="00936D7C">
        <w:rPr>
          <w:rFonts w:asciiTheme="minorHAnsi" w:hAnsiTheme="minorHAnsi"/>
          <w:szCs w:val="24"/>
        </w:rPr>
        <w:t>A</w:t>
      </w:r>
      <w:r w:rsidRPr="00936D7C">
        <w:rPr>
          <w:rFonts w:asciiTheme="minorHAnsi" w:hAnsiTheme="minorHAnsi"/>
          <w:szCs w:val="24"/>
        </w:rPr>
        <w:t>) and obese (</w:t>
      </w:r>
      <w:r w:rsidR="009E3491" w:rsidRPr="00936D7C">
        <w:rPr>
          <w:rFonts w:asciiTheme="minorHAnsi" w:hAnsiTheme="minorHAnsi"/>
          <w:szCs w:val="24"/>
        </w:rPr>
        <w:t>B</w:t>
      </w:r>
      <w:r w:rsidRPr="00936D7C">
        <w:rPr>
          <w:rFonts w:asciiTheme="minorHAnsi" w:hAnsiTheme="minorHAnsi"/>
          <w:szCs w:val="24"/>
        </w:rPr>
        <w:t xml:space="preserve">) male mice over </w:t>
      </w:r>
      <w:r w:rsidR="00707E71">
        <w:rPr>
          <w:rFonts w:asciiTheme="minorHAnsi" w:hAnsiTheme="minorHAnsi"/>
          <w:szCs w:val="24"/>
        </w:rPr>
        <w:t>several weeks of</w:t>
      </w:r>
      <w:r w:rsidRPr="00936D7C">
        <w:rPr>
          <w:rFonts w:asciiTheme="minorHAnsi" w:hAnsiTheme="minorHAnsi"/>
          <w:szCs w:val="24"/>
        </w:rPr>
        <w:t xml:space="preserve"> dexamethasone treatmen</w:t>
      </w:r>
      <w:r w:rsidR="00835CA4">
        <w:rPr>
          <w:rFonts w:asciiTheme="minorHAnsi" w:hAnsiTheme="minorHAnsi"/>
          <w:szCs w:val="24"/>
        </w:rPr>
        <w:t>t (</w:t>
      </w:r>
      <w:r w:rsidR="001B5BD2" w:rsidRPr="00936D7C">
        <w:rPr>
          <w:rFonts w:asciiTheme="minorHAnsi" w:hAnsiTheme="minorHAnsi"/>
          <w:szCs w:val="24"/>
        </w:rPr>
        <w:t>n</w:t>
      </w:r>
      <w:r w:rsidRPr="00936D7C">
        <w:rPr>
          <w:rFonts w:asciiTheme="minorHAnsi" w:hAnsiTheme="minorHAnsi"/>
          <w:szCs w:val="24"/>
        </w:rPr>
        <w:t>=4-8 per group</w:t>
      </w:r>
      <w:r w:rsidR="00835CA4">
        <w:rPr>
          <w:rFonts w:asciiTheme="minorHAnsi" w:hAnsiTheme="minorHAnsi"/>
          <w:szCs w:val="24"/>
        </w:rPr>
        <w:t>)</w:t>
      </w:r>
      <w:r w:rsidRPr="00936D7C">
        <w:rPr>
          <w:rFonts w:asciiTheme="minorHAnsi" w:hAnsiTheme="minorHAnsi"/>
          <w:szCs w:val="24"/>
        </w:rPr>
        <w:t>. Force generated by nerve stimulation (</w:t>
      </w:r>
      <w:r w:rsidR="009E3491" w:rsidRPr="00936D7C">
        <w:rPr>
          <w:rFonts w:asciiTheme="minorHAnsi" w:hAnsiTheme="minorHAnsi"/>
          <w:szCs w:val="24"/>
        </w:rPr>
        <w:t>C</w:t>
      </w:r>
      <w:r w:rsidRPr="00936D7C">
        <w:rPr>
          <w:rFonts w:asciiTheme="minorHAnsi" w:hAnsiTheme="minorHAnsi"/>
          <w:szCs w:val="24"/>
        </w:rPr>
        <w:t xml:space="preserve">) and by direct muscle stimulation </w:t>
      </w:r>
      <w:ins w:id="209" w:author="Inn Harvey" w:date="2020-01-30T12:45:00Z">
        <w:r w:rsidR="0024177C">
          <w:rPr>
            <w:rFonts w:asciiTheme="minorHAnsi" w:hAnsiTheme="minorHAnsi"/>
            <w:szCs w:val="24"/>
          </w:rPr>
          <w:t>(</w:t>
        </w:r>
        <w:r w:rsidR="0024177C" w:rsidRPr="00936D7C">
          <w:rPr>
            <w:rFonts w:asciiTheme="minorHAnsi" w:hAnsiTheme="minorHAnsi"/>
            <w:szCs w:val="24"/>
          </w:rPr>
          <w:t xml:space="preserve">D) </w:t>
        </w:r>
      </w:ins>
      <w:r w:rsidR="00707E71">
        <w:rPr>
          <w:rFonts w:asciiTheme="minorHAnsi" w:hAnsiTheme="minorHAnsi"/>
          <w:szCs w:val="24"/>
        </w:rPr>
        <w:t xml:space="preserve">of the </w:t>
      </w:r>
      <w:r w:rsidR="00707E71" w:rsidRPr="00936D7C">
        <w:rPr>
          <w:rFonts w:asciiTheme="minorHAnsi" w:hAnsiTheme="minorHAnsi"/>
          <w:szCs w:val="24"/>
        </w:rPr>
        <w:t>gastrocnemius</w:t>
      </w:r>
      <w:r w:rsidR="00707E71">
        <w:rPr>
          <w:rFonts w:asciiTheme="minorHAnsi" w:hAnsiTheme="minorHAnsi"/>
          <w:szCs w:val="24"/>
        </w:rPr>
        <w:t xml:space="preserve"> </w:t>
      </w:r>
      <w:del w:id="210" w:author="Inn Harvey" w:date="2020-01-30T12:45:00Z">
        <w:r w:rsidR="00707E71">
          <w:rPr>
            <w:rFonts w:asciiTheme="minorHAnsi" w:hAnsiTheme="minorHAnsi"/>
            <w:szCs w:val="24"/>
          </w:rPr>
          <w:delText>(</w:delText>
        </w:r>
        <w:r w:rsidR="009E3491" w:rsidRPr="00936D7C">
          <w:rPr>
            <w:rFonts w:asciiTheme="minorHAnsi" w:hAnsiTheme="minorHAnsi"/>
            <w:szCs w:val="24"/>
          </w:rPr>
          <w:delText>D</w:delText>
        </w:r>
        <w:r w:rsidRPr="00936D7C">
          <w:rPr>
            <w:rFonts w:asciiTheme="minorHAnsi" w:hAnsiTheme="minorHAnsi"/>
            <w:szCs w:val="24"/>
          </w:rPr>
          <w:delText xml:space="preserve">) </w:delText>
        </w:r>
      </w:del>
      <w:r w:rsidRPr="00936D7C">
        <w:rPr>
          <w:rFonts w:asciiTheme="minorHAnsi" w:hAnsiTheme="minorHAnsi"/>
          <w:szCs w:val="24"/>
        </w:rPr>
        <w:t>in lean and obese mice treated with</w:t>
      </w:r>
      <w:ins w:id="211" w:author="Inn Harvey" w:date="2020-01-30T12:45:00Z">
        <w:r w:rsidRPr="00936D7C">
          <w:rPr>
            <w:rFonts w:asciiTheme="minorHAnsi" w:hAnsiTheme="minorHAnsi"/>
            <w:szCs w:val="24"/>
          </w:rPr>
          <w:t xml:space="preserve"> </w:t>
        </w:r>
        <w:r w:rsidR="0024177C">
          <w:rPr>
            <w:rFonts w:asciiTheme="minorHAnsi" w:hAnsiTheme="minorHAnsi"/>
            <w:szCs w:val="24"/>
          </w:rPr>
          <w:t>vehicle (water) or</w:t>
        </w:r>
      </w:ins>
      <w:ins w:id="212" w:author="Inn Harvey" w:date="2020-01-30T14:01:00Z">
        <w:r w:rsidRPr="00936D7C">
          <w:rPr>
            <w:rFonts w:asciiTheme="minorHAnsi" w:hAnsiTheme="minorHAnsi"/>
            <w:szCs w:val="24"/>
          </w:rPr>
          <w:t xml:space="preserve"> </w:t>
        </w:r>
      </w:ins>
      <w:r w:rsidRPr="00936D7C">
        <w:rPr>
          <w:rFonts w:asciiTheme="minorHAnsi" w:hAnsiTheme="minorHAnsi"/>
          <w:szCs w:val="24"/>
        </w:rPr>
        <w:t xml:space="preserve">dexamethasone for 15-21 days. Force plotted </w:t>
      </w:r>
      <w:r w:rsidR="009E3491" w:rsidRPr="00936D7C">
        <w:rPr>
          <w:rFonts w:asciiTheme="minorHAnsi" w:hAnsiTheme="minorHAnsi"/>
          <w:szCs w:val="24"/>
        </w:rPr>
        <w:t xml:space="preserve">relative to </w:t>
      </w:r>
      <w:r w:rsidRPr="00936D7C">
        <w:rPr>
          <w:rFonts w:asciiTheme="minorHAnsi" w:hAnsiTheme="minorHAnsi"/>
          <w:szCs w:val="24"/>
        </w:rPr>
        <w:t xml:space="preserve">whole </w:t>
      </w:r>
      <w:r w:rsidR="00CC2CED" w:rsidRPr="00936D7C">
        <w:rPr>
          <w:rFonts w:asciiTheme="minorHAnsi" w:hAnsiTheme="minorHAnsi"/>
          <w:szCs w:val="24"/>
        </w:rPr>
        <w:t xml:space="preserve">muscle </w:t>
      </w:r>
      <w:r w:rsidR="009E3491" w:rsidRPr="00936D7C">
        <w:rPr>
          <w:rFonts w:asciiTheme="minorHAnsi" w:hAnsiTheme="minorHAnsi"/>
          <w:szCs w:val="24"/>
        </w:rPr>
        <w:t xml:space="preserve">cross-sectional area </w:t>
      </w:r>
      <w:r w:rsidRPr="00936D7C">
        <w:rPr>
          <w:rFonts w:asciiTheme="minorHAnsi" w:hAnsiTheme="minorHAnsi"/>
          <w:szCs w:val="24"/>
        </w:rPr>
        <w:t>(</w:t>
      </w:r>
      <w:r w:rsidR="009E3491" w:rsidRPr="00936D7C">
        <w:rPr>
          <w:rFonts w:asciiTheme="minorHAnsi" w:hAnsiTheme="minorHAnsi"/>
          <w:szCs w:val="24"/>
        </w:rPr>
        <w:t>E-F</w:t>
      </w:r>
      <w:r w:rsidRPr="00936D7C">
        <w:rPr>
          <w:rFonts w:asciiTheme="minorHAnsi" w:hAnsiTheme="minorHAnsi"/>
          <w:szCs w:val="24"/>
        </w:rPr>
        <w:t xml:space="preserve">). </w:t>
      </w:r>
      <w:r w:rsidR="00655115" w:rsidRPr="00936D7C">
        <w:rPr>
          <w:rFonts w:asciiTheme="minorHAnsi" w:hAnsiTheme="minorHAnsi"/>
          <w:szCs w:val="24"/>
        </w:rPr>
        <w:t>Asterisks</w:t>
      </w:r>
      <w:r w:rsidR="009E3491" w:rsidRPr="00936D7C">
        <w:rPr>
          <w:rFonts w:asciiTheme="minorHAnsi" w:hAnsiTheme="minorHAnsi"/>
          <w:szCs w:val="24"/>
        </w:rPr>
        <w:t xml:space="preserve"> indicate significant</w:t>
      </w:r>
      <w:r w:rsidRPr="00936D7C">
        <w:rPr>
          <w:rFonts w:asciiTheme="minorHAnsi" w:hAnsiTheme="minorHAnsi"/>
          <w:szCs w:val="24"/>
        </w:rPr>
        <w:t xml:space="preserve"> interaction</w:t>
      </w:r>
      <w:r w:rsidR="009E3491" w:rsidRPr="00936D7C">
        <w:rPr>
          <w:rFonts w:asciiTheme="minorHAnsi" w:hAnsiTheme="minorHAnsi"/>
          <w:szCs w:val="24"/>
        </w:rPr>
        <w:t xml:space="preserve"> between diet and </w:t>
      </w:r>
      <w:del w:id="213" w:author="Inn Harvey" w:date="2020-01-30T12:46:00Z">
        <w:r w:rsidR="009E3491" w:rsidRPr="00936D7C">
          <w:rPr>
            <w:rFonts w:asciiTheme="minorHAnsi" w:hAnsiTheme="minorHAnsi"/>
            <w:szCs w:val="24"/>
          </w:rPr>
          <w:delText xml:space="preserve">dexamethasone </w:delText>
        </w:r>
      </w:del>
      <w:r w:rsidR="009E3491" w:rsidRPr="00936D7C">
        <w:rPr>
          <w:rFonts w:asciiTheme="minorHAnsi" w:hAnsiTheme="minorHAnsi"/>
          <w:szCs w:val="24"/>
        </w:rPr>
        <w:t>treatment</w:t>
      </w:r>
      <w:r w:rsidRPr="00936D7C">
        <w:rPr>
          <w:rFonts w:asciiTheme="minorHAnsi" w:hAnsiTheme="minorHAnsi"/>
          <w:szCs w:val="24"/>
        </w:rPr>
        <w:t xml:space="preserve"> by </w:t>
      </w:r>
      <w:r w:rsidR="009E3491" w:rsidRPr="00936D7C">
        <w:rPr>
          <w:rFonts w:asciiTheme="minorHAnsi" w:hAnsiTheme="minorHAnsi"/>
          <w:szCs w:val="24"/>
        </w:rPr>
        <w:t>t</w:t>
      </w:r>
      <w:r w:rsidRPr="00936D7C">
        <w:rPr>
          <w:rFonts w:asciiTheme="minorHAnsi" w:hAnsiTheme="minorHAnsi"/>
          <w:szCs w:val="24"/>
        </w:rPr>
        <w:t>wo-</w:t>
      </w:r>
      <w:r w:rsidR="009E3491" w:rsidRPr="00936D7C">
        <w:rPr>
          <w:rFonts w:asciiTheme="minorHAnsi" w:hAnsiTheme="minorHAnsi"/>
          <w:szCs w:val="24"/>
        </w:rPr>
        <w:t>w</w:t>
      </w:r>
      <w:r w:rsidRPr="00936D7C">
        <w:rPr>
          <w:rFonts w:asciiTheme="minorHAnsi" w:hAnsiTheme="minorHAnsi"/>
          <w:szCs w:val="24"/>
        </w:rPr>
        <w:t>ay ANOVA</w:t>
      </w:r>
      <w:r w:rsidR="009E3491" w:rsidRPr="00936D7C">
        <w:rPr>
          <w:rFonts w:asciiTheme="minorHAnsi" w:hAnsiTheme="minorHAnsi"/>
          <w:szCs w:val="24"/>
        </w:rPr>
        <w:t xml:space="preserve"> (n=5-8 per group)</w:t>
      </w:r>
      <w:r w:rsidRPr="00936D7C">
        <w:rPr>
          <w:rFonts w:asciiTheme="minorHAnsi" w:hAnsiTheme="minorHAnsi"/>
          <w:szCs w:val="24"/>
        </w:rPr>
        <w:t>.</w:t>
      </w:r>
    </w:p>
    <w:p w14:paraId="4DB31E99" w14:textId="77777777" w:rsidR="00BF40A8" w:rsidRPr="00936D7C" w:rsidRDefault="00BF40A8" w:rsidP="00306DEA">
      <w:pPr>
        <w:spacing w:line="480" w:lineRule="auto"/>
        <w:rPr>
          <w:rFonts w:asciiTheme="minorHAnsi" w:hAnsiTheme="minorHAnsi"/>
          <w:szCs w:val="24"/>
        </w:rPr>
      </w:pPr>
    </w:p>
    <w:p w14:paraId="3B6ABE67" w14:textId="69295829" w:rsidR="00655115" w:rsidRPr="00835CA4" w:rsidRDefault="00E161E7" w:rsidP="00306DEA">
      <w:pPr>
        <w:spacing w:line="480" w:lineRule="auto"/>
        <w:rPr>
          <w:rFonts w:asciiTheme="minorHAnsi" w:hAnsiTheme="minorHAnsi"/>
          <w:b/>
          <w:szCs w:val="24"/>
        </w:rPr>
      </w:pPr>
      <w:r w:rsidRPr="00936D7C">
        <w:rPr>
          <w:rFonts w:asciiTheme="minorHAnsi" w:hAnsiTheme="minorHAnsi"/>
          <w:b/>
          <w:szCs w:val="24"/>
        </w:rPr>
        <w:t>Figure 2. Obese</w:t>
      </w:r>
      <w:ins w:id="214" w:author="Inn Harvey" w:date="2020-01-30T12:46:00Z">
        <w:r w:rsidR="0024177C">
          <w:rPr>
            <w:rFonts w:asciiTheme="minorHAnsi" w:hAnsiTheme="minorHAnsi"/>
            <w:b/>
            <w:szCs w:val="24"/>
          </w:rPr>
          <w:t xml:space="preserve">, </w:t>
        </w:r>
      </w:ins>
      <w:del w:id="215" w:author="Inn Harvey" w:date="2020-01-30T12:46:00Z">
        <w:r w:rsidRPr="00936D7C">
          <w:rPr>
            <w:rFonts w:asciiTheme="minorHAnsi" w:hAnsiTheme="minorHAnsi"/>
            <w:b/>
            <w:szCs w:val="24"/>
          </w:rPr>
          <w:delText>-</w:delText>
        </w:r>
      </w:del>
      <w:r w:rsidRPr="00936D7C">
        <w:rPr>
          <w:rFonts w:asciiTheme="minorHAnsi" w:hAnsiTheme="minorHAnsi"/>
          <w:b/>
          <w:szCs w:val="24"/>
        </w:rPr>
        <w:t>Dexamethasone</w:t>
      </w:r>
      <w:ins w:id="216" w:author="Inn Harvey" w:date="2020-01-30T12:46:00Z">
        <w:r w:rsidR="0024177C">
          <w:rPr>
            <w:rFonts w:asciiTheme="minorHAnsi" w:hAnsiTheme="minorHAnsi"/>
            <w:b/>
            <w:szCs w:val="24"/>
          </w:rPr>
          <w:t>-</w:t>
        </w:r>
      </w:ins>
      <w:del w:id="217" w:author="Inn Harvey" w:date="2020-01-30T12:46:00Z">
        <w:r w:rsidRPr="00936D7C">
          <w:rPr>
            <w:rFonts w:asciiTheme="minorHAnsi" w:hAnsiTheme="minorHAnsi"/>
            <w:b/>
            <w:szCs w:val="24"/>
          </w:rPr>
          <w:delText xml:space="preserve"> </w:delText>
        </w:r>
      </w:del>
      <w:r w:rsidRPr="00936D7C">
        <w:rPr>
          <w:rFonts w:asciiTheme="minorHAnsi" w:hAnsiTheme="minorHAnsi"/>
          <w:b/>
          <w:szCs w:val="24"/>
        </w:rPr>
        <w:t xml:space="preserve">Treated Mice </w:t>
      </w:r>
      <w:r w:rsidR="005D6870">
        <w:rPr>
          <w:rFonts w:asciiTheme="minorHAnsi" w:hAnsiTheme="minorHAnsi"/>
          <w:b/>
          <w:szCs w:val="24"/>
        </w:rPr>
        <w:t>Have</w:t>
      </w:r>
      <w:r w:rsidRPr="00936D7C">
        <w:rPr>
          <w:rFonts w:asciiTheme="minorHAnsi" w:hAnsiTheme="minorHAnsi"/>
          <w:b/>
          <w:szCs w:val="24"/>
        </w:rPr>
        <w:t xml:space="preserve"> Reduced </w:t>
      </w:r>
      <w:r w:rsidR="005D6870">
        <w:rPr>
          <w:rFonts w:asciiTheme="minorHAnsi" w:hAnsiTheme="minorHAnsi"/>
          <w:b/>
          <w:szCs w:val="24"/>
        </w:rPr>
        <w:t>Muscle Size</w:t>
      </w:r>
      <w:r w:rsidRPr="00936D7C">
        <w:rPr>
          <w:rFonts w:asciiTheme="minorHAnsi" w:hAnsiTheme="minorHAnsi"/>
          <w:b/>
          <w:szCs w:val="24"/>
        </w:rPr>
        <w:t>.</w:t>
      </w:r>
      <w:r w:rsidR="00835CA4">
        <w:rPr>
          <w:rFonts w:asciiTheme="minorHAnsi" w:hAnsiTheme="minorHAnsi"/>
          <w:b/>
          <w:szCs w:val="24"/>
        </w:rPr>
        <w:t xml:space="preserve">  </w:t>
      </w:r>
      <w:r w:rsidR="00835CA4">
        <w:rPr>
          <w:rFonts w:asciiTheme="minorHAnsi" w:hAnsiTheme="minorHAnsi"/>
          <w:szCs w:val="24"/>
        </w:rPr>
        <w:t xml:space="preserve">A) </w:t>
      </w:r>
      <w:r w:rsidRPr="00936D7C">
        <w:rPr>
          <w:rFonts w:asciiTheme="minorHAnsi" w:hAnsiTheme="minorHAnsi"/>
          <w:szCs w:val="24"/>
        </w:rPr>
        <w:t xml:space="preserve">Lean mass </w:t>
      </w:r>
      <w:r w:rsidR="006A5016" w:rsidRPr="00936D7C">
        <w:rPr>
          <w:rFonts w:asciiTheme="minorHAnsi" w:hAnsiTheme="minorHAnsi"/>
          <w:szCs w:val="24"/>
        </w:rPr>
        <w:t xml:space="preserve">determined </w:t>
      </w:r>
      <w:r w:rsidRPr="00936D7C">
        <w:rPr>
          <w:rFonts w:asciiTheme="minorHAnsi" w:hAnsiTheme="minorHAnsi"/>
          <w:szCs w:val="24"/>
        </w:rPr>
        <w:t xml:space="preserve">via </w:t>
      </w:r>
      <w:proofErr w:type="spellStart"/>
      <w:r w:rsidRPr="00936D7C">
        <w:rPr>
          <w:rFonts w:asciiTheme="minorHAnsi" w:hAnsiTheme="minorHAnsi"/>
          <w:szCs w:val="24"/>
        </w:rPr>
        <w:t>EchoMRI</w:t>
      </w:r>
      <w:proofErr w:type="spellEnd"/>
      <w:r w:rsidR="00835CA4">
        <w:rPr>
          <w:rFonts w:asciiTheme="minorHAnsi" w:hAnsiTheme="minorHAnsi"/>
          <w:szCs w:val="24"/>
        </w:rPr>
        <w:t>.  G</w:t>
      </w:r>
      <w:r w:rsidR="00835CA4" w:rsidRPr="00936D7C">
        <w:rPr>
          <w:rFonts w:asciiTheme="minorHAnsi" w:hAnsiTheme="minorHAnsi"/>
          <w:szCs w:val="24"/>
        </w:rPr>
        <w:t xml:space="preserve">astrocnemius </w:t>
      </w:r>
      <w:r w:rsidR="004B0AD9">
        <w:rPr>
          <w:rFonts w:asciiTheme="minorHAnsi" w:hAnsiTheme="minorHAnsi"/>
          <w:szCs w:val="24"/>
        </w:rPr>
        <w:t>mass</w:t>
      </w:r>
      <w:r w:rsidRPr="00936D7C">
        <w:rPr>
          <w:rFonts w:asciiTheme="minorHAnsi" w:hAnsiTheme="minorHAnsi"/>
          <w:szCs w:val="24"/>
        </w:rPr>
        <w:t xml:space="preserve"> (</w:t>
      </w:r>
      <w:r w:rsidR="004B0AD9">
        <w:rPr>
          <w:rFonts w:asciiTheme="minorHAnsi" w:hAnsiTheme="minorHAnsi"/>
          <w:szCs w:val="24"/>
        </w:rPr>
        <w:t>B</w:t>
      </w:r>
      <w:r w:rsidRPr="00936D7C">
        <w:rPr>
          <w:rFonts w:asciiTheme="minorHAnsi" w:hAnsiTheme="minorHAnsi"/>
          <w:szCs w:val="24"/>
        </w:rPr>
        <w:t xml:space="preserve">) and </w:t>
      </w:r>
      <w:r w:rsidR="006A5016" w:rsidRPr="00936D7C">
        <w:rPr>
          <w:rFonts w:asciiTheme="minorHAnsi" w:hAnsiTheme="minorHAnsi"/>
          <w:szCs w:val="24"/>
        </w:rPr>
        <w:t xml:space="preserve">cross-sectional area </w:t>
      </w:r>
      <w:r w:rsidRPr="00936D7C">
        <w:rPr>
          <w:rFonts w:asciiTheme="minorHAnsi" w:hAnsiTheme="minorHAnsi"/>
          <w:szCs w:val="24"/>
        </w:rPr>
        <w:t>(</w:t>
      </w:r>
      <w:r w:rsidR="004B0AD9">
        <w:rPr>
          <w:rFonts w:asciiTheme="minorHAnsi" w:hAnsiTheme="minorHAnsi"/>
          <w:szCs w:val="24"/>
        </w:rPr>
        <w:t>E</w:t>
      </w:r>
      <w:r w:rsidRPr="00936D7C">
        <w:rPr>
          <w:rFonts w:asciiTheme="minorHAnsi" w:hAnsiTheme="minorHAnsi"/>
          <w:szCs w:val="24"/>
        </w:rPr>
        <w:t xml:space="preserve">) </w:t>
      </w:r>
      <w:r w:rsidR="004B0AD9">
        <w:rPr>
          <w:rFonts w:asciiTheme="minorHAnsi" w:hAnsiTheme="minorHAnsi"/>
          <w:szCs w:val="24"/>
        </w:rPr>
        <w:t>from</w:t>
      </w:r>
      <w:r w:rsidRPr="00936D7C">
        <w:rPr>
          <w:rFonts w:asciiTheme="minorHAnsi" w:hAnsiTheme="minorHAnsi"/>
          <w:szCs w:val="24"/>
        </w:rPr>
        <w:t xml:space="preserve"> lean and obese mice treated with</w:t>
      </w:r>
      <w:ins w:id="218" w:author="Inn Harvey" w:date="2020-01-30T12:46:00Z">
        <w:r w:rsidRPr="00936D7C">
          <w:rPr>
            <w:rFonts w:asciiTheme="minorHAnsi" w:hAnsiTheme="minorHAnsi"/>
            <w:szCs w:val="24"/>
          </w:rPr>
          <w:t xml:space="preserve"> </w:t>
        </w:r>
        <w:r w:rsidR="0024177C">
          <w:rPr>
            <w:rFonts w:asciiTheme="minorHAnsi" w:hAnsiTheme="minorHAnsi"/>
            <w:szCs w:val="24"/>
          </w:rPr>
          <w:t>vehicle or</w:t>
        </w:r>
      </w:ins>
      <w:ins w:id="219" w:author="Inn Harvey" w:date="2020-01-30T14:01:00Z">
        <w:r w:rsidRPr="00936D7C">
          <w:rPr>
            <w:rFonts w:asciiTheme="minorHAnsi" w:hAnsiTheme="minorHAnsi"/>
            <w:szCs w:val="24"/>
          </w:rPr>
          <w:t xml:space="preserve"> </w:t>
        </w:r>
      </w:ins>
      <w:r w:rsidRPr="00936D7C">
        <w:rPr>
          <w:rFonts w:asciiTheme="minorHAnsi" w:hAnsiTheme="minorHAnsi"/>
          <w:szCs w:val="24"/>
        </w:rPr>
        <w:t>dexamethasone</w:t>
      </w:r>
      <w:r w:rsidR="006A5016" w:rsidRPr="00936D7C">
        <w:rPr>
          <w:rFonts w:asciiTheme="minorHAnsi" w:hAnsiTheme="minorHAnsi"/>
          <w:szCs w:val="24"/>
        </w:rPr>
        <w:t xml:space="preserve"> (n</w:t>
      </w:r>
      <w:r w:rsidRPr="00936D7C">
        <w:rPr>
          <w:rFonts w:asciiTheme="minorHAnsi" w:hAnsiTheme="minorHAnsi"/>
          <w:szCs w:val="24"/>
        </w:rPr>
        <w:t>=5-8 per group</w:t>
      </w:r>
      <w:r w:rsidR="006A5016" w:rsidRPr="00936D7C">
        <w:rPr>
          <w:rFonts w:asciiTheme="minorHAnsi" w:hAnsiTheme="minorHAnsi"/>
          <w:szCs w:val="24"/>
        </w:rPr>
        <w:t>)</w:t>
      </w:r>
      <w:r w:rsidRPr="00936D7C">
        <w:rPr>
          <w:rFonts w:asciiTheme="minorHAnsi" w:hAnsiTheme="minorHAnsi"/>
          <w:szCs w:val="24"/>
        </w:rPr>
        <w:t xml:space="preserve">. H&amp;E stained section of </w:t>
      </w:r>
      <w:r w:rsidR="001A25A1" w:rsidRPr="00936D7C">
        <w:rPr>
          <w:rFonts w:asciiTheme="minorHAnsi" w:hAnsiTheme="minorHAnsi"/>
          <w:szCs w:val="24"/>
        </w:rPr>
        <w:t>muscles</w:t>
      </w:r>
      <w:r w:rsidR="00835CA4">
        <w:rPr>
          <w:rFonts w:asciiTheme="minorHAnsi" w:hAnsiTheme="minorHAnsi"/>
          <w:szCs w:val="24"/>
        </w:rPr>
        <w:t xml:space="preserve">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D</w:t>
      </w:r>
      <w:r w:rsidRPr="00936D7C">
        <w:rPr>
          <w:rFonts w:asciiTheme="minorHAnsi" w:hAnsiTheme="minorHAnsi"/>
          <w:szCs w:val="24"/>
        </w:rPr>
        <w:t xml:space="preserve">) Average fiber </w:t>
      </w:r>
      <w:r w:rsidR="00655115" w:rsidRPr="00936D7C">
        <w:rPr>
          <w:rFonts w:asciiTheme="minorHAnsi" w:hAnsiTheme="minorHAnsi"/>
          <w:szCs w:val="24"/>
        </w:rPr>
        <w:t xml:space="preserve">cross-sectional area </w:t>
      </w:r>
      <w:r w:rsidRPr="00936D7C">
        <w:rPr>
          <w:rFonts w:asciiTheme="minorHAnsi" w:hAnsiTheme="minorHAnsi"/>
          <w:szCs w:val="24"/>
        </w:rPr>
        <w:t>(</w:t>
      </w:r>
      <w:r w:rsidR="00414C1A">
        <w:rPr>
          <w:rFonts w:asciiTheme="minorHAnsi" w:hAnsiTheme="minorHAnsi"/>
          <w:szCs w:val="24"/>
        </w:rPr>
        <w:t>E</w:t>
      </w:r>
      <w:r w:rsidRPr="00936D7C">
        <w:rPr>
          <w:rFonts w:asciiTheme="minorHAnsi" w:hAnsiTheme="minorHAnsi"/>
          <w:szCs w:val="24"/>
        </w:rPr>
        <w:t xml:space="preserve">) </w:t>
      </w:r>
      <w:r w:rsidR="00655115" w:rsidRPr="00936D7C">
        <w:rPr>
          <w:rFonts w:asciiTheme="minorHAnsi" w:hAnsiTheme="minorHAnsi"/>
          <w:szCs w:val="24"/>
        </w:rPr>
        <w:t xml:space="preserve">averaged </w:t>
      </w:r>
      <w:r w:rsidRPr="00936D7C">
        <w:rPr>
          <w:rFonts w:asciiTheme="minorHAnsi" w:hAnsiTheme="minorHAnsi"/>
          <w:szCs w:val="24"/>
        </w:rPr>
        <w:t>from 200 fibers per section</w:t>
      </w:r>
      <w:r w:rsidR="00655115" w:rsidRPr="00936D7C">
        <w:rPr>
          <w:rFonts w:asciiTheme="minorHAnsi" w:hAnsiTheme="minorHAnsi"/>
          <w:szCs w:val="24"/>
        </w:rPr>
        <w:t xml:space="preserve"> (</w:t>
      </w:r>
      <w:r w:rsidR="00CC2CED" w:rsidRPr="00936D7C">
        <w:rPr>
          <w:rFonts w:asciiTheme="minorHAnsi" w:hAnsiTheme="minorHAnsi"/>
          <w:szCs w:val="24"/>
        </w:rPr>
        <w:t xml:space="preserve">quadriceps; </w:t>
      </w:r>
      <w:r w:rsidR="00655115" w:rsidRPr="00936D7C">
        <w:rPr>
          <w:rFonts w:asciiTheme="minorHAnsi" w:hAnsiTheme="minorHAnsi"/>
          <w:szCs w:val="24"/>
        </w:rPr>
        <w:t>n=4 mice per group)</w:t>
      </w:r>
      <w:r w:rsidRPr="00936D7C">
        <w:rPr>
          <w:rFonts w:asciiTheme="minorHAnsi" w:hAnsiTheme="minorHAnsi"/>
          <w:szCs w:val="24"/>
        </w:rPr>
        <w:t xml:space="preserve">. NADH-NBT stained section of </w:t>
      </w:r>
      <w:r w:rsidR="001A25A1" w:rsidRPr="00936D7C">
        <w:rPr>
          <w:rFonts w:asciiTheme="minorHAnsi" w:hAnsiTheme="minorHAnsi"/>
          <w:szCs w:val="24"/>
        </w:rPr>
        <w:t xml:space="preserve">muscles </w:t>
      </w:r>
      <w:r w:rsidRPr="00936D7C">
        <w:rPr>
          <w:rFonts w:asciiTheme="minorHAnsi" w:hAnsiTheme="minorHAnsi"/>
          <w:szCs w:val="24"/>
        </w:rPr>
        <w:t>(</w:t>
      </w:r>
      <w:r w:rsidR="001A25A1" w:rsidRPr="00936D7C">
        <w:rPr>
          <w:rFonts w:asciiTheme="minorHAnsi" w:hAnsiTheme="minorHAnsi"/>
          <w:szCs w:val="24"/>
        </w:rPr>
        <w:t xml:space="preserve">quadriceps; </w:t>
      </w:r>
      <w:r w:rsidR="00414C1A">
        <w:rPr>
          <w:rFonts w:asciiTheme="minorHAnsi" w:hAnsiTheme="minorHAnsi"/>
          <w:szCs w:val="24"/>
        </w:rPr>
        <w:t>F</w:t>
      </w:r>
      <w:r w:rsidRPr="00936D7C">
        <w:rPr>
          <w:rFonts w:asciiTheme="minorHAnsi" w:hAnsiTheme="minorHAnsi"/>
          <w:szCs w:val="24"/>
        </w:rPr>
        <w:t xml:space="preserve">) from mice treated with vehicle (water) or dexamethasone for six weeks. Percent of </w:t>
      </w:r>
      <w:r w:rsidR="001A25A1" w:rsidRPr="00936D7C">
        <w:rPr>
          <w:rFonts w:asciiTheme="minorHAnsi" w:hAnsiTheme="minorHAnsi"/>
          <w:szCs w:val="24"/>
        </w:rPr>
        <w:t>slow-</w:t>
      </w:r>
      <w:r w:rsidRPr="00936D7C">
        <w:rPr>
          <w:rFonts w:asciiTheme="minorHAnsi" w:hAnsiTheme="minorHAnsi"/>
          <w:szCs w:val="24"/>
        </w:rPr>
        <w:t xml:space="preserve">oxidative or </w:t>
      </w:r>
      <w:r w:rsidR="001A25A1" w:rsidRPr="00936D7C">
        <w:rPr>
          <w:rFonts w:asciiTheme="minorHAnsi" w:hAnsiTheme="minorHAnsi"/>
          <w:szCs w:val="24"/>
        </w:rPr>
        <w:t>T</w:t>
      </w:r>
      <w:r w:rsidRPr="00936D7C">
        <w:rPr>
          <w:rFonts w:asciiTheme="minorHAnsi" w:hAnsiTheme="minorHAnsi"/>
          <w:szCs w:val="24"/>
        </w:rPr>
        <w:t>ype I fibers to total fibers (</w:t>
      </w:r>
      <w:r w:rsidR="00414C1A">
        <w:rPr>
          <w:rFonts w:asciiTheme="minorHAnsi" w:hAnsiTheme="minorHAnsi"/>
          <w:szCs w:val="24"/>
        </w:rPr>
        <w:t>G</w:t>
      </w:r>
      <w:r w:rsidR="00655115" w:rsidRPr="00936D7C">
        <w:rPr>
          <w:rFonts w:asciiTheme="minorHAnsi" w:hAnsiTheme="minorHAnsi"/>
          <w:szCs w:val="24"/>
        </w:rPr>
        <w:t>; n=4</w:t>
      </w:r>
      <w:r w:rsidR="00F206F8" w:rsidRPr="00936D7C">
        <w:rPr>
          <w:rFonts w:asciiTheme="minorHAnsi" w:hAnsiTheme="minorHAnsi"/>
          <w:szCs w:val="24"/>
        </w:rPr>
        <w:t xml:space="preserve"> sections per group</w:t>
      </w:r>
      <w:r w:rsidRPr="00936D7C">
        <w:rPr>
          <w:rFonts w:asciiTheme="minorHAnsi" w:hAnsiTheme="minorHAnsi"/>
          <w:szCs w:val="24"/>
        </w:rPr>
        <w:t>).</w:t>
      </w:r>
      <w:r w:rsidR="00655115" w:rsidRPr="00936D7C">
        <w:rPr>
          <w:rFonts w:asciiTheme="minorHAnsi" w:hAnsiTheme="minorHAnsi"/>
          <w:szCs w:val="24"/>
        </w:rPr>
        <w:t xml:space="preserve">  </w:t>
      </w:r>
      <w:r w:rsidRPr="00936D7C">
        <w:rPr>
          <w:rFonts w:asciiTheme="minorHAnsi" w:hAnsiTheme="minorHAnsi"/>
          <w:szCs w:val="24"/>
        </w:rPr>
        <w:t xml:space="preserve">Average fiber </w:t>
      </w:r>
      <w:r w:rsidR="00655115" w:rsidRPr="00936D7C">
        <w:rPr>
          <w:rFonts w:asciiTheme="minorHAnsi" w:hAnsiTheme="minorHAnsi"/>
          <w:szCs w:val="24"/>
        </w:rPr>
        <w:t xml:space="preserve">cross-sectional area separated </w:t>
      </w:r>
      <w:r w:rsidRPr="00936D7C">
        <w:rPr>
          <w:rFonts w:asciiTheme="minorHAnsi" w:hAnsiTheme="minorHAnsi"/>
          <w:szCs w:val="24"/>
        </w:rPr>
        <w:t xml:space="preserve">by NADH-NBT staining density </w:t>
      </w:r>
      <w:r w:rsidR="00655115" w:rsidRPr="00936D7C">
        <w:rPr>
          <w:rFonts w:asciiTheme="minorHAnsi" w:hAnsiTheme="minorHAnsi"/>
          <w:szCs w:val="24"/>
        </w:rPr>
        <w:t xml:space="preserve">with dark fibers indicating </w:t>
      </w:r>
      <w:r w:rsidR="001A25A1" w:rsidRPr="00936D7C">
        <w:rPr>
          <w:rFonts w:asciiTheme="minorHAnsi" w:hAnsiTheme="minorHAnsi"/>
          <w:szCs w:val="24"/>
        </w:rPr>
        <w:t>slow-</w:t>
      </w:r>
      <w:r w:rsidR="00655115" w:rsidRPr="00936D7C">
        <w:rPr>
          <w:rFonts w:asciiTheme="minorHAnsi" w:hAnsiTheme="minorHAnsi"/>
          <w:szCs w:val="24"/>
        </w:rPr>
        <w:t xml:space="preserve">oxidative or </w:t>
      </w:r>
      <w:r w:rsidR="001A25A1" w:rsidRPr="00936D7C">
        <w:rPr>
          <w:rFonts w:asciiTheme="minorHAnsi" w:hAnsiTheme="minorHAnsi"/>
          <w:szCs w:val="24"/>
        </w:rPr>
        <w:t>T</w:t>
      </w:r>
      <w:r w:rsidR="00655115" w:rsidRPr="00936D7C">
        <w:rPr>
          <w:rFonts w:asciiTheme="minorHAnsi" w:hAnsiTheme="minorHAnsi"/>
          <w:szCs w:val="24"/>
        </w:rPr>
        <w:t xml:space="preserve">ype I muscle fibers </w:t>
      </w:r>
      <w:r w:rsidRPr="00936D7C">
        <w:rPr>
          <w:rFonts w:asciiTheme="minorHAnsi" w:hAnsiTheme="minorHAnsi"/>
          <w:szCs w:val="24"/>
        </w:rPr>
        <w:t>(</w:t>
      </w:r>
      <w:r w:rsidR="00CC2CED" w:rsidRPr="00936D7C">
        <w:rPr>
          <w:rFonts w:asciiTheme="minorHAnsi" w:hAnsiTheme="minorHAnsi"/>
          <w:szCs w:val="24"/>
        </w:rPr>
        <w:t xml:space="preserve">quadriceps; </w:t>
      </w:r>
      <w:r w:rsidR="00414C1A">
        <w:rPr>
          <w:rFonts w:asciiTheme="minorHAnsi" w:hAnsiTheme="minorHAnsi"/>
          <w:szCs w:val="24"/>
        </w:rPr>
        <w:t>H</w:t>
      </w:r>
      <w:r w:rsidRPr="00936D7C">
        <w:rPr>
          <w:rFonts w:asciiTheme="minorHAnsi" w:hAnsiTheme="minorHAnsi"/>
          <w:szCs w:val="24"/>
        </w:rPr>
        <w:t xml:space="preserve">). </w:t>
      </w:r>
      <w:r w:rsidR="00655115" w:rsidRPr="00936D7C">
        <w:rPr>
          <w:rFonts w:asciiTheme="minorHAnsi" w:hAnsiTheme="minorHAnsi"/>
          <w:szCs w:val="24"/>
        </w:rPr>
        <w:t>Asterisks indicate significant interaction between diet and dexamethasone treatment by two-way ANOVA.</w:t>
      </w:r>
    </w:p>
    <w:p w14:paraId="47880E87" w14:textId="77777777" w:rsidR="00BF40A8" w:rsidRPr="00936D7C" w:rsidRDefault="00BF40A8" w:rsidP="00306DEA">
      <w:pPr>
        <w:spacing w:line="480" w:lineRule="auto"/>
        <w:rPr>
          <w:rFonts w:asciiTheme="minorHAnsi" w:hAnsiTheme="minorHAnsi"/>
          <w:szCs w:val="24"/>
        </w:rPr>
      </w:pPr>
    </w:p>
    <w:p w14:paraId="15A5A87C" w14:textId="1D110148" w:rsidR="00BF40A8" w:rsidRPr="00936D7C" w:rsidRDefault="00E161E7" w:rsidP="00306DEA">
      <w:pPr>
        <w:spacing w:line="480" w:lineRule="auto"/>
        <w:rPr>
          <w:rFonts w:asciiTheme="minorHAnsi" w:hAnsiTheme="minorHAnsi"/>
          <w:szCs w:val="24"/>
        </w:rPr>
      </w:pPr>
      <w:r w:rsidRPr="00936D7C">
        <w:rPr>
          <w:rFonts w:asciiTheme="minorHAnsi" w:hAnsiTheme="minorHAnsi"/>
          <w:b/>
          <w:szCs w:val="24"/>
        </w:rPr>
        <w:t xml:space="preserve">Figure 3. </w:t>
      </w:r>
      <w:r w:rsidR="003B34C6">
        <w:rPr>
          <w:rFonts w:asciiTheme="minorHAnsi" w:hAnsiTheme="minorHAnsi"/>
          <w:b/>
          <w:szCs w:val="24"/>
        </w:rPr>
        <w:t>Obesity Enhances Dexamethasone-Induced</w:t>
      </w:r>
      <w:r w:rsidRPr="00936D7C">
        <w:rPr>
          <w:rFonts w:asciiTheme="minorHAnsi" w:hAnsiTheme="minorHAnsi"/>
          <w:b/>
          <w:szCs w:val="24"/>
        </w:rPr>
        <w:t xml:space="preserve"> Muscle Degradation Transcripts</w:t>
      </w:r>
      <w:r w:rsidR="003B34C6">
        <w:rPr>
          <w:rFonts w:asciiTheme="minorHAnsi" w:hAnsiTheme="minorHAnsi"/>
          <w:b/>
          <w:szCs w:val="24"/>
        </w:rPr>
        <w:t xml:space="preserve">.  </w:t>
      </w:r>
      <w:proofErr w:type="spellStart"/>
      <w:r w:rsidRPr="00936D7C">
        <w:rPr>
          <w:rFonts w:asciiTheme="minorHAnsi" w:hAnsiTheme="minorHAnsi"/>
          <w:szCs w:val="24"/>
        </w:rPr>
        <w:t>Atrogene</w:t>
      </w:r>
      <w:proofErr w:type="spellEnd"/>
      <w:r w:rsidRPr="00936D7C">
        <w:rPr>
          <w:rFonts w:asciiTheme="minorHAnsi" w:hAnsiTheme="minorHAnsi"/>
          <w:szCs w:val="24"/>
        </w:rPr>
        <w:t xml:space="preserve"> expression in </w:t>
      </w:r>
      <w:r w:rsidR="00A07084">
        <w:rPr>
          <w:rFonts w:asciiTheme="minorHAnsi" w:hAnsiTheme="minorHAnsi"/>
          <w:szCs w:val="24"/>
        </w:rPr>
        <w:t xml:space="preserve">NCD or HFD </w:t>
      </w:r>
      <w:r w:rsidRPr="00936D7C">
        <w:rPr>
          <w:rFonts w:asciiTheme="minorHAnsi" w:hAnsiTheme="minorHAnsi"/>
          <w:szCs w:val="24"/>
        </w:rPr>
        <w:t xml:space="preserve">mice treated </w:t>
      </w:r>
      <w:r w:rsidR="00A07084">
        <w:rPr>
          <w:rFonts w:asciiTheme="minorHAnsi" w:hAnsiTheme="minorHAnsi"/>
          <w:szCs w:val="24"/>
        </w:rPr>
        <w:t>with</w:t>
      </w:r>
      <w:ins w:id="220" w:author="Inn Harvey" w:date="2020-01-30T12:47:00Z">
        <w:r w:rsidR="00A07084">
          <w:rPr>
            <w:rFonts w:asciiTheme="minorHAnsi" w:hAnsiTheme="minorHAnsi"/>
            <w:szCs w:val="24"/>
          </w:rPr>
          <w:t xml:space="preserve"> </w:t>
        </w:r>
        <w:r w:rsidR="0024177C">
          <w:rPr>
            <w:rFonts w:asciiTheme="minorHAnsi" w:hAnsiTheme="minorHAnsi"/>
            <w:szCs w:val="24"/>
          </w:rPr>
          <w:t xml:space="preserve">vehicle </w:t>
        </w:r>
      </w:ins>
      <w:ins w:id="221" w:author="Inn Harvey" w:date="2020-01-30T12:48:00Z">
        <w:r w:rsidR="0024177C">
          <w:rPr>
            <w:rFonts w:asciiTheme="minorHAnsi" w:hAnsiTheme="minorHAnsi"/>
            <w:szCs w:val="24"/>
          </w:rPr>
          <w:t>or</w:t>
        </w:r>
      </w:ins>
      <w:ins w:id="222" w:author="Inn Harvey" w:date="2020-01-30T14:01:00Z">
        <w:r w:rsidR="00A07084">
          <w:rPr>
            <w:rFonts w:asciiTheme="minorHAnsi" w:hAnsiTheme="minorHAnsi"/>
            <w:szCs w:val="24"/>
          </w:rPr>
          <w:t xml:space="preserve"> </w:t>
        </w:r>
      </w:ins>
      <w:r w:rsidR="00A07084">
        <w:rPr>
          <w:rFonts w:asciiTheme="minorHAnsi" w:hAnsiTheme="minorHAnsi"/>
          <w:szCs w:val="24"/>
        </w:rPr>
        <w:t>dexamethasone for the indicated time points</w:t>
      </w:r>
      <w:r w:rsidRPr="00936D7C">
        <w:rPr>
          <w:rFonts w:asciiTheme="minorHAnsi" w:hAnsiTheme="minorHAnsi"/>
          <w:szCs w:val="24"/>
        </w:rPr>
        <w:t xml:space="preserve"> </w:t>
      </w:r>
      <w:r w:rsidR="005E128B">
        <w:rPr>
          <w:rFonts w:asciiTheme="minorHAnsi" w:hAnsiTheme="minorHAnsi"/>
          <w:szCs w:val="24"/>
        </w:rPr>
        <w:t xml:space="preserve">and </w:t>
      </w:r>
      <w:del w:id="223" w:author="Inn Harvey" w:date="2020-01-30T12:48:00Z">
        <w:r w:rsidR="005E128B">
          <w:rPr>
            <w:rFonts w:asciiTheme="minorHAnsi" w:hAnsiTheme="minorHAnsi"/>
            <w:szCs w:val="24"/>
          </w:rPr>
          <w:delText xml:space="preserve">sacrificed </w:delText>
        </w:r>
      </w:del>
      <w:ins w:id="224" w:author="Inn Harvey" w:date="2020-01-30T12:48:00Z">
        <w:r w:rsidR="0024177C">
          <w:rPr>
            <w:rFonts w:asciiTheme="minorHAnsi" w:hAnsiTheme="minorHAnsi"/>
            <w:szCs w:val="24"/>
          </w:rPr>
          <w:t xml:space="preserve">euthanized </w:t>
        </w:r>
      </w:ins>
      <w:r w:rsidR="005E128B">
        <w:rPr>
          <w:rFonts w:asciiTheme="minorHAnsi" w:hAnsiTheme="minorHAnsi"/>
          <w:i/>
          <w:szCs w:val="24"/>
        </w:rPr>
        <w:t>ad libitum</w:t>
      </w:r>
      <w:r w:rsidR="005E128B">
        <w:rPr>
          <w:rFonts w:asciiTheme="minorHAnsi" w:hAnsiTheme="minorHAnsi"/>
          <w:szCs w:val="24"/>
        </w:rPr>
        <w:t>.</w:t>
      </w:r>
      <w:r w:rsidR="005E128B">
        <w:rPr>
          <w:rFonts w:asciiTheme="minorHAnsi" w:hAnsiTheme="minorHAnsi"/>
          <w:i/>
          <w:szCs w:val="24"/>
        </w:rPr>
        <w:t xml:space="preserve"> </w:t>
      </w:r>
      <w:r w:rsidR="005E128B">
        <w:rPr>
          <w:rFonts w:asciiTheme="minorHAnsi" w:hAnsiTheme="minorHAnsi"/>
          <w:szCs w:val="24"/>
        </w:rPr>
        <w:t>m</w:t>
      </w:r>
      <w:r w:rsidRPr="00936D7C">
        <w:rPr>
          <w:rFonts w:asciiTheme="minorHAnsi" w:hAnsiTheme="minorHAnsi"/>
          <w:szCs w:val="24"/>
        </w:rPr>
        <w:t xml:space="preserve">RNA was extracted </w:t>
      </w:r>
      <w:r w:rsidR="005E128B">
        <w:rPr>
          <w:rFonts w:asciiTheme="minorHAnsi" w:hAnsiTheme="minorHAnsi"/>
          <w:szCs w:val="24"/>
        </w:rPr>
        <w:t xml:space="preserve">and quantified </w:t>
      </w:r>
      <w:r w:rsidRPr="00936D7C">
        <w:rPr>
          <w:rFonts w:asciiTheme="minorHAnsi" w:hAnsiTheme="minorHAnsi"/>
          <w:szCs w:val="24"/>
        </w:rPr>
        <w:t xml:space="preserve">from </w:t>
      </w:r>
      <w:r w:rsidR="003B34C6">
        <w:rPr>
          <w:rFonts w:asciiTheme="minorHAnsi" w:hAnsiTheme="minorHAnsi"/>
          <w:szCs w:val="24"/>
        </w:rPr>
        <w:t xml:space="preserve">quadriceps. </w:t>
      </w:r>
      <w:r w:rsidR="004B2E5B" w:rsidRPr="00936D7C">
        <w:rPr>
          <w:rFonts w:asciiTheme="minorHAnsi" w:hAnsiTheme="minorHAnsi"/>
          <w:szCs w:val="24"/>
        </w:rPr>
        <w:t>Asterisks indicate significant interaction between diet and dexamethasone treatment by two-way ANOVA</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w:t>
      </w:r>
      <w:r w:rsidR="003B34C6">
        <w:rPr>
          <w:rFonts w:asciiTheme="minorHAnsi" w:hAnsiTheme="minorHAnsi"/>
          <w:szCs w:val="24"/>
        </w:rPr>
        <w:t>6-8</w:t>
      </w:r>
      <w:r w:rsidRPr="00936D7C">
        <w:rPr>
          <w:rFonts w:asciiTheme="minorHAnsi" w:hAnsiTheme="minorHAnsi"/>
          <w:szCs w:val="24"/>
        </w:rPr>
        <w:t xml:space="preserve"> per group.</w:t>
      </w:r>
    </w:p>
    <w:p w14:paraId="0F3D6535" w14:textId="77777777" w:rsidR="00BF40A8" w:rsidRPr="00936D7C" w:rsidRDefault="00BF40A8" w:rsidP="00306DEA">
      <w:pPr>
        <w:spacing w:line="480" w:lineRule="auto"/>
        <w:rPr>
          <w:rFonts w:asciiTheme="minorHAnsi" w:hAnsiTheme="minorHAnsi"/>
          <w:szCs w:val="24"/>
        </w:rPr>
      </w:pPr>
    </w:p>
    <w:p w14:paraId="7F8A115F" w14:textId="4B224808" w:rsidR="008F2DB4" w:rsidRPr="00936D7C" w:rsidRDefault="00E161E7" w:rsidP="00306DEA">
      <w:pPr>
        <w:spacing w:line="480" w:lineRule="auto"/>
        <w:rPr>
          <w:rFonts w:asciiTheme="minorHAnsi" w:hAnsiTheme="minorHAnsi"/>
          <w:b/>
          <w:szCs w:val="24"/>
        </w:rPr>
      </w:pPr>
      <w:r w:rsidRPr="00936D7C">
        <w:rPr>
          <w:rFonts w:asciiTheme="minorHAnsi" w:hAnsiTheme="minorHAnsi"/>
          <w:b/>
          <w:szCs w:val="24"/>
        </w:rPr>
        <w:t>Figure 4. Dexamethasone Treatment Induce</w:t>
      </w:r>
      <w:r w:rsidR="00A511EE">
        <w:rPr>
          <w:rFonts w:asciiTheme="minorHAnsi" w:hAnsiTheme="minorHAnsi"/>
          <w:b/>
          <w:szCs w:val="24"/>
        </w:rPr>
        <w:t>s</w:t>
      </w:r>
      <w:r w:rsidRPr="00936D7C">
        <w:rPr>
          <w:rFonts w:asciiTheme="minorHAnsi" w:hAnsiTheme="minorHAnsi"/>
          <w:b/>
          <w:szCs w:val="24"/>
        </w:rPr>
        <w:t xml:space="preserve"> Insulin Resistance</w:t>
      </w:r>
      <w:r w:rsidR="00A07084">
        <w:rPr>
          <w:rFonts w:asciiTheme="minorHAnsi" w:hAnsiTheme="minorHAnsi"/>
          <w:b/>
          <w:szCs w:val="24"/>
        </w:rPr>
        <w:t>.</w:t>
      </w:r>
      <w:r w:rsidRPr="00936D7C">
        <w:rPr>
          <w:rFonts w:asciiTheme="minorHAnsi" w:hAnsiTheme="minorHAnsi"/>
          <w:b/>
          <w:szCs w:val="24"/>
        </w:rPr>
        <w:t xml:space="preserve"> </w:t>
      </w:r>
      <w:r w:rsidRPr="00936D7C">
        <w:rPr>
          <w:rFonts w:asciiTheme="minorHAnsi" w:hAnsiTheme="minorHAnsi"/>
          <w:szCs w:val="24"/>
        </w:rPr>
        <w:t>Blood glucose values from lean and obese male mice after a 6-hour fast and two weeks of dexamethasone or vehicle (water) treatment (</w:t>
      </w:r>
      <w:r w:rsidR="001B5BD2" w:rsidRPr="00936D7C">
        <w:rPr>
          <w:rFonts w:asciiTheme="minorHAnsi" w:hAnsiTheme="minorHAnsi"/>
          <w:szCs w:val="24"/>
        </w:rPr>
        <w:t>A</w:t>
      </w:r>
      <w:r w:rsidRPr="00936D7C">
        <w:rPr>
          <w:rFonts w:asciiTheme="minorHAnsi" w:hAnsiTheme="minorHAnsi"/>
          <w:szCs w:val="24"/>
        </w:rPr>
        <w:t>)</w:t>
      </w:r>
      <w:r w:rsidR="009C0393">
        <w:rPr>
          <w:rFonts w:asciiTheme="minorHAnsi" w:hAnsiTheme="minorHAnsi"/>
          <w:szCs w:val="24"/>
        </w:rPr>
        <w:t>, followed by in</w:t>
      </w:r>
      <w:r w:rsidR="00A511EE">
        <w:rPr>
          <w:rFonts w:asciiTheme="minorHAnsi" w:hAnsiTheme="minorHAnsi"/>
          <w:szCs w:val="24"/>
        </w:rPr>
        <w:t>sulin injection (B)</w:t>
      </w:r>
      <w:r w:rsidR="004B2E5B" w:rsidRPr="00936D7C">
        <w:rPr>
          <w:rFonts w:asciiTheme="minorHAnsi" w:hAnsiTheme="minorHAnsi"/>
          <w:szCs w:val="24"/>
        </w:rPr>
        <w:t>.</w:t>
      </w:r>
      <w:r w:rsidRPr="00936D7C">
        <w:rPr>
          <w:rFonts w:asciiTheme="minorHAnsi" w:hAnsiTheme="minorHAnsi"/>
          <w:szCs w:val="24"/>
        </w:rPr>
        <w:t xml:space="preserve">  </w:t>
      </w:r>
      <w:r w:rsidR="001B5BD2" w:rsidRPr="00936D7C">
        <w:rPr>
          <w:rFonts w:asciiTheme="minorHAnsi" w:hAnsiTheme="minorHAnsi"/>
          <w:szCs w:val="24"/>
        </w:rPr>
        <w:t>n</w:t>
      </w:r>
      <w:r w:rsidRPr="00936D7C">
        <w:rPr>
          <w:rFonts w:asciiTheme="minorHAnsi" w:hAnsiTheme="minorHAnsi"/>
          <w:szCs w:val="24"/>
        </w:rPr>
        <w:t xml:space="preserve">=4 mice per group. Insulin was given via intraperitoneal injection at </w:t>
      </w:r>
      <w:r w:rsidR="00B1757B">
        <w:rPr>
          <w:rFonts w:asciiTheme="minorHAnsi" w:hAnsiTheme="minorHAnsi"/>
          <w:szCs w:val="24"/>
        </w:rPr>
        <w:t>0</w:t>
      </w:r>
      <w:r w:rsidRPr="00936D7C">
        <w:rPr>
          <w:rFonts w:asciiTheme="minorHAnsi" w:hAnsiTheme="minorHAnsi"/>
          <w:szCs w:val="24"/>
        </w:rPr>
        <w:t>.75g/kg lean mass for lean mice and 1.5g/kg for obese mice</w:t>
      </w:r>
      <w:del w:id="225" w:author="Inn Harvey" w:date="2020-01-30T12:49:00Z">
        <w:r w:rsidRPr="00936D7C">
          <w:rPr>
            <w:rFonts w:asciiTheme="minorHAnsi" w:hAnsiTheme="minorHAnsi"/>
            <w:szCs w:val="24"/>
          </w:rPr>
          <w:delText>.</w:delText>
        </w:r>
      </w:del>
      <w:r w:rsidRPr="00936D7C">
        <w:rPr>
          <w:rFonts w:asciiTheme="minorHAnsi" w:hAnsiTheme="minorHAnsi"/>
          <w:b/>
          <w:szCs w:val="24"/>
        </w:rPr>
        <w:t xml:space="preserve"> </w:t>
      </w:r>
      <w:ins w:id="226" w:author="Inn Harvey" w:date="2020-01-30T12:49:00Z">
        <w:r w:rsidR="0024177C">
          <w:rPr>
            <w:rFonts w:asciiTheme="minorHAnsi" w:hAnsiTheme="minorHAnsi"/>
            <w:b/>
            <w:szCs w:val="24"/>
          </w:rPr>
          <w:t>(</w:t>
        </w:r>
      </w:ins>
      <w:r w:rsidR="001B5BD2" w:rsidRPr="00936D7C">
        <w:rPr>
          <w:rFonts w:asciiTheme="minorHAnsi" w:hAnsiTheme="minorHAnsi"/>
          <w:szCs w:val="24"/>
        </w:rPr>
        <w:t>n</w:t>
      </w:r>
      <w:r w:rsidRPr="00936D7C">
        <w:rPr>
          <w:rFonts w:asciiTheme="minorHAnsi" w:hAnsiTheme="minorHAnsi"/>
          <w:szCs w:val="24"/>
        </w:rPr>
        <w:t>=4 mice per group</w:t>
      </w:r>
      <w:ins w:id="227" w:author="Inn Harvey" w:date="2020-01-30T12:49:00Z">
        <w:r w:rsidR="0024177C">
          <w:rPr>
            <w:rFonts w:asciiTheme="minorHAnsi" w:hAnsiTheme="minorHAnsi"/>
            <w:szCs w:val="24"/>
          </w:rPr>
          <w:t>)</w:t>
        </w:r>
      </w:ins>
      <w:ins w:id="228" w:author="Inn Harvey" w:date="2020-01-30T14:01:00Z">
        <w:r w:rsidRPr="00936D7C">
          <w:rPr>
            <w:rFonts w:asciiTheme="minorHAnsi" w:hAnsiTheme="minorHAnsi"/>
            <w:szCs w:val="24"/>
          </w:rPr>
          <w:t>.</w:t>
        </w:r>
      </w:ins>
      <w:del w:id="229" w:author="Inn Harvey" w:date="2020-01-30T14:01:00Z">
        <w:r w:rsidRPr="00936D7C">
          <w:rPr>
            <w:rFonts w:asciiTheme="minorHAnsi" w:hAnsiTheme="minorHAnsi"/>
            <w:szCs w:val="24"/>
          </w:rPr>
          <w:delText>.</w:delText>
        </w:r>
      </w:del>
      <w:r w:rsidR="004B2E5B" w:rsidRPr="00936D7C">
        <w:rPr>
          <w:rFonts w:asciiTheme="minorHAnsi" w:hAnsiTheme="minorHAnsi"/>
          <w:b/>
          <w:szCs w:val="24"/>
        </w:rPr>
        <w:t xml:space="preserve"> </w:t>
      </w:r>
      <w:r w:rsidR="009C0393" w:rsidRPr="00936D7C">
        <w:rPr>
          <w:rFonts w:asciiTheme="minorHAnsi" w:hAnsiTheme="minorHAnsi"/>
          <w:szCs w:val="24"/>
        </w:rPr>
        <w:t xml:space="preserve">Asterisks indicate significant interaction between diet and </w:t>
      </w:r>
      <w:del w:id="230" w:author="Inn Harvey" w:date="2020-01-30T12:48:00Z">
        <w:r w:rsidR="009C0393" w:rsidRPr="00936D7C">
          <w:rPr>
            <w:rFonts w:asciiTheme="minorHAnsi" w:hAnsiTheme="minorHAnsi"/>
            <w:szCs w:val="24"/>
          </w:rPr>
          <w:delText xml:space="preserve">dexamethasone </w:delText>
        </w:r>
      </w:del>
      <w:r w:rsidR="009C0393" w:rsidRPr="00936D7C">
        <w:rPr>
          <w:rFonts w:asciiTheme="minorHAnsi" w:hAnsiTheme="minorHAnsi"/>
          <w:szCs w:val="24"/>
        </w:rPr>
        <w:t>treatment by two-way ANOVA</w:t>
      </w:r>
      <w:r w:rsidR="009C0393">
        <w:rPr>
          <w:rFonts w:asciiTheme="minorHAnsi" w:hAnsiTheme="minorHAnsi"/>
          <w:szCs w:val="24"/>
        </w:rPr>
        <w:t xml:space="preserve"> (A) or mixed linear models (B) </w:t>
      </w:r>
      <w:proofErr w:type="spellStart"/>
      <w:r w:rsidR="009C0393">
        <w:rPr>
          <w:rFonts w:asciiTheme="minorHAnsi" w:hAnsiTheme="minorHAnsi"/>
          <w:szCs w:val="24"/>
        </w:rPr>
        <w:t>analysed</w:t>
      </w:r>
      <w:proofErr w:type="spellEnd"/>
      <w:r w:rsidR="009C0393">
        <w:rPr>
          <w:rFonts w:asciiTheme="minorHAnsi" w:hAnsiTheme="minorHAnsi"/>
          <w:szCs w:val="24"/>
        </w:rPr>
        <w:t xml:space="preserve"> separately for lean and obese mice.</w:t>
      </w:r>
    </w:p>
    <w:p w14:paraId="403F9F59" w14:textId="77777777" w:rsidR="008F2DB4" w:rsidRPr="00936D7C" w:rsidRDefault="008F2DB4">
      <w:pPr>
        <w:spacing w:line="360" w:lineRule="auto"/>
        <w:rPr>
          <w:rFonts w:asciiTheme="minorHAnsi" w:hAnsiTheme="minorHAnsi"/>
          <w:b/>
          <w:szCs w:val="24"/>
        </w:rPr>
      </w:pPr>
    </w:p>
    <w:p w14:paraId="112D82BC" w14:textId="77777777" w:rsidR="00CC2CED" w:rsidRPr="00936D7C" w:rsidRDefault="00CC2CED" w:rsidP="00CC2CED">
      <w:pPr>
        <w:pStyle w:val="Normal1"/>
        <w:spacing w:line="480" w:lineRule="auto"/>
        <w:rPr>
          <w:rFonts w:asciiTheme="minorHAnsi" w:hAnsiTheme="minorHAnsi"/>
          <w:szCs w:val="24"/>
        </w:rPr>
      </w:pPr>
    </w:p>
    <w:p w14:paraId="1595E13F" w14:textId="77777777" w:rsidR="00936D7C" w:rsidRDefault="00936D7C">
      <w:pPr>
        <w:rPr>
          <w:rFonts w:asciiTheme="minorHAnsi" w:hAnsiTheme="minorHAnsi"/>
          <w:b/>
          <w:szCs w:val="24"/>
        </w:rPr>
      </w:pPr>
      <w:r>
        <w:rPr>
          <w:rFonts w:asciiTheme="minorHAnsi" w:hAnsiTheme="minorHAnsi"/>
          <w:b/>
          <w:szCs w:val="24"/>
        </w:rPr>
        <w:br w:type="page"/>
      </w:r>
    </w:p>
    <w:p w14:paraId="7A7AECE9" w14:textId="77E860C4" w:rsidR="009E3B19" w:rsidRPr="00955668" w:rsidRDefault="009E3B19" w:rsidP="00955668">
      <w:pPr>
        <w:spacing w:line="480" w:lineRule="auto"/>
        <w:rPr>
          <w:rFonts w:asciiTheme="minorHAnsi" w:hAnsiTheme="minorHAnsi"/>
          <w:b/>
          <w:szCs w:val="24"/>
        </w:rPr>
      </w:pPr>
      <w:r w:rsidRPr="00936D7C">
        <w:rPr>
          <w:rFonts w:asciiTheme="minorHAnsi" w:hAnsiTheme="minorHAnsi"/>
          <w:b/>
          <w:szCs w:val="24"/>
        </w:rPr>
        <w:lastRenderedPageBreak/>
        <w:t xml:space="preserve">Table </w:t>
      </w:r>
      <w:r>
        <w:rPr>
          <w:rFonts w:asciiTheme="minorHAnsi" w:hAnsiTheme="minorHAnsi"/>
          <w:b/>
          <w:szCs w:val="24"/>
        </w:rPr>
        <w:t>1:</w:t>
      </w:r>
      <w:r w:rsidRPr="00936D7C">
        <w:rPr>
          <w:rFonts w:asciiTheme="minorHAnsi" w:hAnsiTheme="minorHAnsi"/>
          <w:b/>
          <w:szCs w:val="24"/>
        </w:rPr>
        <w:t xml:space="preserve"> </w:t>
      </w:r>
      <w:r>
        <w:rPr>
          <w:rFonts w:asciiTheme="minorHAnsi" w:hAnsiTheme="minorHAnsi"/>
          <w:b/>
          <w:szCs w:val="24"/>
        </w:rPr>
        <w:t xml:space="preserve">Primers used in this manuscript.  </w:t>
      </w:r>
      <w:r w:rsidRPr="00936D7C">
        <w:rPr>
          <w:rFonts w:asciiTheme="minorHAnsi" w:hAnsiTheme="minorHAnsi"/>
          <w:szCs w:val="24"/>
        </w:rPr>
        <w:t xml:space="preserve">Key atrophy transcripts, </w:t>
      </w:r>
      <w:r w:rsidRPr="00936D7C">
        <w:rPr>
          <w:rFonts w:asciiTheme="minorHAnsi" w:hAnsiTheme="minorHAnsi"/>
          <w:i/>
          <w:szCs w:val="24"/>
        </w:rPr>
        <w:t>Fbxo32</w:t>
      </w:r>
      <w:r w:rsidRPr="00936D7C">
        <w:rPr>
          <w:rFonts w:asciiTheme="minorHAnsi" w:hAnsiTheme="minorHAnsi"/>
          <w:szCs w:val="24"/>
        </w:rPr>
        <w:t xml:space="preserve"> and </w:t>
      </w:r>
      <w:r w:rsidRPr="00936D7C">
        <w:rPr>
          <w:rFonts w:asciiTheme="minorHAnsi" w:hAnsiTheme="minorHAnsi"/>
          <w:i/>
          <w:szCs w:val="24"/>
        </w:rPr>
        <w:t>Trim63</w:t>
      </w:r>
      <w:r w:rsidRPr="00936D7C">
        <w:rPr>
          <w:rFonts w:asciiTheme="minorHAnsi" w:hAnsiTheme="minorHAnsi"/>
          <w:szCs w:val="24"/>
        </w:rPr>
        <w:t>, (</w:t>
      </w:r>
      <w:ins w:id="231" w:author="Inn Harvey" w:date="2020-01-30T12:40:00Z">
        <w:r w:rsidR="00714475">
          <w:rPr>
            <w:rFonts w:asciiTheme="minorHAnsi" w:hAnsiTheme="minorHAnsi"/>
            <w:szCs w:val="24"/>
          </w:rPr>
          <w:t xml:space="preserve">encoding </w:t>
        </w:r>
      </w:ins>
      <w:r w:rsidRPr="00936D7C">
        <w:rPr>
          <w:rFonts w:asciiTheme="minorHAnsi" w:hAnsiTheme="minorHAnsi"/>
          <w:szCs w:val="24"/>
        </w:rPr>
        <w:t>Atrogin-1 and MuRF1</w:t>
      </w:r>
      <w:ins w:id="232" w:author="Inn Harvey" w:date="2020-01-30T12:40:00Z">
        <w:r w:rsidR="00714475">
          <w:rPr>
            <w:rFonts w:asciiTheme="minorHAnsi" w:hAnsiTheme="minorHAnsi"/>
            <w:szCs w:val="24"/>
          </w:rPr>
          <w:t>,</w:t>
        </w:r>
      </w:ins>
      <w:r w:rsidRPr="00936D7C">
        <w:rPr>
          <w:rFonts w:asciiTheme="minorHAnsi" w:hAnsiTheme="minorHAnsi"/>
          <w:szCs w:val="24"/>
        </w:rPr>
        <w:t xml:space="preserve"> respectively) and their upstream regulators,</w:t>
      </w:r>
      <w:r w:rsidRPr="00936D7C">
        <w:rPr>
          <w:rFonts w:asciiTheme="minorHAnsi" w:hAnsiTheme="minorHAnsi"/>
          <w:i/>
          <w:szCs w:val="24"/>
        </w:rPr>
        <w:t xml:space="preserve"> Foxo1</w:t>
      </w:r>
      <w:r w:rsidRPr="00936D7C">
        <w:rPr>
          <w:rFonts w:asciiTheme="minorHAnsi" w:hAnsiTheme="minorHAnsi"/>
          <w:szCs w:val="24"/>
        </w:rPr>
        <w:t xml:space="preserve"> and </w:t>
      </w:r>
      <w:r w:rsidRPr="00936D7C">
        <w:rPr>
          <w:rFonts w:asciiTheme="minorHAnsi" w:hAnsiTheme="minorHAnsi"/>
          <w:i/>
          <w:szCs w:val="24"/>
        </w:rPr>
        <w:t xml:space="preserve">Foxo3. </w:t>
      </w:r>
      <w:r w:rsidR="00BE4C1C">
        <w:rPr>
          <w:rFonts w:asciiTheme="minorHAnsi" w:hAnsiTheme="minorHAnsi"/>
          <w:i/>
          <w:szCs w:val="24"/>
        </w:rPr>
        <w:t>Pgk1</w:t>
      </w:r>
      <w:r w:rsidRPr="00936D7C">
        <w:rPr>
          <w:rFonts w:asciiTheme="minorHAnsi" w:hAnsiTheme="minorHAnsi"/>
          <w:i/>
          <w:szCs w:val="24"/>
        </w:rPr>
        <w:t xml:space="preserve"> </w:t>
      </w:r>
      <w:r w:rsidRPr="00936D7C">
        <w:rPr>
          <w:rFonts w:asciiTheme="minorHAnsi" w:hAnsiTheme="minorHAnsi"/>
          <w:szCs w:val="24"/>
        </w:rPr>
        <w:t>was used a control gene.</w:t>
      </w:r>
    </w:p>
    <w:tbl>
      <w:tblPr>
        <w:tblStyle w:val="a"/>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Change w:id="233" w:author="Dave Bridges" w:date="2020-01-30T14:01:00Z">
          <w:tblPr>
            <w:tblW w:w="933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PrChange>
      </w:tblPr>
      <w:tblGrid>
        <w:gridCol w:w="1740"/>
        <w:gridCol w:w="3825"/>
        <w:gridCol w:w="3765"/>
        <w:tblGridChange w:id="234">
          <w:tblGrid>
            <w:gridCol w:w="1740"/>
            <w:gridCol w:w="3825"/>
            <w:gridCol w:w="3765"/>
          </w:tblGrid>
        </w:tblGridChange>
      </w:tblGrid>
      <w:tr w:rsidR="009E3B19" w14:paraId="740AB89C" w14:textId="77777777" w:rsidTr="00955668">
        <w:trPr>
          <w:trHeight w:val="276"/>
          <w:trPrChange w:id="235" w:author="Dave Bridges" w:date="2020-01-30T14:01:00Z">
            <w:trPr>
              <w:trHeight w:val="276"/>
            </w:trPr>
          </w:trPrChange>
        </w:trPr>
        <w:tc>
          <w:tcPr>
            <w:tcW w:w="1740" w:type="dxa"/>
            <w:shd w:val="clear" w:color="auto" w:fill="auto"/>
            <w:tcMar>
              <w:top w:w="100" w:type="dxa"/>
              <w:left w:w="100" w:type="dxa"/>
              <w:bottom w:w="100" w:type="dxa"/>
              <w:right w:w="100" w:type="dxa"/>
            </w:tcMar>
            <w:tcPrChange w:id="236" w:author="Dave Bridges" w:date="2020-01-30T14:01:00Z">
              <w:tcPr>
                <w:tcW w:w="1740" w:type="dxa"/>
                <w:shd w:val="clear" w:color="auto" w:fill="auto"/>
                <w:tcMar>
                  <w:top w:w="100" w:type="dxa"/>
                  <w:left w:w="100" w:type="dxa"/>
                  <w:bottom w:w="100" w:type="dxa"/>
                  <w:right w:w="100" w:type="dxa"/>
                </w:tcMar>
              </w:tcPr>
            </w:tcPrChange>
          </w:tcPr>
          <w:p w14:paraId="58DF9E4E"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Gene</w:t>
            </w:r>
          </w:p>
        </w:tc>
        <w:tc>
          <w:tcPr>
            <w:tcW w:w="3825" w:type="dxa"/>
            <w:shd w:val="clear" w:color="auto" w:fill="auto"/>
            <w:tcMar>
              <w:top w:w="100" w:type="dxa"/>
              <w:left w:w="100" w:type="dxa"/>
              <w:bottom w:w="100" w:type="dxa"/>
              <w:right w:w="100" w:type="dxa"/>
            </w:tcMar>
            <w:tcPrChange w:id="237" w:author="Dave Bridges" w:date="2020-01-30T14:01:00Z">
              <w:tcPr>
                <w:tcW w:w="3825" w:type="dxa"/>
                <w:shd w:val="clear" w:color="auto" w:fill="auto"/>
                <w:tcMar>
                  <w:top w:w="100" w:type="dxa"/>
                  <w:left w:w="100" w:type="dxa"/>
                  <w:bottom w:w="100" w:type="dxa"/>
                  <w:right w:w="100" w:type="dxa"/>
                </w:tcMar>
              </w:tcPr>
            </w:tcPrChange>
          </w:tcPr>
          <w:p w14:paraId="15C8F353"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Forward 5’-3’ Sequence</w:t>
            </w:r>
          </w:p>
        </w:tc>
        <w:tc>
          <w:tcPr>
            <w:tcW w:w="3765" w:type="dxa"/>
            <w:shd w:val="clear" w:color="auto" w:fill="auto"/>
            <w:tcMar>
              <w:top w:w="100" w:type="dxa"/>
              <w:left w:w="100" w:type="dxa"/>
              <w:bottom w:w="100" w:type="dxa"/>
              <w:right w:w="100" w:type="dxa"/>
            </w:tcMar>
            <w:tcPrChange w:id="238" w:author="Dave Bridges" w:date="2020-01-30T14:01:00Z">
              <w:tcPr>
                <w:tcW w:w="3765" w:type="dxa"/>
                <w:shd w:val="clear" w:color="auto" w:fill="auto"/>
                <w:tcMar>
                  <w:top w:w="100" w:type="dxa"/>
                  <w:left w:w="100" w:type="dxa"/>
                  <w:bottom w:w="100" w:type="dxa"/>
                  <w:right w:w="100" w:type="dxa"/>
                </w:tcMar>
              </w:tcPr>
            </w:tcPrChange>
          </w:tcPr>
          <w:p w14:paraId="592B7A96" w14:textId="77777777" w:rsidR="009E3B19" w:rsidRDefault="009E3B19" w:rsidP="005E128B">
            <w:pPr>
              <w:widowControl w:val="0"/>
              <w:spacing w:line="480" w:lineRule="auto"/>
              <w:rPr>
                <w:b/>
                <w:color w:val="2A2A2A"/>
                <w:sz w:val="24"/>
                <w:szCs w:val="24"/>
                <w:highlight w:val="white"/>
              </w:rPr>
            </w:pPr>
            <w:r>
              <w:rPr>
                <w:b/>
                <w:color w:val="2A2A2A"/>
                <w:sz w:val="24"/>
                <w:szCs w:val="24"/>
                <w:highlight w:val="white"/>
              </w:rPr>
              <w:t>Reverse 5’-3’ Sequence</w:t>
            </w:r>
          </w:p>
        </w:tc>
      </w:tr>
      <w:tr w:rsidR="009E3B19" w14:paraId="4834C346" w14:textId="77777777" w:rsidTr="00955668">
        <w:trPr>
          <w:trHeight w:val="303"/>
          <w:trPrChange w:id="239" w:author="Dave Bridges" w:date="2020-01-30T14:01:00Z">
            <w:trPr>
              <w:trHeight w:val="303"/>
            </w:trPr>
          </w:trPrChange>
        </w:trPr>
        <w:tc>
          <w:tcPr>
            <w:tcW w:w="1740" w:type="dxa"/>
            <w:shd w:val="clear" w:color="auto" w:fill="auto"/>
            <w:tcMar>
              <w:top w:w="100" w:type="dxa"/>
              <w:left w:w="100" w:type="dxa"/>
              <w:bottom w:w="100" w:type="dxa"/>
              <w:right w:w="100" w:type="dxa"/>
            </w:tcMar>
            <w:tcPrChange w:id="240" w:author="Dave Bridges" w:date="2020-01-30T14:01:00Z">
              <w:tcPr>
                <w:tcW w:w="1740" w:type="dxa"/>
                <w:shd w:val="clear" w:color="auto" w:fill="auto"/>
                <w:tcMar>
                  <w:top w:w="100" w:type="dxa"/>
                  <w:left w:w="100" w:type="dxa"/>
                  <w:bottom w:w="100" w:type="dxa"/>
                  <w:right w:w="100" w:type="dxa"/>
                </w:tcMar>
              </w:tcPr>
            </w:tcPrChange>
          </w:tcPr>
          <w:p w14:paraId="5A593CFE"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Fbxo32</w:t>
            </w:r>
          </w:p>
        </w:tc>
        <w:tc>
          <w:tcPr>
            <w:tcW w:w="3825" w:type="dxa"/>
            <w:shd w:val="clear" w:color="auto" w:fill="auto"/>
            <w:tcMar>
              <w:top w:w="100" w:type="dxa"/>
              <w:left w:w="100" w:type="dxa"/>
              <w:bottom w:w="100" w:type="dxa"/>
              <w:right w:w="100" w:type="dxa"/>
            </w:tcMar>
            <w:tcPrChange w:id="241" w:author="Dave Bridges" w:date="2020-01-30T14:01:00Z">
              <w:tcPr>
                <w:tcW w:w="3825" w:type="dxa"/>
                <w:shd w:val="clear" w:color="auto" w:fill="auto"/>
                <w:tcMar>
                  <w:top w:w="100" w:type="dxa"/>
                  <w:left w:w="100" w:type="dxa"/>
                  <w:bottom w:w="100" w:type="dxa"/>
                  <w:right w:w="100" w:type="dxa"/>
                </w:tcMar>
              </w:tcPr>
            </w:tcPrChange>
          </w:tcPr>
          <w:p w14:paraId="2C85D416"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CTTCTCGACTGCCATCCTGG </w:t>
            </w:r>
          </w:p>
        </w:tc>
        <w:tc>
          <w:tcPr>
            <w:tcW w:w="3765" w:type="dxa"/>
            <w:shd w:val="clear" w:color="auto" w:fill="auto"/>
            <w:tcMar>
              <w:top w:w="100" w:type="dxa"/>
              <w:left w:w="100" w:type="dxa"/>
              <w:bottom w:w="100" w:type="dxa"/>
              <w:right w:w="100" w:type="dxa"/>
            </w:tcMar>
            <w:tcPrChange w:id="242" w:author="Dave Bridges" w:date="2020-01-30T14:01:00Z">
              <w:tcPr>
                <w:tcW w:w="3765" w:type="dxa"/>
                <w:shd w:val="clear" w:color="auto" w:fill="auto"/>
                <w:tcMar>
                  <w:top w:w="100" w:type="dxa"/>
                  <w:left w:w="100" w:type="dxa"/>
                  <w:bottom w:w="100" w:type="dxa"/>
                  <w:right w:w="100" w:type="dxa"/>
                </w:tcMar>
              </w:tcPr>
            </w:tcPrChange>
          </w:tcPr>
          <w:p w14:paraId="40EC66E9" w14:textId="0D9210E6" w:rsidR="009E3B19" w:rsidRDefault="009E3B19" w:rsidP="00955668">
            <w:pPr>
              <w:widowControl w:val="0"/>
              <w:spacing w:line="480" w:lineRule="auto"/>
              <w:rPr>
                <w:color w:val="2A2A2A"/>
                <w:sz w:val="24"/>
                <w:szCs w:val="24"/>
                <w:highlight w:val="white"/>
              </w:rPr>
            </w:pPr>
            <w:r>
              <w:rPr>
                <w:color w:val="2A2A2A"/>
                <w:sz w:val="24"/>
                <w:szCs w:val="24"/>
                <w:highlight w:val="white"/>
              </w:rPr>
              <w:t xml:space="preserve">GTTCTTTTGGGCGATGCCAC </w:t>
            </w:r>
          </w:p>
        </w:tc>
      </w:tr>
      <w:tr w:rsidR="009E3B19" w14:paraId="2406D3CC" w14:textId="77777777" w:rsidTr="00955668">
        <w:trPr>
          <w:trHeight w:val="330"/>
          <w:trPrChange w:id="243" w:author="Dave Bridges" w:date="2020-01-30T14:01:00Z">
            <w:trPr>
              <w:trHeight w:val="330"/>
            </w:trPr>
          </w:trPrChange>
        </w:trPr>
        <w:tc>
          <w:tcPr>
            <w:tcW w:w="1740" w:type="dxa"/>
            <w:shd w:val="clear" w:color="auto" w:fill="auto"/>
            <w:tcMar>
              <w:top w:w="100" w:type="dxa"/>
              <w:left w:w="100" w:type="dxa"/>
              <w:bottom w:w="100" w:type="dxa"/>
              <w:right w:w="100" w:type="dxa"/>
            </w:tcMar>
            <w:tcPrChange w:id="244" w:author="Dave Bridges" w:date="2020-01-30T14:01:00Z">
              <w:tcPr>
                <w:tcW w:w="1740" w:type="dxa"/>
                <w:shd w:val="clear" w:color="auto" w:fill="auto"/>
                <w:tcMar>
                  <w:top w:w="100" w:type="dxa"/>
                  <w:left w:w="100" w:type="dxa"/>
                  <w:bottom w:w="100" w:type="dxa"/>
                  <w:right w:w="100" w:type="dxa"/>
                </w:tcMar>
              </w:tcPr>
            </w:tcPrChange>
          </w:tcPr>
          <w:p w14:paraId="2B342AF9"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Trim63</w:t>
            </w:r>
          </w:p>
        </w:tc>
        <w:tc>
          <w:tcPr>
            <w:tcW w:w="3825" w:type="dxa"/>
            <w:shd w:val="clear" w:color="auto" w:fill="auto"/>
            <w:tcMar>
              <w:top w:w="100" w:type="dxa"/>
              <w:left w:w="100" w:type="dxa"/>
              <w:bottom w:w="100" w:type="dxa"/>
              <w:right w:w="100" w:type="dxa"/>
            </w:tcMar>
            <w:tcPrChange w:id="245" w:author="Dave Bridges" w:date="2020-01-30T14:01:00Z">
              <w:tcPr>
                <w:tcW w:w="3825" w:type="dxa"/>
                <w:shd w:val="clear" w:color="auto" w:fill="auto"/>
                <w:tcMar>
                  <w:top w:w="100" w:type="dxa"/>
                  <w:left w:w="100" w:type="dxa"/>
                  <w:bottom w:w="100" w:type="dxa"/>
                  <w:right w:w="100" w:type="dxa"/>
                </w:tcMar>
              </w:tcPr>
            </w:tcPrChange>
          </w:tcPr>
          <w:p w14:paraId="0B61646F"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GAGGGCCATTGACTTTGGGA</w:t>
            </w:r>
          </w:p>
        </w:tc>
        <w:tc>
          <w:tcPr>
            <w:tcW w:w="3765" w:type="dxa"/>
            <w:shd w:val="clear" w:color="auto" w:fill="auto"/>
            <w:tcMar>
              <w:top w:w="100" w:type="dxa"/>
              <w:left w:w="100" w:type="dxa"/>
              <w:bottom w:w="100" w:type="dxa"/>
              <w:right w:w="100" w:type="dxa"/>
            </w:tcMar>
            <w:tcPrChange w:id="246" w:author="Dave Bridges" w:date="2020-01-30T14:01:00Z">
              <w:tcPr>
                <w:tcW w:w="3765" w:type="dxa"/>
                <w:shd w:val="clear" w:color="auto" w:fill="auto"/>
                <w:tcMar>
                  <w:top w:w="100" w:type="dxa"/>
                  <w:left w:w="100" w:type="dxa"/>
                  <w:bottom w:w="100" w:type="dxa"/>
                  <w:right w:w="100" w:type="dxa"/>
                </w:tcMar>
              </w:tcPr>
            </w:tcPrChange>
          </w:tcPr>
          <w:p w14:paraId="40194207" w14:textId="7BBFF11E" w:rsidR="009E3B19" w:rsidRDefault="009E3B19" w:rsidP="005E128B">
            <w:pPr>
              <w:widowControl w:val="0"/>
              <w:spacing w:line="480" w:lineRule="auto"/>
              <w:rPr>
                <w:color w:val="2A2A2A"/>
                <w:sz w:val="24"/>
                <w:szCs w:val="24"/>
                <w:highlight w:val="white"/>
              </w:rPr>
            </w:pPr>
            <w:r>
              <w:rPr>
                <w:color w:val="2A2A2A"/>
                <w:sz w:val="24"/>
                <w:szCs w:val="24"/>
                <w:highlight w:val="white"/>
              </w:rPr>
              <w:t xml:space="preserve">TTTACCCTCTGTGGTCACGC </w:t>
            </w:r>
          </w:p>
        </w:tc>
      </w:tr>
      <w:tr w:rsidR="009E3B19" w14:paraId="61EB96B6" w14:textId="77777777" w:rsidTr="00955668">
        <w:trPr>
          <w:trHeight w:val="357"/>
          <w:trPrChange w:id="247" w:author="Dave Bridges" w:date="2020-01-30T14:01:00Z">
            <w:trPr>
              <w:trHeight w:val="357"/>
            </w:trPr>
          </w:trPrChange>
        </w:trPr>
        <w:tc>
          <w:tcPr>
            <w:tcW w:w="1740" w:type="dxa"/>
            <w:shd w:val="clear" w:color="auto" w:fill="auto"/>
            <w:tcMar>
              <w:top w:w="100" w:type="dxa"/>
              <w:left w:w="100" w:type="dxa"/>
              <w:bottom w:w="100" w:type="dxa"/>
              <w:right w:w="100" w:type="dxa"/>
            </w:tcMar>
            <w:tcPrChange w:id="248" w:author="Dave Bridges" w:date="2020-01-30T14:01:00Z">
              <w:tcPr>
                <w:tcW w:w="1740" w:type="dxa"/>
                <w:shd w:val="clear" w:color="auto" w:fill="auto"/>
                <w:tcMar>
                  <w:top w:w="100" w:type="dxa"/>
                  <w:left w:w="100" w:type="dxa"/>
                  <w:bottom w:w="100" w:type="dxa"/>
                  <w:right w:w="100" w:type="dxa"/>
                </w:tcMar>
              </w:tcPr>
            </w:tcPrChange>
          </w:tcPr>
          <w:p w14:paraId="34F7F700"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Foxo1</w:t>
            </w:r>
          </w:p>
        </w:tc>
        <w:tc>
          <w:tcPr>
            <w:tcW w:w="3825" w:type="dxa"/>
            <w:shd w:val="clear" w:color="auto" w:fill="auto"/>
            <w:tcMar>
              <w:top w:w="100" w:type="dxa"/>
              <w:left w:w="100" w:type="dxa"/>
              <w:bottom w:w="100" w:type="dxa"/>
              <w:right w:w="100" w:type="dxa"/>
            </w:tcMar>
            <w:tcPrChange w:id="249" w:author="Dave Bridges" w:date="2020-01-30T14:01:00Z">
              <w:tcPr>
                <w:tcW w:w="3825" w:type="dxa"/>
                <w:shd w:val="clear" w:color="auto" w:fill="auto"/>
                <w:tcMar>
                  <w:top w:w="100" w:type="dxa"/>
                  <w:left w:w="100" w:type="dxa"/>
                  <w:bottom w:w="100" w:type="dxa"/>
                  <w:right w:w="100" w:type="dxa"/>
                </w:tcMar>
              </w:tcPr>
            </w:tcPrChange>
          </w:tcPr>
          <w:p w14:paraId="27CB9631"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AGTGGATGGTGAAGAGCGTG</w:t>
            </w:r>
          </w:p>
        </w:tc>
        <w:tc>
          <w:tcPr>
            <w:tcW w:w="3765" w:type="dxa"/>
            <w:shd w:val="clear" w:color="auto" w:fill="auto"/>
            <w:tcMar>
              <w:top w:w="100" w:type="dxa"/>
              <w:left w:w="100" w:type="dxa"/>
              <w:bottom w:w="100" w:type="dxa"/>
              <w:right w:w="100" w:type="dxa"/>
            </w:tcMar>
            <w:tcPrChange w:id="250" w:author="Dave Bridges" w:date="2020-01-30T14:01:00Z">
              <w:tcPr>
                <w:tcW w:w="3765" w:type="dxa"/>
                <w:shd w:val="clear" w:color="auto" w:fill="auto"/>
                <w:tcMar>
                  <w:top w:w="100" w:type="dxa"/>
                  <w:left w:w="100" w:type="dxa"/>
                  <w:bottom w:w="100" w:type="dxa"/>
                  <w:right w:w="100" w:type="dxa"/>
                </w:tcMar>
              </w:tcPr>
            </w:tcPrChange>
          </w:tcPr>
          <w:p w14:paraId="484D8B73"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GAAGGGACAGATTGTGGCGA</w:t>
            </w:r>
          </w:p>
        </w:tc>
      </w:tr>
      <w:tr w:rsidR="009E3B19" w14:paraId="46CBC406" w14:textId="77777777" w:rsidTr="00955668">
        <w:trPr>
          <w:trHeight w:val="474"/>
          <w:trPrChange w:id="251" w:author="Dave Bridges" w:date="2020-01-30T14:01:00Z">
            <w:trPr>
              <w:trHeight w:val="474"/>
            </w:trPr>
          </w:trPrChange>
        </w:trPr>
        <w:tc>
          <w:tcPr>
            <w:tcW w:w="1740" w:type="dxa"/>
            <w:shd w:val="clear" w:color="auto" w:fill="auto"/>
            <w:tcMar>
              <w:top w:w="100" w:type="dxa"/>
              <w:left w:w="100" w:type="dxa"/>
              <w:bottom w:w="100" w:type="dxa"/>
              <w:right w:w="100" w:type="dxa"/>
            </w:tcMar>
            <w:tcPrChange w:id="252" w:author="Dave Bridges" w:date="2020-01-30T14:01:00Z">
              <w:tcPr>
                <w:tcW w:w="1740" w:type="dxa"/>
                <w:shd w:val="clear" w:color="auto" w:fill="auto"/>
                <w:tcMar>
                  <w:top w:w="100" w:type="dxa"/>
                  <w:left w:w="100" w:type="dxa"/>
                  <w:bottom w:w="100" w:type="dxa"/>
                  <w:right w:w="100" w:type="dxa"/>
                </w:tcMar>
              </w:tcPr>
            </w:tcPrChange>
          </w:tcPr>
          <w:p w14:paraId="2601BF73" w14:textId="77777777" w:rsidR="009E3B19" w:rsidRDefault="009E3B19" w:rsidP="005E128B">
            <w:pPr>
              <w:widowControl w:val="0"/>
              <w:spacing w:line="480" w:lineRule="auto"/>
              <w:rPr>
                <w:i/>
                <w:color w:val="2A2A2A"/>
                <w:sz w:val="24"/>
                <w:szCs w:val="24"/>
                <w:highlight w:val="white"/>
              </w:rPr>
            </w:pPr>
            <w:r>
              <w:rPr>
                <w:i/>
                <w:color w:val="2A2A2A"/>
                <w:sz w:val="24"/>
                <w:szCs w:val="24"/>
                <w:highlight w:val="white"/>
              </w:rPr>
              <w:t>Foxo3</w:t>
            </w:r>
          </w:p>
        </w:tc>
        <w:tc>
          <w:tcPr>
            <w:tcW w:w="3825" w:type="dxa"/>
            <w:shd w:val="clear" w:color="auto" w:fill="auto"/>
            <w:tcMar>
              <w:top w:w="100" w:type="dxa"/>
              <w:left w:w="100" w:type="dxa"/>
              <w:bottom w:w="100" w:type="dxa"/>
              <w:right w:w="100" w:type="dxa"/>
            </w:tcMar>
            <w:tcPrChange w:id="253" w:author="Dave Bridges" w:date="2020-01-30T14:01:00Z">
              <w:tcPr>
                <w:tcW w:w="3825" w:type="dxa"/>
                <w:shd w:val="clear" w:color="auto" w:fill="auto"/>
                <w:tcMar>
                  <w:top w:w="100" w:type="dxa"/>
                  <w:left w:w="100" w:type="dxa"/>
                  <w:bottom w:w="100" w:type="dxa"/>
                  <w:right w:w="100" w:type="dxa"/>
                </w:tcMar>
              </w:tcPr>
            </w:tcPrChange>
          </w:tcPr>
          <w:p w14:paraId="2C1A77D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AAACGGCTCACTTTGTCCCA</w:t>
            </w:r>
          </w:p>
        </w:tc>
        <w:tc>
          <w:tcPr>
            <w:tcW w:w="3765" w:type="dxa"/>
            <w:shd w:val="clear" w:color="auto" w:fill="auto"/>
            <w:tcMar>
              <w:top w:w="100" w:type="dxa"/>
              <w:left w:w="100" w:type="dxa"/>
              <w:bottom w:w="100" w:type="dxa"/>
              <w:right w:w="100" w:type="dxa"/>
            </w:tcMar>
            <w:tcPrChange w:id="254" w:author="Dave Bridges" w:date="2020-01-30T14:01:00Z">
              <w:tcPr>
                <w:tcW w:w="3765" w:type="dxa"/>
                <w:shd w:val="clear" w:color="auto" w:fill="auto"/>
                <w:tcMar>
                  <w:top w:w="100" w:type="dxa"/>
                  <w:left w:w="100" w:type="dxa"/>
                  <w:bottom w:w="100" w:type="dxa"/>
                  <w:right w:w="100" w:type="dxa"/>
                </w:tcMar>
              </w:tcPr>
            </w:tcPrChange>
          </w:tcPr>
          <w:p w14:paraId="0E75585E" w14:textId="77777777" w:rsidR="009E3B19" w:rsidRDefault="009E3B19" w:rsidP="005E128B">
            <w:pPr>
              <w:widowControl w:val="0"/>
              <w:spacing w:line="480" w:lineRule="auto"/>
              <w:rPr>
                <w:color w:val="2A2A2A"/>
                <w:sz w:val="24"/>
                <w:szCs w:val="24"/>
                <w:highlight w:val="white"/>
              </w:rPr>
            </w:pPr>
            <w:r>
              <w:rPr>
                <w:color w:val="2A2A2A"/>
                <w:sz w:val="24"/>
                <w:szCs w:val="24"/>
                <w:highlight w:val="white"/>
              </w:rPr>
              <w:t>ATTCTGAACGCGCATGAAGC</w:t>
            </w:r>
          </w:p>
        </w:tc>
      </w:tr>
      <w:tr w:rsidR="009E3B19" w14:paraId="1DC2F5D1" w14:textId="77777777" w:rsidTr="00955668">
        <w:trPr>
          <w:trHeight w:val="231"/>
          <w:trPrChange w:id="255" w:author="Dave Bridges" w:date="2020-01-30T14:01:00Z">
            <w:trPr>
              <w:trHeight w:val="231"/>
            </w:trPr>
          </w:trPrChange>
        </w:trPr>
        <w:tc>
          <w:tcPr>
            <w:tcW w:w="1740" w:type="dxa"/>
            <w:shd w:val="clear" w:color="auto" w:fill="auto"/>
            <w:tcMar>
              <w:top w:w="100" w:type="dxa"/>
              <w:left w:w="100" w:type="dxa"/>
              <w:bottom w:w="100" w:type="dxa"/>
              <w:right w:w="100" w:type="dxa"/>
            </w:tcMar>
            <w:tcPrChange w:id="256" w:author="Dave Bridges" w:date="2020-01-30T14:01:00Z">
              <w:tcPr>
                <w:tcW w:w="1740" w:type="dxa"/>
                <w:shd w:val="clear" w:color="auto" w:fill="auto"/>
                <w:tcMar>
                  <w:top w:w="100" w:type="dxa"/>
                  <w:left w:w="100" w:type="dxa"/>
                  <w:bottom w:w="100" w:type="dxa"/>
                  <w:right w:w="100" w:type="dxa"/>
                </w:tcMar>
              </w:tcPr>
            </w:tcPrChange>
          </w:tcPr>
          <w:p w14:paraId="122BE4A9" w14:textId="61850880" w:rsidR="009E3B19" w:rsidRPr="00BC0C10" w:rsidRDefault="004C4535" w:rsidP="005E128B">
            <w:pPr>
              <w:widowControl w:val="0"/>
              <w:spacing w:line="480" w:lineRule="auto"/>
              <w:rPr>
                <w:i/>
                <w:color w:val="2A2A2A"/>
                <w:sz w:val="24"/>
                <w:szCs w:val="24"/>
                <w:highlight w:val="white"/>
              </w:rPr>
            </w:pPr>
            <w:r>
              <w:rPr>
                <w:i/>
                <w:color w:val="2A2A2A"/>
                <w:sz w:val="24"/>
                <w:szCs w:val="24"/>
                <w:highlight w:val="white"/>
              </w:rPr>
              <w:t>Pgk1</w:t>
            </w:r>
          </w:p>
        </w:tc>
        <w:tc>
          <w:tcPr>
            <w:tcW w:w="3825" w:type="dxa"/>
            <w:shd w:val="clear" w:color="auto" w:fill="auto"/>
            <w:tcMar>
              <w:top w:w="100" w:type="dxa"/>
              <w:left w:w="100" w:type="dxa"/>
              <w:bottom w:w="100" w:type="dxa"/>
              <w:right w:w="100" w:type="dxa"/>
            </w:tcMar>
            <w:tcPrChange w:id="257" w:author="Dave Bridges" w:date="2020-01-30T14:01:00Z">
              <w:tcPr>
                <w:tcW w:w="3825" w:type="dxa"/>
                <w:shd w:val="clear" w:color="auto" w:fill="auto"/>
                <w:tcMar>
                  <w:top w:w="100" w:type="dxa"/>
                  <w:left w:w="100" w:type="dxa"/>
                  <w:bottom w:w="100" w:type="dxa"/>
                  <w:right w:w="100" w:type="dxa"/>
                </w:tcMar>
              </w:tcPr>
            </w:tcPrChange>
          </w:tcPr>
          <w:p w14:paraId="67D70A36" w14:textId="1310AB19"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CAAGCTACTGTGGCCTCTGG</w:t>
            </w:r>
          </w:p>
        </w:tc>
        <w:tc>
          <w:tcPr>
            <w:tcW w:w="3765" w:type="dxa"/>
            <w:shd w:val="clear" w:color="auto" w:fill="auto"/>
            <w:tcMar>
              <w:top w:w="100" w:type="dxa"/>
              <w:left w:w="100" w:type="dxa"/>
              <w:bottom w:w="100" w:type="dxa"/>
              <w:right w:w="100" w:type="dxa"/>
            </w:tcMar>
            <w:tcPrChange w:id="258" w:author="Dave Bridges" w:date="2020-01-30T14:01:00Z">
              <w:tcPr>
                <w:tcW w:w="3765" w:type="dxa"/>
                <w:shd w:val="clear" w:color="auto" w:fill="auto"/>
                <w:tcMar>
                  <w:top w:w="100" w:type="dxa"/>
                  <w:left w:w="100" w:type="dxa"/>
                  <w:bottom w:w="100" w:type="dxa"/>
                  <w:right w:w="100" w:type="dxa"/>
                </w:tcMar>
              </w:tcPr>
            </w:tcPrChange>
          </w:tcPr>
          <w:p w14:paraId="51B81323" w14:textId="75449322" w:rsidR="009E3B19" w:rsidRPr="00955668" w:rsidRDefault="004C4535" w:rsidP="00955668">
            <w:pPr>
              <w:widowControl w:val="0"/>
              <w:autoSpaceDE w:val="0"/>
              <w:autoSpaceDN w:val="0"/>
              <w:adjustRightInd w:val="0"/>
              <w:spacing w:after="240" w:line="360" w:lineRule="atLeast"/>
              <w:rPr>
                <w:color w:val="000000"/>
                <w:sz w:val="24"/>
                <w:szCs w:val="24"/>
                <w:lang w:val="en-US"/>
              </w:rPr>
            </w:pPr>
            <w:r w:rsidRPr="004C4535">
              <w:rPr>
                <w:color w:val="000000"/>
                <w:sz w:val="24"/>
                <w:szCs w:val="24"/>
                <w:lang w:val="en-US"/>
              </w:rPr>
              <w:t>CCCACAGCCTCGGCATATTT</w:t>
            </w:r>
          </w:p>
        </w:tc>
      </w:tr>
    </w:tbl>
    <w:p w14:paraId="5B5D0D12" w14:textId="77777777" w:rsidR="009E3B19" w:rsidRDefault="009E3B19" w:rsidP="009E3B19">
      <w:pPr>
        <w:spacing w:line="480" w:lineRule="auto"/>
        <w:rPr>
          <w:sz w:val="24"/>
          <w:szCs w:val="24"/>
        </w:rPr>
      </w:pPr>
      <w:r>
        <w:rPr>
          <w:sz w:val="24"/>
          <w:szCs w:val="24"/>
        </w:rPr>
        <w:tab/>
      </w:r>
    </w:p>
    <w:p w14:paraId="3A1DBE82" w14:textId="77777777" w:rsidR="009E3B19" w:rsidRDefault="009E3B19">
      <w:pPr>
        <w:rPr>
          <w:rFonts w:asciiTheme="minorHAnsi" w:hAnsiTheme="minorHAnsi"/>
          <w:b/>
          <w:szCs w:val="24"/>
        </w:rPr>
      </w:pPr>
      <w:r>
        <w:rPr>
          <w:rFonts w:asciiTheme="minorHAnsi" w:hAnsiTheme="minorHAnsi"/>
          <w:b/>
          <w:szCs w:val="24"/>
        </w:rPr>
        <w:br w:type="page"/>
      </w:r>
    </w:p>
    <w:p w14:paraId="08BF8578" w14:textId="661A0BEE" w:rsidR="004318E6" w:rsidRPr="009E3B19" w:rsidRDefault="00CC2CED" w:rsidP="009E3B19">
      <w:pPr>
        <w:pStyle w:val="Normal1"/>
        <w:spacing w:line="480" w:lineRule="auto"/>
        <w:rPr>
          <w:rFonts w:asciiTheme="minorHAnsi" w:hAnsiTheme="minorHAnsi"/>
          <w:b/>
          <w:szCs w:val="24"/>
        </w:rPr>
      </w:pPr>
      <w:r w:rsidRPr="00936D7C">
        <w:rPr>
          <w:rFonts w:asciiTheme="minorHAnsi" w:hAnsiTheme="minorHAnsi"/>
          <w:b/>
          <w:szCs w:val="24"/>
        </w:rPr>
        <w:lastRenderedPageBreak/>
        <w:t xml:space="preserve">Table </w:t>
      </w:r>
      <w:r w:rsidR="009E3B19">
        <w:rPr>
          <w:rFonts w:asciiTheme="minorHAnsi" w:hAnsiTheme="minorHAnsi"/>
          <w:b/>
          <w:szCs w:val="24"/>
        </w:rPr>
        <w:t>2</w:t>
      </w:r>
      <w:r w:rsidRPr="00936D7C">
        <w:rPr>
          <w:rFonts w:asciiTheme="minorHAnsi" w:hAnsiTheme="minorHAnsi"/>
          <w:b/>
          <w:szCs w:val="24"/>
        </w:rPr>
        <w:t xml:space="preserve">. </w:t>
      </w:r>
      <w:commentRangeStart w:id="259"/>
      <w:r w:rsidRPr="00936D7C">
        <w:rPr>
          <w:rFonts w:asciiTheme="minorHAnsi" w:hAnsiTheme="minorHAnsi"/>
          <w:b/>
          <w:szCs w:val="24"/>
        </w:rPr>
        <w:t xml:space="preserve">Body </w:t>
      </w:r>
      <w:del w:id="260" w:author="Inn Harvey" w:date="2020-01-30T12:42:00Z">
        <w:r w:rsidRPr="00936D7C">
          <w:rPr>
            <w:rFonts w:asciiTheme="minorHAnsi" w:hAnsiTheme="minorHAnsi"/>
            <w:b/>
            <w:szCs w:val="24"/>
          </w:rPr>
          <w:delText xml:space="preserve">Weight, </w:delText>
        </w:r>
        <w:r w:rsidR="009E3B19">
          <w:rPr>
            <w:rFonts w:asciiTheme="minorHAnsi" w:hAnsiTheme="minorHAnsi"/>
            <w:b/>
            <w:szCs w:val="24"/>
          </w:rPr>
          <w:delText>f</w:delText>
        </w:r>
        <w:r w:rsidRPr="00936D7C">
          <w:rPr>
            <w:rFonts w:asciiTheme="minorHAnsi" w:hAnsiTheme="minorHAnsi"/>
            <w:b/>
            <w:szCs w:val="24"/>
          </w:rPr>
          <w:delText xml:space="preserve">at </w:delText>
        </w:r>
        <w:r w:rsidR="009E3B19">
          <w:rPr>
            <w:rFonts w:asciiTheme="minorHAnsi" w:hAnsiTheme="minorHAnsi"/>
            <w:b/>
            <w:szCs w:val="24"/>
          </w:rPr>
          <w:delText>m</w:delText>
        </w:r>
        <w:r w:rsidRPr="00936D7C">
          <w:rPr>
            <w:rFonts w:asciiTheme="minorHAnsi" w:hAnsiTheme="minorHAnsi"/>
            <w:b/>
            <w:szCs w:val="24"/>
          </w:rPr>
          <w:delText>ass</w:delText>
        </w:r>
      </w:del>
      <w:ins w:id="261" w:author="Inn Harvey" w:date="2020-01-30T12:42:00Z">
        <w:r w:rsidR="005077B1">
          <w:rPr>
            <w:rFonts w:asciiTheme="minorHAnsi" w:hAnsiTheme="minorHAnsi"/>
            <w:b/>
            <w:szCs w:val="24"/>
          </w:rPr>
          <w:t>mass</w:t>
        </w:r>
      </w:ins>
      <w:r w:rsidRPr="00936D7C">
        <w:rPr>
          <w:rFonts w:asciiTheme="minorHAnsi" w:hAnsiTheme="minorHAnsi"/>
          <w:b/>
          <w:szCs w:val="24"/>
        </w:rPr>
        <w:t xml:space="preserve"> </w:t>
      </w:r>
      <w:r w:rsidR="004318E6" w:rsidRPr="00936D7C">
        <w:rPr>
          <w:rFonts w:asciiTheme="minorHAnsi" w:hAnsiTheme="minorHAnsi"/>
          <w:b/>
          <w:szCs w:val="24"/>
        </w:rPr>
        <w:t>and</w:t>
      </w:r>
      <w:r w:rsidRPr="00936D7C">
        <w:rPr>
          <w:rFonts w:asciiTheme="minorHAnsi" w:hAnsiTheme="minorHAnsi"/>
          <w:b/>
          <w:szCs w:val="24"/>
        </w:rPr>
        <w:t xml:space="preserve"> </w:t>
      </w:r>
      <w:del w:id="262" w:author="Inn Harvey" w:date="2020-01-30T12:42:00Z">
        <w:r w:rsidR="00E51BC5">
          <w:rPr>
            <w:rFonts w:asciiTheme="minorHAnsi" w:hAnsiTheme="minorHAnsi"/>
            <w:b/>
            <w:szCs w:val="24"/>
          </w:rPr>
          <w:delText>f</w:delText>
        </w:r>
        <w:r w:rsidR="004318E6" w:rsidRPr="00936D7C">
          <w:rPr>
            <w:rFonts w:asciiTheme="minorHAnsi" w:hAnsiTheme="minorHAnsi"/>
            <w:b/>
            <w:szCs w:val="24"/>
          </w:rPr>
          <w:delText xml:space="preserve">ood and </w:delText>
        </w:r>
        <w:r w:rsidR="00E51BC5">
          <w:rPr>
            <w:rFonts w:asciiTheme="minorHAnsi" w:hAnsiTheme="minorHAnsi"/>
            <w:b/>
            <w:szCs w:val="24"/>
          </w:rPr>
          <w:delText>fluid i</w:delText>
        </w:r>
        <w:r w:rsidRPr="00936D7C">
          <w:rPr>
            <w:rFonts w:asciiTheme="minorHAnsi" w:hAnsiTheme="minorHAnsi"/>
            <w:b/>
            <w:szCs w:val="24"/>
          </w:rPr>
          <w:delText>ntake</w:delText>
        </w:r>
      </w:del>
      <w:ins w:id="263" w:author="Inn Harvey" w:date="2020-01-30T12:42:00Z">
        <w:r w:rsidR="005077B1">
          <w:rPr>
            <w:rFonts w:asciiTheme="minorHAnsi" w:hAnsiTheme="minorHAnsi"/>
            <w:b/>
            <w:szCs w:val="24"/>
          </w:rPr>
          <w:t>intake</w:t>
        </w:r>
      </w:ins>
      <w:commentRangeEnd w:id="259"/>
      <w:ins w:id="264" w:author="Inn Harvey" w:date="2020-01-30T12:43:00Z">
        <w:r w:rsidR="005077B1">
          <w:rPr>
            <w:rStyle w:val="CommentReference"/>
          </w:rPr>
          <w:commentReference w:id="259"/>
        </w:r>
      </w:ins>
      <w:r w:rsidR="009E3B19">
        <w:rPr>
          <w:rFonts w:asciiTheme="minorHAnsi" w:hAnsiTheme="minorHAnsi"/>
          <w:b/>
          <w:szCs w:val="24"/>
        </w:rPr>
        <w:t xml:space="preserve">.  </w:t>
      </w:r>
      <w:r w:rsidR="00A561D5" w:rsidRPr="00936D7C">
        <w:rPr>
          <w:rFonts w:asciiTheme="minorHAnsi" w:hAnsiTheme="minorHAnsi"/>
          <w:szCs w:val="24"/>
        </w:rPr>
        <w:t>Asterisks indicate significant interaction between diet and dexamethasone treatment by two-way ANOVA.</w:t>
      </w:r>
      <w:r w:rsidR="00955668">
        <w:rPr>
          <w:rFonts w:asciiTheme="minorHAnsi" w:hAnsiTheme="minorHAnsi"/>
          <w:szCs w:val="24"/>
        </w:rPr>
        <w:t xml:space="preserve">  </w:t>
      </w:r>
      <w:r w:rsidR="00955668" w:rsidRPr="00936D7C">
        <w:rPr>
          <w:rFonts w:asciiTheme="minorHAnsi" w:hAnsiTheme="minorHAnsi"/>
          <w:szCs w:val="24"/>
        </w:rPr>
        <w:t>n=</w:t>
      </w:r>
      <w:r w:rsidR="00955668">
        <w:rPr>
          <w:rFonts w:asciiTheme="minorHAnsi" w:hAnsiTheme="minorHAnsi"/>
          <w:szCs w:val="24"/>
        </w:rPr>
        <w:t>6</w:t>
      </w:r>
      <w:r w:rsidR="00955668" w:rsidRPr="00936D7C">
        <w:rPr>
          <w:rFonts w:asciiTheme="minorHAnsi" w:hAnsiTheme="minorHAnsi"/>
          <w:szCs w:val="24"/>
        </w:rPr>
        <w:t>-</w:t>
      </w:r>
      <w:r w:rsidR="00955668">
        <w:rPr>
          <w:rFonts w:asciiTheme="minorHAnsi" w:hAnsiTheme="minorHAnsi"/>
          <w:szCs w:val="24"/>
        </w:rPr>
        <w:t>8</w:t>
      </w:r>
      <w:r w:rsidR="00955668" w:rsidRPr="00936D7C">
        <w:rPr>
          <w:rFonts w:asciiTheme="minorHAnsi" w:hAnsiTheme="minorHAnsi"/>
          <w:szCs w:val="24"/>
        </w:rPr>
        <w:t xml:space="preserve"> mice per group</w:t>
      </w:r>
      <w:r w:rsidR="00955668">
        <w:rPr>
          <w:rFonts w:asciiTheme="minorHAnsi" w:hAnsiTheme="minorHAnsi"/>
          <w:szCs w:val="24"/>
        </w:rPr>
        <w:t>.</w:t>
      </w:r>
    </w:p>
    <w:tbl>
      <w:tblPr>
        <w:tblW w:w="9735" w:type="dxa"/>
        <w:tblInd w:w="-2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50"/>
        <w:gridCol w:w="1440"/>
        <w:gridCol w:w="1890"/>
        <w:gridCol w:w="1785"/>
        <w:gridCol w:w="2070"/>
      </w:tblGrid>
      <w:tr w:rsidR="00CC2CED" w14:paraId="0C764D6A" w14:textId="77777777" w:rsidTr="00DC2904">
        <w:tc>
          <w:tcPr>
            <w:tcW w:w="2550" w:type="dxa"/>
            <w:shd w:val="clear" w:color="auto" w:fill="auto"/>
            <w:tcMar>
              <w:top w:w="100" w:type="dxa"/>
              <w:left w:w="100" w:type="dxa"/>
              <w:bottom w:w="100" w:type="dxa"/>
              <w:right w:w="100" w:type="dxa"/>
            </w:tcMar>
          </w:tcPr>
          <w:p w14:paraId="3B170810" w14:textId="77777777" w:rsidR="00CC2CED" w:rsidRDefault="00CC2CED" w:rsidP="00CC2CED">
            <w:pPr>
              <w:pStyle w:val="Normal1"/>
              <w:widowControl w:val="0"/>
              <w:pBdr>
                <w:top w:val="nil"/>
                <w:left w:val="nil"/>
                <w:bottom w:val="nil"/>
                <w:right w:val="nil"/>
                <w:between w:val="nil"/>
              </w:pBdr>
              <w:spacing w:line="240" w:lineRule="auto"/>
              <w:rPr>
                <w:b/>
                <w:sz w:val="24"/>
                <w:szCs w:val="24"/>
              </w:rPr>
            </w:pPr>
          </w:p>
        </w:tc>
        <w:tc>
          <w:tcPr>
            <w:tcW w:w="1440" w:type="dxa"/>
            <w:shd w:val="clear" w:color="auto" w:fill="auto"/>
            <w:tcMar>
              <w:top w:w="100" w:type="dxa"/>
              <w:left w:w="100" w:type="dxa"/>
              <w:bottom w:w="100" w:type="dxa"/>
              <w:right w:w="100" w:type="dxa"/>
            </w:tcMar>
          </w:tcPr>
          <w:p w14:paraId="6053E03F" w14:textId="77777777" w:rsidR="00DC2904" w:rsidRDefault="00CC2CED" w:rsidP="00CC2CED">
            <w:pPr>
              <w:pStyle w:val="Normal1"/>
              <w:widowControl w:val="0"/>
              <w:pBdr>
                <w:top w:val="nil"/>
                <w:left w:val="nil"/>
                <w:bottom w:val="nil"/>
                <w:right w:val="nil"/>
                <w:between w:val="nil"/>
              </w:pBdr>
              <w:spacing w:line="240" w:lineRule="auto"/>
              <w:rPr>
                <w:b/>
              </w:rPr>
            </w:pPr>
            <w:r>
              <w:rPr>
                <w:b/>
              </w:rPr>
              <w:t xml:space="preserve">NCD, </w:t>
            </w:r>
          </w:p>
          <w:p w14:paraId="7D9D2FAA" w14:textId="38E5BB6C" w:rsidR="00CC2CED" w:rsidRDefault="00CC2CED" w:rsidP="00CC2CED">
            <w:pPr>
              <w:pStyle w:val="Normal1"/>
              <w:widowControl w:val="0"/>
              <w:pBdr>
                <w:top w:val="nil"/>
                <w:left w:val="nil"/>
                <w:bottom w:val="nil"/>
                <w:right w:val="nil"/>
                <w:between w:val="nil"/>
              </w:pBdr>
              <w:spacing w:line="240" w:lineRule="auto"/>
              <w:rPr>
                <w:b/>
              </w:rPr>
            </w:pPr>
            <w:r>
              <w:rPr>
                <w:b/>
              </w:rPr>
              <w:t>Water</w:t>
            </w:r>
          </w:p>
        </w:tc>
        <w:tc>
          <w:tcPr>
            <w:tcW w:w="1440" w:type="dxa"/>
            <w:shd w:val="clear" w:color="auto" w:fill="auto"/>
            <w:tcMar>
              <w:top w:w="100" w:type="dxa"/>
              <w:left w:w="100" w:type="dxa"/>
              <w:bottom w:w="100" w:type="dxa"/>
              <w:right w:w="100" w:type="dxa"/>
            </w:tcMar>
          </w:tcPr>
          <w:p w14:paraId="123A9581" w14:textId="77777777" w:rsidR="00CC2CED" w:rsidRDefault="00CC2CED" w:rsidP="00CC2CED">
            <w:pPr>
              <w:pStyle w:val="Normal1"/>
              <w:widowControl w:val="0"/>
              <w:pBdr>
                <w:top w:val="nil"/>
                <w:left w:val="nil"/>
                <w:bottom w:val="nil"/>
                <w:right w:val="nil"/>
                <w:between w:val="nil"/>
              </w:pBdr>
              <w:spacing w:line="240" w:lineRule="auto"/>
              <w:rPr>
                <w:b/>
              </w:rPr>
            </w:pPr>
            <w:r>
              <w:rPr>
                <w:b/>
              </w:rPr>
              <w:t>NCD, Dexamethasone</w:t>
            </w:r>
          </w:p>
        </w:tc>
        <w:tc>
          <w:tcPr>
            <w:tcW w:w="1440" w:type="dxa"/>
            <w:shd w:val="clear" w:color="auto" w:fill="auto"/>
            <w:tcMar>
              <w:top w:w="100" w:type="dxa"/>
              <w:left w:w="100" w:type="dxa"/>
              <w:bottom w:w="100" w:type="dxa"/>
              <w:right w:w="100" w:type="dxa"/>
            </w:tcMar>
          </w:tcPr>
          <w:p w14:paraId="6F9DD18F" w14:textId="77777777" w:rsidR="00DC2904" w:rsidRDefault="00CC2CED" w:rsidP="00CC2CED">
            <w:pPr>
              <w:pStyle w:val="Normal1"/>
              <w:widowControl w:val="0"/>
              <w:spacing w:line="240" w:lineRule="auto"/>
              <w:rPr>
                <w:b/>
              </w:rPr>
            </w:pPr>
            <w:r>
              <w:rPr>
                <w:b/>
              </w:rPr>
              <w:t xml:space="preserve">HFD, </w:t>
            </w:r>
          </w:p>
          <w:p w14:paraId="6C863C5E" w14:textId="0CCEABB4" w:rsidR="00CC2CED" w:rsidRDefault="00CC2CED" w:rsidP="00CC2CED">
            <w:pPr>
              <w:pStyle w:val="Normal1"/>
              <w:widowControl w:val="0"/>
              <w:spacing w:line="240" w:lineRule="auto"/>
              <w:rPr>
                <w:b/>
              </w:rPr>
            </w:pPr>
            <w:r>
              <w:rPr>
                <w:b/>
              </w:rPr>
              <w:t>Water</w:t>
            </w:r>
          </w:p>
        </w:tc>
        <w:tc>
          <w:tcPr>
            <w:tcW w:w="1440" w:type="dxa"/>
            <w:shd w:val="clear" w:color="auto" w:fill="auto"/>
            <w:tcMar>
              <w:top w:w="100" w:type="dxa"/>
              <w:left w:w="100" w:type="dxa"/>
              <w:bottom w:w="100" w:type="dxa"/>
              <w:right w:w="100" w:type="dxa"/>
            </w:tcMar>
          </w:tcPr>
          <w:p w14:paraId="74C6DF6D" w14:textId="77777777" w:rsidR="00CC2CED" w:rsidRDefault="00CC2CED" w:rsidP="00CC2CED">
            <w:pPr>
              <w:pStyle w:val="Normal1"/>
              <w:widowControl w:val="0"/>
              <w:spacing w:line="240" w:lineRule="auto"/>
              <w:rPr>
                <w:b/>
              </w:rPr>
            </w:pPr>
            <w:r>
              <w:rPr>
                <w:b/>
              </w:rPr>
              <w:t>HFD, Dexamethasone</w:t>
            </w:r>
          </w:p>
        </w:tc>
      </w:tr>
      <w:tr w:rsidR="009E3B19" w14:paraId="3E1D6FB2" w14:textId="77777777" w:rsidTr="002A392D">
        <w:tc>
          <w:tcPr>
            <w:tcW w:w="2550" w:type="dxa"/>
            <w:shd w:val="clear" w:color="auto" w:fill="auto"/>
            <w:tcMar>
              <w:top w:w="100" w:type="dxa"/>
              <w:left w:w="100" w:type="dxa"/>
              <w:bottom w:w="100" w:type="dxa"/>
              <w:right w:w="100" w:type="dxa"/>
            </w:tcMar>
          </w:tcPr>
          <w:p w14:paraId="318495E1" w14:textId="67374775" w:rsidR="009E3B19" w:rsidRDefault="009E3B19" w:rsidP="009E3B19">
            <w:pPr>
              <w:pStyle w:val="Normal1"/>
              <w:widowControl w:val="0"/>
              <w:pBdr>
                <w:top w:val="nil"/>
                <w:left w:val="nil"/>
                <w:bottom w:val="nil"/>
                <w:right w:val="nil"/>
                <w:between w:val="nil"/>
              </w:pBdr>
              <w:spacing w:line="240" w:lineRule="auto"/>
            </w:pPr>
            <w:commentRangeStart w:id="265"/>
            <w:r>
              <w:t xml:space="preserve">Body weight at sacrifice </w:t>
            </w:r>
            <w:commentRangeEnd w:id="265"/>
            <w:r w:rsidR="00100D3E">
              <w:rPr>
                <w:rStyle w:val="CommentReference"/>
              </w:rPr>
              <w:commentReference w:id="265"/>
            </w:r>
            <w:r>
              <w:t>(g)</w:t>
            </w:r>
          </w:p>
        </w:tc>
        <w:tc>
          <w:tcPr>
            <w:tcW w:w="1440" w:type="dxa"/>
            <w:shd w:val="clear" w:color="auto" w:fill="auto"/>
            <w:tcMar>
              <w:top w:w="100" w:type="dxa"/>
              <w:left w:w="100" w:type="dxa"/>
              <w:bottom w:w="100" w:type="dxa"/>
              <w:right w:w="100" w:type="dxa"/>
            </w:tcMar>
          </w:tcPr>
          <w:p w14:paraId="46769F52" w14:textId="1AFB6C5F"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31.5 ± 7.5</w:t>
            </w:r>
          </w:p>
        </w:tc>
        <w:tc>
          <w:tcPr>
            <w:tcW w:w="1890" w:type="dxa"/>
            <w:shd w:val="clear" w:color="auto" w:fill="auto"/>
            <w:tcMar>
              <w:top w:w="100" w:type="dxa"/>
              <w:left w:w="100" w:type="dxa"/>
              <w:bottom w:w="100" w:type="dxa"/>
              <w:right w:w="100" w:type="dxa"/>
            </w:tcMar>
          </w:tcPr>
          <w:p w14:paraId="4FCAEAAC" w14:textId="3B36E73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29.2 ± 1.5</w:t>
            </w:r>
          </w:p>
        </w:tc>
        <w:tc>
          <w:tcPr>
            <w:tcW w:w="1785" w:type="dxa"/>
            <w:shd w:val="clear" w:color="auto" w:fill="auto"/>
            <w:tcMar>
              <w:top w:w="100" w:type="dxa"/>
              <w:left w:w="100" w:type="dxa"/>
              <w:bottom w:w="100" w:type="dxa"/>
              <w:right w:w="100" w:type="dxa"/>
            </w:tcMar>
          </w:tcPr>
          <w:p w14:paraId="3699B92D" w14:textId="066CC311"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46.5 ± 9.8</w:t>
            </w:r>
          </w:p>
        </w:tc>
        <w:tc>
          <w:tcPr>
            <w:tcW w:w="2070" w:type="dxa"/>
            <w:shd w:val="clear" w:color="auto" w:fill="auto"/>
            <w:tcMar>
              <w:top w:w="100" w:type="dxa"/>
              <w:left w:w="100" w:type="dxa"/>
              <w:bottom w:w="100" w:type="dxa"/>
              <w:right w:w="100" w:type="dxa"/>
            </w:tcMar>
          </w:tcPr>
          <w:p w14:paraId="4261D461" w14:textId="324F824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34.2 ± 1.6 *</w:t>
            </w:r>
          </w:p>
        </w:tc>
      </w:tr>
      <w:tr w:rsidR="009E3B19" w14:paraId="6828AB09" w14:textId="77777777" w:rsidTr="002A392D">
        <w:tc>
          <w:tcPr>
            <w:tcW w:w="2550" w:type="dxa"/>
            <w:shd w:val="clear" w:color="auto" w:fill="auto"/>
            <w:tcMar>
              <w:top w:w="100" w:type="dxa"/>
              <w:left w:w="100" w:type="dxa"/>
              <w:bottom w:w="100" w:type="dxa"/>
              <w:right w:w="100" w:type="dxa"/>
            </w:tcMar>
          </w:tcPr>
          <w:p w14:paraId="0A52CD12" w14:textId="435A0C4E" w:rsidR="009E3B19" w:rsidRDefault="009E3B19" w:rsidP="009E3B19">
            <w:pPr>
              <w:pStyle w:val="Normal1"/>
              <w:widowControl w:val="0"/>
              <w:spacing w:line="240" w:lineRule="auto"/>
            </w:pPr>
            <w:r>
              <w:t>Fat mass at sacrifice (g)</w:t>
            </w:r>
          </w:p>
        </w:tc>
        <w:tc>
          <w:tcPr>
            <w:tcW w:w="1440" w:type="dxa"/>
            <w:shd w:val="clear" w:color="auto" w:fill="auto"/>
            <w:tcMar>
              <w:top w:w="100" w:type="dxa"/>
              <w:left w:w="100" w:type="dxa"/>
              <w:bottom w:w="100" w:type="dxa"/>
              <w:right w:w="100" w:type="dxa"/>
            </w:tcMar>
          </w:tcPr>
          <w:p w14:paraId="2591D101" w14:textId="62F2BFC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3.1 ± 0.6</w:t>
            </w:r>
          </w:p>
        </w:tc>
        <w:tc>
          <w:tcPr>
            <w:tcW w:w="1890" w:type="dxa"/>
            <w:shd w:val="clear" w:color="auto" w:fill="auto"/>
            <w:tcMar>
              <w:top w:w="100" w:type="dxa"/>
              <w:left w:w="100" w:type="dxa"/>
              <w:bottom w:w="100" w:type="dxa"/>
              <w:right w:w="100" w:type="dxa"/>
            </w:tcMar>
          </w:tcPr>
          <w:p w14:paraId="660BE64F" w14:textId="11BD1757" w:rsidR="009E3B19" w:rsidRDefault="009E3B19" w:rsidP="009E3B19">
            <w:pPr>
              <w:pStyle w:val="Normal1"/>
              <w:widowControl w:val="0"/>
              <w:spacing w:line="240" w:lineRule="auto"/>
              <w:rPr>
                <w:sz w:val="24"/>
                <w:szCs w:val="24"/>
              </w:rPr>
            </w:pPr>
            <w:r>
              <w:rPr>
                <w:sz w:val="24"/>
                <w:szCs w:val="24"/>
              </w:rPr>
              <w:t>3.6 ± 0.5</w:t>
            </w:r>
          </w:p>
        </w:tc>
        <w:tc>
          <w:tcPr>
            <w:tcW w:w="1785" w:type="dxa"/>
            <w:shd w:val="clear" w:color="auto" w:fill="auto"/>
            <w:tcMar>
              <w:top w:w="100" w:type="dxa"/>
              <w:left w:w="100" w:type="dxa"/>
              <w:bottom w:w="100" w:type="dxa"/>
              <w:right w:w="100" w:type="dxa"/>
            </w:tcMar>
          </w:tcPr>
          <w:p w14:paraId="718F4175" w14:textId="798185EA"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16.0 ± 1.3</w:t>
            </w:r>
          </w:p>
        </w:tc>
        <w:tc>
          <w:tcPr>
            <w:tcW w:w="2070" w:type="dxa"/>
            <w:shd w:val="clear" w:color="auto" w:fill="auto"/>
            <w:tcMar>
              <w:top w:w="100" w:type="dxa"/>
              <w:left w:w="100" w:type="dxa"/>
              <w:bottom w:w="100" w:type="dxa"/>
              <w:right w:w="100" w:type="dxa"/>
            </w:tcMar>
          </w:tcPr>
          <w:p w14:paraId="1FCF20C3" w14:textId="456AEE94" w:rsidR="009E3B19" w:rsidRDefault="009E3B19" w:rsidP="009E3B19">
            <w:pPr>
              <w:pStyle w:val="Normal1"/>
              <w:widowControl w:val="0"/>
              <w:spacing w:line="240" w:lineRule="auto"/>
              <w:rPr>
                <w:sz w:val="24"/>
                <w:szCs w:val="24"/>
              </w:rPr>
            </w:pPr>
            <w:r>
              <w:rPr>
                <w:sz w:val="24"/>
                <w:szCs w:val="24"/>
              </w:rPr>
              <w:t>11.6 ± 1.6 *</w:t>
            </w:r>
          </w:p>
        </w:tc>
      </w:tr>
      <w:tr w:rsidR="009E3B19" w14:paraId="4CAE0593" w14:textId="77777777" w:rsidTr="002A392D">
        <w:tc>
          <w:tcPr>
            <w:tcW w:w="2550" w:type="dxa"/>
            <w:shd w:val="clear" w:color="auto" w:fill="auto"/>
            <w:tcMar>
              <w:top w:w="100" w:type="dxa"/>
              <w:left w:w="100" w:type="dxa"/>
              <w:bottom w:w="100" w:type="dxa"/>
              <w:right w:w="100" w:type="dxa"/>
            </w:tcMar>
          </w:tcPr>
          <w:p w14:paraId="7B365C12" w14:textId="53C6E59E" w:rsidR="009E3B19" w:rsidRDefault="009E3B19" w:rsidP="009E3B19">
            <w:pPr>
              <w:pStyle w:val="Normal1"/>
              <w:widowControl w:val="0"/>
              <w:spacing w:line="240" w:lineRule="auto"/>
            </w:pPr>
            <w:r>
              <w:t xml:space="preserve">Percent fat mass at sacrifice </w:t>
            </w:r>
          </w:p>
        </w:tc>
        <w:tc>
          <w:tcPr>
            <w:tcW w:w="1440" w:type="dxa"/>
            <w:shd w:val="clear" w:color="auto" w:fill="auto"/>
            <w:tcMar>
              <w:top w:w="100" w:type="dxa"/>
              <w:left w:w="100" w:type="dxa"/>
              <w:bottom w:w="100" w:type="dxa"/>
              <w:right w:w="100" w:type="dxa"/>
            </w:tcMar>
          </w:tcPr>
          <w:p w14:paraId="6F771CA4" w14:textId="2F345E0B"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9.8 ± 1.7</w:t>
            </w:r>
          </w:p>
        </w:tc>
        <w:tc>
          <w:tcPr>
            <w:tcW w:w="1890" w:type="dxa"/>
            <w:shd w:val="clear" w:color="auto" w:fill="auto"/>
            <w:tcMar>
              <w:top w:w="100" w:type="dxa"/>
              <w:left w:w="100" w:type="dxa"/>
              <w:bottom w:w="100" w:type="dxa"/>
              <w:right w:w="100" w:type="dxa"/>
            </w:tcMar>
          </w:tcPr>
          <w:p w14:paraId="4792B464" w14:textId="6E483D05"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12 ± 1.2</w:t>
            </w:r>
          </w:p>
        </w:tc>
        <w:tc>
          <w:tcPr>
            <w:tcW w:w="1785" w:type="dxa"/>
            <w:shd w:val="clear" w:color="auto" w:fill="auto"/>
            <w:tcMar>
              <w:top w:w="100" w:type="dxa"/>
              <w:left w:w="100" w:type="dxa"/>
              <w:bottom w:w="100" w:type="dxa"/>
              <w:right w:w="100" w:type="dxa"/>
            </w:tcMar>
          </w:tcPr>
          <w:p w14:paraId="621F410F" w14:textId="45CB38A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34 ± 2.0</w:t>
            </w:r>
          </w:p>
        </w:tc>
        <w:tc>
          <w:tcPr>
            <w:tcW w:w="2070" w:type="dxa"/>
            <w:shd w:val="clear" w:color="auto" w:fill="auto"/>
            <w:tcMar>
              <w:top w:w="100" w:type="dxa"/>
              <w:left w:w="100" w:type="dxa"/>
              <w:bottom w:w="100" w:type="dxa"/>
              <w:right w:w="100" w:type="dxa"/>
            </w:tcMar>
          </w:tcPr>
          <w:p w14:paraId="640FC965" w14:textId="0E03B03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33 ± 3.2</w:t>
            </w:r>
          </w:p>
        </w:tc>
      </w:tr>
      <w:tr w:rsidR="009E3B19" w14:paraId="2C1836DE" w14:textId="77777777" w:rsidTr="002A392D">
        <w:tc>
          <w:tcPr>
            <w:tcW w:w="2550" w:type="dxa"/>
            <w:shd w:val="clear" w:color="auto" w:fill="auto"/>
            <w:tcMar>
              <w:top w:w="100" w:type="dxa"/>
              <w:left w:w="100" w:type="dxa"/>
              <w:bottom w:w="100" w:type="dxa"/>
              <w:right w:w="100" w:type="dxa"/>
            </w:tcMar>
          </w:tcPr>
          <w:p w14:paraId="4B18C918" w14:textId="74B5B938" w:rsidR="009E3B19" w:rsidRDefault="009E3B19" w:rsidP="009E3B19">
            <w:pPr>
              <w:pStyle w:val="Normal1"/>
              <w:widowControl w:val="0"/>
              <w:spacing w:line="240" w:lineRule="auto"/>
            </w:pPr>
            <w:r>
              <w:t xml:space="preserve">Food </w:t>
            </w:r>
            <w:r w:rsidR="00955668">
              <w:t>i</w:t>
            </w:r>
            <w:r>
              <w:t>ntake per mouse per day during dexamethasone treatment (g)</w:t>
            </w:r>
          </w:p>
        </w:tc>
        <w:tc>
          <w:tcPr>
            <w:tcW w:w="1440" w:type="dxa"/>
            <w:shd w:val="clear" w:color="auto" w:fill="auto"/>
            <w:tcMar>
              <w:top w:w="100" w:type="dxa"/>
              <w:left w:w="100" w:type="dxa"/>
              <w:bottom w:w="100" w:type="dxa"/>
              <w:right w:w="100" w:type="dxa"/>
            </w:tcMar>
          </w:tcPr>
          <w:p w14:paraId="10E77EC1" w14:textId="02BD3658"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3.5 ± 0.09</w:t>
            </w:r>
          </w:p>
        </w:tc>
        <w:tc>
          <w:tcPr>
            <w:tcW w:w="1890" w:type="dxa"/>
            <w:shd w:val="clear" w:color="auto" w:fill="auto"/>
            <w:tcMar>
              <w:top w:w="100" w:type="dxa"/>
              <w:left w:w="100" w:type="dxa"/>
              <w:bottom w:w="100" w:type="dxa"/>
              <w:right w:w="100" w:type="dxa"/>
            </w:tcMar>
          </w:tcPr>
          <w:p w14:paraId="1BF66E35" w14:textId="766B0574"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3.7 ± 0.21</w:t>
            </w:r>
          </w:p>
        </w:tc>
        <w:tc>
          <w:tcPr>
            <w:tcW w:w="1785" w:type="dxa"/>
            <w:shd w:val="clear" w:color="auto" w:fill="auto"/>
            <w:tcMar>
              <w:top w:w="100" w:type="dxa"/>
              <w:left w:w="100" w:type="dxa"/>
              <w:bottom w:w="100" w:type="dxa"/>
              <w:right w:w="100" w:type="dxa"/>
            </w:tcMar>
          </w:tcPr>
          <w:p w14:paraId="57EEB4A7"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2.1 ± 1.0</w:t>
            </w:r>
          </w:p>
        </w:tc>
        <w:tc>
          <w:tcPr>
            <w:tcW w:w="2070" w:type="dxa"/>
            <w:shd w:val="clear" w:color="auto" w:fill="auto"/>
            <w:tcMar>
              <w:top w:w="100" w:type="dxa"/>
              <w:left w:w="100" w:type="dxa"/>
              <w:bottom w:w="100" w:type="dxa"/>
              <w:right w:w="100" w:type="dxa"/>
            </w:tcMar>
          </w:tcPr>
          <w:p w14:paraId="7B955CDB" w14:textId="77777777"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3.6 ± .31</w:t>
            </w:r>
          </w:p>
        </w:tc>
      </w:tr>
      <w:tr w:rsidR="009E3B19" w14:paraId="20FA1421" w14:textId="77777777" w:rsidTr="002A392D">
        <w:tc>
          <w:tcPr>
            <w:tcW w:w="2550" w:type="dxa"/>
            <w:shd w:val="clear" w:color="auto" w:fill="auto"/>
            <w:tcMar>
              <w:top w:w="100" w:type="dxa"/>
              <w:left w:w="100" w:type="dxa"/>
              <w:bottom w:w="100" w:type="dxa"/>
              <w:right w:w="100" w:type="dxa"/>
            </w:tcMar>
          </w:tcPr>
          <w:p w14:paraId="08346A93" w14:textId="705EB47C" w:rsidR="009E3B19" w:rsidRDefault="009E3B19" w:rsidP="009E3B19">
            <w:pPr>
              <w:pStyle w:val="Normal1"/>
              <w:widowControl w:val="0"/>
              <w:spacing w:line="240" w:lineRule="auto"/>
            </w:pPr>
            <w:r>
              <w:t xml:space="preserve">Calorie </w:t>
            </w:r>
            <w:r w:rsidR="00955668">
              <w:t>i</w:t>
            </w:r>
            <w:r>
              <w:t>ntake per mouse per day during dexamethasone treatment (kcal)</w:t>
            </w:r>
          </w:p>
        </w:tc>
        <w:tc>
          <w:tcPr>
            <w:tcW w:w="1440" w:type="dxa"/>
            <w:shd w:val="clear" w:color="auto" w:fill="auto"/>
            <w:tcMar>
              <w:top w:w="100" w:type="dxa"/>
              <w:left w:w="100" w:type="dxa"/>
              <w:bottom w:w="100" w:type="dxa"/>
              <w:right w:w="100" w:type="dxa"/>
            </w:tcMar>
          </w:tcPr>
          <w:p w14:paraId="5DE9451E" w14:textId="2DC5AD1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10.1 ± 0.26</w:t>
            </w:r>
          </w:p>
        </w:tc>
        <w:tc>
          <w:tcPr>
            <w:tcW w:w="1890" w:type="dxa"/>
            <w:shd w:val="clear" w:color="auto" w:fill="auto"/>
            <w:tcMar>
              <w:top w:w="100" w:type="dxa"/>
              <w:left w:w="100" w:type="dxa"/>
              <w:bottom w:w="100" w:type="dxa"/>
              <w:right w:w="100" w:type="dxa"/>
            </w:tcMar>
          </w:tcPr>
          <w:p w14:paraId="590D872F" w14:textId="20490EB3"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10.8 ± 0.61</w:t>
            </w:r>
          </w:p>
        </w:tc>
        <w:tc>
          <w:tcPr>
            <w:tcW w:w="1785" w:type="dxa"/>
            <w:shd w:val="clear" w:color="auto" w:fill="auto"/>
            <w:tcMar>
              <w:top w:w="100" w:type="dxa"/>
              <w:left w:w="100" w:type="dxa"/>
              <w:bottom w:w="100" w:type="dxa"/>
              <w:right w:w="100" w:type="dxa"/>
            </w:tcMar>
          </w:tcPr>
          <w:p w14:paraId="7707F681" w14:textId="0BDCFBB6"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9.9 ± 4.7</w:t>
            </w:r>
          </w:p>
        </w:tc>
        <w:tc>
          <w:tcPr>
            <w:tcW w:w="2070" w:type="dxa"/>
            <w:shd w:val="clear" w:color="auto" w:fill="auto"/>
            <w:tcMar>
              <w:top w:w="100" w:type="dxa"/>
              <w:left w:w="100" w:type="dxa"/>
              <w:bottom w:w="100" w:type="dxa"/>
              <w:right w:w="100" w:type="dxa"/>
            </w:tcMar>
          </w:tcPr>
          <w:p w14:paraId="0788AA4E" w14:textId="23B301B0" w:rsidR="009E3B19" w:rsidRDefault="009E3B19" w:rsidP="009E3B19">
            <w:pPr>
              <w:pStyle w:val="Normal1"/>
              <w:widowControl w:val="0"/>
              <w:pBdr>
                <w:top w:val="nil"/>
                <w:left w:val="nil"/>
                <w:bottom w:val="nil"/>
                <w:right w:val="nil"/>
                <w:between w:val="nil"/>
              </w:pBdr>
              <w:spacing w:line="240" w:lineRule="auto"/>
              <w:rPr>
                <w:sz w:val="24"/>
                <w:szCs w:val="24"/>
              </w:rPr>
            </w:pPr>
            <w:r>
              <w:rPr>
                <w:sz w:val="24"/>
                <w:szCs w:val="24"/>
              </w:rPr>
              <w:t>17.0 ± 1.5 *</w:t>
            </w:r>
          </w:p>
        </w:tc>
      </w:tr>
      <w:tr w:rsidR="009E3B19" w14:paraId="339FB4FC" w14:textId="77777777" w:rsidTr="002A392D">
        <w:tc>
          <w:tcPr>
            <w:tcW w:w="2550" w:type="dxa"/>
            <w:shd w:val="clear" w:color="auto" w:fill="auto"/>
            <w:tcMar>
              <w:top w:w="100" w:type="dxa"/>
              <w:left w:w="100" w:type="dxa"/>
              <w:bottom w:w="100" w:type="dxa"/>
              <w:right w:w="100" w:type="dxa"/>
            </w:tcMar>
          </w:tcPr>
          <w:p w14:paraId="37FDBF7C" w14:textId="4E552B66" w:rsidR="009E3B19" w:rsidRDefault="009E3B19" w:rsidP="009E3B19">
            <w:pPr>
              <w:pStyle w:val="Normal1"/>
              <w:widowControl w:val="0"/>
              <w:spacing w:line="240" w:lineRule="auto"/>
            </w:pPr>
            <w:r>
              <w:t>Fluid intake per mouse per day during dexamethasone treatment(mL)</w:t>
            </w:r>
          </w:p>
        </w:tc>
        <w:tc>
          <w:tcPr>
            <w:tcW w:w="1440" w:type="dxa"/>
            <w:shd w:val="clear" w:color="auto" w:fill="auto"/>
            <w:tcMar>
              <w:top w:w="100" w:type="dxa"/>
              <w:left w:w="100" w:type="dxa"/>
              <w:bottom w:w="100" w:type="dxa"/>
              <w:right w:w="100" w:type="dxa"/>
            </w:tcMar>
          </w:tcPr>
          <w:p w14:paraId="1CA7D3E9" w14:textId="2A0DAED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11.7 +/- 3.0</w:t>
            </w:r>
          </w:p>
        </w:tc>
        <w:tc>
          <w:tcPr>
            <w:tcW w:w="1890" w:type="dxa"/>
            <w:shd w:val="clear" w:color="auto" w:fill="auto"/>
            <w:tcMar>
              <w:top w:w="100" w:type="dxa"/>
              <w:left w:w="100" w:type="dxa"/>
              <w:bottom w:w="100" w:type="dxa"/>
              <w:right w:w="100" w:type="dxa"/>
            </w:tcMar>
          </w:tcPr>
          <w:p w14:paraId="6D795FA4" w14:textId="001D2526"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9.3 +/- 3.0</w:t>
            </w:r>
          </w:p>
        </w:tc>
        <w:tc>
          <w:tcPr>
            <w:tcW w:w="1785" w:type="dxa"/>
            <w:shd w:val="clear" w:color="auto" w:fill="auto"/>
            <w:tcMar>
              <w:top w:w="100" w:type="dxa"/>
              <w:left w:w="100" w:type="dxa"/>
              <w:bottom w:w="100" w:type="dxa"/>
              <w:right w:w="100" w:type="dxa"/>
            </w:tcMar>
          </w:tcPr>
          <w:p w14:paraId="64571A26" w14:textId="288F3F14"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15.9 +/- 1.0</w:t>
            </w:r>
          </w:p>
        </w:tc>
        <w:tc>
          <w:tcPr>
            <w:tcW w:w="2070" w:type="dxa"/>
            <w:shd w:val="clear" w:color="auto" w:fill="auto"/>
            <w:tcMar>
              <w:top w:w="100" w:type="dxa"/>
              <w:left w:w="100" w:type="dxa"/>
              <w:bottom w:w="100" w:type="dxa"/>
              <w:right w:w="100" w:type="dxa"/>
            </w:tcMar>
          </w:tcPr>
          <w:p w14:paraId="74CC98FD" w14:textId="3B84A74E" w:rsidR="009E3B19" w:rsidRDefault="00DC2904" w:rsidP="009E3B19">
            <w:pPr>
              <w:pStyle w:val="Normal1"/>
              <w:widowControl w:val="0"/>
              <w:pBdr>
                <w:top w:val="nil"/>
                <w:left w:val="nil"/>
                <w:bottom w:val="nil"/>
                <w:right w:val="nil"/>
                <w:between w:val="nil"/>
              </w:pBdr>
              <w:spacing w:line="240" w:lineRule="auto"/>
              <w:rPr>
                <w:sz w:val="24"/>
                <w:szCs w:val="24"/>
              </w:rPr>
            </w:pPr>
            <w:r>
              <w:rPr>
                <w:sz w:val="24"/>
                <w:szCs w:val="24"/>
              </w:rPr>
              <w:t>8.6 +/- 1.7</w:t>
            </w:r>
          </w:p>
          <w:p w14:paraId="681612FA"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31E2DE68" w14:textId="77777777" w:rsidR="009E3B19" w:rsidRDefault="009E3B19" w:rsidP="009E3B19">
            <w:pPr>
              <w:pStyle w:val="Normal1"/>
              <w:widowControl w:val="0"/>
              <w:pBdr>
                <w:top w:val="nil"/>
                <w:left w:val="nil"/>
                <w:bottom w:val="nil"/>
                <w:right w:val="nil"/>
                <w:between w:val="nil"/>
              </w:pBdr>
              <w:spacing w:line="240" w:lineRule="auto"/>
              <w:rPr>
                <w:sz w:val="24"/>
                <w:szCs w:val="24"/>
              </w:rPr>
            </w:pPr>
          </w:p>
          <w:p w14:paraId="7C932281" w14:textId="77777777" w:rsidR="009E3B19" w:rsidRDefault="009E3B19" w:rsidP="009E3B19">
            <w:pPr>
              <w:pStyle w:val="Normal1"/>
              <w:widowControl w:val="0"/>
              <w:pBdr>
                <w:top w:val="nil"/>
                <w:left w:val="nil"/>
                <w:bottom w:val="nil"/>
                <w:right w:val="nil"/>
                <w:between w:val="nil"/>
              </w:pBdr>
              <w:spacing w:line="240" w:lineRule="auto"/>
              <w:rPr>
                <w:sz w:val="24"/>
                <w:szCs w:val="24"/>
              </w:rPr>
            </w:pPr>
          </w:p>
        </w:tc>
      </w:tr>
    </w:tbl>
    <w:p w14:paraId="0A43424F" w14:textId="77777777" w:rsidR="00A561D5" w:rsidRDefault="00A561D5">
      <w:pPr>
        <w:spacing w:line="360" w:lineRule="auto"/>
        <w:rPr>
          <w:b/>
          <w:sz w:val="24"/>
          <w:szCs w:val="24"/>
        </w:rPr>
      </w:pPr>
    </w:p>
    <w:sectPr w:rsidR="00A561D5">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20-01-10T12:05:00Z" w:initials="DB">
    <w:p w14:paraId="612D495B" w14:textId="5EEF4D2F" w:rsidR="00750278" w:rsidRDefault="00750278">
      <w:pPr>
        <w:pStyle w:val="CommentText"/>
      </w:pPr>
      <w:r>
        <w:rPr>
          <w:rStyle w:val="CommentReference"/>
        </w:rPr>
        <w:annotationRef/>
      </w:r>
      <w:r>
        <w:t>Can everyone please ensure their name/affiliation are correct and let me know if there are any contributors that are not listed.</w:t>
      </w:r>
    </w:p>
  </w:comment>
  <w:comment w:id="1" w:author="Inn Harvey" w:date="2020-01-30T12:50:00Z" w:initials="IH">
    <w:p w14:paraId="22EE6342" w14:textId="5B08DFA3" w:rsidR="003E24F6" w:rsidRDefault="003E24F6">
      <w:pPr>
        <w:pStyle w:val="CommentText"/>
      </w:pPr>
      <w:r>
        <w:rPr>
          <w:rStyle w:val="CommentReference"/>
        </w:rPr>
        <w:annotationRef/>
      </w:r>
      <w:r>
        <w:t>Mine is correct</w:t>
      </w:r>
    </w:p>
  </w:comment>
  <w:comment w:id="2" w:author="Dave Bridges" w:date="2020-01-13T09:43:00Z" w:initials="DB">
    <w:p w14:paraId="2F4290BE" w14:textId="2FFCE017" w:rsidR="00EE54EE" w:rsidRDefault="00EE54EE">
      <w:pPr>
        <w:pStyle w:val="CommentText"/>
      </w:pPr>
      <w:r>
        <w:rPr>
          <w:rStyle w:val="CommentReference"/>
        </w:rPr>
        <w:annotationRef/>
      </w:r>
      <w:r>
        <w:t>Laura/Innocence if you want me to put down your current address let me know.</w:t>
      </w:r>
    </w:p>
  </w:comment>
  <w:comment w:id="3" w:author="Inn Harvey" w:date="2020-01-30T12:50:00Z" w:initials="IH">
    <w:p w14:paraId="7E78566A" w14:textId="7946A551" w:rsidR="003E24F6" w:rsidRDefault="003E24F6">
      <w:pPr>
        <w:pStyle w:val="CommentText"/>
      </w:pPr>
      <w:r>
        <w:rPr>
          <w:rStyle w:val="CommentReference"/>
        </w:rPr>
        <w:annotationRef/>
      </w:r>
      <w:r>
        <w:t>No, thanks.</w:t>
      </w:r>
    </w:p>
  </w:comment>
  <w:comment w:id="4" w:author="Inn Harvey" w:date="2020-01-29T14:42:00Z" w:initials="IH">
    <w:p w14:paraId="0E2888EE" w14:textId="17AA3865" w:rsidR="00745844" w:rsidRDefault="00745844">
      <w:pPr>
        <w:pStyle w:val="CommentText"/>
      </w:pPr>
      <w:r>
        <w:rPr>
          <w:rStyle w:val="CommentReference"/>
        </w:rPr>
        <w:annotationRef/>
      </w:r>
      <w:r>
        <w:t xml:space="preserve">Are these still referred to as </w:t>
      </w:r>
      <w:proofErr w:type="spellStart"/>
      <w:r>
        <w:t>atrogenes</w:t>
      </w:r>
      <w:proofErr w:type="spellEnd"/>
      <w:r>
        <w:t xml:space="preserve"> at the protein level?</w:t>
      </w:r>
    </w:p>
  </w:comment>
  <w:comment w:id="20" w:author="Inn Harvey" w:date="2020-01-29T14:50:00Z" w:initials="IH">
    <w:p w14:paraId="58289204" w14:textId="11A58AB2" w:rsidR="006D59C5" w:rsidRDefault="006D59C5">
      <w:pPr>
        <w:pStyle w:val="CommentText"/>
      </w:pPr>
      <w:r>
        <w:rPr>
          <w:rStyle w:val="CommentReference"/>
        </w:rPr>
        <w:annotationRef/>
      </w:r>
      <w:r>
        <w:t>May want to include here that muscle is the primary organ for insulin stimulated GU</w:t>
      </w:r>
    </w:p>
  </w:comment>
  <w:comment w:id="31" w:author="Inn Harvey" w:date="2020-01-30T12:51:00Z" w:initials="IH">
    <w:p w14:paraId="5CCB6A15" w14:textId="4A9C94AE" w:rsidR="00FB3E79" w:rsidRDefault="00FB3E79">
      <w:pPr>
        <w:pStyle w:val="CommentText"/>
      </w:pPr>
      <w:r>
        <w:rPr>
          <w:rStyle w:val="CommentReference"/>
        </w:rPr>
        <w:annotationRef/>
      </w:r>
      <w:r>
        <w:t>Don’t have to keep, just a suggestion, but I think linking this would be nice and make it flow better.</w:t>
      </w:r>
    </w:p>
  </w:comment>
  <w:comment w:id="45" w:author="Inn Harvey" w:date="2020-01-29T15:00:00Z" w:initials="IH">
    <w:p w14:paraId="12A71E8E" w14:textId="595B1968" w:rsidR="00CE6808" w:rsidRDefault="00CE6808">
      <w:pPr>
        <w:pStyle w:val="CommentText"/>
      </w:pPr>
      <w:r>
        <w:rPr>
          <w:rStyle w:val="CommentReference"/>
        </w:rPr>
        <w:annotationRef/>
      </w:r>
      <w:r>
        <w:t>May want to be a little bit more specific for “other factors” or not include</w:t>
      </w:r>
    </w:p>
  </w:comment>
  <w:comment w:id="50" w:author="Inn Harvey" w:date="2020-01-29T15:02:00Z" w:initials="IH">
    <w:p w14:paraId="134DC197" w14:textId="19BAADBF" w:rsidR="00CE6808" w:rsidRDefault="00CE6808">
      <w:pPr>
        <w:pStyle w:val="CommentText"/>
      </w:pPr>
      <w:r>
        <w:rPr>
          <w:rStyle w:val="CommentReference"/>
        </w:rPr>
        <w:annotationRef/>
      </w:r>
      <w:r>
        <w:t xml:space="preserve">May just want to stick with </w:t>
      </w:r>
      <w:proofErr w:type="spellStart"/>
      <w:r>
        <w:t>atrogenes</w:t>
      </w:r>
      <w:proofErr w:type="spellEnd"/>
      <w:r>
        <w:t xml:space="preserve"> here since they have been introduced but gene names have not been specified…or put transcript names above so that the reader doesn’t think this is something new. Just a thought.</w:t>
      </w:r>
    </w:p>
  </w:comment>
  <w:comment w:id="54" w:author="Inn Harvey" w:date="2020-01-29T15:34:00Z" w:initials="IH">
    <w:p w14:paraId="16B12E8E" w14:textId="77777777" w:rsidR="00FF1CB5" w:rsidRDefault="00FF1CB5" w:rsidP="00FF1CB5">
      <w:pPr>
        <w:pStyle w:val="CommentText"/>
      </w:pPr>
      <w:r>
        <w:rPr>
          <w:rStyle w:val="CommentReference"/>
        </w:rPr>
        <w:annotationRef/>
      </w:r>
      <w:r>
        <w:rPr>
          <w:rStyle w:val="CommentReference"/>
        </w:rPr>
        <w:annotationRef/>
      </w:r>
      <w:r>
        <w:t>At what point/points in the diet/treatment was this assessed?</w:t>
      </w:r>
    </w:p>
    <w:p w14:paraId="2C8FE413" w14:textId="2653B689" w:rsidR="00FF1CB5" w:rsidRDefault="00FF1CB5">
      <w:pPr>
        <w:pStyle w:val="CommentText"/>
      </w:pPr>
    </w:p>
  </w:comment>
  <w:comment w:id="55" w:author="Inn Harvey" w:date="2020-01-29T15:33:00Z" w:initials="IH">
    <w:p w14:paraId="13AE8FEF" w14:textId="5162FDB2" w:rsidR="00FF1CB5" w:rsidRDefault="00FF1CB5">
      <w:pPr>
        <w:pStyle w:val="CommentText"/>
      </w:pPr>
      <w:r>
        <w:rPr>
          <w:rStyle w:val="CommentReference"/>
        </w:rPr>
        <w:annotationRef/>
      </w:r>
      <w:r>
        <w:t>At what point/points in the diet/treatment was this assessed?</w:t>
      </w:r>
    </w:p>
  </w:comment>
  <w:comment w:id="60" w:author="Inn Harvey" w:date="2020-01-29T15:08:00Z" w:initials="IH">
    <w:p w14:paraId="5F67DF8C" w14:textId="302547A7" w:rsidR="00BF1C93" w:rsidRDefault="00BF1C93">
      <w:pPr>
        <w:pStyle w:val="CommentText"/>
      </w:pPr>
      <w:r>
        <w:rPr>
          <w:rStyle w:val="CommentReference"/>
        </w:rPr>
        <w:annotationRef/>
      </w:r>
      <w:r>
        <w:t xml:space="preserve">Only because I hate that word, but it may be needed. </w:t>
      </w:r>
    </w:p>
  </w:comment>
  <w:comment w:id="64" w:author="Inn Harvey" w:date="2020-01-29T15:08:00Z" w:initials="IH">
    <w:p w14:paraId="213AA178" w14:textId="48E16A09" w:rsidR="00BF1C93" w:rsidRDefault="00BF1C93">
      <w:pPr>
        <w:pStyle w:val="CommentText"/>
      </w:pPr>
      <w:r>
        <w:rPr>
          <w:rStyle w:val="CommentReference"/>
        </w:rPr>
        <w:annotationRef/>
      </w:r>
      <w:r>
        <w:t>Maybe if you have a figure you could put that in the supplements to reference here</w:t>
      </w:r>
    </w:p>
  </w:comment>
  <w:comment w:id="73" w:author="Inn Harvey" w:date="2020-01-29T15:11:00Z" w:initials="IH">
    <w:p w14:paraId="182347FF" w14:textId="037BFA28" w:rsidR="00BF1C93" w:rsidRDefault="00BF1C93">
      <w:pPr>
        <w:pStyle w:val="CommentText"/>
      </w:pPr>
      <w:r>
        <w:rPr>
          <w:rStyle w:val="CommentReference"/>
        </w:rPr>
        <w:annotationRef/>
      </w:r>
      <w:r>
        <w:t xml:space="preserve">?  I don’t understand this sentence </w:t>
      </w:r>
    </w:p>
  </w:comment>
  <w:comment w:id="74" w:author="Inn Harvey" w:date="2020-01-29T15:12:00Z" w:initials="IH">
    <w:p w14:paraId="67A0EFA8" w14:textId="360306BA" w:rsidR="00BF1C93" w:rsidRDefault="00BF1C93">
      <w:pPr>
        <w:pStyle w:val="CommentText"/>
      </w:pPr>
      <w:r>
        <w:rPr>
          <w:rStyle w:val="CommentReference"/>
        </w:rPr>
        <w:annotationRef/>
      </w:r>
      <w:r>
        <w:t xml:space="preserve">Were mice </w:t>
      </w:r>
      <w:proofErr w:type="spellStart"/>
      <w:r>
        <w:t>sac’d</w:t>
      </w:r>
      <w:proofErr w:type="spellEnd"/>
      <w:r>
        <w:t xml:space="preserve"> after the muscles were removed? Maybe be a bit more specific here. </w:t>
      </w:r>
      <w:proofErr w:type="gramStart"/>
      <w:r>
        <w:t>Also</w:t>
      </w:r>
      <w:proofErr w:type="gramEnd"/>
      <w:r>
        <w:t xml:space="preserve"> this is a two-sentence paragraph, may want to reformat.</w:t>
      </w:r>
    </w:p>
  </w:comment>
  <w:comment w:id="77" w:author="Inn Harvey" w:date="2020-01-29T15:14:00Z" w:initials="IH">
    <w:p w14:paraId="05D71940" w14:textId="2C1ED6D6" w:rsidR="008853C2" w:rsidRDefault="008853C2">
      <w:pPr>
        <w:pStyle w:val="CommentText"/>
      </w:pPr>
      <w:r>
        <w:rPr>
          <w:rStyle w:val="CommentReference"/>
        </w:rPr>
        <w:annotationRef/>
      </w:r>
      <w:r>
        <w:t>Refs for this too</w:t>
      </w:r>
    </w:p>
  </w:comment>
  <w:comment w:id="78" w:author="Inn Harvey" w:date="2020-01-29T15:15:00Z" w:initials="IH">
    <w:p w14:paraId="36249846" w14:textId="222AD611" w:rsidR="008853C2" w:rsidRDefault="008853C2">
      <w:pPr>
        <w:pStyle w:val="CommentText"/>
      </w:pPr>
      <w:r>
        <w:rPr>
          <w:rStyle w:val="CommentReference"/>
        </w:rPr>
        <w:annotationRef/>
      </w:r>
      <w:r w:rsidR="00D505E0">
        <w:t>Put vendor info here too, as you have done above and below</w:t>
      </w:r>
    </w:p>
  </w:comment>
  <w:comment w:id="79" w:author="Inn Harvey" w:date="2020-01-29T15:34:00Z" w:initials="IH">
    <w:p w14:paraId="247B8AA6" w14:textId="77777777" w:rsidR="00FF1CB5" w:rsidRDefault="00FF1CB5" w:rsidP="00FF1CB5">
      <w:pPr>
        <w:pStyle w:val="CommentText"/>
      </w:pPr>
      <w:r>
        <w:rPr>
          <w:rStyle w:val="CommentReference"/>
        </w:rPr>
        <w:annotationRef/>
      </w:r>
      <w:r>
        <w:rPr>
          <w:rStyle w:val="CommentReference"/>
        </w:rPr>
        <w:annotationRef/>
      </w:r>
      <w:r>
        <w:t>At what point/points in the diet/treatment was this assessed?</w:t>
      </w:r>
    </w:p>
    <w:p w14:paraId="748E5B0A" w14:textId="3282DA46" w:rsidR="00FF1CB5" w:rsidRDefault="00FF1CB5">
      <w:pPr>
        <w:pStyle w:val="CommentText"/>
      </w:pPr>
    </w:p>
  </w:comment>
  <w:comment w:id="90" w:author="Inn Harvey" w:date="2020-01-29T15:20:00Z" w:initials="IH">
    <w:p w14:paraId="5704C9BD" w14:textId="7A0D302B" w:rsidR="00BE78C6" w:rsidRDefault="00BE78C6">
      <w:pPr>
        <w:pStyle w:val="CommentText"/>
      </w:pPr>
      <w:r>
        <w:rPr>
          <w:rStyle w:val="CommentReference"/>
        </w:rPr>
        <w:annotationRef/>
      </w:r>
      <w:r>
        <w:t>Include timepoints of measurement</w:t>
      </w:r>
    </w:p>
  </w:comment>
  <w:comment w:id="98" w:author="Inn Harvey" w:date="2020-01-29T15:25:00Z" w:initials="IH">
    <w:p w14:paraId="77503838" w14:textId="14D08B4F" w:rsidR="00BE78C6" w:rsidRDefault="00BE78C6">
      <w:pPr>
        <w:pStyle w:val="CommentText"/>
      </w:pPr>
      <w:r>
        <w:rPr>
          <w:rStyle w:val="CommentReference"/>
        </w:rPr>
        <w:annotationRef/>
      </w:r>
      <w:r>
        <w:t xml:space="preserve">Include duration of treatment here or somewhere </w:t>
      </w:r>
    </w:p>
  </w:comment>
  <w:comment w:id="104" w:author="Inn Harvey" w:date="2020-01-29T15:28:00Z" w:initials="IH">
    <w:p w14:paraId="7A84DB46" w14:textId="0543A120" w:rsidR="00012924" w:rsidRDefault="00012924">
      <w:pPr>
        <w:pStyle w:val="CommentText"/>
      </w:pPr>
      <w:r>
        <w:rPr>
          <w:rStyle w:val="CommentReference"/>
        </w:rPr>
        <w:annotationRef/>
      </w:r>
      <w:r>
        <w:t xml:space="preserve">May be good to include ref to show grip </w:t>
      </w:r>
      <w:proofErr w:type="spellStart"/>
      <w:r>
        <w:t>strenght</w:t>
      </w:r>
      <w:proofErr w:type="spellEnd"/>
      <w:r>
        <w:t xml:space="preserve"> is an appropriate measure of strength in mice if available </w:t>
      </w:r>
    </w:p>
  </w:comment>
  <w:comment w:id="107" w:author="Inn Harvey" w:date="2020-01-29T15:36:00Z" w:initials="IH">
    <w:p w14:paraId="43AAD413" w14:textId="70FCEB67" w:rsidR="00272E56" w:rsidRDefault="00272E56">
      <w:pPr>
        <w:pStyle w:val="CommentText"/>
      </w:pPr>
      <w:r>
        <w:rPr>
          <w:rStyle w:val="CommentReference"/>
        </w:rPr>
        <w:annotationRef/>
      </w:r>
      <w:r>
        <w:t xml:space="preserve">Need to be really clear here and throughout sometimes it is confusing if you are comparing NCD to HFD or NCD control to NCD </w:t>
      </w:r>
      <w:proofErr w:type="spellStart"/>
      <w:r>
        <w:t>dex</w:t>
      </w:r>
      <w:proofErr w:type="spellEnd"/>
      <w:r>
        <w:t xml:space="preserve">, etc. etc.---I think </w:t>
      </w:r>
      <w:proofErr w:type="spellStart"/>
      <w:r>
        <w:t>its</w:t>
      </w:r>
      <w:proofErr w:type="spellEnd"/>
      <w:r>
        <w:t xml:space="preserve"> best to be overly specific with these groups to avoid confusion of what’s being compared to what.</w:t>
      </w:r>
    </w:p>
  </w:comment>
  <w:comment w:id="111" w:author="Inn Harvey" w:date="2020-01-29T15:41:00Z" w:initials="IH">
    <w:p w14:paraId="299BA1A1" w14:textId="77777777" w:rsidR="0025262F" w:rsidRDefault="0025262F">
      <w:pPr>
        <w:pStyle w:val="CommentText"/>
      </w:pPr>
      <w:r>
        <w:rPr>
          <w:rStyle w:val="CommentReference"/>
        </w:rPr>
        <w:annotationRef/>
      </w:r>
      <w:r>
        <w:t>Not all mice?</w:t>
      </w:r>
    </w:p>
    <w:p w14:paraId="1774BC9C" w14:textId="5F85C321" w:rsidR="0025262F" w:rsidRDefault="0025262F">
      <w:pPr>
        <w:pStyle w:val="CommentText"/>
      </w:pPr>
    </w:p>
  </w:comment>
  <w:comment w:id="120" w:author="Inn Harvey" w:date="2020-01-29T15:43:00Z" w:initials="IH">
    <w:p w14:paraId="5F273EB7" w14:textId="77777777" w:rsidR="005927B8" w:rsidRDefault="005927B8">
      <w:pPr>
        <w:pStyle w:val="CommentText"/>
      </w:pPr>
      <w:r>
        <w:rPr>
          <w:rStyle w:val="CommentReference"/>
        </w:rPr>
        <w:annotationRef/>
      </w:r>
      <w:r>
        <w:t xml:space="preserve">Opposite effects of </w:t>
      </w:r>
      <w:proofErr w:type="spellStart"/>
      <w:r>
        <w:t>dex</w:t>
      </w:r>
      <w:proofErr w:type="spellEnd"/>
      <w:r>
        <w:t xml:space="preserve"> in lean and obese?</w:t>
      </w:r>
    </w:p>
    <w:p w14:paraId="02C28F12" w14:textId="25739BA8" w:rsidR="005927B8" w:rsidRDefault="005927B8">
      <w:pPr>
        <w:pStyle w:val="CommentText"/>
      </w:pPr>
    </w:p>
  </w:comment>
  <w:comment w:id="133" w:author="Inn Harvey" w:date="2020-01-30T12:14:00Z" w:initials="IH">
    <w:p w14:paraId="2583834F" w14:textId="36CA87C9" w:rsidR="007702A0" w:rsidRDefault="007702A0">
      <w:pPr>
        <w:pStyle w:val="CommentText"/>
      </w:pPr>
      <w:r>
        <w:rPr>
          <w:rStyle w:val="CommentReference"/>
        </w:rPr>
        <w:annotationRef/>
      </w:r>
      <w:r>
        <w:t xml:space="preserve">I would be </w:t>
      </w:r>
      <w:proofErr w:type="gramStart"/>
      <w:r>
        <w:t>more clear</w:t>
      </w:r>
      <w:proofErr w:type="gramEnd"/>
      <w:r>
        <w:t xml:space="preserve"> on why you are doing a time course here.</w:t>
      </w:r>
    </w:p>
  </w:comment>
  <w:comment w:id="142" w:author="Inn Harvey" w:date="2020-01-30T12:16:00Z" w:initials="IH">
    <w:p w14:paraId="74DEC7E5" w14:textId="27B1B076" w:rsidR="007702A0" w:rsidRDefault="007702A0">
      <w:pPr>
        <w:pStyle w:val="CommentText"/>
      </w:pPr>
      <w:r>
        <w:rPr>
          <w:rStyle w:val="CommentReference"/>
        </w:rPr>
        <w:annotationRef/>
      </w:r>
      <w:r>
        <w:t>There are no letters assigned for figure 3-it is just the gene expression data</w:t>
      </w:r>
    </w:p>
  </w:comment>
  <w:comment w:id="149" w:author="Inn Harvey" w:date="2020-01-30T12:20:00Z" w:initials="IH">
    <w:p w14:paraId="754AB37E" w14:textId="22D01637" w:rsidR="007702A0" w:rsidRDefault="007702A0">
      <w:pPr>
        <w:pStyle w:val="CommentText"/>
      </w:pPr>
      <w:r>
        <w:rPr>
          <w:rStyle w:val="CommentReference"/>
        </w:rPr>
        <w:annotationRef/>
      </w:r>
      <w:r>
        <w:t>Either change to translational/protein expression or edit to the gene notation</w:t>
      </w:r>
    </w:p>
  </w:comment>
  <w:comment w:id="150" w:author="Inn Harvey" w:date="2020-01-30T12:21:00Z" w:initials="IH">
    <w:p w14:paraId="37B6D8B1" w14:textId="4A0BCB82" w:rsidR="00A10851" w:rsidRDefault="00A10851">
      <w:pPr>
        <w:pStyle w:val="CommentText"/>
      </w:pPr>
      <w:r>
        <w:rPr>
          <w:rStyle w:val="CommentReference"/>
        </w:rPr>
        <w:annotationRef/>
      </w:r>
      <w:r>
        <w:t xml:space="preserve">Different font/size for this heading </w:t>
      </w:r>
    </w:p>
  </w:comment>
  <w:comment w:id="156" w:author="Dave Bridges" w:date="2020-01-14T10:05:00Z" w:initials="DB">
    <w:p w14:paraId="6B1A6236" w14:textId="295EF771" w:rsidR="00995F0F" w:rsidRDefault="00995F0F">
      <w:pPr>
        <w:pStyle w:val="CommentText"/>
      </w:pPr>
      <w:r>
        <w:rPr>
          <w:rStyle w:val="CommentReference"/>
        </w:rPr>
        <w:annotationRef/>
      </w:r>
      <w:r>
        <w:t>Other data that could be added</w:t>
      </w:r>
      <w:r w:rsidR="008B4BAF">
        <w:t xml:space="preserve"> (please comment if you think that this should be included)</w:t>
      </w:r>
      <w:r>
        <w:t>:</w:t>
      </w:r>
    </w:p>
    <w:p w14:paraId="0932EE5B" w14:textId="77777777" w:rsidR="00995F0F" w:rsidRDefault="00995F0F">
      <w:pPr>
        <w:pStyle w:val="CommentText"/>
      </w:pPr>
      <w:r>
        <w:t>• </w:t>
      </w:r>
      <w:r w:rsidR="008B4BAF">
        <w:t xml:space="preserve">knockout of GR in adipose does not affect muscle atrophy but does prevent insulin resistance by </w:t>
      </w:r>
      <w:proofErr w:type="spellStart"/>
      <w:r w:rsidR="008B4BAF">
        <w:t>dex</w:t>
      </w:r>
      <w:proofErr w:type="spellEnd"/>
      <w:r w:rsidR="008B4BAF">
        <w:br/>
        <w:t>• glucose clamp studies of NCD mice (HFD mice in Harvey et al)</w:t>
      </w:r>
    </w:p>
    <w:p w14:paraId="14BB0E6B" w14:textId="4F4924DB" w:rsidR="008B4BAF" w:rsidRDefault="008B4BAF">
      <w:pPr>
        <w:pStyle w:val="CommentText"/>
      </w:pPr>
      <w:r>
        <w:t xml:space="preserve">• Insulin induced </w:t>
      </w:r>
      <w:proofErr w:type="spellStart"/>
      <w:r>
        <w:t>pAkt</w:t>
      </w:r>
      <w:proofErr w:type="spellEnd"/>
      <w:r>
        <w:t xml:space="preserve"> signaling not different between water/</w:t>
      </w:r>
      <w:proofErr w:type="spellStart"/>
      <w:r>
        <w:t>dex</w:t>
      </w:r>
      <w:proofErr w:type="spellEnd"/>
      <w:r>
        <w:t xml:space="preserve"> in any groups (both cells and tissues), so mechanism is probably downstream of </w:t>
      </w:r>
      <w:proofErr w:type="spellStart"/>
      <w:r>
        <w:t>Akt</w:t>
      </w:r>
      <w:proofErr w:type="spellEnd"/>
      <w:r>
        <w:t>.</w:t>
      </w:r>
    </w:p>
  </w:comment>
  <w:comment w:id="157" w:author="Inn Harvey" w:date="2020-01-29T15:44:00Z" w:initials="IH">
    <w:p w14:paraId="2DC9728C" w14:textId="2455F377" w:rsidR="00D54EB5" w:rsidRDefault="00D54EB5">
      <w:pPr>
        <w:pStyle w:val="CommentText"/>
      </w:pPr>
      <w:r>
        <w:rPr>
          <w:rStyle w:val="CommentReference"/>
        </w:rPr>
        <w:annotationRef/>
      </w:r>
      <w:r>
        <w:t>I would suggest including all, especially data that will not have a home otherwise, since it is relevant he</w:t>
      </w:r>
      <w:r w:rsidR="00F71190">
        <w:t>r</w:t>
      </w:r>
      <w:r>
        <w:t>e</w:t>
      </w:r>
      <w:r w:rsidR="00F71190">
        <w:t xml:space="preserve"> and the more we can point to mechanism, the better.</w:t>
      </w:r>
    </w:p>
  </w:comment>
  <w:comment w:id="188" w:author="Inn Harvey" w:date="2020-01-30T12:36:00Z" w:initials="IH">
    <w:p w14:paraId="369F4F91" w14:textId="120C94BF" w:rsidR="002F7968" w:rsidRDefault="002F7968">
      <w:pPr>
        <w:pStyle w:val="CommentText"/>
      </w:pPr>
      <w:r>
        <w:rPr>
          <w:rStyle w:val="CommentReference"/>
        </w:rPr>
        <w:annotationRef/>
      </w:r>
      <w:r>
        <w:t xml:space="preserve">Just pointing </w:t>
      </w:r>
      <w:bookmarkStart w:id="189" w:name="_GoBack"/>
      <w:bookmarkEnd w:id="189"/>
      <w:r>
        <w:t xml:space="preserve">out that including this may lead to reviewers asking for assessment  </w:t>
      </w:r>
    </w:p>
  </w:comment>
  <w:comment w:id="202" w:author="Inn Harvey" w:date="2020-01-30T12:39:00Z" w:initials="IH">
    <w:p w14:paraId="50C31F8F" w14:textId="2B631D6F" w:rsidR="002F7968" w:rsidRDefault="002F7968">
      <w:pPr>
        <w:pStyle w:val="CommentText"/>
      </w:pPr>
      <w:r>
        <w:rPr>
          <w:rStyle w:val="CommentReference"/>
        </w:rPr>
        <w:annotationRef/>
      </w:r>
      <w:r>
        <w:t>cite</w:t>
      </w:r>
    </w:p>
  </w:comment>
  <w:comment w:id="203" w:author="Dave Bridges" w:date="2020-01-06T12:05:00Z" w:initials="DB">
    <w:p w14:paraId="53EBC262" w14:textId="5911E00A" w:rsidR="00B84FFC" w:rsidRDefault="00B84FFC">
      <w:pPr>
        <w:pStyle w:val="CommentText"/>
      </w:pPr>
      <w:r>
        <w:rPr>
          <w:rStyle w:val="CommentReference"/>
        </w:rPr>
        <w:annotationRef/>
      </w:r>
      <w:r>
        <w:t>Susan do you have any funding</w:t>
      </w:r>
      <w:r w:rsidR="00E70359">
        <w:t xml:space="preserve"> you want to add or conflicts to note?</w:t>
      </w:r>
    </w:p>
  </w:comment>
  <w:comment w:id="204" w:author="Inn Harvey" w:date="2020-01-30T12:47:00Z" w:initials="IH">
    <w:p w14:paraId="5B3F4AF6" w14:textId="722E8662" w:rsidR="0024177C" w:rsidRDefault="0024177C">
      <w:pPr>
        <w:pStyle w:val="CommentText"/>
      </w:pPr>
      <w:r>
        <w:rPr>
          <w:rStyle w:val="CommentReference"/>
        </w:rPr>
        <w:annotationRef/>
      </w:r>
      <w:r>
        <w:t>Be clear on duration of diet/treatment if this varies among figures</w:t>
      </w:r>
    </w:p>
  </w:comment>
  <w:comment w:id="259" w:author="Inn Harvey" w:date="2020-01-30T12:43:00Z" w:initials="IH">
    <w:p w14:paraId="7A810AC1" w14:textId="7911A0C3" w:rsidR="005077B1" w:rsidRDefault="005077B1">
      <w:pPr>
        <w:pStyle w:val="CommentText"/>
      </w:pPr>
      <w:r>
        <w:rPr>
          <w:rStyle w:val="CommentReference"/>
        </w:rPr>
        <w:annotationRef/>
      </w:r>
      <w:r>
        <w:t>I am not sure if this works but the previous title was</w:t>
      </w:r>
      <w:r w:rsidR="00100D3E">
        <w:t xml:space="preserve"> a lot</w:t>
      </w:r>
    </w:p>
  </w:comment>
  <w:comment w:id="265" w:author="Inn Harvey" w:date="2020-01-30T12:44:00Z" w:initials="IH">
    <w:p w14:paraId="797A1CD3" w14:textId="6AC160DD" w:rsidR="00100D3E" w:rsidRDefault="00100D3E">
      <w:pPr>
        <w:pStyle w:val="CommentText"/>
      </w:pPr>
      <w:r>
        <w:rPr>
          <w:rStyle w:val="CommentReference"/>
        </w:rPr>
        <w:annotationRef/>
      </w:r>
      <w:r>
        <w:t xml:space="preserve">Maybe change to terminal body weight, </w:t>
      </w:r>
      <w:proofErr w:type="spellStart"/>
      <w:r>
        <w:t>etc</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2D495B" w15:done="0"/>
  <w15:commentEx w15:paraId="22EE6342" w15:paraIdParent="612D495B" w15:done="0"/>
  <w15:commentEx w15:paraId="2F4290BE" w15:done="0"/>
  <w15:commentEx w15:paraId="7E78566A" w15:paraIdParent="2F4290BE" w15:done="0"/>
  <w15:commentEx w15:paraId="0E2888EE" w15:done="0"/>
  <w15:commentEx w15:paraId="58289204" w15:done="0"/>
  <w15:commentEx w15:paraId="5CCB6A15" w15:done="0"/>
  <w15:commentEx w15:paraId="12A71E8E" w15:done="0"/>
  <w15:commentEx w15:paraId="134DC197" w15:done="0"/>
  <w15:commentEx w15:paraId="2C8FE413" w15:done="0"/>
  <w15:commentEx w15:paraId="13AE8FEF" w15:done="0"/>
  <w15:commentEx w15:paraId="5F67DF8C" w15:done="0"/>
  <w15:commentEx w15:paraId="213AA178" w15:done="0"/>
  <w15:commentEx w15:paraId="182347FF" w15:done="0"/>
  <w15:commentEx w15:paraId="67A0EFA8" w15:done="0"/>
  <w15:commentEx w15:paraId="05D71940" w15:done="0"/>
  <w15:commentEx w15:paraId="36249846" w15:done="0"/>
  <w15:commentEx w15:paraId="748E5B0A" w15:done="0"/>
  <w15:commentEx w15:paraId="5704C9BD" w15:done="0"/>
  <w15:commentEx w15:paraId="77503838" w15:done="0"/>
  <w15:commentEx w15:paraId="7A84DB46" w15:done="0"/>
  <w15:commentEx w15:paraId="43AAD413" w15:done="0"/>
  <w15:commentEx w15:paraId="1774BC9C" w15:done="0"/>
  <w15:commentEx w15:paraId="02C28F12" w15:done="0"/>
  <w15:commentEx w15:paraId="2583834F" w15:done="0"/>
  <w15:commentEx w15:paraId="74DEC7E5" w15:done="0"/>
  <w15:commentEx w15:paraId="754AB37E" w15:done="0"/>
  <w15:commentEx w15:paraId="37B6D8B1" w15:done="0"/>
  <w15:commentEx w15:paraId="14BB0E6B" w15:done="0"/>
  <w15:commentEx w15:paraId="2DC9728C" w15:paraIdParent="14BB0E6B" w15:done="0"/>
  <w15:commentEx w15:paraId="369F4F91" w15:done="0"/>
  <w15:commentEx w15:paraId="50C31F8F" w15:done="0"/>
  <w15:commentEx w15:paraId="53EBC262" w15:done="0"/>
  <w15:commentEx w15:paraId="5B3F4AF6" w15:done="0"/>
  <w15:commentEx w15:paraId="7A810AC1" w15:done="0"/>
  <w15:commentEx w15:paraId="797A1CD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2D495B" w16cid:durableId="21C2E6EF"/>
  <w16cid:commentId w16cid:paraId="22EE6342" w16cid:durableId="21DD4F96"/>
  <w16cid:commentId w16cid:paraId="2F4290BE" w16cid:durableId="21C6BA26"/>
  <w16cid:commentId w16cid:paraId="7E78566A" w16cid:durableId="21DD4FAD"/>
  <w16cid:commentId w16cid:paraId="0E2888EE" w16cid:durableId="21DC1864"/>
  <w16cid:commentId w16cid:paraId="58289204" w16cid:durableId="21DC1A3C"/>
  <w16cid:commentId w16cid:paraId="5CCB6A15" w16cid:durableId="21DD4FD6"/>
  <w16cid:commentId w16cid:paraId="12A71E8E" w16cid:durableId="21DC1C81"/>
  <w16cid:commentId w16cid:paraId="134DC197" w16cid:durableId="21DC1CFE"/>
  <w16cid:commentId w16cid:paraId="2C8FE413" w16cid:durableId="21DC2489"/>
  <w16cid:commentId w16cid:paraId="13AE8FEF" w16cid:durableId="21DC2452"/>
  <w16cid:commentId w16cid:paraId="5F67DF8C" w16cid:durableId="21DC1E51"/>
  <w16cid:commentId w16cid:paraId="213AA178" w16cid:durableId="21DC1E7D"/>
  <w16cid:commentId w16cid:paraId="182347FF" w16cid:durableId="21DC1F27"/>
  <w16cid:commentId w16cid:paraId="67A0EFA8" w16cid:durableId="21DC1F6B"/>
  <w16cid:commentId w16cid:paraId="05D71940" w16cid:durableId="21DC1FF1"/>
  <w16cid:commentId w16cid:paraId="36249846" w16cid:durableId="21DC201F"/>
  <w16cid:commentId w16cid:paraId="748E5B0A" w16cid:durableId="21DC249A"/>
  <w16cid:commentId w16cid:paraId="5704C9BD" w16cid:durableId="21DC214C"/>
  <w16cid:commentId w16cid:paraId="77503838" w16cid:durableId="21DC2270"/>
  <w16cid:commentId w16cid:paraId="7A84DB46" w16cid:durableId="21DC2307"/>
  <w16cid:commentId w16cid:paraId="43AAD413" w16cid:durableId="21DC250C"/>
  <w16cid:commentId w16cid:paraId="1774BC9C" w16cid:durableId="21DC261B"/>
  <w16cid:commentId w16cid:paraId="02C28F12" w16cid:durableId="21DC2687"/>
  <w16cid:commentId w16cid:paraId="2583834F" w16cid:durableId="21DD472C"/>
  <w16cid:commentId w16cid:paraId="74DEC7E5" w16cid:durableId="21DD47AA"/>
  <w16cid:commentId w16cid:paraId="754AB37E" w16cid:durableId="21DD487E"/>
  <w16cid:commentId w16cid:paraId="37B6D8B1" w16cid:durableId="21DD48B1"/>
  <w16cid:commentId w16cid:paraId="14BB0E6B" w16cid:durableId="21C810FC"/>
  <w16cid:commentId w16cid:paraId="2DC9728C" w16cid:durableId="21DC26D8"/>
  <w16cid:commentId w16cid:paraId="369F4F91" w16cid:durableId="21DD4C3D"/>
  <w16cid:commentId w16cid:paraId="50C31F8F" w16cid:durableId="21DD4D0C"/>
  <w16cid:commentId w16cid:paraId="53EBC262" w16cid:durableId="21BDA0F9"/>
  <w16cid:commentId w16cid:paraId="5B3F4AF6" w16cid:durableId="21DD4ED3"/>
  <w16cid:commentId w16cid:paraId="7A810AC1" w16cid:durableId="21DD4DDB"/>
  <w16cid:commentId w16cid:paraId="797A1CD3" w16cid:durableId="21DD4E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Roman">
    <w:altName w:val="Times New Roman"/>
    <w:panose1 w:val="00000500000000020000"/>
    <w:charset w:val="00"/>
    <w:family w:val="auto"/>
    <w:pitch w:val="variable"/>
    <w:sig w:usb0="E00002FF" w:usb1="5000205A"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Inn Harvey">
    <w15:presenceInfo w15:providerId="Windows Live" w15:userId="c9eed2908b050c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0A8"/>
    <w:rsid w:val="00007AA3"/>
    <w:rsid w:val="00012924"/>
    <w:rsid w:val="00013DBF"/>
    <w:rsid w:val="00021237"/>
    <w:rsid w:val="000239BC"/>
    <w:rsid w:val="00030871"/>
    <w:rsid w:val="00032B72"/>
    <w:rsid w:val="00041F2B"/>
    <w:rsid w:val="0004687B"/>
    <w:rsid w:val="00047F35"/>
    <w:rsid w:val="0005730F"/>
    <w:rsid w:val="000628E8"/>
    <w:rsid w:val="00062AFF"/>
    <w:rsid w:val="000636D1"/>
    <w:rsid w:val="0006504B"/>
    <w:rsid w:val="00075074"/>
    <w:rsid w:val="000815F5"/>
    <w:rsid w:val="00087D81"/>
    <w:rsid w:val="000939A7"/>
    <w:rsid w:val="000A6C33"/>
    <w:rsid w:val="000B4498"/>
    <w:rsid w:val="000B577D"/>
    <w:rsid w:val="000E22C8"/>
    <w:rsid w:val="000E307D"/>
    <w:rsid w:val="000E573D"/>
    <w:rsid w:val="000E6550"/>
    <w:rsid w:val="000E6817"/>
    <w:rsid w:val="000F36A3"/>
    <w:rsid w:val="000F4902"/>
    <w:rsid w:val="00100D3E"/>
    <w:rsid w:val="00101787"/>
    <w:rsid w:val="00106F7F"/>
    <w:rsid w:val="0012783A"/>
    <w:rsid w:val="00131FD0"/>
    <w:rsid w:val="00132887"/>
    <w:rsid w:val="001329A4"/>
    <w:rsid w:val="00132B78"/>
    <w:rsid w:val="00132C08"/>
    <w:rsid w:val="00153A3E"/>
    <w:rsid w:val="00156AC9"/>
    <w:rsid w:val="0017051E"/>
    <w:rsid w:val="00174B17"/>
    <w:rsid w:val="00175930"/>
    <w:rsid w:val="00175AA5"/>
    <w:rsid w:val="001866A2"/>
    <w:rsid w:val="00196460"/>
    <w:rsid w:val="001A25A1"/>
    <w:rsid w:val="001A4C94"/>
    <w:rsid w:val="001B19FA"/>
    <w:rsid w:val="001B5636"/>
    <w:rsid w:val="001B5BD2"/>
    <w:rsid w:val="001C05E6"/>
    <w:rsid w:val="001D7F8B"/>
    <w:rsid w:val="001E4048"/>
    <w:rsid w:val="001E682D"/>
    <w:rsid w:val="001F343D"/>
    <w:rsid w:val="002024E2"/>
    <w:rsid w:val="00231DC5"/>
    <w:rsid w:val="00234364"/>
    <w:rsid w:val="00240BF5"/>
    <w:rsid w:val="00240D45"/>
    <w:rsid w:val="0024177C"/>
    <w:rsid w:val="0025262F"/>
    <w:rsid w:val="00272E56"/>
    <w:rsid w:val="00282CE0"/>
    <w:rsid w:val="00293759"/>
    <w:rsid w:val="002A0C9A"/>
    <w:rsid w:val="002A392D"/>
    <w:rsid w:val="002A4533"/>
    <w:rsid w:val="002B691E"/>
    <w:rsid w:val="002C4D8C"/>
    <w:rsid w:val="002C5D77"/>
    <w:rsid w:val="002E716B"/>
    <w:rsid w:val="002F5273"/>
    <w:rsid w:val="002F7968"/>
    <w:rsid w:val="00306DEA"/>
    <w:rsid w:val="00316537"/>
    <w:rsid w:val="00321534"/>
    <w:rsid w:val="0033656F"/>
    <w:rsid w:val="00336CA5"/>
    <w:rsid w:val="00340433"/>
    <w:rsid w:val="00341D76"/>
    <w:rsid w:val="003551CA"/>
    <w:rsid w:val="00362FDC"/>
    <w:rsid w:val="003644EC"/>
    <w:rsid w:val="00370A19"/>
    <w:rsid w:val="0039023E"/>
    <w:rsid w:val="003970F8"/>
    <w:rsid w:val="003A1562"/>
    <w:rsid w:val="003B032C"/>
    <w:rsid w:val="003B03EB"/>
    <w:rsid w:val="003B34C6"/>
    <w:rsid w:val="003B7C65"/>
    <w:rsid w:val="003C0A5C"/>
    <w:rsid w:val="003D78EB"/>
    <w:rsid w:val="003E24F6"/>
    <w:rsid w:val="003E6779"/>
    <w:rsid w:val="003F2336"/>
    <w:rsid w:val="003F6796"/>
    <w:rsid w:val="004110E3"/>
    <w:rsid w:val="00414C1A"/>
    <w:rsid w:val="004312DB"/>
    <w:rsid w:val="004318E6"/>
    <w:rsid w:val="00431F1B"/>
    <w:rsid w:val="00446511"/>
    <w:rsid w:val="00451272"/>
    <w:rsid w:val="00452707"/>
    <w:rsid w:val="00455FA7"/>
    <w:rsid w:val="0045668A"/>
    <w:rsid w:val="0046463C"/>
    <w:rsid w:val="004722CA"/>
    <w:rsid w:val="00480129"/>
    <w:rsid w:val="00485A86"/>
    <w:rsid w:val="00490C51"/>
    <w:rsid w:val="00493B5A"/>
    <w:rsid w:val="00496D03"/>
    <w:rsid w:val="004A3A3A"/>
    <w:rsid w:val="004B0AD9"/>
    <w:rsid w:val="004B1B1E"/>
    <w:rsid w:val="004B2E5B"/>
    <w:rsid w:val="004B57D5"/>
    <w:rsid w:val="004B6479"/>
    <w:rsid w:val="004C4535"/>
    <w:rsid w:val="004D0FB8"/>
    <w:rsid w:val="004D59CB"/>
    <w:rsid w:val="004E24C5"/>
    <w:rsid w:val="004E520C"/>
    <w:rsid w:val="004F1A69"/>
    <w:rsid w:val="004F2A41"/>
    <w:rsid w:val="005018DE"/>
    <w:rsid w:val="00505CD2"/>
    <w:rsid w:val="005077B1"/>
    <w:rsid w:val="00511145"/>
    <w:rsid w:val="00511B08"/>
    <w:rsid w:val="00530917"/>
    <w:rsid w:val="0053096B"/>
    <w:rsid w:val="00532D42"/>
    <w:rsid w:val="00532E87"/>
    <w:rsid w:val="00535BA8"/>
    <w:rsid w:val="00552E17"/>
    <w:rsid w:val="00554797"/>
    <w:rsid w:val="00570C0A"/>
    <w:rsid w:val="00570D66"/>
    <w:rsid w:val="00583E8C"/>
    <w:rsid w:val="005927B8"/>
    <w:rsid w:val="00597A9B"/>
    <w:rsid w:val="005A3BCD"/>
    <w:rsid w:val="005B0121"/>
    <w:rsid w:val="005B3CA8"/>
    <w:rsid w:val="005C4AF9"/>
    <w:rsid w:val="005D6870"/>
    <w:rsid w:val="005E128B"/>
    <w:rsid w:val="005E18A1"/>
    <w:rsid w:val="005F581D"/>
    <w:rsid w:val="005F59FE"/>
    <w:rsid w:val="00627C7C"/>
    <w:rsid w:val="00636E5E"/>
    <w:rsid w:val="00640FC5"/>
    <w:rsid w:val="00644944"/>
    <w:rsid w:val="00646A9F"/>
    <w:rsid w:val="00646C83"/>
    <w:rsid w:val="00655115"/>
    <w:rsid w:val="00661656"/>
    <w:rsid w:val="00662098"/>
    <w:rsid w:val="00673DF7"/>
    <w:rsid w:val="00676490"/>
    <w:rsid w:val="006805CA"/>
    <w:rsid w:val="00691209"/>
    <w:rsid w:val="006978A2"/>
    <w:rsid w:val="00697E51"/>
    <w:rsid w:val="006A0D4D"/>
    <w:rsid w:val="006A5016"/>
    <w:rsid w:val="006A6F4D"/>
    <w:rsid w:val="006D2A33"/>
    <w:rsid w:val="006D50A6"/>
    <w:rsid w:val="006D59C5"/>
    <w:rsid w:val="006D5E03"/>
    <w:rsid w:val="006E6DDD"/>
    <w:rsid w:val="006E7533"/>
    <w:rsid w:val="006F2B16"/>
    <w:rsid w:val="006F36E9"/>
    <w:rsid w:val="006F4101"/>
    <w:rsid w:val="006F4147"/>
    <w:rsid w:val="00707E71"/>
    <w:rsid w:val="00710626"/>
    <w:rsid w:val="00714475"/>
    <w:rsid w:val="0071774E"/>
    <w:rsid w:val="00731E56"/>
    <w:rsid w:val="0073684B"/>
    <w:rsid w:val="00737196"/>
    <w:rsid w:val="00745844"/>
    <w:rsid w:val="007478FC"/>
    <w:rsid w:val="00750278"/>
    <w:rsid w:val="00752481"/>
    <w:rsid w:val="0075400A"/>
    <w:rsid w:val="007702A0"/>
    <w:rsid w:val="007707C2"/>
    <w:rsid w:val="00787F4B"/>
    <w:rsid w:val="00793638"/>
    <w:rsid w:val="007A31BA"/>
    <w:rsid w:val="007A3C64"/>
    <w:rsid w:val="007B328A"/>
    <w:rsid w:val="007B5B84"/>
    <w:rsid w:val="007B5CD0"/>
    <w:rsid w:val="007C0D63"/>
    <w:rsid w:val="007D0478"/>
    <w:rsid w:val="007D1725"/>
    <w:rsid w:val="007E2CA9"/>
    <w:rsid w:val="007E48CF"/>
    <w:rsid w:val="007E7BD9"/>
    <w:rsid w:val="007F36F7"/>
    <w:rsid w:val="007F5234"/>
    <w:rsid w:val="007F7B98"/>
    <w:rsid w:val="00812BAF"/>
    <w:rsid w:val="0081365D"/>
    <w:rsid w:val="00817002"/>
    <w:rsid w:val="00821168"/>
    <w:rsid w:val="00822E24"/>
    <w:rsid w:val="00835CA4"/>
    <w:rsid w:val="00856E6D"/>
    <w:rsid w:val="00865445"/>
    <w:rsid w:val="00875B64"/>
    <w:rsid w:val="00880778"/>
    <w:rsid w:val="008814EE"/>
    <w:rsid w:val="008853C2"/>
    <w:rsid w:val="008B1738"/>
    <w:rsid w:val="008B2FC6"/>
    <w:rsid w:val="008B4BAF"/>
    <w:rsid w:val="008C225B"/>
    <w:rsid w:val="008D0981"/>
    <w:rsid w:val="008D67CE"/>
    <w:rsid w:val="008E5959"/>
    <w:rsid w:val="008E685D"/>
    <w:rsid w:val="008F2DB4"/>
    <w:rsid w:val="008F6345"/>
    <w:rsid w:val="0091041F"/>
    <w:rsid w:val="00924E64"/>
    <w:rsid w:val="00934CBC"/>
    <w:rsid w:val="00936D7C"/>
    <w:rsid w:val="0095259F"/>
    <w:rsid w:val="00955668"/>
    <w:rsid w:val="00956304"/>
    <w:rsid w:val="009564DA"/>
    <w:rsid w:val="00976517"/>
    <w:rsid w:val="009803ED"/>
    <w:rsid w:val="0098062C"/>
    <w:rsid w:val="009813FF"/>
    <w:rsid w:val="00982838"/>
    <w:rsid w:val="00990DEB"/>
    <w:rsid w:val="00995F0F"/>
    <w:rsid w:val="009A0F00"/>
    <w:rsid w:val="009A0FF0"/>
    <w:rsid w:val="009A76E4"/>
    <w:rsid w:val="009B596A"/>
    <w:rsid w:val="009C0393"/>
    <w:rsid w:val="009C3031"/>
    <w:rsid w:val="009C51CD"/>
    <w:rsid w:val="009E077D"/>
    <w:rsid w:val="009E3491"/>
    <w:rsid w:val="009E3B19"/>
    <w:rsid w:val="009F1EE9"/>
    <w:rsid w:val="009F7634"/>
    <w:rsid w:val="00A07084"/>
    <w:rsid w:val="00A10851"/>
    <w:rsid w:val="00A11B33"/>
    <w:rsid w:val="00A12153"/>
    <w:rsid w:val="00A12F0B"/>
    <w:rsid w:val="00A214CE"/>
    <w:rsid w:val="00A30EC1"/>
    <w:rsid w:val="00A511EE"/>
    <w:rsid w:val="00A561D5"/>
    <w:rsid w:val="00A6530B"/>
    <w:rsid w:val="00A66649"/>
    <w:rsid w:val="00A724D6"/>
    <w:rsid w:val="00A866A1"/>
    <w:rsid w:val="00A86B1C"/>
    <w:rsid w:val="00A9030C"/>
    <w:rsid w:val="00A93EE7"/>
    <w:rsid w:val="00AA26E9"/>
    <w:rsid w:val="00AA4347"/>
    <w:rsid w:val="00AA5D19"/>
    <w:rsid w:val="00AA70C2"/>
    <w:rsid w:val="00AB28CC"/>
    <w:rsid w:val="00AD1A48"/>
    <w:rsid w:val="00AD563B"/>
    <w:rsid w:val="00AD71B0"/>
    <w:rsid w:val="00AE0B99"/>
    <w:rsid w:val="00AE284F"/>
    <w:rsid w:val="00AE60BF"/>
    <w:rsid w:val="00AE6E44"/>
    <w:rsid w:val="00AF04D1"/>
    <w:rsid w:val="00AF1EB2"/>
    <w:rsid w:val="00AF2C0B"/>
    <w:rsid w:val="00AF5364"/>
    <w:rsid w:val="00B05D45"/>
    <w:rsid w:val="00B10040"/>
    <w:rsid w:val="00B104E7"/>
    <w:rsid w:val="00B11EFC"/>
    <w:rsid w:val="00B1757B"/>
    <w:rsid w:val="00B40C53"/>
    <w:rsid w:val="00B56278"/>
    <w:rsid w:val="00B708D2"/>
    <w:rsid w:val="00B70A54"/>
    <w:rsid w:val="00B84FFC"/>
    <w:rsid w:val="00B8769A"/>
    <w:rsid w:val="00B97022"/>
    <w:rsid w:val="00BA0105"/>
    <w:rsid w:val="00BA3939"/>
    <w:rsid w:val="00BB3395"/>
    <w:rsid w:val="00BB62AD"/>
    <w:rsid w:val="00BC0C10"/>
    <w:rsid w:val="00BC4EEE"/>
    <w:rsid w:val="00BC5A51"/>
    <w:rsid w:val="00BD2AF0"/>
    <w:rsid w:val="00BD36A6"/>
    <w:rsid w:val="00BE1246"/>
    <w:rsid w:val="00BE2D58"/>
    <w:rsid w:val="00BE4C1C"/>
    <w:rsid w:val="00BE78C6"/>
    <w:rsid w:val="00BF1C93"/>
    <w:rsid w:val="00BF40A8"/>
    <w:rsid w:val="00C0159E"/>
    <w:rsid w:val="00C06F81"/>
    <w:rsid w:val="00C21FBD"/>
    <w:rsid w:val="00C22FBD"/>
    <w:rsid w:val="00C31A07"/>
    <w:rsid w:val="00C3365A"/>
    <w:rsid w:val="00C35C44"/>
    <w:rsid w:val="00C4394C"/>
    <w:rsid w:val="00C55B69"/>
    <w:rsid w:val="00C57E9F"/>
    <w:rsid w:val="00C612C6"/>
    <w:rsid w:val="00C70F04"/>
    <w:rsid w:val="00C76BCC"/>
    <w:rsid w:val="00C8241C"/>
    <w:rsid w:val="00C876AC"/>
    <w:rsid w:val="00C90803"/>
    <w:rsid w:val="00C9420B"/>
    <w:rsid w:val="00CA1865"/>
    <w:rsid w:val="00CA282B"/>
    <w:rsid w:val="00CA75C4"/>
    <w:rsid w:val="00CB3625"/>
    <w:rsid w:val="00CC2CED"/>
    <w:rsid w:val="00CC65E2"/>
    <w:rsid w:val="00CD100B"/>
    <w:rsid w:val="00CD2199"/>
    <w:rsid w:val="00CE0566"/>
    <w:rsid w:val="00CE18BB"/>
    <w:rsid w:val="00CE2FB4"/>
    <w:rsid w:val="00CE6808"/>
    <w:rsid w:val="00D0708C"/>
    <w:rsid w:val="00D0713D"/>
    <w:rsid w:val="00D077E4"/>
    <w:rsid w:val="00D07D0C"/>
    <w:rsid w:val="00D15947"/>
    <w:rsid w:val="00D2170C"/>
    <w:rsid w:val="00D505E0"/>
    <w:rsid w:val="00D54EB5"/>
    <w:rsid w:val="00D5792D"/>
    <w:rsid w:val="00D60A58"/>
    <w:rsid w:val="00D61C73"/>
    <w:rsid w:val="00D62FC2"/>
    <w:rsid w:val="00D66B6C"/>
    <w:rsid w:val="00D821F4"/>
    <w:rsid w:val="00D828A0"/>
    <w:rsid w:val="00DA6713"/>
    <w:rsid w:val="00DA6F60"/>
    <w:rsid w:val="00DB1C0A"/>
    <w:rsid w:val="00DB4593"/>
    <w:rsid w:val="00DB74CC"/>
    <w:rsid w:val="00DC1783"/>
    <w:rsid w:val="00DC2904"/>
    <w:rsid w:val="00DC3DCA"/>
    <w:rsid w:val="00DE05BB"/>
    <w:rsid w:val="00DF0E13"/>
    <w:rsid w:val="00E106D6"/>
    <w:rsid w:val="00E11011"/>
    <w:rsid w:val="00E11584"/>
    <w:rsid w:val="00E14409"/>
    <w:rsid w:val="00E161E7"/>
    <w:rsid w:val="00E21CFA"/>
    <w:rsid w:val="00E34F3C"/>
    <w:rsid w:val="00E4745C"/>
    <w:rsid w:val="00E51BC5"/>
    <w:rsid w:val="00E54028"/>
    <w:rsid w:val="00E54C0F"/>
    <w:rsid w:val="00E628D8"/>
    <w:rsid w:val="00E63571"/>
    <w:rsid w:val="00E673F8"/>
    <w:rsid w:val="00E70359"/>
    <w:rsid w:val="00E77F0D"/>
    <w:rsid w:val="00E91280"/>
    <w:rsid w:val="00EB4443"/>
    <w:rsid w:val="00EB7D19"/>
    <w:rsid w:val="00EC2233"/>
    <w:rsid w:val="00EC49ED"/>
    <w:rsid w:val="00EE2973"/>
    <w:rsid w:val="00EE54EE"/>
    <w:rsid w:val="00EE726A"/>
    <w:rsid w:val="00EF278D"/>
    <w:rsid w:val="00F0411C"/>
    <w:rsid w:val="00F04961"/>
    <w:rsid w:val="00F160E1"/>
    <w:rsid w:val="00F17A6D"/>
    <w:rsid w:val="00F206F8"/>
    <w:rsid w:val="00F31266"/>
    <w:rsid w:val="00F41436"/>
    <w:rsid w:val="00F51BBF"/>
    <w:rsid w:val="00F71190"/>
    <w:rsid w:val="00F7167B"/>
    <w:rsid w:val="00F77649"/>
    <w:rsid w:val="00F77670"/>
    <w:rsid w:val="00FA3B0F"/>
    <w:rsid w:val="00FA51AD"/>
    <w:rsid w:val="00FB1A1E"/>
    <w:rsid w:val="00FB3E79"/>
    <w:rsid w:val="00FB4F48"/>
    <w:rsid w:val="00FC0967"/>
    <w:rsid w:val="00FC1103"/>
    <w:rsid w:val="00FC1B7A"/>
    <w:rsid w:val="00FC5976"/>
    <w:rsid w:val="00FC70DD"/>
    <w:rsid w:val="00FE315D"/>
    <w:rsid w:val="00FE5A17"/>
    <w:rsid w:val="00FE68B5"/>
    <w:rsid w:val="00FF19B0"/>
    <w:rsid w:val="00FF1C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2DB03D"/>
  <w15:docId w15:val="{C84B6C53-E927-4342-8E70-8AFA87713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66A1"/>
    <w:rPr>
      <w:sz w:val="16"/>
      <w:szCs w:val="16"/>
    </w:rPr>
  </w:style>
  <w:style w:type="paragraph" w:styleId="CommentText">
    <w:name w:val="annotation text"/>
    <w:basedOn w:val="Normal"/>
    <w:link w:val="CommentTextChar"/>
    <w:uiPriority w:val="99"/>
    <w:semiHidden/>
    <w:unhideWhenUsed/>
    <w:rsid w:val="00A866A1"/>
    <w:pPr>
      <w:spacing w:line="240" w:lineRule="auto"/>
    </w:pPr>
    <w:rPr>
      <w:sz w:val="20"/>
      <w:szCs w:val="20"/>
    </w:rPr>
  </w:style>
  <w:style w:type="character" w:customStyle="1" w:styleId="CommentTextChar">
    <w:name w:val="Comment Text Char"/>
    <w:basedOn w:val="DefaultParagraphFont"/>
    <w:link w:val="CommentText"/>
    <w:uiPriority w:val="99"/>
    <w:semiHidden/>
    <w:rsid w:val="00A866A1"/>
    <w:rPr>
      <w:sz w:val="20"/>
      <w:szCs w:val="20"/>
    </w:rPr>
  </w:style>
  <w:style w:type="paragraph" w:styleId="CommentSubject">
    <w:name w:val="annotation subject"/>
    <w:basedOn w:val="CommentText"/>
    <w:next w:val="CommentText"/>
    <w:link w:val="CommentSubjectChar"/>
    <w:uiPriority w:val="99"/>
    <w:semiHidden/>
    <w:unhideWhenUsed/>
    <w:rsid w:val="00A866A1"/>
    <w:rPr>
      <w:b/>
      <w:bCs/>
    </w:rPr>
  </w:style>
  <w:style w:type="character" w:customStyle="1" w:styleId="CommentSubjectChar">
    <w:name w:val="Comment Subject Char"/>
    <w:basedOn w:val="CommentTextChar"/>
    <w:link w:val="CommentSubject"/>
    <w:uiPriority w:val="99"/>
    <w:semiHidden/>
    <w:rsid w:val="00A866A1"/>
    <w:rPr>
      <w:b/>
      <w:bCs/>
      <w:sz w:val="20"/>
      <w:szCs w:val="20"/>
    </w:rPr>
  </w:style>
  <w:style w:type="paragraph" w:styleId="BalloonText">
    <w:name w:val="Balloon Text"/>
    <w:basedOn w:val="Normal"/>
    <w:link w:val="BalloonTextChar"/>
    <w:uiPriority w:val="99"/>
    <w:semiHidden/>
    <w:unhideWhenUsed/>
    <w:rsid w:val="00A866A1"/>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866A1"/>
    <w:rPr>
      <w:rFonts w:ascii="Times New Roman" w:hAnsi="Times New Roman" w:cs="Times New Roman"/>
      <w:sz w:val="18"/>
      <w:szCs w:val="18"/>
    </w:rPr>
  </w:style>
  <w:style w:type="character" w:customStyle="1" w:styleId="catalog-number">
    <w:name w:val="catalog-number"/>
    <w:basedOn w:val="DefaultParagraphFont"/>
    <w:rsid w:val="000B577D"/>
  </w:style>
  <w:style w:type="paragraph" w:styleId="Revision">
    <w:name w:val="Revision"/>
    <w:hidden/>
    <w:uiPriority w:val="99"/>
    <w:semiHidden/>
    <w:rsid w:val="00C76BCC"/>
    <w:pPr>
      <w:spacing w:line="240" w:lineRule="auto"/>
    </w:pPr>
  </w:style>
  <w:style w:type="paragraph" w:customStyle="1" w:styleId="Normal1">
    <w:name w:val="Normal1"/>
    <w:rsid w:val="00CC2CED"/>
  </w:style>
  <w:style w:type="paragraph" w:styleId="ListParagraph">
    <w:name w:val="List Paragraph"/>
    <w:basedOn w:val="Normal"/>
    <w:uiPriority w:val="34"/>
    <w:qFormat/>
    <w:rsid w:val="00293759"/>
    <w:pPr>
      <w:spacing w:line="240" w:lineRule="auto"/>
      <w:ind w:left="720"/>
      <w:contextualSpacing/>
    </w:pPr>
    <w:rPr>
      <w:rFonts w:asciiTheme="minorHAnsi" w:eastAsiaTheme="minorEastAsia" w:hAnsiTheme="minorHAnsi" w:cstheme="minorBidi"/>
      <w:sz w:val="24"/>
      <w:szCs w:val="24"/>
      <w:lang w:val="en-US"/>
    </w:rPr>
  </w:style>
  <w:style w:type="character" w:styleId="Hyperlink">
    <w:name w:val="Hyperlink"/>
    <w:basedOn w:val="DefaultParagraphFont"/>
    <w:uiPriority w:val="99"/>
    <w:unhideWhenUsed/>
    <w:rsid w:val="00293759"/>
    <w:rPr>
      <w:color w:val="0000FF" w:themeColor="hyperlink"/>
      <w:u w:val="single"/>
    </w:rPr>
  </w:style>
  <w:style w:type="character" w:styleId="UnresolvedMention">
    <w:name w:val="Unresolved Mention"/>
    <w:basedOn w:val="DefaultParagraphFont"/>
    <w:uiPriority w:val="99"/>
    <w:semiHidden/>
    <w:unhideWhenUsed/>
    <w:rsid w:val="00DB45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7110">
      <w:bodyDiv w:val="1"/>
      <w:marLeft w:val="0"/>
      <w:marRight w:val="0"/>
      <w:marTop w:val="0"/>
      <w:marBottom w:val="0"/>
      <w:divBdr>
        <w:top w:val="none" w:sz="0" w:space="0" w:color="auto"/>
        <w:left w:val="none" w:sz="0" w:space="0" w:color="auto"/>
        <w:bottom w:val="none" w:sz="0" w:space="0" w:color="auto"/>
        <w:right w:val="none" w:sz="0" w:space="0" w:color="auto"/>
      </w:divBdr>
    </w:div>
    <w:div w:id="68693944">
      <w:bodyDiv w:val="1"/>
      <w:marLeft w:val="0"/>
      <w:marRight w:val="0"/>
      <w:marTop w:val="0"/>
      <w:marBottom w:val="0"/>
      <w:divBdr>
        <w:top w:val="none" w:sz="0" w:space="0" w:color="auto"/>
        <w:left w:val="none" w:sz="0" w:space="0" w:color="auto"/>
        <w:bottom w:val="none" w:sz="0" w:space="0" w:color="auto"/>
        <w:right w:val="none" w:sz="0" w:space="0" w:color="auto"/>
      </w:divBdr>
    </w:div>
    <w:div w:id="137500341">
      <w:bodyDiv w:val="1"/>
      <w:marLeft w:val="0"/>
      <w:marRight w:val="0"/>
      <w:marTop w:val="0"/>
      <w:marBottom w:val="0"/>
      <w:divBdr>
        <w:top w:val="none" w:sz="0" w:space="0" w:color="auto"/>
        <w:left w:val="none" w:sz="0" w:space="0" w:color="auto"/>
        <w:bottom w:val="none" w:sz="0" w:space="0" w:color="auto"/>
        <w:right w:val="none" w:sz="0" w:space="0" w:color="auto"/>
      </w:divBdr>
    </w:div>
    <w:div w:id="263655546">
      <w:bodyDiv w:val="1"/>
      <w:marLeft w:val="0"/>
      <w:marRight w:val="0"/>
      <w:marTop w:val="0"/>
      <w:marBottom w:val="0"/>
      <w:divBdr>
        <w:top w:val="none" w:sz="0" w:space="0" w:color="auto"/>
        <w:left w:val="none" w:sz="0" w:space="0" w:color="auto"/>
        <w:bottom w:val="none" w:sz="0" w:space="0" w:color="auto"/>
        <w:right w:val="none" w:sz="0" w:space="0" w:color="auto"/>
      </w:divBdr>
    </w:div>
    <w:div w:id="381684043">
      <w:bodyDiv w:val="1"/>
      <w:marLeft w:val="0"/>
      <w:marRight w:val="0"/>
      <w:marTop w:val="0"/>
      <w:marBottom w:val="0"/>
      <w:divBdr>
        <w:top w:val="none" w:sz="0" w:space="0" w:color="auto"/>
        <w:left w:val="none" w:sz="0" w:space="0" w:color="auto"/>
        <w:bottom w:val="none" w:sz="0" w:space="0" w:color="auto"/>
        <w:right w:val="none" w:sz="0" w:space="0" w:color="auto"/>
      </w:divBdr>
    </w:div>
    <w:div w:id="547763021">
      <w:bodyDiv w:val="1"/>
      <w:marLeft w:val="0"/>
      <w:marRight w:val="0"/>
      <w:marTop w:val="0"/>
      <w:marBottom w:val="0"/>
      <w:divBdr>
        <w:top w:val="none" w:sz="0" w:space="0" w:color="auto"/>
        <w:left w:val="none" w:sz="0" w:space="0" w:color="auto"/>
        <w:bottom w:val="none" w:sz="0" w:space="0" w:color="auto"/>
        <w:right w:val="none" w:sz="0" w:space="0" w:color="auto"/>
      </w:divBdr>
    </w:div>
    <w:div w:id="559481573">
      <w:bodyDiv w:val="1"/>
      <w:marLeft w:val="0"/>
      <w:marRight w:val="0"/>
      <w:marTop w:val="0"/>
      <w:marBottom w:val="0"/>
      <w:divBdr>
        <w:top w:val="none" w:sz="0" w:space="0" w:color="auto"/>
        <w:left w:val="none" w:sz="0" w:space="0" w:color="auto"/>
        <w:bottom w:val="none" w:sz="0" w:space="0" w:color="auto"/>
        <w:right w:val="none" w:sz="0" w:space="0" w:color="auto"/>
      </w:divBdr>
    </w:div>
    <w:div w:id="603853190">
      <w:bodyDiv w:val="1"/>
      <w:marLeft w:val="0"/>
      <w:marRight w:val="0"/>
      <w:marTop w:val="0"/>
      <w:marBottom w:val="0"/>
      <w:divBdr>
        <w:top w:val="none" w:sz="0" w:space="0" w:color="auto"/>
        <w:left w:val="none" w:sz="0" w:space="0" w:color="auto"/>
        <w:bottom w:val="none" w:sz="0" w:space="0" w:color="auto"/>
        <w:right w:val="none" w:sz="0" w:space="0" w:color="auto"/>
      </w:divBdr>
    </w:div>
    <w:div w:id="613900613">
      <w:bodyDiv w:val="1"/>
      <w:marLeft w:val="0"/>
      <w:marRight w:val="0"/>
      <w:marTop w:val="0"/>
      <w:marBottom w:val="0"/>
      <w:divBdr>
        <w:top w:val="none" w:sz="0" w:space="0" w:color="auto"/>
        <w:left w:val="none" w:sz="0" w:space="0" w:color="auto"/>
        <w:bottom w:val="none" w:sz="0" w:space="0" w:color="auto"/>
        <w:right w:val="none" w:sz="0" w:space="0" w:color="auto"/>
      </w:divBdr>
    </w:div>
    <w:div w:id="668677683">
      <w:bodyDiv w:val="1"/>
      <w:marLeft w:val="0"/>
      <w:marRight w:val="0"/>
      <w:marTop w:val="0"/>
      <w:marBottom w:val="0"/>
      <w:divBdr>
        <w:top w:val="none" w:sz="0" w:space="0" w:color="auto"/>
        <w:left w:val="none" w:sz="0" w:space="0" w:color="auto"/>
        <w:bottom w:val="none" w:sz="0" w:space="0" w:color="auto"/>
        <w:right w:val="none" w:sz="0" w:space="0" w:color="auto"/>
      </w:divBdr>
    </w:div>
    <w:div w:id="824129266">
      <w:bodyDiv w:val="1"/>
      <w:marLeft w:val="0"/>
      <w:marRight w:val="0"/>
      <w:marTop w:val="0"/>
      <w:marBottom w:val="0"/>
      <w:divBdr>
        <w:top w:val="none" w:sz="0" w:space="0" w:color="auto"/>
        <w:left w:val="none" w:sz="0" w:space="0" w:color="auto"/>
        <w:bottom w:val="none" w:sz="0" w:space="0" w:color="auto"/>
        <w:right w:val="none" w:sz="0" w:space="0" w:color="auto"/>
      </w:divBdr>
    </w:div>
    <w:div w:id="914705874">
      <w:bodyDiv w:val="1"/>
      <w:marLeft w:val="0"/>
      <w:marRight w:val="0"/>
      <w:marTop w:val="0"/>
      <w:marBottom w:val="0"/>
      <w:divBdr>
        <w:top w:val="none" w:sz="0" w:space="0" w:color="auto"/>
        <w:left w:val="none" w:sz="0" w:space="0" w:color="auto"/>
        <w:bottom w:val="none" w:sz="0" w:space="0" w:color="auto"/>
        <w:right w:val="none" w:sz="0" w:space="0" w:color="auto"/>
      </w:divBdr>
    </w:div>
    <w:div w:id="950673680">
      <w:bodyDiv w:val="1"/>
      <w:marLeft w:val="0"/>
      <w:marRight w:val="0"/>
      <w:marTop w:val="0"/>
      <w:marBottom w:val="0"/>
      <w:divBdr>
        <w:top w:val="none" w:sz="0" w:space="0" w:color="auto"/>
        <w:left w:val="none" w:sz="0" w:space="0" w:color="auto"/>
        <w:bottom w:val="none" w:sz="0" w:space="0" w:color="auto"/>
        <w:right w:val="none" w:sz="0" w:space="0" w:color="auto"/>
      </w:divBdr>
    </w:div>
    <w:div w:id="1126583277">
      <w:bodyDiv w:val="1"/>
      <w:marLeft w:val="0"/>
      <w:marRight w:val="0"/>
      <w:marTop w:val="0"/>
      <w:marBottom w:val="0"/>
      <w:divBdr>
        <w:top w:val="none" w:sz="0" w:space="0" w:color="auto"/>
        <w:left w:val="none" w:sz="0" w:space="0" w:color="auto"/>
        <w:bottom w:val="none" w:sz="0" w:space="0" w:color="auto"/>
        <w:right w:val="none" w:sz="0" w:space="0" w:color="auto"/>
      </w:divBdr>
    </w:div>
    <w:div w:id="1148783571">
      <w:bodyDiv w:val="1"/>
      <w:marLeft w:val="0"/>
      <w:marRight w:val="0"/>
      <w:marTop w:val="0"/>
      <w:marBottom w:val="0"/>
      <w:divBdr>
        <w:top w:val="none" w:sz="0" w:space="0" w:color="auto"/>
        <w:left w:val="none" w:sz="0" w:space="0" w:color="auto"/>
        <w:bottom w:val="none" w:sz="0" w:space="0" w:color="auto"/>
        <w:right w:val="none" w:sz="0" w:space="0" w:color="auto"/>
      </w:divBdr>
    </w:div>
    <w:div w:id="1203707616">
      <w:bodyDiv w:val="1"/>
      <w:marLeft w:val="0"/>
      <w:marRight w:val="0"/>
      <w:marTop w:val="0"/>
      <w:marBottom w:val="0"/>
      <w:divBdr>
        <w:top w:val="none" w:sz="0" w:space="0" w:color="auto"/>
        <w:left w:val="none" w:sz="0" w:space="0" w:color="auto"/>
        <w:bottom w:val="none" w:sz="0" w:space="0" w:color="auto"/>
        <w:right w:val="none" w:sz="0" w:space="0" w:color="auto"/>
      </w:divBdr>
    </w:div>
    <w:div w:id="1281181654">
      <w:bodyDiv w:val="1"/>
      <w:marLeft w:val="0"/>
      <w:marRight w:val="0"/>
      <w:marTop w:val="0"/>
      <w:marBottom w:val="0"/>
      <w:divBdr>
        <w:top w:val="none" w:sz="0" w:space="0" w:color="auto"/>
        <w:left w:val="none" w:sz="0" w:space="0" w:color="auto"/>
        <w:bottom w:val="none" w:sz="0" w:space="0" w:color="auto"/>
        <w:right w:val="none" w:sz="0" w:space="0" w:color="auto"/>
      </w:divBdr>
    </w:div>
    <w:div w:id="1317302758">
      <w:bodyDiv w:val="1"/>
      <w:marLeft w:val="0"/>
      <w:marRight w:val="0"/>
      <w:marTop w:val="0"/>
      <w:marBottom w:val="0"/>
      <w:divBdr>
        <w:top w:val="none" w:sz="0" w:space="0" w:color="auto"/>
        <w:left w:val="none" w:sz="0" w:space="0" w:color="auto"/>
        <w:bottom w:val="none" w:sz="0" w:space="0" w:color="auto"/>
        <w:right w:val="none" w:sz="0" w:space="0" w:color="auto"/>
      </w:divBdr>
    </w:div>
    <w:div w:id="1390108915">
      <w:bodyDiv w:val="1"/>
      <w:marLeft w:val="0"/>
      <w:marRight w:val="0"/>
      <w:marTop w:val="0"/>
      <w:marBottom w:val="0"/>
      <w:divBdr>
        <w:top w:val="none" w:sz="0" w:space="0" w:color="auto"/>
        <w:left w:val="none" w:sz="0" w:space="0" w:color="auto"/>
        <w:bottom w:val="none" w:sz="0" w:space="0" w:color="auto"/>
        <w:right w:val="none" w:sz="0" w:space="0" w:color="auto"/>
      </w:divBdr>
    </w:div>
    <w:div w:id="1451779537">
      <w:bodyDiv w:val="1"/>
      <w:marLeft w:val="0"/>
      <w:marRight w:val="0"/>
      <w:marTop w:val="0"/>
      <w:marBottom w:val="0"/>
      <w:divBdr>
        <w:top w:val="none" w:sz="0" w:space="0" w:color="auto"/>
        <w:left w:val="none" w:sz="0" w:space="0" w:color="auto"/>
        <w:bottom w:val="none" w:sz="0" w:space="0" w:color="auto"/>
        <w:right w:val="none" w:sz="0" w:space="0" w:color="auto"/>
      </w:divBdr>
    </w:div>
    <w:div w:id="1525514055">
      <w:bodyDiv w:val="1"/>
      <w:marLeft w:val="0"/>
      <w:marRight w:val="0"/>
      <w:marTop w:val="0"/>
      <w:marBottom w:val="0"/>
      <w:divBdr>
        <w:top w:val="none" w:sz="0" w:space="0" w:color="auto"/>
        <w:left w:val="none" w:sz="0" w:space="0" w:color="auto"/>
        <w:bottom w:val="none" w:sz="0" w:space="0" w:color="auto"/>
        <w:right w:val="none" w:sz="0" w:space="0" w:color="auto"/>
      </w:divBdr>
    </w:div>
    <w:div w:id="1537935848">
      <w:bodyDiv w:val="1"/>
      <w:marLeft w:val="0"/>
      <w:marRight w:val="0"/>
      <w:marTop w:val="0"/>
      <w:marBottom w:val="0"/>
      <w:divBdr>
        <w:top w:val="none" w:sz="0" w:space="0" w:color="auto"/>
        <w:left w:val="none" w:sz="0" w:space="0" w:color="auto"/>
        <w:bottom w:val="none" w:sz="0" w:space="0" w:color="auto"/>
        <w:right w:val="none" w:sz="0" w:space="0" w:color="auto"/>
      </w:divBdr>
    </w:div>
    <w:div w:id="1629043848">
      <w:bodyDiv w:val="1"/>
      <w:marLeft w:val="0"/>
      <w:marRight w:val="0"/>
      <w:marTop w:val="0"/>
      <w:marBottom w:val="0"/>
      <w:divBdr>
        <w:top w:val="none" w:sz="0" w:space="0" w:color="auto"/>
        <w:left w:val="none" w:sz="0" w:space="0" w:color="auto"/>
        <w:bottom w:val="none" w:sz="0" w:space="0" w:color="auto"/>
        <w:right w:val="none" w:sz="0" w:space="0" w:color="auto"/>
      </w:divBdr>
    </w:div>
    <w:div w:id="1631402852">
      <w:bodyDiv w:val="1"/>
      <w:marLeft w:val="0"/>
      <w:marRight w:val="0"/>
      <w:marTop w:val="0"/>
      <w:marBottom w:val="0"/>
      <w:divBdr>
        <w:top w:val="none" w:sz="0" w:space="0" w:color="auto"/>
        <w:left w:val="none" w:sz="0" w:space="0" w:color="auto"/>
        <w:bottom w:val="none" w:sz="0" w:space="0" w:color="auto"/>
        <w:right w:val="none" w:sz="0" w:space="0" w:color="auto"/>
      </w:divBdr>
    </w:div>
    <w:div w:id="1641112896">
      <w:bodyDiv w:val="1"/>
      <w:marLeft w:val="0"/>
      <w:marRight w:val="0"/>
      <w:marTop w:val="0"/>
      <w:marBottom w:val="0"/>
      <w:divBdr>
        <w:top w:val="none" w:sz="0" w:space="0" w:color="auto"/>
        <w:left w:val="none" w:sz="0" w:space="0" w:color="auto"/>
        <w:bottom w:val="none" w:sz="0" w:space="0" w:color="auto"/>
        <w:right w:val="none" w:sz="0" w:space="0" w:color="auto"/>
      </w:divBdr>
    </w:div>
    <w:div w:id="1684547203">
      <w:bodyDiv w:val="1"/>
      <w:marLeft w:val="0"/>
      <w:marRight w:val="0"/>
      <w:marTop w:val="0"/>
      <w:marBottom w:val="0"/>
      <w:divBdr>
        <w:top w:val="none" w:sz="0" w:space="0" w:color="auto"/>
        <w:left w:val="none" w:sz="0" w:space="0" w:color="auto"/>
        <w:bottom w:val="none" w:sz="0" w:space="0" w:color="auto"/>
        <w:right w:val="none" w:sz="0" w:space="0" w:color="auto"/>
      </w:divBdr>
    </w:div>
    <w:div w:id="1710841004">
      <w:bodyDiv w:val="1"/>
      <w:marLeft w:val="0"/>
      <w:marRight w:val="0"/>
      <w:marTop w:val="0"/>
      <w:marBottom w:val="0"/>
      <w:divBdr>
        <w:top w:val="none" w:sz="0" w:space="0" w:color="auto"/>
        <w:left w:val="none" w:sz="0" w:space="0" w:color="auto"/>
        <w:bottom w:val="none" w:sz="0" w:space="0" w:color="auto"/>
        <w:right w:val="none" w:sz="0" w:space="0" w:color="auto"/>
      </w:divBdr>
    </w:div>
    <w:div w:id="1786656842">
      <w:bodyDiv w:val="1"/>
      <w:marLeft w:val="0"/>
      <w:marRight w:val="0"/>
      <w:marTop w:val="0"/>
      <w:marBottom w:val="0"/>
      <w:divBdr>
        <w:top w:val="none" w:sz="0" w:space="0" w:color="auto"/>
        <w:left w:val="none" w:sz="0" w:space="0" w:color="auto"/>
        <w:bottom w:val="none" w:sz="0" w:space="0" w:color="auto"/>
        <w:right w:val="none" w:sz="0" w:space="0" w:color="auto"/>
      </w:divBdr>
    </w:div>
    <w:div w:id="1815830336">
      <w:bodyDiv w:val="1"/>
      <w:marLeft w:val="0"/>
      <w:marRight w:val="0"/>
      <w:marTop w:val="0"/>
      <w:marBottom w:val="0"/>
      <w:divBdr>
        <w:top w:val="none" w:sz="0" w:space="0" w:color="auto"/>
        <w:left w:val="none" w:sz="0" w:space="0" w:color="auto"/>
        <w:bottom w:val="none" w:sz="0" w:space="0" w:color="auto"/>
        <w:right w:val="none" w:sz="0" w:space="0" w:color="auto"/>
      </w:divBdr>
    </w:div>
    <w:div w:id="1829860099">
      <w:bodyDiv w:val="1"/>
      <w:marLeft w:val="0"/>
      <w:marRight w:val="0"/>
      <w:marTop w:val="0"/>
      <w:marBottom w:val="0"/>
      <w:divBdr>
        <w:top w:val="none" w:sz="0" w:space="0" w:color="auto"/>
        <w:left w:val="none" w:sz="0" w:space="0" w:color="auto"/>
        <w:bottom w:val="none" w:sz="0" w:space="0" w:color="auto"/>
        <w:right w:val="none" w:sz="0" w:space="0" w:color="auto"/>
      </w:divBdr>
    </w:div>
    <w:div w:id="1950238085">
      <w:bodyDiv w:val="1"/>
      <w:marLeft w:val="0"/>
      <w:marRight w:val="0"/>
      <w:marTop w:val="0"/>
      <w:marBottom w:val="0"/>
      <w:divBdr>
        <w:top w:val="none" w:sz="0" w:space="0" w:color="auto"/>
        <w:left w:val="none" w:sz="0" w:space="0" w:color="auto"/>
        <w:bottom w:val="none" w:sz="0" w:space="0" w:color="auto"/>
        <w:right w:val="none" w:sz="0" w:space="0" w:color="auto"/>
      </w:divBdr>
    </w:div>
    <w:div w:id="2078090188">
      <w:bodyDiv w:val="1"/>
      <w:marLeft w:val="0"/>
      <w:marRight w:val="0"/>
      <w:marTop w:val="0"/>
      <w:marBottom w:val="0"/>
      <w:divBdr>
        <w:top w:val="none" w:sz="0" w:space="0" w:color="auto"/>
        <w:left w:val="none" w:sz="0" w:space="0" w:color="auto"/>
        <w:bottom w:val="none" w:sz="0" w:space="0" w:color="auto"/>
        <w:right w:val="none" w:sz="0" w:space="0" w:color="auto"/>
      </w:divBdr>
    </w:div>
    <w:div w:id="2084597609">
      <w:bodyDiv w:val="1"/>
      <w:marLeft w:val="0"/>
      <w:marRight w:val="0"/>
      <w:marTop w:val="0"/>
      <w:marBottom w:val="0"/>
      <w:divBdr>
        <w:top w:val="none" w:sz="0" w:space="0" w:color="auto"/>
        <w:left w:val="none" w:sz="0" w:space="0" w:color="auto"/>
        <w:bottom w:val="none" w:sz="0" w:space="0" w:color="auto"/>
        <w:right w:val="none" w:sz="0" w:space="0" w:color="auto"/>
      </w:divBdr>
    </w:div>
    <w:div w:id="2095935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bridgeslab.github.io/CushingAcromegalyStudy/" TargetMode="External"/><Relationship Id="rId4" Type="http://schemas.openxmlformats.org/officeDocument/2006/relationships/settings" Target="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836C0F-CD30-DA42-B3E0-702BE2D189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22</Pages>
  <Words>29089</Words>
  <Characters>165812</Characters>
  <Application>Microsoft Office Word</Application>
  <DocSecurity>0</DocSecurity>
  <Lines>1381</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Gunder</dc:creator>
  <cp:keywords/>
  <dc:description/>
  <cp:lastModifiedBy>Dave Bridges</cp:lastModifiedBy>
  <cp:revision>1</cp:revision>
  <cp:lastPrinted>2020-01-10T17:18:00Z</cp:lastPrinted>
  <dcterms:created xsi:type="dcterms:W3CDTF">2019-04-26T20:04:00Z</dcterms:created>
  <dcterms:modified xsi:type="dcterms:W3CDTF">2020-01-30T19:04:00Z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http://www.zotero.org/styles/ajp-endocrinology-and-metabolism</vt:lpwstr>
  </property>
  <property fmtid="{D5CDD505-2E9C-101B-9397-08002B2CF9AE}" pid="3" name="Mendeley Recent Style Name 0_1">
    <vt:lpwstr>American Journal of Physiology - Endocrinology and Metabolism</vt:lpwstr>
  </property>
  <property fmtid="{D5CDD505-2E9C-101B-9397-08002B2CF9AE}" pid="4" name="Mendeley Recent Style Id 1_1">
    <vt:lpwstr>http://www.zotero.org/styles/american-medical-association</vt:lpwstr>
  </property>
  <property fmtid="{D5CDD505-2E9C-101B-9397-08002B2CF9AE}" pid="5" name="Mendeley Recent Style Name 1_1">
    <vt:lpwstr>American Medical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http://www.zotero.org/styles/molecular-metabolism</vt:lpwstr>
  </property>
  <property fmtid="{D5CDD505-2E9C-101B-9397-08002B2CF9AE}" pid="15" name="Mendeley Recent Style Name 6_1">
    <vt:lpwstr>Molecular Metabolism</vt:lpwstr>
  </property>
  <property fmtid="{D5CDD505-2E9C-101B-9397-08002B2CF9AE}" pid="16" name="Mendeley Recent Style Id 7_1">
    <vt:lpwstr>http://www.zotero.org/styles/oncotarget</vt:lpwstr>
  </property>
  <property fmtid="{D5CDD505-2E9C-101B-9397-08002B2CF9AE}" pid="17" name="Mendeley Recent Style Name 7_1">
    <vt:lpwstr>Oncotarget</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e12fc6bc-5cc2-31b8-be29-f69b452c6da9</vt:lpwstr>
  </property>
  <property fmtid="{D5CDD505-2E9C-101B-9397-08002B2CF9AE}" pid="24" name="Mendeley Citation Style_1">
    <vt:lpwstr>http://www.zotero.org/styles/ajp-endocrinology-and-metabolism</vt:lpwstr>
  </property>
</Properties>
</file>