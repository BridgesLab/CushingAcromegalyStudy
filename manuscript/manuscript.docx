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4AB2" w14:textId="77777777" w:rsidR="006439EA" w:rsidRDefault="006439EA" w:rsidP="00FE2A8C">
      <w:pPr>
        <w:bidi w:val="0"/>
        <w:spacing w:after="0" w:line="480" w:lineRule="auto"/>
        <w:rPr>
          <w:rFonts w:ascii="Times New Roman" w:hAnsi="Times New Roman" w:cs="Times New Roman"/>
          <w:b/>
          <w:bCs/>
        </w:rPr>
      </w:pPr>
    </w:p>
    <w:p w14:paraId="7F4A93A1" w14:textId="77777777" w:rsidR="006439EA" w:rsidRPr="00FA58EC" w:rsidRDefault="006439EA" w:rsidP="00FE2A8C">
      <w:pPr>
        <w:bidi w:val="0"/>
        <w:spacing w:line="480" w:lineRule="auto"/>
        <w:rPr>
          <w:rFonts w:ascii="Times New Roman" w:hAnsi="Times New Roman" w:cs="Times New Roman"/>
        </w:rPr>
      </w:pPr>
      <w:r w:rsidRPr="00FA58EC">
        <w:rPr>
          <w:rFonts w:ascii="Times New Roman" w:hAnsi="Times New Roman" w:cs="Times New Roman"/>
          <w:b/>
          <w:bCs/>
        </w:rPr>
        <w:t>The Acromegaly Gene Expression Signature in Human Adipose Tissue Reveals Possible New Mechanisms for Enhanced Lipolysis and Insulin Resistance</w:t>
      </w:r>
    </w:p>
    <w:p w14:paraId="0059BDE5" w14:textId="532BF54A" w:rsidR="006439EA" w:rsidRDefault="001B7D21" w:rsidP="00FE2A8C">
      <w:pPr>
        <w:bidi w:val="0"/>
        <w:spacing w:after="0" w:line="480" w:lineRule="auto"/>
        <w:rPr>
          <w:rFonts w:ascii="Times New Roman" w:hAnsi="Times New Roman" w:cs="Times New Roman"/>
          <w:bCs/>
        </w:rPr>
      </w:pP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21603B">
        <w:rPr>
          <w:rStyle w:val="FootnoteReference"/>
          <w:rFonts w:ascii="Times New Roman" w:hAnsi="Times New Roman" w:cs="Times New Roman"/>
          <w:bCs/>
        </w:rPr>
        <w:footnoteReference w:id="2"/>
      </w:r>
      <w:proofErr w:type="gramStart"/>
      <w:r w:rsidR="0008212F">
        <w:rPr>
          <w:rFonts w:ascii="Times New Roman" w:hAnsi="Times New Roman" w:cs="Times New Roman"/>
          <w:bCs/>
          <w:vertAlign w:val="superscript"/>
        </w:rPr>
        <w:t>,3</w:t>
      </w:r>
      <w:proofErr w:type="gramEnd"/>
      <w:r>
        <w:rPr>
          <w:rFonts w:ascii="Times New Roman" w:hAnsi="Times New Roman" w:cs="Times New Roman"/>
          <w:bCs/>
        </w:rPr>
        <w:t xml:space="preserve">, </w:t>
      </w:r>
      <w:r w:rsidR="00BC03D4">
        <w:rPr>
          <w:rFonts w:ascii="Times New Roman" w:hAnsi="Times New Roman" w:cs="Times New Roman"/>
          <w:bCs/>
        </w:rPr>
        <w:t xml:space="preserve">Ariel R. </w:t>
      </w:r>
      <w:proofErr w:type="spellStart"/>
      <w:r w:rsidR="00BC03D4">
        <w:rPr>
          <w:rFonts w:ascii="Times New Roman" w:hAnsi="Times New Roman" w:cs="Times New Roman"/>
          <w:bCs/>
        </w:rPr>
        <w:t>Barkan</w:t>
      </w:r>
      <w:proofErr w:type="spellEnd"/>
      <w:r w:rsidR="0021603B">
        <w:rPr>
          <w:rStyle w:val="FootnoteReference"/>
          <w:rFonts w:ascii="Times New Roman" w:hAnsi="Times New Roman" w:cs="Times New Roman"/>
          <w:bCs/>
        </w:rPr>
        <w:footnoteReference w:id="3"/>
      </w:r>
      <w:r w:rsidR="00BC03D4">
        <w:rPr>
          <w:rFonts w:ascii="Times New Roman" w:hAnsi="Times New Roman" w:cs="Times New Roman"/>
          <w:bCs/>
        </w:rPr>
        <w:t xml:space="preserve">, </w:t>
      </w:r>
      <w:r>
        <w:rPr>
          <w:rFonts w:ascii="Times New Roman" w:hAnsi="Times New Roman" w:cs="Times New Roman"/>
          <w:bCs/>
        </w:rPr>
        <w:t xml:space="preserve">Alan R. </w:t>
      </w:r>
      <w:proofErr w:type="spellStart"/>
      <w:r>
        <w:rPr>
          <w:rFonts w:ascii="Times New Roman" w:hAnsi="Times New Roman" w:cs="Times New Roman"/>
          <w:bCs/>
        </w:rPr>
        <w:t>Saltiel</w:t>
      </w:r>
      <w:proofErr w:type="spellEnd"/>
      <w:r w:rsidR="007138B5">
        <w:rPr>
          <w:rStyle w:val="FootnoteReference"/>
          <w:rFonts w:ascii="Times New Roman" w:hAnsi="Times New Roman" w:cs="Times New Roman"/>
          <w:bCs/>
        </w:rPr>
        <w:footnoteReference w:id="4"/>
      </w:r>
      <w:r>
        <w:rPr>
          <w:rFonts w:ascii="Times New Roman" w:hAnsi="Times New Roman" w:cs="Times New Roman"/>
          <w:bCs/>
        </w:rPr>
        <w:t xml:space="preserve">, </w:t>
      </w:r>
      <w:r w:rsidR="007138B5">
        <w:rPr>
          <w:rFonts w:ascii="Times New Roman" w:hAnsi="Times New Roman" w:cs="Times New Roman"/>
          <w:bCs/>
        </w:rPr>
        <w:t>William F. Chandler</w:t>
      </w:r>
      <w:r w:rsidR="007138B5">
        <w:rPr>
          <w:rStyle w:val="FootnoteReference"/>
          <w:rFonts w:ascii="Times New Roman" w:hAnsi="Times New Roman" w:cs="Times New Roman"/>
          <w:bCs/>
        </w:rPr>
        <w:footnoteReference w:id="5"/>
      </w:r>
      <w:r w:rsidR="007138B5">
        <w:rPr>
          <w:rFonts w:ascii="Times New Roman" w:hAnsi="Times New Roman" w:cs="Times New Roman"/>
          <w:bCs/>
        </w:rPr>
        <w:t xml:space="preserve">, </w:t>
      </w:r>
      <w:r>
        <w:rPr>
          <w:rFonts w:ascii="Times New Roman" w:hAnsi="Times New Roman" w:cs="Times New Roman"/>
          <w:bCs/>
        </w:rPr>
        <w:t>Dave Bridges</w:t>
      </w:r>
      <w:r w:rsidR="0008212F">
        <w:rPr>
          <w:rFonts w:ascii="Times New Roman" w:hAnsi="Times New Roman" w:cs="Times New Roman"/>
          <w:bCs/>
          <w:vertAlign w:val="superscript"/>
        </w:rPr>
        <w:t>3,</w:t>
      </w:r>
      <w:r w:rsidR="0021603B">
        <w:rPr>
          <w:rStyle w:val="FootnoteReference"/>
          <w:rFonts w:ascii="Times New Roman" w:hAnsi="Times New Roman" w:cs="Times New Roman"/>
          <w:bCs/>
        </w:rPr>
        <w:footnoteReference w:id="6"/>
      </w:r>
      <w:r w:rsidR="0008212F">
        <w:rPr>
          <w:rFonts w:ascii="Times New Roman" w:hAnsi="Times New Roman" w:cs="Times New Roman"/>
          <w:bCs/>
          <w:vertAlign w:val="superscript"/>
        </w:rPr>
        <w:t>,</w:t>
      </w:r>
      <w:r w:rsidR="0021603B">
        <w:rPr>
          <w:rStyle w:val="FootnoteReference"/>
          <w:rFonts w:ascii="Times New Roman" w:hAnsi="Times New Roman" w:cs="Times New Roman"/>
          <w:bCs/>
        </w:rPr>
        <w:footnoteReference w:id="7"/>
      </w:r>
      <w:r>
        <w:rPr>
          <w:rFonts w:ascii="Times New Roman" w:hAnsi="Times New Roman" w:cs="Times New Roman"/>
          <w:bCs/>
        </w:rPr>
        <w:t>.</w:t>
      </w:r>
    </w:p>
    <w:p w14:paraId="07FB4BBD" w14:textId="3E7C6B7F" w:rsidR="001B7D21" w:rsidRDefault="001B7D21" w:rsidP="00FE2A8C">
      <w:pPr>
        <w:bidi w:val="0"/>
        <w:spacing w:after="0" w:line="480" w:lineRule="auto"/>
        <w:rPr>
          <w:rFonts w:ascii="Times New Roman" w:hAnsi="Times New Roman" w:cs="Times New Roman"/>
          <w:bCs/>
        </w:rPr>
      </w:pPr>
      <w:r>
        <w:rPr>
          <w:rFonts w:ascii="Times New Roman" w:hAnsi="Times New Roman" w:cs="Times New Roman"/>
          <w:b/>
          <w:bCs/>
        </w:rPr>
        <w:t>ABBREVIATED TITLE:</w:t>
      </w:r>
      <w:r>
        <w:rPr>
          <w:rFonts w:ascii="Times New Roman" w:hAnsi="Times New Roman" w:cs="Times New Roman"/>
          <w:bCs/>
        </w:rPr>
        <w:t xml:space="preserve">  Analysis of </w:t>
      </w:r>
      <w:proofErr w:type="spellStart"/>
      <w:r>
        <w:rPr>
          <w:rFonts w:ascii="Times New Roman" w:hAnsi="Times New Roman" w:cs="Times New Roman"/>
          <w:bCs/>
        </w:rPr>
        <w:t>Acromegalic</w:t>
      </w:r>
      <w:proofErr w:type="spellEnd"/>
      <w:r>
        <w:rPr>
          <w:rFonts w:ascii="Times New Roman" w:hAnsi="Times New Roman" w:cs="Times New Roman"/>
          <w:bCs/>
        </w:rPr>
        <w:t xml:space="preserve"> Adipose Tissue</w:t>
      </w:r>
    </w:p>
    <w:p w14:paraId="1C8969BE" w14:textId="75B4A2DB" w:rsid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KEY TERMS: </w:t>
      </w:r>
      <w:r>
        <w:rPr>
          <w:rFonts w:ascii="Times New Roman" w:hAnsi="Times New Roman" w:cs="Times New Roman"/>
          <w:bCs/>
        </w:rPr>
        <w:t xml:space="preserve">Acromegaly, Lipolysis, Insulin Resistance, </w:t>
      </w:r>
      <w:proofErr w:type="gramStart"/>
      <w:r>
        <w:rPr>
          <w:rFonts w:ascii="Times New Roman" w:hAnsi="Times New Roman" w:cs="Times New Roman"/>
          <w:bCs/>
        </w:rPr>
        <w:t>Growth</w:t>
      </w:r>
      <w:proofErr w:type="gramEnd"/>
      <w:r>
        <w:rPr>
          <w:rFonts w:ascii="Times New Roman" w:hAnsi="Times New Roman" w:cs="Times New Roman"/>
          <w:bCs/>
        </w:rPr>
        <w:t xml:space="preserve"> Hormone</w:t>
      </w:r>
    </w:p>
    <w:p w14:paraId="0591FA2F" w14:textId="254A336F"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 xml:space="preserve">WORD COUNT:  </w:t>
      </w:r>
      <w:r w:rsidR="002C516C">
        <w:rPr>
          <w:rFonts w:ascii="Times New Roman" w:hAnsi="Times New Roman" w:cs="Times New Roman"/>
          <w:bCs/>
        </w:rPr>
        <w:t>27</w:t>
      </w:r>
      <w:ins w:id="0" w:author="Dave Bridges" w:date="2013-11-17T12:48:00Z">
        <w:r w:rsidR="00770720">
          <w:rPr>
            <w:rFonts w:ascii="Times New Roman" w:hAnsi="Times New Roman" w:cs="Times New Roman"/>
            <w:bCs/>
          </w:rPr>
          <w:t>36</w:t>
        </w:r>
      </w:ins>
      <w:bookmarkStart w:id="1" w:name="_GoBack"/>
      <w:bookmarkEnd w:id="1"/>
      <w:del w:id="2" w:author="Dave Bridges" w:date="2013-11-17T12:48:00Z">
        <w:r w:rsidR="002C516C" w:rsidDel="00770720">
          <w:rPr>
            <w:rFonts w:ascii="Times New Roman" w:hAnsi="Times New Roman" w:cs="Times New Roman"/>
            <w:bCs/>
          </w:rPr>
          <w:delText>43</w:delText>
        </w:r>
      </w:del>
    </w:p>
    <w:p w14:paraId="26812F38" w14:textId="2A4DCBD5"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CORRESPONDING AUTHOR:</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 xml:space="preserve">.  Phone: </w:t>
      </w:r>
      <w:r w:rsidR="00BC03D4" w:rsidRPr="005512F4">
        <w:rPr>
          <w:rFonts w:cs="Times New Roman"/>
          <w:bCs/>
        </w:rPr>
        <w:fldChar w:fldCharType="begin"/>
      </w:r>
      <w:r w:rsidR="00BC03D4" w:rsidRPr="0019522C">
        <w:instrText xml:space="preserve"> HYPERLINK "tel:%2B972-4-8542828" \t "_blank" </w:instrText>
      </w:r>
      <w:r w:rsidR="00BC03D4" w:rsidRPr="005512F4">
        <w:rPr>
          <w:rFonts w:cs="Times New Roman"/>
          <w:bCs/>
        </w:rPr>
        <w:fldChar w:fldCharType="separate"/>
      </w:r>
      <w:r w:rsidR="00BC03D4" w:rsidRPr="00BC03D4">
        <w:rPr>
          <w:rStyle w:val="Hyperlink"/>
          <w:rFonts w:ascii="Times New Roman" w:hAnsi="Times New Roman" w:cs="Times New Roman"/>
          <w:bCs/>
        </w:rPr>
        <w:t>+972-4-8542828</w:t>
      </w:r>
      <w:r w:rsidR="00BC03D4" w:rsidRPr="005512F4">
        <w:rPr>
          <w:rStyle w:val="Hyperlink"/>
          <w:rFonts w:ascii="Times New Roman" w:hAnsi="Times New Roman"/>
        </w:rPr>
        <w:fldChar w:fldCharType="end"/>
      </w:r>
      <w:r w:rsidR="00BC03D4">
        <w:rPr>
          <w:rFonts w:ascii="Times New Roman" w:hAnsi="Times New Roman" w:cs="Times New Roman"/>
          <w:bCs/>
        </w:rPr>
        <w:t xml:space="preserve">, Fax: </w:t>
      </w:r>
      <w:r w:rsidR="00BC03D4" w:rsidRPr="005512F4">
        <w:rPr>
          <w:rFonts w:cs="Times New Roman"/>
          <w:bCs/>
        </w:rPr>
        <w:fldChar w:fldCharType="begin"/>
      </w:r>
      <w:r w:rsidR="00BC03D4" w:rsidRPr="005512F4">
        <w:instrText xml:space="preserve"> HYPERLINK "tel:%2B972-4-8542746" \t "_blank" </w:instrText>
      </w:r>
      <w:r w:rsidR="00BC03D4" w:rsidRPr="005512F4">
        <w:rPr>
          <w:rFonts w:cs="Times New Roman"/>
          <w:bCs/>
        </w:rPr>
        <w:fldChar w:fldCharType="separate"/>
      </w:r>
      <w:r w:rsidR="00BC03D4" w:rsidRPr="00BC03D4">
        <w:rPr>
          <w:rStyle w:val="Hyperlink"/>
          <w:rFonts w:ascii="Times New Roman" w:hAnsi="Times New Roman" w:cs="Times New Roman"/>
          <w:bCs/>
        </w:rPr>
        <w:t>+972-4-8542746</w:t>
      </w:r>
      <w:r w:rsidR="00BC03D4" w:rsidRPr="005512F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5512F4">
        <w:rPr>
          <w:rFonts w:cs="Times New Roman"/>
          <w:bCs/>
        </w:rPr>
        <w:fldChar w:fldCharType="begin"/>
      </w:r>
      <w:r w:rsidR="00BC03D4" w:rsidRPr="005512F4">
        <w:instrText xml:space="preserve"> HYPERLINK "mailto:i_hochberg@rambam.health.gov.il" \t "_blank" </w:instrText>
      </w:r>
      <w:r w:rsidR="00BC03D4" w:rsidRPr="005512F4">
        <w:rPr>
          <w:rFonts w:cs="Times New Roman"/>
          <w:bCs/>
        </w:rPr>
        <w:fldChar w:fldCharType="separate"/>
      </w:r>
      <w:r w:rsidR="00BC03D4" w:rsidRPr="00BC03D4">
        <w:rPr>
          <w:rStyle w:val="Hyperlink"/>
          <w:rFonts w:ascii="Times New Roman" w:hAnsi="Times New Roman" w:cs="Times New Roman"/>
          <w:bCs/>
        </w:rPr>
        <w:t>i_hochberg@rambam.health.gov.il</w:t>
      </w:r>
      <w:r w:rsidR="00BC03D4" w:rsidRPr="005512F4">
        <w:rPr>
          <w:rStyle w:val="Hyperlink"/>
          <w:rFonts w:ascii="Times New Roman" w:hAnsi="Times New Roman"/>
        </w:rPr>
        <w:fldChar w:fldCharType="end"/>
      </w:r>
    </w:p>
    <w:p w14:paraId="592A3B1F" w14:textId="793FE288" w:rsidR="00BC03D4" w:rsidRPr="00BC03D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REPRINT REQUESTS:</w:t>
      </w:r>
      <w:r>
        <w:rPr>
          <w:rFonts w:ascii="Times New Roman" w:hAnsi="Times New Roman" w:cs="Times New Roman"/>
          <w:bCs/>
        </w:rPr>
        <w:t xml:space="preserve">  </w:t>
      </w:r>
      <w:proofErr w:type="spellStart"/>
      <w:r>
        <w:rPr>
          <w:rFonts w:ascii="Times New Roman" w:hAnsi="Times New Roman" w:cs="Times New Roman"/>
          <w:bCs/>
        </w:rPr>
        <w:t>Irit</w:t>
      </w:r>
      <w:proofErr w:type="spellEnd"/>
      <w:r>
        <w:rPr>
          <w:rFonts w:ascii="Times New Roman" w:hAnsi="Times New Roman" w:cs="Times New Roman"/>
          <w:bCs/>
        </w:rPr>
        <w:t xml:space="preserve"> Hochberg</w:t>
      </w:r>
      <w:r w:rsidR="00BC03D4">
        <w:rPr>
          <w:rFonts w:ascii="Times New Roman" w:hAnsi="Times New Roman" w:cs="Times New Roman"/>
          <w:bCs/>
        </w:rPr>
        <w:t xml:space="preserve">: </w:t>
      </w:r>
      <w:proofErr w:type="spellStart"/>
      <w:r w:rsidR="00BC03D4">
        <w:rPr>
          <w:rFonts w:ascii="Times New Roman" w:hAnsi="Times New Roman" w:cs="Times New Roman"/>
          <w:bCs/>
        </w:rPr>
        <w:t>Irit</w:t>
      </w:r>
      <w:proofErr w:type="spellEnd"/>
      <w:r w:rsidR="00BC03D4">
        <w:rPr>
          <w:rFonts w:ascii="Times New Roman" w:hAnsi="Times New Roman" w:cs="Times New Roman"/>
          <w:bCs/>
        </w:rPr>
        <w:t xml:space="preserve"> Hochberg, MD. </w:t>
      </w:r>
      <w:proofErr w:type="spellStart"/>
      <w:proofErr w:type="gramStart"/>
      <w:r w:rsidR="00BC03D4" w:rsidRPr="00BC03D4">
        <w:rPr>
          <w:rFonts w:ascii="Times New Roman" w:hAnsi="Times New Roman" w:cs="Times New Roman"/>
          <w:bCs/>
        </w:rPr>
        <w:t>Rambam</w:t>
      </w:r>
      <w:proofErr w:type="spellEnd"/>
      <w:r w:rsidR="00BC03D4" w:rsidRPr="00BC03D4">
        <w:rPr>
          <w:rFonts w:ascii="Times New Roman" w:hAnsi="Times New Roman" w:cs="Times New Roman"/>
          <w:bCs/>
        </w:rPr>
        <w:t xml:space="preserve"> Health Care Campus, 6 </w:t>
      </w:r>
      <w:proofErr w:type="spellStart"/>
      <w:r w:rsidR="00BC03D4" w:rsidRPr="00BC03D4">
        <w:rPr>
          <w:rFonts w:ascii="Times New Roman" w:hAnsi="Times New Roman" w:cs="Times New Roman"/>
          <w:bCs/>
        </w:rPr>
        <w:t>Ha'Aliya</w:t>
      </w:r>
      <w:proofErr w:type="spellEnd"/>
      <w:r w:rsidR="00BC03D4" w:rsidRPr="00BC03D4">
        <w:rPr>
          <w:rFonts w:ascii="Times New Roman" w:hAnsi="Times New Roman" w:cs="Times New Roman"/>
          <w:bCs/>
        </w:rPr>
        <w:t xml:space="preserve"> Street, POB 9602, Haifa 31096 Israel</w:t>
      </w:r>
      <w:r w:rsidR="00BC03D4">
        <w:rPr>
          <w:rFonts w:ascii="Times New Roman" w:hAnsi="Times New Roman" w:cs="Times New Roman"/>
          <w:bCs/>
        </w:rPr>
        <w:t>.</w:t>
      </w:r>
      <w:proofErr w:type="gramEnd"/>
      <w:r w:rsidR="00BC03D4">
        <w:rPr>
          <w:rFonts w:ascii="Times New Roman" w:hAnsi="Times New Roman" w:cs="Times New Roman"/>
          <w:bCs/>
        </w:rPr>
        <w:t xml:space="preserve">  Phone: </w:t>
      </w:r>
      <w:r w:rsidR="00BC03D4" w:rsidRPr="005512F4">
        <w:rPr>
          <w:rFonts w:cs="Times New Roman"/>
          <w:bCs/>
        </w:rPr>
        <w:fldChar w:fldCharType="begin"/>
      </w:r>
      <w:r w:rsidR="00BC03D4" w:rsidRPr="005512F4">
        <w:instrText xml:space="preserve"> HYPERLINK "tel:%2B972-4-8542828" \t "_blank" </w:instrText>
      </w:r>
      <w:r w:rsidR="00BC03D4" w:rsidRPr="005512F4">
        <w:rPr>
          <w:rFonts w:cs="Times New Roman"/>
          <w:bCs/>
        </w:rPr>
        <w:fldChar w:fldCharType="separate"/>
      </w:r>
      <w:r w:rsidR="00BC03D4" w:rsidRPr="00BC03D4">
        <w:rPr>
          <w:rStyle w:val="Hyperlink"/>
          <w:rFonts w:ascii="Times New Roman" w:hAnsi="Times New Roman" w:cs="Times New Roman"/>
          <w:bCs/>
        </w:rPr>
        <w:t>+972-4-8542828</w:t>
      </w:r>
      <w:r w:rsidR="00BC03D4" w:rsidRPr="005512F4">
        <w:rPr>
          <w:rStyle w:val="Hyperlink"/>
          <w:rFonts w:ascii="Times New Roman" w:hAnsi="Times New Roman"/>
        </w:rPr>
        <w:fldChar w:fldCharType="end"/>
      </w:r>
      <w:r w:rsidR="00BC03D4">
        <w:rPr>
          <w:rFonts w:ascii="Times New Roman" w:hAnsi="Times New Roman" w:cs="Times New Roman"/>
          <w:bCs/>
        </w:rPr>
        <w:t xml:space="preserve">, Fax: </w:t>
      </w:r>
      <w:r w:rsidR="00BC03D4" w:rsidRPr="00E07F34">
        <w:fldChar w:fldCharType="begin"/>
      </w:r>
      <w:r w:rsidR="00BC03D4" w:rsidRPr="00E07F34">
        <w:instrText xml:space="preserve"> HYPERLINK "tel:%2B972-4-8542746" \t "_blank" </w:instrText>
      </w:r>
      <w:r w:rsidR="00BC03D4" w:rsidRPr="00E07F34">
        <w:fldChar w:fldCharType="separate"/>
      </w:r>
      <w:r w:rsidR="00BC03D4" w:rsidRPr="00BC03D4">
        <w:rPr>
          <w:rStyle w:val="Hyperlink"/>
          <w:rFonts w:ascii="Times New Roman" w:hAnsi="Times New Roman" w:cs="Times New Roman"/>
          <w:bCs/>
        </w:rPr>
        <w:t>+972-4-8542746</w:t>
      </w:r>
      <w:r w:rsidR="00BC03D4" w:rsidRPr="00E07F34">
        <w:rPr>
          <w:rStyle w:val="Hyperlink"/>
          <w:rFonts w:ascii="Times New Roman" w:hAnsi="Times New Roman"/>
        </w:rPr>
        <w:fldChar w:fldCharType="end"/>
      </w:r>
      <w:r w:rsidR="00BC03D4">
        <w:rPr>
          <w:rFonts w:ascii="Times New Roman" w:hAnsi="Times New Roman" w:cs="Times New Roman"/>
          <w:bCs/>
        </w:rPr>
        <w:t>, Email:</w:t>
      </w:r>
      <w:r w:rsidR="00BC03D4" w:rsidRPr="00BC03D4">
        <w:rPr>
          <w:rFonts w:ascii="Times New Roman" w:hAnsi="Times New Roman" w:cs="Times New Roman"/>
          <w:bCs/>
        </w:rPr>
        <w:t> </w:t>
      </w:r>
      <w:r w:rsidR="00BC03D4" w:rsidRPr="005512F4">
        <w:rPr>
          <w:rFonts w:cs="Times New Roman"/>
          <w:bCs/>
        </w:rPr>
        <w:fldChar w:fldCharType="begin"/>
      </w:r>
      <w:r w:rsidR="00BC03D4" w:rsidRPr="005512F4">
        <w:instrText xml:space="preserve"> HYPERLINK "mailto:i_hochberg@rambam.health.gov.il" \t "_blank" </w:instrText>
      </w:r>
      <w:r w:rsidR="00BC03D4" w:rsidRPr="005512F4">
        <w:rPr>
          <w:rFonts w:cs="Times New Roman"/>
          <w:bCs/>
        </w:rPr>
        <w:fldChar w:fldCharType="separate"/>
      </w:r>
      <w:r w:rsidR="00BC03D4" w:rsidRPr="00BC03D4">
        <w:rPr>
          <w:rStyle w:val="Hyperlink"/>
          <w:rFonts w:ascii="Times New Roman" w:hAnsi="Times New Roman" w:cs="Times New Roman"/>
          <w:bCs/>
        </w:rPr>
        <w:t>i_hochberg@rambam.health.gov.il</w:t>
      </w:r>
      <w:r w:rsidR="00BC03D4" w:rsidRPr="005512F4">
        <w:rPr>
          <w:rStyle w:val="Hyperlink"/>
          <w:rFonts w:ascii="Times New Roman" w:hAnsi="Times New Roman"/>
        </w:rPr>
        <w:fldChar w:fldCharType="end"/>
      </w:r>
    </w:p>
    <w:p w14:paraId="72E3A98A" w14:textId="3C711472" w:rsidR="00967134" w:rsidRDefault="00967134" w:rsidP="00FE2A8C">
      <w:pPr>
        <w:bidi w:val="0"/>
        <w:spacing w:after="0" w:line="480" w:lineRule="auto"/>
        <w:rPr>
          <w:rFonts w:ascii="Times New Roman" w:hAnsi="Times New Roman" w:cs="Times New Roman"/>
          <w:bCs/>
        </w:rPr>
      </w:pPr>
    </w:p>
    <w:p w14:paraId="471A7E45" w14:textId="26724DAC" w:rsidR="00967134" w:rsidRPr="00967134" w:rsidRDefault="00967134" w:rsidP="00FE2A8C">
      <w:pPr>
        <w:bidi w:val="0"/>
        <w:spacing w:after="0" w:line="480" w:lineRule="auto"/>
        <w:rPr>
          <w:rFonts w:ascii="Times New Roman" w:hAnsi="Times New Roman" w:cs="Times New Roman"/>
          <w:bCs/>
        </w:rPr>
      </w:pPr>
      <w:r>
        <w:rPr>
          <w:rFonts w:ascii="Times New Roman" w:hAnsi="Times New Roman" w:cs="Times New Roman"/>
          <w:b/>
          <w:bCs/>
        </w:rPr>
        <w:t>GRANT SUPPORT</w:t>
      </w:r>
      <w:r>
        <w:rPr>
          <w:rFonts w:ascii="Times New Roman" w:hAnsi="Times New Roman" w:cs="Times New Roman"/>
          <w:bCs/>
        </w:rPr>
        <w:t xml:space="preserve">:  This work was supported by </w:t>
      </w:r>
      <w:r w:rsidRPr="00FA58EC">
        <w:rPr>
          <w:rFonts w:ascii="Times New Roman" w:hAnsi="Times New Roman" w:cs="Times New Roman"/>
          <w:color w:val="222222"/>
          <w:shd w:val="clear" w:color="auto" w:fill="FFFFFF"/>
        </w:rPr>
        <w:t>Motor City</w:t>
      </w:r>
      <w:r w:rsidR="00437A26">
        <w:rPr>
          <w:rFonts w:ascii="Times New Roman" w:hAnsi="Times New Roman" w:cs="Times New Roman"/>
          <w:color w:val="222222"/>
          <w:shd w:val="clear" w:color="auto" w:fill="FFFFFF"/>
        </w:rPr>
        <w:t xml:space="preserve"> </w:t>
      </w:r>
      <w:r w:rsidRPr="00E07F34">
        <w:rPr>
          <w:rFonts w:ascii="Times New Roman" w:hAnsi="Times New Roman"/>
          <w:color w:val="222222"/>
          <w:shd w:val="clear" w:color="auto" w:fill="FFFFFF"/>
        </w:rPr>
        <w:t>Golf</w:t>
      </w:r>
      <w:r w:rsidRPr="00FA58EC">
        <w:rPr>
          <w:rStyle w:val="apple-converted-space"/>
          <w:rFonts w:ascii="Times New Roman" w:hAnsi="Times New Roman" w:cs="Times New Roman"/>
          <w:color w:val="222222"/>
          <w:shd w:val="clear" w:color="auto" w:fill="FFFFFF"/>
        </w:rPr>
        <w:t> </w:t>
      </w:r>
      <w:r w:rsidRPr="00FA58EC">
        <w:rPr>
          <w:rFonts w:ascii="Times New Roman" w:hAnsi="Times New Roman" w:cs="Times New Roman"/>
          <w:color w:val="222222"/>
          <w:shd w:val="clear" w:color="auto" w:fill="FFFFFF"/>
        </w:rPr>
        <w:t>Classic (MCGC) Grant</w:t>
      </w:r>
      <w:r w:rsidRPr="00FA58EC">
        <w:rPr>
          <w:rFonts w:ascii="Times New Roman" w:hAnsi="Times New Roman" w:cs="Times New Roman"/>
          <w:bCs/>
        </w:rPr>
        <w:t xml:space="preserve"> # G010640</w:t>
      </w:r>
      <w:r>
        <w:rPr>
          <w:rFonts w:ascii="Times New Roman" w:hAnsi="Times New Roman" w:cs="Times New Roman"/>
          <w:bCs/>
        </w:rPr>
        <w:t>.</w:t>
      </w:r>
    </w:p>
    <w:p w14:paraId="5C97316B" w14:textId="77777777" w:rsidR="00FA58EC" w:rsidRPr="00FA58EC" w:rsidRDefault="00FA58EC" w:rsidP="00FE2A8C">
      <w:pPr>
        <w:bidi w:val="0"/>
        <w:spacing w:after="0" w:line="480" w:lineRule="auto"/>
        <w:rPr>
          <w:rFonts w:ascii="Times New Roman" w:hAnsi="Times New Roman" w:cs="Times New Roman"/>
          <w:b/>
          <w:bCs/>
        </w:rPr>
      </w:pPr>
      <w:r w:rsidRPr="00FA58EC">
        <w:rPr>
          <w:rFonts w:ascii="Times New Roman" w:hAnsi="Times New Roman" w:cs="Times New Roman"/>
          <w:b/>
          <w:bCs/>
        </w:rPr>
        <w:t xml:space="preserve">DISCLOSURE STATEMENT: </w:t>
      </w:r>
      <w:r w:rsidRPr="00FA58EC">
        <w:rPr>
          <w:rFonts w:ascii="Times New Roman" w:hAnsi="Times New Roman" w:cs="Times New Roman"/>
          <w:bCs/>
        </w:rPr>
        <w:t>The authors have nothing do disclose</w:t>
      </w:r>
      <w:r w:rsidRPr="00FA58EC">
        <w:rPr>
          <w:rFonts w:ascii="Times New Roman" w:hAnsi="Times New Roman" w:cs="Times New Roman"/>
          <w:b/>
          <w:bCs/>
        </w:rPr>
        <w:br w:type="page"/>
      </w:r>
    </w:p>
    <w:p w14:paraId="7CFC728F" w14:textId="1E29250C" w:rsidR="00083B6B" w:rsidRDefault="00967134" w:rsidP="00FE2A8C">
      <w:pPr>
        <w:bidi w:val="0"/>
        <w:spacing w:line="480" w:lineRule="auto"/>
        <w:rPr>
          <w:rFonts w:ascii="Times New Roman" w:hAnsi="Times New Roman" w:cs="Times New Roman"/>
          <w:b/>
        </w:rPr>
      </w:pPr>
      <w:r w:rsidRPr="005D0C11">
        <w:rPr>
          <w:rFonts w:ascii="Times New Roman" w:hAnsi="Times New Roman" w:cs="Times New Roman"/>
          <w:b/>
        </w:rPr>
        <w:lastRenderedPageBreak/>
        <w:t>Structured Abstract</w:t>
      </w:r>
      <w:r>
        <w:rPr>
          <w:rFonts w:ascii="Times New Roman" w:hAnsi="Times New Roman" w:cs="Times New Roman"/>
          <w:b/>
        </w:rPr>
        <w:t>:</w:t>
      </w:r>
    </w:p>
    <w:p w14:paraId="482B6264" w14:textId="549982CE" w:rsidR="003663BC" w:rsidRPr="009B3CD0" w:rsidRDefault="00B364FA" w:rsidP="005512F4">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Context:</w:t>
      </w:r>
      <w:r w:rsidR="0073228C" w:rsidRPr="009B3CD0">
        <w:rPr>
          <w:rFonts w:asciiTheme="majorBidi" w:eastAsia="Times New Roman" w:hAnsiTheme="majorBidi" w:cstheme="majorBidi"/>
          <w:color w:val="000000"/>
        </w:rPr>
        <w:t xml:space="preserve"> </w:t>
      </w:r>
      <w:r w:rsidR="0073228C" w:rsidRPr="009B3CD0">
        <w:rPr>
          <w:rFonts w:asciiTheme="majorBidi" w:hAnsiTheme="majorBidi" w:cstheme="majorBidi"/>
        </w:rPr>
        <w:t xml:space="preserve"> GH</w:t>
      </w:r>
      <w:r w:rsidR="00496C7C" w:rsidRPr="00E07F34">
        <w:rPr>
          <w:rFonts w:asciiTheme="majorBidi" w:hAnsiTheme="majorBidi"/>
        </w:rPr>
        <w:t xml:space="preserve"> </w:t>
      </w:r>
      <w:r w:rsidR="006948C2">
        <w:rPr>
          <w:rFonts w:asciiTheme="majorBidi" w:hAnsiTheme="majorBidi"/>
        </w:rPr>
        <w:t>affects</w:t>
      </w:r>
      <w:r w:rsidR="00496C7C" w:rsidRPr="00E07F34">
        <w:rPr>
          <w:rFonts w:asciiTheme="majorBidi" w:hAnsiTheme="majorBidi"/>
        </w:rPr>
        <w:t xml:space="preserve"> </w:t>
      </w:r>
      <w:r w:rsidR="006948C2">
        <w:rPr>
          <w:rFonts w:asciiTheme="majorBidi" w:hAnsiTheme="majorBidi"/>
        </w:rPr>
        <w:t>several molecular pathways regulating proliferation and metabolism.</w:t>
      </w:r>
      <w:r w:rsidR="00496C7C" w:rsidRPr="00E07F34">
        <w:rPr>
          <w:rFonts w:asciiTheme="majorBidi" w:hAnsiTheme="majorBidi"/>
        </w:rPr>
        <w:t xml:space="preserve"> </w:t>
      </w:r>
      <w:r w:rsidR="0073228C" w:rsidRPr="009B3CD0">
        <w:rPr>
          <w:rFonts w:asciiTheme="majorBidi" w:eastAsia="Times New Roman" w:hAnsiTheme="majorBidi" w:cstheme="majorBidi"/>
          <w:color w:val="000000"/>
        </w:rPr>
        <w:t xml:space="preserve">Objective: </w:t>
      </w:r>
      <w:r w:rsidR="005D0C11" w:rsidRPr="00E07F34">
        <w:rPr>
          <w:rFonts w:asciiTheme="majorBidi" w:hAnsiTheme="majorBidi"/>
          <w:color w:val="000000"/>
        </w:rPr>
        <w:t xml:space="preserve"> </w:t>
      </w:r>
      <w:r w:rsidR="0019522C">
        <w:rPr>
          <w:rFonts w:asciiTheme="majorBidi" w:hAnsiTheme="majorBidi"/>
        </w:rPr>
        <w:t>T</w:t>
      </w:r>
      <w:r w:rsidR="005D0C11" w:rsidRPr="00E07F34">
        <w:rPr>
          <w:rFonts w:asciiTheme="majorBidi" w:hAnsiTheme="majorBidi"/>
        </w:rPr>
        <w:t xml:space="preserve">o </w:t>
      </w:r>
      <w:r w:rsidR="006948C2">
        <w:rPr>
          <w:rFonts w:asciiTheme="majorBidi" w:hAnsiTheme="majorBidi"/>
        </w:rPr>
        <w:t>study</w:t>
      </w:r>
      <w:r w:rsidR="006948C2" w:rsidRPr="00E07F34">
        <w:rPr>
          <w:rFonts w:asciiTheme="majorBidi" w:hAnsiTheme="majorBidi"/>
        </w:rPr>
        <w:t xml:space="preserve"> </w:t>
      </w:r>
      <w:r w:rsidR="006948C2">
        <w:rPr>
          <w:rFonts w:asciiTheme="majorBidi" w:hAnsiTheme="majorBidi" w:cstheme="majorBidi"/>
        </w:rPr>
        <w:t xml:space="preserve">tissue </w:t>
      </w:r>
      <w:r w:rsidR="003663BC" w:rsidRPr="009B3CD0">
        <w:rPr>
          <w:rFonts w:asciiTheme="majorBidi" w:hAnsiTheme="majorBidi" w:cstheme="majorBidi"/>
        </w:rPr>
        <w:t>transcriptional</w:t>
      </w:r>
      <w:r w:rsidR="005D0C11" w:rsidRPr="00E07F34">
        <w:rPr>
          <w:rFonts w:asciiTheme="majorBidi" w:hAnsiTheme="majorBidi"/>
        </w:rPr>
        <w:t xml:space="preserve"> changes </w:t>
      </w:r>
      <w:r w:rsidR="006948C2">
        <w:rPr>
          <w:rFonts w:asciiTheme="majorBidi" w:hAnsiTheme="majorBidi" w:cstheme="majorBidi"/>
        </w:rPr>
        <w:t>induced by</w:t>
      </w:r>
      <w:r w:rsidR="003663BC" w:rsidRPr="009B3CD0">
        <w:rPr>
          <w:rFonts w:asciiTheme="majorBidi" w:hAnsiTheme="majorBidi" w:cstheme="majorBidi"/>
        </w:rPr>
        <w:t xml:space="preserve"> </w:t>
      </w:r>
      <w:r w:rsidRPr="009B3CD0">
        <w:rPr>
          <w:rFonts w:asciiTheme="majorBidi" w:hAnsiTheme="majorBidi" w:cstheme="majorBidi"/>
        </w:rPr>
        <w:t>GH</w:t>
      </w:r>
      <w:r w:rsidR="0073228C" w:rsidRPr="009B3CD0">
        <w:rPr>
          <w:rFonts w:asciiTheme="majorBidi" w:hAnsiTheme="majorBidi" w:cstheme="majorBidi"/>
        </w:rPr>
        <w:t xml:space="preserve">  </w:t>
      </w:r>
    </w:p>
    <w:p w14:paraId="436A6A3F" w14:textId="77777777" w:rsidR="00B364FA" w:rsidRPr="009B3CD0" w:rsidRDefault="0073228C" w:rsidP="00EC7E22">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Design. </w:t>
      </w:r>
      <w:proofErr w:type="gramStart"/>
      <w:r w:rsidR="00B364FA" w:rsidRPr="009B3CD0">
        <w:rPr>
          <w:rFonts w:asciiTheme="majorBidi" w:hAnsiTheme="majorBidi" w:cstheme="majorBidi"/>
        </w:rPr>
        <w:t>Prospective observational study from March 2011 to June 2012</w:t>
      </w:r>
      <w:r w:rsidR="00334809" w:rsidRPr="009B3CD0">
        <w:rPr>
          <w:rFonts w:asciiTheme="majorBidi" w:hAnsiTheme="majorBidi" w:cstheme="majorBidi"/>
        </w:rPr>
        <w:t>.</w:t>
      </w:r>
      <w:proofErr w:type="gramEnd"/>
      <w:r w:rsidR="00334809" w:rsidRPr="009B3CD0">
        <w:rPr>
          <w:rFonts w:asciiTheme="majorBidi" w:hAnsiTheme="majorBidi" w:cstheme="majorBidi"/>
        </w:rPr>
        <w:t xml:space="preserve"> </w:t>
      </w:r>
    </w:p>
    <w:p w14:paraId="5890B046" w14:textId="1FE2ED70"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Setting: Tertiary </w:t>
      </w:r>
      <w:r w:rsidR="00FA329D">
        <w:rPr>
          <w:rFonts w:asciiTheme="majorBidi" w:eastAsia="Times New Roman" w:hAnsiTheme="majorBidi" w:cstheme="majorBidi"/>
          <w:color w:val="000000"/>
        </w:rPr>
        <w:t>r</w:t>
      </w:r>
      <w:r w:rsidR="00E07F34" w:rsidRPr="009B3CD0">
        <w:rPr>
          <w:rFonts w:asciiTheme="majorBidi" w:eastAsia="Times New Roman" w:hAnsiTheme="majorBidi" w:cstheme="majorBidi"/>
          <w:color w:val="000000"/>
        </w:rPr>
        <w:t>eferral</w:t>
      </w:r>
      <w:r w:rsidRPr="009B3CD0">
        <w:rPr>
          <w:rFonts w:asciiTheme="majorBidi" w:eastAsia="Times New Roman" w:hAnsiTheme="majorBidi" w:cstheme="majorBidi"/>
          <w:color w:val="000000"/>
        </w:rPr>
        <w:t xml:space="preserve"> center </w:t>
      </w:r>
      <w:r w:rsidR="005D0C11" w:rsidRPr="00E07F34">
        <w:rPr>
          <w:rFonts w:asciiTheme="majorBidi" w:hAnsiTheme="majorBidi"/>
          <w:color w:val="000000"/>
        </w:rPr>
        <w:t xml:space="preserve">at </w:t>
      </w:r>
      <w:r w:rsidRPr="009B3CD0">
        <w:rPr>
          <w:rFonts w:asciiTheme="majorBidi" w:eastAsia="Times New Roman" w:hAnsiTheme="majorBidi" w:cstheme="majorBidi"/>
          <w:color w:val="000000"/>
        </w:rPr>
        <w:t>the University of Michigan Pituitary clinic</w:t>
      </w:r>
      <w:r w:rsidR="00F41DEB" w:rsidRPr="009B3CD0">
        <w:rPr>
          <w:rFonts w:asciiTheme="majorBidi" w:eastAsia="Times New Roman" w:hAnsiTheme="majorBidi" w:cstheme="majorBidi"/>
          <w:color w:val="000000"/>
        </w:rPr>
        <w:t xml:space="preserve"> </w:t>
      </w:r>
    </w:p>
    <w:p w14:paraId="41C7446C" w14:textId="6C4AA7D3" w:rsidR="0073228C" w:rsidRPr="009B3CD0" w:rsidRDefault="003663B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Participants: Pa</w:t>
      </w:r>
      <w:r w:rsidR="0073228C" w:rsidRPr="009B3CD0">
        <w:rPr>
          <w:rFonts w:asciiTheme="majorBidi" w:eastAsia="Times New Roman" w:hAnsiTheme="majorBidi" w:cstheme="majorBidi"/>
          <w:color w:val="000000"/>
        </w:rPr>
        <w:t>tients with acromegaly (n=</w:t>
      </w:r>
      <w:r w:rsidR="006948C2">
        <w:rPr>
          <w:rFonts w:asciiTheme="majorBidi" w:eastAsia="Times New Roman" w:hAnsiTheme="majorBidi" w:cstheme="majorBidi"/>
          <w:color w:val="000000"/>
        </w:rPr>
        <w:t>9</w:t>
      </w:r>
      <w:r w:rsidR="0073228C" w:rsidRPr="009B3CD0">
        <w:rPr>
          <w:rFonts w:asciiTheme="majorBidi" w:eastAsia="Times New Roman" w:hAnsiTheme="majorBidi" w:cstheme="majorBidi"/>
          <w:color w:val="000000"/>
        </w:rPr>
        <w:t xml:space="preserve">) or </w:t>
      </w:r>
      <w:proofErr w:type="gramStart"/>
      <w:r w:rsidR="0073228C" w:rsidRPr="009B3CD0">
        <w:rPr>
          <w:rFonts w:asciiTheme="majorBidi" w:eastAsia="Times New Roman" w:hAnsiTheme="majorBidi" w:cstheme="majorBidi"/>
          <w:color w:val="000000"/>
        </w:rPr>
        <w:t>non functioning</w:t>
      </w:r>
      <w:proofErr w:type="gramEnd"/>
      <w:r w:rsidR="0073228C" w:rsidRPr="009B3CD0">
        <w:rPr>
          <w:rFonts w:asciiTheme="majorBidi" w:eastAsia="Times New Roman" w:hAnsiTheme="majorBidi" w:cstheme="majorBidi"/>
          <w:color w:val="000000"/>
        </w:rPr>
        <w:t xml:space="preserve"> pituitary adenoma (n=11)</w:t>
      </w:r>
      <w:r w:rsidR="00E07F34">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p>
    <w:p w14:paraId="41F0BB34" w14:textId="38DDF73A" w:rsidR="0073228C" w:rsidRPr="009B3CD0" w:rsidRDefault="0073228C"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sidRPr="009B3CD0">
        <w:rPr>
          <w:rFonts w:asciiTheme="majorBidi" w:eastAsia="Times New Roman" w:hAnsiTheme="majorBidi" w:cstheme="majorBidi"/>
          <w:color w:val="000000"/>
        </w:rPr>
        <w:t xml:space="preserve">Intervention: </w:t>
      </w:r>
      <w:r w:rsidR="00B364FA" w:rsidRPr="009B3CD0">
        <w:rPr>
          <w:rFonts w:asciiTheme="majorBidi" w:hAnsiTheme="majorBidi" w:cstheme="majorBidi"/>
        </w:rPr>
        <w:t xml:space="preserve">The patients underwent clinical and metabolic profiling including assessment of HOMA-IR. Explants of </w:t>
      </w:r>
      <w:r w:rsidR="00496C7C" w:rsidRPr="00E07F34">
        <w:rPr>
          <w:rFonts w:asciiTheme="majorBidi" w:hAnsiTheme="majorBidi"/>
        </w:rPr>
        <w:t xml:space="preserve">adipose tissue </w:t>
      </w:r>
      <w:r w:rsidR="00B364FA" w:rsidRPr="009B3CD0">
        <w:rPr>
          <w:rFonts w:asciiTheme="majorBidi" w:hAnsiTheme="majorBidi" w:cstheme="majorBidi"/>
        </w:rPr>
        <w:t>were assayed ex-vivo for lipolysis. Adipose tissue</w:t>
      </w:r>
      <w:r w:rsidR="00F37DC8" w:rsidRPr="009B3CD0">
        <w:rPr>
          <w:rFonts w:asciiTheme="majorBidi" w:hAnsiTheme="majorBidi" w:cstheme="majorBidi"/>
        </w:rPr>
        <w:t xml:space="preserve"> </w:t>
      </w:r>
      <w:r w:rsidR="00B364FA" w:rsidRPr="009B3CD0">
        <w:rPr>
          <w:rFonts w:asciiTheme="majorBidi" w:hAnsiTheme="majorBidi" w:cstheme="majorBidi"/>
        </w:rPr>
        <w:t xml:space="preserve">was </w:t>
      </w:r>
      <w:proofErr w:type="spellStart"/>
      <w:r w:rsidR="00B364FA" w:rsidRPr="009B3CD0">
        <w:rPr>
          <w:rFonts w:asciiTheme="majorBidi" w:hAnsiTheme="majorBidi" w:cstheme="majorBidi"/>
        </w:rPr>
        <w:t>analysed</w:t>
      </w:r>
      <w:proofErr w:type="spellEnd"/>
      <w:r w:rsidR="00F37DC8">
        <w:rPr>
          <w:rFonts w:asciiTheme="majorBidi" w:hAnsiTheme="majorBidi" w:cstheme="majorBidi"/>
        </w:rPr>
        <w:t xml:space="preserve"> by </w:t>
      </w:r>
      <w:proofErr w:type="spellStart"/>
      <w:r w:rsidR="00F37DC8">
        <w:rPr>
          <w:rFonts w:asciiTheme="majorBidi" w:hAnsiTheme="majorBidi" w:cstheme="majorBidi"/>
        </w:rPr>
        <w:t>RNAseq</w:t>
      </w:r>
      <w:proofErr w:type="spellEnd"/>
      <w:r w:rsidRPr="009B3CD0">
        <w:rPr>
          <w:rFonts w:asciiTheme="majorBidi" w:eastAsia="Times New Roman" w:hAnsiTheme="majorBidi" w:cstheme="majorBidi"/>
          <w:color w:val="000000"/>
        </w:rPr>
        <w:t>.</w:t>
      </w:r>
      <w:r w:rsidR="00F37DC8">
        <w:rPr>
          <w:rFonts w:asciiTheme="majorBidi" w:eastAsia="Times New Roman" w:hAnsiTheme="majorBidi" w:cstheme="majorBidi"/>
          <w:color w:val="000000"/>
        </w:rPr>
        <w:t xml:space="preserve"> </w:t>
      </w:r>
      <w:r w:rsidRPr="009B3CD0">
        <w:rPr>
          <w:rFonts w:asciiTheme="majorBidi" w:eastAsia="Times New Roman" w:hAnsiTheme="majorBidi" w:cstheme="majorBidi"/>
          <w:color w:val="000000"/>
        </w:rPr>
        <w:t xml:space="preserve"> </w:t>
      </w:r>
    </w:p>
    <w:p w14:paraId="51E7AD70" w14:textId="766FA4C5" w:rsidR="00A72B42" w:rsidRPr="009B3CD0" w:rsidRDefault="008D5C69" w:rsidP="00A35323">
      <w:pPr>
        <w:tabs>
          <w:tab w:val="right" w:pos="142"/>
        </w:tabs>
        <w:bidi w:val="0"/>
        <w:spacing w:before="100" w:beforeAutospacing="1" w:after="100" w:afterAutospacing="1" w:line="480" w:lineRule="auto"/>
        <w:ind w:left="142"/>
        <w:jc w:val="both"/>
        <w:rPr>
          <w:rFonts w:asciiTheme="majorBidi" w:eastAsia="Times New Roman" w:hAnsiTheme="majorBidi" w:cstheme="majorBidi"/>
          <w:color w:val="000000"/>
        </w:rPr>
      </w:pPr>
      <w:r>
        <w:rPr>
          <w:rFonts w:asciiTheme="majorBidi" w:eastAsia="Times New Roman" w:hAnsiTheme="majorBidi" w:cstheme="majorBidi"/>
          <w:color w:val="000000"/>
        </w:rPr>
        <w:t xml:space="preserve">Main </w:t>
      </w:r>
      <w:r w:rsidR="0073228C" w:rsidRPr="009B3CD0">
        <w:rPr>
          <w:rFonts w:asciiTheme="majorBidi" w:eastAsia="Times New Roman" w:hAnsiTheme="majorBidi" w:cstheme="majorBidi"/>
          <w:color w:val="000000"/>
        </w:rPr>
        <w:t>Outcome</w:t>
      </w:r>
      <w:r w:rsidR="001D1A50" w:rsidRPr="009B3CD0">
        <w:rPr>
          <w:rFonts w:asciiTheme="majorBidi" w:eastAsia="Times New Roman" w:hAnsiTheme="majorBidi" w:cstheme="majorBidi"/>
          <w:color w:val="000000"/>
        </w:rPr>
        <w:t>:</w:t>
      </w:r>
      <w:r w:rsidR="0073228C" w:rsidRPr="009B3CD0">
        <w:rPr>
          <w:rFonts w:asciiTheme="majorBidi" w:eastAsia="Times New Roman" w:hAnsiTheme="majorBidi" w:cstheme="majorBidi"/>
          <w:color w:val="000000"/>
        </w:rPr>
        <w:t xml:space="preserve"> </w:t>
      </w:r>
      <w:r w:rsidR="00A72B42" w:rsidRPr="009B3CD0">
        <w:rPr>
          <w:rFonts w:asciiTheme="majorBidi" w:eastAsia="Times New Roman" w:hAnsiTheme="majorBidi" w:cstheme="majorBidi"/>
          <w:color w:val="000000"/>
        </w:rPr>
        <w:t>differences in adipose tissue</w:t>
      </w:r>
      <w:r w:rsidR="00496C7C" w:rsidRPr="00E07F34">
        <w:rPr>
          <w:rFonts w:asciiTheme="majorBidi" w:hAnsiTheme="majorBidi"/>
          <w:color w:val="000000"/>
        </w:rPr>
        <w:t xml:space="preserve"> mRNA</w:t>
      </w:r>
      <w:r w:rsidR="00A72B42" w:rsidRPr="009B3CD0">
        <w:rPr>
          <w:rFonts w:asciiTheme="majorBidi" w:eastAsia="Times New Roman" w:hAnsiTheme="majorBidi" w:cstheme="majorBidi"/>
          <w:color w:val="000000"/>
        </w:rPr>
        <w:t xml:space="preserve"> expression between acromegaly patients</w:t>
      </w:r>
      <w:r w:rsidR="00496C7C" w:rsidRPr="00E07F34">
        <w:rPr>
          <w:rFonts w:asciiTheme="majorBidi" w:hAnsiTheme="majorBidi"/>
          <w:color w:val="000000"/>
        </w:rPr>
        <w:t xml:space="preserve"> and </w:t>
      </w:r>
      <w:r w:rsidR="00A72B42" w:rsidRPr="009B3CD0">
        <w:rPr>
          <w:rFonts w:asciiTheme="majorBidi" w:eastAsia="Times New Roman" w:hAnsiTheme="majorBidi" w:cstheme="majorBidi"/>
          <w:color w:val="000000"/>
        </w:rPr>
        <w:t>controls.</w:t>
      </w:r>
    </w:p>
    <w:p w14:paraId="5124B6A0" w14:textId="40E66B80" w:rsidR="0073228C" w:rsidRPr="009B3CD0" w:rsidRDefault="0073228C" w:rsidP="00A35323">
      <w:pPr>
        <w:tabs>
          <w:tab w:val="right" w:pos="142"/>
        </w:tabs>
        <w:bidi w:val="0"/>
        <w:spacing w:before="100" w:beforeAutospacing="1" w:after="100" w:afterAutospacing="1" w:line="480" w:lineRule="auto"/>
        <w:ind w:left="142"/>
        <w:jc w:val="both"/>
        <w:rPr>
          <w:rFonts w:asciiTheme="majorBidi" w:hAnsiTheme="majorBidi" w:cstheme="majorBidi"/>
        </w:rPr>
      </w:pPr>
      <w:r w:rsidRPr="009B3CD0">
        <w:rPr>
          <w:rFonts w:asciiTheme="majorBidi" w:eastAsia="Times New Roman" w:hAnsiTheme="majorBidi" w:cstheme="majorBidi"/>
          <w:color w:val="000000"/>
        </w:rPr>
        <w:t>Results</w:t>
      </w:r>
      <w:r w:rsidR="009B3CD0">
        <w:rPr>
          <w:rFonts w:asciiTheme="majorBidi" w:eastAsia="Times New Roman" w:hAnsiTheme="majorBidi" w:cstheme="majorBidi"/>
          <w:color w:val="000000"/>
        </w:rPr>
        <w:t>:</w:t>
      </w:r>
      <w:r w:rsidRPr="009B3CD0">
        <w:rPr>
          <w:rFonts w:asciiTheme="majorBidi" w:eastAsia="Times New Roman" w:hAnsiTheme="majorBidi" w:cstheme="majorBidi"/>
          <w:color w:val="000000"/>
        </w:rPr>
        <w:t xml:space="preserve"> </w:t>
      </w:r>
      <w:r w:rsidR="000D13C0">
        <w:rPr>
          <w:rFonts w:ascii="Times New Roman" w:hAnsi="Times New Roman" w:cs="Times New Roman"/>
        </w:rPr>
        <w:t xml:space="preserve">There was </w:t>
      </w:r>
      <w:r w:rsidR="00E32A55">
        <w:rPr>
          <w:rFonts w:ascii="Times New Roman" w:hAnsi="Times New Roman" w:cs="Times New Roman"/>
        </w:rPr>
        <w:t xml:space="preserve">a </w:t>
      </w:r>
      <w:r w:rsidR="000D13C0">
        <w:rPr>
          <w:rFonts w:ascii="Times New Roman" w:hAnsi="Times New Roman" w:cs="Times New Roman"/>
        </w:rPr>
        <w:t>trend for</w:t>
      </w:r>
      <w:r w:rsidR="00E32A55">
        <w:rPr>
          <w:rFonts w:ascii="Times New Roman" w:hAnsi="Times New Roman" w:cs="Times New Roman"/>
        </w:rPr>
        <w:t xml:space="preserve"> </w:t>
      </w:r>
      <w:r w:rsidR="000D13C0" w:rsidRPr="009B3CD0">
        <w:rPr>
          <w:rFonts w:asciiTheme="majorBidi" w:hAnsiTheme="majorBidi" w:cstheme="majorBidi"/>
        </w:rPr>
        <w:t>enhanced adipose tissue lipolysis in acromegaly patients</w:t>
      </w:r>
      <w:r w:rsidR="000D13C0">
        <w:rPr>
          <w:rFonts w:asciiTheme="majorBidi" w:hAnsiTheme="majorBidi" w:cstheme="majorBidi"/>
        </w:rPr>
        <w:t xml:space="preserve"> (p=0.09)</w:t>
      </w:r>
      <w:r w:rsidR="000D13C0" w:rsidRPr="009B3CD0">
        <w:rPr>
          <w:rFonts w:asciiTheme="majorBidi" w:hAnsiTheme="majorBidi" w:cstheme="majorBidi"/>
        </w:rPr>
        <w:t>.</w:t>
      </w:r>
      <w:r w:rsidR="00C07CAC">
        <w:rPr>
          <w:rFonts w:asciiTheme="majorBidi" w:hAnsiTheme="majorBidi" w:cstheme="majorBidi"/>
        </w:rPr>
        <w:t xml:space="preserve"> </w:t>
      </w:r>
      <w:r w:rsidR="001433DA">
        <w:rPr>
          <w:rFonts w:asciiTheme="majorBidi" w:eastAsia="Times New Roman" w:hAnsiTheme="majorBidi" w:cstheme="majorBidi"/>
          <w:color w:val="000000"/>
        </w:rPr>
        <w:t xml:space="preserve">When correcting for BMI there was a </w:t>
      </w:r>
      <w:r w:rsidR="001433DA" w:rsidRPr="00FA58EC">
        <w:rPr>
          <w:rFonts w:ascii="Times New Roman" w:hAnsi="Times New Roman" w:cs="Times New Roman"/>
        </w:rPr>
        <w:t>significant decrease in insulin sensitivity in the acromegaly patients</w:t>
      </w:r>
      <w:r w:rsidR="001433DA">
        <w:rPr>
          <w:rFonts w:ascii="Times New Roman" w:hAnsi="Times New Roman" w:cs="Times New Roman"/>
        </w:rPr>
        <w:t xml:space="preserve"> (P</w:t>
      </w:r>
      <w:r w:rsidR="000D13C0">
        <w:rPr>
          <w:rFonts w:ascii="Times New Roman" w:hAnsi="Times New Roman" w:cs="Times New Roman"/>
        </w:rPr>
        <w:t>=0.002</w:t>
      </w:r>
      <w:r w:rsidR="005512F4">
        <w:rPr>
          <w:rFonts w:ascii="Times New Roman" w:hAnsi="Times New Roman" w:cs="Times New Roman"/>
        </w:rPr>
        <w:t>7</w:t>
      </w:r>
      <w:r w:rsidR="000D13C0">
        <w:rPr>
          <w:rFonts w:ascii="Times New Roman" w:hAnsi="Times New Roman" w:cs="Times New Roman"/>
        </w:rPr>
        <w:t>)</w:t>
      </w:r>
      <w:r w:rsidR="001433DA">
        <w:rPr>
          <w:rFonts w:ascii="Times New Roman" w:hAnsi="Times New Roman" w:cs="Times New Roman"/>
        </w:rPr>
        <w:t>.</w:t>
      </w:r>
      <w:r w:rsidR="000D13C0">
        <w:rPr>
          <w:rFonts w:ascii="Times New Roman" w:hAnsi="Times New Roman" w:cs="Times New Roman"/>
        </w:rPr>
        <w:t xml:space="preserve"> </w:t>
      </w:r>
      <w:r w:rsidR="00334809" w:rsidRPr="009B3CD0">
        <w:rPr>
          <w:rFonts w:asciiTheme="majorBidi" w:hAnsiTheme="majorBidi" w:cstheme="majorBidi"/>
        </w:rPr>
        <w:t>We observed</w:t>
      </w:r>
      <w:r w:rsidR="00496C7C" w:rsidRPr="00E07F34">
        <w:rPr>
          <w:rFonts w:asciiTheme="majorBidi" w:hAnsiTheme="majorBidi"/>
        </w:rPr>
        <w:t xml:space="preserve"> several expected </w:t>
      </w:r>
      <w:r w:rsidR="00A72B42" w:rsidRPr="009B3CD0">
        <w:rPr>
          <w:rFonts w:asciiTheme="majorBidi" w:hAnsiTheme="majorBidi" w:cstheme="majorBidi"/>
        </w:rPr>
        <w:t>transcriptional changes</w:t>
      </w:r>
      <w:r w:rsidR="001D1A50" w:rsidRPr="009B3CD0">
        <w:rPr>
          <w:rFonts w:asciiTheme="majorBidi" w:hAnsiTheme="majorBidi" w:cstheme="majorBidi"/>
        </w:rPr>
        <w:t xml:space="preserve"> (</w:t>
      </w:r>
      <w:r w:rsidR="001D1A50" w:rsidRPr="00F37DC8">
        <w:rPr>
          <w:rFonts w:asciiTheme="majorBidi" w:hAnsiTheme="majorBidi" w:cstheme="majorBidi"/>
          <w:i/>
        </w:rPr>
        <w:t>IGF1</w:t>
      </w:r>
      <w:r w:rsidR="001D1A50" w:rsidRPr="009B3CD0">
        <w:rPr>
          <w:rFonts w:asciiTheme="majorBidi" w:hAnsiTheme="majorBidi" w:cstheme="majorBidi"/>
        </w:rPr>
        <w:t xml:space="preserve">, </w:t>
      </w:r>
      <w:r w:rsidR="001D1A50" w:rsidRPr="00F37DC8">
        <w:rPr>
          <w:rFonts w:asciiTheme="majorBidi" w:hAnsiTheme="majorBidi" w:cstheme="majorBidi"/>
          <w:i/>
        </w:rPr>
        <w:t>IGFBP3</w:t>
      </w:r>
      <w:r w:rsidR="001D1A50" w:rsidRPr="009B3CD0">
        <w:rPr>
          <w:rFonts w:asciiTheme="majorBidi" w:hAnsiTheme="majorBidi" w:cstheme="majorBidi"/>
        </w:rPr>
        <w:t xml:space="preserve">, </w:t>
      </w:r>
      <w:r w:rsidR="001D1A50" w:rsidRPr="00F37DC8">
        <w:rPr>
          <w:rFonts w:asciiTheme="majorBidi" w:hAnsiTheme="majorBidi" w:cstheme="majorBidi"/>
          <w:i/>
        </w:rPr>
        <w:t>SOCS2</w:t>
      </w:r>
      <w:r w:rsidR="001D1A50" w:rsidRPr="009B3CD0">
        <w:rPr>
          <w:rFonts w:asciiTheme="majorBidi" w:hAnsiTheme="majorBidi" w:cstheme="majorBidi"/>
        </w:rPr>
        <w:t xml:space="preserve">, </w:t>
      </w:r>
      <w:r w:rsidR="001D1A50" w:rsidRPr="00F37DC8">
        <w:rPr>
          <w:rFonts w:asciiTheme="majorBidi" w:hAnsiTheme="majorBidi" w:cstheme="majorBidi"/>
          <w:i/>
        </w:rPr>
        <w:t>CISH</w:t>
      </w:r>
      <w:r w:rsidR="00B364FA" w:rsidRPr="009B3CD0">
        <w:rPr>
          <w:rFonts w:asciiTheme="majorBidi" w:hAnsiTheme="majorBidi" w:cstheme="majorBidi"/>
        </w:rPr>
        <w:t>)</w:t>
      </w:r>
      <w:r w:rsidR="001D1A50" w:rsidRPr="009B3CD0">
        <w:rPr>
          <w:rFonts w:asciiTheme="majorBidi" w:hAnsiTheme="majorBidi" w:cstheme="majorBidi"/>
        </w:rPr>
        <w:t xml:space="preserve"> as well as several </w:t>
      </w:r>
      <w:r w:rsidR="00496C7C" w:rsidRPr="00E07F34">
        <w:rPr>
          <w:rFonts w:asciiTheme="majorBidi" w:hAnsiTheme="majorBidi"/>
        </w:rPr>
        <w:t>novel transcriptional changes</w:t>
      </w:r>
      <w:r w:rsidR="00334809" w:rsidRPr="009B3CD0">
        <w:rPr>
          <w:rFonts w:asciiTheme="majorBidi" w:hAnsiTheme="majorBidi" w:cstheme="majorBidi"/>
        </w:rPr>
        <w:t xml:space="preserve">, some of which </w:t>
      </w:r>
      <w:r w:rsidR="00E07F34">
        <w:rPr>
          <w:rFonts w:asciiTheme="majorBidi" w:hAnsiTheme="majorBidi" w:cstheme="majorBidi"/>
        </w:rPr>
        <w:t>may</w:t>
      </w:r>
      <w:r w:rsidR="00E07F34" w:rsidRPr="009B3CD0">
        <w:rPr>
          <w:rFonts w:asciiTheme="majorBidi" w:hAnsiTheme="majorBidi" w:cstheme="majorBidi"/>
        </w:rPr>
        <w:t xml:space="preserve"> </w:t>
      </w:r>
      <w:r w:rsidR="00334809" w:rsidRPr="009B3CD0">
        <w:rPr>
          <w:rFonts w:asciiTheme="majorBidi" w:hAnsiTheme="majorBidi" w:cstheme="majorBidi"/>
        </w:rPr>
        <w:t xml:space="preserve">be important for GH signal </w:t>
      </w:r>
      <w:r w:rsidR="00B364FA" w:rsidRPr="009B3CD0">
        <w:rPr>
          <w:rFonts w:asciiTheme="majorBidi" w:hAnsiTheme="majorBidi" w:cstheme="majorBidi"/>
        </w:rPr>
        <w:t>regulation (</w:t>
      </w:r>
      <w:r w:rsidR="00B364FA" w:rsidRPr="00F37DC8">
        <w:rPr>
          <w:rFonts w:asciiTheme="majorBidi" w:hAnsiTheme="majorBidi" w:cstheme="majorBidi"/>
          <w:i/>
        </w:rPr>
        <w:t>PTPN3</w:t>
      </w:r>
      <w:r w:rsidR="00B364FA" w:rsidRPr="009B3CD0">
        <w:rPr>
          <w:rFonts w:asciiTheme="majorBidi" w:hAnsiTheme="majorBidi" w:cstheme="majorBidi"/>
        </w:rPr>
        <w:t xml:space="preserve"> and </w:t>
      </w:r>
      <w:r w:rsidR="00B364FA" w:rsidRPr="00F37DC8">
        <w:rPr>
          <w:rFonts w:asciiTheme="majorBidi" w:hAnsiTheme="majorBidi" w:cstheme="majorBidi"/>
          <w:i/>
        </w:rPr>
        <w:t>PTPN4</w:t>
      </w:r>
      <w:r w:rsidR="00B364FA" w:rsidRPr="009B3CD0">
        <w:rPr>
          <w:rFonts w:asciiTheme="majorBidi" w:hAnsiTheme="majorBidi" w:cstheme="majorBidi"/>
        </w:rPr>
        <w:t>) and the effect of GH on growth and proliferation</w:t>
      </w:r>
      <w:r w:rsidR="00A72B42" w:rsidRPr="009B3CD0">
        <w:rPr>
          <w:rFonts w:asciiTheme="majorBidi" w:hAnsiTheme="majorBidi" w:cstheme="majorBidi"/>
        </w:rPr>
        <w:t xml:space="preserve">.  </w:t>
      </w:r>
      <w:r w:rsidR="00B364FA" w:rsidRPr="009B3CD0">
        <w:rPr>
          <w:rFonts w:asciiTheme="majorBidi" w:hAnsiTheme="majorBidi" w:cstheme="majorBidi"/>
        </w:rPr>
        <w:t>S</w:t>
      </w:r>
      <w:r w:rsidR="00A72B42" w:rsidRPr="009B3CD0">
        <w:rPr>
          <w:rFonts w:asciiTheme="majorBidi" w:hAnsiTheme="majorBidi" w:cstheme="majorBidi"/>
        </w:rPr>
        <w:t>everal transcripts could potentially be important in GH-induced metabolic changes</w:t>
      </w:r>
      <w:r w:rsidR="00334809" w:rsidRPr="009B3CD0">
        <w:rPr>
          <w:rFonts w:asciiTheme="majorBidi" w:hAnsiTheme="majorBidi" w:cstheme="majorBidi"/>
        </w:rPr>
        <w:t>.</w:t>
      </w:r>
      <w:r w:rsidR="005512F4">
        <w:rPr>
          <w:rFonts w:asciiTheme="majorBidi" w:hAnsiTheme="majorBidi" w:cstheme="majorBidi"/>
        </w:rPr>
        <w:t xml:space="preserve"> </w:t>
      </w:r>
      <w:r w:rsidR="00CD5F74">
        <w:rPr>
          <w:rFonts w:asciiTheme="majorBidi" w:hAnsiTheme="majorBidi" w:cstheme="majorBidi"/>
        </w:rPr>
        <w:t>Specifically</w:t>
      </w:r>
      <w:r w:rsidR="00CD5F74" w:rsidRPr="009B3CD0">
        <w:rPr>
          <w:rFonts w:asciiTheme="majorBidi" w:hAnsiTheme="majorBidi" w:cstheme="majorBidi"/>
        </w:rPr>
        <w:t xml:space="preserve"> </w:t>
      </w:r>
      <w:r w:rsidR="00334809" w:rsidRPr="009B3CD0">
        <w:rPr>
          <w:rFonts w:asciiTheme="majorBidi" w:hAnsiTheme="majorBidi" w:cstheme="majorBidi"/>
        </w:rPr>
        <w:t xml:space="preserve">induction of </w:t>
      </w:r>
      <w:r w:rsidR="00A72B42" w:rsidRPr="00F37DC8">
        <w:rPr>
          <w:rFonts w:asciiTheme="majorBidi" w:hAnsiTheme="majorBidi" w:cstheme="majorBidi"/>
          <w:i/>
        </w:rPr>
        <w:t>LPL</w:t>
      </w:r>
      <w:r w:rsidR="00A72B42" w:rsidRPr="009B3CD0">
        <w:rPr>
          <w:rFonts w:asciiTheme="majorBidi" w:hAnsiTheme="majorBidi" w:cstheme="majorBidi"/>
        </w:rPr>
        <w:t xml:space="preserve">, </w:t>
      </w:r>
      <w:r w:rsidR="00A72B42" w:rsidRPr="00F37DC8">
        <w:rPr>
          <w:rFonts w:asciiTheme="majorBidi" w:hAnsiTheme="majorBidi" w:cstheme="majorBidi"/>
          <w:i/>
        </w:rPr>
        <w:t>NRIP1</w:t>
      </w:r>
      <w:r w:rsidR="00A72B42" w:rsidRPr="009B3CD0">
        <w:rPr>
          <w:rFonts w:asciiTheme="majorBidi" w:hAnsiTheme="majorBidi" w:cstheme="majorBidi"/>
        </w:rPr>
        <w:t xml:space="preserve">, </w:t>
      </w:r>
      <w:r w:rsidR="00A72B42" w:rsidRPr="00F37DC8">
        <w:rPr>
          <w:rFonts w:asciiTheme="majorBidi" w:hAnsiTheme="majorBidi" w:cstheme="majorBidi"/>
          <w:i/>
        </w:rPr>
        <w:t>ABHD5</w:t>
      </w:r>
      <w:r w:rsidR="00A72B42" w:rsidRPr="009B3CD0">
        <w:rPr>
          <w:rFonts w:asciiTheme="majorBidi" w:hAnsiTheme="majorBidi" w:cstheme="majorBidi"/>
        </w:rPr>
        <w:t xml:space="preserve">, </w:t>
      </w:r>
      <w:r w:rsidR="00A72B42" w:rsidRPr="00F37DC8">
        <w:rPr>
          <w:rFonts w:asciiTheme="majorBidi" w:hAnsiTheme="majorBidi" w:cstheme="majorBidi"/>
          <w:i/>
        </w:rPr>
        <w:t>TSHR</w:t>
      </w:r>
      <w:r w:rsidR="00A72B42" w:rsidRPr="009B3CD0">
        <w:rPr>
          <w:rFonts w:asciiTheme="majorBidi" w:hAnsiTheme="majorBidi" w:cstheme="majorBidi"/>
        </w:rPr>
        <w:t xml:space="preserve">, </w:t>
      </w:r>
      <w:r w:rsidR="00A72B42" w:rsidRPr="00F37DC8">
        <w:rPr>
          <w:rFonts w:asciiTheme="majorBidi" w:hAnsiTheme="majorBidi" w:cstheme="majorBidi"/>
          <w:i/>
        </w:rPr>
        <w:t>ACVR1C</w:t>
      </w:r>
      <w:r w:rsidR="00334809" w:rsidRPr="009B3CD0">
        <w:rPr>
          <w:rFonts w:asciiTheme="majorBidi" w:hAnsiTheme="majorBidi" w:cstheme="majorBidi"/>
        </w:rPr>
        <w:t xml:space="preserve"> could contribute to </w:t>
      </w:r>
      <w:r w:rsidR="00B84DC4">
        <w:rPr>
          <w:rFonts w:asciiTheme="majorBidi" w:hAnsiTheme="majorBidi" w:cstheme="majorBidi"/>
        </w:rPr>
        <w:t xml:space="preserve">enhanced </w:t>
      </w:r>
      <w:r w:rsidR="00334809" w:rsidRPr="009B3CD0">
        <w:rPr>
          <w:rFonts w:asciiTheme="majorBidi" w:hAnsiTheme="majorBidi" w:cstheme="majorBidi"/>
        </w:rPr>
        <w:t>lipolysis</w:t>
      </w:r>
      <w:r w:rsidR="00A72B42" w:rsidRPr="009B3CD0">
        <w:rPr>
          <w:rFonts w:asciiTheme="majorBidi" w:hAnsiTheme="majorBidi" w:cstheme="majorBidi"/>
        </w:rPr>
        <w:t>.</w:t>
      </w:r>
      <w:r w:rsidR="001D1A50" w:rsidRPr="009B3CD0">
        <w:rPr>
          <w:rFonts w:asciiTheme="majorBidi" w:hAnsiTheme="majorBidi" w:cstheme="majorBidi"/>
        </w:rPr>
        <w:t xml:space="preserve"> </w:t>
      </w:r>
      <w:r w:rsidR="00AF6552">
        <w:rPr>
          <w:rFonts w:asciiTheme="majorBidi" w:hAnsiTheme="majorBidi" w:cstheme="majorBidi"/>
        </w:rPr>
        <w:t xml:space="preserve">Higher expression of </w:t>
      </w:r>
      <w:r w:rsidR="00AF6552" w:rsidRPr="006948C2">
        <w:rPr>
          <w:rFonts w:asciiTheme="majorBidi" w:hAnsiTheme="majorBidi" w:cstheme="majorBidi"/>
          <w:i/>
          <w:iCs/>
        </w:rPr>
        <w:t>FADS2</w:t>
      </w:r>
      <w:r w:rsidR="00AF6552">
        <w:rPr>
          <w:rFonts w:asciiTheme="majorBidi" w:hAnsiTheme="majorBidi" w:cstheme="majorBidi"/>
        </w:rPr>
        <w:t xml:space="preserve"> could contribute to insulin resistance. </w:t>
      </w:r>
      <w:r w:rsidR="00334809" w:rsidRPr="009B3CD0">
        <w:rPr>
          <w:rFonts w:asciiTheme="majorBidi" w:hAnsiTheme="majorBidi" w:cstheme="majorBidi"/>
        </w:rPr>
        <w:t xml:space="preserve">Expression of </w:t>
      </w:r>
      <w:r w:rsidR="00334809" w:rsidRPr="00F37DC8">
        <w:rPr>
          <w:rFonts w:asciiTheme="majorBidi" w:hAnsiTheme="majorBidi" w:cstheme="majorBidi"/>
          <w:i/>
        </w:rPr>
        <w:t>HSD11B1</w:t>
      </w:r>
      <w:r w:rsidR="00334809" w:rsidRPr="009B3CD0">
        <w:rPr>
          <w:rFonts w:asciiTheme="majorBidi" w:hAnsiTheme="majorBidi" w:cstheme="majorBidi"/>
        </w:rPr>
        <w:t xml:space="preserve"> was reduced and </w:t>
      </w:r>
      <w:r w:rsidR="00B364FA" w:rsidRPr="005512F4">
        <w:rPr>
          <w:rFonts w:asciiTheme="majorBidi" w:hAnsiTheme="majorBidi"/>
          <w:i/>
        </w:rPr>
        <w:t>GR</w:t>
      </w:r>
      <w:r w:rsidR="00334809" w:rsidRPr="009B3CD0">
        <w:rPr>
          <w:rFonts w:asciiTheme="majorBidi" w:hAnsiTheme="majorBidi" w:cstheme="majorBidi"/>
        </w:rPr>
        <w:t xml:space="preserve"> was increased, predicting enhanced glucocorticoid </w:t>
      </w:r>
      <w:del w:id="3" w:author="Dave Bridges" w:date="2013-11-17T12:36:00Z">
        <w:r w:rsidR="00334809" w:rsidRPr="009B3CD0" w:rsidDel="00CD3CC7">
          <w:rPr>
            <w:rFonts w:asciiTheme="majorBidi" w:hAnsiTheme="majorBidi" w:cstheme="majorBidi"/>
          </w:rPr>
          <w:delText>activity</w:delText>
        </w:r>
      </w:del>
      <w:ins w:id="4" w:author="Dave Bridges" w:date="2013-11-17T12:36:00Z">
        <w:r w:rsidR="00CD3CC7">
          <w:rPr>
            <w:rFonts w:asciiTheme="majorBidi" w:hAnsiTheme="majorBidi" w:cstheme="majorBidi"/>
          </w:rPr>
          <w:t>signaling</w:t>
        </w:r>
      </w:ins>
      <w:r w:rsidR="00334809" w:rsidRPr="009B3CD0">
        <w:rPr>
          <w:rFonts w:asciiTheme="majorBidi" w:hAnsiTheme="majorBidi" w:cstheme="majorBidi"/>
        </w:rPr>
        <w:t xml:space="preserve">, </w:t>
      </w:r>
      <w:del w:id="5" w:author="Dave Bridges" w:date="2013-11-17T12:36:00Z">
        <w:r w:rsidR="00B364FA" w:rsidRPr="009B3CD0" w:rsidDel="00CD3CC7">
          <w:rPr>
            <w:rFonts w:asciiTheme="majorBidi" w:hAnsiTheme="majorBidi" w:cstheme="majorBidi"/>
          </w:rPr>
          <w:delText>most likely</w:delText>
        </w:r>
      </w:del>
      <w:ins w:id="6" w:author="Dave Bridges" w:date="2013-11-17T12:36:00Z">
        <w:r w:rsidR="00CD3CC7">
          <w:rPr>
            <w:rFonts w:asciiTheme="majorBidi" w:hAnsiTheme="majorBidi" w:cstheme="majorBidi"/>
          </w:rPr>
          <w:t>potentially</w:t>
        </w:r>
      </w:ins>
      <w:r w:rsidR="00334809" w:rsidRPr="009B3CD0">
        <w:rPr>
          <w:rFonts w:asciiTheme="majorBidi" w:hAnsiTheme="majorBidi" w:cstheme="majorBidi"/>
        </w:rPr>
        <w:t xml:space="preserve"> contributing</w:t>
      </w:r>
      <w:r w:rsidR="00B364FA" w:rsidRPr="009B3CD0">
        <w:rPr>
          <w:rFonts w:asciiTheme="majorBidi" w:hAnsiTheme="majorBidi" w:cstheme="majorBidi"/>
        </w:rPr>
        <w:t xml:space="preserve"> to </w:t>
      </w:r>
      <w:del w:id="7" w:author="Dave Bridges" w:date="2013-11-17T12:36:00Z">
        <w:r w:rsidR="00B364FA" w:rsidRPr="009B3CD0" w:rsidDel="00CD3CC7">
          <w:rPr>
            <w:rFonts w:asciiTheme="majorBidi" w:hAnsiTheme="majorBidi" w:cstheme="majorBidi"/>
          </w:rPr>
          <w:delText>metabolic effects</w:delText>
        </w:r>
      </w:del>
      <w:ins w:id="8" w:author="Dave Bridges" w:date="2013-11-17T12:36:00Z">
        <w:r w:rsidR="00CD3CC7">
          <w:rPr>
            <w:rFonts w:asciiTheme="majorBidi" w:hAnsiTheme="majorBidi" w:cstheme="majorBidi"/>
          </w:rPr>
          <w:t>insulin resistance</w:t>
        </w:r>
      </w:ins>
      <w:r w:rsidR="00B364FA" w:rsidRPr="009B3CD0">
        <w:rPr>
          <w:rFonts w:asciiTheme="majorBidi" w:hAnsiTheme="majorBidi" w:cstheme="majorBidi"/>
        </w:rPr>
        <w:t>.</w:t>
      </w:r>
      <w:r w:rsidR="00334809" w:rsidRPr="009B3CD0">
        <w:rPr>
          <w:rFonts w:asciiTheme="majorBidi" w:hAnsiTheme="majorBidi" w:cstheme="majorBidi"/>
        </w:rPr>
        <w:t xml:space="preserve"> </w:t>
      </w:r>
    </w:p>
    <w:p w14:paraId="38B0D53D" w14:textId="18144D01" w:rsidR="00967134" w:rsidRPr="00E07F34" w:rsidRDefault="009B3CD0" w:rsidP="00A35323">
      <w:pPr>
        <w:tabs>
          <w:tab w:val="right" w:pos="142"/>
        </w:tabs>
        <w:bidi w:val="0"/>
        <w:spacing w:line="480" w:lineRule="auto"/>
        <w:ind w:left="142"/>
        <w:rPr>
          <w:rFonts w:asciiTheme="majorBidi" w:hAnsiTheme="majorBidi"/>
        </w:rPr>
      </w:pPr>
      <w:r>
        <w:rPr>
          <w:rFonts w:asciiTheme="majorBidi" w:eastAsia="Times New Roman" w:hAnsiTheme="majorBidi" w:cstheme="majorBidi"/>
          <w:color w:val="000000"/>
        </w:rPr>
        <w:lastRenderedPageBreak/>
        <w:t>Conclusions:</w:t>
      </w:r>
      <w:r w:rsidR="0073228C" w:rsidRPr="009B3CD0">
        <w:rPr>
          <w:rFonts w:asciiTheme="majorBidi" w:eastAsia="Times New Roman" w:hAnsiTheme="majorBidi" w:cstheme="majorBidi"/>
          <w:color w:val="000000"/>
        </w:rPr>
        <w:t xml:space="preserve"> </w:t>
      </w:r>
      <w:r w:rsidR="001D1A50" w:rsidRPr="009B3CD0">
        <w:rPr>
          <w:rFonts w:asciiTheme="majorBidi" w:hAnsiTheme="majorBidi" w:cstheme="majorBidi"/>
        </w:rPr>
        <w:t>We identified the acromegaly gene expression signature in human adipose tissue. The significance of altered expression of specific transcripts</w:t>
      </w:r>
      <w:r w:rsidR="00496C7C" w:rsidRPr="00E07F34">
        <w:rPr>
          <w:rFonts w:asciiTheme="majorBidi" w:hAnsiTheme="majorBidi"/>
        </w:rPr>
        <w:t xml:space="preserve"> will </w:t>
      </w:r>
      <w:r w:rsidR="001D1A50" w:rsidRPr="009B3CD0">
        <w:rPr>
          <w:rFonts w:asciiTheme="majorBidi" w:hAnsiTheme="majorBidi" w:cstheme="majorBidi"/>
        </w:rPr>
        <w:t>enhance</w:t>
      </w:r>
      <w:r w:rsidR="00496C7C" w:rsidRPr="00E07F34">
        <w:rPr>
          <w:rFonts w:asciiTheme="majorBidi" w:hAnsiTheme="majorBidi"/>
        </w:rPr>
        <w:t xml:space="preserve"> our understanding of the metabolic </w:t>
      </w:r>
      <w:r w:rsidR="006948C2">
        <w:rPr>
          <w:rFonts w:asciiTheme="majorBidi" w:hAnsiTheme="majorBidi" w:cstheme="majorBidi"/>
        </w:rPr>
        <w:t xml:space="preserve">and proliferative </w:t>
      </w:r>
      <w:r w:rsidR="001D1A50" w:rsidRPr="009B3CD0">
        <w:rPr>
          <w:rFonts w:asciiTheme="majorBidi" w:hAnsiTheme="majorBidi" w:cstheme="majorBidi"/>
        </w:rPr>
        <w:t>changes associated with</w:t>
      </w:r>
      <w:r w:rsidR="00496C7C" w:rsidRPr="00E07F34">
        <w:rPr>
          <w:rFonts w:asciiTheme="majorBidi" w:hAnsiTheme="majorBidi"/>
        </w:rPr>
        <w:t xml:space="preserve"> acromegaly</w:t>
      </w:r>
    </w:p>
    <w:p w14:paraId="6E914311" w14:textId="77777777" w:rsidR="0073228C" w:rsidRPr="001D1A50" w:rsidRDefault="0073228C" w:rsidP="00FE2A8C">
      <w:pPr>
        <w:tabs>
          <w:tab w:val="right" w:pos="142"/>
        </w:tabs>
        <w:bidi w:val="0"/>
        <w:spacing w:line="480" w:lineRule="auto"/>
        <w:jc w:val="both"/>
        <w:rPr>
          <w:rFonts w:ascii="Times New Roman" w:hAnsi="Times New Roman" w:cs="Times New Roman"/>
        </w:rPr>
      </w:pPr>
    </w:p>
    <w:p w14:paraId="7BC3C92A" w14:textId="77777777" w:rsidR="00083B6B" w:rsidRPr="00395065" w:rsidRDefault="00083B6B" w:rsidP="007830EE">
      <w:pPr>
        <w:bidi w:val="0"/>
        <w:spacing w:line="480" w:lineRule="auto"/>
        <w:rPr>
          <w:rFonts w:ascii="Times New Roman" w:hAnsi="Times New Roman" w:cs="Times New Roman"/>
          <w:b/>
        </w:rPr>
      </w:pPr>
      <w:r w:rsidRPr="00395065">
        <w:rPr>
          <w:rFonts w:ascii="Times New Roman" w:hAnsi="Times New Roman" w:cs="Times New Roman"/>
          <w:b/>
        </w:rPr>
        <w:t>Introduction</w:t>
      </w:r>
    </w:p>
    <w:p w14:paraId="21093BC8" w14:textId="7DE7A95E" w:rsidR="00083B6B" w:rsidRPr="00FA58EC" w:rsidRDefault="00083B6B" w:rsidP="00D673ED">
      <w:pPr>
        <w:bidi w:val="0"/>
        <w:spacing w:line="480" w:lineRule="auto"/>
        <w:rPr>
          <w:rFonts w:ascii="Times New Roman" w:hAnsi="Times New Roman" w:cs="Times New Roman"/>
        </w:rPr>
      </w:pPr>
      <w:r w:rsidRPr="00FA58EC">
        <w:rPr>
          <w:rFonts w:ascii="Times New Roman" w:hAnsi="Times New Roman" w:cs="Times New Roman"/>
        </w:rPr>
        <w:t>Acromegaly, excess growth hormone</w:t>
      </w:r>
      <w:r w:rsidR="00496C7C">
        <w:rPr>
          <w:rFonts w:ascii="Times New Roman" w:hAnsi="Times New Roman" w:cs="Times New Roman"/>
        </w:rPr>
        <w:t xml:space="preserve"> </w:t>
      </w:r>
      <w:r w:rsidR="000D13C0" w:rsidRPr="00FA58EC">
        <w:rPr>
          <w:rFonts w:ascii="Times New Roman" w:hAnsi="Times New Roman" w:cs="Times New Roman"/>
        </w:rPr>
        <w:t>(GH)</w:t>
      </w:r>
      <w:r w:rsidR="00496C7C">
        <w:rPr>
          <w:rFonts w:ascii="Times New Roman" w:hAnsi="Times New Roman" w:cs="Times New Roman"/>
        </w:rPr>
        <w:t xml:space="preserve"> production</w:t>
      </w:r>
      <w:r w:rsidR="00DC41D4" w:rsidRPr="00FA58EC">
        <w:rPr>
          <w:rFonts w:ascii="Times New Roman" w:hAnsi="Times New Roman" w:cs="Times New Roman"/>
        </w:rPr>
        <w:t xml:space="preserve"> </w:t>
      </w:r>
      <w:r w:rsidR="00C44BCA" w:rsidRPr="00FA58EC">
        <w:rPr>
          <w:rFonts w:ascii="Times New Roman" w:hAnsi="Times New Roman" w:cs="Times New Roman"/>
        </w:rPr>
        <w:t>secondary</w:t>
      </w:r>
      <w:r w:rsidRPr="00FA58EC">
        <w:rPr>
          <w:rFonts w:ascii="Times New Roman" w:hAnsi="Times New Roman" w:cs="Times New Roman"/>
        </w:rPr>
        <w:t xml:space="preserve"> to a pituitary adenoma, has important metabolic effects</w:t>
      </w:r>
      <w:r w:rsidR="007945EB" w:rsidRPr="00FA58EC">
        <w:rPr>
          <w:rFonts w:ascii="Times New Roman" w:hAnsi="Times New Roman" w:cs="Times New Roman"/>
        </w:rPr>
        <w:t xml:space="preserve">. </w:t>
      </w:r>
      <w:r w:rsidR="00DC41D4" w:rsidRPr="00FA58EC">
        <w:rPr>
          <w:rFonts w:ascii="Times New Roman" w:hAnsi="Times New Roman" w:cs="Times New Roman"/>
        </w:rPr>
        <w:t xml:space="preserve">The two most significant effects of </w:t>
      </w:r>
      <w:r w:rsidR="007945EB" w:rsidRPr="00FA58EC">
        <w:rPr>
          <w:rFonts w:ascii="Times New Roman" w:hAnsi="Times New Roman" w:cs="Times New Roman"/>
        </w:rPr>
        <w:t xml:space="preserve">GH </w:t>
      </w:r>
      <w:r w:rsidR="00DC41D4" w:rsidRPr="00FA58EC">
        <w:rPr>
          <w:rFonts w:ascii="Times New Roman" w:hAnsi="Times New Roman" w:cs="Times New Roman"/>
        </w:rPr>
        <w:t xml:space="preserve">on metabolism in adipose tissue are </w:t>
      </w:r>
      <w:r w:rsidR="007945EB" w:rsidRPr="00FA58EC">
        <w:rPr>
          <w:rFonts w:ascii="Times New Roman" w:hAnsi="Times New Roman" w:cs="Times New Roman"/>
        </w:rPr>
        <w:t>insulin resistance</w:t>
      </w:r>
      <w:r w:rsidR="00DC41D4" w:rsidRPr="00FA58EC">
        <w:rPr>
          <w:rFonts w:ascii="Times New Roman" w:hAnsi="Times New Roman" w:cs="Times New Roman"/>
        </w:rPr>
        <w:t xml:space="preserve"> and lipolysis</w:t>
      </w:r>
      <w:r w:rsidR="00F93EC6">
        <w:rPr>
          <w:rFonts w:ascii="Times New Roman" w:hAnsi="Times New Roman" w:cs="Times New Roman"/>
        </w:rPr>
        <w:t xml:space="preserve"> </w:t>
      </w:r>
      <w:r w:rsidR="00F93EC6">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"(1)" }, "properties" : { "noteIndex" : 0 }, "schema" : "https://github.com/citation-style-language/schema/raw/master/csl-citation.json" }</w:instrText>
      </w:r>
      <w:r w:rsidR="00F93EC6">
        <w:rPr>
          <w:rFonts w:ascii="Times New Roman" w:hAnsi="Times New Roman" w:cs="Times New Roman"/>
        </w:rPr>
        <w:fldChar w:fldCharType="separate"/>
      </w:r>
      <w:r w:rsidR="00EE3914" w:rsidRPr="00EE3914">
        <w:rPr>
          <w:rFonts w:ascii="Times New Roman" w:hAnsi="Times New Roman" w:cs="Times New Roman"/>
          <w:noProof/>
        </w:rPr>
        <w:t>(1)</w:t>
      </w:r>
      <w:r w:rsidR="00F93EC6">
        <w:rPr>
          <w:rFonts w:ascii="Times New Roman" w:hAnsi="Times New Roman" w:cs="Times New Roman"/>
        </w:rPr>
        <w:fldChar w:fldCharType="end"/>
      </w:r>
      <w:r w:rsidR="00C5610E" w:rsidRPr="00FA58EC">
        <w:rPr>
          <w:rFonts w:ascii="Times New Roman" w:hAnsi="Times New Roman" w:cs="Times New Roman"/>
        </w:rPr>
        <w:t xml:space="preserve">. </w:t>
      </w:r>
      <w:r w:rsidR="007B2B72" w:rsidRPr="00FA58EC">
        <w:rPr>
          <w:rFonts w:ascii="Times New Roman" w:hAnsi="Times New Roman" w:cs="Times New Roman"/>
        </w:rPr>
        <w:t xml:space="preserve">Insulin resistance, presenting as diabetes or impaired glucose tolerance, is found in most </w:t>
      </w:r>
      <w:proofErr w:type="spellStart"/>
      <w:r w:rsidR="007B2B72">
        <w:rPr>
          <w:rFonts w:ascii="Times New Roman" w:hAnsi="Times New Roman" w:cs="Times New Roman"/>
        </w:rPr>
        <w:t>acromegalic</w:t>
      </w:r>
      <w:proofErr w:type="spellEnd"/>
      <w:r w:rsidR="007B2B72">
        <w:rPr>
          <w:rFonts w:ascii="Times New Roman" w:hAnsi="Times New Roman" w:cs="Times New Roman"/>
        </w:rPr>
        <w:t xml:space="preserve"> </w:t>
      </w:r>
      <w:r w:rsidR="007B2B72" w:rsidRPr="00FA58EC">
        <w:rPr>
          <w:rFonts w:ascii="Times New Roman" w:hAnsi="Times New Roman" w:cs="Times New Roman"/>
        </w:rPr>
        <w:t>patients</w:t>
      </w:r>
      <w:r w:rsidR="007B2B72">
        <w:rPr>
          <w:rFonts w:ascii="Times New Roman" w:hAnsi="Times New Roman" w:cs="Times New Roman"/>
        </w:rPr>
        <w:t xml:space="preserve"> </w:t>
      </w:r>
      <w:r w:rsidR="007B2B72">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"http://www.mendeley.com/documents/?uuid=07de523a-6fba-4300-b97d-aff01075a3df" ] } ], "mendeley" : { "previouslyFormattedCitation" : "(2)" }, "properties" : { "noteIndex" : 0 }, "schema" : "https://github.com/citation-style-language/schema/raw/master/csl-citation.json" }</w:instrText>
      </w:r>
      <w:r w:rsidR="007B2B72">
        <w:rPr>
          <w:rFonts w:ascii="Times New Roman" w:hAnsi="Times New Roman" w:cs="Times New Roman"/>
        </w:rPr>
        <w:fldChar w:fldCharType="separate"/>
      </w:r>
      <w:r w:rsidR="00EE3914" w:rsidRPr="00EE3914">
        <w:rPr>
          <w:rFonts w:ascii="Times New Roman" w:hAnsi="Times New Roman" w:cs="Times New Roman"/>
          <w:noProof/>
        </w:rPr>
        <w:t>(2)</w:t>
      </w:r>
      <w:r w:rsidR="007B2B72">
        <w:rPr>
          <w:rFonts w:ascii="Times New Roman" w:hAnsi="Times New Roman" w:cs="Times New Roman"/>
        </w:rPr>
        <w:fldChar w:fldCharType="end"/>
      </w:r>
      <w:r w:rsidR="007B2B72" w:rsidRPr="00FA58EC">
        <w:rPr>
          <w:rFonts w:ascii="Times New Roman" w:hAnsi="Times New Roman" w:cs="Times New Roman"/>
        </w:rPr>
        <w:t>, and contributes to the enhanced morbidity</w:t>
      </w:r>
      <w:r w:rsidR="007B2B72">
        <w:rPr>
          <w:rFonts w:ascii="Times New Roman" w:hAnsi="Times New Roman" w:cs="Times New Roman"/>
        </w:rPr>
        <w:t xml:space="preserve"> </w:t>
      </w:r>
      <w:r w:rsidR="007B2B72">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"(3)" }, "properties" : { "noteIndex" : 0 }, "schema" : "https://github.com/citation-style-language/schema/raw/master/csl-citation.json" }</w:instrText>
      </w:r>
      <w:r w:rsidR="007B2B72">
        <w:rPr>
          <w:rFonts w:ascii="Times New Roman" w:hAnsi="Times New Roman" w:cs="Times New Roman"/>
        </w:rPr>
        <w:fldChar w:fldCharType="separate"/>
      </w:r>
      <w:r w:rsidR="00EE3914" w:rsidRPr="00EE3914">
        <w:rPr>
          <w:rFonts w:ascii="Times New Roman" w:hAnsi="Times New Roman" w:cs="Times New Roman"/>
          <w:noProof/>
        </w:rPr>
        <w:t>(3)</w:t>
      </w:r>
      <w:r w:rsidR="007B2B72">
        <w:rPr>
          <w:rFonts w:ascii="Times New Roman" w:hAnsi="Times New Roman" w:cs="Times New Roman"/>
        </w:rPr>
        <w:fldChar w:fldCharType="end"/>
      </w:r>
      <w:r w:rsidR="007B2B72" w:rsidRPr="00FA58EC">
        <w:rPr>
          <w:rFonts w:ascii="Times New Roman" w:hAnsi="Times New Roman" w:cs="Times New Roman"/>
        </w:rPr>
        <w:t xml:space="preserve">. </w:t>
      </w:r>
      <w:r w:rsidR="00C5610E" w:rsidRPr="00FA58EC">
        <w:rPr>
          <w:rFonts w:ascii="Times New Roman" w:hAnsi="Times New Roman" w:cs="Times New Roman"/>
        </w:rPr>
        <w:t xml:space="preserve">To study the effect of excess </w:t>
      </w:r>
      <w:r w:rsidR="000D13C0">
        <w:rPr>
          <w:rFonts w:ascii="Times New Roman" w:hAnsi="Times New Roman" w:cs="Times New Roman"/>
        </w:rPr>
        <w:t>GH</w:t>
      </w:r>
      <w:r w:rsidR="00C5610E" w:rsidRPr="00FA58EC">
        <w:rPr>
          <w:rFonts w:ascii="Times New Roman" w:hAnsi="Times New Roman" w:cs="Times New Roman"/>
        </w:rPr>
        <w:t xml:space="preserve"> on adipose tissue, we used next generation RNA sequencing to study adipose tissue from acromegaly patients and controls. We found a distinctive pattern of changes in many </w:t>
      </w:r>
      <w:r w:rsidR="00C44BCA" w:rsidRPr="00FA58EC">
        <w:rPr>
          <w:rFonts w:ascii="Times New Roman" w:hAnsi="Times New Roman" w:cs="Times New Roman"/>
        </w:rPr>
        <w:t>transcripts</w:t>
      </w:r>
      <w:r w:rsidR="002A1B8A" w:rsidRPr="00FA58EC">
        <w:rPr>
          <w:rFonts w:ascii="Times New Roman" w:hAnsi="Times New Roman" w:cs="Times New Roman"/>
        </w:rPr>
        <w:t xml:space="preserve"> </w:t>
      </w:r>
      <w:r w:rsidR="005D0C11">
        <w:rPr>
          <w:rFonts w:ascii="Times New Roman" w:hAnsi="Times New Roman" w:cs="Times New Roman"/>
        </w:rPr>
        <w:t>that</w:t>
      </w:r>
      <w:r w:rsidR="005D0C11" w:rsidRPr="00FA58EC">
        <w:rPr>
          <w:rFonts w:ascii="Times New Roman" w:hAnsi="Times New Roman" w:cs="Times New Roman"/>
        </w:rPr>
        <w:t xml:space="preserve"> </w:t>
      </w:r>
      <w:r w:rsidR="00B82E21" w:rsidRPr="00FA58EC">
        <w:rPr>
          <w:rFonts w:ascii="Times New Roman" w:hAnsi="Times New Roman" w:cs="Times New Roman"/>
        </w:rPr>
        <w:t>are</w:t>
      </w:r>
      <w:r w:rsidR="00C5610E" w:rsidRPr="00FA58EC">
        <w:rPr>
          <w:rFonts w:ascii="Times New Roman" w:hAnsi="Times New Roman" w:cs="Times New Roman"/>
        </w:rPr>
        <w:t xml:space="preserve"> highly associated with acromegaly. Many of these </w:t>
      </w:r>
      <w:r w:rsidR="00AD6800">
        <w:rPr>
          <w:rFonts w:ascii="Times New Roman" w:hAnsi="Times New Roman" w:cs="Times New Roman"/>
        </w:rPr>
        <w:t>alterations</w:t>
      </w:r>
      <w:r w:rsidR="00AD6800" w:rsidRPr="00FA58EC">
        <w:rPr>
          <w:rFonts w:ascii="Times New Roman" w:hAnsi="Times New Roman" w:cs="Times New Roman"/>
        </w:rPr>
        <w:t xml:space="preserve"> </w:t>
      </w:r>
      <w:r w:rsidR="003E14E7">
        <w:rPr>
          <w:rFonts w:ascii="Times New Roman" w:hAnsi="Times New Roman" w:cs="Times New Roman"/>
        </w:rPr>
        <w:t>may</w:t>
      </w:r>
      <w:r w:rsidR="00C5610E" w:rsidRPr="00FA58EC">
        <w:rPr>
          <w:rFonts w:ascii="Times New Roman" w:hAnsi="Times New Roman" w:cs="Times New Roman"/>
        </w:rPr>
        <w:t xml:space="preserve"> contribute to the metabolic effect of GH and reveal novel mechanisms of GH-induced insulin resistance and lipolysis in adipose tissue. </w:t>
      </w:r>
    </w:p>
    <w:p w14:paraId="7A47344E" w14:textId="77777777" w:rsidR="000120B5" w:rsidRPr="005D0C11" w:rsidRDefault="00B95390" w:rsidP="00E07A5A">
      <w:pPr>
        <w:bidi w:val="0"/>
        <w:spacing w:line="480" w:lineRule="auto"/>
        <w:rPr>
          <w:rFonts w:ascii="Times New Roman" w:hAnsi="Times New Roman" w:cs="Times New Roman"/>
          <w:b/>
        </w:rPr>
      </w:pPr>
      <w:r w:rsidRPr="005D0C11">
        <w:rPr>
          <w:rFonts w:ascii="Times New Roman" w:hAnsi="Times New Roman" w:cs="Times New Roman"/>
          <w:b/>
        </w:rPr>
        <w:t>Methods</w:t>
      </w:r>
    </w:p>
    <w:p w14:paraId="18AE8D93" w14:textId="77777777" w:rsidR="00B95390" w:rsidRPr="00FA58EC" w:rsidRDefault="00316F75" w:rsidP="00E07A5A">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t>Patient r</w:t>
      </w:r>
      <w:r w:rsidR="00B95390" w:rsidRPr="00FA58EC">
        <w:rPr>
          <w:rFonts w:ascii="Times New Roman" w:eastAsia="Times New Roman" w:hAnsi="Times New Roman" w:cs="Times New Roman"/>
          <w:b/>
          <w:bCs/>
          <w:color w:val="191919"/>
        </w:rPr>
        <w:t>ecruitment</w:t>
      </w:r>
    </w:p>
    <w:p w14:paraId="7B79EFFA" w14:textId="7290D3BB" w:rsidR="008F45AA" w:rsidRPr="00FA58EC" w:rsidRDefault="000F4AD3" w:rsidP="0036695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The</w:t>
      </w:r>
      <w:r w:rsidR="00B95390" w:rsidRPr="00FA58EC">
        <w:rPr>
          <w:rFonts w:ascii="Times New Roman" w:eastAsia="Times New Roman" w:hAnsi="Times New Roman" w:cs="Times New Roman"/>
          <w:color w:val="191919"/>
        </w:rPr>
        <w:t xml:space="preserve"> </w:t>
      </w:r>
      <w:proofErr w:type="gramStart"/>
      <w:r w:rsidR="00B95390" w:rsidRPr="00FA58EC">
        <w:rPr>
          <w:rFonts w:ascii="Times New Roman" w:eastAsia="Times New Roman" w:hAnsi="Times New Roman" w:cs="Times New Roman"/>
          <w:color w:val="191919"/>
        </w:rPr>
        <w:t xml:space="preserve">study was approved by the </w:t>
      </w:r>
      <w:r w:rsidR="00B219D5" w:rsidRPr="00FA58EC">
        <w:rPr>
          <w:rFonts w:ascii="Times New Roman" w:eastAsia="Times New Roman" w:hAnsi="Times New Roman" w:cs="Times New Roman"/>
          <w:color w:val="191919"/>
        </w:rPr>
        <w:t>institutional review board</w:t>
      </w:r>
      <w:r w:rsidR="00B95390" w:rsidRPr="00FA58EC">
        <w:rPr>
          <w:rFonts w:ascii="Times New Roman" w:eastAsia="Times New Roman" w:hAnsi="Times New Roman" w:cs="Times New Roman"/>
          <w:color w:val="191919"/>
        </w:rPr>
        <w:t xml:space="preserve"> of the</w:t>
      </w:r>
      <w:r w:rsidR="001900A9" w:rsidRPr="00FA58EC">
        <w:rPr>
          <w:rFonts w:ascii="Times New Roman" w:eastAsia="Times New Roman" w:hAnsi="Times New Roman" w:cs="Times New Roman"/>
          <w:color w:val="191919"/>
        </w:rPr>
        <w:t xml:space="preserve"> University of Michigan Medical </w:t>
      </w:r>
      <w:r w:rsidR="00B219D5" w:rsidRPr="00FA58EC">
        <w:rPr>
          <w:rFonts w:ascii="Times New Roman" w:eastAsia="Times New Roman" w:hAnsi="Times New Roman" w:cs="Times New Roman"/>
          <w:color w:val="191919"/>
        </w:rPr>
        <w:t>System</w:t>
      </w:r>
      <w:proofErr w:type="gramEnd"/>
      <w:r w:rsidR="00B95390" w:rsidRPr="00FA58EC">
        <w:rPr>
          <w:rFonts w:ascii="Times New Roman" w:eastAsia="Times New Roman" w:hAnsi="Times New Roman" w:cs="Times New Roman"/>
          <w:color w:val="191919"/>
        </w:rPr>
        <w:t xml:space="preserve">. </w:t>
      </w:r>
      <w:r w:rsidR="00316F75" w:rsidRPr="00FA58EC">
        <w:rPr>
          <w:rFonts w:ascii="Times New Roman" w:eastAsia="Times New Roman" w:hAnsi="Times New Roman" w:cs="Times New Roman"/>
          <w:color w:val="191919"/>
        </w:rPr>
        <w:t>Written i</w:t>
      </w:r>
      <w:r w:rsidR="00B95390" w:rsidRPr="00FA58EC">
        <w:rPr>
          <w:rFonts w:ascii="Times New Roman" w:eastAsia="Times New Roman" w:hAnsi="Times New Roman" w:cs="Times New Roman"/>
          <w:color w:val="191919"/>
        </w:rPr>
        <w:t xml:space="preserve">nformed consent was obtained from all patients. Patients were recruited consecutively from those undergoing </w:t>
      </w:r>
      <w:proofErr w:type="spellStart"/>
      <w:r w:rsidR="001900A9" w:rsidRPr="00FA58EC">
        <w:rPr>
          <w:rFonts w:ascii="Times New Roman" w:eastAsia="Times New Roman" w:hAnsi="Times New Roman" w:cs="Times New Roman"/>
          <w:color w:val="191919"/>
        </w:rPr>
        <w:t>transsphenoidal</w:t>
      </w:r>
      <w:proofErr w:type="spellEnd"/>
      <w:r w:rsidRPr="00FA58EC">
        <w:rPr>
          <w:rFonts w:ascii="Times New Roman" w:eastAsia="Times New Roman" w:hAnsi="Times New Roman" w:cs="Times New Roman"/>
          <w:color w:val="191919"/>
        </w:rPr>
        <w:t xml:space="preserve"> </w:t>
      </w:r>
      <w:proofErr w:type="spellStart"/>
      <w:r w:rsidR="000120B5" w:rsidRPr="00FA58EC">
        <w:rPr>
          <w:rFonts w:ascii="Times New Roman" w:eastAsia="Times New Roman" w:hAnsi="Times New Roman" w:cs="Times New Roman"/>
          <w:color w:val="191919"/>
        </w:rPr>
        <w:t>adenom</w:t>
      </w:r>
      <w:r w:rsidRPr="00FA58EC">
        <w:rPr>
          <w:rFonts w:ascii="Times New Roman" w:eastAsia="Times New Roman" w:hAnsi="Times New Roman" w:cs="Times New Roman"/>
          <w:color w:val="191919"/>
        </w:rPr>
        <w:t>ectom</w:t>
      </w:r>
      <w:r w:rsidR="008F45AA" w:rsidRPr="00FA58EC">
        <w:rPr>
          <w:rFonts w:ascii="Times New Roman" w:eastAsia="Times New Roman" w:hAnsi="Times New Roman" w:cs="Times New Roman"/>
          <w:color w:val="191919"/>
        </w:rPr>
        <w:t>y</w:t>
      </w:r>
      <w:proofErr w:type="spellEnd"/>
      <w:r w:rsidR="008F45AA" w:rsidRPr="00FA58EC">
        <w:rPr>
          <w:rFonts w:ascii="Times New Roman" w:eastAsia="Times New Roman" w:hAnsi="Times New Roman" w:cs="Times New Roman"/>
          <w:color w:val="191919"/>
        </w:rPr>
        <w:t xml:space="preserve"> at the University of Michigan </w:t>
      </w:r>
      <w:r w:rsidR="00316F75" w:rsidRPr="00FA58EC">
        <w:rPr>
          <w:rFonts w:ascii="Times New Roman" w:eastAsia="Times New Roman" w:hAnsi="Times New Roman" w:cs="Times New Roman"/>
          <w:color w:val="191919"/>
        </w:rPr>
        <w:t>for a</w:t>
      </w:r>
      <w:r w:rsidRPr="00FA58EC">
        <w:rPr>
          <w:rFonts w:ascii="Times New Roman" w:eastAsia="Times New Roman" w:hAnsi="Times New Roman" w:cs="Times New Roman"/>
          <w:color w:val="191919"/>
        </w:rPr>
        <w:t xml:space="preserve">cromegaly or non-functioning pituitary adenoma over a </w:t>
      </w:r>
      <w:proofErr w:type="gramStart"/>
      <w:r w:rsidRPr="00FA58EC">
        <w:rPr>
          <w:rFonts w:ascii="Times New Roman" w:eastAsia="Times New Roman" w:hAnsi="Times New Roman" w:cs="Times New Roman"/>
          <w:color w:val="191919"/>
        </w:rPr>
        <w:t>12 month</w:t>
      </w:r>
      <w:proofErr w:type="gramEnd"/>
      <w:r w:rsidRPr="00FA58EC">
        <w:rPr>
          <w:rFonts w:ascii="Times New Roman" w:eastAsia="Times New Roman" w:hAnsi="Times New Roman" w:cs="Times New Roman"/>
          <w:color w:val="191919"/>
        </w:rPr>
        <w:t xml:space="preserve"> period.</w:t>
      </w:r>
      <w:r w:rsidR="00B95390" w:rsidRPr="00FA58EC">
        <w:rPr>
          <w:rFonts w:ascii="Times New Roman" w:eastAsia="Times New Roman" w:hAnsi="Times New Roman" w:cs="Times New Roman"/>
          <w:color w:val="191919"/>
        </w:rPr>
        <w:t xml:space="preserve"> Exclusion criteria were age &lt;18</w:t>
      </w:r>
      <w:r w:rsidR="000120B5" w:rsidRPr="00FA58EC">
        <w:rPr>
          <w:rFonts w:ascii="Times New Roman" w:eastAsia="Times New Roman" w:hAnsi="Times New Roman" w:cs="Times New Roman"/>
          <w:color w:val="191919"/>
        </w:rPr>
        <w:t xml:space="preserve">, current </w:t>
      </w:r>
      <w:r w:rsidR="00B219D5" w:rsidRPr="00FA58EC">
        <w:rPr>
          <w:rFonts w:ascii="Times New Roman" w:eastAsia="Times New Roman" w:hAnsi="Times New Roman" w:cs="Times New Roman"/>
          <w:color w:val="191919"/>
        </w:rPr>
        <w:t xml:space="preserve">hormone treatment including </w:t>
      </w:r>
      <w:r w:rsidR="000120B5" w:rsidRPr="00FA58EC">
        <w:rPr>
          <w:rFonts w:ascii="Times New Roman" w:eastAsia="Times New Roman" w:hAnsi="Times New Roman" w:cs="Times New Roman"/>
          <w:color w:val="191919"/>
        </w:rPr>
        <w:t>glucocorticoid</w:t>
      </w:r>
      <w:r w:rsidR="00B219D5" w:rsidRPr="00FA58EC">
        <w:rPr>
          <w:rFonts w:ascii="Times New Roman" w:eastAsia="Times New Roman" w:hAnsi="Times New Roman" w:cs="Times New Roman"/>
          <w:color w:val="191919"/>
        </w:rPr>
        <w:t>s,</w:t>
      </w:r>
      <w:r w:rsidR="000120B5" w:rsidRPr="00FA58EC">
        <w:rPr>
          <w:rFonts w:ascii="Times New Roman" w:eastAsia="Times New Roman" w:hAnsi="Times New Roman" w:cs="Times New Roman"/>
          <w:color w:val="191919"/>
        </w:rPr>
        <w:t xml:space="preserve"> malignancy,</w:t>
      </w:r>
      <w:r w:rsidR="008F45AA" w:rsidRPr="00FA58EC">
        <w:rPr>
          <w:rFonts w:ascii="Times New Roman" w:eastAsia="Times New Roman" w:hAnsi="Times New Roman" w:cs="Times New Roman"/>
          <w:color w:val="191919"/>
        </w:rPr>
        <w:t xml:space="preserve"> inflammatory disease,</w:t>
      </w:r>
      <w:r w:rsidR="000120B5" w:rsidRPr="00FA58EC">
        <w:rPr>
          <w:rFonts w:ascii="Times New Roman" w:eastAsia="Times New Roman" w:hAnsi="Times New Roman" w:cs="Times New Roman"/>
          <w:color w:val="191919"/>
        </w:rPr>
        <w:t xml:space="preserve"> </w:t>
      </w:r>
      <w:proofErr w:type="gramStart"/>
      <w:r w:rsidR="000120B5" w:rsidRPr="00FA58EC">
        <w:rPr>
          <w:rFonts w:ascii="Times New Roman" w:eastAsia="Times New Roman" w:hAnsi="Times New Roman" w:cs="Times New Roman"/>
          <w:color w:val="191919"/>
        </w:rPr>
        <w:t>diabetes</w:t>
      </w:r>
      <w:proofErr w:type="gramEnd"/>
      <w:r w:rsidR="000120B5" w:rsidRPr="00FA58EC">
        <w:rPr>
          <w:rFonts w:ascii="Times New Roman" w:eastAsia="Times New Roman" w:hAnsi="Times New Roman" w:cs="Times New Roman"/>
          <w:color w:val="191919"/>
        </w:rPr>
        <w:t xml:space="preserve"> type 1</w:t>
      </w:r>
      <w:r w:rsidRPr="00FA58EC">
        <w:rPr>
          <w:rFonts w:ascii="Times New Roman" w:eastAsia="Times New Roman" w:hAnsi="Times New Roman" w:cs="Times New Roman"/>
          <w:color w:val="191919"/>
        </w:rPr>
        <w:t xml:space="preserve"> and </w:t>
      </w:r>
      <w:r w:rsidR="000120B5" w:rsidRPr="00FA58EC">
        <w:rPr>
          <w:rFonts w:ascii="Times New Roman" w:hAnsi="Times New Roman" w:cs="Times New Roman"/>
        </w:rPr>
        <w:t>established pituita</w:t>
      </w:r>
      <w:r w:rsidR="008F45AA" w:rsidRPr="00FA58EC">
        <w:rPr>
          <w:rFonts w:ascii="Times New Roman" w:hAnsi="Times New Roman" w:cs="Times New Roman"/>
        </w:rPr>
        <w:t>ry hormone</w:t>
      </w:r>
      <w:r w:rsidR="000120B5" w:rsidRPr="00FA58EC">
        <w:rPr>
          <w:rFonts w:ascii="Times New Roman" w:hAnsi="Times New Roman" w:cs="Times New Roman"/>
        </w:rPr>
        <w:t xml:space="preserve"> deficiencies.</w:t>
      </w:r>
      <w:r w:rsidR="008F45AA" w:rsidRPr="00FA58EC">
        <w:rPr>
          <w:rFonts w:ascii="Times New Roman" w:hAnsi="Times New Roman" w:cs="Times New Roman"/>
        </w:rPr>
        <w:t xml:space="preserve"> </w:t>
      </w:r>
      <w:r w:rsidR="008F45AA" w:rsidRPr="00FA58EC">
        <w:rPr>
          <w:rFonts w:ascii="Times New Roman" w:eastAsia="Times New Roman" w:hAnsi="Times New Roman" w:cs="Times New Roman"/>
          <w:color w:val="191919"/>
        </w:rPr>
        <w:t>For each patient, a data sheet was completed including, age, sex, anthropometric measurements, diagnosis of hypertension, diabetes, results of blood tests and medications. Fasting blood sample</w:t>
      </w:r>
      <w:r w:rsidR="001433DA">
        <w:rPr>
          <w:rFonts w:ascii="Times New Roman" w:eastAsia="Times New Roman" w:hAnsi="Times New Roman" w:cs="Times New Roman"/>
          <w:color w:val="191919"/>
        </w:rPr>
        <w:t>s</w:t>
      </w:r>
      <w:r w:rsidR="008F45AA" w:rsidRPr="00FA58EC">
        <w:rPr>
          <w:rFonts w:ascii="Times New Roman" w:eastAsia="Times New Roman" w:hAnsi="Times New Roman" w:cs="Times New Roman"/>
          <w:color w:val="191919"/>
        </w:rPr>
        <w:t xml:space="preserve"> w</w:t>
      </w:r>
      <w:r w:rsidR="001433DA">
        <w:rPr>
          <w:rFonts w:ascii="Times New Roman" w:eastAsia="Times New Roman" w:hAnsi="Times New Roman" w:cs="Times New Roman"/>
          <w:color w:val="191919"/>
        </w:rPr>
        <w:t>ere</w:t>
      </w:r>
      <w:r w:rsidR="008F45AA" w:rsidRPr="00FA58EC">
        <w:rPr>
          <w:rFonts w:ascii="Times New Roman" w:eastAsia="Times New Roman" w:hAnsi="Times New Roman" w:cs="Times New Roman"/>
          <w:color w:val="191919"/>
        </w:rPr>
        <w:t xml:space="preserve"> </w:t>
      </w:r>
      <w:r w:rsidR="00284A9A" w:rsidRPr="00FA58EC">
        <w:rPr>
          <w:rFonts w:ascii="Times New Roman" w:eastAsia="Times New Roman" w:hAnsi="Times New Roman" w:cs="Times New Roman"/>
          <w:color w:val="191919"/>
        </w:rPr>
        <w:t>assayed</w:t>
      </w:r>
      <w:r w:rsidR="008F45AA" w:rsidRPr="00FA58EC">
        <w:rPr>
          <w:rFonts w:ascii="Times New Roman" w:eastAsia="Times New Roman" w:hAnsi="Times New Roman" w:cs="Times New Roman"/>
          <w:color w:val="191919"/>
        </w:rPr>
        <w:t xml:space="preserve"> for glucose (</w:t>
      </w:r>
      <w:r w:rsidR="00316F75" w:rsidRPr="00FA58EC">
        <w:rPr>
          <w:rFonts w:ascii="Times New Roman" w:hAnsi="Times New Roman" w:cs="Times New Roman"/>
          <w:color w:val="222222"/>
          <w:shd w:val="clear" w:color="auto" w:fill="FFFFFF"/>
        </w:rPr>
        <w:t xml:space="preserve">Siemens </w:t>
      </w:r>
      <w:proofErr w:type="spellStart"/>
      <w:r w:rsidR="00316F75" w:rsidRPr="00FA58EC">
        <w:rPr>
          <w:rFonts w:ascii="Times New Roman" w:hAnsi="Times New Roman" w:cs="Times New Roman"/>
          <w:color w:val="222222"/>
          <w:shd w:val="clear" w:color="auto" w:fill="FFFFFF"/>
        </w:rPr>
        <w:t>Advia</w:t>
      </w:r>
      <w:proofErr w:type="spellEnd"/>
      <w:r w:rsidR="00316F75" w:rsidRPr="00FA58EC">
        <w:rPr>
          <w:rFonts w:ascii="Times New Roman" w:hAnsi="Times New Roman" w:cs="Times New Roman"/>
          <w:color w:val="222222"/>
          <w:shd w:val="clear" w:color="auto" w:fill="FFFFFF"/>
        </w:rPr>
        <w:t xml:space="preserve"> 1800</w:t>
      </w:r>
      <w:r w:rsidR="00284A9A" w:rsidRPr="00FA58EC">
        <w:rPr>
          <w:rFonts w:ascii="Times New Roman" w:eastAsia="Times New Roman" w:hAnsi="Times New Roman" w:cs="Times New Roman"/>
          <w:color w:val="191919"/>
        </w:rPr>
        <w:t>) and insulin (</w:t>
      </w:r>
      <w:r w:rsidR="000E77F3">
        <w:rPr>
          <w:rFonts w:ascii="Times New Roman" w:eastAsia="Times New Roman" w:hAnsi="Times New Roman" w:cs="Times New Roman"/>
          <w:color w:val="191919"/>
        </w:rPr>
        <w:t>Life Technologies</w:t>
      </w:r>
      <w:r w:rsidR="00284A9A" w:rsidRPr="00FA58EC">
        <w:rPr>
          <w:rFonts w:ascii="Times New Roman" w:eastAsia="Times New Roman" w:hAnsi="Times New Roman" w:cs="Times New Roman"/>
          <w:color w:val="191919"/>
        </w:rPr>
        <w:t>)</w:t>
      </w:r>
      <w:r w:rsidR="00316F75" w:rsidRPr="00FA58EC">
        <w:rPr>
          <w:rFonts w:ascii="Times New Roman" w:eastAsia="Times New Roman" w:hAnsi="Times New Roman" w:cs="Times New Roman"/>
          <w:color w:val="191919"/>
        </w:rPr>
        <w:t xml:space="preserve"> as instructed by the </w:t>
      </w:r>
      <w:r w:rsidR="00C44BCA" w:rsidRPr="00FA58EC">
        <w:rPr>
          <w:rFonts w:ascii="Times New Roman" w:eastAsia="Times New Roman" w:hAnsi="Times New Roman" w:cs="Times New Roman"/>
          <w:color w:val="191919"/>
        </w:rPr>
        <w:t>manufacturers</w:t>
      </w:r>
      <w:r w:rsidR="00284A9A" w:rsidRPr="00FA58EC">
        <w:rPr>
          <w:rFonts w:ascii="Times New Roman" w:eastAsia="Times New Roman" w:hAnsi="Times New Roman" w:cs="Times New Roman"/>
          <w:color w:val="191919"/>
        </w:rPr>
        <w:t>.</w:t>
      </w:r>
    </w:p>
    <w:p w14:paraId="4533A35F" w14:textId="77777777" w:rsidR="000120B5" w:rsidRPr="00FA58EC" w:rsidRDefault="00B5681F" w:rsidP="00724271">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color w:val="191919"/>
        </w:rPr>
        <w:lastRenderedPageBreak/>
        <w:t>Subcutaneous</w:t>
      </w:r>
      <w:r w:rsidR="000120B5" w:rsidRPr="00FA58EC">
        <w:rPr>
          <w:rFonts w:ascii="Times New Roman" w:eastAsia="Times New Roman" w:hAnsi="Times New Roman" w:cs="Times New Roman"/>
          <w:b/>
          <w:bCs/>
          <w:color w:val="191919"/>
        </w:rPr>
        <w:t xml:space="preserve"> fat biopsy</w:t>
      </w:r>
    </w:p>
    <w:p w14:paraId="690F3C31" w14:textId="77777777" w:rsidR="000120B5" w:rsidRPr="00FA58EC" w:rsidRDefault="000120B5" w:rsidP="004973A7">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rPr>
        <w:t xml:space="preserve">During the course of pituitary surgery a routine subcutaneous fat </w:t>
      </w:r>
      <w:r w:rsidR="00B5681F" w:rsidRPr="00FA58EC">
        <w:rPr>
          <w:rFonts w:ascii="Times New Roman" w:hAnsi="Times New Roman" w:cs="Times New Roman"/>
        </w:rPr>
        <w:t>graft is</w:t>
      </w:r>
      <w:r w:rsidRPr="00FA58EC">
        <w:rPr>
          <w:rFonts w:ascii="Times New Roman" w:hAnsi="Times New Roman" w:cs="Times New Roman"/>
        </w:rPr>
        <w:t xml:space="preserve"> utilized to seal the surgical field upon completion of the procedure. 500 mg of this fat graft was used for the study</w:t>
      </w:r>
      <w:r w:rsidR="00B219D5"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 xml:space="preserve">~100 mg were utilized for ex vivo lipolysis assay ~200 mg was snap frozen in liquid </w:t>
      </w:r>
      <w:r w:rsidR="00B5681F" w:rsidRPr="00FA58EC">
        <w:rPr>
          <w:rFonts w:ascii="Times New Roman" w:eastAsia="Times New Roman" w:hAnsi="Times New Roman" w:cs="Times New Roman"/>
          <w:color w:val="191919"/>
        </w:rPr>
        <w:t>nitrogen and</w:t>
      </w:r>
      <w:r w:rsidRPr="00FA58EC">
        <w:rPr>
          <w:rFonts w:ascii="Times New Roman" w:eastAsia="Times New Roman" w:hAnsi="Times New Roman" w:cs="Times New Roman"/>
          <w:color w:val="191919"/>
        </w:rPr>
        <w:t xml:space="preserve"> stored at -80 degrees for RNA </w:t>
      </w:r>
      <w:r w:rsidR="005F211B" w:rsidRPr="00FA58EC">
        <w:rPr>
          <w:rFonts w:ascii="Times New Roman" w:eastAsia="Times New Roman" w:hAnsi="Times New Roman" w:cs="Times New Roman"/>
          <w:color w:val="191919"/>
        </w:rPr>
        <w:t>preparation</w:t>
      </w:r>
      <w:r w:rsidRPr="00FA58EC">
        <w:rPr>
          <w:rFonts w:ascii="Times New Roman" w:eastAsia="Times New Roman" w:hAnsi="Times New Roman" w:cs="Times New Roman"/>
          <w:color w:val="191919"/>
        </w:rPr>
        <w:t xml:space="preserve">. </w:t>
      </w:r>
    </w:p>
    <w:p w14:paraId="721D0193" w14:textId="77777777" w:rsidR="00676CA8" w:rsidRPr="00FA58EC" w:rsidRDefault="00676CA8" w:rsidP="008D32FD">
      <w:pPr>
        <w:shd w:val="clear" w:color="auto" w:fill="FFFFFF"/>
        <w:bidi w:val="0"/>
        <w:spacing w:after="96" w:line="480" w:lineRule="auto"/>
        <w:outlineLvl w:val="3"/>
        <w:rPr>
          <w:rFonts w:ascii="Times New Roman" w:eastAsia="Times New Roman" w:hAnsi="Times New Roman" w:cs="Times New Roman"/>
          <w:b/>
          <w:bCs/>
          <w:color w:val="191919"/>
        </w:rPr>
      </w:pPr>
      <w:r w:rsidRPr="00FA58EC">
        <w:rPr>
          <w:rFonts w:ascii="Times New Roman" w:eastAsia="Times New Roman" w:hAnsi="Times New Roman" w:cs="Times New Roman"/>
          <w:b/>
          <w:bCs/>
          <w:i/>
          <w:iCs/>
          <w:color w:val="191919"/>
        </w:rPr>
        <w:t>Ex vivo</w:t>
      </w:r>
      <w:r w:rsidRPr="00FA58EC">
        <w:rPr>
          <w:rFonts w:ascii="Times New Roman" w:eastAsia="Times New Roman" w:hAnsi="Times New Roman" w:cs="Times New Roman"/>
          <w:b/>
          <w:bCs/>
          <w:color w:val="191919"/>
        </w:rPr>
        <w:t xml:space="preserve"> lipolysis</w:t>
      </w:r>
    </w:p>
    <w:p w14:paraId="5DD24FEC" w14:textId="54134F7A" w:rsidR="002D2CED" w:rsidRPr="00FA58EC" w:rsidRDefault="00234BFD" w:rsidP="008D32FD">
      <w:pPr>
        <w:bidi w:val="0"/>
        <w:spacing w:line="480" w:lineRule="auto"/>
        <w:rPr>
          <w:rFonts w:ascii="Times New Roman" w:hAnsi="Times New Roman" w:cs="Times New Roman"/>
        </w:rPr>
      </w:pPr>
      <w:r w:rsidRPr="00FA58EC">
        <w:rPr>
          <w:rFonts w:ascii="Times New Roman" w:hAnsi="Times New Roman" w:cs="Times New Roman"/>
        </w:rPr>
        <w:t xml:space="preserve">25 mg </w:t>
      </w:r>
      <w:r w:rsidR="002D2CED" w:rsidRPr="00FA58EC">
        <w:rPr>
          <w:rFonts w:ascii="Times New Roman" w:hAnsi="Times New Roman" w:cs="Times New Roman"/>
        </w:rPr>
        <w:t>pieces of adipose tissue were</w:t>
      </w:r>
      <w:r w:rsidRPr="00FA58EC">
        <w:rPr>
          <w:rFonts w:ascii="Times New Roman" w:hAnsi="Times New Roman" w:cs="Times New Roman"/>
        </w:rPr>
        <w:t xml:space="preserve"> pre</w:t>
      </w:r>
      <w:r w:rsidR="002A1B8A" w:rsidRPr="00FA58EC">
        <w:rPr>
          <w:rFonts w:ascii="Times New Roman" w:hAnsi="Times New Roman" w:cs="Times New Roman"/>
        </w:rPr>
        <w:t>-</w:t>
      </w:r>
      <w:r w:rsidRPr="00FA58EC">
        <w:rPr>
          <w:rFonts w:ascii="Times New Roman" w:hAnsi="Times New Roman" w:cs="Times New Roman"/>
        </w:rPr>
        <w:t>incubated for 15 minutes in KRBH</w:t>
      </w:r>
      <w:r w:rsidR="00720E42" w:rsidRPr="00FA58EC">
        <w:rPr>
          <w:rFonts w:ascii="Times New Roman" w:hAnsi="Times New Roman" w:cs="Times New Roman"/>
        </w:rPr>
        <w:t xml:space="preserve"> buffer (sigma) </w:t>
      </w:r>
      <w:r w:rsidR="002D2CED" w:rsidRPr="00FA58EC">
        <w:rPr>
          <w:rFonts w:ascii="Times New Roman" w:hAnsi="Times New Roman" w:cs="Times New Roman"/>
        </w:rPr>
        <w:t>at 37</w:t>
      </w:r>
      <w:r w:rsidR="002D2CED" w:rsidRPr="00FA58EC">
        <w:rPr>
          <w:rFonts w:ascii="Times New Roman" w:hAnsi="Times New Roman" w:cs="Times New Roman"/>
        </w:rPr>
        <w:sym w:font="Symbol" w:char="F0B0"/>
      </w:r>
      <w:r w:rsidR="002D2CED" w:rsidRPr="00FA58EC">
        <w:rPr>
          <w:rFonts w:ascii="Times New Roman" w:hAnsi="Times New Roman" w:cs="Times New Roman"/>
        </w:rPr>
        <w:t>C and then incubated for 1 hour at 37</w:t>
      </w:r>
      <w:r w:rsidR="002D2CED" w:rsidRPr="00FA58EC">
        <w:rPr>
          <w:rFonts w:ascii="Times New Roman" w:hAnsi="Times New Roman" w:cs="Times New Roman"/>
        </w:rPr>
        <w:sym w:font="Symbol" w:char="F0B0"/>
      </w:r>
      <w:r w:rsidR="002D2CED" w:rsidRPr="00FA58EC">
        <w:rPr>
          <w:rFonts w:ascii="Times New Roman" w:hAnsi="Times New Roman" w:cs="Times New Roman"/>
        </w:rPr>
        <w:t xml:space="preserve">C in </w:t>
      </w:r>
      <w:r w:rsidR="00720E42" w:rsidRPr="00FA58EC">
        <w:rPr>
          <w:rFonts w:ascii="Times New Roman" w:hAnsi="Times New Roman" w:cs="Times New Roman"/>
        </w:rPr>
        <w:t xml:space="preserve">300 </w:t>
      </w:r>
      <w:r w:rsidR="00720E42" w:rsidRPr="00FA58EC">
        <w:rPr>
          <w:rFonts w:ascii="Times New Roman" w:hAnsi="Times New Roman" w:cs="Times New Roman"/>
        </w:rPr>
        <w:sym w:font="Symbol" w:char="F06D"/>
      </w:r>
      <w:r w:rsidR="00720E42" w:rsidRPr="00FA58EC">
        <w:rPr>
          <w:rFonts w:ascii="Times New Roman" w:hAnsi="Times New Roman" w:cs="Times New Roman"/>
        </w:rPr>
        <w:t xml:space="preserve">l </w:t>
      </w:r>
      <w:r w:rsidR="002D2CED" w:rsidRPr="00FA58EC">
        <w:rPr>
          <w:rFonts w:ascii="Times New Roman" w:hAnsi="Times New Roman" w:cs="Times New Roman"/>
        </w:rPr>
        <w:t xml:space="preserve">KRBH in the presence or absence of </w:t>
      </w:r>
      <w:r w:rsidR="00B5681F" w:rsidRPr="00FA58EC">
        <w:rPr>
          <w:rFonts w:ascii="Times New Roman" w:hAnsi="Times New Roman" w:cs="Times New Roman"/>
        </w:rPr>
        <w:t>isoproterenol</w:t>
      </w:r>
      <w:r w:rsidR="002D2CED" w:rsidRPr="00FA58EC">
        <w:rPr>
          <w:rFonts w:ascii="Times New Roman" w:hAnsi="Times New Roman" w:cs="Times New Roman"/>
        </w:rPr>
        <w:t xml:space="preserve"> 30nM</w:t>
      </w:r>
      <w:r w:rsidR="008F45AA" w:rsidRPr="00FA58EC">
        <w:rPr>
          <w:rFonts w:ascii="Times New Roman" w:hAnsi="Times New Roman" w:cs="Times New Roman"/>
        </w:rPr>
        <w:t xml:space="preserve"> in duplicate</w:t>
      </w:r>
      <w:r w:rsidR="002D2CED" w:rsidRPr="00FA58EC">
        <w:rPr>
          <w:rFonts w:ascii="Times New Roman" w:hAnsi="Times New Roman" w:cs="Times New Roman"/>
        </w:rPr>
        <w:t xml:space="preserve">. Glycerol was assayed in </w:t>
      </w:r>
      <w:r w:rsidR="00B5681F" w:rsidRPr="00FA58EC">
        <w:rPr>
          <w:rFonts w:ascii="Times New Roman" w:hAnsi="Times New Roman" w:cs="Times New Roman"/>
        </w:rPr>
        <w:t>supernatants</w:t>
      </w:r>
      <w:r w:rsidR="002D2CED" w:rsidRPr="00FA58EC">
        <w:rPr>
          <w:rFonts w:ascii="Times New Roman" w:hAnsi="Times New Roman" w:cs="Times New Roman"/>
        </w:rPr>
        <w:t xml:space="preserve"> using a glycerol assay kit (sigma) as instructed by manufacturer. </w:t>
      </w:r>
    </w:p>
    <w:p w14:paraId="685103BF" w14:textId="77777777" w:rsidR="00676CA8" w:rsidRPr="00FA58EC" w:rsidRDefault="00553058" w:rsidP="00CD5F74">
      <w:pPr>
        <w:shd w:val="clear" w:color="auto" w:fill="FFFFFF"/>
        <w:bidi w:val="0"/>
        <w:spacing w:after="96" w:line="480" w:lineRule="auto"/>
        <w:outlineLvl w:val="3"/>
        <w:rPr>
          <w:rFonts w:ascii="Times New Roman" w:eastAsia="Times New Roman" w:hAnsi="Times New Roman" w:cs="Times New Roman"/>
          <w:b/>
          <w:bCs/>
          <w:color w:val="191919"/>
        </w:rPr>
      </w:pPr>
      <w:proofErr w:type="spellStart"/>
      <w:r w:rsidRPr="00FA58EC">
        <w:rPr>
          <w:rFonts w:ascii="Times New Roman" w:eastAsia="Times New Roman" w:hAnsi="Times New Roman" w:cs="Times New Roman"/>
          <w:b/>
          <w:bCs/>
          <w:color w:val="191919"/>
        </w:rPr>
        <w:t>Transcriptomic</w:t>
      </w:r>
      <w:proofErr w:type="spellEnd"/>
      <w:r w:rsidRPr="00FA58EC">
        <w:rPr>
          <w:rFonts w:ascii="Times New Roman" w:eastAsia="Times New Roman" w:hAnsi="Times New Roman" w:cs="Times New Roman"/>
          <w:b/>
          <w:bCs/>
          <w:color w:val="191919"/>
        </w:rPr>
        <w:t xml:space="preserve"> Analysis</w:t>
      </w:r>
    </w:p>
    <w:p w14:paraId="0709AFA0" w14:textId="750B3575" w:rsidR="00A87C6A" w:rsidRPr="00FA58EC" w:rsidRDefault="005F211B" w:rsidP="00366692">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hAnsi="Times New Roman" w:cs="Times New Roman"/>
          <w:color w:val="333333"/>
          <w:shd w:val="clear" w:color="auto" w:fill="FFFFFF"/>
        </w:rPr>
        <w:t xml:space="preserve">Total </w:t>
      </w:r>
      <w:r w:rsidR="00676CA8" w:rsidRPr="00FA58EC">
        <w:rPr>
          <w:rFonts w:ascii="Times New Roman" w:hAnsi="Times New Roman" w:cs="Times New Roman"/>
          <w:color w:val="333333"/>
          <w:shd w:val="clear" w:color="auto" w:fill="FFFFFF"/>
        </w:rPr>
        <w:t xml:space="preserve">RNA was extracted from </w:t>
      </w:r>
      <w:r w:rsidR="009374F8" w:rsidRPr="00FA58EC">
        <w:rPr>
          <w:rFonts w:ascii="Times New Roman" w:hAnsi="Times New Roman" w:cs="Times New Roman"/>
          <w:color w:val="333333"/>
          <w:shd w:val="clear" w:color="auto" w:fill="FFFFFF"/>
        </w:rPr>
        <w:t>adipose tissue</w:t>
      </w:r>
      <w:r w:rsidR="00676CA8" w:rsidRPr="00FA58EC">
        <w:rPr>
          <w:rFonts w:ascii="Times New Roman" w:hAnsi="Times New Roman" w:cs="Times New Roman"/>
          <w:color w:val="333333"/>
          <w:shd w:val="clear" w:color="auto" w:fill="FFFFFF"/>
        </w:rPr>
        <w:t xml:space="preserve"> using the </w:t>
      </w:r>
      <w:proofErr w:type="spellStart"/>
      <w:r w:rsidR="00676CA8" w:rsidRPr="00FA58EC">
        <w:rPr>
          <w:rFonts w:ascii="Times New Roman" w:hAnsi="Times New Roman" w:cs="Times New Roman"/>
          <w:color w:val="333333"/>
          <w:shd w:val="clear" w:color="auto" w:fill="FFFFFF"/>
        </w:rPr>
        <w:t>RNEasy</w:t>
      </w:r>
      <w:proofErr w:type="spellEnd"/>
      <w:r w:rsidR="00676CA8" w:rsidRPr="00FA58EC">
        <w:rPr>
          <w:rFonts w:ascii="Times New Roman" w:hAnsi="Times New Roman" w:cs="Times New Roman"/>
          <w:color w:val="333333"/>
          <w:shd w:val="clear" w:color="auto" w:fill="FFFFFF"/>
        </w:rPr>
        <w:t xml:space="preserve"> kit (</w:t>
      </w:r>
      <w:proofErr w:type="spellStart"/>
      <w:r w:rsidR="00676CA8" w:rsidRPr="00FA58EC">
        <w:rPr>
          <w:rFonts w:ascii="Times New Roman" w:hAnsi="Times New Roman" w:cs="Times New Roman"/>
          <w:color w:val="333333"/>
          <w:shd w:val="clear" w:color="auto" w:fill="FFFFFF"/>
        </w:rPr>
        <w:t>Qiagen</w:t>
      </w:r>
      <w:proofErr w:type="spellEnd"/>
      <w:r w:rsidR="00676CA8" w:rsidRPr="00FA58EC">
        <w:rPr>
          <w:rFonts w:ascii="Times New Roman" w:eastAsia="Times New Roman" w:hAnsi="Times New Roman" w:cs="Times New Roman"/>
          <w:color w:val="191919"/>
        </w:rPr>
        <w:t>)</w:t>
      </w:r>
      <w:r w:rsidR="00676CA8" w:rsidRPr="00FA58EC">
        <w:rPr>
          <w:rFonts w:ascii="Times New Roman" w:eastAsia="Times New Roman" w:hAnsi="Times New Roman" w:cs="Times New Roman"/>
          <w:b/>
          <w:bCs/>
          <w:color w:val="191919"/>
        </w:rPr>
        <w:t xml:space="preserve"> </w:t>
      </w:r>
      <w:r w:rsidR="00676CA8" w:rsidRPr="00FA58EC">
        <w:rPr>
          <w:rFonts w:ascii="Times New Roman" w:eastAsia="Times New Roman" w:hAnsi="Times New Roman" w:cs="Times New Roman"/>
          <w:color w:val="191919"/>
        </w:rPr>
        <w:t xml:space="preserve">and </w:t>
      </w:r>
      <w:r w:rsidR="00C44BCA" w:rsidRPr="00FA58EC">
        <w:rPr>
          <w:rFonts w:ascii="Times New Roman" w:eastAsia="Times New Roman" w:hAnsi="Times New Roman" w:cs="Times New Roman"/>
          <w:color w:val="191919"/>
        </w:rPr>
        <w:t>its</w:t>
      </w:r>
      <w:r w:rsidR="00676CA8" w:rsidRPr="00FA58EC">
        <w:rPr>
          <w:rFonts w:ascii="Times New Roman" w:eastAsia="Times New Roman" w:hAnsi="Times New Roman" w:cs="Times New Roman"/>
          <w:color w:val="191919"/>
        </w:rPr>
        <w:t xml:space="preserve"> quality was verified using </w:t>
      </w:r>
      <w:r w:rsidR="00676CA8" w:rsidRPr="00FA58EC">
        <w:rPr>
          <w:rFonts w:ascii="Times New Roman" w:hAnsi="Times New Roman" w:cs="Times New Roman"/>
          <w:color w:val="333333"/>
          <w:shd w:val="clear" w:color="auto" w:fill="FFFFFF"/>
        </w:rPr>
        <w:t xml:space="preserve">the Agilent 2100 </w:t>
      </w:r>
      <w:proofErr w:type="spellStart"/>
      <w:r w:rsidR="00676CA8" w:rsidRPr="00FA58EC">
        <w:rPr>
          <w:rFonts w:ascii="Times New Roman" w:hAnsi="Times New Roman" w:cs="Times New Roman"/>
          <w:color w:val="333333"/>
          <w:shd w:val="clear" w:color="auto" w:fill="FFFFFF"/>
        </w:rPr>
        <w:t>Bioanalyzer</w:t>
      </w:r>
      <w:proofErr w:type="spellEnd"/>
      <w:r w:rsidR="00676CA8" w:rsidRPr="00FA58EC">
        <w:rPr>
          <w:rFonts w:ascii="Times New Roman" w:hAnsi="Times New Roman" w:cs="Times New Roman"/>
          <w:color w:val="333333"/>
          <w:shd w:val="clear" w:color="auto" w:fill="FFFFFF"/>
        </w:rPr>
        <w:t xml:space="preserve"> (Agilent Technologies</w:t>
      </w:r>
      <w:r w:rsidR="00A87C6A" w:rsidRPr="00FA58EC">
        <w:rPr>
          <w:rFonts w:ascii="Times New Roman" w:eastAsia="Times New Roman" w:hAnsi="Times New Roman" w:cs="Times New Roman"/>
          <w:color w:val="191919"/>
        </w:rPr>
        <w:t xml:space="preserve">).  At the University of Michigan DNA Sequencing Core,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w:t>
      </w:r>
      <w:r w:rsidR="00663D48">
        <w:rPr>
          <w:rFonts w:ascii="Times New Roman" w:eastAsia="Times New Roman" w:hAnsi="Times New Roman" w:cs="Times New Roman"/>
          <w:color w:val="191919"/>
        </w:rPr>
        <w:t xml:space="preserve">libraries </w:t>
      </w:r>
      <w:r w:rsidR="00A87C6A" w:rsidRPr="00FA58EC">
        <w:rPr>
          <w:rFonts w:ascii="Times New Roman" w:eastAsia="Times New Roman" w:hAnsi="Times New Roman" w:cs="Times New Roman"/>
          <w:color w:val="191919"/>
        </w:rPr>
        <w:t xml:space="preserve">from </w:t>
      </w:r>
      <w:proofErr w:type="spellStart"/>
      <w:r w:rsidR="00A87C6A" w:rsidRPr="00FA58EC">
        <w:rPr>
          <w:rFonts w:ascii="Times New Roman" w:eastAsia="Times New Roman" w:hAnsi="Times New Roman" w:cs="Times New Roman"/>
          <w:color w:val="191919"/>
        </w:rPr>
        <w:t>polyA</w:t>
      </w:r>
      <w:proofErr w:type="spellEnd"/>
      <w:r w:rsidR="00A87C6A" w:rsidRPr="00FA58EC">
        <w:rPr>
          <w:rFonts w:ascii="Times New Roman" w:eastAsia="Times New Roman" w:hAnsi="Times New Roman" w:cs="Times New Roman"/>
          <w:color w:val="191919"/>
        </w:rPr>
        <w:t xml:space="preserve"> mRNA </w:t>
      </w:r>
      <w:r w:rsidR="003E14E7" w:rsidRPr="00FA58EC">
        <w:rPr>
          <w:rFonts w:ascii="Times New Roman" w:eastAsia="Times New Roman" w:hAnsi="Times New Roman" w:cs="Times New Roman"/>
          <w:color w:val="191919"/>
        </w:rPr>
        <w:t>w</w:t>
      </w:r>
      <w:r w:rsidR="003E14E7">
        <w:rPr>
          <w:rFonts w:ascii="Times New Roman" w:eastAsia="Times New Roman" w:hAnsi="Times New Roman" w:cs="Times New Roman"/>
          <w:color w:val="191919"/>
        </w:rPr>
        <w:t>ere</w:t>
      </w:r>
      <w:r w:rsidR="003E14E7" w:rsidRPr="00FA58EC">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prepared using </w:t>
      </w:r>
      <w:proofErr w:type="spellStart"/>
      <w:r w:rsidR="0097077C" w:rsidRPr="00FA58EC">
        <w:rPr>
          <w:rFonts w:ascii="Times New Roman" w:hAnsi="Times New Roman" w:cs="Times New Roman"/>
          <w:color w:val="222222"/>
          <w:shd w:val="clear" w:color="auto" w:fill="FFFFFF"/>
        </w:rPr>
        <w:t>TruSeq</w:t>
      </w:r>
      <w:proofErr w:type="spellEnd"/>
      <w:r w:rsidR="00C93A0D" w:rsidRPr="00FA58EC" w:rsidDel="00C93A0D">
        <w:rPr>
          <w:rFonts w:ascii="Times New Roman" w:eastAsia="Times New Roman" w:hAnsi="Times New Roman" w:cs="Times New Roman"/>
          <w:color w:val="191919"/>
        </w:rPr>
        <w:t xml:space="preserve"> </w:t>
      </w:r>
      <w:proofErr w:type="spellStart"/>
      <w:r w:rsidR="00A87C6A" w:rsidRPr="00FA58EC">
        <w:rPr>
          <w:rFonts w:ascii="Times New Roman" w:eastAsia="Times New Roman" w:hAnsi="Times New Roman" w:cs="Times New Roman"/>
          <w:color w:val="191919"/>
        </w:rPr>
        <w:t>cDNA</w:t>
      </w:r>
      <w:proofErr w:type="spellEnd"/>
      <w:r w:rsidR="00A87C6A" w:rsidRPr="00FA58EC">
        <w:rPr>
          <w:rFonts w:ascii="Times New Roman" w:eastAsia="Times New Roman" w:hAnsi="Times New Roman" w:cs="Times New Roman"/>
          <w:color w:val="191919"/>
        </w:rPr>
        <w:t xml:space="preserve"> synthesis kit and sequenced using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w:t>
      </w:r>
      <w:r w:rsidR="00A87C6A" w:rsidRPr="00FA58EC">
        <w:rPr>
          <w:rFonts w:ascii="Times New Roman" w:hAnsi="Times New Roman" w:cs="Times New Roman"/>
        </w:rPr>
        <w:t xml:space="preserve"> </w:t>
      </w:r>
      <w:r w:rsidR="00A87C6A" w:rsidRPr="00FA58EC">
        <w:rPr>
          <w:rFonts w:ascii="Times New Roman" w:eastAsia="Times New Roman" w:hAnsi="Times New Roman" w:cs="Times New Roman"/>
          <w:color w:val="191919"/>
        </w:rPr>
        <w:t xml:space="preserve">Samples were run on </w:t>
      </w:r>
      <w:r w:rsidR="00A72F5C" w:rsidRPr="00FA58EC">
        <w:rPr>
          <w:rFonts w:ascii="Times New Roman" w:eastAsia="Times New Roman" w:hAnsi="Times New Roman" w:cs="Times New Roman"/>
          <w:color w:val="191919"/>
        </w:rPr>
        <w:t xml:space="preserve">2 </w:t>
      </w:r>
      <w:r w:rsidR="00A87C6A" w:rsidRPr="00FA58EC">
        <w:rPr>
          <w:rFonts w:ascii="Times New Roman" w:eastAsia="Times New Roman" w:hAnsi="Times New Roman" w:cs="Times New Roman"/>
          <w:color w:val="191919"/>
        </w:rPr>
        <w:t xml:space="preserve">lanes of a </w:t>
      </w:r>
      <w:proofErr w:type="spellStart"/>
      <w:r w:rsidR="00A87C6A" w:rsidRPr="00FA58EC">
        <w:rPr>
          <w:rFonts w:ascii="Times New Roman" w:eastAsia="Times New Roman" w:hAnsi="Times New Roman" w:cs="Times New Roman"/>
          <w:color w:val="191919"/>
        </w:rPr>
        <w:t>HiSeq</w:t>
      </w:r>
      <w:proofErr w:type="spellEnd"/>
      <w:r w:rsidR="00A87C6A" w:rsidRPr="00FA58EC">
        <w:rPr>
          <w:rFonts w:ascii="Times New Roman" w:eastAsia="Times New Roman" w:hAnsi="Times New Roman" w:cs="Times New Roman"/>
          <w:color w:val="191919"/>
        </w:rPr>
        <w:t xml:space="preserve"> 2000 (</w:t>
      </w:r>
      <w:proofErr w:type="spellStart"/>
      <w:r w:rsidR="00A87C6A" w:rsidRPr="00FA58EC">
        <w:rPr>
          <w:rFonts w:ascii="Times New Roman" w:eastAsia="Times New Roman" w:hAnsi="Times New Roman" w:cs="Times New Roman"/>
          <w:color w:val="191919"/>
        </w:rPr>
        <w:t>Illumina</w:t>
      </w:r>
      <w:proofErr w:type="spellEnd"/>
      <w:r w:rsidR="00A87C6A" w:rsidRPr="00FA58EC">
        <w:rPr>
          <w:rFonts w:ascii="Times New Roman" w:eastAsia="Times New Roman" w:hAnsi="Times New Roman" w:cs="Times New Roman"/>
          <w:color w:val="191919"/>
        </w:rPr>
        <w:t xml:space="preserve">) </w:t>
      </w:r>
      <w:proofErr w:type="gramStart"/>
      <w:r w:rsidR="00A87C6A" w:rsidRPr="00FA58EC">
        <w:rPr>
          <w:rFonts w:ascii="Times New Roman" w:eastAsia="Times New Roman" w:hAnsi="Times New Roman" w:cs="Times New Roman"/>
          <w:color w:val="191919"/>
        </w:rPr>
        <w:t xml:space="preserve">generating </w:t>
      </w:r>
      <w:r w:rsidR="002E655B" w:rsidRPr="002E655B">
        <w:t xml:space="preserve"> </w:t>
      </w:r>
      <w:r w:rsidR="002E655B" w:rsidRPr="002E655B">
        <w:rPr>
          <w:rFonts w:ascii="Times New Roman" w:eastAsia="Times New Roman" w:hAnsi="Times New Roman" w:cs="Times New Roman"/>
          <w:color w:val="191919"/>
        </w:rPr>
        <w:t>8</w:t>
      </w:r>
      <w:proofErr w:type="gramEnd"/>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612</w:t>
      </w:r>
      <w:r w:rsidR="002E655B">
        <w:rPr>
          <w:rFonts w:ascii="Times New Roman" w:eastAsia="Times New Roman" w:hAnsi="Times New Roman" w:cs="Times New Roman"/>
          <w:color w:val="191919"/>
        </w:rPr>
        <w:t xml:space="preserve"> </w:t>
      </w:r>
      <w:r w:rsidR="002E655B" w:rsidRPr="002E655B">
        <w:rPr>
          <w:rFonts w:ascii="Times New Roman" w:eastAsia="Times New Roman" w:hAnsi="Times New Roman" w:cs="Times New Roman"/>
          <w:color w:val="191919"/>
        </w:rPr>
        <w:t xml:space="preserve">682 </w:t>
      </w:r>
      <w:r w:rsidR="002E655B">
        <w:rPr>
          <w:rFonts w:ascii="Times New Roman" w:eastAsia="Times New Roman" w:hAnsi="Times New Roman" w:cs="Times New Roman"/>
          <w:color w:val="191919"/>
        </w:rPr>
        <w:t xml:space="preserve">to </w:t>
      </w:r>
      <w:r w:rsidR="002D60F4">
        <w:rPr>
          <w:rFonts w:ascii="Times New Roman" w:eastAsia="Times New Roman" w:hAnsi="Times New Roman" w:cs="Times New Roman"/>
          <w:color w:val="191919"/>
        </w:rPr>
        <w:t>16 469 501 single-ended 50bp</w:t>
      </w:r>
      <w:r w:rsidR="002E655B" w:rsidRPr="002E655B" w:rsidDel="002E655B">
        <w:rPr>
          <w:rFonts w:ascii="Times New Roman" w:eastAsia="Times New Roman" w:hAnsi="Times New Roman" w:cs="Times New Roman"/>
          <w:color w:val="191919"/>
        </w:rPr>
        <w:t xml:space="preserve"> </w:t>
      </w:r>
      <w:r w:rsidR="00A87C6A" w:rsidRPr="00FA58EC">
        <w:rPr>
          <w:rFonts w:ascii="Times New Roman" w:eastAsia="Times New Roman" w:hAnsi="Times New Roman" w:cs="Times New Roman"/>
          <w:color w:val="191919"/>
        </w:rPr>
        <w:t xml:space="preserve">reads per sample.  </w:t>
      </w:r>
      <w:r w:rsidR="002D60F4">
        <w:rPr>
          <w:rFonts w:ascii="Times New Roman" w:eastAsia="Times New Roman" w:hAnsi="Times New Roman" w:cs="Times New Roman"/>
          <w:color w:val="191919"/>
        </w:rPr>
        <w:t>These</w:t>
      </w:r>
      <w:r w:rsidR="00A87C6A" w:rsidRPr="00FA58EC">
        <w:rPr>
          <w:rFonts w:ascii="Times New Roman" w:eastAsia="Times New Roman" w:hAnsi="Times New Roman" w:cs="Times New Roman"/>
          <w:color w:val="191919"/>
        </w:rPr>
        <w:t xml:space="preserve"> were aligned to the human genome (</w:t>
      </w:r>
      <w:proofErr w:type="spellStart"/>
      <w:r w:rsidR="00A87C6A" w:rsidRPr="00FA58EC">
        <w:rPr>
          <w:rFonts w:ascii="Times New Roman" w:eastAsia="Times New Roman" w:hAnsi="Times New Roman" w:cs="Times New Roman"/>
          <w:color w:val="191919"/>
        </w:rPr>
        <w:t>Enembl</w:t>
      </w:r>
      <w:proofErr w:type="spellEnd"/>
      <w:r w:rsidR="00A87C6A" w:rsidRPr="00FA58EC">
        <w:rPr>
          <w:rFonts w:ascii="Times New Roman" w:eastAsia="Times New Roman" w:hAnsi="Times New Roman" w:cs="Times New Roman"/>
          <w:color w:val="191919"/>
        </w:rPr>
        <w:t xml:space="preserve"> </w:t>
      </w:r>
      <w:r w:rsidRPr="00FA58EC">
        <w:rPr>
          <w:rFonts w:ascii="Times New Roman" w:eastAsia="Times New Roman" w:hAnsi="Times New Roman" w:cs="Times New Roman"/>
          <w:color w:val="191919"/>
        </w:rPr>
        <w:t>GRCh37.69</w:t>
      </w:r>
      <w:r w:rsidR="00D64CA7" w:rsidRPr="00FA58EC">
        <w:rPr>
          <w:rFonts w:ascii="Times New Roman" w:eastAsia="Times New Roman" w:hAnsi="Times New Roman" w:cs="Times New Roman"/>
          <w:color w:val="191919"/>
        </w:rPr>
        <w:t xml:space="preserve">, </w:t>
      </w:r>
      <w:proofErr w:type="spellStart"/>
      <w:r w:rsidR="00D64CA7" w:rsidRPr="00FA58EC">
        <w:rPr>
          <w:rFonts w:ascii="Times New Roman" w:eastAsia="Times New Roman" w:hAnsi="Times New Roman" w:cs="Times New Roman"/>
          <w:color w:val="191919"/>
        </w:rPr>
        <w:t>Genbank</w:t>
      </w:r>
      <w:proofErr w:type="spellEnd"/>
      <w:r w:rsidR="00D64CA7" w:rsidRPr="00FA58EC">
        <w:rPr>
          <w:rFonts w:ascii="Times New Roman" w:eastAsia="Times New Roman" w:hAnsi="Times New Roman" w:cs="Times New Roman"/>
          <w:color w:val="191919"/>
        </w:rPr>
        <w:t xml:space="preserve"> Assembly ID </w:t>
      </w:r>
      <w:r w:rsidR="00394E69" w:rsidRPr="00FA58EC">
        <w:rPr>
          <w:rFonts w:ascii="Times New Roman" w:eastAsia="Times New Roman" w:hAnsi="Times New Roman" w:cs="Times New Roman"/>
          <w:color w:val="191919"/>
        </w:rPr>
        <w:t>GCA_000001405.9</w:t>
      </w:r>
      <w:r w:rsidR="00A87C6A" w:rsidRPr="00FA58EC">
        <w:rPr>
          <w:rFonts w:ascii="Times New Roman" w:eastAsia="Times New Roman" w:hAnsi="Times New Roman" w:cs="Times New Roman"/>
          <w:color w:val="191919"/>
        </w:rPr>
        <w:t>)</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TopHat</w:t>
      </w:r>
      <w:proofErr w:type="spellEnd"/>
      <w:r w:rsidR="00D64CA7" w:rsidRPr="00FA58EC">
        <w:rPr>
          <w:rFonts w:ascii="Times New Roman" w:eastAsia="Times New Roman" w:hAnsi="Times New Roman" w:cs="Times New Roman"/>
          <w:color w:val="191919"/>
        </w:rPr>
        <w:t xml:space="preserve"> version 2.0</w:t>
      </w:r>
      <w:r w:rsidR="00394E69" w:rsidRPr="00FA58EC">
        <w:rPr>
          <w:rFonts w:ascii="Times New Roman" w:eastAsia="Times New Roman" w:hAnsi="Times New Roman" w:cs="Times New Roman"/>
          <w:color w:val="191919"/>
        </w:rPr>
        <w:t>.6</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"(4)"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(4)</w:t>
      </w:r>
      <w:r w:rsidR="00D67F63">
        <w:rPr>
          <w:rFonts w:ascii="Times New Roman" w:hAnsi="Times New Roman" w:cs="Times New Roman"/>
        </w:rPr>
        <w:fldChar w:fldCharType="end"/>
      </w:r>
      <w:r w:rsidR="00D64CA7" w:rsidRPr="00FA58EC">
        <w:rPr>
          <w:rFonts w:ascii="Times New Roman" w:eastAsia="Times New Roman" w:hAnsi="Times New Roman" w:cs="Times New Roman"/>
          <w:color w:val="191919"/>
        </w:rPr>
        <w:t>, Bowtie version 2.0</w:t>
      </w:r>
      <w:r w:rsidR="00394E69" w:rsidRPr="00FA58EC">
        <w:rPr>
          <w:rFonts w:ascii="Times New Roman" w:eastAsia="Times New Roman" w:hAnsi="Times New Roman" w:cs="Times New Roman"/>
          <w:color w:val="191919"/>
        </w:rPr>
        <w:t>.2</w:t>
      </w:r>
      <w:r w:rsidR="00BA5D7E" w:rsidRPr="00FA58EC">
        <w:rPr>
          <w:rFonts w:ascii="Times New Roman" w:hAnsi="Times New Roman" w:cs="Times New Roman"/>
        </w:rPr>
        <w:t xml:space="preserve"> </w:t>
      </w:r>
      <w:r w:rsidR="00D67F63">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"(5)" }, "properties" : { "noteIndex" : 0 }, "schema" : "https://github.com/citation-style-language/schema/raw/master/csl-citation.json" }</w:instrText>
      </w:r>
      <w:r w:rsidR="00D67F63">
        <w:rPr>
          <w:rFonts w:ascii="Times New Roman" w:hAnsi="Times New Roman" w:cs="Times New Roman"/>
        </w:rPr>
        <w:fldChar w:fldCharType="separate"/>
      </w:r>
      <w:r w:rsidR="00F93EC6" w:rsidRPr="00F93EC6">
        <w:rPr>
          <w:rFonts w:ascii="Times New Roman" w:hAnsi="Times New Roman" w:cs="Times New Roman"/>
          <w:noProof/>
        </w:rPr>
        <w:t>(5)</w:t>
      </w:r>
      <w:r w:rsidR="00D67F63">
        <w:rPr>
          <w:rFonts w:ascii="Times New Roman" w:hAnsi="Times New Roman" w:cs="Times New Roman"/>
        </w:rPr>
        <w:fldChar w:fldCharType="end"/>
      </w:r>
      <w:r w:rsidR="00D67F63">
        <w:rPr>
          <w:rFonts w:ascii="Times New Roman" w:hAnsi="Times New Roman" w:cs="Times New Roman"/>
        </w:rPr>
        <w:t xml:space="preserve"> </w:t>
      </w:r>
      <w:r w:rsidR="00D64CA7" w:rsidRPr="00FA58EC">
        <w:rPr>
          <w:rFonts w:ascii="Times New Roman" w:eastAsia="Times New Roman" w:hAnsi="Times New Roman" w:cs="Times New Roman"/>
          <w:color w:val="191919"/>
        </w:rPr>
        <w:t xml:space="preserve">and </w:t>
      </w:r>
      <w:proofErr w:type="spellStart"/>
      <w:r w:rsidR="00D64CA7" w:rsidRPr="00FA58EC">
        <w:rPr>
          <w:rFonts w:ascii="Times New Roman" w:eastAsia="Times New Roman" w:hAnsi="Times New Roman" w:cs="Times New Roman"/>
          <w:color w:val="191919"/>
        </w:rPr>
        <w:t>Samtools</w:t>
      </w:r>
      <w:proofErr w:type="spellEnd"/>
      <w:r w:rsidR="00D64CA7" w:rsidRPr="00FA58EC">
        <w:rPr>
          <w:rFonts w:ascii="Times New Roman" w:eastAsia="Times New Roman" w:hAnsi="Times New Roman" w:cs="Times New Roman"/>
          <w:color w:val="191919"/>
        </w:rPr>
        <w:t xml:space="preserve"> version 0.1.18</w:t>
      </w:r>
      <w:r w:rsidR="00394E69" w:rsidRPr="00FA58EC">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  </w:t>
      </w:r>
      <w:del w:id="9" w:author="Dave Bridges" w:date="2013-11-17T09:07:00Z">
        <w:r w:rsidR="007D367C" w:rsidDel="00477357">
          <w:rPr>
            <w:rFonts w:ascii="Times New Roman" w:eastAsia="Times New Roman" w:hAnsi="Times New Roman" w:cs="Times New Roman"/>
            <w:color w:val="191919"/>
          </w:rPr>
          <w:delText>The transcripts with the lowest 40%</w:delText>
        </w:r>
        <w:r w:rsidR="00AE30FD" w:rsidDel="00477357">
          <w:rPr>
            <w:rFonts w:ascii="Times New Roman" w:eastAsia="Times New Roman" w:hAnsi="Times New Roman" w:cs="Times New Roman"/>
            <w:color w:val="191919"/>
          </w:rPr>
          <w:delText xml:space="preserve"> quantile of average expression were removed from this analysis</w:delText>
        </w:r>
        <w:r w:rsidR="001F2618" w:rsidDel="00477357">
          <w:rPr>
            <w:rFonts w:ascii="Times New Roman" w:eastAsia="Times New Roman" w:hAnsi="Times New Roman" w:cs="Times New Roman"/>
            <w:color w:val="191919"/>
          </w:rPr>
          <w:delText>, for a total of 123292 total transcripts tested</w:delText>
        </w:r>
        <w:r w:rsidR="00AE30FD" w:rsidDel="00477357">
          <w:rPr>
            <w:rFonts w:ascii="Times New Roman" w:eastAsia="Times New Roman" w:hAnsi="Times New Roman" w:cs="Times New Roman"/>
            <w:color w:val="191919"/>
          </w:rPr>
          <w:delText>.</w:delText>
        </w:r>
      </w:del>
      <w:ins w:id="10" w:author="Dave Bridges" w:date="2013-11-17T09:07:00Z">
        <w:r w:rsidR="00477357">
          <w:rPr>
            <w:rFonts w:ascii="Times New Roman" w:eastAsia="Times New Roman" w:hAnsi="Times New Roman" w:cs="Times New Roman"/>
            <w:color w:val="191919"/>
          </w:rPr>
          <w:t xml:space="preserve">Only the highest expressing transcript was </w:t>
        </w:r>
        <w:proofErr w:type="spellStart"/>
        <w:r w:rsidR="00477357">
          <w:rPr>
            <w:rFonts w:ascii="Times New Roman" w:eastAsia="Times New Roman" w:hAnsi="Times New Roman" w:cs="Times New Roman"/>
            <w:color w:val="191919"/>
          </w:rPr>
          <w:t>analysed</w:t>
        </w:r>
        <w:proofErr w:type="spellEnd"/>
        <w:r w:rsidR="00477357">
          <w:rPr>
            <w:rFonts w:ascii="Times New Roman" w:eastAsia="Times New Roman" w:hAnsi="Times New Roman" w:cs="Times New Roman"/>
            <w:color w:val="191919"/>
          </w:rPr>
          <w:t>.</w:t>
        </w:r>
      </w:ins>
      <w:r w:rsidR="00AE30FD">
        <w:rPr>
          <w:rFonts w:ascii="Times New Roman" w:eastAsia="Times New Roman" w:hAnsi="Times New Roman" w:cs="Times New Roman"/>
          <w:color w:val="191919"/>
        </w:rPr>
        <w:t xml:space="preserve">  </w:t>
      </w:r>
      <w:r w:rsidR="00D64CA7" w:rsidRPr="00FA58EC">
        <w:rPr>
          <w:rFonts w:ascii="Times New Roman" w:eastAsia="Times New Roman" w:hAnsi="Times New Roman" w:cs="Times New Roman"/>
          <w:color w:val="191919"/>
        </w:rPr>
        <w:t xml:space="preserve">Gene expression was </w:t>
      </w:r>
      <w:r w:rsidR="004C7DDA" w:rsidRPr="00FA58EC">
        <w:rPr>
          <w:rFonts w:ascii="Times New Roman" w:eastAsia="Times New Roman" w:hAnsi="Times New Roman" w:cs="Times New Roman"/>
          <w:color w:val="191919"/>
        </w:rPr>
        <w:t>analyzed</w:t>
      </w:r>
      <w:r w:rsidR="00D64CA7" w:rsidRPr="00FA58EC">
        <w:rPr>
          <w:rFonts w:ascii="Times New Roman" w:eastAsia="Times New Roman" w:hAnsi="Times New Roman" w:cs="Times New Roman"/>
          <w:color w:val="191919"/>
        </w:rPr>
        <w:t xml:space="preserve"> using </w:t>
      </w:r>
      <w:proofErr w:type="spellStart"/>
      <w:r w:rsidR="00D64CA7" w:rsidRPr="00FA58EC">
        <w:rPr>
          <w:rFonts w:ascii="Times New Roman" w:eastAsia="Times New Roman" w:hAnsi="Times New Roman" w:cs="Times New Roman"/>
          <w:color w:val="191919"/>
        </w:rPr>
        <w:t>DESeq</w:t>
      </w:r>
      <w:proofErr w:type="spellEnd"/>
      <w:r w:rsidR="00D64CA7" w:rsidRPr="00FA58EC">
        <w:rPr>
          <w:rFonts w:ascii="Times New Roman" w:eastAsia="Times New Roman" w:hAnsi="Times New Roman" w:cs="Times New Roman"/>
          <w:color w:val="191919"/>
        </w:rPr>
        <w:t xml:space="preserve"> version </w:t>
      </w:r>
      <w:r w:rsidR="00407355">
        <w:rPr>
          <w:rFonts w:ascii="Times New Roman" w:eastAsia="Times New Roman" w:hAnsi="Times New Roman" w:cs="Times New Roman"/>
          <w:color w:val="191919"/>
        </w:rPr>
        <w:t>1.1</w:t>
      </w:r>
      <w:ins w:id="11" w:author="Dave Bridges" w:date="2013-11-17T09:08:00Z">
        <w:r w:rsidR="00477357">
          <w:rPr>
            <w:rFonts w:ascii="Times New Roman" w:eastAsia="Times New Roman" w:hAnsi="Times New Roman" w:cs="Times New Roman"/>
            <w:color w:val="191919"/>
          </w:rPr>
          <w:t>4</w:t>
        </w:r>
      </w:ins>
      <w:del w:id="12" w:author="Dave Bridges" w:date="2013-11-17T09:08:00Z">
        <w:r w:rsidR="00407355" w:rsidDel="00477357">
          <w:rPr>
            <w:rFonts w:ascii="Times New Roman" w:eastAsia="Times New Roman" w:hAnsi="Times New Roman" w:cs="Times New Roman"/>
            <w:color w:val="191919"/>
          </w:rPr>
          <w:delText>2</w:delText>
        </w:r>
      </w:del>
      <w:r w:rsidR="00407355">
        <w:rPr>
          <w:rFonts w:ascii="Times New Roman" w:eastAsia="Times New Roman" w:hAnsi="Times New Roman" w:cs="Times New Roman"/>
          <w:color w:val="191919"/>
        </w:rPr>
        <w:t>.0</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"DOI" : "10.1186/gb-2010-11-10-r106", "ISSN" : "1465-6914", "PMID" : "20979621", "abstract" : "High-throughput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 "author" : [ { "dropping-particle" : "", "family" : "Anders", "given" : "Simon", "non-dropping-particle" : "", "parse-names" : false, "suffix" : "" }, { "dropping-particle" : "", "family" : "Huber", "given" : "Wolfgang", "non-dropping-particle" : "", "parse-names" : false, "suffix" : "" } ], "container-title" : "Genome biology", "id" : "ITEM-1", "issue" : "10", "issued" : { "date-parts" : [ [ "2010", "1" ] ] }, "page" : "R106", "publisher" : "BioMed Central Ltd", "title" : "Differential expression analysis for sequence count data.", "type" : "article-journal", "volume" : "11" }, "uris" : [ "http://www.mendeley.com/documents/?uuid=e11a1f39-3ec4-4a07-8c63-524c7bce7b5d" ] } ], "mendeley" : { "previouslyFormattedCitation" : "(6)"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(6)</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All p-values were adjusted by the method of </w:t>
      </w:r>
      <w:proofErr w:type="spellStart"/>
      <w:r w:rsidR="00D64CA7" w:rsidRPr="00FA58EC">
        <w:rPr>
          <w:rFonts w:ascii="Times New Roman" w:eastAsia="Times New Roman" w:hAnsi="Times New Roman" w:cs="Times New Roman"/>
          <w:color w:val="191919"/>
        </w:rPr>
        <w:t>Benjamini</w:t>
      </w:r>
      <w:proofErr w:type="spellEnd"/>
      <w:r w:rsidR="00D64CA7" w:rsidRPr="00FA58EC">
        <w:rPr>
          <w:rFonts w:ascii="Times New Roman" w:eastAsia="Times New Roman" w:hAnsi="Times New Roman" w:cs="Times New Roman"/>
          <w:color w:val="191919"/>
        </w:rPr>
        <w:t>-Hochberg</w:t>
      </w:r>
      <w:r w:rsidR="00D67F63">
        <w:rPr>
          <w:rFonts w:ascii="Times New Roman" w:eastAsia="Times New Roman" w:hAnsi="Times New Roman" w:cs="Times New Roman"/>
          <w:color w:val="191919"/>
        </w:rPr>
        <w:t xml:space="preserve"> </w:t>
      </w:r>
      <w:r w:rsidR="00D67F63">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D67F63">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D67F63">
        <w:rPr>
          <w:rFonts w:ascii="Times New Roman" w:eastAsia="Times New Roman" w:hAnsi="Times New Roman" w:cs="Times New Roman"/>
          <w:color w:val="191919"/>
        </w:rPr>
        <w:fldChar w:fldCharType="end"/>
      </w:r>
      <w:r w:rsidR="00D64CA7" w:rsidRPr="00FA58EC">
        <w:rPr>
          <w:rFonts w:ascii="Times New Roman" w:eastAsia="Times New Roman" w:hAnsi="Times New Roman" w:cs="Times New Roman"/>
          <w:color w:val="191919"/>
        </w:rPr>
        <w:t xml:space="preserve">.  </w:t>
      </w:r>
      <w:r w:rsidR="00266C92">
        <w:rPr>
          <w:rFonts w:ascii="Times New Roman" w:eastAsia="Times New Roman" w:hAnsi="Times New Roman" w:cs="Times New Roman"/>
          <w:color w:val="191919"/>
        </w:rPr>
        <w:t xml:space="preserve">These subjects corresponded to the patients described in Table 1, with the exception of subjects 32 and 35 (both acromegaly patients), which had clinical data but no </w:t>
      </w:r>
      <w:proofErr w:type="spellStart"/>
      <w:r w:rsidR="00266C92">
        <w:rPr>
          <w:rFonts w:ascii="Times New Roman" w:eastAsia="Times New Roman" w:hAnsi="Times New Roman" w:cs="Times New Roman"/>
          <w:color w:val="191919"/>
        </w:rPr>
        <w:t>RNAseq</w:t>
      </w:r>
      <w:proofErr w:type="spellEnd"/>
      <w:r w:rsidR="00266C92">
        <w:rPr>
          <w:rFonts w:ascii="Times New Roman" w:eastAsia="Times New Roman" w:hAnsi="Times New Roman" w:cs="Times New Roman"/>
          <w:color w:val="191919"/>
        </w:rPr>
        <w:t xml:space="preserve"> data.</w:t>
      </w:r>
    </w:p>
    <w:p w14:paraId="19A33C8F" w14:textId="3547C06C" w:rsidR="00553058" w:rsidRPr="00FA58EC" w:rsidRDefault="00553058" w:rsidP="00B6604B">
      <w:pPr>
        <w:shd w:val="clear" w:color="auto" w:fill="FFFFFF"/>
        <w:bidi w:val="0"/>
        <w:spacing w:after="96" w:line="480" w:lineRule="auto"/>
        <w:outlineLvl w:val="3"/>
        <w:rPr>
          <w:rFonts w:ascii="Times New Roman" w:eastAsia="Times New Roman" w:hAnsi="Times New Roman" w:cs="Times New Roman"/>
          <w:color w:val="191919"/>
        </w:rPr>
      </w:pPr>
      <w:r w:rsidRPr="00FA58EC">
        <w:rPr>
          <w:rFonts w:ascii="Times New Roman" w:eastAsia="Times New Roman" w:hAnsi="Times New Roman" w:cs="Times New Roman"/>
          <w:color w:val="191919"/>
        </w:rPr>
        <w:t xml:space="preserve">For re-analysis of the </w:t>
      </w:r>
      <w:proofErr w:type="spellStart"/>
      <w:r w:rsidRPr="00FA58EC">
        <w:rPr>
          <w:rFonts w:ascii="Times New Roman" w:eastAsia="Times New Roman" w:hAnsi="Times New Roman" w:cs="Times New Roman"/>
          <w:color w:val="191919"/>
        </w:rPr>
        <w:t>Huo</w:t>
      </w:r>
      <w:proofErr w:type="spellEnd"/>
      <w:r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Pr>
          <w:rFonts w:ascii="Times New Roman" w:eastAsia="Times New Roman" w:hAnsi="Times New Roman" w:cs="Times New Roman"/>
          <w:color w:val="191919"/>
        </w:rPr>
        <w:t>GH</w:t>
      </w:r>
      <w:r w:rsidRPr="00FA58EC">
        <w:rPr>
          <w:rFonts w:ascii="Times New Roman" w:eastAsia="Times New Roman" w:hAnsi="Times New Roman" w:cs="Times New Roman"/>
          <w:color w:val="191919"/>
        </w:rPr>
        <w:t xml:space="preserve"> treated data.  Analysis was performed using </w:t>
      </w:r>
      <w:proofErr w:type="spellStart"/>
      <w:r w:rsidRPr="00FA58EC">
        <w:rPr>
          <w:rFonts w:ascii="Times New Roman" w:eastAsia="Times New Roman" w:hAnsi="Times New Roman" w:cs="Times New Roman"/>
          <w:color w:val="191919"/>
        </w:rPr>
        <w:t>limma</w:t>
      </w:r>
      <w:proofErr w:type="spellEnd"/>
      <w:r w:rsidRPr="00FA58EC">
        <w:rPr>
          <w:rFonts w:ascii="Times New Roman" w:eastAsia="Times New Roman" w:hAnsi="Times New Roman" w:cs="Times New Roman"/>
          <w:color w:val="191919"/>
        </w:rPr>
        <w:t xml:space="preserve"> (version 3.16.7</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"(9)"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(9)</w:t>
      </w:r>
      <w:r w:rsidR="008232C6">
        <w:rPr>
          <w:rFonts w:ascii="Times New Roman" w:eastAsia="Times New Roman" w:hAnsi="Times New Roman" w:cs="Times New Roman"/>
          <w:color w:val="191919"/>
        </w:rPr>
        <w:fldChar w:fldCharType="end"/>
      </w:r>
      <w:r w:rsidRPr="00FA58EC">
        <w:rPr>
          <w:rFonts w:ascii="Times New Roman" w:eastAsia="Times New Roman" w:hAnsi="Times New Roman" w:cs="Times New Roman"/>
          <w:color w:val="191919"/>
        </w:rPr>
        <w:t xml:space="preserve">), with all p-values adjusted by the method of </w:t>
      </w:r>
      <w:proofErr w:type="spellStart"/>
      <w:r w:rsidRPr="00FA58EC">
        <w:rPr>
          <w:rFonts w:ascii="Times New Roman" w:eastAsia="Times New Roman" w:hAnsi="Times New Roman" w:cs="Times New Roman"/>
          <w:color w:val="191919"/>
        </w:rPr>
        <w:t>Benjamini</w:t>
      </w:r>
      <w:proofErr w:type="spellEnd"/>
      <w:r w:rsidRPr="00FA58EC">
        <w:rPr>
          <w:rFonts w:ascii="Times New Roman" w:eastAsia="Times New Roman" w:hAnsi="Times New Roman" w:cs="Times New Roman"/>
          <w:color w:val="191919"/>
        </w:rPr>
        <w:t xml:space="preserve">-Hochberg </w:t>
      </w:r>
      <w:r w:rsidR="008232C6">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7B2B72">
        <w:rPr>
          <w:rFonts w:ascii="Times New Roman" w:eastAsia="Times New Roman" w:hAnsi="Times New Roman" w:cs="Times New Roman"/>
          <w:color w:val="191919"/>
        </w:rPr>
        <w:t>.</w:t>
      </w:r>
    </w:p>
    <w:p w14:paraId="6FBFA1B1" w14:textId="77777777" w:rsidR="00600069" w:rsidRPr="00FA58EC" w:rsidRDefault="00A569AE" w:rsidP="00A43296">
      <w:pPr>
        <w:shd w:val="clear" w:color="auto" w:fill="FFFFFF"/>
        <w:bidi w:val="0"/>
        <w:spacing w:after="96" w:line="480" w:lineRule="auto"/>
        <w:outlineLvl w:val="3"/>
        <w:rPr>
          <w:rFonts w:ascii="Times New Roman" w:eastAsia="Times New Roman" w:hAnsi="Times New Roman" w:cs="Times New Roman"/>
          <w:b/>
          <w:color w:val="191919"/>
        </w:rPr>
      </w:pPr>
      <w:r w:rsidRPr="00FA58EC">
        <w:rPr>
          <w:rFonts w:ascii="Times New Roman" w:eastAsia="Times New Roman" w:hAnsi="Times New Roman" w:cs="Times New Roman"/>
          <w:b/>
          <w:color w:val="191919"/>
        </w:rPr>
        <w:lastRenderedPageBreak/>
        <w:t>Statistics</w:t>
      </w:r>
    </w:p>
    <w:p w14:paraId="3A0F7E5F" w14:textId="65656FE5" w:rsidR="00600069" w:rsidRPr="00FA58EC" w:rsidRDefault="003F2517">
      <w:pPr>
        <w:shd w:val="clear" w:color="auto" w:fill="FFFFFF"/>
        <w:bidi w:val="0"/>
        <w:spacing w:after="96" w:line="480" w:lineRule="auto"/>
        <w:outlineLvl w:val="3"/>
        <w:rPr>
          <w:rFonts w:ascii="Times New Roman" w:hAnsi="Times New Roman" w:cs="Times New Roman"/>
          <w:color w:val="191919"/>
        </w:rPr>
      </w:pPr>
      <w:r>
        <w:rPr>
          <w:rFonts w:ascii="Times New Roman" w:eastAsia="Times New Roman" w:hAnsi="Times New Roman" w:cs="Times New Roman"/>
          <w:color w:val="191919"/>
        </w:rPr>
        <w:t xml:space="preserve">Statistical significance in this study was defined as a p-value of less than 0.05.  </w:t>
      </w:r>
      <w:r w:rsidR="006B6C74" w:rsidRPr="00FA58EC">
        <w:rPr>
          <w:rFonts w:ascii="Times New Roman" w:eastAsia="Times New Roman" w:hAnsi="Times New Roman" w:cs="Times New Roman"/>
          <w:color w:val="191919"/>
        </w:rPr>
        <w:t>All statistical tests were performed using the R package (version 3.0.</w:t>
      </w:r>
      <w:ins w:id="13" w:author="Dave Bridges" w:date="2013-11-17T09:08:00Z">
        <w:r w:rsidR="00477357">
          <w:rPr>
            <w:rFonts w:ascii="Times New Roman" w:eastAsia="Times New Roman" w:hAnsi="Times New Roman" w:cs="Times New Roman"/>
            <w:color w:val="191919"/>
          </w:rPr>
          <w:t>2</w:t>
        </w:r>
      </w:ins>
      <w:del w:id="14" w:author="Dave Bridges" w:date="2013-11-17T09:08:00Z">
        <w:r w:rsidR="006B6C74" w:rsidRPr="00FA58EC" w:rsidDel="00477357">
          <w:rPr>
            <w:rFonts w:ascii="Times New Roman" w:eastAsia="Times New Roman" w:hAnsi="Times New Roman" w:cs="Times New Roman"/>
            <w:color w:val="191919"/>
          </w:rPr>
          <w:delText>1</w:delText>
        </w:r>
      </w:del>
      <w:r w:rsidR="006B6C74" w:rsidRPr="00FA58EC">
        <w:rPr>
          <w:rFonts w:ascii="Times New Roman" w:eastAsia="Times New Roman" w:hAnsi="Times New Roman" w:cs="Times New Roman"/>
          <w:color w:val="191919"/>
        </w:rPr>
        <w:t>,</w:t>
      </w:r>
      <w:r w:rsidR="008232C6">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"author" : [ { "dropping-particle" : "", "family" : "R Development Core Team", "given" : "", "non-dropping-particle" : "", "parse-names" : false, "suffix" : "" } ], "id" : "ITEM-1", "issued" : { "date-parts" : [ [ "2011" ] ] }, "title" : "R: A language and environment for statistical computing", "type" : "article-journal" }, "uris" : [ "http://www.mendeley.com/documents/?uuid=3bd48479-10e9-4a72-ad6c-d2069999856a" ] } ], "mendeley" : { "previouslyFormattedCitation" : "(10)" }, "properties" : { "noteIndex" : 0 }, "schema" : "https://github.com/citation-style-language/schema/raw/master/csl-citation.json" }</w:instrText>
      </w:r>
      <w:r w:rsidR="008232C6">
        <w:rPr>
          <w:rFonts w:ascii="Times New Roman" w:hAnsi="Times New Roman" w:cs="Times New Roman"/>
        </w:rPr>
        <w:fldChar w:fldCharType="separate"/>
      </w:r>
      <w:r w:rsidR="00F93EC6" w:rsidRPr="00F93EC6">
        <w:rPr>
          <w:rFonts w:ascii="Times New Roman" w:hAnsi="Times New Roman" w:cs="Times New Roman"/>
          <w:noProof/>
        </w:rPr>
        <w:t>(10)</w:t>
      </w:r>
      <w:r w:rsidR="008232C6">
        <w:rPr>
          <w:rFonts w:ascii="Times New Roman" w:hAnsi="Times New Roman" w:cs="Times New Roman"/>
        </w:rPr>
        <w:fldChar w:fldCharType="end"/>
      </w:r>
      <w:r w:rsidR="006B6C74" w:rsidRPr="00FA58EC">
        <w:rPr>
          <w:rFonts w:ascii="Times New Roman" w:eastAsia="Times New Roman" w:hAnsi="Times New Roman" w:cs="Times New Roman"/>
          <w:color w:val="191919"/>
        </w:rPr>
        <w:t xml:space="preserve">).  </w:t>
      </w:r>
      <w:r w:rsidR="00600069" w:rsidRPr="00FA58EC">
        <w:rPr>
          <w:rFonts w:ascii="Times New Roman" w:eastAsia="Times New Roman" w:hAnsi="Times New Roman" w:cs="Times New Roman"/>
          <w:color w:val="191919"/>
        </w:rPr>
        <w:t xml:space="preserve">Unless otherwise indicated, </w:t>
      </w:r>
      <w:r w:rsidR="006B6C74" w:rsidRPr="00FA58EC">
        <w:rPr>
          <w:rFonts w:ascii="Times New Roman" w:eastAsia="Times New Roman" w:hAnsi="Times New Roman" w:cs="Times New Roman"/>
          <w:color w:val="191919"/>
        </w:rPr>
        <w:t xml:space="preserve">between </w:t>
      </w:r>
      <w:proofErr w:type="gramStart"/>
      <w:r w:rsidR="006B6C74" w:rsidRPr="00FA58EC">
        <w:rPr>
          <w:rFonts w:ascii="Times New Roman" w:eastAsia="Times New Roman" w:hAnsi="Times New Roman" w:cs="Times New Roman"/>
          <w:color w:val="191919"/>
        </w:rPr>
        <w:t>group</w:t>
      </w:r>
      <w:proofErr w:type="gramEnd"/>
      <w:r w:rsidR="006B6C74" w:rsidRPr="00FA58EC">
        <w:rPr>
          <w:rFonts w:ascii="Times New Roman" w:eastAsia="Times New Roman" w:hAnsi="Times New Roman" w:cs="Times New Roman"/>
          <w:color w:val="191919"/>
        </w:rPr>
        <w:t xml:space="preserve"> </w:t>
      </w:r>
      <w:r w:rsidR="00AE30FD" w:rsidRPr="00FA58EC">
        <w:rPr>
          <w:rFonts w:ascii="Times New Roman" w:eastAsia="Times New Roman" w:hAnsi="Times New Roman" w:cs="Times New Roman"/>
          <w:color w:val="191919"/>
        </w:rPr>
        <w:t>comparisons</w:t>
      </w:r>
      <w:r w:rsidR="00600069" w:rsidRPr="00FA58EC">
        <w:rPr>
          <w:rFonts w:ascii="Times New Roman" w:eastAsia="Times New Roman" w:hAnsi="Times New Roman" w:cs="Times New Roman"/>
          <w:color w:val="191919"/>
        </w:rPr>
        <w:t xml:space="preserve"> were </w:t>
      </w:r>
      <w:r w:rsidR="006B6C74" w:rsidRPr="00FA58EC">
        <w:rPr>
          <w:rFonts w:ascii="Times New Roman" w:eastAsia="Times New Roman" w:hAnsi="Times New Roman" w:cs="Times New Roman"/>
          <w:color w:val="191919"/>
        </w:rPr>
        <w:t>analyzed</w:t>
      </w:r>
      <w:r w:rsidR="00600069" w:rsidRPr="00FA58EC">
        <w:rPr>
          <w:rFonts w:ascii="Times New Roman" w:eastAsia="Times New Roman" w:hAnsi="Times New Roman" w:cs="Times New Roman"/>
          <w:color w:val="191919"/>
        </w:rPr>
        <w:t xml:space="preserve"> using a</w:t>
      </w:r>
      <w:r w:rsidR="00046A40" w:rsidRPr="00FA58EC">
        <w:rPr>
          <w:rFonts w:ascii="Times New Roman" w:eastAsia="Times New Roman" w:hAnsi="Times New Roman" w:cs="Times New Roman"/>
          <w:color w:val="191919"/>
        </w:rPr>
        <w:t xml:space="preserve"> Welch’s two sample</w:t>
      </w:r>
      <w:r w:rsidR="00600069" w:rsidRPr="00FA58EC">
        <w:rPr>
          <w:rFonts w:ascii="Times New Roman" w:eastAsia="Times New Roman" w:hAnsi="Times New Roman" w:cs="Times New Roman"/>
          <w:color w:val="191919"/>
        </w:rPr>
        <w:t xml:space="preserve"> t-test</w:t>
      </w:r>
      <w:r w:rsidR="006B6C74" w:rsidRPr="00FA58EC">
        <w:rPr>
          <w:rFonts w:ascii="Times New Roman" w:eastAsia="Times New Roman" w:hAnsi="Times New Roman" w:cs="Times New Roman"/>
          <w:color w:val="191919"/>
        </w:rPr>
        <w:t xml:space="preserve">.  </w:t>
      </w:r>
      <w:r w:rsidR="00F74E24" w:rsidRPr="00FA58EC">
        <w:rPr>
          <w:rFonts w:ascii="Times New Roman" w:eastAsia="Times New Roman" w:hAnsi="Times New Roman" w:cs="Times New Roman"/>
          <w:color w:val="191919"/>
        </w:rPr>
        <w:t xml:space="preserve">All </w:t>
      </w:r>
      <w:r w:rsidR="00046A40" w:rsidRPr="00FA58EC">
        <w:rPr>
          <w:rFonts w:ascii="Times New Roman" w:eastAsia="Times New Roman" w:hAnsi="Times New Roman" w:cs="Times New Roman"/>
          <w:color w:val="191919"/>
        </w:rPr>
        <w:t xml:space="preserve">p-values </w:t>
      </w:r>
      <w:r w:rsidR="00F74E24" w:rsidRPr="00FA58EC">
        <w:rPr>
          <w:rFonts w:ascii="Times New Roman" w:eastAsia="Times New Roman" w:hAnsi="Times New Roman" w:cs="Times New Roman"/>
          <w:color w:val="191919"/>
        </w:rPr>
        <w:t xml:space="preserve">were corrected for multiple </w:t>
      </w:r>
      <w:r w:rsidR="00AE30FD" w:rsidRPr="00FA58EC">
        <w:rPr>
          <w:rFonts w:ascii="Times New Roman" w:eastAsia="Times New Roman" w:hAnsi="Times New Roman" w:cs="Times New Roman"/>
          <w:color w:val="191919"/>
        </w:rPr>
        <w:t>observations</w:t>
      </w:r>
      <w:r w:rsidR="00F74E24" w:rsidRPr="00FA58EC">
        <w:rPr>
          <w:rFonts w:ascii="Times New Roman" w:eastAsia="Times New Roman" w:hAnsi="Times New Roman" w:cs="Times New Roman"/>
          <w:color w:val="191919"/>
        </w:rPr>
        <w:t xml:space="preserve"> by the method of </w:t>
      </w:r>
      <w:proofErr w:type="spellStart"/>
      <w:r w:rsidR="00F74E24" w:rsidRPr="00FA58EC">
        <w:rPr>
          <w:rFonts w:ascii="Times New Roman" w:eastAsia="Times New Roman" w:hAnsi="Times New Roman" w:cs="Times New Roman"/>
          <w:color w:val="191919"/>
        </w:rPr>
        <w:t>Benjamini</w:t>
      </w:r>
      <w:proofErr w:type="spellEnd"/>
      <w:r w:rsidR="00F74E24" w:rsidRPr="00FA58EC">
        <w:rPr>
          <w:rFonts w:ascii="Times New Roman" w:eastAsia="Times New Roman" w:hAnsi="Times New Roman" w:cs="Times New Roman"/>
          <w:color w:val="191919"/>
        </w:rPr>
        <w:t xml:space="preserve"> and Hochberg</w:t>
      </w:r>
      <w:r w:rsidR="008232C6">
        <w:rPr>
          <w:rFonts w:ascii="Times New Roman" w:eastAsia="Times New Roman" w:hAnsi="Times New Roman" w:cs="Times New Roman"/>
          <w:color w:val="191919"/>
        </w:rPr>
        <w:t xml:space="preserve"> </w:t>
      </w:r>
      <w:r w:rsidR="008232C6">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sidR="008232C6">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(7)</w:t>
      </w:r>
      <w:r w:rsidR="008232C6">
        <w:rPr>
          <w:rFonts w:ascii="Times New Roman" w:eastAsia="Times New Roman" w:hAnsi="Times New Roman" w:cs="Times New Roman"/>
          <w:color w:val="191919"/>
        </w:rPr>
        <w:fldChar w:fldCharType="end"/>
      </w:r>
      <w:r w:rsidR="008232C6">
        <w:rPr>
          <w:rFonts w:ascii="Times New Roman" w:eastAsia="Times New Roman" w:hAnsi="Times New Roman" w:cs="Times New Roman"/>
          <w:color w:val="191919"/>
        </w:rPr>
        <w:t>.</w:t>
      </w:r>
      <w:r w:rsidR="0052331F" w:rsidRPr="00FA58EC">
        <w:rPr>
          <w:rFonts w:ascii="Times New Roman" w:eastAsia="Times New Roman" w:hAnsi="Times New Roman" w:cs="Times New Roman"/>
          <w:color w:val="191919"/>
        </w:rPr>
        <w:t xml:space="preserve"> To </w:t>
      </w:r>
      <w:r w:rsidR="005512F4">
        <w:rPr>
          <w:rFonts w:ascii="Times New Roman" w:eastAsia="Times New Roman" w:hAnsi="Times New Roman" w:cs="Times New Roman"/>
          <w:color w:val="191919"/>
        </w:rPr>
        <w:t>test</w:t>
      </w:r>
      <w:r w:rsidR="006F7444">
        <w:rPr>
          <w:rFonts w:ascii="Times New Roman" w:eastAsia="Times New Roman" w:hAnsi="Times New Roman" w:cs="Times New Roman"/>
          <w:color w:val="191919"/>
        </w:rPr>
        <w:t xml:space="preserve"> for correlations</w:t>
      </w:r>
      <w:r w:rsidR="00046A40" w:rsidRPr="00FA58EC">
        <w:rPr>
          <w:rFonts w:ascii="Times New Roman" w:eastAsia="Times New Roman" w:hAnsi="Times New Roman" w:cs="Times New Roman"/>
          <w:color w:val="191919"/>
        </w:rPr>
        <w:t xml:space="preserve"> we calculated Pearson's product-moment correlation.  </w:t>
      </w:r>
      <w:r w:rsidR="0095760D" w:rsidRPr="00FA58EC">
        <w:rPr>
          <w:rFonts w:ascii="Times New Roman" w:eastAsia="Times New Roman" w:hAnsi="Times New Roman" w:cs="Times New Roman"/>
          <w:color w:val="191919"/>
        </w:rPr>
        <w:t>To test for</w:t>
      </w:r>
      <w:r w:rsidR="00EF7CEE">
        <w:rPr>
          <w:rFonts w:ascii="Times New Roman" w:eastAsia="Times New Roman" w:hAnsi="Times New Roman" w:cs="Times New Roman"/>
          <w:color w:val="191919"/>
        </w:rPr>
        <w:t xml:space="preserve"> gene </w:t>
      </w:r>
      <w:r w:rsidR="009E7F7F">
        <w:rPr>
          <w:rFonts w:ascii="Times New Roman" w:eastAsia="Times New Roman" w:hAnsi="Times New Roman" w:cs="Times New Roman"/>
          <w:color w:val="191919"/>
        </w:rPr>
        <w:t>set</w:t>
      </w:r>
      <w:r w:rsidR="0095760D" w:rsidRPr="00FA58EC">
        <w:rPr>
          <w:rFonts w:ascii="Times New Roman" w:eastAsia="Times New Roman" w:hAnsi="Times New Roman" w:cs="Times New Roman"/>
          <w:color w:val="191919"/>
        </w:rPr>
        <w:t xml:space="preserve"> enrichment, either for </w:t>
      </w:r>
      <w:r w:rsidR="009E7F7F">
        <w:rPr>
          <w:rFonts w:ascii="Times New Roman" w:eastAsia="Times New Roman" w:hAnsi="Times New Roman" w:cs="Times New Roman"/>
          <w:color w:val="191919"/>
        </w:rPr>
        <w:t>gene ontology</w:t>
      </w:r>
      <w:r w:rsidR="0095760D" w:rsidRPr="00FA58EC">
        <w:rPr>
          <w:rFonts w:ascii="Times New Roman" w:eastAsia="Times New Roman" w:hAnsi="Times New Roman" w:cs="Times New Roman"/>
          <w:color w:val="191919"/>
        </w:rPr>
        <w:t xml:space="preserve"> or KEGG categories, </w:t>
      </w:r>
      <w:r w:rsidR="00EF7CEE">
        <w:rPr>
          <w:rFonts w:ascii="Times New Roman" w:eastAsia="Times New Roman" w:hAnsi="Times New Roman" w:cs="Times New Roman"/>
          <w:color w:val="191919"/>
        </w:rPr>
        <w:t xml:space="preserve">we used the </w:t>
      </w:r>
      <w:proofErr w:type="spellStart"/>
      <w:r w:rsidR="00EF7CEE">
        <w:rPr>
          <w:rFonts w:ascii="Times New Roman" w:eastAsia="Times New Roman" w:hAnsi="Times New Roman" w:cs="Times New Roman"/>
          <w:color w:val="191919"/>
        </w:rPr>
        <w:t>GOseq</w:t>
      </w:r>
      <w:proofErr w:type="spellEnd"/>
      <w:r w:rsidR="00EF7CEE">
        <w:rPr>
          <w:rFonts w:ascii="Times New Roman" w:eastAsia="Times New Roman" w:hAnsi="Times New Roman" w:cs="Times New Roman"/>
          <w:color w:val="191919"/>
        </w:rPr>
        <w:t xml:space="preserve"> package</w:t>
      </w:r>
      <w:r w:rsidR="00E30B63">
        <w:rPr>
          <w:rFonts w:ascii="Times New Roman" w:eastAsia="Times New Roman" w:hAnsi="Times New Roman" w:cs="Times New Roman"/>
          <w:color w:val="191919"/>
        </w:rPr>
        <w:t xml:space="preserve"> (version 1.1</w:t>
      </w:r>
      <w:ins w:id="15" w:author="Dave Bridges" w:date="2013-11-17T09:13:00Z">
        <w:r w:rsidR="009577EF">
          <w:rPr>
            <w:rFonts w:ascii="Times New Roman" w:eastAsia="Times New Roman" w:hAnsi="Times New Roman" w:cs="Times New Roman"/>
            <w:color w:val="191919"/>
          </w:rPr>
          <w:t>4</w:t>
        </w:r>
      </w:ins>
      <w:del w:id="16" w:author="Dave Bridges" w:date="2013-11-17T09:13:00Z">
        <w:r w:rsidR="00E30B63" w:rsidDel="009577EF">
          <w:rPr>
            <w:rFonts w:ascii="Times New Roman" w:eastAsia="Times New Roman" w:hAnsi="Times New Roman" w:cs="Times New Roman"/>
            <w:color w:val="191919"/>
          </w:rPr>
          <w:delText>2</w:delText>
        </w:r>
      </w:del>
      <w:r w:rsidR="00E30B63">
        <w:rPr>
          <w:rFonts w:ascii="Times New Roman" w:eastAsia="Times New Roman" w:hAnsi="Times New Roman" w:cs="Times New Roman"/>
          <w:color w:val="191919"/>
        </w:rPr>
        <w:t>.0</w:t>
      </w:r>
      <w:ins w:id="17" w:author="Dave Bridges" w:date="2013-11-17T09:14:00Z">
        <w:r w:rsidR="006304E2">
          <w:rPr>
            <w:rFonts w:ascii="Times New Roman" w:eastAsia="Times New Roman" w:hAnsi="Times New Roman" w:cs="Times New Roman"/>
            <w:color w:val="191919"/>
          </w:rPr>
          <w:t xml:space="preserve"> using</w:t>
        </w:r>
        <w:r w:rsidR="009577EF">
          <w:rPr>
            <w:rFonts w:ascii="Times New Roman" w:eastAsia="Times New Roman" w:hAnsi="Times New Roman" w:cs="Times New Roman"/>
            <w:color w:val="191919"/>
          </w:rPr>
          <w:t xml:space="preserve"> </w:t>
        </w:r>
        <w:proofErr w:type="spellStart"/>
        <w:r w:rsidR="009577EF">
          <w:rPr>
            <w:rFonts w:ascii="Times New Roman" w:eastAsia="Times New Roman" w:hAnsi="Times New Roman" w:cs="Times New Roman"/>
            <w:color w:val="191919"/>
          </w:rPr>
          <w:t>GO.db</w:t>
        </w:r>
        <w:proofErr w:type="spellEnd"/>
        <w:r w:rsidR="009577EF">
          <w:rPr>
            <w:rFonts w:ascii="Times New Roman" w:eastAsia="Times New Roman" w:hAnsi="Times New Roman" w:cs="Times New Roman"/>
            <w:color w:val="191919"/>
          </w:rPr>
          <w:t xml:space="preserve"> version </w:t>
        </w:r>
      </w:ins>
      <w:ins w:id="18" w:author="Dave Bridges" w:date="2013-11-17T09:17:00Z">
        <w:r w:rsidR="006304E2">
          <w:rPr>
            <w:rFonts w:ascii="Times New Roman" w:eastAsia="Times New Roman" w:hAnsi="Times New Roman" w:cs="Times New Roman"/>
            <w:color w:val="191919"/>
          </w:rPr>
          <w:t xml:space="preserve">2.10.1 and </w:t>
        </w:r>
        <w:proofErr w:type="spellStart"/>
        <w:r w:rsidR="006304E2">
          <w:rPr>
            <w:rFonts w:ascii="Times New Roman" w:eastAsia="Times New Roman" w:hAnsi="Times New Roman" w:cs="Times New Roman"/>
            <w:color w:val="191919"/>
          </w:rPr>
          <w:t>KEGG.db</w:t>
        </w:r>
        <w:proofErr w:type="spellEnd"/>
        <w:r w:rsidR="006304E2">
          <w:rPr>
            <w:rFonts w:ascii="Times New Roman" w:eastAsia="Times New Roman" w:hAnsi="Times New Roman" w:cs="Times New Roman"/>
            <w:color w:val="191919"/>
          </w:rPr>
          <w:t xml:space="preserve"> version 2.10.1</w:t>
        </w:r>
      </w:ins>
      <w:r w:rsidR="00E30B63">
        <w:rPr>
          <w:rFonts w:ascii="Times New Roman" w:eastAsia="Times New Roman" w:hAnsi="Times New Roman" w:cs="Times New Roman"/>
          <w:color w:val="191919"/>
        </w:rPr>
        <w:t>)</w:t>
      </w:r>
      <w:r w:rsidR="00EF7CEE">
        <w:rPr>
          <w:rFonts w:ascii="Times New Roman" w:eastAsia="Times New Roman" w:hAnsi="Times New Roman" w:cs="Times New Roman"/>
          <w:color w:val="191919"/>
        </w:rPr>
        <w:t xml:space="preserve">, </w:t>
      </w:r>
      <w:r w:rsidR="00E30B63">
        <w:rPr>
          <w:rFonts w:ascii="Times New Roman" w:eastAsia="Times New Roman" w:hAnsi="Times New Roman" w:cs="Times New Roman"/>
          <w:color w:val="191919"/>
        </w:rPr>
        <w:t xml:space="preserve">taking sequence length bias into account and using the </w:t>
      </w:r>
      <w:proofErr w:type="spellStart"/>
      <w:r w:rsidR="007B2B72">
        <w:rPr>
          <w:rFonts w:ascii="Times New Roman" w:eastAsia="Times New Roman" w:hAnsi="Times New Roman" w:cs="Times New Roman"/>
          <w:color w:val="191919"/>
        </w:rPr>
        <w:t>W</w:t>
      </w:r>
      <w:r w:rsidR="00E30B63">
        <w:rPr>
          <w:rFonts w:ascii="Times New Roman" w:eastAsia="Times New Roman" w:hAnsi="Times New Roman" w:cs="Times New Roman"/>
          <w:color w:val="191919"/>
        </w:rPr>
        <w:t>allenius</w:t>
      </w:r>
      <w:proofErr w:type="spellEnd"/>
      <w:r w:rsidR="00E30B63">
        <w:rPr>
          <w:rFonts w:ascii="Times New Roman" w:eastAsia="Times New Roman" w:hAnsi="Times New Roman" w:cs="Times New Roman"/>
          <w:color w:val="191919"/>
        </w:rPr>
        <w:t xml:space="preserve"> approximation</w:t>
      </w:r>
      <w:r w:rsidR="0095760D" w:rsidRPr="00FA58EC">
        <w:rPr>
          <w:rFonts w:ascii="Times New Roman" w:eastAsia="Times New Roman" w:hAnsi="Times New Roman" w:cs="Times New Roman"/>
          <w:color w:val="191919"/>
        </w:rPr>
        <w:t xml:space="preserve"> for </w:t>
      </w:r>
      <w:r w:rsidR="00E30B63">
        <w:rPr>
          <w:rFonts w:ascii="Times New Roman" w:eastAsia="Times New Roman" w:hAnsi="Times New Roman" w:cs="Times New Roman"/>
          <w:color w:val="191919"/>
        </w:rPr>
        <w:t xml:space="preserve">the null distribution </w:t>
      </w:r>
      <w:r w:rsidR="00E30B63">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"ITEM-1", "issue" : "2", "issued" : { "date-parts" : [ [ "2010", "1" ] ] }, "page" : "R14", "title" : "Gene ontology analysis for RNA-seq: accounting for selection bias.", "type" : "article-journal", "volume" : "11" }, "uris" : [ "http://www.mendeley.com/documents/?uuid=c8198dda-0124-4dfc-b767-236233f214ab" ] } ], "mendeley" : { "previouslyFormattedCitation" : "(11)" }, "properties" : { "noteIndex" : 0 }, "schema" : "https://github.com/citation-style-language/schema/raw/master/csl-citation.json" }</w:instrText>
      </w:r>
      <w:r w:rsidR="00E30B63">
        <w:rPr>
          <w:rFonts w:ascii="Times New Roman" w:eastAsia="Times New Roman" w:hAnsi="Times New Roman" w:cs="Times New Roman"/>
          <w:color w:val="191919"/>
        </w:rPr>
        <w:fldChar w:fldCharType="separate"/>
      </w:r>
      <w:r w:rsidR="00E30B63" w:rsidRPr="00E30B63">
        <w:rPr>
          <w:rFonts w:ascii="Times New Roman" w:eastAsia="Times New Roman" w:hAnsi="Times New Roman" w:cs="Times New Roman"/>
          <w:noProof/>
          <w:color w:val="191919"/>
        </w:rPr>
        <w:t>(11)</w:t>
      </w:r>
      <w:r w:rsidR="00E30B63">
        <w:rPr>
          <w:rFonts w:ascii="Times New Roman" w:eastAsia="Times New Roman" w:hAnsi="Times New Roman" w:cs="Times New Roman"/>
          <w:color w:val="191919"/>
        </w:rPr>
        <w:fldChar w:fldCharType="end"/>
      </w:r>
      <w:r w:rsidR="00E30B63">
        <w:rPr>
          <w:rFonts w:ascii="Times New Roman" w:eastAsia="Times New Roman" w:hAnsi="Times New Roman" w:cs="Times New Roman"/>
          <w:color w:val="191919"/>
        </w:rPr>
        <w:t>.</w:t>
      </w:r>
      <w:r>
        <w:rPr>
          <w:rFonts w:ascii="Times New Roman" w:eastAsia="Times New Roman" w:hAnsi="Times New Roman" w:cs="Times New Roman"/>
          <w:color w:val="191919"/>
        </w:rPr>
        <w:t xml:space="preserve">  Resulting p-values were adjusted by the met</w:t>
      </w:r>
      <w:r w:rsidR="000D4F49">
        <w:rPr>
          <w:rFonts w:ascii="Times New Roman" w:eastAsia="Times New Roman" w:hAnsi="Times New Roman" w:cs="Times New Roman"/>
          <w:color w:val="191919"/>
        </w:rPr>
        <w:t>h</w:t>
      </w:r>
      <w:r>
        <w:rPr>
          <w:rFonts w:ascii="Times New Roman" w:eastAsia="Times New Roman" w:hAnsi="Times New Roman" w:cs="Times New Roman"/>
          <w:color w:val="191919"/>
        </w:rPr>
        <w:t xml:space="preserve">od of </w:t>
      </w:r>
      <w:proofErr w:type="spellStart"/>
      <w:r>
        <w:rPr>
          <w:rFonts w:ascii="Times New Roman" w:eastAsia="Times New Roman" w:hAnsi="Times New Roman" w:cs="Times New Roman"/>
          <w:color w:val="191919"/>
        </w:rPr>
        <w:t>Benjamini</w:t>
      </w:r>
      <w:proofErr w:type="spellEnd"/>
      <w:r>
        <w:rPr>
          <w:rFonts w:ascii="Times New Roman" w:eastAsia="Times New Roman" w:hAnsi="Times New Roman" w:cs="Times New Roman"/>
          <w:color w:val="191919"/>
        </w:rPr>
        <w:t xml:space="preserve"> and Hochberg </w:t>
      </w:r>
      <w:r>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"(7)" }, "properties" : { "noteIndex" : 0 }, "schema" : "https://github.com/citation-style-language/schema/raw/master/csl-citation.json" }</w:instrText>
      </w:r>
      <w:r>
        <w:rPr>
          <w:rFonts w:ascii="Times New Roman" w:eastAsia="Times New Roman" w:hAnsi="Times New Roman" w:cs="Times New Roman"/>
          <w:color w:val="191919"/>
        </w:rPr>
        <w:fldChar w:fldCharType="separate"/>
      </w:r>
      <w:r w:rsidRPr="003F2517">
        <w:rPr>
          <w:rFonts w:ascii="Times New Roman" w:eastAsia="Times New Roman" w:hAnsi="Times New Roman" w:cs="Times New Roman"/>
          <w:noProof/>
          <w:color w:val="191919"/>
        </w:rPr>
        <w:t>(7)</w:t>
      </w:r>
      <w:r>
        <w:rPr>
          <w:rFonts w:ascii="Times New Roman" w:eastAsia="Times New Roman" w:hAnsi="Times New Roman" w:cs="Times New Roman"/>
          <w:color w:val="191919"/>
        </w:rPr>
        <w:fldChar w:fldCharType="end"/>
      </w:r>
      <w:r>
        <w:rPr>
          <w:rFonts w:ascii="Times New Roman" w:eastAsia="Times New Roman" w:hAnsi="Times New Roman" w:cs="Times New Roman"/>
          <w:color w:val="191919"/>
        </w:rPr>
        <w:t xml:space="preserve">. </w:t>
      </w:r>
      <w:r w:rsidR="0095760D" w:rsidRPr="00FA58EC">
        <w:rPr>
          <w:rFonts w:ascii="Times New Roman" w:eastAsia="Times New Roman" w:hAnsi="Times New Roman" w:cs="Times New Roman"/>
          <w:color w:val="191919"/>
        </w:rPr>
        <w:t xml:space="preserve"> </w:t>
      </w:r>
      <w:r w:rsidR="00EF7CEE">
        <w:rPr>
          <w:rFonts w:ascii="Times New Roman" w:eastAsia="Times New Roman" w:hAnsi="Times New Roman" w:cs="Times New Roman"/>
          <w:color w:val="191919"/>
        </w:rPr>
        <w:t xml:space="preserve">To test for enrichment of genes identified in the </w:t>
      </w:r>
      <w:proofErr w:type="spellStart"/>
      <w:r w:rsidR="0095760D" w:rsidRPr="00FA58EC">
        <w:rPr>
          <w:rFonts w:ascii="Times New Roman" w:eastAsia="Times New Roman" w:hAnsi="Times New Roman" w:cs="Times New Roman"/>
          <w:color w:val="191919"/>
        </w:rPr>
        <w:t>Huo</w:t>
      </w:r>
      <w:proofErr w:type="spellEnd"/>
      <w:r w:rsidR="0095760D" w:rsidRPr="00FA58EC">
        <w:rPr>
          <w:rFonts w:ascii="Times New Roman" w:eastAsia="Times New Roman" w:hAnsi="Times New Roman" w:cs="Times New Roman"/>
          <w:i/>
          <w:color w:val="191919"/>
        </w:rPr>
        <w:t xml:space="preserve"> et al</w:t>
      </w:r>
      <w:r w:rsidR="00AE30FD">
        <w:rPr>
          <w:rFonts w:ascii="Times New Roman" w:eastAsia="Times New Roman" w:hAnsi="Times New Roman" w:cs="Times New Roman"/>
          <w:i/>
          <w:color w:val="191919"/>
        </w:rPr>
        <w:t>.</w:t>
      </w:r>
      <w:r w:rsidR="0095760D" w:rsidRPr="00FA58EC">
        <w:rPr>
          <w:rFonts w:ascii="Times New Roman" w:eastAsia="Times New Roman" w:hAnsi="Times New Roman" w:cs="Times New Roman"/>
          <w:color w:val="191919"/>
        </w:rPr>
        <w:t xml:space="preserve"> dataset</w:t>
      </w:r>
      <w:r w:rsidR="008232C6">
        <w:rPr>
          <w:rFonts w:ascii="Times New Roman" w:eastAsia="Times New Roman" w:hAnsi="Times New Roman" w:cs="Times New Roman"/>
          <w:color w:val="191919"/>
        </w:rPr>
        <w:t xml:space="preserve"> </w:t>
      </w:r>
      <w:r w:rsidR="00792160">
        <w:rPr>
          <w:rFonts w:ascii="Times New Roman" w:eastAsia="Times New Roman" w:hAnsi="Times New Roman" w:cs="Times New Roman"/>
          <w:color w:val="191919"/>
        </w:rPr>
        <w:fldChar w:fldCharType="begin" w:fldLock="1"/>
      </w:r>
      <w:r w:rsidR="00595EF5">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eastAsia="Times New Roman" w:hAnsi="Times New Roman" w:cs="Times New Roman"/>
          <w:color w:val="191919"/>
        </w:rPr>
        <w:fldChar w:fldCharType="separate"/>
      </w:r>
      <w:r w:rsidR="00F93EC6" w:rsidRPr="00F93EC6">
        <w:rPr>
          <w:rFonts w:ascii="Times New Roman" w:eastAsia="Times New Roman" w:hAnsi="Times New Roman" w:cs="Times New Roman"/>
          <w:noProof/>
          <w:color w:val="191919"/>
        </w:rPr>
        <w:t>(8)</w:t>
      </w:r>
      <w:r w:rsidR="00792160">
        <w:rPr>
          <w:rFonts w:ascii="Times New Roman" w:eastAsia="Times New Roman" w:hAnsi="Times New Roman" w:cs="Times New Roman"/>
          <w:color w:val="191919"/>
        </w:rPr>
        <w:fldChar w:fldCharType="end"/>
      </w:r>
      <w:r w:rsidR="0095760D" w:rsidRPr="00FA58EC">
        <w:rPr>
          <w:rFonts w:ascii="Times New Roman" w:eastAsia="Times New Roman" w:hAnsi="Times New Roman" w:cs="Times New Roman"/>
          <w:color w:val="191919"/>
        </w:rPr>
        <w:t xml:space="preserve">, we used </w:t>
      </w:r>
      <w:r w:rsidR="008232C6">
        <w:rPr>
          <w:rFonts w:ascii="Times New Roman" w:eastAsia="Times New Roman" w:hAnsi="Times New Roman" w:cs="Times New Roman"/>
          <w:color w:val="191919"/>
        </w:rPr>
        <w:t>F</w:t>
      </w:r>
      <w:r w:rsidR="0095760D" w:rsidRPr="00FA58EC">
        <w:rPr>
          <w:rFonts w:ascii="Times New Roman" w:eastAsia="Times New Roman" w:hAnsi="Times New Roman" w:cs="Times New Roman"/>
          <w:color w:val="191919"/>
        </w:rPr>
        <w:t>isher</w:t>
      </w:r>
      <w:r w:rsidR="008232C6">
        <w:rPr>
          <w:rFonts w:ascii="Times New Roman" w:eastAsia="Times New Roman" w:hAnsi="Times New Roman" w:cs="Times New Roman"/>
          <w:color w:val="191919"/>
        </w:rPr>
        <w:t>’s exact</w:t>
      </w:r>
      <w:r w:rsidR="0095760D" w:rsidRPr="00FA58EC">
        <w:rPr>
          <w:rFonts w:ascii="Times New Roman" w:eastAsia="Times New Roman" w:hAnsi="Times New Roman" w:cs="Times New Roman"/>
          <w:color w:val="191919"/>
        </w:rPr>
        <w:t xml:space="preserve"> test.</w:t>
      </w:r>
      <w:r w:rsidR="00EC7E22">
        <w:rPr>
          <w:rFonts w:ascii="Times New Roman" w:eastAsia="Times New Roman" w:hAnsi="Times New Roman" w:cs="Times New Roman"/>
          <w:color w:val="191919"/>
        </w:rPr>
        <w:t xml:space="preserve">  </w:t>
      </w:r>
      <w:r w:rsidR="00046A40" w:rsidRPr="00FA58EC">
        <w:rPr>
          <w:rFonts w:ascii="Times New Roman" w:eastAsia="Times New Roman" w:hAnsi="Times New Roman" w:cs="Times New Roman"/>
          <w:color w:val="191919"/>
        </w:rPr>
        <w:t>To correct for the effect</w:t>
      </w:r>
      <w:r w:rsidR="006F7444">
        <w:rPr>
          <w:rFonts w:ascii="Times New Roman" w:eastAsia="Times New Roman" w:hAnsi="Times New Roman" w:cs="Times New Roman"/>
          <w:color w:val="191919"/>
        </w:rPr>
        <w:t>s</w:t>
      </w:r>
      <w:r w:rsidR="00046A40" w:rsidRPr="00FA58EC">
        <w:rPr>
          <w:rFonts w:ascii="Times New Roman" w:eastAsia="Times New Roman" w:hAnsi="Times New Roman" w:cs="Times New Roman"/>
          <w:color w:val="191919"/>
        </w:rPr>
        <w:t xml:space="preserve"> of BMI on insulin sensitivity, we generated a linear model using the natural logarithm of the HOMA-IR score as the dependent variable, and the BMI and the diagnosis as the independent variables.  We observed no evidence of an interaction between BMI and </w:t>
      </w:r>
      <w:r w:rsidR="008223B7">
        <w:rPr>
          <w:rFonts w:ascii="Times New Roman" w:eastAsia="Times New Roman" w:hAnsi="Times New Roman" w:cs="Times New Roman"/>
          <w:color w:val="191919"/>
        </w:rPr>
        <w:t xml:space="preserve">the </w:t>
      </w:r>
      <w:r w:rsidR="00046A40" w:rsidRPr="00FA58EC">
        <w:rPr>
          <w:rFonts w:ascii="Times New Roman" w:eastAsia="Times New Roman" w:hAnsi="Times New Roman" w:cs="Times New Roman"/>
          <w:color w:val="191919"/>
        </w:rPr>
        <w:t>diagnosis in this model (p=0.</w:t>
      </w:r>
      <w:r w:rsidR="007830EE">
        <w:rPr>
          <w:rFonts w:ascii="Times New Roman" w:eastAsia="Times New Roman" w:hAnsi="Times New Roman" w:cs="Times New Roman"/>
          <w:color w:val="191919"/>
        </w:rPr>
        <w:t>617</w:t>
      </w:r>
      <w:r w:rsidR="00046A40" w:rsidRPr="00FA58EC">
        <w:rPr>
          <w:rFonts w:ascii="Times New Roman" w:eastAsia="Times New Roman" w:hAnsi="Times New Roman" w:cs="Times New Roman"/>
          <w:color w:val="191919"/>
        </w:rPr>
        <w:t>).</w:t>
      </w:r>
      <w:r w:rsidR="00FC415F" w:rsidRPr="00FA58EC">
        <w:rPr>
          <w:rFonts w:ascii="Times New Roman" w:eastAsia="Times New Roman" w:hAnsi="Times New Roman" w:cs="Times New Roman"/>
          <w:color w:val="191919"/>
        </w:rPr>
        <w:t xml:space="preserve">  This model had an adjusted </w:t>
      </w:r>
      <w:r w:rsidR="00E30B63">
        <w:rPr>
          <w:rFonts w:ascii="Times New Roman" w:eastAsia="Times New Roman" w:hAnsi="Times New Roman" w:cs="Times New Roman"/>
          <w:color w:val="191919"/>
        </w:rPr>
        <w:t>R</w:t>
      </w:r>
      <w:r w:rsidR="00FC415F" w:rsidRPr="00FA58EC">
        <w:rPr>
          <w:rFonts w:ascii="Times New Roman" w:eastAsia="Times New Roman" w:hAnsi="Times New Roman" w:cs="Times New Roman"/>
          <w:color w:val="191919"/>
          <w:vertAlign w:val="superscript"/>
        </w:rPr>
        <w:t>2</w:t>
      </w:r>
      <w:r w:rsidR="00FC415F" w:rsidRPr="00FA58EC">
        <w:rPr>
          <w:rFonts w:ascii="Times New Roman" w:eastAsia="Times New Roman" w:hAnsi="Times New Roman" w:cs="Times New Roman"/>
          <w:color w:val="191919"/>
        </w:rPr>
        <w:t xml:space="preserve"> of 0.</w:t>
      </w:r>
      <w:r w:rsidR="007830EE">
        <w:rPr>
          <w:rFonts w:ascii="Times New Roman" w:eastAsia="Times New Roman" w:hAnsi="Times New Roman" w:cs="Times New Roman"/>
          <w:color w:val="191919"/>
        </w:rPr>
        <w:t>567</w:t>
      </w:r>
      <w:r w:rsidR="00FC415F" w:rsidRPr="00FA58EC">
        <w:rPr>
          <w:rFonts w:ascii="Times New Roman" w:eastAsia="Times New Roman" w:hAnsi="Times New Roman" w:cs="Times New Roman"/>
          <w:color w:val="191919"/>
        </w:rPr>
        <w:t>.</w:t>
      </w:r>
      <w:r w:rsidR="0095760D" w:rsidRPr="00FA58EC">
        <w:rPr>
          <w:rFonts w:ascii="Times New Roman" w:eastAsia="Times New Roman" w:hAnsi="Times New Roman" w:cs="Times New Roman"/>
          <w:color w:val="191919"/>
        </w:rPr>
        <w:t xml:space="preserve">  </w:t>
      </w:r>
    </w:p>
    <w:p w14:paraId="516B8AEE"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Results</w:t>
      </w:r>
    </w:p>
    <w:p w14:paraId="25BDB417" w14:textId="77777777" w:rsidR="00B5681F" w:rsidRPr="00FA58EC" w:rsidRDefault="00B5681F">
      <w:pPr>
        <w:bidi w:val="0"/>
        <w:spacing w:line="480" w:lineRule="auto"/>
        <w:rPr>
          <w:rFonts w:ascii="Times New Roman" w:hAnsi="Times New Roman" w:cs="Times New Roman"/>
          <w:b/>
          <w:bCs/>
        </w:rPr>
      </w:pPr>
      <w:r w:rsidRPr="00FA58EC">
        <w:rPr>
          <w:rFonts w:ascii="Times New Roman" w:hAnsi="Times New Roman" w:cs="Times New Roman"/>
          <w:b/>
          <w:bCs/>
        </w:rPr>
        <w:t>Patient characteristics</w:t>
      </w:r>
    </w:p>
    <w:p w14:paraId="79B291D8" w14:textId="3F0F8229" w:rsidR="00D41E0E" w:rsidRPr="00FA58EC" w:rsidRDefault="00A1225F">
      <w:pPr>
        <w:bidi w:val="0"/>
        <w:spacing w:line="480" w:lineRule="auto"/>
        <w:rPr>
          <w:rFonts w:ascii="Times New Roman" w:hAnsi="Times New Roman" w:cs="Times New Roman"/>
        </w:rPr>
      </w:pPr>
      <w:r>
        <w:rPr>
          <w:rFonts w:ascii="Times New Roman" w:hAnsi="Times New Roman" w:cs="Times New Roman"/>
        </w:rPr>
        <w:t>Clinical and metabolic measurements were obtained for</w:t>
      </w:r>
      <w:r w:rsidR="00D41E0E" w:rsidRPr="00FA58EC">
        <w:rPr>
          <w:rFonts w:ascii="Times New Roman" w:hAnsi="Times New Roman" w:cs="Times New Roman"/>
        </w:rPr>
        <w:t xml:space="preserve"> </w:t>
      </w:r>
      <w:r w:rsidR="004E63EE">
        <w:rPr>
          <w:rFonts w:ascii="Times New Roman" w:hAnsi="Times New Roman" w:cs="Times New Roman"/>
        </w:rPr>
        <w:t>9</w:t>
      </w:r>
      <w:r w:rsidR="00D41E0E" w:rsidRPr="00FA58EC">
        <w:rPr>
          <w:rFonts w:ascii="Times New Roman" w:hAnsi="Times New Roman" w:cs="Times New Roman"/>
        </w:rPr>
        <w:t xml:space="preserve"> acromegaly patient</w:t>
      </w:r>
      <w:r w:rsidR="00C36E8A" w:rsidRPr="00FA58EC">
        <w:rPr>
          <w:rFonts w:ascii="Times New Roman" w:hAnsi="Times New Roman" w:cs="Times New Roman"/>
        </w:rPr>
        <w:t>s and 1</w:t>
      </w:r>
      <w:r w:rsidR="00D673ED">
        <w:rPr>
          <w:rFonts w:ascii="Times New Roman" w:hAnsi="Times New Roman" w:cs="Times New Roman"/>
        </w:rPr>
        <w:t>1</w:t>
      </w:r>
      <w:r w:rsidR="00C36E8A" w:rsidRPr="00FA58EC">
        <w:rPr>
          <w:rFonts w:ascii="Times New Roman" w:hAnsi="Times New Roman" w:cs="Times New Roman"/>
        </w:rPr>
        <w:t xml:space="preserve"> controls. Patient </w:t>
      </w:r>
      <w:r w:rsidR="00C44BCA" w:rsidRPr="00FA58EC">
        <w:rPr>
          <w:rFonts w:ascii="Times New Roman" w:hAnsi="Times New Roman" w:cs="Times New Roman"/>
        </w:rPr>
        <w:t>characteristics</w:t>
      </w:r>
      <w:r w:rsidR="001B01BB" w:rsidRPr="00FA58EC">
        <w:rPr>
          <w:rFonts w:ascii="Times New Roman" w:hAnsi="Times New Roman" w:cs="Times New Roman"/>
        </w:rPr>
        <w:t xml:space="preserve"> are shown in T</w:t>
      </w:r>
      <w:r w:rsidR="00D41E0E" w:rsidRPr="00FA58EC">
        <w:rPr>
          <w:rFonts w:ascii="Times New Roman" w:hAnsi="Times New Roman" w:cs="Times New Roman"/>
        </w:rPr>
        <w:t xml:space="preserve">able 1. </w:t>
      </w:r>
      <w:r w:rsidR="00B82E21" w:rsidRPr="00FA58EC">
        <w:rPr>
          <w:rFonts w:ascii="Times New Roman" w:hAnsi="Times New Roman" w:cs="Times New Roman"/>
        </w:rPr>
        <w:t>There was no statistically significant difference in body mass index (BMI), abdominal circumference</w:t>
      </w:r>
      <w:r w:rsidR="001B01BB" w:rsidRPr="00FA58EC">
        <w:rPr>
          <w:rFonts w:ascii="Times New Roman" w:hAnsi="Times New Roman" w:cs="Times New Roman"/>
        </w:rPr>
        <w:t xml:space="preserve"> or weight. </w:t>
      </w:r>
      <w:r w:rsidR="00E33F5D" w:rsidRPr="00FA58EC">
        <w:rPr>
          <w:rFonts w:ascii="Times New Roman" w:hAnsi="Times New Roman" w:cs="Times New Roman"/>
        </w:rPr>
        <w:t xml:space="preserve"> </w:t>
      </w:r>
      <w:r w:rsidR="00D41E0E" w:rsidRPr="00FA58EC">
        <w:rPr>
          <w:rFonts w:ascii="Times New Roman" w:hAnsi="Times New Roman" w:cs="Times New Roman"/>
        </w:rPr>
        <w:t xml:space="preserve">Acromegaly patients </w:t>
      </w:r>
      <w:r w:rsidR="0052331F" w:rsidRPr="00FA58EC">
        <w:rPr>
          <w:rFonts w:ascii="Times New Roman" w:hAnsi="Times New Roman" w:cs="Times New Roman"/>
        </w:rPr>
        <w:t xml:space="preserve">trended to be </w:t>
      </w:r>
      <w:r w:rsidR="00D41E0E" w:rsidRPr="00FA58EC">
        <w:rPr>
          <w:rFonts w:ascii="Times New Roman" w:hAnsi="Times New Roman" w:cs="Times New Roman"/>
        </w:rPr>
        <w:t>younger</w:t>
      </w:r>
      <w:r w:rsidR="00357EF3" w:rsidRPr="00FA58EC">
        <w:rPr>
          <w:rFonts w:ascii="Times New Roman" w:hAnsi="Times New Roman" w:cs="Times New Roman"/>
        </w:rPr>
        <w:t xml:space="preserve"> </w:t>
      </w:r>
      <w:r w:rsidR="001B01BB" w:rsidRPr="00FA58EC">
        <w:rPr>
          <w:rFonts w:ascii="Times New Roman" w:hAnsi="Times New Roman" w:cs="Times New Roman"/>
        </w:rPr>
        <w:t>and taller than their controls.</w:t>
      </w:r>
      <w:r w:rsidR="0052331F" w:rsidRPr="00FA58EC">
        <w:rPr>
          <w:rFonts w:ascii="Times New Roman" w:hAnsi="Times New Roman" w:cs="Times New Roman"/>
        </w:rPr>
        <w:t xml:space="preserve">  </w:t>
      </w:r>
    </w:p>
    <w:p w14:paraId="52921436" w14:textId="77777777" w:rsidR="00C5610E" w:rsidRPr="00FA58EC" w:rsidRDefault="00C44BCA">
      <w:pPr>
        <w:bidi w:val="0"/>
        <w:spacing w:line="480" w:lineRule="auto"/>
        <w:rPr>
          <w:rFonts w:ascii="Times New Roman" w:hAnsi="Times New Roman" w:cs="Times New Roman"/>
          <w:b/>
          <w:bCs/>
        </w:rPr>
      </w:pPr>
      <w:r w:rsidRPr="00FA58EC">
        <w:rPr>
          <w:rFonts w:ascii="Times New Roman" w:hAnsi="Times New Roman" w:cs="Times New Roman"/>
          <w:b/>
          <w:bCs/>
        </w:rPr>
        <w:t>Acromegaly</w:t>
      </w:r>
      <w:r w:rsidR="00C5610E" w:rsidRPr="00FA58EC">
        <w:rPr>
          <w:rFonts w:ascii="Times New Roman" w:hAnsi="Times New Roman" w:cs="Times New Roman"/>
          <w:b/>
          <w:bCs/>
        </w:rPr>
        <w:t xml:space="preserve"> patients were more insulin resistant and had higher lipolysis</w:t>
      </w:r>
    </w:p>
    <w:p w14:paraId="491E487D" w14:textId="5BE7CBCB"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rPr>
        <w:t xml:space="preserve">Acromegaly patients </w:t>
      </w:r>
      <w:r w:rsidR="00047FD2" w:rsidRPr="00FA58EC">
        <w:rPr>
          <w:rFonts w:ascii="Times New Roman" w:hAnsi="Times New Roman" w:cs="Times New Roman"/>
        </w:rPr>
        <w:t>trended</w:t>
      </w:r>
      <w:r w:rsidR="0052331F" w:rsidRPr="00FA58EC">
        <w:rPr>
          <w:rFonts w:ascii="Times New Roman" w:hAnsi="Times New Roman" w:cs="Times New Roman"/>
        </w:rPr>
        <w:t xml:space="preserve"> to have higher fasting </w:t>
      </w:r>
      <w:r w:rsidRPr="00FA58EC">
        <w:rPr>
          <w:rFonts w:ascii="Times New Roman" w:hAnsi="Times New Roman" w:cs="Times New Roman"/>
        </w:rPr>
        <w:t>glucose level</w:t>
      </w:r>
      <w:r w:rsidR="00E67E03" w:rsidRPr="00FA58EC">
        <w:rPr>
          <w:rFonts w:ascii="Times New Roman" w:hAnsi="Times New Roman" w:cs="Times New Roman"/>
        </w:rPr>
        <w:t>s</w:t>
      </w:r>
      <w:r w:rsidRPr="00FA58EC">
        <w:rPr>
          <w:rFonts w:ascii="Times New Roman" w:hAnsi="Times New Roman" w:cs="Times New Roman"/>
        </w:rPr>
        <w:t xml:space="preserve"> </w:t>
      </w:r>
      <w:r w:rsidR="00047FD2" w:rsidRPr="00FA58EC">
        <w:rPr>
          <w:rFonts w:ascii="Times New Roman" w:hAnsi="Times New Roman" w:cs="Times New Roman"/>
        </w:rPr>
        <w:t>(p=0.</w:t>
      </w:r>
      <w:r w:rsidR="00D673ED">
        <w:rPr>
          <w:rFonts w:ascii="Times New Roman" w:hAnsi="Times New Roman" w:cs="Times New Roman"/>
        </w:rPr>
        <w:t>086</w:t>
      </w:r>
      <w:r w:rsidR="00047FD2" w:rsidRPr="00FA58EC">
        <w:rPr>
          <w:rFonts w:ascii="Times New Roman" w:hAnsi="Times New Roman" w:cs="Times New Roman"/>
        </w:rPr>
        <w:t xml:space="preserve">) </w:t>
      </w:r>
      <w:r w:rsidRPr="00FA58EC">
        <w:rPr>
          <w:rFonts w:ascii="Times New Roman" w:hAnsi="Times New Roman" w:cs="Times New Roman"/>
        </w:rPr>
        <w:t>and high</w:t>
      </w:r>
      <w:r w:rsidR="00F25253" w:rsidRPr="00FA58EC">
        <w:rPr>
          <w:rFonts w:ascii="Times New Roman" w:hAnsi="Times New Roman" w:cs="Times New Roman"/>
        </w:rPr>
        <w:t>er</w:t>
      </w:r>
      <w:r w:rsidR="00047FD2" w:rsidRPr="00FA58EC">
        <w:rPr>
          <w:rFonts w:ascii="Times New Roman" w:hAnsi="Times New Roman" w:cs="Times New Roman"/>
        </w:rPr>
        <w:t xml:space="preserve"> fast</w:t>
      </w:r>
      <w:r w:rsidR="0052331F" w:rsidRPr="00FA58EC">
        <w:rPr>
          <w:rFonts w:ascii="Times New Roman" w:hAnsi="Times New Roman" w:cs="Times New Roman"/>
        </w:rPr>
        <w:t>ed</w:t>
      </w:r>
      <w:r w:rsidR="00F25253" w:rsidRPr="00FA58EC">
        <w:rPr>
          <w:rFonts w:ascii="Times New Roman" w:hAnsi="Times New Roman" w:cs="Times New Roman"/>
        </w:rPr>
        <w:t xml:space="preserve"> insulin </w:t>
      </w:r>
      <w:r w:rsidR="0052331F" w:rsidRPr="00FA58EC">
        <w:rPr>
          <w:rFonts w:ascii="Times New Roman" w:hAnsi="Times New Roman" w:cs="Times New Roman"/>
        </w:rPr>
        <w:t>(</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52331F" w:rsidRPr="00FA58EC">
        <w:rPr>
          <w:rFonts w:ascii="Times New Roman" w:hAnsi="Times New Roman" w:cs="Times New Roman"/>
        </w:rPr>
        <w:t>Figure 1A-B).  W</w:t>
      </w:r>
      <w:r w:rsidR="00E67E03" w:rsidRPr="00FA58EC">
        <w:rPr>
          <w:rFonts w:ascii="Times New Roman" w:hAnsi="Times New Roman" w:cs="Times New Roman"/>
        </w:rPr>
        <w:t>hen combined</w:t>
      </w:r>
      <w:r w:rsidR="0052331F" w:rsidRPr="00FA58EC">
        <w:rPr>
          <w:rFonts w:ascii="Times New Roman" w:hAnsi="Times New Roman" w:cs="Times New Roman"/>
        </w:rPr>
        <w:t xml:space="preserve">, we observed a trend towards </w:t>
      </w:r>
      <w:r w:rsidR="00F25253" w:rsidRPr="00FA58EC">
        <w:rPr>
          <w:rFonts w:ascii="Times New Roman" w:hAnsi="Times New Roman" w:cs="Times New Roman"/>
        </w:rPr>
        <w:t>higher HOMA-IR</w:t>
      </w:r>
      <w:r w:rsidR="00E67E03" w:rsidRPr="00FA58EC">
        <w:rPr>
          <w:rFonts w:ascii="Times New Roman" w:hAnsi="Times New Roman" w:cs="Times New Roman"/>
        </w:rPr>
        <w:t xml:space="preserve"> score</w:t>
      </w:r>
      <w:r w:rsidR="0052331F" w:rsidRPr="00FA58EC">
        <w:rPr>
          <w:rFonts w:ascii="Times New Roman" w:hAnsi="Times New Roman" w:cs="Times New Roman"/>
        </w:rPr>
        <w:t xml:space="preserve">s in the </w:t>
      </w:r>
      <w:proofErr w:type="spellStart"/>
      <w:r w:rsidR="0052331F" w:rsidRPr="00FA58EC">
        <w:rPr>
          <w:rFonts w:ascii="Times New Roman" w:hAnsi="Times New Roman" w:cs="Times New Roman"/>
        </w:rPr>
        <w:t>acromegalic</w:t>
      </w:r>
      <w:proofErr w:type="spellEnd"/>
      <w:r w:rsidR="0052331F" w:rsidRPr="00FA58EC">
        <w:rPr>
          <w:rFonts w:ascii="Times New Roman" w:hAnsi="Times New Roman" w:cs="Times New Roman"/>
        </w:rPr>
        <w:t xml:space="preserve"> patients</w:t>
      </w:r>
      <w:r w:rsidR="00F25253" w:rsidRPr="00FA58EC">
        <w:rPr>
          <w:rFonts w:ascii="Times New Roman" w:hAnsi="Times New Roman" w:cs="Times New Roman"/>
        </w:rPr>
        <w:t xml:space="preserve"> (</w:t>
      </w:r>
      <w:r w:rsidR="00047FD2" w:rsidRPr="00FA58EC">
        <w:rPr>
          <w:rFonts w:ascii="Times New Roman" w:hAnsi="Times New Roman" w:cs="Times New Roman"/>
        </w:rPr>
        <w:t>p=0.1</w:t>
      </w:r>
      <w:r w:rsidR="00D673ED">
        <w:rPr>
          <w:rFonts w:ascii="Times New Roman" w:hAnsi="Times New Roman" w:cs="Times New Roman"/>
        </w:rPr>
        <w:t>1</w:t>
      </w:r>
      <w:r w:rsidR="00047FD2" w:rsidRPr="00FA58EC">
        <w:rPr>
          <w:rFonts w:ascii="Times New Roman" w:hAnsi="Times New Roman" w:cs="Times New Roman"/>
        </w:rPr>
        <w:t xml:space="preserve">, </w:t>
      </w:r>
      <w:r w:rsidR="00F25253" w:rsidRPr="00FA58EC">
        <w:rPr>
          <w:rFonts w:ascii="Times New Roman" w:hAnsi="Times New Roman" w:cs="Times New Roman"/>
        </w:rPr>
        <w:t>F</w:t>
      </w:r>
      <w:r w:rsidRPr="00FA58EC">
        <w:rPr>
          <w:rFonts w:ascii="Times New Roman" w:hAnsi="Times New Roman" w:cs="Times New Roman"/>
        </w:rPr>
        <w:t xml:space="preserve">igure </w:t>
      </w:r>
      <w:r w:rsidR="00DA2017" w:rsidRPr="00FA58EC">
        <w:rPr>
          <w:rFonts w:ascii="Times New Roman" w:hAnsi="Times New Roman" w:cs="Times New Roman"/>
        </w:rPr>
        <w:t>1</w:t>
      </w:r>
      <w:r w:rsidR="0052331F" w:rsidRPr="00FA58EC">
        <w:rPr>
          <w:rFonts w:ascii="Times New Roman" w:hAnsi="Times New Roman" w:cs="Times New Roman"/>
        </w:rPr>
        <w:t>C</w:t>
      </w:r>
      <w:r w:rsidRPr="00FA58EC">
        <w:rPr>
          <w:rFonts w:ascii="Times New Roman" w:hAnsi="Times New Roman" w:cs="Times New Roman"/>
        </w:rPr>
        <w:t xml:space="preserve">). </w:t>
      </w:r>
      <w:r w:rsidR="00A20C8F" w:rsidRPr="00FA58EC">
        <w:rPr>
          <w:rFonts w:ascii="Times New Roman" w:hAnsi="Times New Roman" w:cs="Times New Roman"/>
        </w:rPr>
        <w:t>We observed a significant</w:t>
      </w:r>
      <w:r w:rsidR="00F25253" w:rsidRPr="00FA58EC">
        <w:rPr>
          <w:rFonts w:ascii="Times New Roman" w:hAnsi="Times New Roman" w:cs="Times New Roman"/>
        </w:rPr>
        <w:t xml:space="preserve"> association between BMI and insulin sensitivity</w:t>
      </w:r>
      <w:r w:rsidR="00A20C8F" w:rsidRPr="00FA58EC">
        <w:rPr>
          <w:rFonts w:ascii="Times New Roman" w:hAnsi="Times New Roman" w:cs="Times New Roman"/>
        </w:rPr>
        <w:t xml:space="preserve"> (HOMA-IR score) across our subjects (p=0.</w:t>
      </w:r>
      <w:r w:rsidR="007F04B9" w:rsidRPr="00FA58EC">
        <w:rPr>
          <w:rFonts w:ascii="Times New Roman" w:hAnsi="Times New Roman" w:cs="Times New Roman"/>
        </w:rPr>
        <w:t>0</w:t>
      </w:r>
      <w:r w:rsidR="00D673ED">
        <w:rPr>
          <w:rFonts w:ascii="Times New Roman" w:hAnsi="Times New Roman" w:cs="Times New Roman"/>
        </w:rPr>
        <w:t>22</w:t>
      </w:r>
      <w:r w:rsidR="00A20C8F" w:rsidRPr="00FA58EC">
        <w:rPr>
          <w:rFonts w:ascii="Times New Roman" w:hAnsi="Times New Roman" w:cs="Times New Roman"/>
        </w:rPr>
        <w:t xml:space="preserve">, </w:t>
      </w:r>
      <w:r w:rsidR="007F04B9">
        <w:rPr>
          <w:rFonts w:ascii="Times New Roman" w:hAnsi="Times New Roman" w:cs="Times New Roman"/>
        </w:rPr>
        <w:t>R</w:t>
      </w:r>
      <w:r w:rsidR="007F04B9">
        <w:rPr>
          <w:rFonts w:ascii="Times New Roman" w:hAnsi="Times New Roman" w:cs="Times New Roman"/>
          <w:vertAlign w:val="superscript"/>
        </w:rPr>
        <w:t>2</w:t>
      </w:r>
      <w:r w:rsidR="00A20C8F" w:rsidRPr="00FA58EC">
        <w:rPr>
          <w:rFonts w:ascii="Times New Roman" w:hAnsi="Times New Roman" w:cs="Times New Roman"/>
        </w:rPr>
        <w:t>=0.</w:t>
      </w:r>
      <w:r w:rsidR="00D673ED">
        <w:rPr>
          <w:rFonts w:ascii="Times New Roman" w:hAnsi="Times New Roman" w:cs="Times New Roman"/>
        </w:rPr>
        <w:t>28</w:t>
      </w:r>
      <w:r w:rsidR="00EC7E22">
        <w:rPr>
          <w:rFonts w:ascii="Times New Roman" w:hAnsi="Times New Roman" w:cs="Times New Roman"/>
        </w:rPr>
        <w:t>6</w:t>
      </w:r>
      <w:r w:rsidR="006B6C74" w:rsidRPr="00FA58EC">
        <w:rPr>
          <w:rFonts w:ascii="Times New Roman" w:hAnsi="Times New Roman" w:cs="Times New Roman"/>
        </w:rPr>
        <w:t>)</w:t>
      </w:r>
      <w:r w:rsidR="00F25253" w:rsidRPr="00FA58EC">
        <w:rPr>
          <w:rFonts w:ascii="Times New Roman" w:hAnsi="Times New Roman" w:cs="Times New Roman"/>
        </w:rPr>
        <w:t xml:space="preserve">, we </w:t>
      </w:r>
      <w:r w:rsidR="00046A40" w:rsidRPr="00FA58EC">
        <w:rPr>
          <w:rFonts w:ascii="Times New Roman" w:hAnsi="Times New Roman" w:cs="Times New Roman"/>
        </w:rPr>
        <w:t xml:space="preserve">therefore </w:t>
      </w:r>
      <w:r w:rsidR="00F25253" w:rsidRPr="00FA58EC">
        <w:rPr>
          <w:rFonts w:ascii="Times New Roman" w:hAnsi="Times New Roman" w:cs="Times New Roman"/>
        </w:rPr>
        <w:t xml:space="preserve">corrected </w:t>
      </w:r>
      <w:r w:rsidR="00F25253" w:rsidRPr="00FA58EC">
        <w:rPr>
          <w:rFonts w:ascii="Times New Roman" w:hAnsi="Times New Roman" w:cs="Times New Roman"/>
        </w:rPr>
        <w:lastRenderedPageBreak/>
        <w:t>for the wide range of BMI’s in this study and</w:t>
      </w:r>
      <w:r w:rsidR="00EC7E22">
        <w:rPr>
          <w:rFonts w:ascii="Times New Roman" w:hAnsi="Times New Roman" w:cs="Times New Roman"/>
        </w:rPr>
        <w:t xml:space="preserve"> </w:t>
      </w:r>
      <w:r w:rsidR="007F04B9">
        <w:rPr>
          <w:rFonts w:ascii="Times New Roman" w:hAnsi="Times New Roman" w:cs="Times New Roman"/>
        </w:rPr>
        <w:t>detected</w:t>
      </w:r>
      <w:r w:rsidR="007F04B9" w:rsidRPr="00FA58EC">
        <w:rPr>
          <w:rFonts w:ascii="Times New Roman" w:hAnsi="Times New Roman" w:cs="Times New Roman"/>
        </w:rPr>
        <w:t xml:space="preserve"> </w:t>
      </w:r>
      <w:r w:rsidR="00F25253" w:rsidRPr="00FA58EC">
        <w:rPr>
          <w:rFonts w:ascii="Times New Roman" w:hAnsi="Times New Roman" w:cs="Times New Roman"/>
        </w:rPr>
        <w:t>a</w:t>
      </w:r>
      <w:r w:rsidRPr="00FA58EC">
        <w:rPr>
          <w:rFonts w:ascii="Times New Roman" w:hAnsi="Times New Roman" w:cs="Times New Roman"/>
        </w:rPr>
        <w:t xml:space="preserve"> significant decrease in insulin sensitivity in the acromegaly patients</w:t>
      </w:r>
      <w:r w:rsidR="00F25253" w:rsidRPr="00FA58EC">
        <w:rPr>
          <w:rFonts w:ascii="Times New Roman" w:hAnsi="Times New Roman" w:cs="Times New Roman"/>
        </w:rPr>
        <w:t xml:space="preserve"> (</w:t>
      </w:r>
      <w:r w:rsidR="00DA4407" w:rsidRPr="00FA58EC">
        <w:rPr>
          <w:rFonts w:ascii="Times New Roman" w:hAnsi="Times New Roman" w:cs="Times New Roman"/>
        </w:rPr>
        <w:t>a HOMA-IR score increase of 2.</w:t>
      </w:r>
      <w:r w:rsidR="007F04B9">
        <w:rPr>
          <w:rFonts w:ascii="Times New Roman" w:hAnsi="Times New Roman" w:cs="Times New Roman"/>
        </w:rPr>
        <w:t>4</w:t>
      </w:r>
      <w:r w:rsidR="00EC7E22">
        <w:rPr>
          <w:rFonts w:ascii="Times New Roman" w:hAnsi="Times New Roman" w:cs="Times New Roman"/>
        </w:rPr>
        <w:t>07</w:t>
      </w:r>
      <w:r w:rsidR="00DA4407" w:rsidRPr="00FA58EC">
        <w:rPr>
          <w:rFonts w:ascii="Times New Roman" w:hAnsi="Times New Roman" w:cs="Times New Roman"/>
        </w:rPr>
        <w:t>, with a 95% confidence interval of 1.45-4.</w:t>
      </w:r>
      <w:r w:rsidR="007830EE">
        <w:rPr>
          <w:rFonts w:ascii="Times New Roman" w:hAnsi="Times New Roman" w:cs="Times New Roman"/>
        </w:rPr>
        <w:t>25</w:t>
      </w:r>
      <w:r w:rsidR="00DA4407" w:rsidRPr="00FA58EC">
        <w:rPr>
          <w:rFonts w:ascii="Times New Roman" w:hAnsi="Times New Roman" w:cs="Times New Roman"/>
        </w:rPr>
        <w:t xml:space="preserve">; </w:t>
      </w:r>
      <w:r w:rsidR="00F25253" w:rsidRPr="00FA58EC">
        <w:rPr>
          <w:rFonts w:ascii="Times New Roman" w:hAnsi="Times New Roman" w:cs="Times New Roman"/>
        </w:rPr>
        <w:t>p= 0.0</w:t>
      </w:r>
      <w:r w:rsidR="007830EE">
        <w:rPr>
          <w:rFonts w:ascii="Times New Roman" w:hAnsi="Times New Roman" w:cs="Times New Roman"/>
        </w:rPr>
        <w:t>1</w:t>
      </w:r>
      <w:r w:rsidR="00EC7E22">
        <w:rPr>
          <w:rFonts w:ascii="Times New Roman" w:hAnsi="Times New Roman" w:cs="Times New Roman"/>
        </w:rPr>
        <w:t>2</w:t>
      </w:r>
      <w:r w:rsidR="00F25253" w:rsidRPr="00FA58EC">
        <w:rPr>
          <w:rFonts w:ascii="Times New Roman" w:hAnsi="Times New Roman" w:cs="Times New Roman"/>
        </w:rPr>
        <w:t>; F</w:t>
      </w:r>
      <w:r w:rsidRPr="00FA58EC">
        <w:rPr>
          <w:rFonts w:ascii="Times New Roman" w:hAnsi="Times New Roman" w:cs="Times New Roman"/>
        </w:rPr>
        <w:t xml:space="preserve">igure </w:t>
      </w:r>
      <w:r w:rsidR="0052331F" w:rsidRPr="00FA58EC">
        <w:rPr>
          <w:rFonts w:ascii="Times New Roman" w:hAnsi="Times New Roman" w:cs="Times New Roman"/>
        </w:rPr>
        <w:t>1D</w:t>
      </w:r>
      <w:r w:rsidRPr="00FA58EC">
        <w:rPr>
          <w:rFonts w:ascii="Times New Roman" w:hAnsi="Times New Roman" w:cs="Times New Roman"/>
        </w:rPr>
        <w:t>).</w:t>
      </w:r>
    </w:p>
    <w:p w14:paraId="29CFBA54" w14:textId="4D1C130D" w:rsidR="001E234C" w:rsidRPr="00FA58EC" w:rsidRDefault="00E546AB">
      <w:pPr>
        <w:bidi w:val="0"/>
        <w:spacing w:line="480" w:lineRule="auto"/>
        <w:rPr>
          <w:rFonts w:ascii="Times New Roman" w:hAnsi="Times New Roman" w:cs="Times New Roman"/>
        </w:rPr>
      </w:pPr>
      <w:r w:rsidRPr="00FA58EC">
        <w:rPr>
          <w:rFonts w:ascii="Times New Roman" w:hAnsi="Times New Roman" w:cs="Times New Roman"/>
        </w:rPr>
        <w:t xml:space="preserve">Subcutaneous adipose tissue </w:t>
      </w:r>
      <w:r w:rsidR="00C36E8A" w:rsidRPr="00FA58EC">
        <w:rPr>
          <w:rFonts w:ascii="Times New Roman" w:hAnsi="Times New Roman" w:cs="Times New Roman"/>
        </w:rPr>
        <w:t>chunks</w:t>
      </w:r>
      <w:r w:rsidR="001C1AFD" w:rsidRPr="00FA58EC">
        <w:rPr>
          <w:rFonts w:ascii="Times New Roman" w:hAnsi="Times New Roman" w:cs="Times New Roman"/>
        </w:rPr>
        <w:t xml:space="preserve"> for lipolysis assay were available</w:t>
      </w:r>
      <w:r w:rsidR="00C36E8A" w:rsidRPr="00FA58EC">
        <w:rPr>
          <w:rFonts w:ascii="Times New Roman" w:hAnsi="Times New Roman" w:cs="Times New Roman"/>
        </w:rPr>
        <w:t xml:space="preserve"> from </w:t>
      </w:r>
      <w:r w:rsidR="00741798" w:rsidRPr="00FA58EC">
        <w:rPr>
          <w:rFonts w:ascii="Times New Roman" w:hAnsi="Times New Roman" w:cs="Times New Roman"/>
        </w:rPr>
        <w:t>6</w:t>
      </w:r>
      <w:r w:rsidR="001C1AFD" w:rsidRPr="00FA58EC">
        <w:rPr>
          <w:rFonts w:ascii="Times New Roman" w:hAnsi="Times New Roman" w:cs="Times New Roman"/>
        </w:rPr>
        <w:t xml:space="preserve"> </w:t>
      </w:r>
      <w:r w:rsidR="00C36E8A" w:rsidRPr="00FA58EC">
        <w:rPr>
          <w:rFonts w:ascii="Times New Roman" w:hAnsi="Times New Roman" w:cs="Times New Roman"/>
        </w:rPr>
        <w:t>acromegaly patients</w:t>
      </w:r>
      <w:r w:rsidR="001C1AFD" w:rsidRPr="00FA58EC">
        <w:rPr>
          <w:rFonts w:ascii="Times New Roman" w:hAnsi="Times New Roman" w:cs="Times New Roman"/>
        </w:rPr>
        <w:t xml:space="preserve"> and 9 controls. </w:t>
      </w:r>
      <w:r w:rsidR="00DA2017" w:rsidRPr="00FA58EC">
        <w:rPr>
          <w:rFonts w:ascii="Times New Roman" w:hAnsi="Times New Roman" w:cs="Times New Roman"/>
        </w:rPr>
        <w:t>As shown in Figure 1</w:t>
      </w:r>
      <w:r w:rsidR="004539BC">
        <w:rPr>
          <w:rFonts w:ascii="Times New Roman" w:hAnsi="Times New Roman" w:cs="Times New Roman"/>
        </w:rPr>
        <w:t>E</w:t>
      </w:r>
      <w:r w:rsidR="00DA2017" w:rsidRPr="00FA58EC">
        <w:rPr>
          <w:rFonts w:ascii="Times New Roman" w:hAnsi="Times New Roman" w:cs="Times New Roman"/>
        </w:rPr>
        <w:t>, a</w:t>
      </w:r>
      <w:r w:rsidR="001C1AFD" w:rsidRPr="00FA58EC">
        <w:rPr>
          <w:rFonts w:ascii="Times New Roman" w:hAnsi="Times New Roman" w:cs="Times New Roman"/>
        </w:rPr>
        <w:t xml:space="preserve">cromegaly patients </w:t>
      </w:r>
      <w:r w:rsidR="00F25253" w:rsidRPr="00FA58EC">
        <w:rPr>
          <w:rFonts w:ascii="Times New Roman" w:hAnsi="Times New Roman" w:cs="Times New Roman"/>
        </w:rPr>
        <w:t>trended</w:t>
      </w:r>
      <w:r w:rsidR="00633F9C" w:rsidRPr="00FA58EC">
        <w:rPr>
          <w:rFonts w:ascii="Times New Roman" w:hAnsi="Times New Roman" w:cs="Times New Roman"/>
        </w:rPr>
        <w:t xml:space="preserve"> toward</w:t>
      </w:r>
      <w:r w:rsidR="00F25253" w:rsidRPr="00FA58EC">
        <w:rPr>
          <w:rFonts w:ascii="Times New Roman" w:hAnsi="Times New Roman" w:cs="Times New Roman"/>
        </w:rPr>
        <w:t>s</w:t>
      </w:r>
      <w:r w:rsidR="00633F9C" w:rsidRPr="00FA58EC">
        <w:rPr>
          <w:rFonts w:ascii="Times New Roman" w:hAnsi="Times New Roman" w:cs="Times New Roman"/>
        </w:rPr>
        <w:t xml:space="preserve"> higher </w:t>
      </w:r>
      <w:r w:rsidR="00F25253" w:rsidRPr="00FA58EC">
        <w:rPr>
          <w:rFonts w:ascii="Times New Roman" w:hAnsi="Times New Roman" w:cs="Times New Roman"/>
        </w:rPr>
        <w:t>basal</w:t>
      </w:r>
      <w:r w:rsidR="001C1AFD" w:rsidRPr="00FA58EC">
        <w:rPr>
          <w:rFonts w:ascii="Times New Roman" w:hAnsi="Times New Roman" w:cs="Times New Roman"/>
        </w:rPr>
        <w:t xml:space="preserve"> lipolysis</w:t>
      </w:r>
      <w:r w:rsidR="00633F9C" w:rsidRPr="00FA58EC">
        <w:rPr>
          <w:rFonts w:ascii="Times New Roman" w:hAnsi="Times New Roman" w:cs="Times New Roman"/>
        </w:rPr>
        <w:t xml:space="preserve"> (</w:t>
      </w:r>
      <w:r w:rsidR="00F25253" w:rsidRPr="00FA58EC">
        <w:rPr>
          <w:rFonts w:ascii="Times New Roman" w:hAnsi="Times New Roman" w:cs="Times New Roman"/>
        </w:rPr>
        <w:t>p</w:t>
      </w:r>
      <w:r w:rsidR="001C1AFD" w:rsidRPr="00FA58EC">
        <w:rPr>
          <w:rFonts w:ascii="Times New Roman" w:hAnsi="Times New Roman" w:cs="Times New Roman"/>
        </w:rPr>
        <w:t>=0.</w:t>
      </w:r>
      <w:r w:rsidR="00D673ED">
        <w:rPr>
          <w:rFonts w:ascii="Times New Roman" w:hAnsi="Times New Roman" w:cs="Times New Roman"/>
        </w:rPr>
        <w:t>11</w:t>
      </w:r>
      <w:r w:rsidR="001C1AFD" w:rsidRPr="00FA58EC">
        <w:rPr>
          <w:rFonts w:ascii="Times New Roman" w:hAnsi="Times New Roman" w:cs="Times New Roman"/>
        </w:rPr>
        <w:t>), and higher lipolysis in the presence of isoproterenol</w:t>
      </w:r>
      <w:r w:rsidR="00F25253" w:rsidRPr="00FA58EC">
        <w:rPr>
          <w:rFonts w:ascii="Times New Roman" w:hAnsi="Times New Roman" w:cs="Times New Roman"/>
        </w:rPr>
        <w:t xml:space="preserve"> (p</w:t>
      </w:r>
      <w:r w:rsidR="001E234C" w:rsidRPr="00FA58EC">
        <w:rPr>
          <w:rFonts w:ascii="Times New Roman" w:hAnsi="Times New Roman" w:cs="Times New Roman"/>
        </w:rPr>
        <w:t>=0.14).</w:t>
      </w:r>
      <w:r w:rsidR="00DA2017" w:rsidRPr="00FA58EC">
        <w:rPr>
          <w:rFonts w:ascii="Times New Roman" w:hAnsi="Times New Roman" w:cs="Times New Roman"/>
        </w:rPr>
        <w:t xml:space="preserve">  These data are consistent with previous reports linking </w:t>
      </w:r>
      <w:r w:rsidR="000D13C0">
        <w:rPr>
          <w:rFonts w:ascii="Times New Roman" w:hAnsi="Times New Roman" w:cs="Times New Roman"/>
        </w:rPr>
        <w:t>GH</w:t>
      </w:r>
      <w:r w:rsidR="00DA2017" w:rsidRPr="00FA58EC">
        <w:rPr>
          <w:rFonts w:ascii="Times New Roman" w:hAnsi="Times New Roman" w:cs="Times New Roman"/>
        </w:rPr>
        <w:t xml:space="preserve"> signaling with increased lipolysis</w:t>
      </w:r>
      <w:r w:rsidR="00AD6800">
        <w:rPr>
          <w:rFonts w:ascii="Times New Roman" w:hAnsi="Times New Roman" w:cs="Times New Roman"/>
        </w:rPr>
        <w:t xml:space="preserve"> </w:t>
      </w:r>
      <w:r w:rsidR="00AD6800">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"(12)" }, "properties" : { "noteIndex" : 0 }, "schema" : "https://github.com/citation-style-language/schema/raw/master/csl-citation.json" }</w:instrText>
      </w:r>
      <w:r w:rsidR="00AD6800">
        <w:rPr>
          <w:rFonts w:ascii="Times New Roman" w:hAnsi="Times New Roman" w:cs="Times New Roman"/>
        </w:rPr>
        <w:fldChar w:fldCharType="separate"/>
      </w:r>
      <w:r w:rsidR="00E30B63" w:rsidRPr="00E30B63">
        <w:rPr>
          <w:rFonts w:ascii="Times New Roman" w:hAnsi="Times New Roman" w:cs="Times New Roman"/>
          <w:noProof/>
        </w:rPr>
        <w:t>(12)</w:t>
      </w:r>
      <w:r w:rsidR="00AD6800">
        <w:rPr>
          <w:rFonts w:ascii="Times New Roman" w:hAnsi="Times New Roman" w:cs="Times New Roman"/>
        </w:rPr>
        <w:fldChar w:fldCharType="end"/>
      </w:r>
      <w:r w:rsidR="00AD6800">
        <w:rPr>
          <w:rFonts w:ascii="Times New Roman" w:hAnsi="Times New Roman" w:cs="Times New Roman"/>
        </w:rPr>
        <w:t>.</w:t>
      </w:r>
    </w:p>
    <w:p w14:paraId="212BF6F8" w14:textId="77777777" w:rsidR="002E7322" w:rsidRPr="00FA58EC" w:rsidRDefault="00707D74">
      <w:pPr>
        <w:bidi w:val="0"/>
        <w:spacing w:line="480" w:lineRule="auto"/>
        <w:rPr>
          <w:rFonts w:ascii="Times New Roman" w:hAnsi="Times New Roman" w:cs="Times New Roman"/>
          <w:b/>
          <w:bCs/>
        </w:rPr>
      </w:pPr>
      <w:proofErr w:type="spellStart"/>
      <w:r w:rsidRPr="00FA58EC">
        <w:rPr>
          <w:rFonts w:ascii="Times New Roman" w:hAnsi="Times New Roman" w:cs="Times New Roman"/>
          <w:b/>
          <w:bCs/>
        </w:rPr>
        <w:t>Transcriptomic</w:t>
      </w:r>
      <w:proofErr w:type="spellEnd"/>
      <w:r w:rsidRPr="00FA58EC">
        <w:rPr>
          <w:rFonts w:ascii="Times New Roman" w:hAnsi="Times New Roman" w:cs="Times New Roman"/>
          <w:b/>
          <w:bCs/>
        </w:rPr>
        <w:t xml:space="preserve"> Analysis</w:t>
      </w:r>
    </w:p>
    <w:p w14:paraId="0D4BD532" w14:textId="75397662" w:rsidR="00580633" w:rsidRDefault="00F25253">
      <w:pPr>
        <w:bidi w:val="0"/>
        <w:spacing w:line="480" w:lineRule="auto"/>
        <w:rPr>
          <w:rFonts w:ascii="Times New Roman" w:hAnsi="Times New Roman" w:cs="Times New Roman"/>
        </w:rPr>
      </w:pPr>
      <w:r w:rsidRPr="00FA58EC">
        <w:rPr>
          <w:rFonts w:ascii="Times New Roman" w:hAnsi="Times New Roman" w:cs="Times New Roman"/>
        </w:rPr>
        <w:t xml:space="preserve">To determine </w:t>
      </w:r>
      <w:r w:rsidR="00E67E03" w:rsidRPr="00FA58EC">
        <w:rPr>
          <w:rFonts w:ascii="Times New Roman" w:hAnsi="Times New Roman" w:cs="Times New Roman"/>
        </w:rPr>
        <w:t>which genes are altered in adipose tissue in acromegaly subjects, we performed</w:t>
      </w:r>
      <w:r w:rsidR="007B13AF" w:rsidRPr="00FA58EC">
        <w:rPr>
          <w:rFonts w:ascii="Times New Roman" w:hAnsi="Times New Roman" w:cs="Times New Roman"/>
        </w:rPr>
        <w:t xml:space="preserve"> a</w:t>
      </w:r>
      <w:r w:rsidR="00E67E03" w:rsidRPr="00FA58EC">
        <w:rPr>
          <w:rFonts w:ascii="Times New Roman" w:hAnsi="Times New Roman" w:cs="Times New Roman"/>
        </w:rPr>
        <w:t xml:space="preserve"> </w:t>
      </w:r>
      <w:proofErr w:type="spellStart"/>
      <w:r w:rsidR="00E67E03" w:rsidRPr="00FA58EC">
        <w:rPr>
          <w:rFonts w:ascii="Times New Roman" w:hAnsi="Times New Roman" w:cs="Times New Roman"/>
        </w:rPr>
        <w:t>transcriptomic</w:t>
      </w:r>
      <w:proofErr w:type="spellEnd"/>
      <w:r w:rsidR="00E67E03" w:rsidRPr="00FA58EC">
        <w:rPr>
          <w:rFonts w:ascii="Times New Roman" w:hAnsi="Times New Roman" w:cs="Times New Roman"/>
        </w:rPr>
        <w:t xml:space="preserve"> analysis of </w:t>
      </w:r>
      <w:r w:rsidR="003E14E7" w:rsidRPr="00FA58EC">
        <w:rPr>
          <w:rFonts w:ascii="Times New Roman" w:hAnsi="Times New Roman" w:cs="Times New Roman"/>
        </w:rPr>
        <w:t xml:space="preserve">subcutaneous adipose tissue </w:t>
      </w:r>
      <w:r w:rsidR="00E67E03" w:rsidRPr="00FA58EC">
        <w:rPr>
          <w:rFonts w:ascii="Times New Roman" w:hAnsi="Times New Roman" w:cs="Times New Roman"/>
        </w:rPr>
        <w:t xml:space="preserve">mRNA </w:t>
      </w:r>
      <w:r w:rsidR="007B13AF" w:rsidRPr="00FA58EC">
        <w:rPr>
          <w:rFonts w:ascii="Times New Roman" w:hAnsi="Times New Roman" w:cs="Times New Roman"/>
        </w:rPr>
        <w:t xml:space="preserve">from </w:t>
      </w:r>
      <w:r w:rsidR="004E63EE">
        <w:rPr>
          <w:rFonts w:ascii="Times New Roman" w:hAnsi="Times New Roman" w:cs="Times New Roman"/>
        </w:rPr>
        <w:t xml:space="preserve">7 </w:t>
      </w:r>
      <w:proofErr w:type="spellStart"/>
      <w:r w:rsidR="007B13AF" w:rsidRPr="00FA58EC">
        <w:rPr>
          <w:rFonts w:ascii="Times New Roman" w:hAnsi="Times New Roman" w:cs="Times New Roman"/>
        </w:rPr>
        <w:t>acromegalic</w:t>
      </w:r>
      <w:proofErr w:type="spellEnd"/>
      <w:r w:rsidR="007B13AF" w:rsidRPr="00FA58EC">
        <w:rPr>
          <w:rFonts w:ascii="Times New Roman" w:hAnsi="Times New Roman" w:cs="Times New Roman"/>
        </w:rPr>
        <w:t xml:space="preserve"> patients </w:t>
      </w:r>
      <w:r w:rsidR="00E67E03" w:rsidRPr="00FA58EC">
        <w:rPr>
          <w:rFonts w:ascii="Times New Roman" w:hAnsi="Times New Roman" w:cs="Times New Roman"/>
        </w:rPr>
        <w:t xml:space="preserve">and </w:t>
      </w:r>
      <w:r w:rsidR="007B2B72">
        <w:rPr>
          <w:rFonts w:ascii="Times New Roman" w:hAnsi="Times New Roman" w:cs="Times New Roman"/>
        </w:rPr>
        <w:t>11</w:t>
      </w:r>
      <w:r w:rsidR="007B2B72" w:rsidRPr="00FA58EC">
        <w:rPr>
          <w:rFonts w:ascii="Times New Roman" w:hAnsi="Times New Roman" w:cs="Times New Roman"/>
        </w:rPr>
        <w:t xml:space="preserve"> </w:t>
      </w:r>
      <w:r w:rsidR="00E67E03" w:rsidRPr="00FA58EC">
        <w:rPr>
          <w:rFonts w:ascii="Times New Roman" w:hAnsi="Times New Roman" w:cs="Times New Roman"/>
        </w:rPr>
        <w:t>controls</w:t>
      </w:r>
      <w:ins w:id="19" w:author="Dave Bridges" w:date="2013-11-17T10:45:00Z">
        <w:r w:rsidR="00EC3EC4">
          <w:rPr>
            <w:rFonts w:ascii="Times New Roman" w:hAnsi="Times New Roman" w:cs="Times New Roman"/>
          </w:rPr>
          <w:t xml:space="preserve">.  </w:t>
        </w:r>
      </w:ins>
      <w:del w:id="20" w:author="Dave Bridges" w:date="2013-11-17T10:45:00Z">
        <w:r w:rsidR="003A1699" w:rsidRPr="00FA58EC" w:rsidDel="00EC3EC4">
          <w:rPr>
            <w:rFonts w:ascii="Times New Roman" w:hAnsi="Times New Roman" w:cs="Times New Roman"/>
          </w:rPr>
          <w:delText xml:space="preserve"> (Figure 2)</w:delText>
        </w:r>
        <w:r w:rsidR="00E67E03" w:rsidRPr="00FA58EC" w:rsidDel="00EC3EC4">
          <w:rPr>
            <w:rFonts w:ascii="Times New Roman" w:hAnsi="Times New Roman" w:cs="Times New Roman"/>
          </w:rPr>
          <w:delText xml:space="preserve">.  </w:delText>
        </w:r>
      </w:del>
      <w:r w:rsidR="00E67E03" w:rsidRPr="00FA58EC">
        <w:rPr>
          <w:rFonts w:ascii="Times New Roman" w:hAnsi="Times New Roman" w:cs="Times New Roman"/>
        </w:rPr>
        <w:t xml:space="preserve">We identified </w:t>
      </w:r>
      <w:del w:id="21" w:author="Dave Bridges" w:date="2013-11-17T09:17:00Z">
        <w:r w:rsidR="00E07A5A" w:rsidDel="006304E2">
          <w:rPr>
            <w:rFonts w:ascii="Times New Roman" w:hAnsi="Times New Roman" w:cs="Times New Roman"/>
          </w:rPr>
          <w:delText>535</w:delText>
        </w:r>
        <w:r w:rsidR="00E07A5A" w:rsidRPr="00FA58EC" w:rsidDel="006304E2">
          <w:rPr>
            <w:rFonts w:ascii="Times New Roman" w:hAnsi="Times New Roman" w:cs="Times New Roman"/>
          </w:rPr>
          <w:delText xml:space="preserve"> </w:delText>
        </w:r>
        <w:r w:rsidR="002E7322" w:rsidRPr="00FA58EC" w:rsidDel="006304E2">
          <w:rPr>
            <w:rFonts w:ascii="Times New Roman" w:hAnsi="Times New Roman" w:cs="Times New Roman"/>
          </w:rPr>
          <w:delText>transcripts</w:delText>
        </w:r>
        <w:r w:rsidR="00CB2D3B" w:rsidDel="006304E2">
          <w:rPr>
            <w:rFonts w:ascii="Times New Roman" w:hAnsi="Times New Roman" w:cs="Times New Roman"/>
          </w:rPr>
          <w:delText xml:space="preserve"> from </w:delText>
        </w:r>
        <w:r w:rsidR="00E07A5A" w:rsidDel="006304E2">
          <w:rPr>
            <w:rFonts w:ascii="Times New Roman" w:hAnsi="Times New Roman" w:cs="Times New Roman"/>
          </w:rPr>
          <w:delText>157</w:delText>
        </w:r>
      </w:del>
      <w:ins w:id="22" w:author="Dave Bridges" w:date="2013-11-17T09:17:00Z">
        <w:r w:rsidR="006304E2">
          <w:rPr>
            <w:rFonts w:ascii="Times New Roman" w:hAnsi="Times New Roman" w:cs="Times New Roman"/>
          </w:rPr>
          <w:t>103</w:t>
        </w:r>
      </w:ins>
      <w:r w:rsidR="00E07A5A">
        <w:rPr>
          <w:rFonts w:ascii="Times New Roman" w:hAnsi="Times New Roman" w:cs="Times New Roman"/>
        </w:rPr>
        <w:t xml:space="preserve"> </w:t>
      </w:r>
      <w:r w:rsidR="00CB2D3B">
        <w:rPr>
          <w:rFonts w:ascii="Times New Roman" w:hAnsi="Times New Roman" w:cs="Times New Roman"/>
        </w:rPr>
        <w:t>genes</w:t>
      </w:r>
      <w:r w:rsidR="002E7322" w:rsidRPr="00FA58EC">
        <w:rPr>
          <w:rFonts w:ascii="Times New Roman" w:hAnsi="Times New Roman" w:cs="Times New Roman"/>
        </w:rPr>
        <w:t xml:space="preserve"> </w:t>
      </w:r>
      <w:r w:rsidR="00AE30FD">
        <w:rPr>
          <w:rFonts w:ascii="Times New Roman" w:hAnsi="Times New Roman" w:cs="Times New Roman"/>
        </w:rPr>
        <w:t>that</w:t>
      </w:r>
      <w:r w:rsidR="00AE30FD" w:rsidRPr="00FA58EC">
        <w:rPr>
          <w:rFonts w:ascii="Times New Roman" w:hAnsi="Times New Roman" w:cs="Times New Roman"/>
        </w:rPr>
        <w:t xml:space="preserve"> </w:t>
      </w:r>
      <w:r w:rsidR="002E7322" w:rsidRPr="00FA58EC">
        <w:rPr>
          <w:rFonts w:ascii="Times New Roman" w:hAnsi="Times New Roman" w:cs="Times New Roman"/>
        </w:rPr>
        <w:t xml:space="preserve">had significantly </w:t>
      </w:r>
      <w:r w:rsidR="00180066" w:rsidRPr="00FA58EC">
        <w:rPr>
          <w:rFonts w:ascii="Times New Roman" w:hAnsi="Times New Roman" w:cs="Times New Roman"/>
        </w:rPr>
        <w:t xml:space="preserve">different expression in acromegaly, of these </w:t>
      </w:r>
      <w:del w:id="23" w:author="Dave Bridges" w:date="2013-11-17T09:17:00Z">
        <w:r w:rsidR="00E07A5A" w:rsidDel="006304E2">
          <w:rPr>
            <w:rFonts w:ascii="Times New Roman" w:hAnsi="Times New Roman" w:cs="Times New Roman"/>
          </w:rPr>
          <w:delText>33</w:delText>
        </w:r>
        <w:r w:rsidR="00E07A5A" w:rsidRPr="00FA58EC" w:rsidDel="006304E2">
          <w:rPr>
            <w:rFonts w:ascii="Times New Roman" w:hAnsi="Times New Roman" w:cs="Times New Roman"/>
          </w:rPr>
          <w:delText xml:space="preserve"> </w:delText>
        </w:r>
      </w:del>
      <w:ins w:id="24" w:author="Dave Bridges" w:date="2013-11-17T09:17:00Z">
        <w:r w:rsidR="006304E2">
          <w:rPr>
            <w:rFonts w:ascii="Times New Roman" w:hAnsi="Times New Roman" w:cs="Times New Roman"/>
          </w:rPr>
          <w:t>25</w:t>
        </w:r>
        <w:r w:rsidR="006304E2" w:rsidRPr="00FA58EC">
          <w:rPr>
            <w:rFonts w:ascii="Times New Roman" w:hAnsi="Times New Roman" w:cs="Times New Roman"/>
          </w:rPr>
          <w:t xml:space="preserve"> </w:t>
        </w:r>
      </w:ins>
      <w:r w:rsidR="00CB2D3B">
        <w:rPr>
          <w:rFonts w:ascii="Times New Roman" w:hAnsi="Times New Roman" w:cs="Times New Roman"/>
        </w:rPr>
        <w:t>genes</w:t>
      </w:r>
      <w:r w:rsidR="00CB2D3B" w:rsidRPr="00FA58EC">
        <w:rPr>
          <w:rFonts w:ascii="Times New Roman" w:hAnsi="Times New Roman" w:cs="Times New Roman"/>
        </w:rPr>
        <w:t xml:space="preserve"> </w:t>
      </w:r>
      <w:r w:rsidR="00180066" w:rsidRPr="00FA58EC">
        <w:rPr>
          <w:rFonts w:ascii="Times New Roman" w:hAnsi="Times New Roman" w:cs="Times New Roman"/>
        </w:rPr>
        <w:t xml:space="preserve">were </w:t>
      </w:r>
      <w:proofErr w:type="spellStart"/>
      <w:r w:rsidR="00180066" w:rsidRPr="00FA58EC">
        <w:rPr>
          <w:rFonts w:ascii="Times New Roman" w:hAnsi="Times New Roman" w:cs="Times New Roman"/>
        </w:rPr>
        <w:t>downregulated</w:t>
      </w:r>
      <w:proofErr w:type="spellEnd"/>
      <w:r w:rsidR="00180066" w:rsidRPr="00FA58EC">
        <w:rPr>
          <w:rFonts w:ascii="Times New Roman" w:hAnsi="Times New Roman" w:cs="Times New Roman"/>
        </w:rPr>
        <w:t xml:space="preserve"> and</w:t>
      </w:r>
      <w:ins w:id="25" w:author="Dave Bridges" w:date="2013-11-17T09:17:00Z">
        <w:r w:rsidR="006304E2">
          <w:rPr>
            <w:rFonts w:ascii="Times New Roman" w:hAnsi="Times New Roman" w:cs="Times New Roman"/>
          </w:rPr>
          <w:t xml:space="preserve"> 78</w:t>
        </w:r>
      </w:ins>
      <w:del w:id="26" w:author="Dave Bridges" w:date="2013-11-17T09:17:00Z">
        <w:r w:rsidR="00E07A5A" w:rsidDel="006304E2">
          <w:rPr>
            <w:rFonts w:ascii="Times New Roman" w:hAnsi="Times New Roman" w:cs="Times New Roman"/>
          </w:rPr>
          <w:delText>124</w:delText>
        </w:r>
      </w:del>
      <w:r w:rsidR="00E07A5A" w:rsidRPr="00FA58EC">
        <w:rPr>
          <w:rFonts w:ascii="Times New Roman" w:hAnsi="Times New Roman" w:cs="Times New Roman"/>
        </w:rPr>
        <w:t xml:space="preserve"> </w:t>
      </w:r>
      <w:r w:rsidR="00102420" w:rsidRPr="00FA58EC">
        <w:rPr>
          <w:rFonts w:ascii="Times New Roman" w:hAnsi="Times New Roman" w:cs="Times New Roman"/>
        </w:rPr>
        <w:t xml:space="preserve">were </w:t>
      </w:r>
      <w:proofErr w:type="spellStart"/>
      <w:r w:rsidR="00102420" w:rsidRPr="00FA58EC">
        <w:rPr>
          <w:rFonts w:ascii="Times New Roman" w:hAnsi="Times New Roman" w:cs="Times New Roman"/>
        </w:rPr>
        <w:t>upregulated</w:t>
      </w:r>
      <w:proofErr w:type="spellEnd"/>
      <w:r w:rsidR="009C7036" w:rsidRPr="00FA58EC">
        <w:rPr>
          <w:rFonts w:ascii="Times New Roman" w:hAnsi="Times New Roman" w:cs="Times New Roman"/>
        </w:rPr>
        <w:t xml:space="preserve"> in adipose tissue from the </w:t>
      </w:r>
      <w:proofErr w:type="spellStart"/>
      <w:r w:rsidR="009C7036" w:rsidRPr="00FA58EC">
        <w:rPr>
          <w:rFonts w:ascii="Times New Roman" w:hAnsi="Times New Roman" w:cs="Times New Roman"/>
        </w:rPr>
        <w:t>acromegalic</w:t>
      </w:r>
      <w:proofErr w:type="spellEnd"/>
      <w:r w:rsidR="009C7036" w:rsidRPr="00FA58EC">
        <w:rPr>
          <w:rFonts w:ascii="Times New Roman" w:hAnsi="Times New Roman" w:cs="Times New Roman"/>
        </w:rPr>
        <w:t xml:space="preserve"> patients</w:t>
      </w:r>
      <w:r w:rsidR="00D27D4A" w:rsidRPr="00FA58EC">
        <w:rPr>
          <w:rFonts w:ascii="Times New Roman" w:hAnsi="Times New Roman" w:cs="Times New Roman"/>
        </w:rPr>
        <w:t xml:space="preserve">.  These </w:t>
      </w:r>
      <w:r w:rsidR="0053676D" w:rsidRPr="00FA58EC">
        <w:rPr>
          <w:rFonts w:ascii="Times New Roman" w:hAnsi="Times New Roman" w:cs="Times New Roman"/>
        </w:rPr>
        <w:t xml:space="preserve">transcripts </w:t>
      </w:r>
      <w:r w:rsidR="00D27D4A" w:rsidRPr="00FA58EC">
        <w:rPr>
          <w:rFonts w:ascii="Times New Roman" w:hAnsi="Times New Roman" w:cs="Times New Roman"/>
        </w:rPr>
        <w:t xml:space="preserve">form a signature identifying </w:t>
      </w:r>
      <w:r w:rsidR="00707D74" w:rsidRPr="00FA58EC">
        <w:rPr>
          <w:rFonts w:ascii="Times New Roman" w:hAnsi="Times New Roman" w:cs="Times New Roman"/>
        </w:rPr>
        <w:t>transcriptional differences in adipose tissue</w:t>
      </w:r>
      <w:r w:rsidR="0053676D" w:rsidRPr="00FA58EC">
        <w:rPr>
          <w:rFonts w:ascii="Times New Roman" w:hAnsi="Times New Roman" w:cs="Times New Roman"/>
        </w:rPr>
        <w:t xml:space="preserve"> in response to long</w:t>
      </w:r>
      <w:r w:rsidR="000D4F49">
        <w:rPr>
          <w:rFonts w:ascii="Times New Roman" w:hAnsi="Times New Roman" w:cs="Times New Roman"/>
        </w:rPr>
        <w:t>-</w:t>
      </w:r>
      <w:r w:rsidR="0053676D" w:rsidRPr="00FA58EC">
        <w:rPr>
          <w:rFonts w:ascii="Times New Roman" w:hAnsi="Times New Roman" w:cs="Times New Roman"/>
        </w:rPr>
        <w:t>term exposure to GH</w:t>
      </w:r>
      <w:ins w:id="27" w:author="Dave Bridges" w:date="2013-11-17T10:45:00Z">
        <w:r w:rsidR="00EC3EC4">
          <w:rPr>
            <w:rFonts w:ascii="Times New Roman" w:hAnsi="Times New Roman" w:cs="Times New Roman"/>
          </w:rPr>
          <w:t xml:space="preserve"> (Figure 2)</w:t>
        </w:r>
      </w:ins>
      <w:r w:rsidR="007B13AF" w:rsidRPr="00FA58EC">
        <w:rPr>
          <w:rFonts w:ascii="Times New Roman" w:hAnsi="Times New Roman" w:cs="Times New Roman"/>
        </w:rPr>
        <w:t>.</w:t>
      </w:r>
      <w:r w:rsidR="00707D74" w:rsidRPr="00FA58EC">
        <w:rPr>
          <w:rFonts w:ascii="Times New Roman" w:hAnsi="Times New Roman" w:cs="Times New Roman"/>
        </w:rPr>
        <w:t xml:space="preserve">  </w:t>
      </w:r>
    </w:p>
    <w:p w14:paraId="2EAE4264" w14:textId="7C9E767A" w:rsidR="002E7322" w:rsidRPr="00FA58EC" w:rsidRDefault="00D27D4A">
      <w:pPr>
        <w:bidi w:val="0"/>
        <w:spacing w:line="480" w:lineRule="auto"/>
        <w:rPr>
          <w:rFonts w:ascii="Times New Roman" w:hAnsi="Times New Roman" w:cs="Times New Roman"/>
        </w:rPr>
      </w:pPr>
      <w:r w:rsidRPr="00FA58EC">
        <w:rPr>
          <w:rFonts w:ascii="Times New Roman" w:hAnsi="Times New Roman" w:cs="Times New Roman"/>
        </w:rPr>
        <w:t xml:space="preserve">Gene set enrichment analysis </w:t>
      </w:r>
      <w:r w:rsidR="00F020B2" w:rsidRPr="00FA58EC">
        <w:rPr>
          <w:rFonts w:ascii="Times New Roman" w:hAnsi="Times New Roman" w:cs="Times New Roman"/>
        </w:rPr>
        <w:t xml:space="preserve">using </w:t>
      </w:r>
      <w:del w:id="28" w:author="Dave Bridges" w:date="2013-11-17T09:21:00Z">
        <w:r w:rsidR="002F42B2" w:rsidDel="006304E2">
          <w:rPr>
            <w:rFonts w:ascii="Times New Roman" w:hAnsi="Times New Roman" w:cs="Times New Roman"/>
          </w:rPr>
          <w:delText xml:space="preserve">GOseq </w:delText>
        </w:r>
      </w:del>
      <w:ins w:id="29" w:author="Dave Bridges" w:date="2013-11-17T09:21:00Z">
        <w:r w:rsidR="006304E2">
          <w:rPr>
            <w:rFonts w:ascii="Times New Roman" w:hAnsi="Times New Roman" w:cs="Times New Roman"/>
          </w:rPr>
          <w:t xml:space="preserve">gene ontology terms </w:t>
        </w:r>
      </w:ins>
      <w:r w:rsidR="00B61F5D">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"(11,13)" }, "properties" : { "noteIndex" : 0 }, "schema" : "https://github.com/citation-style-language/schema/raw/master/csl-citation.json" }</w:instrText>
      </w:r>
      <w:r w:rsidR="00B61F5D">
        <w:rPr>
          <w:rFonts w:ascii="Times New Roman" w:hAnsi="Times New Roman" w:cs="Times New Roman"/>
        </w:rPr>
        <w:fldChar w:fldCharType="separate"/>
      </w:r>
      <w:r w:rsidR="00DA5F98" w:rsidRPr="00DA5F98">
        <w:rPr>
          <w:rFonts w:ascii="Times New Roman" w:hAnsi="Times New Roman" w:cs="Times New Roman"/>
          <w:noProof/>
        </w:rPr>
        <w:t>(11,13)</w:t>
      </w:r>
      <w:r w:rsidR="00B61F5D">
        <w:rPr>
          <w:rFonts w:ascii="Times New Roman" w:hAnsi="Times New Roman" w:cs="Times New Roman"/>
        </w:rPr>
        <w:fldChar w:fldCharType="end"/>
      </w:r>
      <w:r w:rsidR="00792160">
        <w:rPr>
          <w:rFonts w:ascii="Times New Roman" w:hAnsi="Times New Roman" w:cs="Times New Roman"/>
        </w:rPr>
        <w:t xml:space="preserve"> </w:t>
      </w:r>
      <w:r w:rsidR="00EF7CEE">
        <w:rPr>
          <w:rFonts w:ascii="Times New Roman" w:hAnsi="Times New Roman" w:cs="Times New Roman"/>
        </w:rPr>
        <w:t xml:space="preserve">showed enrichment of genes in the gene ontology categories involved in development, signaling and </w:t>
      </w:r>
      <w:r w:rsidR="00EF7CEE" w:rsidRPr="00EF7CEE">
        <w:rPr>
          <w:rFonts w:ascii="Times New Roman" w:hAnsi="Times New Roman" w:cs="Times New Roman"/>
        </w:rPr>
        <w:t>lipid biosynthetic process</w:t>
      </w:r>
      <w:r w:rsidR="00EF7CEE">
        <w:rPr>
          <w:rFonts w:ascii="Times New Roman" w:hAnsi="Times New Roman" w:cs="Times New Roman"/>
        </w:rPr>
        <w:t>es (Table 2)</w:t>
      </w:r>
      <w:r w:rsidRPr="00FA58EC">
        <w:rPr>
          <w:rFonts w:ascii="Times New Roman" w:hAnsi="Times New Roman" w:cs="Times New Roman"/>
        </w:rPr>
        <w:t>.</w:t>
      </w:r>
      <w:r w:rsidR="00EF7CEE">
        <w:rPr>
          <w:rFonts w:ascii="Times New Roman" w:hAnsi="Times New Roman" w:cs="Times New Roman"/>
        </w:rPr>
        <w:t xml:space="preserve">  </w:t>
      </w:r>
      <w:r w:rsidR="003C11D0">
        <w:rPr>
          <w:rFonts w:ascii="Times New Roman" w:hAnsi="Times New Roman" w:cs="Times New Roman"/>
        </w:rPr>
        <w:t>These included several categories specifically related to steroid biogenesis, indicating a novel alteration in sterol metabolism in acromegaly patients.  We</w:t>
      </w:r>
      <w:ins w:id="30" w:author="Dave Bridges" w:date="2013-11-17T09:51:00Z">
        <w:r w:rsidR="00496DC0">
          <w:rPr>
            <w:rFonts w:ascii="Times New Roman" w:hAnsi="Times New Roman" w:cs="Times New Roman"/>
          </w:rPr>
          <w:t xml:space="preserve"> also</w:t>
        </w:r>
      </w:ins>
      <w:r w:rsidR="003C11D0">
        <w:rPr>
          <w:rFonts w:ascii="Times New Roman" w:hAnsi="Times New Roman" w:cs="Times New Roman"/>
        </w:rPr>
        <w:t xml:space="preserve"> tested for enrichment of KEGG </w:t>
      </w:r>
      <w:del w:id="31" w:author="Dave Bridges" w:date="2013-11-17T10:00:00Z">
        <w:r w:rsidR="003C11D0" w:rsidDel="00DA5F98">
          <w:rPr>
            <w:rFonts w:ascii="Times New Roman" w:hAnsi="Times New Roman" w:cs="Times New Roman"/>
          </w:rPr>
          <w:delText xml:space="preserve">biochemical </w:delText>
        </w:r>
      </w:del>
      <w:r w:rsidR="003C11D0">
        <w:rPr>
          <w:rFonts w:ascii="Times New Roman" w:hAnsi="Times New Roman" w:cs="Times New Roman"/>
        </w:rPr>
        <w:t>pathways</w:t>
      </w:r>
      <w:del w:id="32" w:author="Dave Bridges" w:date="2013-11-17T09:51:00Z">
        <w:r w:rsidR="003C11D0" w:rsidDel="00496DC0">
          <w:rPr>
            <w:rFonts w:ascii="Times New Roman" w:hAnsi="Times New Roman" w:cs="Times New Roman"/>
          </w:rPr>
          <w:delText>, but no pathways were significantly altered in our data</w:delText>
        </w:r>
      </w:del>
      <w:ins w:id="33" w:author="Dave Bridges" w:date="2013-11-17T09:51:00Z">
        <w:r w:rsidR="00496DC0">
          <w:rPr>
            <w:rFonts w:ascii="Times New Roman" w:hAnsi="Times New Roman" w:cs="Times New Roman"/>
          </w:rPr>
          <w:t xml:space="preserve"> and found enrichment in </w:t>
        </w:r>
      </w:ins>
      <w:ins w:id="34" w:author="Dave Bridges" w:date="2013-11-17T10:00:00Z">
        <w:r w:rsidR="00DA5F98">
          <w:rPr>
            <w:rFonts w:ascii="Times New Roman" w:hAnsi="Times New Roman" w:cs="Times New Roman"/>
          </w:rPr>
          <w:t xml:space="preserve">genes involved in </w:t>
        </w:r>
      </w:ins>
      <w:ins w:id="35" w:author="Dave Bridges" w:date="2013-11-17T09:51:00Z">
        <w:r w:rsidR="00496DC0">
          <w:rPr>
            <w:rFonts w:ascii="Times New Roman" w:hAnsi="Times New Roman" w:cs="Times New Roman"/>
          </w:rPr>
          <w:t>TGF beta</w:t>
        </w:r>
      </w:ins>
      <w:ins w:id="36" w:author="Dave Bridges" w:date="2013-11-17T10:00:00Z">
        <w:r w:rsidR="00DA5F98">
          <w:rPr>
            <w:rFonts w:ascii="Times New Roman" w:hAnsi="Times New Roman" w:cs="Times New Roman"/>
          </w:rPr>
          <w:t xml:space="preserve"> signaling</w:t>
        </w:r>
      </w:ins>
      <w:ins w:id="37" w:author="Dave Bridges" w:date="2013-11-17T09:51:00Z">
        <w:r w:rsidR="00496DC0">
          <w:rPr>
            <w:rFonts w:ascii="Times New Roman" w:hAnsi="Times New Roman" w:cs="Times New Roman"/>
          </w:rPr>
          <w:t xml:space="preserve"> and prostate cancer </w:t>
        </w:r>
      </w:ins>
      <w:ins w:id="38" w:author="Dave Bridges" w:date="2013-11-17T10:00:00Z">
        <w:r w:rsidR="00DA5F98">
          <w:rPr>
            <w:rFonts w:ascii="Times New Roman" w:hAnsi="Times New Roman" w:cs="Times New Roman"/>
          </w:rPr>
          <w:t>(Table 2)</w:t>
        </w:r>
      </w:ins>
      <w:ins w:id="39" w:author="Dave Bridges" w:date="2013-11-17T09:53:00Z">
        <w:r w:rsidR="007964A2">
          <w:rPr>
            <w:rFonts w:ascii="Times New Roman" w:hAnsi="Times New Roman" w:cs="Times New Roman"/>
          </w:rPr>
          <w:t xml:space="preserve">.  The negative relationship between GH signaling and TGF beta signaling has been previously reported </w:t>
        </w:r>
      </w:ins>
      <w:ins w:id="40" w:author="Dave Bridges" w:date="2013-11-17T09:54:00Z">
        <w:r w:rsidR="007964A2">
          <w:rPr>
            <w:rFonts w:ascii="Times New Roman" w:hAnsi="Times New Roman" w:cs="Times New Roman"/>
          </w:rPr>
          <w:t xml:space="preserve">in </w:t>
        </w:r>
        <w:proofErr w:type="spellStart"/>
        <w:r w:rsidR="007964A2">
          <w:rPr>
            <w:rFonts w:ascii="Times New Roman" w:hAnsi="Times New Roman" w:cs="Times New Roman"/>
          </w:rPr>
          <w:t>cardiomyocytes</w:t>
        </w:r>
        <w:proofErr w:type="spellEnd"/>
        <w:r w:rsidR="007964A2">
          <w:rPr>
            <w:rFonts w:ascii="Times New Roman" w:hAnsi="Times New Roman" w:cs="Times New Roman"/>
          </w:rPr>
          <w:t xml:space="preserve"> </w:t>
        </w:r>
        <w:r w:rsidR="007964A2">
          <w:rPr>
            <w:rFonts w:ascii="Times New Roman" w:hAnsi="Times New Roman" w:cs="Times New Roman"/>
          </w:rPr>
          <w:fldChar w:fldCharType="begin" w:fldLock="1"/>
        </w:r>
      </w:ins>
      <w:r w:rsidR="00595EF5">
        <w:rPr>
          <w:rFonts w:ascii="Times New Roman" w:hAnsi="Times New Roman" w:cs="Times New Roman"/>
        </w:rPr>
        <w:instrText>ADDIN CSL_CITATION { "citationItems" : [ { "id" : "ITEM-1", "itemData" : { "DOI" : "10.1016/j.mce.2003.12.004", "ISSN" : "0303-7207", "PMID" : "15130518", "abstract" : "The aims of this study were to elucidate the molecular mechanism by which growth hormone (GH) excess is anti-fibrotic in vitro and in vivo model. The in vivo model GH excess showed a significant increase of relative wall thickness with no concomitant disturbance of cardiac diastolic function. Western blot for extracellular matrix (ECM) structural proteins showed minimal change in the GH treatment group, compared to an Angiotensin II (Ang II) subpressor dose group. In cultured cardiac fibroblasts, we investigated the abundance of ECM proteins, phosphorylation of p38 mitogen-activated protein kinase (MAPK), and transforming growth factor-beta (TGF-beta)-specific transcriptional activity. GH down-regulated the expression of PAI-1 and fibronectin proteins activated by TGF-beta. In reporter assays, GH, but not insulin-like growth factor-1 (IGF-1), reduced TGF-beta-specific transcriptional activity. Moreover, GH markedly down-regulated TGF-beta-induced phosphorylation of p38 MAPK. These results demonstrated that a chronic excess of GH have an anti-fibrotic effect on cardiac remodeling, probably through a down-regulation of TGF-beta signaling via de-phosphorylation of p38 MAPK.", "author" : [ { "dropping-particle" : "", "family" : "Imanishi", "given" : "Ryo", "non-dropping-particle" : "", "parse-names" : false, "suffix" : "" }, { "dropping-particle" : "", "family" : "Ashizawa", "given" : "Naoto", "non-dropping-particle" : "", "parse-names" : false, "suffix" : "" }, { "dropping-particle" : "", "family" : "Ohtsuru", "given" : "Akira", "non-dropping-particle" : "", "parse-names" : false, "suffix" : "" }, { "dropping-particle" : "", "family" : "Seto", "given" : "Shinji", "non-dropping-particle" : "", "parse-names" : false, "suffix" : "" }, { "dropping-particle" : "", "family" : "Akiyama-Uchida", "given" : "Yuri", "non-dropping-particle" : "", "parse-names" : false, "suffix" : "" }, { "dropping-particle" : "", "family" : "Kawano", "given" : "Hiroaki", "non-dropping-particle" : "", "parse-names" : false, "suffix" : "" }, { "dropping-particle" : "", "family" : "Kuroda", "given" : "Hiroaki", "non-dropping-particle" : "", "parse-names" : false, "suffix" : "" }, { "dropping-particle" : "", "family" : "Nakashima", "given" : "Masahiro", "non-dropping-particle" : "", "parse-names" : false, "suffix" : "" }, { "dropping-particle" : "", "family" : "Saenko", "given" : "Vladimir a", "non-dropping-particle" : "", "parse-names" : false, "suffix" : "" }, { "dropping-particle" : "", "family" : "Yamashita", "given" : "Shunichi", "non-dropping-particle" : "", "parse-names" : false, "suffix" : "" }, { "dropping-particle" : "", "family" : "Yano", "given" : "Katsusuke", "non-dropping-particle" : "", "parse-names" : false, "suffix" : "" } ], "container-title" : "Molecular and cellular endocrinology", "id" : "ITEM-1", "issue" : "1-2", "issued" : { "date-parts" : [ [ "2004", "4", "15" ] ] }, "page" : "137-46", "title" : "GH suppresses TGF-beta-mediated fibrosis and retains cardiac diastolic function.", "type" : "article-journal", "volume" : "218" }, "uris" : [ "http://www.mendeley.com/documents/?uuid=c8a3c3ca-c56b-4037-8800-df6ff2a70fe4" ] } ], "mendeley" : { "previouslyFormattedCitation" : "(14)" }, "properties" : { "noteIndex" : 0 }, "schema" : "https://github.com/citation-style-language/schema/raw/master/csl-citation.json" }</w:instrText>
      </w:r>
      <w:r w:rsidR="007964A2">
        <w:rPr>
          <w:rFonts w:ascii="Times New Roman" w:hAnsi="Times New Roman" w:cs="Times New Roman"/>
        </w:rPr>
        <w:fldChar w:fldCharType="separate"/>
      </w:r>
      <w:r w:rsidR="00DA5F98" w:rsidRPr="00DA5F98">
        <w:rPr>
          <w:rFonts w:ascii="Times New Roman" w:hAnsi="Times New Roman" w:cs="Times New Roman"/>
          <w:noProof/>
        </w:rPr>
        <w:t>(14)</w:t>
      </w:r>
      <w:ins w:id="41" w:author="Dave Bridges" w:date="2013-11-17T09:54:00Z">
        <w:r w:rsidR="007964A2">
          <w:rPr>
            <w:rFonts w:ascii="Times New Roman" w:hAnsi="Times New Roman" w:cs="Times New Roman"/>
          </w:rPr>
          <w:fldChar w:fldCharType="end"/>
        </w:r>
      </w:ins>
      <w:ins w:id="42" w:author="Dave Bridges" w:date="2013-11-17T09:56:00Z">
        <w:r w:rsidR="007964A2">
          <w:rPr>
            <w:rFonts w:ascii="Times New Roman" w:hAnsi="Times New Roman" w:cs="Times New Roman"/>
          </w:rPr>
          <w:t xml:space="preserve">, as has the increased incidence </w:t>
        </w:r>
      </w:ins>
      <w:ins w:id="43" w:author="Dave Bridges" w:date="2013-11-17T10:02:00Z">
        <w:r w:rsidR="00DA5F98">
          <w:rPr>
            <w:rFonts w:ascii="Times New Roman" w:hAnsi="Times New Roman" w:cs="Times New Roman"/>
          </w:rPr>
          <w:t>some</w:t>
        </w:r>
      </w:ins>
      <w:ins w:id="44" w:author="Dave Bridges" w:date="2013-11-17T09:56:00Z">
        <w:r w:rsidR="00DA5F98">
          <w:rPr>
            <w:rFonts w:ascii="Times New Roman" w:hAnsi="Times New Roman" w:cs="Times New Roman"/>
          </w:rPr>
          <w:t xml:space="preserve"> cancer</w:t>
        </w:r>
      </w:ins>
      <w:ins w:id="45" w:author="Dave Bridges" w:date="2013-11-17T10:02:00Z">
        <w:r w:rsidR="00DA5F98">
          <w:rPr>
            <w:rFonts w:ascii="Times New Roman" w:hAnsi="Times New Roman" w:cs="Times New Roman"/>
          </w:rPr>
          <w:t>s, including prostate</w:t>
        </w:r>
      </w:ins>
      <w:ins w:id="46" w:author="Dave Bridges" w:date="2013-11-17T10:03:00Z">
        <w:r w:rsidR="00595EF5">
          <w:rPr>
            <w:rFonts w:ascii="Times New Roman" w:hAnsi="Times New Roman" w:cs="Times New Roman"/>
          </w:rPr>
          <w:t xml:space="preserve"> cancer</w:t>
        </w:r>
      </w:ins>
      <w:ins w:id="47" w:author="Dave Bridges" w:date="2013-11-17T10:02:00Z">
        <w:r w:rsidR="00595EF5">
          <w:rPr>
            <w:rFonts w:ascii="Times New Roman" w:hAnsi="Times New Roman" w:cs="Times New Roman"/>
          </w:rPr>
          <w:t xml:space="preserve">, </w:t>
        </w:r>
      </w:ins>
      <w:ins w:id="48" w:author="Dave Bridges" w:date="2013-11-17T09:56:00Z">
        <w:r w:rsidR="007964A2">
          <w:rPr>
            <w:rFonts w:ascii="Times New Roman" w:hAnsi="Times New Roman" w:cs="Times New Roman"/>
          </w:rPr>
          <w:t>and acromegaly</w:t>
        </w:r>
      </w:ins>
      <w:ins w:id="49" w:author="Dave Bridges" w:date="2013-11-17T10:03:00Z">
        <w:r w:rsidR="00595EF5">
          <w:rPr>
            <w:rFonts w:ascii="Times New Roman" w:hAnsi="Times New Roman" w:cs="Times New Roman"/>
          </w:rPr>
          <w:t xml:space="preserve"> (reviewed in </w:t>
        </w:r>
      </w:ins>
      <w:ins w:id="50" w:author="Dave Bridges" w:date="2013-11-17T10:04:00Z">
        <w:r w:rsidR="00595EF5">
          <w:rPr>
            <w:rFonts w:ascii="Times New Roman" w:hAnsi="Times New Roman" w:cs="Times New Roman"/>
          </w:rPr>
          <w:fldChar w:fldCharType="begin" w:fldLock="1"/>
        </w:r>
      </w:ins>
      <w:r w:rsidR="00595EF5">
        <w:rPr>
          <w:rFonts w:ascii="Times New Roman" w:hAnsi="Times New Roman" w:cs="Times New Roman"/>
        </w:rPr>
        <w:instrText>ADDIN CSL_CITATION { "citationItems" : [ { "id" : "ITEM-1", "itemData" : { "author" : [ { "dropping-particle" : "", "family" : "Jenkins", "given" : "Paul J", "non-dropping-particle" : "", "parse-names" : false, "suffix" : "" }, { "dropping-particle" : "", "family" : "Besser", "given" : "Michael", "non-dropping-particle" : "", "parse-names" : false, "suffix" : "" } ], "id" : "ITEM-1", "issue" : "7", "issued" : { "date-parts" : [ [ "2001" ] ] }, "page" : "2935-2941", "title" : "Acromegaly and Cancer : A Problem", "type" : "article-journal", "volume" : "86" }, "uris" : [ "http://www.mendeley.com/documents/?uuid=0fdfdb8e-e175-45aa-a704-bd5cc6abc6c1" ] } ], "mendeley" : { "previouslyFormattedCitation" : "(15)" }, "properties" : { "noteIndex" : 0 }, "schema" : "https://github.com/citation-style-language/schema/raw/master/csl-citation.json" }</w:instrText>
      </w:r>
      <w:r w:rsidR="00595EF5">
        <w:rPr>
          <w:rFonts w:ascii="Times New Roman" w:hAnsi="Times New Roman" w:cs="Times New Roman"/>
        </w:rPr>
        <w:fldChar w:fldCharType="separate"/>
      </w:r>
      <w:r w:rsidR="00595EF5" w:rsidRPr="00595EF5">
        <w:rPr>
          <w:rFonts w:ascii="Times New Roman" w:hAnsi="Times New Roman" w:cs="Times New Roman"/>
          <w:noProof/>
        </w:rPr>
        <w:t>(15)</w:t>
      </w:r>
      <w:ins w:id="51" w:author="Dave Bridges" w:date="2013-11-17T10:04:00Z">
        <w:r w:rsidR="00595EF5">
          <w:rPr>
            <w:rFonts w:ascii="Times New Roman" w:hAnsi="Times New Roman" w:cs="Times New Roman"/>
          </w:rPr>
          <w:fldChar w:fldCharType="end"/>
        </w:r>
        <w:r w:rsidR="00595EF5">
          <w:rPr>
            <w:rFonts w:ascii="Times New Roman" w:hAnsi="Times New Roman" w:cs="Times New Roman"/>
          </w:rPr>
          <w:t>)</w:t>
        </w:r>
      </w:ins>
      <w:r w:rsidR="003C11D0">
        <w:rPr>
          <w:rFonts w:ascii="Times New Roman" w:hAnsi="Times New Roman" w:cs="Times New Roman"/>
        </w:rPr>
        <w:t>.</w:t>
      </w:r>
    </w:p>
    <w:p w14:paraId="3FC700A2" w14:textId="1EA4AEA7" w:rsidR="00E07A5A" w:rsidRPr="00E07A5A" w:rsidRDefault="0095760D" w:rsidP="00E07A5A">
      <w:pPr>
        <w:bidi w:val="0"/>
        <w:spacing w:line="480" w:lineRule="auto"/>
        <w:rPr>
          <w:rFonts w:ascii="Times New Roman" w:hAnsi="Times New Roman" w:cs="Times New Roman"/>
          <w:i/>
        </w:rPr>
      </w:pPr>
      <w:r w:rsidRPr="00FA58EC">
        <w:rPr>
          <w:rFonts w:ascii="Times New Roman" w:hAnsi="Times New Roman" w:cs="Times New Roman"/>
        </w:rPr>
        <w:t xml:space="preserve">Previous work by </w:t>
      </w:r>
      <w:proofErr w:type="spellStart"/>
      <w:r w:rsidRPr="00FA58EC">
        <w:rPr>
          <w:rFonts w:ascii="Times New Roman" w:hAnsi="Times New Roman" w:cs="Times New Roman"/>
        </w:rPr>
        <w:t>Hu</w:t>
      </w:r>
      <w:r w:rsidR="00553058" w:rsidRPr="00FA58EC">
        <w:rPr>
          <w:rFonts w:ascii="Times New Roman" w:hAnsi="Times New Roman" w:cs="Times New Roman"/>
        </w:rPr>
        <w:t>o</w:t>
      </w:r>
      <w:proofErr w:type="spellEnd"/>
      <w:r w:rsidRPr="00FA58EC">
        <w:rPr>
          <w:rFonts w:ascii="Times New Roman" w:hAnsi="Times New Roman" w:cs="Times New Roman"/>
        </w:rPr>
        <w:t xml:space="preserve"> </w:t>
      </w:r>
      <w:r w:rsidRPr="00FA58EC">
        <w:rPr>
          <w:rFonts w:ascii="Times New Roman" w:hAnsi="Times New Roman" w:cs="Times New Roman"/>
          <w:i/>
        </w:rPr>
        <w:t>et al</w:t>
      </w:r>
      <w:r w:rsidRPr="00FA58EC">
        <w:rPr>
          <w:rFonts w:ascii="Times New Roman" w:hAnsi="Times New Roman" w:cs="Times New Roman"/>
        </w:rPr>
        <w:t>.</w:t>
      </w:r>
      <w:r w:rsidR="0053676D" w:rsidRPr="00FA58EC">
        <w:rPr>
          <w:rFonts w:ascii="Times New Roman" w:hAnsi="Times New Roman" w:cs="Times New Roman"/>
        </w:rPr>
        <w:t xml:space="preserve"> </w:t>
      </w:r>
      <w:r w:rsidR="00792160">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"(8)" }, "properties" : { "noteIndex" : 0 }, "schema" : "https://github.com/citation-style-language/schema/raw/master/csl-citation.json" }</w:instrText>
      </w:r>
      <w:r w:rsidR="00792160">
        <w:rPr>
          <w:rFonts w:ascii="Times New Roman" w:hAnsi="Times New Roman" w:cs="Times New Roman"/>
        </w:rPr>
        <w:fldChar w:fldCharType="separate"/>
      </w:r>
      <w:r w:rsidR="00F93EC6" w:rsidRPr="00F93EC6">
        <w:rPr>
          <w:rFonts w:ascii="Times New Roman" w:hAnsi="Times New Roman" w:cs="Times New Roman"/>
          <w:noProof/>
        </w:rPr>
        <w:t>(8)</w:t>
      </w:r>
      <w:r w:rsidR="00792160">
        <w:rPr>
          <w:rFonts w:ascii="Times New Roman" w:hAnsi="Times New Roman" w:cs="Times New Roman"/>
        </w:rPr>
        <w:fldChar w:fldCharType="end"/>
      </w:r>
      <w:r w:rsidRPr="00FA58EC">
        <w:rPr>
          <w:rFonts w:ascii="Times New Roman" w:hAnsi="Times New Roman" w:cs="Times New Roman"/>
        </w:rPr>
        <w:t xml:space="preserve"> examined an analogous </w:t>
      </w:r>
      <w:r w:rsidRPr="00FA58EC">
        <w:rPr>
          <w:rFonts w:ascii="Times New Roman" w:hAnsi="Times New Roman" w:cs="Times New Roman"/>
          <w:i/>
        </w:rPr>
        <w:t>in vitro</w:t>
      </w:r>
      <w:r w:rsidRPr="00FA58EC">
        <w:rPr>
          <w:rFonts w:ascii="Times New Roman" w:hAnsi="Times New Roman" w:cs="Times New Roman"/>
        </w:rPr>
        <w:t xml:space="preserve"> system, where 3T3-F442A adipocytes were treated with </w:t>
      </w:r>
      <w:r w:rsidR="000D13C0">
        <w:rPr>
          <w:rFonts w:ascii="Times New Roman" w:hAnsi="Times New Roman" w:cs="Times New Roman"/>
        </w:rPr>
        <w:t>GH</w:t>
      </w:r>
      <w:r w:rsidRPr="00FA58EC">
        <w:rPr>
          <w:rFonts w:ascii="Times New Roman" w:hAnsi="Times New Roman" w:cs="Times New Roman"/>
        </w:rPr>
        <w:t xml:space="preserve"> for a variety of time points.  The longest time point (48h) is potentially analogous to the chronic </w:t>
      </w:r>
      <w:r w:rsidR="000D13C0">
        <w:rPr>
          <w:rFonts w:ascii="Times New Roman" w:hAnsi="Times New Roman" w:cs="Times New Roman"/>
        </w:rPr>
        <w:t>GH</w:t>
      </w:r>
      <w:r w:rsidRPr="00FA58EC">
        <w:rPr>
          <w:rFonts w:ascii="Times New Roman" w:hAnsi="Times New Roman" w:cs="Times New Roman"/>
        </w:rPr>
        <w:t xml:space="preserve"> exposure </w:t>
      </w:r>
      <w:r w:rsidR="00D108DA">
        <w:rPr>
          <w:rFonts w:ascii="Times New Roman" w:hAnsi="Times New Roman" w:cs="Times New Roman"/>
        </w:rPr>
        <w:t>that</w:t>
      </w:r>
      <w:r w:rsidR="00D108DA" w:rsidRPr="00FA58EC">
        <w:rPr>
          <w:rFonts w:ascii="Times New Roman" w:hAnsi="Times New Roman" w:cs="Times New Roman"/>
        </w:rPr>
        <w:t xml:space="preserve"> </w:t>
      </w:r>
      <w:r w:rsidRPr="00FA58EC">
        <w:rPr>
          <w:rFonts w:ascii="Times New Roman" w:hAnsi="Times New Roman" w:cs="Times New Roman"/>
        </w:rPr>
        <w:t>occurs in adipose tissue from acromegaly patients.  We re-</w:t>
      </w:r>
      <w:r w:rsidR="002F42B2" w:rsidRPr="00FA58EC">
        <w:rPr>
          <w:rFonts w:ascii="Times New Roman" w:hAnsi="Times New Roman" w:cs="Times New Roman"/>
        </w:rPr>
        <w:t>analyzed</w:t>
      </w:r>
      <w:r w:rsidRPr="00FA58EC">
        <w:rPr>
          <w:rFonts w:ascii="Times New Roman" w:hAnsi="Times New Roman" w:cs="Times New Roman"/>
        </w:rPr>
        <w:t xml:space="preserve"> that data set, looking at only the 48h </w:t>
      </w:r>
      <w:r w:rsidR="000D13C0">
        <w:rPr>
          <w:rFonts w:ascii="Times New Roman" w:hAnsi="Times New Roman" w:cs="Times New Roman"/>
        </w:rPr>
        <w:t>GH</w:t>
      </w:r>
      <w:r w:rsidRPr="00FA58EC">
        <w:rPr>
          <w:rFonts w:ascii="Times New Roman" w:hAnsi="Times New Roman" w:cs="Times New Roman"/>
        </w:rPr>
        <w:t xml:space="preserve"> treatment time point.  Out of the </w:t>
      </w:r>
      <w:del w:id="52" w:author="Dave Bridges" w:date="2013-11-17T11:40:00Z">
        <w:r w:rsidR="00E07A5A" w:rsidDel="00526587">
          <w:rPr>
            <w:rFonts w:ascii="Times New Roman" w:hAnsi="Times New Roman" w:cs="Times New Roman"/>
          </w:rPr>
          <w:delText xml:space="preserve">157 </w:delText>
        </w:r>
      </w:del>
      <w:ins w:id="53" w:author="Dave Bridges" w:date="2013-11-17T11:40:00Z">
        <w:r w:rsidR="00526587">
          <w:rPr>
            <w:rFonts w:ascii="Times New Roman" w:hAnsi="Times New Roman" w:cs="Times New Roman"/>
          </w:rPr>
          <w:t xml:space="preserve">103 </w:t>
        </w:r>
      </w:ins>
      <w:r w:rsidRPr="00FA58EC">
        <w:rPr>
          <w:rFonts w:ascii="Times New Roman" w:hAnsi="Times New Roman" w:cs="Times New Roman"/>
        </w:rPr>
        <w:t xml:space="preserve">genes </w:t>
      </w:r>
      <w:r w:rsidRPr="00FA58EC">
        <w:rPr>
          <w:rFonts w:ascii="Times New Roman" w:hAnsi="Times New Roman" w:cs="Times New Roman"/>
        </w:rPr>
        <w:lastRenderedPageBreak/>
        <w:t xml:space="preserve">identified in our acromegaly analysis, </w:t>
      </w:r>
      <w:del w:id="54" w:author="Dave Bridges" w:date="2013-11-17T11:41:00Z">
        <w:r w:rsidR="00E07A5A" w:rsidDel="00526587">
          <w:rPr>
            <w:rFonts w:ascii="Times New Roman" w:hAnsi="Times New Roman" w:cs="Times New Roman"/>
          </w:rPr>
          <w:delText>55</w:delText>
        </w:r>
        <w:r w:rsidRPr="00FA58EC" w:rsidDel="00526587">
          <w:rPr>
            <w:rFonts w:ascii="Times New Roman" w:hAnsi="Times New Roman" w:cs="Times New Roman"/>
          </w:rPr>
          <w:delText xml:space="preserve"> </w:delText>
        </w:r>
      </w:del>
      <w:ins w:id="55" w:author="Dave Bridges" w:date="2013-11-17T11:41:00Z">
        <w:r w:rsidR="00526587">
          <w:rPr>
            <w:rFonts w:ascii="Times New Roman" w:hAnsi="Times New Roman" w:cs="Times New Roman"/>
          </w:rPr>
          <w:t>34</w:t>
        </w:r>
        <w:r w:rsidR="00526587" w:rsidRPr="00FA58EC">
          <w:rPr>
            <w:rFonts w:ascii="Times New Roman" w:hAnsi="Times New Roman" w:cs="Times New Roman"/>
          </w:rPr>
          <w:t xml:space="preserve"> </w:t>
        </w:r>
      </w:ins>
      <w:r w:rsidRPr="00FA58EC">
        <w:rPr>
          <w:rFonts w:ascii="Times New Roman" w:hAnsi="Times New Roman" w:cs="Times New Roman"/>
        </w:rPr>
        <w:t xml:space="preserve">have mouse homologs, </w:t>
      </w:r>
      <w:r w:rsidR="00EC7E22">
        <w:rPr>
          <w:rFonts w:ascii="Times New Roman" w:hAnsi="Times New Roman" w:cs="Times New Roman"/>
        </w:rPr>
        <w:t>corresponding to</w:t>
      </w:r>
      <w:r w:rsidR="00EC7E22" w:rsidRPr="00FA58EC">
        <w:rPr>
          <w:rFonts w:ascii="Times New Roman" w:hAnsi="Times New Roman" w:cs="Times New Roman"/>
        </w:rPr>
        <w:t xml:space="preserve"> </w:t>
      </w:r>
      <w:del w:id="56" w:author="Dave Bridges" w:date="2013-11-17T11:41:00Z">
        <w:r w:rsidR="00E07A5A" w:rsidDel="00526587">
          <w:rPr>
            <w:rFonts w:ascii="Times New Roman" w:hAnsi="Times New Roman" w:cs="Times New Roman"/>
          </w:rPr>
          <w:delText>72</w:delText>
        </w:r>
        <w:r w:rsidRPr="00FA58EC" w:rsidDel="00526587">
          <w:rPr>
            <w:rFonts w:ascii="Times New Roman" w:hAnsi="Times New Roman" w:cs="Times New Roman"/>
          </w:rPr>
          <w:delText xml:space="preserve"> </w:delText>
        </w:r>
      </w:del>
      <w:ins w:id="57" w:author="Dave Bridges" w:date="2013-11-17T11:41:00Z">
        <w:r w:rsidR="00526587">
          <w:rPr>
            <w:rFonts w:ascii="Times New Roman" w:hAnsi="Times New Roman" w:cs="Times New Roman"/>
          </w:rPr>
          <w:t>48</w:t>
        </w:r>
        <w:r w:rsidR="00526587" w:rsidRPr="00FA58EC">
          <w:rPr>
            <w:rFonts w:ascii="Times New Roman" w:hAnsi="Times New Roman" w:cs="Times New Roman"/>
          </w:rPr>
          <w:t xml:space="preserve"> </w:t>
        </w:r>
      </w:ins>
      <w:r w:rsidRPr="00FA58EC">
        <w:rPr>
          <w:rFonts w:ascii="Times New Roman" w:hAnsi="Times New Roman" w:cs="Times New Roman"/>
        </w:rPr>
        <w:t xml:space="preserve">probes in that dataset. From examination of these </w:t>
      </w:r>
      <w:proofErr w:type="spellStart"/>
      <w:r w:rsidRPr="00FA58EC">
        <w:rPr>
          <w:rFonts w:ascii="Times New Roman" w:hAnsi="Times New Roman" w:cs="Times New Roman"/>
        </w:rPr>
        <w:t>probesets</w:t>
      </w:r>
      <w:proofErr w:type="spellEnd"/>
      <w:r w:rsidRPr="00FA58EC">
        <w:rPr>
          <w:rFonts w:ascii="Times New Roman" w:hAnsi="Times New Roman" w:cs="Times New Roman"/>
        </w:rPr>
        <w:t>,</w:t>
      </w:r>
      <w:r w:rsidR="00D108DA">
        <w:rPr>
          <w:rFonts w:ascii="Times New Roman" w:hAnsi="Times New Roman" w:cs="Times New Roman"/>
        </w:rPr>
        <w:t xml:space="preserve"> we found</w:t>
      </w:r>
      <w:r w:rsidRPr="00FA58EC">
        <w:rPr>
          <w:rFonts w:ascii="Times New Roman" w:hAnsi="Times New Roman" w:cs="Times New Roman"/>
        </w:rPr>
        <w:t xml:space="preserve"> 1</w:t>
      </w:r>
      <w:r w:rsidR="00E07A5A">
        <w:rPr>
          <w:rFonts w:ascii="Times New Roman" w:hAnsi="Times New Roman" w:cs="Times New Roman"/>
        </w:rPr>
        <w:t>2</w:t>
      </w:r>
      <w:r w:rsidR="00EC7E22">
        <w:rPr>
          <w:rFonts w:ascii="Times New Roman" w:hAnsi="Times New Roman" w:cs="Times New Roman"/>
        </w:rPr>
        <w:t xml:space="preserve"> </w:t>
      </w:r>
      <w:r w:rsidR="00E07A5A">
        <w:rPr>
          <w:rFonts w:ascii="Times New Roman" w:hAnsi="Times New Roman" w:cs="Times New Roman"/>
        </w:rPr>
        <w:t>probes</w:t>
      </w:r>
      <w:r w:rsidR="00E07A5A" w:rsidRPr="00FA58EC">
        <w:rPr>
          <w:rFonts w:ascii="Times New Roman" w:hAnsi="Times New Roman" w:cs="Times New Roman"/>
        </w:rPr>
        <w:t xml:space="preserve"> </w:t>
      </w:r>
      <w:r w:rsidRPr="00FA58EC">
        <w:rPr>
          <w:rFonts w:ascii="Times New Roman" w:hAnsi="Times New Roman" w:cs="Times New Roman"/>
        </w:rPr>
        <w:t>altered in the same direction in a statistically significant manner  (or 1</w:t>
      </w:r>
      <w:r w:rsidR="00E07A5A">
        <w:rPr>
          <w:rFonts w:ascii="Times New Roman" w:hAnsi="Times New Roman" w:cs="Times New Roman"/>
        </w:rPr>
        <w:t>5</w:t>
      </w:r>
      <w:r w:rsidRPr="00FA58EC">
        <w:rPr>
          <w:rFonts w:ascii="Times New Roman" w:hAnsi="Times New Roman" w:cs="Times New Roman"/>
        </w:rPr>
        <w:t xml:space="preserve"> %). Therefore the genes from the acromegaly dataset are significantly enriched in the </w:t>
      </w:r>
      <w:r w:rsidR="000D13C0">
        <w:rPr>
          <w:rFonts w:ascii="Times New Roman" w:hAnsi="Times New Roman" w:cs="Times New Roman"/>
        </w:rPr>
        <w:t>GH</w:t>
      </w:r>
      <w:r w:rsidRPr="00FA58EC">
        <w:rPr>
          <w:rFonts w:ascii="Times New Roman" w:hAnsi="Times New Roman" w:cs="Times New Roman"/>
        </w:rPr>
        <w:t xml:space="preserve"> treated dataset (p=1.</w:t>
      </w:r>
      <w:r w:rsidR="00E07A5A">
        <w:rPr>
          <w:rFonts w:ascii="Times New Roman" w:hAnsi="Times New Roman" w:cs="Times New Roman"/>
        </w:rPr>
        <w:t>61</w:t>
      </w:r>
      <w:r w:rsidRPr="00FA58EC">
        <w:rPr>
          <w:rFonts w:ascii="Times New Roman" w:hAnsi="Times New Roman" w:cs="Times New Roman"/>
        </w:rPr>
        <w:t xml:space="preserve"> × 10</w:t>
      </w:r>
      <w:r w:rsidRPr="005512F4">
        <w:rPr>
          <w:rFonts w:ascii="Times New Roman" w:hAnsi="Times New Roman"/>
          <w:vertAlign w:val="superscript"/>
        </w:rPr>
        <w:t>-</w:t>
      </w:r>
      <w:r w:rsidR="00E07A5A">
        <w:rPr>
          <w:rFonts w:ascii="Times New Roman" w:hAnsi="Times New Roman"/>
          <w:vertAlign w:val="superscript"/>
        </w:rPr>
        <w:t>4</w:t>
      </w:r>
      <w:r w:rsidRPr="00FA58EC">
        <w:rPr>
          <w:rFonts w:ascii="Times New Roman" w:hAnsi="Times New Roman" w:cs="Times New Roman"/>
        </w:rPr>
        <w:t xml:space="preserve">). The genes </w:t>
      </w:r>
      <w:r w:rsidR="00D108DA">
        <w:rPr>
          <w:rFonts w:ascii="Times New Roman" w:hAnsi="Times New Roman" w:cs="Times New Roman"/>
        </w:rPr>
        <w:t>that</w:t>
      </w:r>
      <w:r w:rsidR="00D108DA" w:rsidRPr="00FA58EC">
        <w:rPr>
          <w:rFonts w:ascii="Times New Roman" w:hAnsi="Times New Roman" w:cs="Times New Roman"/>
        </w:rPr>
        <w:t xml:space="preserve"> </w:t>
      </w:r>
      <w:r w:rsidR="00D108DA">
        <w:rPr>
          <w:rFonts w:ascii="Times New Roman" w:hAnsi="Times New Roman" w:cs="Times New Roman"/>
        </w:rPr>
        <w:t>reached statistical</w:t>
      </w:r>
      <w:r w:rsidR="00D108DA" w:rsidRPr="00FA58EC">
        <w:rPr>
          <w:rFonts w:ascii="Times New Roman" w:hAnsi="Times New Roman" w:cs="Times New Roman"/>
        </w:rPr>
        <w:t xml:space="preserve"> </w:t>
      </w:r>
      <w:r w:rsidRPr="00FA58EC">
        <w:rPr>
          <w:rFonts w:ascii="Times New Roman" w:hAnsi="Times New Roman" w:cs="Times New Roman"/>
        </w:rPr>
        <w:t>significan</w:t>
      </w:r>
      <w:r w:rsidR="00D108DA">
        <w:rPr>
          <w:rFonts w:ascii="Times New Roman" w:hAnsi="Times New Roman" w:cs="Times New Roman"/>
        </w:rPr>
        <w:t>ce</w:t>
      </w:r>
      <w:r w:rsidRPr="00FA58EC">
        <w:rPr>
          <w:rFonts w:ascii="Times New Roman" w:hAnsi="Times New Roman" w:cs="Times New Roman"/>
        </w:rPr>
        <w:t xml:space="preserve"> in both datasets were </w:t>
      </w:r>
      <w:r w:rsidR="00E07A5A" w:rsidRPr="00E07A5A">
        <w:rPr>
          <w:rFonts w:ascii="Times New Roman" w:hAnsi="Times New Roman" w:cs="Times New Roman"/>
          <w:i/>
        </w:rPr>
        <w:t>Fmo1, Phldb2, Igsf10, Ccng1, I</w:t>
      </w:r>
      <w:r w:rsidR="00E07A5A">
        <w:rPr>
          <w:rFonts w:ascii="Times New Roman" w:hAnsi="Times New Roman" w:cs="Times New Roman"/>
          <w:i/>
        </w:rPr>
        <w:t xml:space="preserve">gfbp3, Igf1, Scd2, Scp2, Ptger3 </w:t>
      </w:r>
      <w:proofErr w:type="gramStart"/>
      <w:r w:rsidR="00E07A5A">
        <w:rPr>
          <w:rFonts w:ascii="Times New Roman" w:hAnsi="Times New Roman" w:cs="Times New Roman"/>
          <w:i/>
        </w:rPr>
        <w:t xml:space="preserve">and </w:t>
      </w:r>
      <w:r w:rsidR="00E07A5A" w:rsidRPr="00E07A5A">
        <w:rPr>
          <w:rFonts w:ascii="Times New Roman" w:hAnsi="Times New Roman" w:cs="Times New Roman"/>
          <w:i/>
        </w:rPr>
        <w:t xml:space="preserve"> Capn6</w:t>
      </w:r>
      <w:proofErr w:type="gramEnd"/>
    </w:p>
    <w:p w14:paraId="7AC23790" w14:textId="77777777" w:rsidR="00553058" w:rsidRPr="00FA58EC" w:rsidRDefault="00553058" w:rsidP="00E07A5A">
      <w:pPr>
        <w:bidi w:val="0"/>
        <w:spacing w:line="480" w:lineRule="auto"/>
        <w:rPr>
          <w:rFonts w:ascii="Times New Roman" w:hAnsi="Times New Roman" w:cs="Times New Roman"/>
        </w:rPr>
      </w:pPr>
    </w:p>
    <w:p w14:paraId="7B94F7E6" w14:textId="50068337" w:rsidR="00180066" w:rsidRPr="00FA58EC" w:rsidRDefault="00102420" w:rsidP="0036695B">
      <w:pPr>
        <w:bidi w:val="0"/>
        <w:spacing w:line="480" w:lineRule="auto"/>
        <w:rPr>
          <w:rFonts w:ascii="Times New Roman" w:hAnsi="Times New Roman" w:cs="Times New Roman"/>
          <w:b/>
          <w:bCs/>
        </w:rPr>
      </w:pPr>
      <w:r w:rsidRPr="00FA58EC">
        <w:rPr>
          <w:rFonts w:ascii="Times New Roman" w:hAnsi="Times New Roman" w:cs="Times New Roman"/>
          <w:b/>
          <w:bCs/>
        </w:rPr>
        <w:t>E</w:t>
      </w:r>
      <w:r w:rsidR="00180066" w:rsidRPr="00FA58EC">
        <w:rPr>
          <w:rFonts w:ascii="Times New Roman" w:hAnsi="Times New Roman" w:cs="Times New Roman"/>
          <w:b/>
          <w:bCs/>
        </w:rPr>
        <w:t xml:space="preserve">stablished </w:t>
      </w:r>
      <w:r w:rsidR="000D13C0">
        <w:rPr>
          <w:rFonts w:ascii="Times New Roman" w:hAnsi="Times New Roman" w:cs="Times New Roman"/>
          <w:b/>
          <w:bCs/>
        </w:rPr>
        <w:t>GH</w:t>
      </w:r>
      <w:r w:rsidR="00180066" w:rsidRPr="00FA58EC">
        <w:rPr>
          <w:rFonts w:ascii="Times New Roman" w:hAnsi="Times New Roman" w:cs="Times New Roman"/>
          <w:b/>
          <w:bCs/>
        </w:rPr>
        <w:t xml:space="preserve"> responsive genes are </w:t>
      </w:r>
      <w:proofErr w:type="spellStart"/>
      <w:r w:rsidR="00C44BCA" w:rsidRPr="00FA58EC">
        <w:rPr>
          <w:rFonts w:ascii="Times New Roman" w:hAnsi="Times New Roman" w:cs="Times New Roman"/>
          <w:b/>
          <w:bCs/>
        </w:rPr>
        <w:t>upregulated</w:t>
      </w:r>
      <w:proofErr w:type="spellEnd"/>
      <w:r w:rsidR="00180066" w:rsidRPr="00FA58EC">
        <w:rPr>
          <w:rFonts w:ascii="Times New Roman" w:hAnsi="Times New Roman" w:cs="Times New Roman"/>
          <w:b/>
          <w:bCs/>
        </w:rPr>
        <w:t xml:space="preserve"> in adipose tissue from acromegaly patients</w:t>
      </w:r>
    </w:p>
    <w:p w14:paraId="1CF73D79" w14:textId="5A57E6EC" w:rsidR="00180066" w:rsidRPr="00FA58EC" w:rsidRDefault="004A7F19" w:rsidP="00724271">
      <w:pPr>
        <w:bidi w:val="0"/>
        <w:spacing w:line="480" w:lineRule="auto"/>
        <w:rPr>
          <w:rFonts w:ascii="Times New Roman" w:hAnsi="Times New Roman" w:cs="Times New Roman"/>
        </w:rPr>
      </w:pPr>
      <w:r w:rsidRPr="00FA58EC">
        <w:rPr>
          <w:rFonts w:ascii="Times New Roman" w:hAnsi="Times New Roman" w:cs="Times New Roman"/>
        </w:rPr>
        <w:t>Since acromegaly is caused by an overproduction of GH, we first analy</w:t>
      </w:r>
      <w:r w:rsidR="005B6E58" w:rsidRPr="00FA58EC">
        <w:rPr>
          <w:rFonts w:ascii="Times New Roman" w:hAnsi="Times New Roman" w:cs="Times New Roman"/>
        </w:rPr>
        <w:t>z</w:t>
      </w:r>
      <w:r w:rsidRPr="00FA58EC">
        <w:rPr>
          <w:rFonts w:ascii="Times New Roman" w:hAnsi="Times New Roman" w:cs="Times New Roman"/>
        </w:rPr>
        <w:t xml:space="preserve">ed known GH responsive genes.  We found that </w:t>
      </w:r>
      <w:r w:rsidR="003E14E7">
        <w:rPr>
          <w:rFonts w:ascii="Times New Roman" w:hAnsi="Times New Roman" w:cs="Times New Roman"/>
        </w:rPr>
        <w:t xml:space="preserve">expression of </w:t>
      </w:r>
      <w:r w:rsidR="000D13C0">
        <w:rPr>
          <w:rFonts w:ascii="Times New Roman" w:hAnsi="Times New Roman" w:cs="Times New Roman"/>
        </w:rPr>
        <w:t>GH</w:t>
      </w:r>
      <w:r w:rsidR="00180066" w:rsidRPr="00FA58EC">
        <w:rPr>
          <w:rFonts w:ascii="Times New Roman" w:hAnsi="Times New Roman" w:cs="Times New Roman"/>
        </w:rPr>
        <w:t xml:space="preserve"> r</w:t>
      </w:r>
      <w:r w:rsidR="00EF2FE1" w:rsidRPr="00FA58EC">
        <w:rPr>
          <w:rFonts w:ascii="Times New Roman" w:hAnsi="Times New Roman" w:cs="Times New Roman"/>
        </w:rPr>
        <w:t xml:space="preserve">esponsive genes, including </w:t>
      </w:r>
      <w:r w:rsidR="00CE54B8" w:rsidRPr="005D0C11">
        <w:rPr>
          <w:rFonts w:ascii="Times New Roman" w:hAnsi="Times New Roman" w:cs="Times New Roman"/>
          <w:i/>
        </w:rPr>
        <w:t>IGF1</w:t>
      </w:r>
      <w:r w:rsidR="00EF2FE1" w:rsidRPr="00FA58EC">
        <w:rPr>
          <w:rFonts w:ascii="Times New Roman" w:hAnsi="Times New Roman" w:cs="Times New Roman"/>
        </w:rPr>
        <w:t xml:space="preserve"> and</w:t>
      </w:r>
      <w:r w:rsidR="00180066" w:rsidRPr="00FA58EC">
        <w:rPr>
          <w:rFonts w:ascii="Times New Roman" w:hAnsi="Times New Roman" w:cs="Times New Roman"/>
        </w:rPr>
        <w:t xml:space="preserve"> </w:t>
      </w:r>
      <w:r w:rsidR="00CE54B8" w:rsidRPr="005D0C11">
        <w:rPr>
          <w:rFonts w:ascii="Times New Roman" w:hAnsi="Times New Roman" w:cs="Times New Roman"/>
          <w:i/>
        </w:rPr>
        <w:t>IG</w:t>
      </w:r>
      <w:r w:rsidR="002258FC">
        <w:rPr>
          <w:rFonts w:ascii="Times New Roman" w:hAnsi="Times New Roman" w:cs="Times New Roman"/>
          <w:i/>
        </w:rPr>
        <w:t>F</w:t>
      </w:r>
      <w:r w:rsidR="00CE54B8" w:rsidRPr="005D0C11">
        <w:rPr>
          <w:rFonts w:ascii="Times New Roman" w:hAnsi="Times New Roman" w:cs="Times New Roman"/>
          <w:i/>
        </w:rPr>
        <w:t>BP3</w:t>
      </w:r>
      <w:r w:rsidR="000042D0" w:rsidRPr="00FA58EC">
        <w:rPr>
          <w:rFonts w:ascii="Times New Roman" w:hAnsi="Times New Roman" w:cs="Times New Roman"/>
        </w:rPr>
        <w:t xml:space="preserve">, </w:t>
      </w:r>
      <w:r w:rsidRPr="00FA58EC">
        <w:rPr>
          <w:rFonts w:ascii="Times New Roman" w:hAnsi="Times New Roman" w:cs="Times New Roman"/>
        </w:rPr>
        <w:t>are</w:t>
      </w:r>
      <w:r w:rsidR="000042D0" w:rsidRPr="00FA58EC">
        <w:rPr>
          <w:rFonts w:ascii="Times New Roman" w:hAnsi="Times New Roman" w:cs="Times New Roman"/>
        </w:rPr>
        <w:t xml:space="preserve"> </w:t>
      </w:r>
      <w:r w:rsidR="003E14E7">
        <w:rPr>
          <w:rFonts w:ascii="Times New Roman" w:hAnsi="Times New Roman" w:cs="Times New Roman"/>
        </w:rPr>
        <w:t>elevated</w:t>
      </w:r>
      <w:r w:rsidR="003E14E7" w:rsidRPr="00FA58EC">
        <w:rPr>
          <w:rFonts w:ascii="Times New Roman" w:hAnsi="Times New Roman" w:cs="Times New Roman"/>
        </w:rPr>
        <w:t xml:space="preserve"> </w:t>
      </w:r>
      <w:r w:rsidR="000042D0" w:rsidRPr="00FA58EC">
        <w:rPr>
          <w:rFonts w:ascii="Times New Roman" w:hAnsi="Times New Roman" w:cs="Times New Roman"/>
        </w:rPr>
        <w:t xml:space="preserve">in </w:t>
      </w:r>
      <w:proofErr w:type="spellStart"/>
      <w:r w:rsidR="000042D0" w:rsidRPr="00FA58EC">
        <w:rPr>
          <w:rFonts w:ascii="Times New Roman" w:hAnsi="Times New Roman" w:cs="Times New Roman"/>
        </w:rPr>
        <w:t>acromegalic</w:t>
      </w:r>
      <w:proofErr w:type="spellEnd"/>
      <w:r w:rsidR="000042D0" w:rsidRPr="00FA58EC">
        <w:rPr>
          <w:rFonts w:ascii="Times New Roman" w:hAnsi="Times New Roman" w:cs="Times New Roman"/>
        </w:rPr>
        <w:t xml:space="preserve"> patients</w:t>
      </w:r>
      <w:r w:rsidR="00180066" w:rsidRPr="00FA58EC">
        <w:rPr>
          <w:rFonts w:ascii="Times New Roman" w:hAnsi="Times New Roman" w:cs="Times New Roman"/>
        </w:rPr>
        <w:t xml:space="preserve"> (</w:t>
      </w:r>
      <w:r w:rsidR="009C7036" w:rsidRPr="00FA58EC">
        <w:rPr>
          <w:rFonts w:ascii="Times New Roman" w:hAnsi="Times New Roman" w:cs="Times New Roman"/>
        </w:rPr>
        <w:t>F</w:t>
      </w:r>
      <w:r w:rsidR="00180066" w:rsidRPr="00FA58EC">
        <w:rPr>
          <w:rFonts w:ascii="Times New Roman" w:hAnsi="Times New Roman" w:cs="Times New Roman"/>
        </w:rPr>
        <w:t xml:space="preserve">igure </w:t>
      </w:r>
      <w:r w:rsidR="009C7036" w:rsidRPr="00FA58EC">
        <w:rPr>
          <w:rFonts w:ascii="Times New Roman" w:hAnsi="Times New Roman" w:cs="Times New Roman"/>
        </w:rPr>
        <w:t>3A-B</w:t>
      </w:r>
      <w:r w:rsidR="00180066" w:rsidRPr="00FA58EC">
        <w:rPr>
          <w:rFonts w:ascii="Times New Roman" w:hAnsi="Times New Roman" w:cs="Times New Roman"/>
        </w:rPr>
        <w:t>)</w:t>
      </w:r>
      <w:proofErr w:type="gramStart"/>
      <w:r w:rsidR="00180066" w:rsidRPr="00FA58EC">
        <w:rPr>
          <w:rFonts w:ascii="Times New Roman" w:hAnsi="Times New Roman" w:cs="Times New Roman"/>
        </w:rPr>
        <w:t>..</w:t>
      </w:r>
      <w:proofErr w:type="gramEnd"/>
      <w:r w:rsidR="00180066" w:rsidRPr="00FA58EC">
        <w:rPr>
          <w:rFonts w:ascii="Times New Roman" w:hAnsi="Times New Roman" w:cs="Times New Roman"/>
        </w:rPr>
        <w:t xml:space="preserve"> </w:t>
      </w:r>
      <w:r w:rsidR="002A045B" w:rsidRPr="00FA58EC">
        <w:rPr>
          <w:rFonts w:ascii="Times New Roman" w:hAnsi="Times New Roman" w:cs="Times New Roman"/>
        </w:rPr>
        <w:t>IGF-1</w:t>
      </w:r>
      <w:r w:rsidR="000042D0" w:rsidRPr="00FA58EC">
        <w:rPr>
          <w:rFonts w:ascii="Times New Roman" w:hAnsi="Times New Roman" w:cs="Times New Roman"/>
        </w:rPr>
        <w:t xml:space="preserve"> ha</w:t>
      </w:r>
      <w:r w:rsidR="002A045B" w:rsidRPr="00FA58EC">
        <w:rPr>
          <w:rFonts w:ascii="Times New Roman" w:hAnsi="Times New Roman" w:cs="Times New Roman"/>
        </w:rPr>
        <w:t>s</w:t>
      </w:r>
      <w:r w:rsidR="000042D0" w:rsidRPr="00FA58EC">
        <w:rPr>
          <w:rFonts w:ascii="Times New Roman" w:hAnsi="Times New Roman" w:cs="Times New Roman"/>
        </w:rPr>
        <w:t xml:space="preserve"> been </w:t>
      </w:r>
      <w:r w:rsidR="002A045B" w:rsidRPr="00FA58EC">
        <w:rPr>
          <w:rFonts w:ascii="Times New Roman" w:hAnsi="Times New Roman" w:cs="Times New Roman"/>
        </w:rPr>
        <w:t>shown</w:t>
      </w:r>
      <w:r w:rsidR="000042D0" w:rsidRPr="00FA58EC">
        <w:rPr>
          <w:rFonts w:ascii="Times New Roman" w:hAnsi="Times New Roman" w:cs="Times New Roman"/>
        </w:rPr>
        <w:t xml:space="preserve"> to be induced in adipocytes exposed to GH</w:t>
      </w:r>
      <w:r w:rsidR="009E7F7F">
        <w:rPr>
          <w:rFonts w:ascii="Times New Roman" w:hAnsi="Times New Roman" w:cs="Times New Roman"/>
        </w:rPr>
        <w:t xml:space="preserve"> </w:t>
      </w:r>
      <w:r w:rsidR="009E7F7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9E7F7F">
        <w:rPr>
          <w:rFonts w:ascii="Times New Roman" w:hAnsi="Times New Roman" w:cs="Times New Roman"/>
        </w:rPr>
        <w:fldChar w:fldCharType="separate"/>
      </w:r>
      <w:r w:rsidR="00DA5F98" w:rsidRPr="00DA5F98">
        <w:rPr>
          <w:rFonts w:ascii="Times New Roman" w:hAnsi="Times New Roman" w:cs="Times New Roman"/>
          <w:noProof/>
        </w:rPr>
        <w:t>(16)</w:t>
      </w:r>
      <w:r w:rsidR="009E7F7F">
        <w:rPr>
          <w:rFonts w:ascii="Times New Roman" w:hAnsi="Times New Roman" w:cs="Times New Roman"/>
        </w:rPr>
        <w:fldChar w:fldCharType="end"/>
      </w:r>
      <w:r w:rsidR="000042D0" w:rsidRPr="00FA58EC">
        <w:rPr>
          <w:rFonts w:ascii="Times New Roman" w:hAnsi="Times New Roman" w:cs="Times New Roman"/>
        </w:rPr>
        <w:t xml:space="preserve">, </w:t>
      </w:r>
      <w:r w:rsidR="002A045B" w:rsidRPr="00FA58EC">
        <w:rPr>
          <w:rFonts w:ascii="Times New Roman" w:hAnsi="Times New Roman" w:cs="Times New Roman"/>
        </w:rPr>
        <w:t xml:space="preserve">while there is no previous </w:t>
      </w:r>
      <w:r w:rsidRPr="00FA58EC">
        <w:rPr>
          <w:rFonts w:ascii="Times New Roman" w:hAnsi="Times New Roman" w:cs="Times New Roman"/>
        </w:rPr>
        <w:t>reports regarding</w:t>
      </w:r>
      <w:r w:rsidR="002A045B" w:rsidRPr="00FA58EC">
        <w:rPr>
          <w:rFonts w:ascii="Times New Roman" w:hAnsi="Times New Roman" w:cs="Times New Roman"/>
        </w:rPr>
        <w:t xml:space="preserve"> IGF-BP3 induction. </w:t>
      </w:r>
      <w:r w:rsidR="009E2B4F" w:rsidRPr="00FA58EC">
        <w:rPr>
          <w:rFonts w:ascii="Times New Roman" w:hAnsi="Times New Roman" w:cs="Times New Roman"/>
        </w:rPr>
        <w:t>The confirmation of these previously reported acromegaly or GH dependent transcriptional changes strengthens our interpretation of other transcriptional changes.</w:t>
      </w:r>
    </w:p>
    <w:p w14:paraId="53FE1BCE" w14:textId="57D8AB76" w:rsidR="009E2B4F" w:rsidRPr="00FA58EC" w:rsidRDefault="002E7322" w:rsidP="00724271">
      <w:pPr>
        <w:bidi w:val="0"/>
        <w:spacing w:line="480" w:lineRule="auto"/>
        <w:rPr>
          <w:rFonts w:ascii="Times New Roman" w:hAnsi="Times New Roman" w:cs="Times New Roman"/>
          <w:b/>
          <w:bCs/>
        </w:rPr>
      </w:pPr>
      <w:r w:rsidRPr="00FA58EC">
        <w:rPr>
          <w:rFonts w:ascii="Times New Roman" w:hAnsi="Times New Roman" w:cs="Times New Roman"/>
        </w:rPr>
        <w:t xml:space="preserve"> </w:t>
      </w:r>
      <w:r w:rsidR="00880184" w:rsidRPr="00FA58EC">
        <w:rPr>
          <w:rFonts w:ascii="Times New Roman" w:hAnsi="Times New Roman" w:cs="Times New Roman"/>
        </w:rPr>
        <w:t xml:space="preserve">Within the </w:t>
      </w:r>
      <w:proofErr w:type="spellStart"/>
      <w:r w:rsidR="00880184" w:rsidRPr="00FA58EC">
        <w:rPr>
          <w:rFonts w:ascii="Times New Roman" w:hAnsi="Times New Roman" w:cs="Times New Roman"/>
        </w:rPr>
        <w:t>acromegalic</w:t>
      </w:r>
      <w:proofErr w:type="spellEnd"/>
      <w:r w:rsidR="00880184" w:rsidRPr="00FA58EC">
        <w:rPr>
          <w:rFonts w:ascii="Times New Roman" w:hAnsi="Times New Roman" w:cs="Times New Roman"/>
        </w:rPr>
        <w:t xml:space="preserve"> </w:t>
      </w:r>
      <w:r w:rsidR="00580633">
        <w:rPr>
          <w:rFonts w:ascii="Times New Roman" w:hAnsi="Times New Roman" w:cs="Times New Roman"/>
        </w:rPr>
        <w:t>subjects</w:t>
      </w:r>
      <w:r w:rsidR="00880184" w:rsidRPr="00FA58EC">
        <w:rPr>
          <w:rFonts w:ascii="Times New Roman" w:hAnsi="Times New Roman" w:cs="Times New Roman"/>
        </w:rPr>
        <w:t>, t</w:t>
      </w:r>
      <w:r w:rsidR="000042D0" w:rsidRPr="00FA58EC">
        <w:rPr>
          <w:rFonts w:ascii="Times New Roman" w:hAnsi="Times New Roman" w:cs="Times New Roman"/>
        </w:rPr>
        <w:t xml:space="preserve">here was a correlation between </w:t>
      </w:r>
      <w:r w:rsidRPr="00FA58EC">
        <w:rPr>
          <w:rFonts w:ascii="Times New Roman" w:hAnsi="Times New Roman" w:cs="Times New Roman"/>
          <w:i/>
        </w:rPr>
        <w:t>IGF1</w:t>
      </w:r>
      <w:r w:rsidR="000042D0" w:rsidRPr="00FA58EC">
        <w:rPr>
          <w:rFonts w:ascii="Times New Roman" w:hAnsi="Times New Roman" w:cs="Times New Roman"/>
        </w:rPr>
        <w:t xml:space="preserve"> mRNA and levels of IGF-1 in serum in the acromegaly patients</w:t>
      </w:r>
      <w:r w:rsidR="00E33F5D" w:rsidRPr="00FA58EC">
        <w:rPr>
          <w:rFonts w:ascii="Times New Roman" w:hAnsi="Times New Roman" w:cs="Times New Roman"/>
        </w:rPr>
        <w:t xml:space="preserve"> (</w:t>
      </w:r>
      <w:r w:rsidR="00D27D4A" w:rsidRPr="00FA58EC">
        <w:rPr>
          <w:rFonts w:ascii="Times New Roman" w:hAnsi="Times New Roman" w:cs="Times New Roman"/>
        </w:rPr>
        <w:t>R</w:t>
      </w:r>
      <w:r w:rsidR="00D27D4A" w:rsidRPr="00FA58EC">
        <w:rPr>
          <w:rFonts w:ascii="Times New Roman" w:hAnsi="Times New Roman" w:cs="Times New Roman"/>
          <w:vertAlign w:val="superscript"/>
        </w:rPr>
        <w:t>2</w:t>
      </w:r>
      <w:r w:rsidR="00D27D4A" w:rsidRPr="00FA58EC">
        <w:rPr>
          <w:rFonts w:ascii="Times New Roman" w:hAnsi="Times New Roman" w:cs="Times New Roman"/>
        </w:rPr>
        <w:t>=0.51, p=0.04</w:t>
      </w:r>
      <w:r w:rsidR="006016D7">
        <w:rPr>
          <w:rFonts w:ascii="Times New Roman" w:hAnsi="Times New Roman" w:cs="Times New Roman"/>
        </w:rPr>
        <w:t>3</w:t>
      </w:r>
      <w:r w:rsidR="00D27D4A" w:rsidRPr="00FA58EC">
        <w:rPr>
          <w:rFonts w:ascii="Times New Roman" w:hAnsi="Times New Roman" w:cs="Times New Roman"/>
        </w:rPr>
        <w:t xml:space="preserve">; </w:t>
      </w:r>
      <w:r w:rsidR="00E33F5D" w:rsidRPr="00FA58EC">
        <w:rPr>
          <w:rFonts w:ascii="Times New Roman" w:hAnsi="Times New Roman" w:cs="Times New Roman"/>
        </w:rPr>
        <w:t>Figure</w:t>
      </w:r>
      <w:r w:rsidR="00D27D4A" w:rsidRPr="00FA58EC">
        <w:rPr>
          <w:rFonts w:ascii="Times New Roman" w:hAnsi="Times New Roman" w:cs="Times New Roman"/>
        </w:rPr>
        <w:t xml:space="preserve"> </w:t>
      </w:r>
      <w:r w:rsidR="009C7036" w:rsidRPr="00FA58EC">
        <w:rPr>
          <w:rFonts w:ascii="Times New Roman" w:hAnsi="Times New Roman" w:cs="Times New Roman"/>
        </w:rPr>
        <w:t>3C</w:t>
      </w:r>
      <w:r w:rsidR="00E33F5D" w:rsidRPr="00FA58EC">
        <w:rPr>
          <w:rFonts w:ascii="Times New Roman" w:hAnsi="Times New Roman" w:cs="Times New Roman"/>
        </w:rPr>
        <w:t>)</w:t>
      </w:r>
      <w:r w:rsidR="000042D0" w:rsidRPr="00FA58EC">
        <w:rPr>
          <w:rFonts w:ascii="Times New Roman" w:hAnsi="Times New Roman" w:cs="Times New Roman"/>
        </w:rPr>
        <w:t xml:space="preserve">, reflecting </w:t>
      </w:r>
      <w:r w:rsidR="00E33F5D" w:rsidRPr="00FA58EC">
        <w:rPr>
          <w:rFonts w:ascii="Times New Roman" w:hAnsi="Times New Roman" w:cs="Times New Roman"/>
        </w:rPr>
        <w:t>a</w:t>
      </w:r>
      <w:r w:rsidR="00452343" w:rsidRPr="00FA58EC">
        <w:rPr>
          <w:rFonts w:ascii="Times New Roman" w:hAnsi="Times New Roman" w:cs="Times New Roman"/>
        </w:rPr>
        <w:t xml:space="preserve">n </w:t>
      </w:r>
      <w:r w:rsidR="00AE2C9F">
        <w:rPr>
          <w:rFonts w:ascii="Times New Roman" w:hAnsi="Times New Roman" w:cs="Times New Roman"/>
        </w:rPr>
        <w:t xml:space="preserve">increased </w:t>
      </w:r>
      <w:r w:rsidR="00452343" w:rsidRPr="00FA58EC">
        <w:rPr>
          <w:rFonts w:ascii="Times New Roman" w:hAnsi="Times New Roman" w:cs="Times New Roman"/>
        </w:rPr>
        <w:t xml:space="preserve">induction of </w:t>
      </w:r>
      <w:r w:rsidR="00452343" w:rsidRPr="00FA58EC">
        <w:rPr>
          <w:rFonts w:ascii="Times New Roman" w:hAnsi="Times New Roman" w:cs="Times New Roman"/>
          <w:i/>
        </w:rPr>
        <w:t>IGF1</w:t>
      </w:r>
      <w:r w:rsidR="00452343" w:rsidRPr="00FA58EC">
        <w:rPr>
          <w:rFonts w:ascii="Times New Roman" w:hAnsi="Times New Roman" w:cs="Times New Roman"/>
        </w:rPr>
        <w:t xml:space="preserve"> in</w:t>
      </w:r>
      <w:r w:rsidR="00E33F5D" w:rsidRPr="00FA58EC">
        <w:rPr>
          <w:rFonts w:ascii="Times New Roman" w:hAnsi="Times New Roman" w:cs="Times New Roman"/>
        </w:rPr>
        <w:t xml:space="preserve"> adipose tissue</w:t>
      </w:r>
      <w:r w:rsidR="00AE2C9F">
        <w:rPr>
          <w:rFonts w:ascii="Times New Roman" w:hAnsi="Times New Roman" w:cs="Times New Roman"/>
        </w:rPr>
        <w:t xml:space="preserve"> in acromegaly similar in its extent to serum IGF1 induction</w:t>
      </w:r>
      <w:r w:rsidR="009E2B4F" w:rsidRPr="00FA58EC">
        <w:rPr>
          <w:rFonts w:ascii="Times New Roman" w:hAnsi="Times New Roman" w:cs="Times New Roman"/>
        </w:rPr>
        <w:t>.</w:t>
      </w:r>
      <w:r w:rsidR="00496E10" w:rsidRPr="00FA58EC">
        <w:rPr>
          <w:rFonts w:ascii="Times New Roman" w:hAnsi="Times New Roman" w:cs="Times New Roman"/>
        </w:rPr>
        <w:t xml:space="preserve">  </w:t>
      </w:r>
      <w:r w:rsidR="00AE2C9F">
        <w:rPr>
          <w:rFonts w:ascii="Times New Roman" w:hAnsi="Times New Roman" w:cs="Times New Roman"/>
        </w:rPr>
        <w:t xml:space="preserve">Serum IGF1 is </w:t>
      </w:r>
      <w:r w:rsidR="00496E10" w:rsidRPr="00FA58EC">
        <w:rPr>
          <w:rFonts w:ascii="Times New Roman" w:hAnsi="Times New Roman" w:cs="Times New Roman"/>
        </w:rPr>
        <w:t xml:space="preserve">primarily thought to be derived from </w:t>
      </w:r>
      <w:r w:rsidR="00E15EFD" w:rsidRPr="00FA58EC">
        <w:rPr>
          <w:rFonts w:ascii="Times New Roman" w:hAnsi="Times New Roman" w:cs="Times New Roman"/>
        </w:rPr>
        <w:t>liver tissue</w:t>
      </w:r>
      <w:r w:rsidR="00B3187E" w:rsidRPr="00FA58EC">
        <w:rPr>
          <w:rFonts w:ascii="Times New Roman" w:hAnsi="Times New Roman" w:cs="Times New Roman"/>
        </w:rPr>
        <w:t xml:space="preserve"> </w:t>
      </w:r>
      <w:r w:rsidR="000D4F49">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"(17)" }, "properties" : { "noteIndex" : 0 }, "schema" : "https://github.com/citation-style-language/schema/raw/master/csl-citation.json" }</w:instrText>
      </w:r>
      <w:r w:rsidR="000D4F49">
        <w:rPr>
          <w:rFonts w:ascii="Times New Roman" w:hAnsi="Times New Roman" w:cs="Times New Roman"/>
        </w:rPr>
        <w:fldChar w:fldCharType="separate"/>
      </w:r>
      <w:r w:rsidR="00DA5F98" w:rsidRPr="00DA5F98">
        <w:rPr>
          <w:rFonts w:ascii="Times New Roman" w:hAnsi="Times New Roman" w:cs="Times New Roman"/>
          <w:noProof/>
        </w:rPr>
        <w:t>(17)</w:t>
      </w:r>
      <w:r w:rsidR="000D4F49">
        <w:rPr>
          <w:rFonts w:ascii="Times New Roman" w:hAnsi="Times New Roman" w:cs="Times New Roman"/>
        </w:rPr>
        <w:fldChar w:fldCharType="end"/>
      </w:r>
      <w:r w:rsidR="00496E10" w:rsidRPr="00FA58EC">
        <w:rPr>
          <w:rFonts w:ascii="Times New Roman" w:hAnsi="Times New Roman" w:cs="Times New Roman"/>
        </w:rPr>
        <w:t xml:space="preserve">. </w:t>
      </w:r>
      <w:r w:rsidR="000D4F49">
        <w:rPr>
          <w:rFonts w:ascii="Times New Roman" w:hAnsi="Times New Roman" w:cs="Times New Roman"/>
        </w:rPr>
        <w:t>O</w:t>
      </w:r>
      <w:r w:rsidR="00AE2C9F">
        <w:rPr>
          <w:rFonts w:ascii="Times New Roman" w:hAnsi="Times New Roman" w:cs="Times New Roman"/>
        </w:rPr>
        <w:t xml:space="preserve">ur </w:t>
      </w:r>
      <w:r w:rsidR="00496E10" w:rsidRPr="00FA58EC">
        <w:rPr>
          <w:rFonts w:ascii="Times New Roman" w:hAnsi="Times New Roman" w:cs="Times New Roman"/>
        </w:rPr>
        <w:t>data demonstrate</w:t>
      </w:r>
      <w:r w:rsidR="00AE2C9F">
        <w:rPr>
          <w:rFonts w:ascii="Times New Roman" w:hAnsi="Times New Roman" w:cs="Times New Roman"/>
        </w:rPr>
        <w:t>s</w:t>
      </w:r>
      <w:r w:rsidR="00496E10" w:rsidRPr="00FA58EC">
        <w:rPr>
          <w:rFonts w:ascii="Times New Roman" w:hAnsi="Times New Roman" w:cs="Times New Roman"/>
        </w:rPr>
        <w:t xml:space="preserve"> </w:t>
      </w:r>
      <w:del w:id="58" w:author="Dave Bridges" w:date="2013-11-17T11:53:00Z">
        <w:r w:rsidR="00E15EFD" w:rsidRPr="00FA58EC" w:rsidDel="005C5826">
          <w:rPr>
            <w:rFonts w:ascii="Times New Roman" w:hAnsi="Times New Roman" w:cs="Times New Roman"/>
          </w:rPr>
          <w:delText xml:space="preserve">that </w:delText>
        </w:r>
        <w:r w:rsidR="003E14E7" w:rsidDel="005C5826">
          <w:rPr>
            <w:rFonts w:ascii="Times New Roman" w:hAnsi="Times New Roman" w:cs="Times New Roman"/>
          </w:rPr>
          <w:delText xml:space="preserve">in each acromegaly patient, </w:delText>
        </w:r>
      </w:del>
      <w:r w:rsidR="003E14E7">
        <w:rPr>
          <w:rFonts w:ascii="Times New Roman" w:hAnsi="Times New Roman" w:cs="Times New Roman"/>
        </w:rPr>
        <w:t xml:space="preserve">expression of the adipose tissue </w:t>
      </w:r>
      <w:r w:rsidR="003E14E7" w:rsidRPr="00A35323">
        <w:rPr>
          <w:rFonts w:ascii="Times New Roman" w:hAnsi="Times New Roman" w:cs="Times New Roman"/>
          <w:i/>
          <w:iCs/>
        </w:rPr>
        <w:t>IGF1</w:t>
      </w:r>
      <w:r w:rsidR="003E14E7">
        <w:rPr>
          <w:rFonts w:ascii="Times New Roman" w:hAnsi="Times New Roman" w:cs="Times New Roman"/>
        </w:rPr>
        <w:t xml:space="preserve"> gene correlates well with that of serum IGF-1, suggesting that </w:t>
      </w:r>
      <w:r w:rsidR="00E15EFD" w:rsidRPr="00FA58EC">
        <w:rPr>
          <w:rFonts w:ascii="Times New Roman" w:hAnsi="Times New Roman" w:cs="Times New Roman"/>
        </w:rPr>
        <w:t>adipose tissue may also be a source</w:t>
      </w:r>
      <w:r w:rsidR="004F573F" w:rsidRPr="00FA58EC">
        <w:rPr>
          <w:rFonts w:ascii="Times New Roman" w:hAnsi="Times New Roman" w:cs="Times New Roman"/>
        </w:rPr>
        <w:t xml:space="preserve"> of IGF-1 </w:t>
      </w:r>
      <w:del w:id="59" w:author="Dave Bridges" w:date="2013-11-17T11:53:00Z">
        <w:r w:rsidR="004F573F" w:rsidRPr="00FA58EC" w:rsidDel="00081261">
          <w:rPr>
            <w:rFonts w:ascii="Times New Roman" w:hAnsi="Times New Roman" w:cs="Times New Roman"/>
          </w:rPr>
          <w:delText>under these condition</w:delText>
        </w:r>
        <w:r w:rsidR="00E15EFD" w:rsidRPr="00FA58EC" w:rsidDel="00081261">
          <w:rPr>
            <w:rFonts w:ascii="Times New Roman" w:hAnsi="Times New Roman" w:cs="Times New Roman"/>
          </w:rPr>
          <w:delText>s</w:delText>
        </w:r>
      </w:del>
      <w:ins w:id="60" w:author="Dave Bridges" w:date="2013-11-17T11:53:00Z">
        <w:r w:rsidR="00081261">
          <w:rPr>
            <w:rFonts w:ascii="Times New Roman" w:hAnsi="Times New Roman" w:cs="Times New Roman"/>
          </w:rPr>
          <w:t xml:space="preserve">in </w:t>
        </w:r>
        <w:proofErr w:type="spellStart"/>
        <w:r w:rsidR="00081261">
          <w:rPr>
            <w:rFonts w:ascii="Times New Roman" w:hAnsi="Times New Roman" w:cs="Times New Roman"/>
          </w:rPr>
          <w:t>acromegalic</w:t>
        </w:r>
        <w:proofErr w:type="spellEnd"/>
        <w:r w:rsidR="00081261">
          <w:rPr>
            <w:rFonts w:ascii="Times New Roman" w:hAnsi="Times New Roman" w:cs="Times New Roman"/>
          </w:rPr>
          <w:t xml:space="preserve"> subjects</w:t>
        </w:r>
      </w:ins>
      <w:r w:rsidR="004F573F" w:rsidRPr="00FA58EC">
        <w:rPr>
          <w:rFonts w:ascii="Times New Roman" w:hAnsi="Times New Roman" w:cs="Times New Roman"/>
        </w:rPr>
        <w:t>.</w:t>
      </w:r>
      <w:r w:rsidR="00B3187E" w:rsidRPr="00FA58EC">
        <w:rPr>
          <w:rFonts w:ascii="Times New Roman" w:hAnsi="Times New Roman" w:cs="Times New Roman"/>
        </w:rPr>
        <w:t xml:space="preserve"> </w:t>
      </w:r>
    </w:p>
    <w:p w14:paraId="567D874D" w14:textId="77777777" w:rsidR="00EF2FE1" w:rsidRPr="00FA58EC" w:rsidRDefault="00EF2FE1" w:rsidP="004973A7">
      <w:pPr>
        <w:bidi w:val="0"/>
        <w:spacing w:line="480" w:lineRule="auto"/>
        <w:rPr>
          <w:rFonts w:ascii="Times New Roman" w:hAnsi="Times New Roman" w:cs="Times New Roman"/>
          <w:b/>
          <w:bCs/>
        </w:rPr>
      </w:pPr>
      <w:r w:rsidRPr="00FA58EC">
        <w:rPr>
          <w:rFonts w:ascii="Times New Roman" w:hAnsi="Times New Roman" w:cs="Times New Roman"/>
          <w:b/>
          <w:bCs/>
        </w:rPr>
        <w:t xml:space="preserve">Negative regulators of GH signaling are </w:t>
      </w:r>
      <w:proofErr w:type="spellStart"/>
      <w:r w:rsidRPr="00FA58EC">
        <w:rPr>
          <w:rFonts w:ascii="Times New Roman" w:hAnsi="Times New Roman" w:cs="Times New Roman"/>
          <w:b/>
          <w:bCs/>
        </w:rPr>
        <w:t>upregulated</w:t>
      </w:r>
      <w:proofErr w:type="spellEnd"/>
      <w:r w:rsidRPr="00FA58EC">
        <w:rPr>
          <w:rFonts w:ascii="Times New Roman" w:hAnsi="Times New Roman" w:cs="Times New Roman"/>
          <w:b/>
          <w:bCs/>
        </w:rPr>
        <w:t xml:space="preserve"> in acromegaly patients</w:t>
      </w:r>
    </w:p>
    <w:p w14:paraId="28BC6A2B" w14:textId="18C1D4FA" w:rsidR="00EF2FE1" w:rsidRPr="00FA58EC" w:rsidRDefault="00EF2FE1" w:rsidP="008F157A">
      <w:pPr>
        <w:bidi w:val="0"/>
        <w:spacing w:line="480" w:lineRule="auto"/>
        <w:rPr>
          <w:rFonts w:ascii="Times New Roman" w:hAnsi="Times New Roman" w:cs="Times New Roman"/>
        </w:rPr>
      </w:pPr>
      <w:r w:rsidRPr="00FA58EC">
        <w:rPr>
          <w:rFonts w:ascii="Times New Roman" w:hAnsi="Times New Roman" w:cs="Times New Roman"/>
          <w:i/>
        </w:rPr>
        <w:t>SOCS2</w:t>
      </w:r>
      <w:r w:rsidRPr="00FA58EC">
        <w:rPr>
          <w:rFonts w:ascii="Times New Roman" w:hAnsi="Times New Roman" w:cs="Times New Roman"/>
        </w:rPr>
        <w:t xml:space="preserve"> AND </w:t>
      </w:r>
      <w:r w:rsidRPr="00FA58EC">
        <w:rPr>
          <w:rFonts w:ascii="Times New Roman" w:hAnsi="Times New Roman" w:cs="Times New Roman"/>
          <w:i/>
        </w:rPr>
        <w:t>CISH</w:t>
      </w:r>
      <w:r w:rsidRPr="00FA58EC">
        <w:rPr>
          <w:rFonts w:ascii="Times New Roman" w:hAnsi="Times New Roman" w:cs="Times New Roman"/>
        </w:rPr>
        <w:t xml:space="preserve">, both </w:t>
      </w:r>
      <w:r w:rsidR="00C44BCA" w:rsidRPr="00FA58EC">
        <w:rPr>
          <w:rFonts w:ascii="Times New Roman" w:hAnsi="Times New Roman" w:cs="Times New Roman"/>
        </w:rPr>
        <w:t>suppressors</w:t>
      </w:r>
      <w:r w:rsidRPr="00FA58EC">
        <w:rPr>
          <w:rFonts w:ascii="Times New Roman" w:hAnsi="Times New Roman" w:cs="Times New Roman"/>
        </w:rPr>
        <w:t xml:space="preserve"> of cytokine signaling </w:t>
      </w:r>
      <w:r w:rsidR="0083511B" w:rsidRPr="00FA58EC">
        <w:rPr>
          <w:rFonts w:ascii="Times New Roman" w:hAnsi="Times New Roman" w:cs="Times New Roman"/>
        </w:rPr>
        <w:t xml:space="preserve">previously reported </w:t>
      </w:r>
      <w:r w:rsidRPr="00FA58EC">
        <w:rPr>
          <w:rFonts w:ascii="Times New Roman" w:hAnsi="Times New Roman" w:cs="Times New Roman"/>
        </w:rPr>
        <w:t xml:space="preserve">to be important in </w:t>
      </w:r>
      <w:proofErr w:type="spellStart"/>
      <w:r w:rsidRPr="00FA58EC">
        <w:rPr>
          <w:rFonts w:ascii="Times New Roman" w:hAnsi="Times New Roman" w:cs="Times New Roman"/>
        </w:rPr>
        <w:t>downregulating</w:t>
      </w:r>
      <w:proofErr w:type="spellEnd"/>
      <w:r w:rsidRPr="00FA58EC">
        <w:rPr>
          <w:rFonts w:ascii="Times New Roman" w:hAnsi="Times New Roman" w:cs="Times New Roman"/>
        </w:rPr>
        <w:t xml:space="preserve"> GH signaling, are </w:t>
      </w:r>
      <w:proofErr w:type="spellStart"/>
      <w:r w:rsidRPr="00FA58EC">
        <w:rPr>
          <w:rFonts w:ascii="Times New Roman" w:hAnsi="Times New Roman" w:cs="Times New Roman"/>
        </w:rPr>
        <w:t>upregulated</w:t>
      </w:r>
      <w:proofErr w:type="spellEnd"/>
      <w:r w:rsidRPr="00FA58EC">
        <w:rPr>
          <w:rFonts w:ascii="Times New Roman" w:hAnsi="Times New Roman" w:cs="Times New Roman"/>
        </w:rPr>
        <w:t xml:space="preserve"> in acromegaly (</w:t>
      </w:r>
      <w:r w:rsidR="00880184" w:rsidRPr="00FA58EC">
        <w:rPr>
          <w:rFonts w:ascii="Times New Roman" w:hAnsi="Times New Roman" w:cs="Times New Roman"/>
        </w:rPr>
        <w:t>F</w:t>
      </w:r>
      <w:r w:rsidRPr="00FA58EC">
        <w:rPr>
          <w:rFonts w:ascii="Times New Roman" w:hAnsi="Times New Roman" w:cs="Times New Roman"/>
        </w:rPr>
        <w:t xml:space="preserve">igure </w:t>
      </w:r>
      <w:r w:rsidR="00880184" w:rsidRPr="00FA58EC">
        <w:rPr>
          <w:rFonts w:ascii="Times New Roman" w:hAnsi="Times New Roman" w:cs="Times New Roman"/>
        </w:rPr>
        <w:t>3D</w:t>
      </w:r>
      <w:r w:rsidR="00A06F34">
        <w:rPr>
          <w:rFonts w:ascii="Times New Roman" w:hAnsi="Times New Roman" w:cs="Times New Roman"/>
        </w:rPr>
        <w:t>-E</w:t>
      </w:r>
      <w:r w:rsidRPr="00FA58EC">
        <w:rPr>
          <w:rFonts w:ascii="Times New Roman" w:hAnsi="Times New Roman" w:cs="Times New Roman"/>
        </w:rPr>
        <w:t xml:space="preserve">).  </w:t>
      </w:r>
      <w:r w:rsidR="00D27D4A" w:rsidRPr="00FA58EC">
        <w:rPr>
          <w:rFonts w:ascii="Times New Roman" w:hAnsi="Times New Roman" w:cs="Times New Roman"/>
        </w:rPr>
        <w:t xml:space="preserve">These </w:t>
      </w:r>
      <w:r w:rsidR="0083511B" w:rsidRPr="00FA58EC">
        <w:rPr>
          <w:rFonts w:ascii="Times New Roman" w:hAnsi="Times New Roman" w:cs="Times New Roman"/>
        </w:rPr>
        <w:t xml:space="preserve">genes </w:t>
      </w:r>
      <w:r w:rsidR="00D27D4A" w:rsidRPr="00FA58EC">
        <w:rPr>
          <w:rFonts w:ascii="Times New Roman" w:hAnsi="Times New Roman" w:cs="Times New Roman"/>
        </w:rPr>
        <w:t>have been previously reported</w:t>
      </w:r>
      <w:r w:rsidRPr="00FA58EC">
        <w:rPr>
          <w:rFonts w:ascii="Times New Roman" w:hAnsi="Times New Roman" w:cs="Times New Roman"/>
        </w:rPr>
        <w:t xml:space="preserve"> to be induced in liver </w:t>
      </w:r>
      <w:r w:rsidR="00147722" w:rsidRPr="00FA58EC">
        <w:rPr>
          <w:rFonts w:ascii="Times New Roman" w:hAnsi="Times New Roman" w:cs="Times New Roman"/>
        </w:rPr>
        <w:t xml:space="preserve">and muscle </w:t>
      </w:r>
      <w:r w:rsidRPr="00FA58EC">
        <w:rPr>
          <w:rFonts w:ascii="Times New Roman" w:hAnsi="Times New Roman" w:cs="Times New Roman"/>
        </w:rPr>
        <w:t xml:space="preserve">by </w:t>
      </w:r>
      <w:r w:rsidR="00CA6A3E" w:rsidRPr="00FA58EC">
        <w:rPr>
          <w:rFonts w:ascii="Times New Roman" w:hAnsi="Times New Roman" w:cs="Times New Roman"/>
        </w:rPr>
        <w:t>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"http://www.mendeley.com/documents/?uuid=b0acaeda-066f-4700-8f43-d9d6d5ee4276" ] } ], "mendeley" : { "previouslyFormattedCitation" : "(18)" }, "properties" : { "noteIndex" : 0 }, "schema" : "https://github.com/citation-style-language/schema/raw/master/csl-citation.json" }</w:instrText>
      </w:r>
      <w:r w:rsidR="00B171DF">
        <w:rPr>
          <w:rFonts w:ascii="Times New Roman" w:hAnsi="Times New Roman" w:cs="Times New Roman"/>
        </w:rPr>
        <w:fldChar w:fldCharType="separate"/>
      </w:r>
      <w:r w:rsidR="00DA5F98" w:rsidRPr="00DA5F98">
        <w:rPr>
          <w:rFonts w:ascii="Times New Roman" w:hAnsi="Times New Roman" w:cs="Times New Roman"/>
          <w:noProof/>
        </w:rPr>
        <w:t>(18)</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while </w:t>
      </w:r>
      <w:r w:rsidRPr="00FA58EC">
        <w:rPr>
          <w:rFonts w:ascii="Times New Roman" w:hAnsi="Times New Roman" w:cs="Times New Roman"/>
          <w:i/>
        </w:rPr>
        <w:t>SOCS2</w:t>
      </w:r>
      <w:r w:rsidRPr="00FA58EC">
        <w:rPr>
          <w:rFonts w:ascii="Times New Roman" w:hAnsi="Times New Roman" w:cs="Times New Roman"/>
        </w:rPr>
        <w:t xml:space="preserve"> </w:t>
      </w:r>
      <w:r w:rsidR="0083511B" w:rsidRPr="00FA58EC">
        <w:rPr>
          <w:rFonts w:ascii="Times New Roman" w:hAnsi="Times New Roman" w:cs="Times New Roman"/>
        </w:rPr>
        <w:t xml:space="preserve">has </w:t>
      </w:r>
      <w:r w:rsidRPr="00FA58EC">
        <w:rPr>
          <w:rFonts w:ascii="Times New Roman" w:hAnsi="Times New Roman" w:cs="Times New Roman"/>
        </w:rPr>
        <w:t xml:space="preserve">also </w:t>
      </w:r>
      <w:r w:rsidR="0083511B" w:rsidRPr="00FA58EC">
        <w:rPr>
          <w:rFonts w:ascii="Times New Roman" w:hAnsi="Times New Roman" w:cs="Times New Roman"/>
        </w:rPr>
        <w:t xml:space="preserve">been reported </w:t>
      </w:r>
      <w:r w:rsidRPr="00FA58EC">
        <w:rPr>
          <w:rFonts w:ascii="Times New Roman" w:hAnsi="Times New Roman" w:cs="Times New Roman"/>
        </w:rPr>
        <w:t>to be induced in adipocytes by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"(16)" }, "properties" : { "noteIndex" : 0 }, "schema" : "https://github.com/citation-style-language/schema/raw/master/csl-citation.json" }</w:instrText>
      </w:r>
      <w:r w:rsidR="00B171DF">
        <w:rPr>
          <w:rFonts w:ascii="Times New Roman" w:hAnsi="Times New Roman" w:cs="Times New Roman"/>
        </w:rPr>
        <w:fldChar w:fldCharType="separate"/>
      </w:r>
      <w:r w:rsidR="00DA5F98" w:rsidRPr="00DA5F98">
        <w:rPr>
          <w:rFonts w:ascii="Times New Roman" w:hAnsi="Times New Roman" w:cs="Times New Roman"/>
          <w:noProof/>
        </w:rPr>
        <w:t>(16)</w:t>
      </w:r>
      <w:r w:rsidR="00B171DF">
        <w:rPr>
          <w:rFonts w:ascii="Times New Roman" w:hAnsi="Times New Roman" w:cs="Times New Roman"/>
        </w:rPr>
        <w:fldChar w:fldCharType="end"/>
      </w:r>
      <w:r w:rsidRPr="00FA58EC">
        <w:rPr>
          <w:rFonts w:ascii="Times New Roman" w:hAnsi="Times New Roman" w:cs="Times New Roman"/>
        </w:rPr>
        <w:t xml:space="preserve">. </w:t>
      </w:r>
      <w:r w:rsidR="0083511B" w:rsidRPr="00FA58EC">
        <w:rPr>
          <w:rFonts w:ascii="Times New Roman" w:hAnsi="Times New Roman" w:cs="Times New Roman"/>
        </w:rPr>
        <w:t xml:space="preserve"> </w:t>
      </w:r>
      <w:r w:rsidR="007B2B72">
        <w:rPr>
          <w:rFonts w:ascii="Times New Roman" w:hAnsi="Times New Roman" w:cs="Times New Roman"/>
        </w:rPr>
        <w:t xml:space="preserve">The induction in adipose tissue has not been </w:t>
      </w:r>
      <w:r w:rsidR="007B2B72">
        <w:rPr>
          <w:rFonts w:ascii="Times New Roman" w:hAnsi="Times New Roman" w:cs="Times New Roman"/>
        </w:rPr>
        <w:lastRenderedPageBreak/>
        <w:t xml:space="preserve">described </w:t>
      </w:r>
      <w:r w:rsidR="00A35323">
        <w:rPr>
          <w:rFonts w:ascii="Times New Roman" w:hAnsi="Times New Roman" w:cs="Times New Roman"/>
        </w:rPr>
        <w:t>previously</w:t>
      </w:r>
      <w:r w:rsidRPr="00FA58EC">
        <w:rPr>
          <w:rFonts w:ascii="Times New Roman" w:hAnsi="Times New Roman" w:cs="Times New Roman"/>
        </w:rPr>
        <w:t xml:space="preserve">. </w:t>
      </w:r>
      <w:r w:rsidR="0083511B" w:rsidRPr="00FA58EC">
        <w:rPr>
          <w:rFonts w:ascii="Times New Roman" w:hAnsi="Times New Roman" w:cs="Times New Roman"/>
        </w:rPr>
        <w:t xml:space="preserve">  These genes </w:t>
      </w:r>
      <w:del w:id="61" w:author="Dave Bridges" w:date="2013-11-17T11:58:00Z">
        <w:r w:rsidR="003E14E7" w:rsidDel="00740DB2">
          <w:rPr>
            <w:rFonts w:ascii="Times New Roman" w:hAnsi="Times New Roman" w:cs="Times New Roman"/>
          </w:rPr>
          <w:delText>may</w:delText>
        </w:r>
        <w:r w:rsidR="003E14E7" w:rsidRPr="00FA58EC" w:rsidDel="00740DB2">
          <w:rPr>
            <w:rFonts w:ascii="Times New Roman" w:hAnsi="Times New Roman" w:cs="Times New Roman"/>
          </w:rPr>
          <w:delText xml:space="preserve"> </w:delText>
        </w:r>
      </w:del>
      <w:ins w:id="62" w:author="Dave Bridges" w:date="2013-11-17T11:58:00Z">
        <w:r w:rsidR="00740DB2">
          <w:rPr>
            <w:rFonts w:ascii="Times New Roman" w:hAnsi="Times New Roman" w:cs="Times New Roman"/>
          </w:rPr>
          <w:t>likely</w:t>
        </w:r>
        <w:r w:rsidR="00740DB2" w:rsidRPr="00FA58EC">
          <w:rPr>
            <w:rFonts w:ascii="Times New Roman" w:hAnsi="Times New Roman" w:cs="Times New Roman"/>
          </w:rPr>
          <w:t xml:space="preserve"> </w:t>
        </w:r>
      </w:ins>
      <w:r w:rsidR="0083511B" w:rsidRPr="00FA58EC">
        <w:rPr>
          <w:rFonts w:ascii="Times New Roman" w:hAnsi="Times New Roman" w:cs="Times New Roman"/>
        </w:rPr>
        <w:t xml:space="preserve">reflect </w:t>
      </w:r>
      <w:r w:rsidR="003E14E7">
        <w:rPr>
          <w:rFonts w:ascii="Times New Roman" w:hAnsi="Times New Roman" w:cs="Times New Roman"/>
        </w:rPr>
        <w:t>activation</w:t>
      </w:r>
      <w:r w:rsidR="0083511B" w:rsidRPr="00FA58EC">
        <w:rPr>
          <w:rFonts w:ascii="Times New Roman" w:hAnsi="Times New Roman" w:cs="Times New Roman"/>
        </w:rPr>
        <w:t xml:space="preserve"> of a negative feedback loo</w:t>
      </w:r>
      <w:r w:rsidR="00E461A4" w:rsidRPr="00FA58EC">
        <w:rPr>
          <w:rFonts w:ascii="Times New Roman" w:hAnsi="Times New Roman" w:cs="Times New Roman"/>
        </w:rPr>
        <w:t>p</w:t>
      </w:r>
      <w:r w:rsidR="0083511B" w:rsidRPr="00FA58EC">
        <w:rPr>
          <w:rFonts w:ascii="Times New Roman" w:hAnsi="Times New Roman" w:cs="Times New Roman"/>
        </w:rPr>
        <w:t xml:space="preserve"> in response to chronic high growth hormone levels.</w:t>
      </w:r>
    </w:p>
    <w:p w14:paraId="79F59F5F" w14:textId="5B31C91C" w:rsidR="00EF2FE1" w:rsidRPr="00FA58EC" w:rsidRDefault="00D27D4A" w:rsidP="008F157A">
      <w:pPr>
        <w:bidi w:val="0"/>
        <w:spacing w:line="480" w:lineRule="auto"/>
        <w:rPr>
          <w:rFonts w:ascii="Times New Roman" w:hAnsi="Times New Roman" w:cs="Times New Roman"/>
        </w:rPr>
      </w:pPr>
      <w:r w:rsidRPr="00FA58EC">
        <w:rPr>
          <w:rFonts w:ascii="Times New Roman" w:hAnsi="Times New Roman" w:cs="Times New Roman"/>
        </w:rPr>
        <w:t>We also observed</w:t>
      </w:r>
      <w:r w:rsidR="00EF2FE1" w:rsidRPr="00FA58EC">
        <w:rPr>
          <w:rFonts w:ascii="Times New Roman" w:hAnsi="Times New Roman" w:cs="Times New Roman"/>
        </w:rPr>
        <w:t xml:space="preserve"> induction of the tyrosine phosphatases</w:t>
      </w:r>
      <w:r w:rsidR="00875B20" w:rsidRPr="00FA58EC">
        <w:rPr>
          <w:rFonts w:ascii="Times New Roman" w:hAnsi="Times New Roman" w:cs="Times New Roman"/>
        </w:rPr>
        <w:t>,</w:t>
      </w:r>
      <w:r w:rsidR="00EF2FE1" w:rsidRPr="00FA58EC">
        <w:rPr>
          <w:rFonts w:ascii="Times New Roman" w:hAnsi="Times New Roman" w:cs="Times New Roman"/>
        </w:rPr>
        <w:t xml:space="preserve"> </w:t>
      </w:r>
      <w:r w:rsidR="00EF2FE1" w:rsidRPr="00FA58EC">
        <w:rPr>
          <w:rFonts w:ascii="Times New Roman" w:hAnsi="Times New Roman" w:cs="Times New Roman"/>
          <w:i/>
        </w:rPr>
        <w:t>PTPN3</w:t>
      </w:r>
      <w:r w:rsidR="00EF2FE1" w:rsidRPr="00FA58EC">
        <w:rPr>
          <w:rFonts w:ascii="Times New Roman" w:hAnsi="Times New Roman" w:cs="Times New Roman"/>
        </w:rPr>
        <w:t xml:space="preserve"> </w:t>
      </w:r>
      <w:r w:rsidR="00875B20" w:rsidRPr="00FA58EC">
        <w:rPr>
          <w:rFonts w:ascii="Times New Roman" w:hAnsi="Times New Roman" w:cs="Times New Roman"/>
        </w:rPr>
        <w:t xml:space="preserve">(also called PTP-H1) </w:t>
      </w:r>
      <w:r w:rsidR="00EF2FE1" w:rsidRPr="00FA58EC">
        <w:rPr>
          <w:rFonts w:ascii="Times New Roman" w:hAnsi="Times New Roman" w:cs="Times New Roman"/>
        </w:rPr>
        <w:t xml:space="preserve">and </w:t>
      </w:r>
      <w:r w:rsidR="00EF2FE1" w:rsidRPr="00FA58EC">
        <w:rPr>
          <w:rFonts w:ascii="Times New Roman" w:hAnsi="Times New Roman" w:cs="Times New Roman"/>
          <w:i/>
        </w:rPr>
        <w:t>PTPN4</w:t>
      </w:r>
      <w:r w:rsidR="00EF2FE1" w:rsidRPr="00FA58EC">
        <w:rPr>
          <w:rFonts w:ascii="Times New Roman" w:hAnsi="Times New Roman" w:cs="Times New Roman"/>
        </w:rPr>
        <w:t xml:space="preserve"> in </w:t>
      </w:r>
      <w:r w:rsidRPr="00FA58EC">
        <w:rPr>
          <w:rFonts w:ascii="Times New Roman" w:hAnsi="Times New Roman" w:cs="Times New Roman"/>
        </w:rPr>
        <w:t>acromegaly</w:t>
      </w:r>
      <w:r w:rsidR="00A06F34">
        <w:rPr>
          <w:rFonts w:ascii="Times New Roman" w:hAnsi="Times New Roman" w:cs="Times New Roman"/>
        </w:rPr>
        <w:t xml:space="preserve"> </w:t>
      </w:r>
      <w:r w:rsidR="00EE3914">
        <w:rPr>
          <w:rFonts w:ascii="Times New Roman" w:hAnsi="Times New Roman" w:cs="Times New Roman"/>
        </w:rPr>
        <w:t>(</w:t>
      </w:r>
      <w:r w:rsidR="00A06F34">
        <w:rPr>
          <w:rFonts w:ascii="Times New Roman" w:hAnsi="Times New Roman" w:cs="Times New Roman"/>
        </w:rPr>
        <w:t>Supplementary Figure 1A-B</w:t>
      </w:r>
      <w:r w:rsidR="00EE3914">
        <w:rPr>
          <w:rFonts w:ascii="Times New Roman" w:hAnsi="Times New Roman" w:cs="Times New Roman"/>
        </w:rPr>
        <w:t>)</w:t>
      </w:r>
      <w:r w:rsidR="000268FA" w:rsidRPr="00FA58EC">
        <w:rPr>
          <w:rFonts w:ascii="Times New Roman" w:hAnsi="Times New Roman" w:cs="Times New Roman"/>
        </w:rPr>
        <w:t xml:space="preserve">.  </w:t>
      </w:r>
      <w:r w:rsidRPr="00FA58EC">
        <w:rPr>
          <w:rFonts w:ascii="Times New Roman" w:hAnsi="Times New Roman" w:cs="Times New Roman"/>
          <w:i/>
        </w:rPr>
        <w:t>PTPN3</w:t>
      </w:r>
      <w:r w:rsidRPr="00FA58EC">
        <w:rPr>
          <w:rFonts w:ascii="Times New Roman" w:hAnsi="Times New Roman" w:cs="Times New Roman"/>
        </w:rPr>
        <w:t xml:space="preserve"> has been reported </w:t>
      </w:r>
      <w:r w:rsidR="00EF2FE1" w:rsidRPr="00FA58EC">
        <w:rPr>
          <w:rFonts w:ascii="Times New Roman" w:hAnsi="Times New Roman" w:cs="Times New Roman"/>
        </w:rPr>
        <w:t xml:space="preserve">to bind GH receptor </w:t>
      </w:r>
      <w:r w:rsidR="00EF2FE1" w:rsidRPr="00FA58EC">
        <w:rPr>
          <w:rFonts w:ascii="Times New Roman" w:hAnsi="Times New Roman" w:cs="Times New Roman"/>
          <w:i/>
          <w:iCs/>
        </w:rPr>
        <w:t>in vitro</w:t>
      </w:r>
      <w:r w:rsidR="00EF2FE1" w:rsidRPr="00FA58EC">
        <w:rPr>
          <w:rFonts w:ascii="Times New Roman" w:hAnsi="Times New Roman" w:cs="Times New Roman"/>
        </w:rPr>
        <w:t xml:space="preserve"> in the presence of GH</w:t>
      </w:r>
      <w:r w:rsidR="00CA6A3E">
        <w:rPr>
          <w:rFonts w:ascii="Times New Roman" w:hAnsi="Times New Roman" w:cs="Times New Roman"/>
        </w:rPr>
        <w:t xml:space="preserve"> </w:t>
      </w:r>
      <w:r w:rsidR="00B171D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"(19)" }, "properties" : { "noteIndex" : 0 }, "schema" : "https://github.com/citation-style-language/schema/raw/master/csl-citation.json" }</w:instrText>
      </w:r>
      <w:r w:rsidR="00B171DF">
        <w:rPr>
          <w:rFonts w:ascii="Times New Roman" w:hAnsi="Times New Roman" w:cs="Times New Roman"/>
        </w:rPr>
        <w:fldChar w:fldCharType="separate"/>
      </w:r>
      <w:r w:rsidR="00DA5F98" w:rsidRPr="00DA5F98">
        <w:rPr>
          <w:rFonts w:ascii="Times New Roman" w:hAnsi="Times New Roman" w:cs="Times New Roman"/>
          <w:noProof/>
        </w:rPr>
        <w:t>(19)</w:t>
      </w:r>
      <w:r w:rsidR="00B171DF">
        <w:rPr>
          <w:rFonts w:ascii="Times New Roman" w:hAnsi="Times New Roman" w:cs="Times New Roman"/>
        </w:rPr>
        <w:fldChar w:fldCharType="end"/>
      </w:r>
      <w:r w:rsidR="00EF2FE1" w:rsidRPr="00FA58EC">
        <w:rPr>
          <w:rFonts w:ascii="Times New Roman" w:hAnsi="Times New Roman" w:cs="Times New Roman"/>
        </w:rPr>
        <w:t xml:space="preserve">, and its overexpression </w:t>
      </w:r>
      <w:r w:rsidR="000268FA" w:rsidRPr="00FA58EC">
        <w:rPr>
          <w:rFonts w:ascii="Times New Roman" w:hAnsi="Times New Roman" w:cs="Times New Roman"/>
        </w:rPr>
        <w:t xml:space="preserve">reduces </w:t>
      </w:r>
      <w:r w:rsidR="00CE54B8" w:rsidRPr="00FA58EC">
        <w:rPr>
          <w:rFonts w:ascii="Times New Roman" w:hAnsi="Times New Roman" w:cs="Times New Roman"/>
        </w:rPr>
        <w:t>STAT5</w:t>
      </w:r>
      <w:r w:rsidR="00EF2FE1" w:rsidRPr="00FA58EC">
        <w:rPr>
          <w:rFonts w:ascii="Times New Roman" w:hAnsi="Times New Roman" w:cs="Times New Roman"/>
        </w:rPr>
        <w:t xml:space="preserve"> signaling in response to GH</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B171DF">
        <w:rPr>
          <w:rFonts w:ascii="Times New Roman" w:hAnsi="Times New Roman" w:cs="Times New Roman"/>
        </w:rPr>
        <w:fldChar w:fldCharType="separate"/>
      </w:r>
      <w:r w:rsidR="00DA5F98" w:rsidRPr="00DA5F98">
        <w:rPr>
          <w:rFonts w:ascii="Times New Roman" w:hAnsi="Times New Roman" w:cs="Times New Roman"/>
          <w:noProof/>
        </w:rPr>
        <w:t>(20)</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CE54B8" w:rsidRPr="00FA58EC">
        <w:rPr>
          <w:rFonts w:ascii="Times New Roman" w:hAnsi="Times New Roman" w:cs="Times New Roman"/>
          <w:i/>
        </w:rPr>
        <w:t>Ptpn3</w:t>
      </w:r>
      <w:r w:rsidR="000268FA" w:rsidRPr="00FA58EC">
        <w:rPr>
          <w:rFonts w:ascii="Times New Roman" w:hAnsi="Times New Roman" w:cs="Times New Roman"/>
        </w:rPr>
        <w:t xml:space="preserve"> </w:t>
      </w:r>
      <w:r w:rsidR="00EF2FE1" w:rsidRPr="00FA58EC">
        <w:rPr>
          <w:rFonts w:ascii="Times New Roman" w:hAnsi="Times New Roman" w:cs="Times New Roman"/>
        </w:rPr>
        <w:t xml:space="preserve">Knockout mice have excessive GH activity, as demonstrated by excessive growth accompanied by a strong induction </w:t>
      </w:r>
      <w:r w:rsidR="003E14E7">
        <w:rPr>
          <w:rFonts w:ascii="Times New Roman" w:hAnsi="Times New Roman" w:cs="Times New Roman"/>
        </w:rPr>
        <w:t>of</w:t>
      </w:r>
      <w:r w:rsidR="00EF2FE1" w:rsidRPr="00FA58EC">
        <w:rPr>
          <w:rFonts w:ascii="Times New Roman" w:hAnsi="Times New Roman" w:cs="Times New Roman"/>
        </w:rPr>
        <w:t xml:space="preserve"> liver </w:t>
      </w:r>
      <w:r w:rsidR="00EF2FE1" w:rsidRPr="00FA58EC">
        <w:rPr>
          <w:rFonts w:ascii="Times New Roman" w:hAnsi="Times New Roman" w:cs="Times New Roman"/>
          <w:i/>
        </w:rPr>
        <w:t>IGF1</w:t>
      </w:r>
      <w:r w:rsidR="00EF2FE1" w:rsidRPr="00FA58EC">
        <w:rPr>
          <w:rFonts w:ascii="Times New Roman" w:hAnsi="Times New Roman" w:cs="Times New Roman"/>
        </w:rPr>
        <w:t xml:space="preserve"> mRNA and serum IGF</w:t>
      </w:r>
      <w:r w:rsidR="00E26130" w:rsidRPr="00FA58EC">
        <w:rPr>
          <w:rFonts w:ascii="Times New Roman" w:hAnsi="Times New Roman" w:cs="Times New Roman"/>
        </w:rPr>
        <w:t>-</w:t>
      </w:r>
      <w:r w:rsidR="00EF2FE1" w:rsidRPr="00FA58EC">
        <w:rPr>
          <w:rFonts w:ascii="Times New Roman" w:hAnsi="Times New Roman" w:cs="Times New Roman"/>
        </w:rPr>
        <w:t>1</w:t>
      </w:r>
      <w:r w:rsidR="00094ED5">
        <w:rPr>
          <w:rFonts w:ascii="Times New Roman" w:hAnsi="Times New Roman" w:cs="Times New Roman"/>
        </w:rPr>
        <w:t xml:space="preserve"> </w:t>
      </w:r>
      <w:r w:rsidR="00B171D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"(20)" }, "properties" : { "noteIndex" : 0 }, "schema" : "https://github.com/citation-style-language/schema/raw/master/csl-citation.json" }</w:instrText>
      </w:r>
      <w:r w:rsidR="00B171DF">
        <w:rPr>
          <w:rFonts w:ascii="Times New Roman" w:hAnsi="Times New Roman" w:cs="Times New Roman"/>
        </w:rPr>
        <w:fldChar w:fldCharType="separate"/>
      </w:r>
      <w:r w:rsidR="00DA5F98" w:rsidRPr="00DA5F98">
        <w:rPr>
          <w:rFonts w:ascii="Times New Roman" w:hAnsi="Times New Roman" w:cs="Times New Roman"/>
          <w:noProof/>
        </w:rPr>
        <w:t>(20)</w:t>
      </w:r>
      <w:r w:rsidR="00B171DF">
        <w:rPr>
          <w:rFonts w:ascii="Times New Roman" w:hAnsi="Times New Roman" w:cs="Times New Roman"/>
        </w:rPr>
        <w:fldChar w:fldCharType="end"/>
      </w:r>
      <w:r w:rsidR="00EF2FE1" w:rsidRPr="00FA58EC">
        <w:rPr>
          <w:rFonts w:ascii="Times New Roman" w:hAnsi="Times New Roman" w:cs="Times New Roman"/>
        </w:rPr>
        <w:t xml:space="preserve">. </w:t>
      </w:r>
      <w:r w:rsidR="006F63EA">
        <w:rPr>
          <w:rFonts w:ascii="Times New Roman" w:hAnsi="Times New Roman" w:cs="Times New Roman"/>
        </w:rPr>
        <w:t xml:space="preserve">This is the first report of enhanced abundance of PTPN3 mRNA in response to GH exposure. </w:t>
      </w:r>
      <w:r w:rsidR="002A045B" w:rsidRPr="00FA58EC">
        <w:rPr>
          <w:rFonts w:ascii="Times New Roman" w:hAnsi="Times New Roman" w:cs="Times New Roman"/>
        </w:rPr>
        <w:t>The in</w:t>
      </w:r>
      <w:r w:rsidR="003E14E7">
        <w:rPr>
          <w:rFonts w:ascii="Times New Roman" w:hAnsi="Times New Roman" w:cs="Times New Roman"/>
        </w:rPr>
        <w:t>creased expression</w:t>
      </w:r>
      <w:r w:rsidR="002A045B" w:rsidRPr="00FA58EC">
        <w:rPr>
          <w:rFonts w:ascii="Times New Roman" w:hAnsi="Times New Roman" w:cs="Times New Roman"/>
        </w:rPr>
        <w:t xml:space="preserve"> </w:t>
      </w:r>
      <w:r w:rsidR="000268FA" w:rsidRPr="00FA58EC">
        <w:rPr>
          <w:rFonts w:ascii="Times New Roman" w:hAnsi="Times New Roman" w:cs="Times New Roman"/>
        </w:rPr>
        <w:t xml:space="preserve">of </w:t>
      </w:r>
      <w:r w:rsidR="000268FA" w:rsidRPr="00FA58EC">
        <w:rPr>
          <w:rFonts w:ascii="Times New Roman" w:hAnsi="Times New Roman" w:cs="Times New Roman"/>
          <w:i/>
        </w:rPr>
        <w:t>PTPN3</w:t>
      </w:r>
      <w:r w:rsidR="000268FA" w:rsidRPr="00FA58EC">
        <w:rPr>
          <w:rFonts w:ascii="Times New Roman" w:hAnsi="Times New Roman" w:cs="Times New Roman"/>
        </w:rPr>
        <w:t xml:space="preserve"> that we have observed </w:t>
      </w:r>
      <w:r w:rsidR="002A045B" w:rsidRPr="00FA58EC">
        <w:rPr>
          <w:rFonts w:ascii="Times New Roman" w:hAnsi="Times New Roman" w:cs="Times New Roman"/>
        </w:rPr>
        <w:t xml:space="preserve">in acromegaly suggests that this </w:t>
      </w:r>
      <w:r w:rsidR="000268FA" w:rsidRPr="00FA58EC">
        <w:rPr>
          <w:rFonts w:ascii="Times New Roman" w:hAnsi="Times New Roman" w:cs="Times New Roman"/>
        </w:rPr>
        <w:t>may be</w:t>
      </w:r>
      <w:r w:rsidR="00AE2C9F">
        <w:rPr>
          <w:rFonts w:ascii="Times New Roman" w:hAnsi="Times New Roman" w:cs="Times New Roman"/>
        </w:rPr>
        <w:t xml:space="preserve"> an additional</w:t>
      </w:r>
      <w:r w:rsidR="002A045B" w:rsidRPr="00FA58EC">
        <w:rPr>
          <w:rFonts w:ascii="Times New Roman" w:hAnsi="Times New Roman" w:cs="Times New Roman"/>
        </w:rPr>
        <w:t xml:space="preserve"> negative feedback pathway </w:t>
      </w:r>
      <w:r w:rsidR="006F63EA">
        <w:rPr>
          <w:rFonts w:ascii="Times New Roman" w:hAnsi="Times New Roman" w:cs="Times New Roman"/>
        </w:rPr>
        <w:t xml:space="preserve">induced by GH and </w:t>
      </w:r>
      <w:r w:rsidR="002A045B" w:rsidRPr="00FA58EC">
        <w:rPr>
          <w:rFonts w:ascii="Times New Roman" w:hAnsi="Times New Roman" w:cs="Times New Roman"/>
        </w:rPr>
        <w:t>reduc</w:t>
      </w:r>
      <w:r w:rsidR="006F63EA">
        <w:rPr>
          <w:rFonts w:ascii="Times New Roman" w:hAnsi="Times New Roman" w:cs="Times New Roman"/>
        </w:rPr>
        <w:t>ing</w:t>
      </w:r>
      <w:r w:rsidR="002A045B" w:rsidRPr="00FA58EC">
        <w:rPr>
          <w:rFonts w:ascii="Times New Roman" w:hAnsi="Times New Roman" w:cs="Times New Roman"/>
        </w:rPr>
        <w:t xml:space="preserve"> GH signaling.</w:t>
      </w:r>
      <w:r w:rsidRPr="00FA58EC">
        <w:rPr>
          <w:rFonts w:ascii="Times New Roman" w:hAnsi="Times New Roman" w:cs="Times New Roman"/>
        </w:rPr>
        <w:t xml:space="preserve">  </w:t>
      </w:r>
    </w:p>
    <w:p w14:paraId="77B978F6" w14:textId="77777777" w:rsidR="00615633" w:rsidRPr="00FA58EC" w:rsidRDefault="00615633" w:rsidP="008D32FD">
      <w:pPr>
        <w:bidi w:val="0"/>
        <w:spacing w:line="480" w:lineRule="auto"/>
        <w:rPr>
          <w:rFonts w:ascii="Times New Roman" w:hAnsi="Times New Roman" w:cs="Times New Roman"/>
          <w:b/>
        </w:rPr>
      </w:pPr>
      <w:r w:rsidRPr="00FA58EC">
        <w:rPr>
          <w:rFonts w:ascii="Times New Roman" w:hAnsi="Times New Roman" w:cs="Times New Roman"/>
          <w:b/>
        </w:rPr>
        <w:t xml:space="preserve">Genes </w:t>
      </w:r>
      <w:r w:rsidR="00C44BCA" w:rsidRPr="00FA58EC">
        <w:rPr>
          <w:rFonts w:ascii="Times New Roman" w:hAnsi="Times New Roman" w:cs="Times New Roman"/>
          <w:b/>
        </w:rPr>
        <w:t>controlling</w:t>
      </w:r>
      <w:r w:rsidRPr="00FA58EC">
        <w:rPr>
          <w:rFonts w:ascii="Times New Roman" w:hAnsi="Times New Roman" w:cs="Times New Roman"/>
          <w:b/>
        </w:rPr>
        <w:t xml:space="preserve"> DNA replication, proliferation and apoptosis</w:t>
      </w:r>
    </w:p>
    <w:p w14:paraId="21627918" w14:textId="7C6E8D07" w:rsidR="00615633" w:rsidRPr="00FA58EC" w:rsidRDefault="00707D74" w:rsidP="00CD5F74">
      <w:pPr>
        <w:bidi w:val="0"/>
        <w:spacing w:line="480" w:lineRule="auto"/>
        <w:rPr>
          <w:rFonts w:ascii="Times New Roman" w:hAnsi="Times New Roman" w:cs="Times New Roman"/>
        </w:rPr>
      </w:pPr>
      <w:r w:rsidRPr="00FA58EC">
        <w:rPr>
          <w:rFonts w:ascii="Times New Roman" w:hAnsi="Times New Roman" w:cs="Times New Roman"/>
        </w:rPr>
        <w:t xml:space="preserve">We observed </w:t>
      </w:r>
      <w:r w:rsidR="00AE2C9F">
        <w:rPr>
          <w:rFonts w:ascii="Times New Roman" w:hAnsi="Times New Roman" w:cs="Times New Roman"/>
        </w:rPr>
        <w:t xml:space="preserve">difference in expression of </w:t>
      </w:r>
      <w:r w:rsidRPr="00FA58EC">
        <w:rPr>
          <w:rFonts w:ascii="Times New Roman" w:hAnsi="Times New Roman" w:cs="Times New Roman"/>
        </w:rPr>
        <w:t xml:space="preserve">several different genes regulating cellular proliferation in </w:t>
      </w:r>
      <w:proofErr w:type="spellStart"/>
      <w:r w:rsidR="00AE2C9F">
        <w:rPr>
          <w:rFonts w:ascii="Times New Roman" w:hAnsi="Times New Roman" w:cs="Times New Roman"/>
        </w:rPr>
        <w:t>acromegalic</w:t>
      </w:r>
      <w:proofErr w:type="spellEnd"/>
      <w:r w:rsidRPr="00FA58EC">
        <w:rPr>
          <w:rFonts w:ascii="Times New Roman" w:hAnsi="Times New Roman" w:cs="Times New Roman"/>
        </w:rPr>
        <w:t xml:space="preserve"> subjects. </w:t>
      </w:r>
      <w:proofErr w:type="spellStart"/>
      <w:r w:rsidR="00615633" w:rsidRPr="00FA58EC">
        <w:rPr>
          <w:rFonts w:ascii="Times New Roman" w:hAnsi="Times New Roman" w:cs="Times New Roman"/>
        </w:rPr>
        <w:t>Cyclin</w:t>
      </w:r>
      <w:proofErr w:type="spellEnd"/>
      <w:r w:rsidR="00615633" w:rsidRPr="00FA58EC">
        <w:rPr>
          <w:rFonts w:ascii="Times New Roman" w:hAnsi="Times New Roman" w:cs="Times New Roman"/>
        </w:rPr>
        <w:t xml:space="preserve"> G</w:t>
      </w:r>
      <w:r w:rsidR="0036695B">
        <w:rPr>
          <w:rFonts w:ascii="Times New Roman" w:hAnsi="Times New Roman" w:cs="Times New Roman"/>
        </w:rPr>
        <w:t xml:space="preserve"> (</w:t>
      </w:r>
      <w:r w:rsidR="00724271">
        <w:rPr>
          <w:rFonts w:ascii="Times New Roman" w:hAnsi="Times New Roman" w:cs="Times New Roman"/>
          <w:i/>
        </w:rPr>
        <w:t>CCNG1</w:t>
      </w:r>
      <w:r w:rsidR="0036695B">
        <w:rPr>
          <w:rFonts w:ascii="Times New Roman" w:hAnsi="Times New Roman" w:cs="Times New Roman"/>
          <w:i/>
        </w:rPr>
        <w:t>)</w:t>
      </w:r>
      <w:r w:rsidR="00615633" w:rsidRPr="00FA58EC">
        <w:rPr>
          <w:rFonts w:ascii="Times New Roman" w:hAnsi="Times New Roman" w:cs="Times New Roman"/>
        </w:rPr>
        <w:t xml:space="preserve">, which is important for DNA repair, </w:t>
      </w:r>
      <w:r w:rsidR="00724271">
        <w:rPr>
          <w:rFonts w:ascii="Times New Roman" w:hAnsi="Times New Roman" w:cs="Times New Roman"/>
        </w:rPr>
        <w:t>w</w:t>
      </w:r>
      <w:r w:rsidR="002258FC">
        <w:rPr>
          <w:rFonts w:ascii="Times New Roman" w:hAnsi="Times New Roman" w:cs="Times New Roman"/>
        </w:rPr>
        <w:t>a</w:t>
      </w:r>
      <w:r w:rsidR="00724271">
        <w:rPr>
          <w:rFonts w:ascii="Times New Roman" w:hAnsi="Times New Roman" w:cs="Times New Roman"/>
        </w:rPr>
        <w:t>s</w:t>
      </w:r>
      <w:r w:rsidR="00724271" w:rsidRPr="00FA58EC">
        <w:rPr>
          <w:rFonts w:ascii="Times New Roman" w:hAnsi="Times New Roman" w:cs="Times New Roman"/>
        </w:rPr>
        <w:t xml:space="preserve"> </w:t>
      </w:r>
      <w:r w:rsidR="00615633" w:rsidRPr="00FA58EC">
        <w:rPr>
          <w:rFonts w:ascii="Times New Roman" w:hAnsi="Times New Roman" w:cs="Times New Roman"/>
        </w:rPr>
        <w:t xml:space="preserve">increased in </w:t>
      </w:r>
      <w:proofErr w:type="spellStart"/>
      <w:r w:rsidR="00615633" w:rsidRPr="00FA58EC">
        <w:rPr>
          <w:rFonts w:ascii="Times New Roman" w:hAnsi="Times New Roman" w:cs="Times New Roman"/>
        </w:rPr>
        <w:t>acromegalic</w:t>
      </w:r>
      <w:proofErr w:type="spellEnd"/>
      <w:r w:rsidR="00615633" w:rsidRPr="00FA58EC">
        <w:rPr>
          <w:rFonts w:ascii="Times New Roman" w:hAnsi="Times New Roman" w:cs="Times New Roman"/>
        </w:rPr>
        <w:t xml:space="preserve"> patients, and </w:t>
      </w:r>
      <w:proofErr w:type="spellStart"/>
      <w:r w:rsidR="00615633" w:rsidRPr="00FA58EC">
        <w:rPr>
          <w:rFonts w:ascii="Times New Roman" w:hAnsi="Times New Roman" w:cs="Times New Roman"/>
        </w:rPr>
        <w:t>cycli</w:t>
      </w:r>
      <w:r w:rsidR="00904340" w:rsidRPr="00FA58EC">
        <w:rPr>
          <w:rFonts w:ascii="Times New Roman" w:hAnsi="Times New Roman" w:cs="Times New Roman"/>
        </w:rPr>
        <w:t>n</w:t>
      </w:r>
      <w:proofErr w:type="spellEnd"/>
      <w:r w:rsidR="00904340" w:rsidRPr="00FA58EC">
        <w:rPr>
          <w:rFonts w:ascii="Times New Roman" w:hAnsi="Times New Roman" w:cs="Times New Roman"/>
        </w:rPr>
        <w:t xml:space="preserve"> dependent kinase inhibitor B </w:t>
      </w:r>
      <w:r w:rsidR="00724271">
        <w:rPr>
          <w:rFonts w:ascii="Times New Roman" w:hAnsi="Times New Roman" w:cs="Times New Roman"/>
        </w:rPr>
        <w:t>(</w:t>
      </w:r>
      <w:r w:rsidR="00724271">
        <w:rPr>
          <w:rFonts w:ascii="Times New Roman" w:hAnsi="Times New Roman" w:cs="Times New Roman"/>
          <w:i/>
        </w:rPr>
        <w:t>CDKN2B</w:t>
      </w:r>
      <w:r w:rsidR="00724271">
        <w:rPr>
          <w:rFonts w:ascii="Times New Roman" w:hAnsi="Times New Roman" w:cs="Times New Roman"/>
        </w:rPr>
        <w:t xml:space="preserve">) </w:t>
      </w:r>
      <w:r w:rsidR="00615633" w:rsidRPr="00FA58EC">
        <w:rPr>
          <w:rFonts w:ascii="Times New Roman" w:hAnsi="Times New Roman" w:cs="Times New Roman"/>
        </w:rPr>
        <w:t>was decreased</w:t>
      </w:r>
      <w:r w:rsidR="00D90690">
        <w:rPr>
          <w:rFonts w:ascii="Times New Roman" w:hAnsi="Times New Roman" w:cs="Times New Roman"/>
        </w:rPr>
        <w:t xml:space="preserve"> (Supplementary Figures 1C-D)</w:t>
      </w:r>
      <w:r w:rsidR="000268FA" w:rsidRPr="00FA58EC">
        <w:rPr>
          <w:rFonts w:ascii="Times New Roman" w:hAnsi="Times New Roman" w:cs="Times New Roman"/>
        </w:rPr>
        <w:t xml:space="preserve">.  </w:t>
      </w:r>
      <w:r w:rsidR="00615633" w:rsidRPr="00FA58EC">
        <w:rPr>
          <w:rFonts w:ascii="Times New Roman" w:hAnsi="Times New Roman" w:cs="Times New Roman"/>
        </w:rPr>
        <w:t>Nucleosome assembly protein 1-like 1 (</w:t>
      </w:r>
      <w:r w:rsidR="00615633" w:rsidRPr="00FA58EC">
        <w:rPr>
          <w:rFonts w:ascii="Times New Roman" w:hAnsi="Times New Roman" w:cs="Times New Roman"/>
          <w:i/>
        </w:rPr>
        <w:t>NAP1L1</w:t>
      </w:r>
      <w:r w:rsidR="00615633" w:rsidRPr="00FA58EC">
        <w:rPr>
          <w:rFonts w:ascii="Times New Roman" w:hAnsi="Times New Roman" w:cs="Times New Roman"/>
        </w:rPr>
        <w:t xml:space="preserve">) and </w:t>
      </w:r>
      <w:r w:rsidR="00615633" w:rsidRPr="00FA58EC">
        <w:rPr>
          <w:rFonts w:ascii="Times New Roman" w:hAnsi="Times New Roman" w:cs="Times New Roman"/>
          <w:i/>
        </w:rPr>
        <w:t>ORC2</w:t>
      </w:r>
      <w:r w:rsidR="00615633" w:rsidRPr="00FA58EC">
        <w:rPr>
          <w:rFonts w:ascii="Times New Roman" w:hAnsi="Times New Roman" w:cs="Times New Roman"/>
        </w:rPr>
        <w:t xml:space="preserve"> (</w:t>
      </w:r>
      <w:r w:rsidR="00615633" w:rsidRPr="00FA58EC">
        <w:rPr>
          <w:rFonts w:ascii="Times New Roman" w:hAnsi="Times New Roman" w:cs="Times New Roman"/>
          <w:color w:val="000000"/>
          <w:shd w:val="clear" w:color="auto" w:fill="FFFFFF"/>
        </w:rPr>
        <w:t>origin recognition complex, subunit 2)</w:t>
      </w:r>
      <w:r w:rsidR="00615633" w:rsidRPr="00FA58EC">
        <w:rPr>
          <w:rFonts w:ascii="Times New Roman" w:hAnsi="Times New Roman" w:cs="Times New Roman"/>
        </w:rPr>
        <w:t>, which are important for DNA replication</w:t>
      </w:r>
      <w:r w:rsidR="006F63EA">
        <w:rPr>
          <w:rFonts w:ascii="Times New Roman" w:hAnsi="Times New Roman" w:cs="Times New Roman"/>
        </w:rPr>
        <w:t>,</w:t>
      </w:r>
      <w:r w:rsidR="00AE2C9F">
        <w:rPr>
          <w:rFonts w:ascii="Times New Roman" w:hAnsi="Times New Roman" w:cs="Times New Roman"/>
        </w:rPr>
        <w:t xml:space="preserve"> and</w:t>
      </w:r>
      <w:r w:rsidR="000268FA" w:rsidRPr="00FA58EC">
        <w:rPr>
          <w:rFonts w:ascii="Times New Roman" w:hAnsi="Times New Roman" w:cs="Times New Roman"/>
        </w:rPr>
        <w:t xml:space="preserve"> </w:t>
      </w:r>
      <w:r w:rsidR="00E26130" w:rsidRPr="00FA58EC">
        <w:rPr>
          <w:rFonts w:ascii="Times New Roman" w:hAnsi="Times New Roman" w:cs="Times New Roman"/>
        </w:rPr>
        <w:t xml:space="preserve">the </w:t>
      </w:r>
      <w:proofErr w:type="spellStart"/>
      <w:r w:rsidR="00E26130" w:rsidRPr="00FA58EC">
        <w:rPr>
          <w:rFonts w:ascii="Times New Roman" w:hAnsi="Times New Roman" w:cs="Times New Roman"/>
        </w:rPr>
        <w:t>antiapoptotic</w:t>
      </w:r>
      <w:proofErr w:type="spellEnd"/>
      <w:r w:rsidR="00E26130" w:rsidRPr="00FA58EC">
        <w:rPr>
          <w:rFonts w:ascii="Times New Roman" w:hAnsi="Times New Roman" w:cs="Times New Roman"/>
        </w:rPr>
        <w:t xml:space="preserve"> regulators</w:t>
      </w:r>
      <w:r w:rsidR="00615633" w:rsidRPr="00FA58EC">
        <w:rPr>
          <w:rFonts w:ascii="Times New Roman" w:hAnsi="Times New Roman" w:cs="Times New Roman"/>
        </w:rPr>
        <w:t xml:space="preserve"> </w:t>
      </w:r>
      <w:r w:rsidR="00615633" w:rsidRPr="00FA58EC">
        <w:rPr>
          <w:rFonts w:ascii="Times New Roman" w:hAnsi="Times New Roman" w:cs="Times New Roman"/>
          <w:i/>
        </w:rPr>
        <w:t>BAG</w:t>
      </w:r>
      <w:r w:rsidR="004973A7">
        <w:rPr>
          <w:rFonts w:ascii="Times New Roman" w:hAnsi="Times New Roman" w:cs="Times New Roman"/>
          <w:i/>
        </w:rPr>
        <w:t>4</w:t>
      </w:r>
      <w:r w:rsidR="00615633" w:rsidRPr="00FA58EC">
        <w:rPr>
          <w:rFonts w:ascii="Times New Roman" w:hAnsi="Times New Roman" w:cs="Times New Roman"/>
          <w:b/>
          <w:i/>
        </w:rPr>
        <w:t xml:space="preserve"> </w:t>
      </w:r>
      <w:r w:rsidR="00615633" w:rsidRPr="00FA58EC">
        <w:rPr>
          <w:rFonts w:ascii="Times New Roman" w:hAnsi="Times New Roman" w:cs="Times New Roman"/>
        </w:rPr>
        <w:t>(</w:t>
      </w:r>
      <w:r w:rsidR="00615633" w:rsidRPr="00FA58EC">
        <w:rPr>
          <w:rFonts w:ascii="Times New Roman" w:hAnsi="Times New Roman" w:cs="Times New Roman"/>
          <w:color w:val="000000"/>
          <w:shd w:val="clear" w:color="auto" w:fill="FFFFFF"/>
        </w:rPr>
        <w:t xml:space="preserve">BCL2-associated </w:t>
      </w:r>
      <w:proofErr w:type="spellStart"/>
      <w:r w:rsidR="00615633" w:rsidRPr="00FA58EC">
        <w:rPr>
          <w:rFonts w:ascii="Times New Roman" w:hAnsi="Times New Roman" w:cs="Times New Roman"/>
          <w:color w:val="000000"/>
          <w:shd w:val="clear" w:color="auto" w:fill="FFFFFF"/>
        </w:rPr>
        <w:t>athanogene</w:t>
      </w:r>
      <w:proofErr w:type="spellEnd"/>
      <w:r w:rsidR="00615633" w:rsidRPr="00FA58EC">
        <w:rPr>
          <w:rFonts w:ascii="Times New Roman" w:hAnsi="Times New Roman" w:cs="Times New Roman"/>
          <w:color w:val="000000"/>
          <w:shd w:val="clear" w:color="auto" w:fill="FFFFFF"/>
        </w:rPr>
        <w:t xml:space="preserve"> 4)</w:t>
      </w:r>
      <w:r w:rsidR="003B24B5" w:rsidRPr="00FA58EC">
        <w:rPr>
          <w:rFonts w:ascii="Times New Roman" w:hAnsi="Times New Roman" w:cs="Times New Roman"/>
        </w:rPr>
        <w:t xml:space="preserve"> and</w:t>
      </w:r>
      <w:r w:rsidR="00615633" w:rsidRPr="00FA58EC">
        <w:rPr>
          <w:rFonts w:ascii="Times New Roman" w:hAnsi="Times New Roman" w:cs="Times New Roman"/>
        </w:rPr>
        <w:t xml:space="preserve"> </w:t>
      </w:r>
      <w:r w:rsidR="004973A7" w:rsidRPr="005512F4">
        <w:rPr>
          <w:rFonts w:ascii="Times New Roman" w:hAnsi="Times New Roman"/>
          <w:i/>
        </w:rPr>
        <w:t>CAPN6</w:t>
      </w:r>
      <w:r w:rsidR="004973A7">
        <w:rPr>
          <w:rFonts w:ascii="Times New Roman" w:hAnsi="Times New Roman" w:cs="Times New Roman"/>
        </w:rPr>
        <w:t xml:space="preserve"> (</w:t>
      </w:r>
      <w:proofErr w:type="spellStart"/>
      <w:r w:rsidR="00615633" w:rsidRPr="00FA58EC">
        <w:rPr>
          <w:rFonts w:ascii="Times New Roman" w:hAnsi="Times New Roman" w:cs="Times New Roman"/>
        </w:rPr>
        <w:t>calpain</w:t>
      </w:r>
      <w:proofErr w:type="spellEnd"/>
      <w:r w:rsidR="00615633" w:rsidRPr="00FA58EC">
        <w:rPr>
          <w:rFonts w:ascii="Times New Roman" w:hAnsi="Times New Roman" w:cs="Times New Roman"/>
        </w:rPr>
        <w:t xml:space="preserve"> 6</w:t>
      </w:r>
      <w:r w:rsidR="004973A7">
        <w:rPr>
          <w:rFonts w:ascii="Times New Roman" w:hAnsi="Times New Roman" w:cs="Times New Roman"/>
        </w:rPr>
        <w:t>)</w:t>
      </w:r>
      <w:r w:rsidR="00094ED5">
        <w:rPr>
          <w:rFonts w:ascii="Times New Roman" w:hAnsi="Times New Roman" w:cs="Times New Roman"/>
        </w:rPr>
        <w:t xml:space="preserve"> </w:t>
      </w:r>
      <w:r w:rsidR="00615633" w:rsidRPr="00FA58EC">
        <w:rPr>
          <w:rFonts w:ascii="Times New Roman" w:hAnsi="Times New Roman" w:cs="Times New Roman"/>
        </w:rPr>
        <w:t>were also induced</w:t>
      </w:r>
      <w:r w:rsidR="00D90690">
        <w:rPr>
          <w:rFonts w:ascii="Times New Roman" w:hAnsi="Times New Roman" w:cs="Times New Roman"/>
        </w:rPr>
        <w:t xml:space="preserve"> (Supplementary Figures</w:t>
      </w:r>
      <w:r w:rsidR="00D831F2">
        <w:rPr>
          <w:rFonts w:ascii="Times New Roman" w:hAnsi="Times New Roman" w:cs="Times New Roman"/>
        </w:rPr>
        <w:t xml:space="preserve"> 1E-H</w:t>
      </w:r>
      <w:r w:rsidR="00D90690">
        <w:rPr>
          <w:rFonts w:ascii="Times New Roman" w:hAnsi="Times New Roman" w:cs="Times New Roman"/>
        </w:rPr>
        <w:t>)</w:t>
      </w:r>
      <w:proofErr w:type="gramStart"/>
      <w:r w:rsidR="00D90690">
        <w:rPr>
          <w:rFonts w:ascii="Times New Roman" w:hAnsi="Times New Roman" w:cs="Times New Roman"/>
        </w:rPr>
        <w:t>.</w:t>
      </w:r>
      <w:r w:rsidR="000268FA" w:rsidRPr="00FA58EC">
        <w:rPr>
          <w:rFonts w:ascii="Times New Roman" w:hAnsi="Times New Roman" w:cs="Times New Roman"/>
        </w:rPr>
        <w:t>.</w:t>
      </w:r>
      <w:proofErr w:type="gramEnd"/>
      <w:r w:rsidR="000268FA" w:rsidRPr="00FA58EC">
        <w:rPr>
          <w:rFonts w:ascii="Times New Roman" w:hAnsi="Times New Roman" w:cs="Times New Roman"/>
        </w:rPr>
        <w:t xml:space="preserve">  </w:t>
      </w:r>
      <w:r w:rsidR="00615633" w:rsidRPr="00FA58EC">
        <w:rPr>
          <w:rFonts w:ascii="Times New Roman" w:hAnsi="Times New Roman" w:cs="Times New Roman"/>
        </w:rPr>
        <w:t xml:space="preserve">The effect of GH on these transcripts has not been </w:t>
      </w:r>
      <w:r w:rsidR="000268FA" w:rsidRPr="00FA58EC">
        <w:rPr>
          <w:rFonts w:ascii="Times New Roman" w:hAnsi="Times New Roman" w:cs="Times New Roman"/>
        </w:rPr>
        <w:t xml:space="preserve">reported </w:t>
      </w:r>
      <w:r w:rsidR="00615633" w:rsidRPr="00FA58EC">
        <w:rPr>
          <w:rFonts w:ascii="Times New Roman" w:hAnsi="Times New Roman" w:cs="Times New Roman"/>
        </w:rPr>
        <w:t>before, and the</w:t>
      </w:r>
      <w:r w:rsidR="005B44A4">
        <w:rPr>
          <w:rFonts w:ascii="Times New Roman" w:hAnsi="Times New Roman" w:cs="Times New Roman"/>
        </w:rPr>
        <w:t>y</w:t>
      </w:r>
      <w:r w:rsidR="00615633" w:rsidRPr="00FA58EC">
        <w:rPr>
          <w:rFonts w:ascii="Times New Roman" w:hAnsi="Times New Roman" w:cs="Times New Roman"/>
        </w:rPr>
        <w:t xml:space="preserve"> could account for the effects of enhanced cell proliferation and repressed apoptosis in response to GH. </w:t>
      </w:r>
    </w:p>
    <w:p w14:paraId="59CC4DC8" w14:textId="3B5A06B0" w:rsidR="00D359B4" w:rsidRPr="00FA58EC" w:rsidDel="00CD3CC7" w:rsidRDefault="00E33F5D" w:rsidP="00CD5F74">
      <w:pPr>
        <w:bidi w:val="0"/>
        <w:spacing w:line="480" w:lineRule="auto"/>
        <w:rPr>
          <w:del w:id="63" w:author="Dave Bridges" w:date="2013-11-17T12:38:00Z"/>
          <w:rFonts w:ascii="Times New Roman" w:hAnsi="Times New Roman" w:cs="Times New Roman"/>
          <w:b/>
          <w:bCs/>
        </w:rPr>
      </w:pPr>
      <w:del w:id="64" w:author="Dave Bridges" w:date="2013-11-17T12:38:00Z">
        <w:r w:rsidRPr="00FA58EC" w:rsidDel="00CD3CC7">
          <w:rPr>
            <w:rFonts w:ascii="Times New Roman" w:hAnsi="Times New Roman" w:cs="Times New Roman"/>
            <w:b/>
            <w:bCs/>
          </w:rPr>
          <w:delText xml:space="preserve">Transcripts </w:delText>
        </w:r>
        <w:r w:rsidR="00424825" w:rsidDel="00CD3CC7">
          <w:rPr>
            <w:rFonts w:ascii="Times New Roman" w:hAnsi="Times New Roman" w:cs="Times New Roman"/>
            <w:b/>
            <w:bCs/>
          </w:rPr>
          <w:delText>altered</w:delText>
        </w:r>
        <w:r w:rsidR="00424825" w:rsidRPr="00FA58EC" w:rsidDel="00CD3CC7">
          <w:rPr>
            <w:rFonts w:ascii="Times New Roman" w:hAnsi="Times New Roman" w:cs="Times New Roman"/>
            <w:b/>
            <w:bCs/>
          </w:rPr>
          <w:delText xml:space="preserve"> </w:delText>
        </w:r>
        <w:r w:rsidR="002A045B" w:rsidRPr="00FA58EC" w:rsidDel="00CD3CC7">
          <w:rPr>
            <w:rFonts w:ascii="Times New Roman" w:hAnsi="Times New Roman" w:cs="Times New Roman"/>
            <w:b/>
            <w:bCs/>
          </w:rPr>
          <w:delText xml:space="preserve">in acromegaly that </w:delText>
        </w:r>
        <w:r w:rsidR="00B70F0F" w:rsidRPr="00FA58EC" w:rsidDel="00CD3CC7">
          <w:rPr>
            <w:rFonts w:ascii="Times New Roman" w:hAnsi="Times New Roman" w:cs="Times New Roman"/>
            <w:b/>
            <w:bCs/>
          </w:rPr>
          <w:delText xml:space="preserve">may </w:delText>
        </w:r>
        <w:r w:rsidRPr="00FA58EC" w:rsidDel="00CD3CC7">
          <w:rPr>
            <w:rFonts w:ascii="Times New Roman" w:hAnsi="Times New Roman" w:cs="Times New Roman"/>
            <w:b/>
            <w:bCs/>
          </w:rPr>
          <w:delText>contribut</w:delText>
        </w:r>
        <w:r w:rsidR="002A045B" w:rsidRPr="00FA58EC" w:rsidDel="00CD3CC7">
          <w:rPr>
            <w:rFonts w:ascii="Times New Roman" w:hAnsi="Times New Roman" w:cs="Times New Roman"/>
            <w:b/>
            <w:bCs/>
          </w:rPr>
          <w:delText>e</w:delText>
        </w:r>
        <w:r w:rsidRPr="00FA58EC" w:rsidDel="00CD3CC7">
          <w:rPr>
            <w:rFonts w:ascii="Times New Roman" w:hAnsi="Times New Roman" w:cs="Times New Roman"/>
            <w:b/>
            <w:bCs/>
          </w:rPr>
          <w:delText xml:space="preserve"> to </w:delText>
        </w:r>
        <w:r w:rsidR="002A045B" w:rsidRPr="00FA58EC" w:rsidDel="00CD3CC7">
          <w:rPr>
            <w:rFonts w:ascii="Times New Roman" w:hAnsi="Times New Roman" w:cs="Times New Roman"/>
            <w:b/>
            <w:bCs/>
          </w:rPr>
          <w:delText xml:space="preserve">insulin resistance </w:delText>
        </w:r>
      </w:del>
    </w:p>
    <w:p w14:paraId="0DD0D71D" w14:textId="613451A2" w:rsidR="002A045B" w:rsidDel="00CD3CC7" w:rsidRDefault="00AE2C9F" w:rsidP="00CD5F74">
      <w:pPr>
        <w:bidi w:val="0"/>
        <w:spacing w:line="480" w:lineRule="auto"/>
        <w:rPr>
          <w:del w:id="65" w:author="Dave Bridges" w:date="2013-11-17T12:38:00Z"/>
          <w:rFonts w:ascii="Times New Roman" w:hAnsi="Times New Roman" w:cs="Times New Roman"/>
        </w:rPr>
      </w:pPr>
      <w:del w:id="66" w:author="Dave Bridges" w:date="2013-11-17T12:38:00Z">
        <w:r w:rsidDel="00CD3CC7">
          <w:rPr>
            <w:rFonts w:ascii="Times New Roman" w:hAnsi="Times New Roman" w:cs="Times New Roman"/>
          </w:rPr>
          <w:delText>W</w:delText>
        </w:r>
        <w:r w:rsidR="00707D74" w:rsidRPr="00FA58EC" w:rsidDel="00CD3CC7">
          <w:rPr>
            <w:rFonts w:ascii="Times New Roman" w:hAnsi="Times New Roman" w:cs="Times New Roman"/>
          </w:rPr>
          <w:delText xml:space="preserve">e observed no difference in expression of </w:delText>
        </w:r>
        <w:r w:rsidDel="00CD3CC7">
          <w:rPr>
            <w:rFonts w:ascii="Times New Roman" w:hAnsi="Times New Roman" w:cs="Times New Roman"/>
          </w:rPr>
          <w:delText>canonical</w:delText>
        </w:r>
        <w:r w:rsidR="00707D74" w:rsidRPr="00FA58EC" w:rsidDel="00CD3CC7">
          <w:rPr>
            <w:rFonts w:ascii="Times New Roman" w:hAnsi="Times New Roman" w:cs="Times New Roman"/>
          </w:rPr>
          <w:delText xml:space="preserve"> tr</w:delText>
        </w:r>
        <w:r w:rsidR="00875B20" w:rsidRPr="00FA58EC" w:rsidDel="00CD3CC7">
          <w:rPr>
            <w:rFonts w:ascii="Times New Roman" w:hAnsi="Times New Roman" w:cs="Times New Roman"/>
          </w:rPr>
          <w:delText xml:space="preserve">anscripts important for </w:delText>
        </w:r>
        <w:r w:rsidR="002A045B" w:rsidRPr="00FA58EC" w:rsidDel="00CD3CC7">
          <w:rPr>
            <w:rFonts w:ascii="Times New Roman" w:hAnsi="Times New Roman" w:cs="Times New Roman"/>
          </w:rPr>
          <w:delText xml:space="preserve">insulin signaling </w:delText>
        </w:r>
        <w:r w:rsidR="00875B20" w:rsidRPr="00FA58EC" w:rsidDel="00CD3CC7">
          <w:rPr>
            <w:rFonts w:ascii="Times New Roman" w:hAnsi="Times New Roman" w:cs="Times New Roman"/>
          </w:rPr>
          <w:delText xml:space="preserve">and response </w:delText>
        </w:r>
        <w:r w:rsidR="00B70F0F" w:rsidRPr="00FA58EC" w:rsidDel="00CD3CC7">
          <w:rPr>
            <w:rFonts w:ascii="Times New Roman" w:hAnsi="Times New Roman" w:cs="Times New Roman"/>
          </w:rPr>
          <w:delText xml:space="preserve">to insulin </w:delText>
        </w:r>
        <w:r w:rsidR="00875B20" w:rsidRPr="00FA58EC" w:rsidDel="00CD3CC7">
          <w:rPr>
            <w:rFonts w:ascii="Times New Roman" w:hAnsi="Times New Roman" w:cs="Times New Roman"/>
          </w:rPr>
          <w:delText xml:space="preserve">in adipocytes, </w:delText>
        </w:r>
        <w:r w:rsidR="002A045B" w:rsidRPr="00FA58EC" w:rsidDel="00CD3CC7">
          <w:rPr>
            <w:rFonts w:ascii="Times New Roman" w:hAnsi="Times New Roman" w:cs="Times New Roman"/>
          </w:rPr>
          <w:delText>including insulin receptor</w:delText>
        </w:r>
        <w:r w:rsidR="00875B20" w:rsidRPr="00FA58EC" w:rsidDel="00CD3CC7">
          <w:rPr>
            <w:rFonts w:ascii="Times New Roman" w:hAnsi="Times New Roman" w:cs="Times New Roman"/>
          </w:rPr>
          <w:delText xml:space="preserve"> (</w:delText>
        </w:r>
        <w:r w:rsidR="00296D66" w:rsidRPr="00FA58EC" w:rsidDel="00CD3CC7">
          <w:rPr>
            <w:rFonts w:ascii="Times New Roman" w:hAnsi="Times New Roman" w:cs="Times New Roman"/>
            <w:i/>
          </w:rPr>
          <w:delText>INSR</w:delText>
        </w:r>
        <w:r w:rsidR="00875B20" w:rsidRPr="00FA58EC" w:rsidDel="00CD3CC7">
          <w:rPr>
            <w:rFonts w:ascii="Times New Roman" w:hAnsi="Times New Roman" w:cs="Times New Roman"/>
          </w:rPr>
          <w:delText>)</w:delText>
        </w:r>
        <w:r w:rsidR="00707D74" w:rsidRPr="00FA58EC" w:rsidDel="00CD3CC7">
          <w:rPr>
            <w:rFonts w:ascii="Times New Roman" w:hAnsi="Times New Roman" w:cs="Times New Roman"/>
          </w:rPr>
          <w:delText xml:space="preserve">, </w:delText>
        </w:r>
        <w:r w:rsidR="00CE54B8" w:rsidRPr="00FA58EC" w:rsidDel="00CD3CC7">
          <w:rPr>
            <w:rFonts w:ascii="Times New Roman" w:hAnsi="Times New Roman" w:cs="Times New Roman"/>
            <w:i/>
          </w:rPr>
          <w:delText>IRS1</w:delText>
        </w:r>
        <w:r w:rsidR="008D6FD3" w:rsidRPr="00FA58EC" w:rsidDel="00CD3CC7">
          <w:rPr>
            <w:rFonts w:ascii="Times New Roman" w:hAnsi="Times New Roman" w:cs="Times New Roman"/>
            <w:i/>
          </w:rPr>
          <w:delText>, IRS2</w:delText>
        </w:r>
        <w:r w:rsidR="00707D74" w:rsidRPr="00FA58EC" w:rsidDel="00CD3CC7">
          <w:rPr>
            <w:rFonts w:ascii="Times New Roman" w:hAnsi="Times New Roman" w:cs="Times New Roman"/>
          </w:rPr>
          <w:delText xml:space="preserve">, </w:delText>
        </w:r>
        <w:r w:rsidR="00CE54B8" w:rsidRPr="00FA58EC" w:rsidDel="00CD3CC7">
          <w:rPr>
            <w:rFonts w:ascii="Times New Roman" w:hAnsi="Times New Roman" w:cs="Times New Roman"/>
            <w:i/>
          </w:rPr>
          <w:delText>AKT</w:delText>
        </w:r>
        <w:r w:rsidR="008D6FD3" w:rsidRPr="00FA58EC" w:rsidDel="00CD3CC7">
          <w:rPr>
            <w:rFonts w:ascii="Times New Roman" w:hAnsi="Times New Roman" w:cs="Times New Roman"/>
            <w:i/>
          </w:rPr>
          <w:delText>1-3</w:delText>
        </w:r>
        <w:r w:rsidR="00B70F0F" w:rsidRPr="00FA58EC" w:rsidDel="00CD3CC7">
          <w:rPr>
            <w:rFonts w:ascii="Times New Roman" w:hAnsi="Times New Roman" w:cs="Times New Roman"/>
          </w:rPr>
          <w:delText xml:space="preserve">, </w:delText>
        </w:r>
        <w:r w:rsidR="00875B20" w:rsidRPr="00FA58EC" w:rsidDel="00CD3CC7">
          <w:rPr>
            <w:rFonts w:ascii="Times New Roman" w:hAnsi="Times New Roman" w:cs="Times New Roman"/>
          </w:rPr>
          <w:delText>or</w:delText>
        </w:r>
        <w:r w:rsidR="00296D66" w:rsidRPr="00FA58EC" w:rsidDel="00CD3CC7">
          <w:rPr>
            <w:rFonts w:ascii="Times New Roman" w:hAnsi="Times New Roman" w:cs="Times New Roman"/>
          </w:rPr>
          <w:delText xml:space="preserve"> </w:delText>
        </w:r>
        <w:r w:rsidR="00CE54B8" w:rsidRPr="00FA58EC" w:rsidDel="00CD3CC7">
          <w:rPr>
            <w:rFonts w:ascii="Times New Roman" w:hAnsi="Times New Roman" w:cs="Times New Roman"/>
            <w:i/>
          </w:rPr>
          <w:delText>SLC2A4</w:delText>
        </w:r>
        <w:r w:rsidR="00296D66" w:rsidRPr="00FA58EC" w:rsidDel="00CD3CC7">
          <w:rPr>
            <w:rFonts w:ascii="Times New Roman" w:hAnsi="Times New Roman" w:cs="Times New Roman"/>
            <w:i/>
          </w:rPr>
          <w:delText xml:space="preserve"> </w:delText>
        </w:r>
        <w:r w:rsidR="00AF4B73" w:rsidRPr="00FA58EC" w:rsidDel="00CD3CC7">
          <w:rPr>
            <w:rFonts w:ascii="Times New Roman" w:hAnsi="Times New Roman" w:cs="Times New Roman"/>
          </w:rPr>
          <w:delText xml:space="preserve">(GLUT4; see </w:delText>
        </w:r>
        <w:r w:rsidR="0085170B" w:rsidDel="00CD3CC7">
          <w:rPr>
            <w:rFonts w:ascii="Times New Roman" w:hAnsi="Times New Roman" w:cs="Times New Roman"/>
          </w:rPr>
          <w:delText xml:space="preserve">Supplementary </w:delText>
        </w:r>
        <w:r w:rsidR="00AF4B73" w:rsidRPr="00FA58EC" w:rsidDel="00CD3CC7">
          <w:rPr>
            <w:rFonts w:ascii="Times New Roman" w:hAnsi="Times New Roman" w:cs="Times New Roman"/>
          </w:rPr>
          <w:delText xml:space="preserve">Figure </w:delText>
        </w:r>
        <w:r w:rsidR="00A10B47" w:rsidDel="00CD3CC7">
          <w:rPr>
            <w:rFonts w:ascii="Times New Roman" w:hAnsi="Times New Roman" w:cs="Times New Roman"/>
          </w:rPr>
          <w:delText>2</w:delText>
        </w:r>
        <w:r w:rsidR="00AF4B73" w:rsidRPr="00FA58EC" w:rsidDel="00CD3CC7">
          <w:rPr>
            <w:rFonts w:ascii="Times New Roman" w:hAnsi="Times New Roman" w:cs="Times New Roman"/>
          </w:rPr>
          <w:delText>A-G</w:delText>
        </w:r>
        <w:r w:rsidR="00296D66" w:rsidRPr="00FA58EC" w:rsidDel="00CD3CC7">
          <w:rPr>
            <w:rFonts w:ascii="Times New Roman" w:hAnsi="Times New Roman" w:cs="Times New Roman"/>
          </w:rPr>
          <w:delText xml:space="preserve">).  </w:delText>
        </w:r>
        <w:r w:rsidR="00707D74" w:rsidRPr="00FA58EC" w:rsidDel="00CD3CC7">
          <w:rPr>
            <w:rFonts w:ascii="Times New Roman" w:hAnsi="Times New Roman" w:cs="Times New Roman"/>
          </w:rPr>
          <w:delText>This indicates that the observed insulin resistance is not caused by transcriptional changes in these genes.</w:delText>
        </w:r>
        <w:r w:rsidR="008D6FD3" w:rsidRPr="00FA58EC" w:rsidDel="00CD3CC7">
          <w:rPr>
            <w:rFonts w:ascii="Times New Roman" w:hAnsi="Times New Roman" w:cs="Times New Roman"/>
          </w:rPr>
          <w:delText xml:space="preserve">  In fact, most of these genes trended to be more highly expressed in the adipose tissue from these insulin resistant patients, potentially underlying an upregulation</w:delText>
        </w:r>
        <w:r w:rsidR="00852283" w:rsidRPr="00FA58EC" w:rsidDel="00CD3CC7">
          <w:rPr>
            <w:rFonts w:ascii="Times New Roman" w:hAnsi="Times New Roman" w:cs="Times New Roman"/>
          </w:rPr>
          <w:delText xml:space="preserve"> </w:delText>
        </w:r>
        <w:r w:rsidR="000D4F49" w:rsidDel="00CD3CC7">
          <w:rPr>
            <w:rFonts w:ascii="Times New Roman" w:hAnsi="Times New Roman" w:cs="Times New Roman"/>
          </w:rPr>
          <w:delText>that</w:delText>
        </w:r>
        <w:r w:rsidR="000D4F49" w:rsidRPr="00FA58EC" w:rsidDel="00CD3CC7">
          <w:rPr>
            <w:rFonts w:ascii="Times New Roman" w:hAnsi="Times New Roman" w:cs="Times New Roman"/>
          </w:rPr>
          <w:delText xml:space="preserve"> </w:delText>
        </w:r>
        <w:r w:rsidR="00852283" w:rsidRPr="00FA58EC" w:rsidDel="00CD3CC7">
          <w:rPr>
            <w:rFonts w:ascii="Times New Roman" w:hAnsi="Times New Roman" w:cs="Times New Roman"/>
          </w:rPr>
          <w:delText>compensates for an alternative insulin resistant mechanism.</w:delText>
        </w:r>
      </w:del>
    </w:p>
    <w:p w14:paraId="6A8692F1" w14:textId="735C73B2" w:rsidR="00017A28" w:rsidRPr="00E25CCF" w:rsidDel="000E51ED" w:rsidRDefault="00424825" w:rsidP="00366692">
      <w:pPr>
        <w:shd w:val="clear" w:color="auto" w:fill="FFFFFF"/>
        <w:bidi w:val="0"/>
        <w:spacing w:line="480" w:lineRule="auto"/>
        <w:rPr>
          <w:del w:id="67" w:author="Dave Bridges" w:date="2013-11-17T12:24:00Z"/>
          <w:rFonts w:ascii="Times New Roman" w:eastAsia="Times New Roman" w:hAnsi="Times New Roman" w:cs="Times New Roman"/>
        </w:rPr>
      </w:pPr>
      <w:del w:id="68" w:author="Dave Bridges" w:date="2013-11-17T12:38:00Z">
        <w:r w:rsidDel="00CD3CC7">
          <w:rPr>
            <w:rFonts w:ascii="Times New Roman" w:hAnsi="Times New Roman" w:cs="Times New Roman"/>
          </w:rPr>
          <w:delText>One previously identified candidate</w:delText>
        </w:r>
        <w:r w:rsidRPr="00FA58EC" w:rsidDel="00CD3CC7">
          <w:rPr>
            <w:rFonts w:ascii="Times New Roman" w:hAnsi="Times New Roman" w:cs="Times New Roman"/>
          </w:rPr>
          <w:delText xml:space="preserve"> is the phosphoinositide-3-kinase, regulatory subunit 1 (</w:delText>
        </w:r>
        <w:r w:rsidRPr="00FA58EC" w:rsidDel="00CD3CC7">
          <w:rPr>
            <w:rFonts w:ascii="Times New Roman" w:hAnsi="Times New Roman" w:cs="Times New Roman"/>
            <w:i/>
          </w:rPr>
          <w:delText>PIK3R1</w:delText>
        </w:r>
        <w:r w:rsidRPr="00FA58EC" w:rsidDel="00CD3CC7">
          <w:rPr>
            <w:rFonts w:ascii="Times New Roman" w:eastAsia="Times New Roman" w:hAnsi="Times New Roman" w:cs="Times New Roman"/>
          </w:rPr>
          <w:delText xml:space="preserve">, also called </w:delText>
        </w:r>
        <w:r w:rsidRPr="00FA58EC" w:rsidDel="00CD3CC7">
          <w:rPr>
            <w:rFonts w:ascii="Times New Roman" w:hAnsi="Times New Roman" w:cs="Times New Roman"/>
          </w:rPr>
          <w:delText xml:space="preserve">p85α), which was induced by GH in </w:delText>
        </w:r>
        <w:r w:rsidR="005534D2" w:rsidDel="00CD3CC7">
          <w:rPr>
            <w:rFonts w:ascii="Times New Roman" w:hAnsi="Times New Roman" w:cs="Times New Roman"/>
          </w:rPr>
          <w:delText>mouse</w:delText>
        </w:r>
        <w:r w:rsidRPr="00FA58EC" w:rsidDel="00CD3CC7">
          <w:rPr>
            <w:rFonts w:ascii="Times New Roman" w:hAnsi="Times New Roman" w:cs="Times New Roman"/>
          </w:rPr>
          <w:delText xml:space="preserve"> adipose tissue </w:delText>
        </w:r>
        <w:r w:rsidR="00B171DF" w:rsidDel="00CD3CC7">
          <w:rPr>
            <w:rFonts w:ascii="Times New Roman" w:eastAsia="Times New Roman" w:hAnsi="Times New Roman" w:cs="Times New Roman"/>
          </w:rPr>
          <w:fldChar w:fldCharType="begin" w:fldLock="1"/>
        </w:r>
        <w:r w:rsidR="00595EF5" w:rsidDel="00CD3CC7">
          <w:rPr>
            <w:rFonts w:ascii="Times New Roman" w:eastAsia="Times New Roman" w:hAnsi="Times New Roman" w:cs="Times New Roman"/>
          </w:rPr>
          <w:del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"(21)" }, "properties" : { "noteIndex" : 0 }, "schema" : "https://github.com/citation-style-language/schema/raw/master/csl-citation.json" }</w:delInstrText>
        </w:r>
        <w:r w:rsidR="00B171DF" w:rsidDel="00CD3CC7">
          <w:rPr>
            <w:rFonts w:ascii="Times New Roman" w:eastAsia="Times New Roman" w:hAnsi="Times New Roman" w:cs="Times New Roman"/>
          </w:rPr>
          <w:fldChar w:fldCharType="separate"/>
        </w:r>
        <w:r w:rsidR="00DA5F98" w:rsidRPr="00DA5F98" w:rsidDel="00CD3CC7">
          <w:rPr>
            <w:rFonts w:ascii="Times New Roman" w:eastAsia="Times New Roman" w:hAnsi="Times New Roman" w:cs="Times New Roman"/>
            <w:noProof/>
          </w:rPr>
          <w:delText>(21)</w:delText>
        </w:r>
        <w:r w:rsidR="00B171DF" w:rsidDel="00CD3CC7">
          <w:rPr>
            <w:rFonts w:ascii="Times New Roman" w:eastAsia="Times New Roman" w:hAnsi="Times New Roman" w:cs="Times New Roman"/>
          </w:rPr>
          <w:fldChar w:fldCharType="end"/>
        </w:r>
        <w:r w:rsidRPr="00FA58EC" w:rsidDel="00CD3CC7">
          <w:rPr>
            <w:rFonts w:ascii="Times New Roman" w:eastAsia="Times New Roman" w:hAnsi="Times New Roman" w:cs="Times New Roman"/>
          </w:rPr>
          <w:delText xml:space="preserve"> and thought to contribute to GH-induced insulin resistance</w:delText>
        </w:r>
        <w:r w:rsidR="00E116E7" w:rsidDel="00CD3CC7">
          <w:rPr>
            <w:rFonts w:ascii="Times New Roman" w:eastAsia="Times New Roman" w:hAnsi="Times New Roman" w:cs="Times New Roman"/>
          </w:rPr>
          <w:delText xml:space="preserve"> </w:delText>
        </w:r>
        <w:r w:rsidR="00E947A2" w:rsidDel="00CD3CC7">
          <w:rPr>
            <w:rFonts w:ascii="Times New Roman" w:eastAsia="Times New Roman" w:hAnsi="Times New Roman" w:cs="Times New Roman"/>
          </w:rPr>
          <w:fldChar w:fldCharType="begin" w:fldLock="1"/>
        </w:r>
        <w:r w:rsidR="00595EF5" w:rsidDel="00CD3CC7">
          <w:rPr>
            <w:rFonts w:ascii="Times New Roman" w:eastAsia="Times New Roman" w:hAnsi="Times New Roman" w:cs="Times New Roman"/>
          </w:rPr>
          <w:del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"(21)" }, "properties" : { "noteIndex" : 0 }, "schema" : "https://github.com/citation-style-language/schema/raw/master/csl-citation.json" }</w:delInstrText>
        </w:r>
        <w:r w:rsidR="00E947A2" w:rsidDel="00CD3CC7">
          <w:rPr>
            <w:rFonts w:ascii="Times New Roman" w:eastAsia="Times New Roman" w:hAnsi="Times New Roman" w:cs="Times New Roman"/>
          </w:rPr>
          <w:fldChar w:fldCharType="separate"/>
        </w:r>
        <w:r w:rsidR="00DA5F98" w:rsidRPr="00DA5F98" w:rsidDel="00CD3CC7">
          <w:rPr>
            <w:rFonts w:ascii="Times New Roman" w:eastAsia="Times New Roman" w:hAnsi="Times New Roman" w:cs="Times New Roman"/>
            <w:noProof/>
          </w:rPr>
          <w:delText>(21)</w:delText>
        </w:r>
        <w:r w:rsidR="00E947A2" w:rsidDel="00CD3CC7">
          <w:rPr>
            <w:rFonts w:ascii="Times New Roman" w:eastAsia="Times New Roman" w:hAnsi="Times New Roman" w:cs="Times New Roman"/>
          </w:rPr>
          <w:fldChar w:fldCharType="end"/>
        </w:r>
        <w:r w:rsidR="00E116E7" w:rsidDel="00CD3CC7">
          <w:rPr>
            <w:rFonts w:ascii="Times New Roman" w:eastAsia="Times New Roman" w:hAnsi="Times New Roman" w:cs="Times New Roman"/>
          </w:rPr>
          <w:delText>.</w:delText>
        </w:r>
        <w:r w:rsidRPr="00FA58EC" w:rsidDel="00CD3CC7">
          <w:rPr>
            <w:rFonts w:ascii="Times New Roman" w:eastAsia="Times New Roman" w:hAnsi="Times New Roman" w:cs="Times New Roman"/>
          </w:rPr>
          <w:delText xml:space="preserve"> </w:delText>
        </w:r>
        <w:r w:rsidR="00E116E7" w:rsidDel="00CD3CC7">
          <w:rPr>
            <w:rFonts w:ascii="Times New Roman" w:eastAsia="Times New Roman" w:hAnsi="Times New Roman" w:cs="Times New Roman"/>
          </w:rPr>
          <w:delText xml:space="preserve"> </w:delText>
        </w:r>
        <w:r w:rsidRPr="00FA58EC" w:rsidDel="00CD3CC7">
          <w:rPr>
            <w:rFonts w:ascii="Times New Roman" w:eastAsia="Times New Roman" w:hAnsi="Times New Roman" w:cs="Times New Roman"/>
          </w:rPr>
          <w:delText xml:space="preserve">In our study it trended to be </w:delText>
        </w:r>
        <w:r w:rsidR="003E14E7" w:rsidDel="00CD3CC7">
          <w:rPr>
            <w:rFonts w:ascii="Times New Roman" w:eastAsia="Times New Roman" w:hAnsi="Times New Roman" w:cs="Times New Roman"/>
          </w:rPr>
          <w:delText>more highly</w:delText>
        </w:r>
        <w:r w:rsidRPr="00FA58EC" w:rsidDel="00CD3CC7">
          <w:rPr>
            <w:rFonts w:ascii="Times New Roman" w:eastAsia="Times New Roman" w:hAnsi="Times New Roman" w:cs="Times New Roman"/>
          </w:rPr>
          <w:delText xml:space="preserve"> expressed in the acromegaly patients, but the difference was not statistically significant</w:delText>
        </w:r>
        <w:r w:rsidDel="00CD3CC7">
          <w:rPr>
            <w:rFonts w:ascii="Times New Roman" w:eastAsia="Times New Roman" w:hAnsi="Times New Roman" w:cs="Times New Roman"/>
          </w:rPr>
          <w:delText xml:space="preserve"> (</w:delText>
        </w:r>
        <w:r w:rsidR="00904E78" w:rsidDel="00CD3CC7">
          <w:rPr>
            <w:rFonts w:ascii="Times New Roman" w:eastAsia="Times New Roman" w:hAnsi="Times New Roman" w:cs="Times New Roman"/>
          </w:rPr>
          <w:delText xml:space="preserve">P=0.95, </w:delText>
        </w:r>
        <w:r w:rsidDel="00CD3CC7">
          <w:rPr>
            <w:rFonts w:ascii="Times New Roman" w:eastAsia="Times New Roman" w:hAnsi="Times New Roman" w:cs="Times New Roman"/>
          </w:rPr>
          <w:delText>Figure 4A</w:delText>
        </w:r>
        <w:r w:rsidRPr="00FA58EC" w:rsidDel="00CD3CC7">
          <w:rPr>
            <w:rFonts w:ascii="Times New Roman" w:eastAsia="Times New Roman" w:hAnsi="Times New Roman" w:cs="Times New Roman"/>
          </w:rPr>
          <w:delText>).</w:delText>
        </w:r>
      </w:del>
      <w:del w:id="69" w:author="Dave Bridges" w:date="2013-11-17T12:13:00Z">
        <w:r w:rsidRPr="00FA58EC" w:rsidDel="005F7615">
          <w:rPr>
            <w:rFonts w:ascii="Times New Roman" w:eastAsia="Times New Roman" w:hAnsi="Times New Roman" w:cs="Times New Roman"/>
          </w:rPr>
          <w:delText xml:space="preserve">  </w:delText>
        </w:r>
      </w:del>
    </w:p>
    <w:p w14:paraId="671DFC82" w14:textId="6A2C1EEB" w:rsidR="008073BA" w:rsidRPr="00FA58EC" w:rsidDel="00CD3CC7" w:rsidRDefault="00AF6552" w:rsidP="00B6604B">
      <w:pPr>
        <w:bidi w:val="0"/>
        <w:spacing w:line="480" w:lineRule="auto"/>
        <w:rPr>
          <w:del w:id="70" w:author="Dave Bridges" w:date="2013-11-17T12:38:00Z"/>
          <w:rFonts w:ascii="Times New Roman" w:hAnsi="Times New Roman" w:cs="Times New Roman"/>
        </w:rPr>
      </w:pPr>
      <w:del w:id="71" w:author="Dave Bridges" w:date="2013-11-17T12:38:00Z">
        <w:r w:rsidDel="00CD3CC7">
          <w:rPr>
            <w:rFonts w:ascii="Times New Roman" w:hAnsi="Times New Roman" w:cs="Times New Roman"/>
          </w:rPr>
          <w:delText>A</w:delText>
        </w:r>
        <w:r w:rsidR="00AE2E00" w:rsidRPr="00FA58EC" w:rsidDel="00CD3CC7">
          <w:rPr>
            <w:rFonts w:ascii="Times New Roman" w:hAnsi="Times New Roman" w:cs="Times New Roman"/>
          </w:rPr>
          <w:delText xml:space="preserve"> possible link between acromegaly and insulin resistance may be the fatty acid </w:delText>
        </w:r>
        <w:r w:rsidR="00162659" w:rsidRPr="00FA58EC" w:rsidDel="00CD3CC7">
          <w:rPr>
            <w:rFonts w:ascii="Times New Roman" w:hAnsi="Times New Roman" w:cs="Times New Roman"/>
          </w:rPr>
          <w:delText>desturase 2 (</w:delText>
        </w:r>
        <w:r w:rsidR="00162659" w:rsidRPr="00FA58EC" w:rsidDel="00CD3CC7">
          <w:rPr>
            <w:rFonts w:ascii="Times New Roman" w:hAnsi="Times New Roman" w:cs="Times New Roman"/>
            <w:i/>
          </w:rPr>
          <w:delText>FADS2</w:delText>
        </w:r>
        <w:r w:rsidR="003B24B5" w:rsidRPr="00FA58EC" w:rsidDel="00CD3CC7">
          <w:rPr>
            <w:rFonts w:ascii="Times New Roman" w:hAnsi="Times New Roman" w:cs="Times New Roman"/>
            <w:b/>
            <w:bCs/>
            <w:i/>
            <w:iCs/>
          </w:rPr>
          <w:delText>)</w:delText>
        </w:r>
        <w:r w:rsidR="00162659" w:rsidRPr="00FA58EC" w:rsidDel="00CD3CC7">
          <w:rPr>
            <w:rFonts w:ascii="Times New Roman" w:hAnsi="Times New Roman" w:cs="Times New Roman"/>
          </w:rPr>
          <w:delText>, delta-6-desaturase</w:delText>
        </w:r>
        <w:r w:rsidR="00377559" w:rsidDel="00CD3CC7">
          <w:rPr>
            <w:rFonts w:ascii="Times New Roman" w:hAnsi="Times New Roman" w:cs="Times New Roman"/>
          </w:rPr>
          <w:delText>, Figure 4B</w:delText>
        </w:r>
        <w:r w:rsidR="00162659" w:rsidRPr="00FA58EC" w:rsidDel="00CD3CC7">
          <w:rPr>
            <w:rFonts w:ascii="Times New Roman" w:hAnsi="Times New Roman" w:cs="Times New Roman"/>
          </w:rPr>
          <w:delText>)</w:delText>
        </w:r>
        <w:r w:rsidR="00AE2E00" w:rsidRPr="00FA58EC" w:rsidDel="00CD3CC7">
          <w:rPr>
            <w:rFonts w:ascii="Times New Roman" w:hAnsi="Times New Roman" w:cs="Times New Roman"/>
          </w:rPr>
          <w:delText xml:space="preserve">.  </w:delText>
        </w:r>
        <w:r w:rsidR="008F157A" w:rsidDel="00CD3CC7">
          <w:rPr>
            <w:rFonts w:ascii="Times New Roman" w:hAnsi="Times New Roman" w:cs="Times New Roman"/>
          </w:rPr>
          <w:delText>This</w:delText>
        </w:r>
        <w:r w:rsidR="008F157A" w:rsidRPr="00FA58EC" w:rsidDel="00CD3CC7">
          <w:rPr>
            <w:rFonts w:ascii="Times New Roman" w:hAnsi="Times New Roman" w:cs="Times New Roman"/>
          </w:rPr>
          <w:delText xml:space="preserve"> </w:delText>
        </w:r>
        <w:r w:rsidR="00AE2E00" w:rsidRPr="00FA58EC" w:rsidDel="00CD3CC7">
          <w:rPr>
            <w:rFonts w:ascii="Times New Roman" w:hAnsi="Times New Roman" w:cs="Times New Roman"/>
          </w:rPr>
          <w:delText>enzyme function</w:delText>
        </w:r>
        <w:r w:rsidR="008F157A" w:rsidDel="00CD3CC7">
          <w:rPr>
            <w:rFonts w:ascii="Times New Roman" w:hAnsi="Times New Roman" w:cs="Times New Roman"/>
          </w:rPr>
          <w:delText>s</w:delText>
        </w:r>
        <w:r w:rsidR="00AE2E00" w:rsidRPr="00FA58EC" w:rsidDel="00CD3CC7">
          <w:rPr>
            <w:rFonts w:ascii="Times New Roman" w:hAnsi="Times New Roman" w:cs="Times New Roman"/>
          </w:rPr>
          <w:delText xml:space="preserve"> to add double bonds to acyl chains during lipogenesis and </w:delText>
        </w:r>
        <w:r w:rsidR="008F157A" w:rsidDel="00CD3CC7">
          <w:rPr>
            <w:rFonts w:ascii="Times New Roman" w:hAnsi="Times New Roman" w:cs="Times New Roman"/>
          </w:rPr>
          <w:delText>its</w:delText>
        </w:r>
        <w:r w:rsidR="008F157A" w:rsidRPr="00FA58EC" w:rsidDel="00CD3CC7">
          <w:rPr>
            <w:rFonts w:ascii="Times New Roman" w:hAnsi="Times New Roman" w:cs="Times New Roman"/>
          </w:rPr>
          <w:delText xml:space="preserve"> </w:delText>
        </w:r>
        <w:r w:rsidR="00AE2E00" w:rsidRPr="00FA58EC" w:rsidDel="00CD3CC7">
          <w:rPr>
            <w:rFonts w:ascii="Times New Roman" w:hAnsi="Times New Roman" w:cs="Times New Roman"/>
          </w:rPr>
          <w:delText>activiti</w:delText>
        </w:r>
        <w:r w:rsidR="00290069" w:rsidDel="00CD3CC7">
          <w:rPr>
            <w:rFonts w:ascii="Times New Roman" w:hAnsi="Times New Roman" w:cs="Times New Roman"/>
          </w:rPr>
          <w:delText>y</w:delText>
        </w:r>
        <w:r w:rsidR="00AE2E00" w:rsidRPr="00FA58EC" w:rsidDel="00CD3CC7">
          <w:rPr>
            <w:rFonts w:ascii="Times New Roman" w:hAnsi="Times New Roman" w:cs="Times New Roman"/>
          </w:rPr>
          <w:delText xml:space="preserve"> </w:delText>
        </w:r>
        <w:r w:rsidR="000E76A8" w:rsidDel="00CD3CC7">
          <w:rPr>
            <w:rFonts w:ascii="Times New Roman" w:hAnsi="Times New Roman" w:cs="Times New Roman"/>
          </w:rPr>
          <w:delText>is</w:delText>
        </w:r>
        <w:r w:rsidR="000E76A8" w:rsidRPr="00FA58EC" w:rsidDel="00CD3CC7">
          <w:rPr>
            <w:rFonts w:ascii="Times New Roman" w:hAnsi="Times New Roman" w:cs="Times New Roman"/>
          </w:rPr>
          <w:delText xml:space="preserve"> </w:delText>
        </w:r>
        <w:r w:rsidR="008073BA" w:rsidRPr="00FA58EC" w:rsidDel="00CD3CC7">
          <w:rPr>
            <w:rFonts w:ascii="Times New Roman" w:hAnsi="Times New Roman" w:cs="Times New Roman"/>
          </w:rPr>
          <w:delText>associated with metabolic syndrome</w:delText>
        </w:r>
        <w:r w:rsidR="000E76A8" w:rsidDel="00CD3CC7">
          <w:rPr>
            <w:rFonts w:ascii="Times New Roman" w:hAnsi="Times New Roman" w:cs="Times New Roman"/>
          </w:rPr>
          <w:delText xml:space="preserve"> in human subjects</w:delText>
        </w:r>
        <w:r w:rsidR="0008044F" w:rsidDel="00CD3CC7">
          <w:rPr>
            <w:rFonts w:ascii="Times New Roman" w:hAnsi="Times New Roman" w:cs="Times New Roman"/>
          </w:rPr>
          <w:delText xml:space="preserve"> </w:delText>
        </w:r>
        <w:r w:rsidR="00B171DF" w:rsidDel="00CD3CC7">
          <w:rPr>
            <w:rFonts w:ascii="Times New Roman" w:hAnsi="Times New Roman" w:cs="Times New Roman"/>
          </w:rPr>
          <w:fldChar w:fldCharType="begin" w:fldLock="1"/>
        </w:r>
        <w:r w:rsidR="00595EF5" w:rsidDel="00CD3CC7">
          <w:rPr>
            <w:rFonts w:ascii="Times New Roman" w:hAnsi="Times New Roman" w:cs="Times New Roman"/>
          </w:rPr>
          <w:del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"(22,23)" }, "properties" : { "noteIndex" : 0 }, "schema" : "https://github.com/citation-style-language/schema/raw/master/csl-citation.json" }</w:delInstrText>
        </w:r>
        <w:r w:rsidR="00B171DF" w:rsidDel="00CD3CC7">
          <w:rPr>
            <w:rFonts w:ascii="Times New Roman" w:hAnsi="Times New Roman" w:cs="Times New Roman"/>
          </w:rPr>
          <w:fldChar w:fldCharType="separate"/>
        </w:r>
        <w:r w:rsidR="00DA5F98" w:rsidRPr="00DA5F98" w:rsidDel="00CD3CC7">
          <w:rPr>
            <w:rFonts w:ascii="Times New Roman" w:hAnsi="Times New Roman" w:cs="Times New Roman"/>
            <w:noProof/>
          </w:rPr>
          <w:delText>(22,23)</w:delText>
        </w:r>
        <w:r w:rsidR="00B171DF" w:rsidDel="00CD3CC7">
          <w:rPr>
            <w:rFonts w:ascii="Times New Roman" w:hAnsi="Times New Roman" w:cs="Times New Roman"/>
          </w:rPr>
          <w:fldChar w:fldCharType="end"/>
        </w:r>
        <w:r w:rsidR="004B6544" w:rsidDel="00CD3CC7">
          <w:rPr>
            <w:rFonts w:ascii="Times New Roman" w:hAnsi="Times New Roman" w:cs="Times New Roman"/>
          </w:rPr>
          <w:delText>.</w:delText>
        </w:r>
        <w:r w:rsidR="008073BA" w:rsidRPr="00FA58EC" w:rsidDel="00CD3CC7">
          <w:rPr>
            <w:rFonts w:ascii="Times New Roman" w:hAnsi="Times New Roman" w:cs="Times New Roman"/>
          </w:rPr>
          <w:delText xml:space="preserve"> </w:delText>
        </w:r>
        <w:r w:rsidR="00290069" w:rsidDel="00CD3CC7">
          <w:rPr>
            <w:rFonts w:ascii="Times New Roman" w:hAnsi="Times New Roman" w:cs="Times New Roman"/>
          </w:rPr>
          <w:delText>The e</w:delText>
        </w:r>
        <w:r w:rsidR="00162659" w:rsidRPr="00FA58EC" w:rsidDel="00CD3CC7">
          <w:rPr>
            <w:rFonts w:ascii="Times New Roman" w:hAnsi="Times New Roman" w:cs="Times New Roman"/>
          </w:rPr>
          <w:delText xml:space="preserve">xpression of </w:delText>
        </w:r>
        <w:r w:rsidR="00290069" w:rsidRPr="00A35323" w:rsidDel="00CD3CC7">
          <w:rPr>
            <w:rFonts w:ascii="Times New Roman" w:hAnsi="Times New Roman" w:cs="Times New Roman"/>
            <w:i/>
            <w:iCs/>
          </w:rPr>
          <w:delText>FADS2</w:delText>
        </w:r>
        <w:r w:rsidR="00162659" w:rsidRPr="00FA58EC" w:rsidDel="00CD3CC7">
          <w:rPr>
            <w:rFonts w:ascii="Times New Roman" w:hAnsi="Times New Roman" w:cs="Times New Roman"/>
          </w:rPr>
          <w:delText xml:space="preserve"> </w:delText>
        </w:r>
        <w:r w:rsidR="0011307C" w:rsidRPr="00FA58EC" w:rsidDel="00CD3CC7">
          <w:rPr>
            <w:rFonts w:ascii="Times New Roman" w:hAnsi="Times New Roman" w:cs="Times New Roman"/>
          </w:rPr>
          <w:delText>ha</w:delText>
        </w:r>
        <w:r w:rsidR="00162659" w:rsidRPr="00FA58EC" w:rsidDel="00CD3CC7">
          <w:rPr>
            <w:rFonts w:ascii="Times New Roman" w:hAnsi="Times New Roman" w:cs="Times New Roman"/>
          </w:rPr>
          <w:delText>s</w:delText>
        </w:r>
        <w:r w:rsidR="0011307C" w:rsidRPr="00FA58EC" w:rsidDel="00CD3CC7">
          <w:rPr>
            <w:rFonts w:ascii="Times New Roman" w:hAnsi="Times New Roman" w:cs="Times New Roman"/>
          </w:rPr>
          <w:delText xml:space="preserve"> </w:delText>
        </w:r>
        <w:r w:rsidR="00E04F5C" w:rsidRPr="00FA58EC" w:rsidDel="00CD3CC7">
          <w:rPr>
            <w:rFonts w:ascii="Times New Roman" w:hAnsi="Times New Roman" w:cs="Times New Roman"/>
          </w:rPr>
          <w:delText xml:space="preserve">recently </w:delText>
        </w:r>
        <w:r w:rsidR="0011307C" w:rsidRPr="00FA58EC" w:rsidDel="00CD3CC7">
          <w:rPr>
            <w:rFonts w:ascii="Times New Roman" w:hAnsi="Times New Roman" w:cs="Times New Roman"/>
          </w:rPr>
          <w:delText xml:space="preserve">been shown to be </w:delText>
        </w:r>
        <w:r w:rsidR="002E2ECF" w:rsidRPr="00FA58EC" w:rsidDel="00CD3CC7">
          <w:rPr>
            <w:rFonts w:ascii="Times New Roman" w:hAnsi="Times New Roman" w:cs="Times New Roman"/>
          </w:rPr>
          <w:delText>induced by GH in mice</w:delText>
        </w:r>
        <w:r w:rsidR="0011307C" w:rsidRPr="00FA58EC" w:rsidDel="00CD3CC7">
          <w:rPr>
            <w:rFonts w:ascii="Times New Roman" w:hAnsi="Times New Roman" w:cs="Times New Roman"/>
          </w:rPr>
          <w:delText xml:space="preserve"> </w:delText>
        </w:r>
        <w:r w:rsidR="00B171DF" w:rsidDel="00CD3CC7">
          <w:rPr>
            <w:rFonts w:ascii="Times New Roman" w:hAnsi="Times New Roman" w:cs="Times New Roman"/>
          </w:rPr>
          <w:fldChar w:fldCharType="begin" w:fldLock="1"/>
        </w:r>
        <w:r w:rsidR="00595EF5" w:rsidDel="00CD3CC7">
          <w:rPr>
            <w:rFonts w:ascii="Times New Roman" w:hAnsi="Times New Roman" w:cs="Times New Roman"/>
          </w:rPr>
          <w:del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"(24)" }, "properties" : { "noteIndex" : 0 }, "schema" : "https://github.com/citation-style-language/schema/raw/master/csl-citation.json" }</w:delInstrText>
        </w:r>
        <w:r w:rsidR="00B171DF" w:rsidDel="00CD3CC7">
          <w:rPr>
            <w:rFonts w:ascii="Times New Roman" w:hAnsi="Times New Roman" w:cs="Times New Roman"/>
          </w:rPr>
          <w:fldChar w:fldCharType="separate"/>
        </w:r>
        <w:r w:rsidR="00DA5F98" w:rsidRPr="00DA5F98" w:rsidDel="00CD3CC7">
          <w:rPr>
            <w:rFonts w:ascii="Times New Roman" w:hAnsi="Times New Roman" w:cs="Times New Roman"/>
            <w:noProof/>
          </w:rPr>
          <w:delText>(24)</w:delText>
        </w:r>
        <w:r w:rsidR="00B171DF" w:rsidDel="00CD3CC7">
          <w:rPr>
            <w:rFonts w:ascii="Times New Roman" w:hAnsi="Times New Roman" w:cs="Times New Roman"/>
          </w:rPr>
          <w:fldChar w:fldCharType="end"/>
        </w:r>
        <w:r w:rsidR="00615633" w:rsidRPr="00FA58EC" w:rsidDel="00CD3CC7">
          <w:rPr>
            <w:rFonts w:ascii="Times New Roman" w:hAnsi="Times New Roman" w:cs="Times New Roman"/>
          </w:rPr>
          <w:delText>.</w:delText>
        </w:r>
        <w:r w:rsidR="00B42E7C" w:rsidDel="00CD3CC7">
          <w:rPr>
            <w:rFonts w:ascii="Times New Roman" w:hAnsi="Times New Roman" w:cs="Times New Roman"/>
          </w:rPr>
          <w:delText xml:space="preserve"> </w:delText>
        </w:r>
        <w:r w:rsidDel="00CD3CC7">
          <w:rPr>
            <w:rFonts w:ascii="Times New Roman" w:hAnsi="Times New Roman" w:cs="Times New Roman" w:hint="cs"/>
          </w:rPr>
          <w:delText>I</w:delText>
        </w:r>
        <w:r w:rsidDel="00CD3CC7">
          <w:rPr>
            <w:rFonts w:ascii="Times New Roman" w:hAnsi="Times New Roman" w:cs="Times New Roman"/>
          </w:rPr>
          <w:delText xml:space="preserve">ts induction </w:delText>
        </w:r>
        <w:r w:rsidRPr="00FA58EC" w:rsidDel="00CD3CC7">
          <w:rPr>
            <w:rFonts w:ascii="Times New Roman" w:hAnsi="Times New Roman" w:cs="Times New Roman"/>
          </w:rPr>
          <w:delText>in acromegaly patients</w:delText>
        </w:r>
        <w:r w:rsidDel="00CD3CC7">
          <w:rPr>
            <w:rFonts w:ascii="Times New Roman" w:hAnsi="Times New Roman" w:cs="Times New Roman"/>
          </w:rPr>
          <w:delText xml:space="preserve"> could possibly</w:delText>
        </w:r>
        <w:r w:rsidRPr="00FA58EC" w:rsidDel="00CD3CC7">
          <w:rPr>
            <w:rFonts w:ascii="Times New Roman" w:hAnsi="Times New Roman" w:cs="Times New Roman"/>
          </w:rPr>
          <w:delText xml:space="preserve"> contribut</w:delText>
        </w:r>
        <w:r w:rsidDel="00CD3CC7">
          <w:rPr>
            <w:rFonts w:ascii="Times New Roman" w:hAnsi="Times New Roman" w:cs="Times New Roman"/>
          </w:rPr>
          <w:delText>e</w:delText>
        </w:r>
        <w:r w:rsidRPr="00FA58EC" w:rsidDel="00CD3CC7">
          <w:rPr>
            <w:rFonts w:ascii="Times New Roman" w:hAnsi="Times New Roman" w:cs="Times New Roman"/>
          </w:rPr>
          <w:delText xml:space="preserve"> to insulin resistance in the</w:delText>
        </w:r>
        <w:r w:rsidDel="00CD3CC7">
          <w:rPr>
            <w:rFonts w:ascii="Times New Roman" w:hAnsi="Times New Roman" w:cs="Times New Roman"/>
          </w:rPr>
          <w:delText>se</w:delText>
        </w:r>
        <w:r w:rsidRPr="00FA58EC" w:rsidDel="00CD3CC7">
          <w:rPr>
            <w:rFonts w:ascii="Times New Roman" w:hAnsi="Times New Roman" w:cs="Times New Roman"/>
          </w:rPr>
          <w:delText xml:space="preserve"> patients. </w:delText>
        </w:r>
      </w:del>
    </w:p>
    <w:p w14:paraId="1D196F97" w14:textId="77777777" w:rsidR="004826AE" w:rsidRPr="00FA58EC" w:rsidRDefault="00C5610E" w:rsidP="00A43296">
      <w:pPr>
        <w:bidi w:val="0"/>
        <w:spacing w:line="480" w:lineRule="auto"/>
        <w:rPr>
          <w:rFonts w:ascii="Times New Roman" w:hAnsi="Times New Roman" w:cs="Times New Roman"/>
          <w:b/>
        </w:rPr>
      </w:pPr>
      <w:r w:rsidRPr="00FA58EC">
        <w:rPr>
          <w:rFonts w:ascii="Times New Roman" w:hAnsi="Times New Roman" w:cs="Times New Roman"/>
          <w:b/>
        </w:rPr>
        <w:t>Transcripts</w:t>
      </w:r>
      <w:r w:rsidR="004826AE" w:rsidRPr="00FA58EC">
        <w:rPr>
          <w:rFonts w:ascii="Times New Roman" w:hAnsi="Times New Roman" w:cs="Times New Roman"/>
          <w:b/>
        </w:rPr>
        <w:t xml:space="preserve"> regulating lipid </w:t>
      </w:r>
      <w:r w:rsidR="00C44BCA" w:rsidRPr="00FA58EC">
        <w:rPr>
          <w:rFonts w:ascii="Times New Roman" w:hAnsi="Times New Roman" w:cs="Times New Roman"/>
          <w:b/>
        </w:rPr>
        <w:t>metabolism</w:t>
      </w:r>
      <w:r w:rsidR="00EE058C" w:rsidRPr="00FA58EC">
        <w:rPr>
          <w:rFonts w:ascii="Times New Roman" w:hAnsi="Times New Roman" w:cs="Times New Roman"/>
          <w:b/>
        </w:rPr>
        <w:t xml:space="preserve"> and localization</w:t>
      </w:r>
      <w:r w:rsidRPr="00FA58EC">
        <w:rPr>
          <w:rFonts w:ascii="Times New Roman" w:hAnsi="Times New Roman" w:cs="Times New Roman"/>
          <w:b/>
        </w:rPr>
        <w:t xml:space="preserve"> that may contribute to enhanced lipolysis</w:t>
      </w:r>
    </w:p>
    <w:p w14:paraId="73DAC2E7" w14:textId="399F04CE" w:rsidR="0087605A" w:rsidRPr="00FA58EC" w:rsidRDefault="005976FB" w:rsidP="003E423D">
      <w:pPr>
        <w:bidi w:val="0"/>
        <w:spacing w:line="480" w:lineRule="auto"/>
        <w:rPr>
          <w:rFonts w:ascii="Times New Roman" w:hAnsi="Times New Roman" w:cs="Times New Roman"/>
        </w:rPr>
      </w:pPr>
      <w:r w:rsidRPr="00FA58EC">
        <w:rPr>
          <w:rFonts w:ascii="Times New Roman" w:hAnsi="Times New Roman" w:cs="Times New Roman"/>
        </w:rPr>
        <w:t>To determine the potential causes of the increased lipolysis observed in Figure 1E and F, we examined the expression of human lipase in these adipose tissue lysates.  We observed</w:t>
      </w:r>
      <w:r w:rsidR="00566533" w:rsidRPr="00FA58EC">
        <w:rPr>
          <w:rFonts w:ascii="Times New Roman" w:hAnsi="Times New Roman" w:cs="Times New Roman"/>
        </w:rPr>
        <w:t xml:space="preserve"> no </w:t>
      </w:r>
      <w:r w:rsidRPr="00FA58EC">
        <w:rPr>
          <w:rFonts w:ascii="Times New Roman" w:hAnsi="Times New Roman" w:cs="Times New Roman"/>
        </w:rPr>
        <w:t xml:space="preserve">significant </w:t>
      </w:r>
      <w:r w:rsidR="00566533" w:rsidRPr="00FA58EC">
        <w:rPr>
          <w:rFonts w:ascii="Times New Roman" w:hAnsi="Times New Roman" w:cs="Times New Roman"/>
        </w:rPr>
        <w:t xml:space="preserve">difference in expression </w:t>
      </w:r>
      <w:del w:id="72" w:author="Dave Bridges" w:date="2013-11-17T12:37:00Z">
        <w:r w:rsidR="00566533" w:rsidRPr="00FA58EC" w:rsidDel="00CD3CC7">
          <w:rPr>
            <w:rFonts w:ascii="Times New Roman" w:hAnsi="Times New Roman" w:cs="Times New Roman"/>
          </w:rPr>
          <w:delText xml:space="preserve"> </w:delText>
        </w:r>
      </w:del>
      <w:r w:rsidR="005534D2" w:rsidRPr="00FA58EC">
        <w:rPr>
          <w:rFonts w:ascii="Times New Roman" w:hAnsi="Times New Roman" w:cs="Times New Roman"/>
        </w:rPr>
        <w:t xml:space="preserve">of </w:t>
      </w:r>
      <w:r w:rsidR="005534D2">
        <w:rPr>
          <w:rFonts w:ascii="Times New Roman" w:hAnsi="Times New Roman" w:cs="Times New Roman"/>
        </w:rPr>
        <w:t>the three classical triglyceride lipolysis enzymes</w:t>
      </w:r>
      <w:r w:rsidR="00566533" w:rsidRPr="00FA58EC">
        <w:rPr>
          <w:rFonts w:ascii="Times New Roman" w:hAnsi="Times New Roman" w:cs="Times New Roman"/>
        </w:rPr>
        <w:t xml:space="preserve"> hormone sensitive </w:t>
      </w:r>
      <w:r w:rsidR="00C44BCA" w:rsidRPr="00FA58EC">
        <w:rPr>
          <w:rFonts w:ascii="Times New Roman" w:hAnsi="Times New Roman" w:cs="Times New Roman"/>
        </w:rPr>
        <w:t>lipase</w:t>
      </w:r>
      <w:r w:rsidR="00566533" w:rsidRPr="00FA58EC">
        <w:rPr>
          <w:rFonts w:ascii="Times New Roman" w:hAnsi="Times New Roman" w:cs="Times New Roman"/>
        </w:rPr>
        <w:t xml:space="preserve"> (</w:t>
      </w:r>
      <w:r w:rsidR="00566533" w:rsidRPr="00FA58EC">
        <w:rPr>
          <w:rFonts w:ascii="Times New Roman" w:hAnsi="Times New Roman" w:cs="Times New Roman"/>
          <w:i/>
        </w:rPr>
        <w:t>LIPE</w:t>
      </w:r>
      <w:r w:rsidR="00566533" w:rsidRPr="00FA58EC">
        <w:rPr>
          <w:rFonts w:ascii="Times New Roman" w:hAnsi="Times New Roman" w:cs="Times New Roman"/>
        </w:rPr>
        <w:t>), adipose triglyceride lipase (</w:t>
      </w:r>
      <w:r w:rsidR="00566533" w:rsidRPr="00FA58EC">
        <w:rPr>
          <w:rFonts w:ascii="Times New Roman" w:hAnsi="Times New Roman" w:cs="Times New Roman"/>
          <w:i/>
        </w:rPr>
        <w:t>PNPLA</w:t>
      </w:r>
      <w:r w:rsidR="00566533" w:rsidRPr="00FA58EC">
        <w:rPr>
          <w:rFonts w:ascii="Times New Roman" w:hAnsi="Times New Roman" w:cs="Times New Roman"/>
        </w:rPr>
        <w:t xml:space="preserve">) or </w:t>
      </w:r>
      <w:proofErr w:type="spellStart"/>
      <w:r w:rsidR="00566533" w:rsidRPr="00FA58EC">
        <w:rPr>
          <w:rFonts w:ascii="Times New Roman" w:hAnsi="Times New Roman" w:cs="Times New Roman"/>
        </w:rPr>
        <w:t>monoglycerol</w:t>
      </w:r>
      <w:proofErr w:type="spellEnd"/>
      <w:r w:rsidR="00566533" w:rsidRPr="00FA58EC">
        <w:rPr>
          <w:rFonts w:ascii="Times New Roman" w:hAnsi="Times New Roman" w:cs="Times New Roman"/>
        </w:rPr>
        <w:t xml:space="preserve"> lipase (</w:t>
      </w:r>
      <w:r w:rsidR="00566533" w:rsidRPr="00FA58EC">
        <w:rPr>
          <w:rFonts w:ascii="Times New Roman" w:hAnsi="Times New Roman" w:cs="Times New Roman"/>
          <w:i/>
        </w:rPr>
        <w:t>MGLL</w:t>
      </w:r>
      <w:r w:rsidR="0087605A" w:rsidRPr="00FA58EC">
        <w:rPr>
          <w:rFonts w:ascii="Times New Roman" w:hAnsi="Times New Roman" w:cs="Times New Roman"/>
        </w:rPr>
        <w:t>; Figure 4</w:t>
      </w:r>
      <w:r w:rsidR="0047023E">
        <w:rPr>
          <w:rFonts w:ascii="Times New Roman" w:hAnsi="Times New Roman" w:cs="Times New Roman"/>
        </w:rPr>
        <w:t>C</w:t>
      </w:r>
      <w:r w:rsidR="0087605A" w:rsidRPr="00FA58EC">
        <w:rPr>
          <w:rFonts w:ascii="Times New Roman" w:hAnsi="Times New Roman" w:cs="Times New Roman"/>
        </w:rPr>
        <w:t>).</w:t>
      </w:r>
      <w:r w:rsidR="00566533" w:rsidRPr="00FA58EC">
        <w:rPr>
          <w:rFonts w:ascii="Times New Roman" w:hAnsi="Times New Roman" w:cs="Times New Roman"/>
        </w:rPr>
        <w:t xml:space="preserve"> </w:t>
      </w:r>
      <w:r w:rsidR="0087605A" w:rsidRPr="00FA58EC">
        <w:rPr>
          <w:rFonts w:ascii="Times New Roman" w:hAnsi="Times New Roman" w:cs="Times New Roman"/>
        </w:rPr>
        <w:t xml:space="preserve">  </w:t>
      </w:r>
      <w:r w:rsidR="00566533" w:rsidRPr="00FA58EC">
        <w:rPr>
          <w:rFonts w:ascii="Times New Roman" w:hAnsi="Times New Roman" w:cs="Times New Roman"/>
        </w:rPr>
        <w:lastRenderedPageBreak/>
        <w:t>Lipoprotein lipase (</w:t>
      </w:r>
      <w:r w:rsidR="00566533" w:rsidRPr="00FA58EC">
        <w:rPr>
          <w:rFonts w:ascii="Times New Roman" w:hAnsi="Times New Roman" w:cs="Times New Roman"/>
          <w:i/>
        </w:rPr>
        <w:t>LPL</w:t>
      </w:r>
      <w:r w:rsidR="00566533" w:rsidRPr="00FA58EC">
        <w:rPr>
          <w:rFonts w:ascii="Times New Roman" w:hAnsi="Times New Roman" w:cs="Times New Roman"/>
        </w:rPr>
        <w:t xml:space="preserve">), the lipase important for lipolysis of triglycerides in </w:t>
      </w:r>
      <w:proofErr w:type="spellStart"/>
      <w:r w:rsidR="00566533" w:rsidRPr="00FA58EC">
        <w:rPr>
          <w:rFonts w:ascii="Times New Roman" w:hAnsi="Times New Roman" w:cs="Times New Roman"/>
        </w:rPr>
        <w:t>apolipoproteins</w:t>
      </w:r>
      <w:proofErr w:type="spellEnd"/>
      <w:r w:rsidR="00566533" w:rsidRPr="00FA58EC">
        <w:rPr>
          <w:rFonts w:ascii="Times New Roman" w:hAnsi="Times New Roman" w:cs="Times New Roman"/>
        </w:rPr>
        <w:t xml:space="preserve">, was significantly </w:t>
      </w:r>
      <w:r w:rsidR="003E14E7">
        <w:rPr>
          <w:rFonts w:ascii="Times New Roman" w:hAnsi="Times New Roman" w:cs="Times New Roman"/>
        </w:rPr>
        <w:t xml:space="preserve">more highly </w:t>
      </w:r>
      <w:r w:rsidR="00566533" w:rsidRPr="00FA58EC">
        <w:rPr>
          <w:rFonts w:ascii="Times New Roman" w:hAnsi="Times New Roman" w:cs="Times New Roman"/>
        </w:rPr>
        <w:t xml:space="preserve">expressed in acromegaly patients (figure). </w:t>
      </w:r>
      <w:r w:rsidR="00F91FD8" w:rsidRPr="00FA58EC">
        <w:rPr>
          <w:rFonts w:ascii="Times New Roman" w:hAnsi="Times New Roman" w:cs="Times New Roman"/>
        </w:rPr>
        <w:t>A strong i</w:t>
      </w:r>
      <w:r w:rsidR="00566533" w:rsidRPr="00FA58EC">
        <w:rPr>
          <w:rFonts w:ascii="Times New Roman" w:hAnsi="Times New Roman" w:cs="Times New Roman"/>
        </w:rPr>
        <w:t>nduction of LPL</w:t>
      </w:r>
      <w:r w:rsidR="00615633" w:rsidRPr="00FA58EC">
        <w:rPr>
          <w:rFonts w:ascii="Times New Roman" w:hAnsi="Times New Roman" w:cs="Times New Roman"/>
        </w:rPr>
        <w:t xml:space="preserve"> expression in response to GH </w:t>
      </w:r>
      <w:r w:rsidR="00566533" w:rsidRPr="00FA58EC">
        <w:rPr>
          <w:rFonts w:ascii="Times New Roman" w:hAnsi="Times New Roman" w:cs="Times New Roman"/>
        </w:rPr>
        <w:t xml:space="preserve">and absence of change in HSL was demonstrated before in </w:t>
      </w:r>
      <w:r w:rsidR="00F91FD8" w:rsidRPr="00FA58EC">
        <w:rPr>
          <w:rFonts w:ascii="Times New Roman" w:hAnsi="Times New Roman" w:cs="Times New Roman"/>
        </w:rPr>
        <w:t xml:space="preserve">a </w:t>
      </w:r>
      <w:proofErr w:type="spellStart"/>
      <w:r w:rsidR="00F91FD8" w:rsidRPr="00FA58EC">
        <w:rPr>
          <w:rFonts w:ascii="Times New Roman" w:hAnsi="Times New Roman" w:cs="Times New Roman"/>
        </w:rPr>
        <w:t>preadipocyte</w:t>
      </w:r>
      <w:proofErr w:type="spellEnd"/>
      <w:r w:rsidR="00F91FD8" w:rsidRPr="00FA58EC">
        <w:rPr>
          <w:rFonts w:ascii="Times New Roman" w:hAnsi="Times New Roman" w:cs="Times New Roman"/>
        </w:rPr>
        <w:t xml:space="preserve"> cell line </w:t>
      </w:r>
      <w:r w:rsidR="008033F4">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"mendeley" : { "previouslyFormattedCitation" : "(25)" }, "properties" : { "noteIndex" : 0 }, "schema" : "https://github.com/citation-style-language/schema/raw/master/csl-citation.json" }</w:instrText>
      </w:r>
      <w:r w:rsidR="008033F4">
        <w:rPr>
          <w:rFonts w:ascii="Times New Roman" w:hAnsi="Times New Roman" w:cs="Times New Roman"/>
        </w:rPr>
        <w:fldChar w:fldCharType="separate"/>
      </w:r>
      <w:r w:rsidR="00DA5F98" w:rsidRPr="00DA5F98">
        <w:rPr>
          <w:rFonts w:ascii="Times New Roman" w:hAnsi="Times New Roman" w:cs="Times New Roman"/>
          <w:noProof/>
        </w:rPr>
        <w:t>(25)</w:t>
      </w:r>
      <w:r w:rsidR="008033F4">
        <w:rPr>
          <w:rFonts w:ascii="Times New Roman" w:hAnsi="Times New Roman" w:cs="Times New Roman"/>
        </w:rPr>
        <w:fldChar w:fldCharType="end"/>
      </w:r>
      <w:r w:rsidR="00F91FD8" w:rsidRPr="00FA58EC">
        <w:rPr>
          <w:rFonts w:ascii="Times New Roman" w:hAnsi="Times New Roman" w:cs="Times New Roman"/>
        </w:rPr>
        <w:t xml:space="preserve"> and in </w:t>
      </w:r>
      <w:r w:rsidR="00566533" w:rsidRPr="00FA58EC">
        <w:rPr>
          <w:rFonts w:ascii="Times New Roman" w:hAnsi="Times New Roman" w:cs="Times New Roman"/>
        </w:rPr>
        <w:t>adipose tissue biopsies from GH deficient patients after treatment with GH</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"11" ] ] }, "page" : "285-92", "title" : "Expression of insulin target genes in skeletal muscle and adipose tissue in adult patients with growth hormone deficiency: effect of one year recombinant human growth hormone therapy.", "type" : "article-journal", "volume" : "171" }, "uris" : [ "http://www.mendeley.com/documents/?uuid=7288858c-8f92-44a4-aaa6-1a86f575e933" ] } ], "mendeley" : { "previouslyFormattedCitation" : "(26)" }, "properties" : { "noteIndex" : 0 }, "schema" : "https://github.com/citation-style-language/schema/raw/master/csl-citation.json" }</w:instrText>
      </w:r>
      <w:r w:rsidR="008033F4">
        <w:rPr>
          <w:rFonts w:ascii="Times New Roman" w:hAnsi="Times New Roman" w:cs="Times New Roman"/>
        </w:rPr>
        <w:fldChar w:fldCharType="separate"/>
      </w:r>
      <w:r w:rsidR="00DA5F98" w:rsidRPr="00DA5F98">
        <w:rPr>
          <w:rFonts w:ascii="Times New Roman" w:hAnsi="Times New Roman" w:cs="Times New Roman"/>
          <w:noProof/>
        </w:rPr>
        <w:t>(26)</w:t>
      </w:r>
      <w:r w:rsidR="008033F4">
        <w:rPr>
          <w:rFonts w:ascii="Times New Roman" w:hAnsi="Times New Roman" w:cs="Times New Roman"/>
        </w:rPr>
        <w:fldChar w:fldCharType="end"/>
      </w:r>
      <w:r w:rsidR="00615633" w:rsidRPr="00FA58EC">
        <w:rPr>
          <w:rFonts w:ascii="Times New Roman" w:hAnsi="Times New Roman" w:cs="Times New Roman"/>
        </w:rPr>
        <w:t xml:space="preserve">. </w:t>
      </w:r>
      <w:r w:rsidR="00C44BCA" w:rsidRPr="00FA58EC">
        <w:rPr>
          <w:rFonts w:ascii="Times New Roman" w:hAnsi="Times New Roman" w:cs="Times New Roman"/>
        </w:rPr>
        <w:t>Notably</w:t>
      </w:r>
      <w:r w:rsidR="00615633" w:rsidRPr="00FA58EC">
        <w:rPr>
          <w:rFonts w:ascii="Times New Roman" w:hAnsi="Times New Roman" w:cs="Times New Roman"/>
        </w:rPr>
        <w:t xml:space="preserve">, </w:t>
      </w:r>
      <w:r w:rsidR="005B44A4">
        <w:rPr>
          <w:rFonts w:ascii="Times New Roman" w:hAnsi="Times New Roman" w:cs="Times New Roman"/>
        </w:rPr>
        <w:t>studies that addressed LPL enzymatic activity and not expression</w:t>
      </w:r>
      <w:r w:rsidR="00615633" w:rsidRPr="00FA58EC">
        <w:rPr>
          <w:rFonts w:ascii="Times New Roman" w:hAnsi="Times New Roman" w:cs="Times New Roman"/>
        </w:rPr>
        <w:t xml:space="preserve"> </w:t>
      </w:r>
      <w:del w:id="73" w:author="Dave Bridges" w:date="2013-11-17T12:37:00Z">
        <w:r w:rsidR="00C85C8E" w:rsidRPr="00FA58EC" w:rsidDel="00CD3CC7">
          <w:rPr>
            <w:rFonts w:ascii="Times New Roman" w:hAnsi="Times New Roman" w:cs="Times New Roman"/>
          </w:rPr>
          <w:delText xml:space="preserve"> </w:delText>
        </w:r>
      </w:del>
      <w:r w:rsidR="00C85C8E" w:rsidRPr="00FA58EC">
        <w:rPr>
          <w:rFonts w:ascii="Times New Roman" w:hAnsi="Times New Roman" w:cs="Times New Roman"/>
        </w:rPr>
        <w:t xml:space="preserve">have found no change or even a reduction in LPL activity </w:t>
      </w:r>
      <w:r w:rsidR="00F91FD8" w:rsidRPr="00FA58EC">
        <w:rPr>
          <w:rFonts w:ascii="Times New Roman" w:hAnsi="Times New Roman" w:cs="Times New Roman"/>
        </w:rPr>
        <w:t xml:space="preserve">in response to </w:t>
      </w:r>
      <w:r w:rsidR="00C85C8E" w:rsidRPr="00FA58EC">
        <w:rPr>
          <w:rFonts w:ascii="Times New Roman" w:hAnsi="Times New Roman" w:cs="Times New Roman"/>
        </w:rPr>
        <w:t xml:space="preserve">GH </w:t>
      </w:r>
      <w:r w:rsidR="00F91FD8" w:rsidRPr="00FA58EC">
        <w:rPr>
          <w:rFonts w:ascii="Times New Roman" w:hAnsi="Times New Roman" w:cs="Times New Roman"/>
        </w:rPr>
        <w:t>treatment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"(27,28)" }, "properties" : { "noteIndex" : 0 }, "schema" : "https://github.com/citation-style-language/schema/raw/master/csl-citation.json" }</w:instrText>
      </w:r>
      <w:r w:rsidR="008033F4">
        <w:rPr>
          <w:rFonts w:ascii="Times New Roman" w:hAnsi="Times New Roman" w:cs="Times New Roman"/>
        </w:rPr>
        <w:fldChar w:fldCharType="separate"/>
      </w:r>
      <w:r w:rsidR="00DA5F98" w:rsidRPr="00DA5F98">
        <w:rPr>
          <w:rFonts w:ascii="Times New Roman" w:hAnsi="Times New Roman" w:cs="Times New Roman"/>
          <w:noProof/>
        </w:rPr>
        <w:t>(27,28)</w:t>
      </w:r>
      <w:r w:rsidR="008033F4">
        <w:rPr>
          <w:rFonts w:ascii="Times New Roman" w:hAnsi="Times New Roman" w:cs="Times New Roman"/>
        </w:rPr>
        <w:fldChar w:fldCharType="end"/>
      </w:r>
      <w:r w:rsidR="00F91FD8" w:rsidRPr="00FA58EC">
        <w:rPr>
          <w:rFonts w:ascii="Times New Roman" w:hAnsi="Times New Roman" w:cs="Times New Roman"/>
        </w:rPr>
        <w:t xml:space="preserve">. </w:t>
      </w:r>
      <w:r w:rsidR="00566533" w:rsidRPr="00FA58EC">
        <w:rPr>
          <w:rFonts w:ascii="Times New Roman" w:hAnsi="Times New Roman" w:cs="Times New Roman"/>
        </w:rPr>
        <w:t xml:space="preserve"> </w:t>
      </w:r>
    </w:p>
    <w:p w14:paraId="2A7409F6" w14:textId="2A084E5A" w:rsidR="00F5375B" w:rsidRPr="00FA58EC" w:rsidRDefault="00692386" w:rsidP="003E423D">
      <w:pPr>
        <w:bidi w:val="0"/>
        <w:spacing w:line="480" w:lineRule="auto"/>
        <w:rPr>
          <w:rFonts w:ascii="Times New Roman" w:hAnsi="Times New Roman" w:cs="Times New Roman"/>
        </w:rPr>
      </w:pPr>
      <w:r w:rsidRPr="00FA58EC">
        <w:rPr>
          <w:rFonts w:ascii="Times New Roman" w:hAnsi="Times New Roman" w:cs="Times New Roman"/>
        </w:rPr>
        <w:t xml:space="preserve">In addition to </w:t>
      </w:r>
      <w:del w:id="74" w:author="Dave Bridges" w:date="2013-11-17T12:38:00Z">
        <w:r w:rsidRPr="00FA58EC" w:rsidDel="00CD3CC7">
          <w:rPr>
            <w:rFonts w:ascii="Times New Roman" w:hAnsi="Times New Roman" w:cs="Times New Roman"/>
          </w:rPr>
          <w:delText>t</w:delText>
        </w:r>
        <w:r w:rsidRPr="00CD3CC7" w:rsidDel="00CD3CC7">
          <w:rPr>
            <w:rFonts w:ascii="Times New Roman" w:hAnsi="Times New Roman" w:cs="Times New Roman"/>
            <w:i/>
            <w:rPrChange w:id="75" w:author="Dave Bridges" w:date="2013-11-17T12:38:00Z">
              <w:rPr>
                <w:rFonts w:ascii="Times New Roman" w:hAnsi="Times New Roman" w:cs="Times New Roman"/>
              </w:rPr>
            </w:rPrChange>
          </w:rPr>
          <w:delText xml:space="preserve">hese lipase </w:delText>
        </w:r>
      </w:del>
      <w:ins w:id="76" w:author="Dave Bridges" w:date="2013-11-17T12:38:00Z">
        <w:r w:rsidR="00CD3CC7">
          <w:rPr>
            <w:rFonts w:ascii="Times New Roman" w:hAnsi="Times New Roman" w:cs="Times New Roman"/>
            <w:i/>
          </w:rPr>
          <w:t>LPL</w:t>
        </w:r>
      </w:ins>
      <w:del w:id="77" w:author="Dave Bridges" w:date="2013-11-17T12:38:00Z">
        <w:r w:rsidRPr="00FA58EC" w:rsidDel="00CD3CC7">
          <w:rPr>
            <w:rFonts w:ascii="Times New Roman" w:hAnsi="Times New Roman" w:cs="Times New Roman"/>
          </w:rPr>
          <w:delText>genes</w:delText>
        </w:r>
      </w:del>
      <w:r w:rsidRPr="00FA58EC">
        <w:rPr>
          <w:rFonts w:ascii="Times New Roman" w:hAnsi="Times New Roman" w:cs="Times New Roman"/>
        </w:rPr>
        <w:t>, t</w:t>
      </w:r>
      <w:r w:rsidR="00C60B21" w:rsidRPr="00FA58EC">
        <w:rPr>
          <w:rFonts w:ascii="Times New Roman" w:hAnsi="Times New Roman" w:cs="Times New Roman"/>
        </w:rPr>
        <w:t xml:space="preserve">wo </w:t>
      </w:r>
      <w:r w:rsidR="00126840" w:rsidRPr="00FA58EC">
        <w:rPr>
          <w:rFonts w:ascii="Times New Roman" w:hAnsi="Times New Roman" w:cs="Times New Roman"/>
        </w:rPr>
        <w:t xml:space="preserve">important </w:t>
      </w:r>
      <w:r w:rsidR="00C60B21" w:rsidRPr="00FA58EC">
        <w:rPr>
          <w:rFonts w:ascii="Times New Roman" w:hAnsi="Times New Roman" w:cs="Times New Roman"/>
        </w:rPr>
        <w:t xml:space="preserve">direct regulators of </w:t>
      </w:r>
      <w:r w:rsidR="00126840" w:rsidRPr="00FA58EC">
        <w:rPr>
          <w:rFonts w:ascii="Times New Roman" w:hAnsi="Times New Roman" w:cs="Times New Roman"/>
        </w:rPr>
        <w:t xml:space="preserve">hormone sensitive </w:t>
      </w:r>
      <w:r w:rsidR="00C44BCA" w:rsidRPr="00FA58EC">
        <w:rPr>
          <w:rFonts w:ascii="Times New Roman" w:hAnsi="Times New Roman" w:cs="Times New Roman"/>
        </w:rPr>
        <w:t>lipase</w:t>
      </w:r>
      <w:r w:rsidR="00126840" w:rsidRPr="00FA58EC">
        <w:rPr>
          <w:rFonts w:ascii="Times New Roman" w:hAnsi="Times New Roman" w:cs="Times New Roman"/>
        </w:rPr>
        <w:t xml:space="preserve"> and adipose triglyceride lipase </w:t>
      </w:r>
      <w:r w:rsidR="00C60B21" w:rsidRPr="00FA58EC">
        <w:rPr>
          <w:rFonts w:ascii="Times New Roman" w:hAnsi="Times New Roman" w:cs="Times New Roman"/>
        </w:rPr>
        <w:t xml:space="preserve">activity in adipocytes, nuclear </w:t>
      </w:r>
      <w:r w:rsidR="00B57506" w:rsidRPr="00FA58EC">
        <w:rPr>
          <w:rFonts w:ascii="Times New Roman" w:hAnsi="Times New Roman" w:cs="Times New Roman"/>
        </w:rPr>
        <w:t>re</w:t>
      </w:r>
      <w:r w:rsidR="00C60B21" w:rsidRPr="00FA58EC">
        <w:rPr>
          <w:rFonts w:ascii="Times New Roman" w:hAnsi="Times New Roman" w:cs="Times New Roman"/>
        </w:rPr>
        <w:t>ceptor interacting protein 1 (</w:t>
      </w:r>
      <w:r w:rsidR="00C60B21" w:rsidRPr="00FA58EC">
        <w:rPr>
          <w:rFonts w:ascii="Times New Roman" w:hAnsi="Times New Roman" w:cs="Times New Roman"/>
          <w:i/>
        </w:rPr>
        <w:t>NRIP1</w:t>
      </w:r>
      <w:r w:rsidR="00C60B21" w:rsidRPr="00FA58EC">
        <w:rPr>
          <w:rFonts w:ascii="Times New Roman" w:hAnsi="Times New Roman" w:cs="Times New Roman"/>
        </w:rPr>
        <w:t>, also called RIP140</w:t>
      </w:r>
      <w:r w:rsidR="00DC618D">
        <w:rPr>
          <w:rFonts w:ascii="Times New Roman" w:hAnsi="Times New Roman" w:cs="Times New Roman"/>
        </w:rPr>
        <w:t xml:space="preserve"> see Figure 4D</w:t>
      </w:r>
      <w:r w:rsidR="00A0497C" w:rsidRPr="00FA58EC">
        <w:rPr>
          <w:rFonts w:ascii="Times New Roman" w:hAnsi="Times New Roman" w:cs="Times New Roman"/>
        </w:rPr>
        <w:t>)</w:t>
      </w:r>
      <w:r w:rsidR="008033F4">
        <w:rPr>
          <w:rFonts w:ascii="Times New Roman" w:hAnsi="Times New Roman" w:cs="Times New Roman"/>
        </w:rPr>
        <w:t xml:space="preserve"> </w:t>
      </w:r>
      <w:r w:rsidR="008033F4">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"(29)" }, "properties" : { "noteIndex" : 0 }, "schema" : "https://github.com/citation-style-language/schema/raw/master/csl-citation.json" }</w:instrText>
      </w:r>
      <w:r w:rsidR="008033F4">
        <w:rPr>
          <w:rFonts w:ascii="Times New Roman" w:hAnsi="Times New Roman" w:cs="Times New Roman"/>
        </w:rPr>
        <w:fldChar w:fldCharType="separate"/>
      </w:r>
      <w:r w:rsidR="00DA5F98" w:rsidRPr="00DA5F98">
        <w:rPr>
          <w:rFonts w:ascii="Times New Roman" w:hAnsi="Times New Roman" w:cs="Times New Roman"/>
          <w:noProof/>
        </w:rPr>
        <w:t>(29)</w:t>
      </w:r>
      <w:r w:rsidR="008033F4">
        <w:rPr>
          <w:rFonts w:ascii="Times New Roman" w:hAnsi="Times New Roman" w:cs="Times New Roman"/>
        </w:rPr>
        <w:fldChar w:fldCharType="end"/>
      </w:r>
      <w:r w:rsidR="00A0497C" w:rsidRPr="00FA58EC">
        <w:rPr>
          <w:rFonts w:ascii="Times New Roman" w:hAnsi="Times New Roman" w:cs="Times New Roman"/>
        </w:rPr>
        <w:t xml:space="preserve">, </w:t>
      </w:r>
      <w:r w:rsidR="00C60B21" w:rsidRPr="00FA58EC">
        <w:rPr>
          <w:rFonts w:ascii="Times New Roman" w:hAnsi="Times New Roman" w:cs="Times New Roman"/>
          <w:color w:val="000000"/>
          <w:shd w:val="clear" w:color="auto" w:fill="FFFFFF"/>
        </w:rPr>
        <w:t xml:space="preserve">and </w:t>
      </w:r>
      <w:proofErr w:type="spellStart"/>
      <w:r w:rsidR="00C60B21" w:rsidRPr="00FA58EC">
        <w:rPr>
          <w:rFonts w:ascii="Times New Roman" w:hAnsi="Times New Roman" w:cs="Times New Roman"/>
          <w:color w:val="000000"/>
          <w:shd w:val="clear" w:color="auto" w:fill="FFFFFF"/>
        </w:rPr>
        <w:t>abhydrolase</w:t>
      </w:r>
      <w:proofErr w:type="spellEnd"/>
      <w:r w:rsidR="00C60B21" w:rsidRPr="00FA58EC">
        <w:rPr>
          <w:rFonts w:ascii="Times New Roman" w:hAnsi="Times New Roman" w:cs="Times New Roman"/>
          <w:color w:val="000000"/>
          <w:shd w:val="clear" w:color="auto" w:fill="FFFFFF"/>
        </w:rPr>
        <w:t xml:space="preserve"> domain cont</w:t>
      </w:r>
      <w:r w:rsidR="00126840" w:rsidRPr="00FA58EC">
        <w:rPr>
          <w:rFonts w:ascii="Times New Roman" w:hAnsi="Times New Roman" w:cs="Times New Roman"/>
          <w:color w:val="000000"/>
          <w:shd w:val="clear" w:color="auto" w:fill="FFFFFF"/>
        </w:rPr>
        <w:t>aining 5 (</w:t>
      </w:r>
      <w:r w:rsidR="00126840" w:rsidRPr="00FA58EC">
        <w:rPr>
          <w:rFonts w:ascii="Times New Roman" w:hAnsi="Times New Roman" w:cs="Times New Roman"/>
          <w:i/>
          <w:color w:val="000000"/>
          <w:shd w:val="clear" w:color="auto" w:fill="FFFFFF"/>
        </w:rPr>
        <w:t>ABHD5</w:t>
      </w:r>
      <w:r w:rsidR="00126840" w:rsidRPr="00FA58EC">
        <w:rPr>
          <w:rFonts w:ascii="Times New Roman" w:hAnsi="Times New Roman" w:cs="Times New Roman"/>
          <w:color w:val="000000"/>
          <w:shd w:val="clear" w:color="auto" w:fill="FFFFFF"/>
        </w:rPr>
        <w:t>, also called CGI</w:t>
      </w:r>
      <w:r w:rsidR="00C60B21" w:rsidRPr="00FA58EC">
        <w:rPr>
          <w:rFonts w:ascii="Times New Roman" w:hAnsi="Times New Roman" w:cs="Times New Roman"/>
          <w:color w:val="000000"/>
          <w:shd w:val="clear" w:color="auto" w:fill="FFFFFF"/>
        </w:rPr>
        <w:t>58</w:t>
      </w:r>
      <w:r w:rsidR="00DC618D">
        <w:rPr>
          <w:rFonts w:ascii="Times New Roman" w:hAnsi="Times New Roman" w:cs="Times New Roman"/>
          <w:color w:val="000000"/>
          <w:shd w:val="clear" w:color="auto" w:fill="FFFFFF"/>
        </w:rPr>
        <w:t>, see Figure 4E</w:t>
      </w:r>
      <w:r w:rsidR="00C60B21" w:rsidRPr="00FA58EC">
        <w:rPr>
          <w:rFonts w:ascii="Times New Roman" w:hAnsi="Times New Roman" w:cs="Times New Roman"/>
          <w:color w:val="000000"/>
          <w:shd w:val="clear" w:color="auto" w:fill="FFFFFF"/>
        </w:rPr>
        <w:t>)</w:t>
      </w:r>
      <w:r w:rsidR="002F62D0">
        <w:rPr>
          <w:rFonts w:ascii="Times New Roman" w:hAnsi="Times New Roman" w:cs="Times New Roman"/>
        </w:rPr>
        <w:t xml:space="preserve"> </w:t>
      </w:r>
      <w:r w:rsidR="002F62D0">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"(30)" }, "properties" : { "noteIndex" : 0 }, "schema" : "https://github.com/citation-style-language/schema/raw/master/csl-citation.json" }</w:instrText>
      </w:r>
      <w:r w:rsidR="002F62D0">
        <w:rPr>
          <w:rFonts w:ascii="Times New Roman" w:hAnsi="Times New Roman" w:cs="Times New Roman"/>
        </w:rPr>
        <w:fldChar w:fldCharType="separate"/>
      </w:r>
      <w:r w:rsidR="00DA5F98" w:rsidRPr="00DA5F98">
        <w:rPr>
          <w:rFonts w:ascii="Times New Roman" w:hAnsi="Times New Roman" w:cs="Times New Roman"/>
          <w:noProof/>
        </w:rPr>
        <w:t>(30)</w:t>
      </w:r>
      <w:r w:rsidR="002F62D0">
        <w:rPr>
          <w:rFonts w:ascii="Times New Roman" w:hAnsi="Times New Roman" w:cs="Times New Roman"/>
        </w:rPr>
        <w:fldChar w:fldCharType="end"/>
      </w:r>
      <w:r w:rsidR="00C60B21" w:rsidRPr="00FA58EC">
        <w:rPr>
          <w:rFonts w:ascii="Times New Roman" w:hAnsi="Times New Roman" w:cs="Times New Roman"/>
          <w:color w:val="000000"/>
          <w:shd w:val="clear" w:color="auto" w:fill="FFFFFF"/>
        </w:rPr>
        <w:t xml:space="preserve">, </w:t>
      </w:r>
      <w:r w:rsidR="003E14E7">
        <w:rPr>
          <w:rFonts w:ascii="Times New Roman" w:hAnsi="Times New Roman" w:cs="Times New Roman"/>
          <w:color w:val="000000"/>
          <w:shd w:val="clear" w:color="auto" w:fill="FFFFFF"/>
        </w:rPr>
        <w:t>were</w:t>
      </w:r>
      <w:r w:rsidR="003E14E7"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color w:val="000000"/>
          <w:shd w:val="clear" w:color="auto" w:fill="FFFFFF"/>
        </w:rPr>
        <w:t>expressed in higher levels</w:t>
      </w:r>
      <w:r w:rsidR="00B57506" w:rsidRPr="00FA58EC">
        <w:rPr>
          <w:rFonts w:ascii="Times New Roman" w:hAnsi="Times New Roman" w:cs="Times New Roman"/>
          <w:color w:val="000000"/>
          <w:shd w:val="clear" w:color="auto" w:fill="FFFFFF"/>
        </w:rPr>
        <w:t xml:space="preserve"> in </w:t>
      </w:r>
      <w:r w:rsidR="00C44BCA" w:rsidRPr="00FA58EC">
        <w:rPr>
          <w:rFonts w:ascii="Times New Roman" w:hAnsi="Times New Roman" w:cs="Times New Roman"/>
          <w:color w:val="000000"/>
          <w:shd w:val="clear" w:color="auto" w:fill="FFFFFF"/>
        </w:rPr>
        <w:t>acromegaly</w:t>
      </w:r>
      <w:r w:rsidR="00126840" w:rsidRPr="00FA58EC">
        <w:rPr>
          <w:rFonts w:ascii="Times New Roman" w:hAnsi="Times New Roman" w:cs="Times New Roman"/>
          <w:color w:val="000000"/>
          <w:shd w:val="clear" w:color="auto" w:fill="FFFFFF"/>
        </w:rPr>
        <w:t xml:space="preserve">, and are strong candidates for </w:t>
      </w:r>
      <w:r w:rsidR="00C60B21" w:rsidRPr="00FA58EC">
        <w:rPr>
          <w:rFonts w:ascii="Times New Roman" w:hAnsi="Times New Roman" w:cs="Times New Roman"/>
          <w:color w:val="000000"/>
          <w:shd w:val="clear" w:color="auto" w:fill="FFFFFF"/>
        </w:rPr>
        <w:t>the</w:t>
      </w:r>
      <w:r w:rsidR="00623816" w:rsidRPr="00FA58EC">
        <w:rPr>
          <w:rFonts w:ascii="Times New Roman" w:hAnsi="Times New Roman" w:cs="Times New Roman"/>
          <w:color w:val="000000"/>
          <w:shd w:val="clear" w:color="auto" w:fill="FFFFFF"/>
        </w:rPr>
        <w:t xml:space="preserve"> induction of</w:t>
      </w:r>
      <w:r w:rsidR="00C60B21" w:rsidRPr="00FA58EC">
        <w:rPr>
          <w:rFonts w:ascii="Times New Roman" w:hAnsi="Times New Roman" w:cs="Times New Roman"/>
          <w:color w:val="000000"/>
          <w:shd w:val="clear" w:color="auto" w:fill="FFFFFF"/>
        </w:rPr>
        <w:t xml:space="preserve"> </w:t>
      </w:r>
      <w:r w:rsidR="00623816" w:rsidRPr="00FA58EC">
        <w:rPr>
          <w:rFonts w:ascii="Times New Roman" w:hAnsi="Times New Roman" w:cs="Times New Roman"/>
          <w:color w:val="000000"/>
          <w:shd w:val="clear" w:color="auto" w:fill="FFFFFF"/>
        </w:rPr>
        <w:t>li</w:t>
      </w:r>
      <w:r w:rsidR="00C60B21" w:rsidRPr="00FA58EC">
        <w:rPr>
          <w:rFonts w:ascii="Times New Roman" w:hAnsi="Times New Roman" w:cs="Times New Roman"/>
          <w:color w:val="000000"/>
          <w:shd w:val="clear" w:color="auto" w:fill="FFFFFF"/>
        </w:rPr>
        <w:t>polysis</w:t>
      </w:r>
      <w:r w:rsidR="00623816" w:rsidRPr="00FA58EC">
        <w:rPr>
          <w:rFonts w:ascii="Times New Roman" w:hAnsi="Times New Roman" w:cs="Times New Roman"/>
          <w:color w:val="000000"/>
          <w:shd w:val="clear" w:color="auto" w:fill="FFFFFF"/>
        </w:rPr>
        <w:t xml:space="preserve"> by GH</w:t>
      </w:r>
      <w:r w:rsidR="00C60B21" w:rsidRPr="00FA58EC">
        <w:rPr>
          <w:rFonts w:ascii="Times New Roman" w:hAnsi="Times New Roman" w:cs="Times New Roman"/>
          <w:color w:val="000000"/>
          <w:shd w:val="clear" w:color="auto" w:fill="FFFFFF"/>
        </w:rPr>
        <w:t xml:space="preserve">. </w:t>
      </w:r>
      <w:r w:rsidR="00C60B21" w:rsidRPr="00FA58EC">
        <w:rPr>
          <w:rFonts w:ascii="Times New Roman" w:hAnsi="Times New Roman" w:cs="Times New Roman"/>
          <w:i/>
          <w:color w:val="000000"/>
          <w:shd w:val="clear" w:color="auto" w:fill="FFFFFF"/>
        </w:rPr>
        <w:t>NRIP1</w:t>
      </w:r>
      <w:r w:rsidR="00DC618D">
        <w:rPr>
          <w:rFonts w:ascii="Times New Roman" w:hAnsi="Times New Roman" w:cs="Times New Roman"/>
          <w:i/>
          <w:color w:val="000000"/>
          <w:shd w:val="clear" w:color="auto" w:fill="FFFFFF"/>
        </w:rPr>
        <w:t xml:space="preserve"> </w:t>
      </w:r>
      <w:r w:rsidR="00C60B21" w:rsidRPr="00E25CCF">
        <w:rPr>
          <w:rFonts w:ascii="Times New Roman" w:hAnsi="Times New Roman" w:cs="Times New Roman"/>
          <w:color w:val="000000"/>
          <w:shd w:val="clear" w:color="auto" w:fill="FFFFFF"/>
        </w:rPr>
        <w:t>is</w:t>
      </w:r>
      <w:r w:rsidR="00C60B21" w:rsidRPr="00FA58EC">
        <w:rPr>
          <w:rFonts w:ascii="Times New Roman" w:hAnsi="Times New Roman" w:cs="Times New Roman"/>
          <w:color w:val="000000"/>
          <w:shd w:val="clear" w:color="auto" w:fill="FFFFFF"/>
        </w:rPr>
        <w:t xml:space="preserve"> also a</w:t>
      </w:r>
      <w:r w:rsidR="00A0497C" w:rsidRPr="00FA58EC">
        <w:rPr>
          <w:rFonts w:ascii="Times New Roman" w:hAnsi="Times New Roman" w:cs="Times New Roman"/>
          <w:color w:val="000000"/>
          <w:shd w:val="clear" w:color="auto" w:fill="FFFFFF"/>
        </w:rPr>
        <w:t xml:space="preserve"> transcription regulator of genes involved in lipid and glucose metabolism</w:t>
      </w:r>
      <w:r w:rsidR="008B2DE1" w:rsidRPr="00FA58EC">
        <w:rPr>
          <w:rFonts w:ascii="Times New Roman" w:hAnsi="Times New Roman" w:cs="Times New Roman"/>
          <w:color w:val="000000"/>
          <w:shd w:val="clear" w:color="auto" w:fill="FFFFFF"/>
        </w:rPr>
        <w:t xml:space="preserve"> </w:t>
      </w:r>
      <w:r w:rsidR="008033F4">
        <w:rPr>
          <w:rFonts w:ascii="Times New Roman" w:hAnsi="Times New Roman" w:cs="Times New Roman"/>
          <w:color w:val="000000"/>
          <w:shd w:val="clear" w:color="auto" w:fill="FFFFFF"/>
        </w:rPr>
        <w:fldChar w:fldCharType="begin" w:fldLock="1"/>
      </w:r>
      <w:r w:rsidR="00595EF5">
        <w:rPr>
          <w:rFonts w:ascii="Times New Roman" w:hAnsi="Times New Roman" w:cs="Times New Roman"/>
          <w:color w:val="000000"/>
          <w:shd w:val="clear" w:color="auto" w:fill="FFFFFF"/>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"(29)" }, "properties" : { "noteIndex" : 0 }, "schema" : "https://github.com/citation-style-language/schema/raw/master/csl-citation.json" }</w:instrText>
      </w:r>
      <w:r w:rsidR="008033F4">
        <w:rPr>
          <w:rFonts w:ascii="Times New Roman" w:hAnsi="Times New Roman" w:cs="Times New Roman"/>
          <w:color w:val="000000"/>
          <w:shd w:val="clear" w:color="auto" w:fill="FFFFFF"/>
        </w:rPr>
        <w:fldChar w:fldCharType="separate"/>
      </w:r>
      <w:r w:rsidR="00DA5F98" w:rsidRPr="00DA5F98">
        <w:rPr>
          <w:rFonts w:ascii="Times New Roman" w:hAnsi="Times New Roman" w:cs="Times New Roman"/>
          <w:noProof/>
          <w:color w:val="000000"/>
          <w:shd w:val="clear" w:color="auto" w:fill="FFFFFF"/>
        </w:rPr>
        <w:t>(29)</w:t>
      </w:r>
      <w:r w:rsidR="008033F4">
        <w:rPr>
          <w:rFonts w:ascii="Times New Roman" w:hAnsi="Times New Roman" w:cs="Times New Roman"/>
          <w:color w:val="000000"/>
          <w:shd w:val="clear" w:color="auto" w:fill="FFFFFF"/>
        </w:rPr>
        <w:fldChar w:fldCharType="end"/>
      </w:r>
      <w:r w:rsidR="00B8043A" w:rsidRPr="00FA58EC">
        <w:rPr>
          <w:rFonts w:ascii="Times New Roman" w:hAnsi="Times New Roman" w:cs="Times New Roman"/>
        </w:rPr>
        <w:t xml:space="preserve"> </w:t>
      </w:r>
      <w:r w:rsidR="00F5375B" w:rsidRPr="00FA58EC">
        <w:rPr>
          <w:rFonts w:ascii="Times New Roman" w:hAnsi="Times New Roman" w:cs="Times New Roman"/>
        </w:rPr>
        <w:t xml:space="preserve">and its induction </w:t>
      </w:r>
      <w:r w:rsidR="00C64656" w:rsidRPr="00FA58EC">
        <w:rPr>
          <w:rFonts w:ascii="Times New Roman" w:hAnsi="Times New Roman" w:cs="Times New Roman"/>
        </w:rPr>
        <w:t xml:space="preserve">may also </w:t>
      </w:r>
      <w:r w:rsidR="00126840" w:rsidRPr="00FA58EC">
        <w:rPr>
          <w:rFonts w:ascii="Times New Roman" w:hAnsi="Times New Roman" w:cs="Times New Roman"/>
        </w:rPr>
        <w:t>contribute to</w:t>
      </w:r>
      <w:r w:rsidR="00F5375B" w:rsidRPr="00FA58EC">
        <w:rPr>
          <w:rFonts w:ascii="Times New Roman" w:hAnsi="Times New Roman" w:cs="Times New Roman"/>
        </w:rPr>
        <w:t xml:space="preserve"> </w:t>
      </w:r>
      <w:r w:rsidR="00C64656" w:rsidRPr="00FA58EC">
        <w:rPr>
          <w:rFonts w:ascii="Times New Roman" w:hAnsi="Times New Roman" w:cs="Times New Roman"/>
        </w:rPr>
        <w:t>the effects observed in carbohydrate homeostasis.</w:t>
      </w:r>
    </w:p>
    <w:p w14:paraId="5854997F" w14:textId="74042F87" w:rsidR="004A7ED0" w:rsidRDefault="00DC618D" w:rsidP="003E14E7">
      <w:pPr>
        <w:bidi w:val="0"/>
        <w:spacing w:line="480" w:lineRule="auto"/>
        <w:rPr>
          <w:rFonts w:ascii="Times New Roman" w:hAnsi="Times New Roman" w:cs="Times New Roman"/>
        </w:rPr>
      </w:pPr>
      <w:r>
        <w:rPr>
          <w:rFonts w:ascii="Times New Roman" w:hAnsi="Times New Roman" w:cs="Times New Roman"/>
        </w:rPr>
        <w:t>We also examined the e</w:t>
      </w:r>
      <w:r w:rsidR="0087605A" w:rsidRPr="00FA58EC">
        <w:rPr>
          <w:rFonts w:ascii="Times New Roman" w:hAnsi="Times New Roman" w:cs="Times New Roman"/>
        </w:rPr>
        <w:t xml:space="preserve">xpression of G-protein coupled receptors </w:t>
      </w:r>
      <w:r w:rsidR="005975D8">
        <w:rPr>
          <w:rFonts w:ascii="Times New Roman" w:hAnsi="Times New Roman" w:cs="Times New Roman"/>
        </w:rPr>
        <w:t>that</w:t>
      </w:r>
      <w:r w:rsidR="005975D8" w:rsidRPr="00FA58EC">
        <w:rPr>
          <w:rFonts w:ascii="Times New Roman" w:hAnsi="Times New Roman" w:cs="Times New Roman"/>
        </w:rPr>
        <w:t xml:space="preserve"> </w:t>
      </w:r>
      <w:r w:rsidR="0087605A" w:rsidRPr="00FA58EC">
        <w:rPr>
          <w:rFonts w:ascii="Times New Roman" w:hAnsi="Times New Roman" w:cs="Times New Roman"/>
        </w:rPr>
        <w:t>induce lipolysis</w:t>
      </w:r>
      <w:r w:rsidR="005B44A4">
        <w:rPr>
          <w:rFonts w:ascii="Times New Roman" w:hAnsi="Times New Roman" w:cs="Times New Roman"/>
        </w:rPr>
        <w:t>.</w:t>
      </w:r>
      <w:r w:rsidR="0087605A" w:rsidRPr="00FA58EC">
        <w:rPr>
          <w:rFonts w:ascii="Times New Roman" w:hAnsi="Times New Roman" w:cs="Times New Roman"/>
        </w:rPr>
        <w:t xml:space="preserve"> TSH receptor (</w:t>
      </w:r>
      <w:r w:rsidR="0087605A" w:rsidRPr="00FA58EC">
        <w:rPr>
          <w:rFonts w:ascii="Times New Roman" w:hAnsi="Times New Roman" w:cs="Times New Roman"/>
          <w:i/>
        </w:rPr>
        <w:t>TSHR</w:t>
      </w:r>
      <w:r w:rsidR="0087605A" w:rsidRPr="00FA58EC">
        <w:rPr>
          <w:rFonts w:ascii="Times New Roman" w:hAnsi="Times New Roman" w:cs="Times New Roman"/>
        </w:rPr>
        <w:t>) and Oxytocin receptor (</w:t>
      </w:r>
      <w:r w:rsidR="0087605A" w:rsidRPr="00FA58EC">
        <w:rPr>
          <w:rFonts w:ascii="Times New Roman" w:hAnsi="Times New Roman" w:cs="Times New Roman"/>
          <w:i/>
        </w:rPr>
        <w:t>ACVR1C</w:t>
      </w:r>
      <w:r w:rsidR="0087605A" w:rsidRPr="00FA58EC">
        <w:rPr>
          <w:rFonts w:ascii="Times New Roman" w:hAnsi="Times New Roman" w:cs="Times New Roman"/>
        </w:rPr>
        <w:t xml:space="preserve">), were </w:t>
      </w:r>
      <w:r w:rsidR="003E14E7">
        <w:rPr>
          <w:rFonts w:ascii="Times New Roman" w:hAnsi="Times New Roman" w:cs="Times New Roman"/>
        </w:rPr>
        <w:t xml:space="preserve">more highly </w:t>
      </w:r>
      <w:proofErr w:type="gramStart"/>
      <w:r w:rsidR="003E14E7">
        <w:rPr>
          <w:rFonts w:ascii="Times New Roman" w:hAnsi="Times New Roman" w:cs="Times New Roman"/>
        </w:rPr>
        <w:t xml:space="preserve">expressed </w:t>
      </w:r>
      <w:r w:rsidR="0087605A" w:rsidRPr="00FA58EC">
        <w:rPr>
          <w:rFonts w:ascii="Times New Roman" w:hAnsi="Times New Roman" w:cs="Times New Roman"/>
        </w:rPr>
        <w:t xml:space="preserve"> in</w:t>
      </w:r>
      <w:proofErr w:type="gramEnd"/>
      <w:r w:rsidR="0087605A" w:rsidRPr="00FA58EC">
        <w:rPr>
          <w:rFonts w:ascii="Times New Roman" w:hAnsi="Times New Roman" w:cs="Times New Roman"/>
        </w:rPr>
        <w:t xml:space="preserve"> acromegaly patients com</w:t>
      </w:r>
      <w:r w:rsidR="00692386" w:rsidRPr="00FA58EC">
        <w:rPr>
          <w:rFonts w:ascii="Times New Roman" w:hAnsi="Times New Roman" w:cs="Times New Roman"/>
        </w:rPr>
        <w:t>pared to the controls</w:t>
      </w:r>
      <w:r>
        <w:rPr>
          <w:rFonts w:ascii="Times New Roman" w:hAnsi="Times New Roman" w:cs="Times New Roman"/>
        </w:rPr>
        <w:t>, though at relatively low levels</w:t>
      </w:r>
      <w:r w:rsidR="00EA7B7A">
        <w:rPr>
          <w:rFonts w:ascii="Times New Roman" w:hAnsi="Times New Roman" w:cs="Times New Roman"/>
        </w:rPr>
        <w:t xml:space="preserve"> (Figure 4F)</w:t>
      </w:r>
      <w:r w:rsidR="00692386" w:rsidRPr="00FA58EC">
        <w:rPr>
          <w:rFonts w:ascii="Times New Roman" w:hAnsi="Times New Roman" w:cs="Times New Roman"/>
        </w:rPr>
        <w:t xml:space="preserve">. </w:t>
      </w:r>
    </w:p>
    <w:p w14:paraId="4A615720" w14:textId="0706ACE0" w:rsidR="00666507" w:rsidRDefault="00126840">
      <w:pPr>
        <w:bidi w:val="0"/>
        <w:spacing w:line="480" w:lineRule="auto"/>
        <w:rPr>
          <w:ins w:id="78" w:author="Dave Bridges" w:date="2013-11-17T12:39:00Z"/>
          <w:rFonts w:ascii="Times New Roman" w:hAnsi="Times New Roman" w:cs="Times New Roman"/>
        </w:rPr>
      </w:pPr>
      <w:proofErr w:type="spellStart"/>
      <w:r w:rsidRPr="00FA58EC">
        <w:rPr>
          <w:rFonts w:ascii="Times New Roman" w:hAnsi="Times New Roman" w:cs="Times New Roman"/>
        </w:rPr>
        <w:t>A</w:t>
      </w:r>
      <w:r w:rsidR="00F57F4D" w:rsidRPr="00FA58EC">
        <w:rPr>
          <w:rFonts w:ascii="Times New Roman" w:hAnsi="Times New Roman" w:cs="Times New Roman"/>
        </w:rPr>
        <w:t>ngiopoietin</w:t>
      </w:r>
      <w:proofErr w:type="spellEnd"/>
      <w:r w:rsidR="00F57F4D" w:rsidRPr="00FA58EC">
        <w:rPr>
          <w:rFonts w:ascii="Times New Roman" w:hAnsi="Times New Roman" w:cs="Times New Roman"/>
        </w:rPr>
        <w:t xml:space="preserve"> like 4 (</w:t>
      </w:r>
      <w:r w:rsidR="00F57F4D" w:rsidRPr="00FA58EC">
        <w:rPr>
          <w:rFonts w:ascii="Times New Roman" w:hAnsi="Times New Roman" w:cs="Times New Roman"/>
          <w:i/>
        </w:rPr>
        <w:t>ANGPTL4</w:t>
      </w:r>
      <w:r w:rsidR="00F57F4D" w:rsidRPr="00FA58EC">
        <w:rPr>
          <w:rFonts w:ascii="Times New Roman" w:hAnsi="Times New Roman" w:cs="Times New Roman"/>
        </w:rPr>
        <w:t xml:space="preserve">), which has been recently </w:t>
      </w:r>
      <w:r w:rsidR="00DC618D">
        <w:rPr>
          <w:rFonts w:ascii="Times New Roman" w:hAnsi="Times New Roman" w:cs="Times New Roman"/>
        </w:rPr>
        <w:t>shown</w:t>
      </w:r>
      <w:r w:rsidR="00DC618D" w:rsidRPr="00FA58EC">
        <w:rPr>
          <w:rFonts w:ascii="Times New Roman" w:hAnsi="Times New Roman" w:cs="Times New Roman"/>
        </w:rPr>
        <w:t xml:space="preserve"> </w:t>
      </w:r>
      <w:r w:rsidR="00F57F4D" w:rsidRPr="00FA58EC">
        <w:rPr>
          <w:rFonts w:ascii="Times New Roman" w:hAnsi="Times New Roman" w:cs="Times New Roman"/>
        </w:rPr>
        <w:t>to be induced in muscle in response to acute GH treatment, and suggested as a possible</w:t>
      </w:r>
      <w:r w:rsidR="00AF1A1E" w:rsidRPr="00FA58EC">
        <w:rPr>
          <w:rFonts w:ascii="Times New Roman" w:hAnsi="Times New Roman" w:cs="Times New Roman"/>
        </w:rPr>
        <w:t xml:space="preserve"> regulator of</w:t>
      </w:r>
      <w:r w:rsidR="00F57F4D" w:rsidRPr="00FA58EC">
        <w:rPr>
          <w:rFonts w:ascii="Times New Roman" w:hAnsi="Times New Roman" w:cs="Times New Roman"/>
        </w:rPr>
        <w:t xml:space="preserve"> lipolysis </w:t>
      </w:r>
      <w:r w:rsidR="002F62D0">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"(31)" }, "properties" : { "noteIndex" : 0 }, "schema" : "https://github.com/citation-style-language/schema/raw/master/csl-citation.json" }</w:instrText>
      </w:r>
      <w:r w:rsidR="002F62D0">
        <w:rPr>
          <w:rFonts w:ascii="Times New Roman" w:hAnsi="Times New Roman" w:cs="Times New Roman"/>
        </w:rPr>
        <w:fldChar w:fldCharType="separate"/>
      </w:r>
      <w:r w:rsidR="00DA5F98" w:rsidRPr="00DA5F98">
        <w:rPr>
          <w:rFonts w:ascii="Times New Roman" w:hAnsi="Times New Roman" w:cs="Times New Roman"/>
          <w:noProof/>
        </w:rPr>
        <w:t>(31)</w:t>
      </w:r>
      <w:r w:rsidR="002F62D0">
        <w:rPr>
          <w:rFonts w:ascii="Times New Roman" w:hAnsi="Times New Roman" w:cs="Times New Roman"/>
        </w:rPr>
        <w:fldChar w:fldCharType="end"/>
      </w:r>
      <w:r w:rsidR="00F57F4D" w:rsidRPr="00FA58EC">
        <w:rPr>
          <w:rFonts w:ascii="Times New Roman" w:hAnsi="Times New Roman" w:cs="Times New Roman"/>
        </w:rPr>
        <w:t xml:space="preserve"> was not </w:t>
      </w:r>
      <w:r w:rsidR="00C64656" w:rsidRPr="00FA58EC">
        <w:rPr>
          <w:rFonts w:ascii="Times New Roman" w:hAnsi="Times New Roman" w:cs="Times New Roman"/>
        </w:rPr>
        <w:t xml:space="preserve">observed to be </w:t>
      </w:r>
      <w:r w:rsidR="0019522C">
        <w:rPr>
          <w:rFonts w:ascii="Times New Roman" w:hAnsi="Times New Roman" w:cs="Times New Roman"/>
        </w:rPr>
        <w:t>significantly</w:t>
      </w:r>
      <w:r w:rsidR="00395065">
        <w:rPr>
          <w:rFonts w:ascii="Times New Roman" w:hAnsi="Times New Roman" w:cs="Times New Roman"/>
        </w:rPr>
        <w:t xml:space="preserve"> </w:t>
      </w:r>
      <w:r w:rsidR="00DE3F29">
        <w:rPr>
          <w:rFonts w:ascii="Times New Roman" w:hAnsi="Times New Roman" w:cs="Times New Roman"/>
        </w:rPr>
        <w:t>different between the patients and the controls</w:t>
      </w:r>
      <w:r w:rsidR="003E14E7" w:rsidRPr="00FA58EC">
        <w:rPr>
          <w:rFonts w:ascii="Times New Roman" w:hAnsi="Times New Roman" w:cs="Times New Roman"/>
        </w:rPr>
        <w:t xml:space="preserve"> </w:t>
      </w:r>
      <w:r w:rsidR="005B44A4">
        <w:rPr>
          <w:rFonts w:ascii="Times New Roman" w:hAnsi="Times New Roman" w:cs="Times New Roman"/>
        </w:rPr>
        <w:t xml:space="preserve"> (p=0.77)</w:t>
      </w:r>
      <w:r w:rsidR="00AF1A1E" w:rsidRPr="00FA58EC">
        <w:rPr>
          <w:rFonts w:ascii="Times New Roman" w:hAnsi="Times New Roman" w:cs="Times New Roman"/>
        </w:rPr>
        <w:t>.</w:t>
      </w:r>
      <w:r w:rsidR="00A35323">
        <w:rPr>
          <w:rFonts w:ascii="Times New Roman" w:hAnsi="Times New Roman" w:cs="Times New Roman"/>
        </w:rPr>
        <w:t xml:space="preserve">  </w:t>
      </w:r>
      <w:r w:rsidR="00692386" w:rsidRPr="00FA58EC">
        <w:rPr>
          <w:rFonts w:ascii="Times New Roman" w:hAnsi="Times New Roman" w:cs="Times New Roman"/>
        </w:rPr>
        <w:t xml:space="preserve">As far as glycogen synthesis is concerned, </w:t>
      </w:r>
      <w:r w:rsidR="003E14E7">
        <w:rPr>
          <w:rFonts w:ascii="Times New Roman" w:hAnsi="Times New Roman" w:cs="Times New Roman"/>
        </w:rPr>
        <w:t>expression of</w:t>
      </w:r>
      <w:r w:rsidR="00692386" w:rsidRPr="00FA58EC">
        <w:rPr>
          <w:rFonts w:ascii="Times New Roman" w:hAnsi="Times New Roman" w:cs="Times New Roman"/>
        </w:rPr>
        <w:t xml:space="preserve"> two </w:t>
      </w:r>
      <w:proofErr w:type="spellStart"/>
      <w:r w:rsidR="00692386" w:rsidRPr="00FA58EC">
        <w:rPr>
          <w:rFonts w:ascii="Times New Roman" w:hAnsi="Times New Roman" w:cs="Times New Roman"/>
        </w:rPr>
        <w:t>glycogenolysis</w:t>
      </w:r>
      <w:proofErr w:type="spellEnd"/>
      <w:r w:rsidR="00692386" w:rsidRPr="00FA58EC">
        <w:rPr>
          <w:rFonts w:ascii="Times New Roman" w:hAnsi="Times New Roman" w:cs="Times New Roman"/>
        </w:rPr>
        <w:t xml:space="preserve"> enzymes, m</w:t>
      </w:r>
      <w:r w:rsidR="00666507" w:rsidRPr="00FA58EC">
        <w:rPr>
          <w:rFonts w:ascii="Times New Roman" w:hAnsi="Times New Roman" w:cs="Times New Roman"/>
        </w:rPr>
        <w:t xml:space="preserve">uscle glycogen </w:t>
      </w:r>
      <w:proofErr w:type="spellStart"/>
      <w:r w:rsidR="00666507" w:rsidRPr="00FA58EC">
        <w:rPr>
          <w:rFonts w:ascii="Times New Roman" w:hAnsi="Times New Roman" w:cs="Times New Roman"/>
        </w:rPr>
        <w:t>phosphorylase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PYGM</w:t>
      </w:r>
      <w:r w:rsidR="00666507" w:rsidRPr="00FA58EC">
        <w:rPr>
          <w:rFonts w:ascii="Times New Roman" w:hAnsi="Times New Roman" w:cs="Times New Roman"/>
        </w:rPr>
        <w:t xml:space="preserve">) and </w:t>
      </w:r>
      <w:proofErr w:type="spellStart"/>
      <w:r w:rsidR="00666507" w:rsidRPr="00FA58EC">
        <w:rPr>
          <w:rFonts w:ascii="Times New Roman" w:hAnsi="Times New Roman" w:cs="Times New Roman"/>
        </w:rPr>
        <w:t>phosphohexomutase</w:t>
      </w:r>
      <w:proofErr w:type="spellEnd"/>
      <w:r w:rsidR="00666507" w:rsidRPr="00FA58EC">
        <w:rPr>
          <w:rFonts w:ascii="Times New Roman" w:hAnsi="Times New Roman" w:cs="Times New Roman"/>
        </w:rPr>
        <w:t xml:space="preserve"> (</w:t>
      </w:r>
      <w:r w:rsidR="00666507" w:rsidRPr="00FA58EC">
        <w:rPr>
          <w:rFonts w:ascii="Times New Roman" w:hAnsi="Times New Roman" w:cs="Times New Roman"/>
          <w:i/>
        </w:rPr>
        <w:t>PGM3</w:t>
      </w:r>
      <w:r w:rsidR="00666507" w:rsidRPr="00FA58EC">
        <w:rPr>
          <w:rFonts w:ascii="Times New Roman" w:hAnsi="Times New Roman" w:cs="Times New Roman"/>
        </w:rPr>
        <w:t xml:space="preserve">), </w:t>
      </w:r>
      <w:r w:rsidR="003E14E7">
        <w:rPr>
          <w:rFonts w:ascii="Times New Roman" w:hAnsi="Times New Roman" w:cs="Times New Roman"/>
        </w:rPr>
        <w:t>was</w:t>
      </w:r>
      <w:r w:rsidR="00A35323">
        <w:rPr>
          <w:rFonts w:ascii="Times New Roman" w:hAnsi="Times New Roman" w:cs="Times New Roman"/>
        </w:rPr>
        <w:t xml:space="preserve"> </w:t>
      </w:r>
      <w:del w:id="79" w:author="Dave Bridges" w:date="2013-11-17T12:38:00Z">
        <w:r w:rsidR="00666507" w:rsidRPr="00FA58EC" w:rsidDel="00CD3CC7">
          <w:rPr>
            <w:rFonts w:ascii="Times New Roman" w:hAnsi="Times New Roman" w:cs="Times New Roman"/>
          </w:rPr>
          <w:delText xml:space="preserve">also </w:delText>
        </w:r>
      </w:del>
      <w:ins w:id="80" w:author="Dave Bridges" w:date="2013-11-17T12:38:00Z">
        <w:r w:rsidR="00CD3CC7">
          <w:rPr>
            <w:rFonts w:ascii="Times New Roman" w:hAnsi="Times New Roman" w:cs="Times New Roman"/>
          </w:rPr>
          <w:t>significantly</w:t>
        </w:r>
        <w:r w:rsidR="00CD3CC7" w:rsidRPr="00FA58EC">
          <w:rPr>
            <w:rFonts w:ascii="Times New Roman" w:hAnsi="Times New Roman" w:cs="Times New Roman"/>
          </w:rPr>
          <w:t xml:space="preserve"> </w:t>
        </w:r>
      </w:ins>
      <w:r w:rsidR="003E14E7">
        <w:rPr>
          <w:rFonts w:ascii="Times New Roman" w:hAnsi="Times New Roman" w:cs="Times New Roman"/>
        </w:rPr>
        <w:t>higher</w:t>
      </w:r>
      <w:r w:rsidR="003E14E7" w:rsidRPr="00FA58EC">
        <w:rPr>
          <w:rFonts w:ascii="Times New Roman" w:hAnsi="Times New Roman" w:cs="Times New Roman"/>
        </w:rPr>
        <w:t xml:space="preserve"> </w:t>
      </w:r>
      <w:r w:rsidR="00666507" w:rsidRPr="00FA58EC">
        <w:rPr>
          <w:rFonts w:ascii="Times New Roman" w:hAnsi="Times New Roman" w:cs="Times New Roman"/>
        </w:rPr>
        <w:t xml:space="preserve">in the acromegaly patients.  The significance of these in adipose tissue, or changes in glycogen content in </w:t>
      </w:r>
      <w:proofErr w:type="spellStart"/>
      <w:r w:rsidR="00666507" w:rsidRPr="00FA58EC">
        <w:rPr>
          <w:rFonts w:ascii="Times New Roman" w:hAnsi="Times New Roman" w:cs="Times New Roman"/>
        </w:rPr>
        <w:t>acromegalic</w:t>
      </w:r>
      <w:proofErr w:type="spellEnd"/>
      <w:r w:rsidR="00666507" w:rsidRPr="00FA58EC">
        <w:rPr>
          <w:rFonts w:ascii="Times New Roman" w:hAnsi="Times New Roman" w:cs="Times New Roman"/>
        </w:rPr>
        <w:t xml:space="preserve"> adipose tissue has not been characterized. </w:t>
      </w:r>
    </w:p>
    <w:p w14:paraId="4E4AD5A8" w14:textId="77777777" w:rsidR="00B27529" w:rsidRPr="00FA58EC" w:rsidRDefault="00B27529" w:rsidP="00B27529">
      <w:pPr>
        <w:bidi w:val="0"/>
        <w:spacing w:line="480" w:lineRule="auto"/>
        <w:rPr>
          <w:ins w:id="81" w:author="Dave Bridges" w:date="2013-11-17T12:39:00Z"/>
          <w:rFonts w:ascii="Times New Roman" w:hAnsi="Times New Roman" w:cs="Times New Roman"/>
          <w:b/>
          <w:bCs/>
        </w:rPr>
      </w:pPr>
      <w:ins w:id="82" w:author="Dave Bridges" w:date="2013-11-17T12:39:00Z">
        <w:r w:rsidRPr="00FA58EC">
          <w:rPr>
            <w:rFonts w:ascii="Times New Roman" w:hAnsi="Times New Roman" w:cs="Times New Roman"/>
            <w:b/>
            <w:bCs/>
          </w:rPr>
          <w:t xml:space="preserve">Transcripts </w:t>
        </w:r>
        <w:r>
          <w:rPr>
            <w:rFonts w:ascii="Times New Roman" w:hAnsi="Times New Roman" w:cs="Times New Roman"/>
            <w:b/>
            <w:bCs/>
          </w:rPr>
          <w:t>altered</w:t>
        </w:r>
        <w:r w:rsidRPr="00FA58EC">
          <w:rPr>
            <w:rFonts w:ascii="Times New Roman" w:hAnsi="Times New Roman" w:cs="Times New Roman"/>
            <w:b/>
            <w:bCs/>
          </w:rPr>
          <w:t xml:space="preserve"> in acromegaly that may contribute to insulin resistance </w:t>
        </w:r>
      </w:ins>
    </w:p>
    <w:p w14:paraId="27F36FD1" w14:textId="77777777" w:rsidR="00B27529" w:rsidRDefault="00B27529" w:rsidP="00B27529">
      <w:pPr>
        <w:bidi w:val="0"/>
        <w:spacing w:line="480" w:lineRule="auto"/>
        <w:rPr>
          <w:ins w:id="83" w:author="Dave Bridges" w:date="2013-11-17T12:39:00Z"/>
          <w:rFonts w:ascii="Times New Roman" w:hAnsi="Times New Roman" w:cs="Times New Roman"/>
        </w:rPr>
      </w:pPr>
      <w:ins w:id="84" w:author="Dave Bridges" w:date="2013-11-17T12:39:00Z">
        <w:r>
          <w:rPr>
            <w:rFonts w:ascii="Times New Roman" w:hAnsi="Times New Roman" w:cs="Times New Roman"/>
          </w:rPr>
          <w:t>W</w:t>
        </w:r>
        <w:r w:rsidRPr="00FA58EC">
          <w:rPr>
            <w:rFonts w:ascii="Times New Roman" w:hAnsi="Times New Roman" w:cs="Times New Roman"/>
          </w:rPr>
          <w:t xml:space="preserve">e observed no difference in expression of </w:t>
        </w:r>
        <w:r>
          <w:rPr>
            <w:rFonts w:ascii="Times New Roman" w:hAnsi="Times New Roman" w:cs="Times New Roman"/>
          </w:rPr>
          <w:t>canonical</w:t>
        </w:r>
        <w:r w:rsidRPr="00FA58EC">
          <w:rPr>
            <w:rFonts w:ascii="Times New Roman" w:hAnsi="Times New Roman" w:cs="Times New Roman"/>
          </w:rPr>
          <w:t xml:space="preserve"> transcripts important for insulin signaling and response to insulin in adipocytes, including insulin receptor (</w:t>
        </w:r>
        <w:r w:rsidRPr="00FA58EC">
          <w:rPr>
            <w:rFonts w:ascii="Times New Roman" w:hAnsi="Times New Roman" w:cs="Times New Roman"/>
            <w:i/>
          </w:rPr>
          <w:t>INSR</w:t>
        </w:r>
        <w:r w:rsidRPr="00FA58EC">
          <w:rPr>
            <w:rFonts w:ascii="Times New Roman" w:hAnsi="Times New Roman" w:cs="Times New Roman"/>
          </w:rPr>
          <w:t xml:space="preserve">), </w:t>
        </w:r>
        <w:r w:rsidRPr="00FA58EC">
          <w:rPr>
            <w:rFonts w:ascii="Times New Roman" w:hAnsi="Times New Roman" w:cs="Times New Roman"/>
            <w:i/>
          </w:rPr>
          <w:t>IRS1, IRS2</w:t>
        </w:r>
        <w:r w:rsidRPr="00FA58EC">
          <w:rPr>
            <w:rFonts w:ascii="Times New Roman" w:hAnsi="Times New Roman" w:cs="Times New Roman"/>
          </w:rPr>
          <w:t xml:space="preserve">, </w:t>
        </w:r>
        <w:r w:rsidRPr="00FA58EC">
          <w:rPr>
            <w:rFonts w:ascii="Times New Roman" w:hAnsi="Times New Roman" w:cs="Times New Roman"/>
            <w:i/>
          </w:rPr>
          <w:t>AKT1-3</w:t>
        </w:r>
        <w:r w:rsidRPr="00FA58EC">
          <w:rPr>
            <w:rFonts w:ascii="Times New Roman" w:hAnsi="Times New Roman" w:cs="Times New Roman"/>
          </w:rPr>
          <w:t xml:space="preserve">, or </w:t>
        </w:r>
        <w:r w:rsidRPr="00FA58EC">
          <w:rPr>
            <w:rFonts w:ascii="Times New Roman" w:hAnsi="Times New Roman" w:cs="Times New Roman"/>
            <w:i/>
          </w:rPr>
          <w:t xml:space="preserve">SLC2A4 </w:t>
        </w:r>
        <w:r w:rsidRPr="00FA58EC">
          <w:rPr>
            <w:rFonts w:ascii="Times New Roman" w:hAnsi="Times New Roman" w:cs="Times New Roman"/>
          </w:rPr>
          <w:lastRenderedPageBreak/>
          <w:t xml:space="preserve">(GLUT4; see </w:t>
        </w:r>
        <w:r>
          <w:rPr>
            <w:rFonts w:ascii="Times New Roman" w:hAnsi="Times New Roman" w:cs="Times New Roman"/>
          </w:rPr>
          <w:t xml:space="preserve">Supplementary </w:t>
        </w:r>
        <w:r w:rsidRPr="00FA58EC">
          <w:rPr>
            <w:rFonts w:ascii="Times New Roman" w:hAnsi="Times New Roman" w:cs="Times New Roman"/>
          </w:rPr>
          <w:t xml:space="preserve">Figure </w:t>
        </w:r>
        <w:r>
          <w:rPr>
            <w:rFonts w:ascii="Times New Roman" w:hAnsi="Times New Roman" w:cs="Times New Roman"/>
          </w:rPr>
          <w:t>2</w:t>
        </w:r>
        <w:r w:rsidRPr="00FA58EC">
          <w:rPr>
            <w:rFonts w:ascii="Times New Roman" w:hAnsi="Times New Roman" w:cs="Times New Roman"/>
          </w:rPr>
          <w:t xml:space="preserve">A-G).  This indicates that the observed insulin resistance is not caused by transcriptional changes in these genes.  In fact, most of these genes trended to be more highly expressed in the adipose tissue from these insulin resistant patients, potentially underlying an </w:t>
        </w:r>
        <w:proofErr w:type="spellStart"/>
        <w:r w:rsidRPr="00FA58EC">
          <w:rPr>
            <w:rFonts w:ascii="Times New Roman" w:hAnsi="Times New Roman" w:cs="Times New Roman"/>
          </w:rPr>
          <w:t>upregulation</w:t>
        </w:r>
        <w:proofErr w:type="spellEnd"/>
        <w:r w:rsidRPr="00FA58EC">
          <w:rPr>
            <w:rFonts w:ascii="Times New Roman" w:hAnsi="Times New Roman" w:cs="Times New Roman"/>
          </w:rPr>
          <w:t xml:space="preserve"> </w:t>
        </w:r>
        <w:r>
          <w:rPr>
            <w:rFonts w:ascii="Times New Roman" w:hAnsi="Times New Roman" w:cs="Times New Roman"/>
          </w:rPr>
          <w:t>that</w:t>
        </w:r>
        <w:r w:rsidRPr="00FA58EC">
          <w:rPr>
            <w:rFonts w:ascii="Times New Roman" w:hAnsi="Times New Roman" w:cs="Times New Roman"/>
          </w:rPr>
          <w:t xml:space="preserve"> compensates for an alternative insulin resistant mechanism.</w:t>
        </w:r>
      </w:ins>
    </w:p>
    <w:p w14:paraId="411559FA" w14:textId="77777777" w:rsidR="00B27529" w:rsidRDefault="00B27529" w:rsidP="00B27529">
      <w:pPr>
        <w:shd w:val="clear" w:color="auto" w:fill="FFFFFF"/>
        <w:bidi w:val="0"/>
        <w:spacing w:line="480" w:lineRule="auto"/>
        <w:rPr>
          <w:ins w:id="85" w:author="Dave Bridges" w:date="2013-11-17T12:39:00Z"/>
          <w:rFonts w:ascii="Times New Roman" w:eastAsia="Times New Roman" w:hAnsi="Times New Roman" w:cs="Times New Roman"/>
        </w:rPr>
      </w:pPr>
      <w:ins w:id="86" w:author="Dave Bridges" w:date="2013-11-17T12:39:00Z">
        <w:r>
          <w:rPr>
            <w:rFonts w:ascii="Times New Roman" w:hAnsi="Times New Roman" w:cs="Times New Roman"/>
          </w:rPr>
          <w:t>One previously identified candidate</w:t>
        </w:r>
        <w:r w:rsidRPr="00FA58EC">
          <w:rPr>
            <w:rFonts w:ascii="Times New Roman" w:hAnsi="Times New Roman" w:cs="Times New Roman"/>
          </w:rPr>
          <w:t xml:space="preserve"> is the phosphoinositide-3-kinase, regulatory subunit 1 (</w:t>
        </w:r>
        <w:r w:rsidRPr="00FA58EC">
          <w:rPr>
            <w:rFonts w:ascii="Times New Roman" w:hAnsi="Times New Roman" w:cs="Times New Roman"/>
            <w:i/>
          </w:rPr>
          <w:t>PIK3R1</w:t>
        </w:r>
        <w:r w:rsidRPr="00FA58EC">
          <w:rPr>
            <w:rFonts w:ascii="Times New Roman" w:eastAsia="Times New Roman" w:hAnsi="Times New Roman" w:cs="Times New Roman"/>
          </w:rPr>
          <w:t xml:space="preserve">, also called </w:t>
        </w:r>
        <w:r w:rsidRPr="00FA58EC">
          <w:rPr>
            <w:rFonts w:ascii="Times New Roman" w:hAnsi="Times New Roman" w:cs="Times New Roman"/>
          </w:rPr>
          <w:t xml:space="preserve">p85α), which was induced by GH in </w:t>
        </w:r>
        <w:r>
          <w:rPr>
            <w:rFonts w:ascii="Times New Roman" w:hAnsi="Times New Roman" w:cs="Times New Roman"/>
          </w:rPr>
          <w:t>mouse</w:t>
        </w:r>
        <w:r w:rsidRPr="00FA58EC">
          <w:rPr>
            <w:rFonts w:ascii="Times New Roman" w:hAnsi="Times New Roman" w:cs="Times New Roman"/>
          </w:rPr>
          <w:t xml:space="preserve"> adipose tissue </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"(21)" }, "properties" : { "noteIndex" : 0 }, "schema" : "https://github.com/citation-style-language/schema/raw/master/csl-citation.json" }</w:instrText>
        </w:r>
        <w:r>
          <w:rPr>
            <w:rFonts w:ascii="Times New Roman" w:eastAsia="Times New Roman" w:hAnsi="Times New Roman" w:cs="Times New Roman"/>
          </w:rPr>
          <w:fldChar w:fldCharType="separate"/>
        </w:r>
        <w:r w:rsidRPr="00DA5F98">
          <w:rPr>
            <w:rFonts w:ascii="Times New Roman" w:eastAsia="Times New Roman" w:hAnsi="Times New Roman" w:cs="Times New Roman"/>
            <w:noProof/>
          </w:rPr>
          <w:t>(21)</w:t>
        </w:r>
        <w:r>
          <w:rPr>
            <w:rFonts w:ascii="Times New Roman" w:eastAsia="Times New Roman" w:hAnsi="Times New Roman" w:cs="Times New Roman"/>
          </w:rPr>
          <w:fldChar w:fldCharType="end"/>
        </w:r>
        <w:r w:rsidRPr="00FA58EC">
          <w:rPr>
            <w:rFonts w:ascii="Times New Roman" w:eastAsia="Times New Roman" w:hAnsi="Times New Roman" w:cs="Times New Roman"/>
          </w:rPr>
          <w:t xml:space="preserve"> and thought to contribute to GH-induced insulin resistance</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"(21)" }, "properties" : { "noteIndex" : 0 }, "schema" : "https://github.com/citation-style-language/schema/raw/master/csl-citation.json" }</w:instrText>
        </w:r>
        <w:r>
          <w:rPr>
            <w:rFonts w:ascii="Times New Roman" w:eastAsia="Times New Roman" w:hAnsi="Times New Roman" w:cs="Times New Roman"/>
          </w:rPr>
          <w:fldChar w:fldCharType="separate"/>
        </w:r>
        <w:r w:rsidRPr="00DA5F98">
          <w:rPr>
            <w:rFonts w:ascii="Times New Roman" w:eastAsia="Times New Roman" w:hAnsi="Times New Roman" w:cs="Times New Roman"/>
            <w:noProof/>
          </w:rPr>
          <w:t>(21)</w:t>
        </w:r>
        <w:r>
          <w:rPr>
            <w:rFonts w:ascii="Times New Roman" w:eastAsia="Times New Roman" w:hAnsi="Times New Roman" w:cs="Times New Roman"/>
          </w:rPr>
          <w:fldChar w:fldCharType="end"/>
        </w:r>
        <w:r>
          <w:rPr>
            <w:rFonts w:ascii="Times New Roman" w:eastAsia="Times New Roman" w:hAnsi="Times New Roman" w:cs="Times New Roman"/>
          </w:rPr>
          <w:t>.</w:t>
        </w:r>
        <w:r w:rsidRPr="00FA58EC">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FA58EC">
          <w:rPr>
            <w:rFonts w:ascii="Times New Roman" w:eastAsia="Times New Roman" w:hAnsi="Times New Roman" w:cs="Times New Roman"/>
          </w:rPr>
          <w:t xml:space="preserve">In our study it trended to be </w:t>
        </w:r>
        <w:r>
          <w:rPr>
            <w:rFonts w:ascii="Times New Roman" w:eastAsia="Times New Roman" w:hAnsi="Times New Roman" w:cs="Times New Roman"/>
          </w:rPr>
          <w:t>more highly</w:t>
        </w:r>
        <w:r w:rsidRPr="00FA58EC">
          <w:rPr>
            <w:rFonts w:ascii="Times New Roman" w:eastAsia="Times New Roman" w:hAnsi="Times New Roman" w:cs="Times New Roman"/>
          </w:rPr>
          <w:t xml:space="preserve"> expressed in the acromegaly patients, but the difference was not statistically significant</w:t>
        </w:r>
        <w:r>
          <w:rPr>
            <w:rFonts w:ascii="Times New Roman" w:eastAsia="Times New Roman" w:hAnsi="Times New Roman" w:cs="Times New Roman"/>
          </w:rPr>
          <w:t xml:space="preserve"> (P=0.95, Figure 4A</w:t>
        </w:r>
        <w:r w:rsidRPr="00FA58EC">
          <w:rPr>
            <w:rFonts w:ascii="Times New Roman" w:eastAsia="Times New Roman" w:hAnsi="Times New Roman" w:cs="Times New Roman"/>
          </w:rPr>
          <w:t>).</w:t>
        </w:r>
        <w:r>
          <w:rPr>
            <w:rFonts w:ascii="Times New Roman" w:eastAsia="Times New Roman" w:hAnsi="Times New Roman" w:cs="Times New Roman"/>
          </w:rPr>
          <w:t xml:space="preserve">  </w:t>
        </w:r>
        <w:r w:rsidRPr="005F7615">
          <w:rPr>
            <w:rFonts w:ascii="Times New Roman" w:eastAsia="Times New Roman" w:hAnsi="Times New Roman" w:cs="Times New Roman"/>
            <w:i/>
          </w:rPr>
          <w:t>TNF</w:t>
        </w:r>
        <w:r>
          <w:rPr>
            <w:rFonts w:ascii="Times New Roman" w:eastAsia="Times New Roman" w:hAnsi="Times New Roman" w:cs="Times New Roman"/>
          </w:rPr>
          <w:t xml:space="preserve"> transcript levels are significantly reduced in </w:t>
        </w:r>
        <w:proofErr w:type="spellStart"/>
        <w:r>
          <w:rPr>
            <w:rFonts w:ascii="Times New Roman" w:eastAsia="Times New Roman" w:hAnsi="Times New Roman" w:cs="Times New Roman"/>
          </w:rPr>
          <w:t>acromegalic</w:t>
        </w:r>
        <w:proofErr w:type="spellEnd"/>
        <w:r>
          <w:rPr>
            <w:rFonts w:ascii="Times New Roman" w:eastAsia="Times New Roman" w:hAnsi="Times New Roman" w:cs="Times New Roman"/>
          </w:rPr>
          <w:t xml:space="preserve"> patients while the </w:t>
        </w:r>
        <w:proofErr w:type="spellStart"/>
        <w:r>
          <w:rPr>
            <w:rFonts w:ascii="Times New Roman" w:eastAsia="Times New Roman" w:hAnsi="Times New Roman" w:cs="Times New Roman"/>
          </w:rPr>
          <w:t>proinflammatory</w:t>
        </w:r>
        <w:proofErr w:type="spellEnd"/>
        <w:r>
          <w:rPr>
            <w:rFonts w:ascii="Times New Roman" w:eastAsia="Times New Roman" w:hAnsi="Times New Roman" w:cs="Times New Roman"/>
          </w:rPr>
          <w:t xml:space="preserve"> cytokines </w:t>
        </w:r>
        <w:r w:rsidRPr="005F7615">
          <w:rPr>
            <w:rFonts w:ascii="Times New Roman" w:eastAsia="Times New Roman" w:hAnsi="Times New Roman" w:cs="Times New Roman"/>
            <w:i/>
          </w:rPr>
          <w:t>IL1B</w:t>
        </w:r>
        <w:r>
          <w:rPr>
            <w:rFonts w:ascii="Times New Roman" w:eastAsia="Times New Roman" w:hAnsi="Times New Roman" w:cs="Times New Roman"/>
          </w:rPr>
          <w:t xml:space="preserve">, </w:t>
        </w:r>
        <w:r w:rsidRPr="005F7615">
          <w:rPr>
            <w:rFonts w:ascii="Times New Roman" w:eastAsia="Times New Roman" w:hAnsi="Times New Roman" w:cs="Times New Roman"/>
            <w:i/>
          </w:rPr>
          <w:t>IL6</w:t>
        </w:r>
        <w:r>
          <w:rPr>
            <w:rFonts w:ascii="Times New Roman" w:eastAsia="Times New Roman" w:hAnsi="Times New Roman" w:cs="Times New Roman"/>
          </w:rPr>
          <w:t xml:space="preserve"> and </w:t>
        </w:r>
        <w:r w:rsidRPr="005F7615">
          <w:rPr>
            <w:rFonts w:ascii="Times New Roman" w:eastAsia="Times New Roman" w:hAnsi="Times New Roman" w:cs="Times New Roman"/>
            <w:i/>
          </w:rPr>
          <w:t>MCP1</w:t>
        </w:r>
        <w:r>
          <w:rPr>
            <w:rFonts w:ascii="Times New Roman" w:eastAsia="Times New Roman" w:hAnsi="Times New Roman" w:cs="Times New Roman"/>
          </w:rPr>
          <w:t xml:space="preserve"> and the </w:t>
        </w:r>
        <w:proofErr w:type="spellStart"/>
        <w:r>
          <w:rPr>
            <w:rFonts w:ascii="Times New Roman" w:eastAsia="Times New Roman" w:hAnsi="Times New Roman" w:cs="Times New Roman"/>
          </w:rPr>
          <w:t>proinflammatory</w:t>
        </w:r>
        <w:proofErr w:type="spellEnd"/>
        <w:r>
          <w:rPr>
            <w:rFonts w:ascii="Times New Roman" w:eastAsia="Times New Roman" w:hAnsi="Times New Roman" w:cs="Times New Roman"/>
          </w:rPr>
          <w:t xml:space="preserve"> protein kinases </w:t>
        </w:r>
        <w:r w:rsidRPr="005F7615">
          <w:rPr>
            <w:rFonts w:ascii="Times New Roman" w:eastAsia="Times New Roman" w:hAnsi="Times New Roman" w:cs="Times New Roman"/>
            <w:i/>
          </w:rPr>
          <w:t>IKKB</w:t>
        </w:r>
        <w:r>
          <w:rPr>
            <w:rFonts w:ascii="Times New Roman" w:eastAsia="Times New Roman" w:hAnsi="Times New Roman" w:cs="Times New Roman"/>
          </w:rPr>
          <w:t xml:space="preserve">, </w:t>
        </w:r>
        <w:r w:rsidRPr="005F7615">
          <w:rPr>
            <w:rFonts w:ascii="Times New Roman" w:eastAsia="Times New Roman" w:hAnsi="Times New Roman" w:cs="Times New Roman"/>
            <w:i/>
          </w:rPr>
          <w:t>IKBKE</w:t>
        </w:r>
        <w:r>
          <w:rPr>
            <w:rFonts w:ascii="Times New Roman" w:eastAsia="Times New Roman" w:hAnsi="Times New Roman" w:cs="Times New Roman"/>
          </w:rPr>
          <w:t xml:space="preserve"> all trend towards lower expression (data not shown).  The JNK and PKC family members were </w:t>
        </w:r>
        <w:proofErr w:type="spellStart"/>
        <w:r>
          <w:rPr>
            <w:rFonts w:ascii="Times New Roman" w:eastAsia="Times New Roman" w:hAnsi="Times New Roman" w:cs="Times New Roman"/>
          </w:rPr>
          <w:t>upregulated</w:t>
        </w:r>
        <w:proofErr w:type="spellEnd"/>
        <w:r>
          <w:rPr>
            <w:rFonts w:ascii="Times New Roman" w:eastAsia="Times New Roman" w:hAnsi="Times New Roman" w:cs="Times New Roman"/>
          </w:rPr>
          <w:t xml:space="preserve"> by more than 15% between controls and acromegaly patients. </w:t>
        </w:r>
        <w:r w:rsidRPr="00B0723B">
          <w:rPr>
            <w:rFonts w:ascii="Times New Roman" w:eastAsia="Times New Roman" w:hAnsi="Times New Roman" w:cs="Times New Roman"/>
          </w:rPr>
          <w:t>These</w:t>
        </w:r>
        <w:r>
          <w:rPr>
            <w:rFonts w:ascii="Times New Roman" w:eastAsia="Times New Roman" w:hAnsi="Times New Roman" w:cs="Times New Roman"/>
          </w:rPr>
          <w:t xml:space="preserve"> data support the hypothesis that insulin resistance in these patients is not due to enhanced inflammatory signaling.</w:t>
        </w:r>
      </w:ins>
    </w:p>
    <w:p w14:paraId="6B29965F" w14:textId="37C6C97F" w:rsidR="00B27529" w:rsidRPr="00FA58EC" w:rsidRDefault="00B27529" w:rsidP="00B27529">
      <w:pPr>
        <w:bidi w:val="0"/>
        <w:spacing w:line="480" w:lineRule="auto"/>
        <w:rPr>
          <w:ins w:id="87" w:author="Dave Bridges" w:date="2013-11-17T12:39:00Z"/>
          <w:rFonts w:ascii="Times New Roman" w:hAnsi="Times New Roman" w:cs="Times New Roman"/>
        </w:rPr>
      </w:pPr>
      <w:ins w:id="88" w:author="Dave Bridges" w:date="2013-11-17T12:39:00Z">
        <w:r>
          <w:rPr>
            <w:rFonts w:ascii="Times New Roman" w:hAnsi="Times New Roman" w:cs="Times New Roman"/>
          </w:rPr>
          <w:t>A</w:t>
        </w:r>
        <w:r w:rsidRPr="00FA58EC">
          <w:rPr>
            <w:rFonts w:ascii="Times New Roman" w:hAnsi="Times New Roman" w:cs="Times New Roman"/>
          </w:rPr>
          <w:t xml:space="preserve"> possible link between acromegaly and insulin resistance may be the fatty acid </w:t>
        </w:r>
        <w:proofErr w:type="spellStart"/>
        <w:r w:rsidRPr="00FA58EC">
          <w:rPr>
            <w:rFonts w:ascii="Times New Roman" w:hAnsi="Times New Roman" w:cs="Times New Roman"/>
          </w:rPr>
          <w:t>desturase</w:t>
        </w:r>
        <w:proofErr w:type="spellEnd"/>
        <w:r w:rsidRPr="00FA58EC">
          <w:rPr>
            <w:rFonts w:ascii="Times New Roman" w:hAnsi="Times New Roman" w:cs="Times New Roman"/>
          </w:rPr>
          <w:t xml:space="preserve"> 2 (</w:t>
        </w:r>
        <w:r w:rsidRPr="00FA58EC">
          <w:rPr>
            <w:rFonts w:ascii="Times New Roman" w:hAnsi="Times New Roman" w:cs="Times New Roman"/>
            <w:i/>
          </w:rPr>
          <w:t>FADS2</w:t>
        </w:r>
        <w:r w:rsidRPr="00FA58EC">
          <w:rPr>
            <w:rFonts w:ascii="Times New Roman" w:hAnsi="Times New Roman" w:cs="Times New Roman"/>
            <w:b/>
            <w:bCs/>
            <w:i/>
            <w:iCs/>
          </w:rPr>
          <w:t>)</w:t>
        </w:r>
        <w:r w:rsidRPr="00FA58EC">
          <w:rPr>
            <w:rFonts w:ascii="Times New Roman" w:hAnsi="Times New Roman" w:cs="Times New Roman"/>
          </w:rPr>
          <w:t>, delta-6-desaturase</w:t>
        </w:r>
        <w:r>
          <w:rPr>
            <w:rFonts w:ascii="Times New Roman" w:hAnsi="Times New Roman" w:cs="Times New Roman"/>
          </w:rPr>
          <w:t>, Figure 4B</w:t>
        </w:r>
        <w:r w:rsidRPr="00FA58EC">
          <w:rPr>
            <w:rFonts w:ascii="Times New Roman" w:hAnsi="Times New Roman" w:cs="Times New Roman"/>
          </w:rPr>
          <w:t xml:space="preserve">).  </w:t>
        </w:r>
        <w:r>
          <w:rPr>
            <w:rFonts w:ascii="Times New Roman" w:hAnsi="Times New Roman" w:cs="Times New Roman"/>
          </w:rPr>
          <w:t>This</w:t>
        </w:r>
        <w:r w:rsidRPr="00FA58EC">
          <w:rPr>
            <w:rFonts w:ascii="Times New Roman" w:hAnsi="Times New Roman" w:cs="Times New Roman"/>
          </w:rPr>
          <w:t xml:space="preserve"> enzyme function</w:t>
        </w:r>
        <w:r>
          <w:rPr>
            <w:rFonts w:ascii="Times New Roman" w:hAnsi="Times New Roman" w:cs="Times New Roman"/>
          </w:rPr>
          <w:t>s</w:t>
        </w:r>
        <w:r w:rsidRPr="00FA58EC">
          <w:rPr>
            <w:rFonts w:ascii="Times New Roman" w:hAnsi="Times New Roman" w:cs="Times New Roman"/>
          </w:rPr>
          <w:t xml:space="preserve"> to add double bonds to acyl chains during </w:t>
        </w:r>
        <w:proofErr w:type="spellStart"/>
        <w:r w:rsidRPr="00FA58EC">
          <w:rPr>
            <w:rFonts w:ascii="Times New Roman" w:hAnsi="Times New Roman" w:cs="Times New Roman"/>
          </w:rPr>
          <w:t>lipogenesis</w:t>
        </w:r>
        <w:proofErr w:type="spellEnd"/>
        <w:r w:rsidRPr="00FA58EC">
          <w:rPr>
            <w:rFonts w:ascii="Times New Roman" w:hAnsi="Times New Roman" w:cs="Times New Roman"/>
          </w:rPr>
          <w:t xml:space="preserve"> and </w:t>
        </w:r>
        <w:r>
          <w:rPr>
            <w:rFonts w:ascii="Times New Roman" w:hAnsi="Times New Roman" w:cs="Times New Roman"/>
          </w:rPr>
          <w:t>its</w:t>
        </w:r>
        <w:r w:rsidRPr="00FA58EC">
          <w:rPr>
            <w:rFonts w:ascii="Times New Roman" w:hAnsi="Times New Roman" w:cs="Times New Roman"/>
          </w:rPr>
          <w:t xml:space="preserve"> </w:t>
        </w:r>
        <w:proofErr w:type="spellStart"/>
        <w:r w:rsidRPr="00FA58EC">
          <w:rPr>
            <w:rFonts w:ascii="Times New Roman" w:hAnsi="Times New Roman" w:cs="Times New Roman"/>
          </w:rPr>
          <w:t>activiti</w:t>
        </w:r>
        <w:r>
          <w:rPr>
            <w:rFonts w:ascii="Times New Roman" w:hAnsi="Times New Roman" w:cs="Times New Roman"/>
          </w:rPr>
          <w:t>y</w:t>
        </w:r>
        <w:proofErr w:type="spellEnd"/>
        <w:r w:rsidRPr="00FA58EC">
          <w:rPr>
            <w:rFonts w:ascii="Times New Roman" w:hAnsi="Times New Roman" w:cs="Times New Roman"/>
          </w:rPr>
          <w:t xml:space="preserve"> </w:t>
        </w:r>
        <w:r>
          <w:rPr>
            <w:rFonts w:ascii="Times New Roman" w:hAnsi="Times New Roman" w:cs="Times New Roman"/>
          </w:rPr>
          <w:t>is</w:t>
        </w:r>
        <w:r w:rsidRPr="00FA58EC">
          <w:rPr>
            <w:rFonts w:ascii="Times New Roman" w:hAnsi="Times New Roman" w:cs="Times New Roman"/>
          </w:rPr>
          <w:t xml:space="preserve"> associated with metabolic syndrome</w:t>
        </w:r>
        <w:r>
          <w:rPr>
            <w:rFonts w:ascii="Times New Roman" w:hAnsi="Times New Roman" w:cs="Times New Roman"/>
          </w:rPr>
          <w:t xml:space="preserve"> in human subjects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"author" : [ { "dropping-particle" : "", "family" : "Awashima", "given" : "Aiko K", "non-dropping-particle" : "", "parse-names" : false, "suffix" : "" }, { "dropping-particle" : "", "family" : "Ugawara", "given" : "Shiori S", "non-dropping-particle" : "", "parse-names" : false, "suffix" : "" }, { "dropping-particle" : "", "family" : "Kita", "given" : "Misako O", "non-dropping-particle" : "", "parse-names" : false, "suffix" : "" }, { "dropping-particle" : "", "family" : "Kahane", "given" : "Takemi A", "non-dropping-particle" : "", "parse-names" : false, "suffix" : "" }, { "dropping-particle" : "", "family" : "Ukui", "given" : "Kennichi F", "non-dropping-particle" : "", "parse-names" : false, "suffix" : "" } ], "id" : "ITEM-1", "issued" : { "date-parts" : [ [ "2009" ] ] }, "page" : "400-406", "title" : "Plasma Fatty Acid Composition , Estimated Desaturase Activities , and Intakes of Energy and Nutrient in Japanese Men with", "type" : "article-journal" }, "uris" : [ "http://www.mendeley.com/documents/?uuid=b19e996b-10c7-4692-a33b-01a5ee912b00" ] }, { "id" : "ITEM-2",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diabetes.\n\nRECENT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recently.\n\nSUMMARY: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"ITEM-2", "issue" : "1", "issued" : { "date-parts" : [ [ "2012", "2" ] ] }, "page" : "4-10", "title" : "Recent insights into the relation of \u03945 desaturase and \u03946 desaturase activity to the development of type 2 diabetes.", "type" : "article-journal", "volume" : "23" }, "uris" : [ "http://www.mendeley.com/documents/?uuid=a51ff34b-f099-416f-ba4a-69fc82d1f268" ] } ], "mendeley" : { "previouslyFormattedCitation" : "(22,23)" }, "properties" : { "noteIndex" : 0 }, "schema" : "https://github.com/citation-style-language/schema/raw/master/csl-citation.json" }</w:instrText>
        </w:r>
        <w:r>
          <w:rPr>
            <w:rFonts w:ascii="Times New Roman" w:hAnsi="Times New Roman" w:cs="Times New Roman"/>
          </w:rPr>
          <w:fldChar w:fldCharType="separate"/>
        </w:r>
        <w:r w:rsidRPr="00DA5F98">
          <w:rPr>
            <w:rFonts w:ascii="Times New Roman" w:hAnsi="Times New Roman" w:cs="Times New Roman"/>
            <w:noProof/>
          </w:rPr>
          <w:t>(22,23)</w:t>
        </w:r>
        <w:r>
          <w:rPr>
            <w:rFonts w:ascii="Times New Roman" w:hAnsi="Times New Roman" w:cs="Times New Roman"/>
          </w:rPr>
          <w:fldChar w:fldCharType="end"/>
        </w:r>
        <w:r>
          <w:rPr>
            <w:rFonts w:ascii="Times New Roman" w:hAnsi="Times New Roman" w:cs="Times New Roman"/>
          </w:rPr>
          <w:t>.</w:t>
        </w:r>
        <w:r w:rsidRPr="00FA58EC">
          <w:rPr>
            <w:rFonts w:ascii="Times New Roman" w:hAnsi="Times New Roman" w:cs="Times New Roman"/>
          </w:rPr>
          <w:t xml:space="preserve"> </w:t>
        </w:r>
        <w:r>
          <w:rPr>
            <w:rFonts w:ascii="Times New Roman" w:hAnsi="Times New Roman" w:cs="Times New Roman"/>
          </w:rPr>
          <w:t>The e</w:t>
        </w:r>
        <w:r w:rsidRPr="00FA58EC">
          <w:rPr>
            <w:rFonts w:ascii="Times New Roman" w:hAnsi="Times New Roman" w:cs="Times New Roman"/>
          </w:rPr>
          <w:t xml:space="preserve">xpression of </w:t>
        </w:r>
        <w:r w:rsidRPr="00A35323">
          <w:rPr>
            <w:rFonts w:ascii="Times New Roman" w:hAnsi="Times New Roman" w:cs="Times New Roman"/>
            <w:i/>
            <w:iCs/>
          </w:rPr>
          <w:t>FADS2</w:t>
        </w:r>
        <w:r w:rsidRPr="00FA58EC">
          <w:rPr>
            <w:rFonts w:ascii="Times New Roman" w:hAnsi="Times New Roman" w:cs="Times New Roman"/>
          </w:rPr>
          <w:t xml:space="preserve"> has recently been shown to be induced by GH in mice </w:t>
        </w:r>
        <w:r>
          <w:rPr>
            <w:rFonts w:ascii="Times New Roman" w:hAnsi="Times New Roman" w:cs="Times New Roman"/>
          </w:rPr>
          <w:fldChar w:fldCharType="begin" w:fldLock="1"/>
        </w:r>
        <w:r>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"http://www.mendeley.com/documents/?uuid=c7742d6a-1b6e-4cec-82e1-94eab4d2634e" ] } ], "mendeley" : { "previouslyFormattedCitation" : "(24)" }, "properties" : { "noteIndex" : 0 }, "schema" : "https://github.com/citation-style-language/schema/raw/master/csl-citation.json" }</w:instrText>
        </w:r>
        <w:r>
          <w:rPr>
            <w:rFonts w:ascii="Times New Roman" w:hAnsi="Times New Roman" w:cs="Times New Roman"/>
          </w:rPr>
          <w:fldChar w:fldCharType="separate"/>
        </w:r>
        <w:r w:rsidRPr="00DA5F98">
          <w:rPr>
            <w:rFonts w:ascii="Times New Roman" w:hAnsi="Times New Roman" w:cs="Times New Roman"/>
            <w:noProof/>
          </w:rPr>
          <w:t>(24)</w:t>
        </w:r>
        <w:r>
          <w:rPr>
            <w:rFonts w:ascii="Times New Roman" w:hAnsi="Times New Roman" w:cs="Times New Roman"/>
          </w:rPr>
          <w:fldChar w:fldCharType="end"/>
        </w:r>
        <w:r w:rsidRPr="00FA58EC">
          <w:rPr>
            <w:rFonts w:ascii="Times New Roman" w:hAnsi="Times New Roman" w:cs="Times New Roman"/>
          </w:rPr>
          <w:t>.</w:t>
        </w:r>
        <w:r>
          <w:rPr>
            <w:rFonts w:ascii="Times New Roman" w:hAnsi="Times New Roman" w:cs="Times New Roman"/>
          </w:rPr>
          <w:t xml:space="preserve"> </w:t>
        </w:r>
      </w:ins>
    </w:p>
    <w:p w14:paraId="4F9BF368" w14:textId="77777777" w:rsidR="00B27529" w:rsidRPr="00FA58EC" w:rsidDel="00B27529" w:rsidRDefault="00B27529">
      <w:pPr>
        <w:bidi w:val="0"/>
        <w:spacing w:line="480" w:lineRule="auto"/>
        <w:rPr>
          <w:del w:id="89" w:author="Dave Bridges" w:date="2013-11-17T12:39:00Z"/>
          <w:rFonts w:ascii="Times New Roman" w:hAnsi="Times New Roman" w:cs="Times New Roman"/>
        </w:rPr>
      </w:pPr>
    </w:p>
    <w:p w14:paraId="13583BE5" w14:textId="77777777" w:rsidR="00666507" w:rsidRPr="00FA58EC" w:rsidRDefault="00666507">
      <w:pPr>
        <w:bidi w:val="0"/>
        <w:spacing w:line="480" w:lineRule="auto"/>
        <w:rPr>
          <w:rFonts w:ascii="Times New Roman" w:hAnsi="Times New Roman" w:cs="Times New Roman"/>
        </w:rPr>
      </w:pPr>
    </w:p>
    <w:p w14:paraId="3AFE8ECB" w14:textId="77777777" w:rsidR="00C5610E" w:rsidRPr="00FA58EC" w:rsidRDefault="00C5610E">
      <w:pPr>
        <w:bidi w:val="0"/>
        <w:spacing w:line="480" w:lineRule="auto"/>
        <w:rPr>
          <w:rFonts w:ascii="Times New Roman" w:hAnsi="Times New Roman" w:cs="Times New Roman"/>
          <w:b/>
        </w:rPr>
      </w:pPr>
      <w:r w:rsidRPr="00FA58EC">
        <w:rPr>
          <w:rFonts w:ascii="Times New Roman" w:hAnsi="Times New Roman" w:cs="Times New Roman"/>
          <w:b/>
        </w:rPr>
        <w:t>Glucocorticoid regulation</w:t>
      </w:r>
    </w:p>
    <w:p w14:paraId="52B8C9FA" w14:textId="0AC66EEC" w:rsidR="00C5610E" w:rsidRPr="00FA58EC" w:rsidRDefault="00C5610E">
      <w:pPr>
        <w:bidi w:val="0"/>
        <w:spacing w:line="480" w:lineRule="auto"/>
        <w:rPr>
          <w:rFonts w:ascii="Times New Roman" w:hAnsi="Times New Roman" w:cs="Times New Roman"/>
        </w:rPr>
      </w:pPr>
      <w:r w:rsidRPr="00FA58EC">
        <w:rPr>
          <w:rFonts w:ascii="Times New Roman" w:hAnsi="Times New Roman" w:cs="Times New Roman"/>
          <w:lang w:val="en-GB"/>
        </w:rPr>
        <w:t>11β</w:t>
      </w:r>
      <w:proofErr w:type="spellStart"/>
      <w:r w:rsidRPr="00FA58EC">
        <w:rPr>
          <w:rFonts w:ascii="Times New Roman" w:hAnsi="Times New Roman" w:cs="Times New Roman"/>
          <w:lang w:val="en-GB"/>
        </w:rPr>
        <w:t>Hydroxysteroid</w:t>
      </w:r>
      <w:proofErr w:type="spellEnd"/>
      <w:r w:rsidRPr="00FA58EC">
        <w:rPr>
          <w:rFonts w:ascii="Times New Roman" w:hAnsi="Times New Roman" w:cs="Times New Roman"/>
          <w:lang w:val="en-GB"/>
        </w:rPr>
        <w:t xml:space="preserve"> dehydrogenase 1 (</w:t>
      </w:r>
      <w:commentRangeStart w:id="90"/>
      <w:r w:rsidRPr="00FA58EC">
        <w:rPr>
          <w:rFonts w:ascii="Times New Roman" w:hAnsi="Times New Roman" w:cs="Times New Roman"/>
          <w:i/>
          <w:lang w:val="en-GB"/>
        </w:rPr>
        <w:t>HSD11B1</w:t>
      </w:r>
      <w:commentRangeEnd w:id="90"/>
      <w:r w:rsidR="00834FAF">
        <w:rPr>
          <w:rStyle w:val="CommentReference"/>
        </w:rPr>
        <w:commentReference w:id="90"/>
      </w:r>
      <w:r w:rsidRPr="00FA58EC">
        <w:rPr>
          <w:rFonts w:ascii="Times New Roman" w:hAnsi="Times New Roman" w:cs="Times New Roman"/>
          <w:lang w:val="en-GB"/>
        </w:rPr>
        <w:t xml:space="preserve">), the enzyme </w:t>
      </w:r>
      <w:r w:rsidR="000D4F49">
        <w:rPr>
          <w:rFonts w:ascii="Times New Roman" w:hAnsi="Times New Roman" w:cs="Times New Roman"/>
          <w:lang w:val="en-GB"/>
        </w:rPr>
        <w:t>that</w:t>
      </w:r>
      <w:r w:rsidR="000D4F49" w:rsidRPr="00FA58EC">
        <w:rPr>
          <w:rFonts w:ascii="Times New Roman" w:hAnsi="Times New Roman" w:cs="Times New Roman"/>
          <w:lang w:val="en-GB"/>
        </w:rPr>
        <w:t xml:space="preserve"> </w:t>
      </w:r>
      <w:r w:rsidR="000C1783" w:rsidRPr="00FA58EC">
        <w:rPr>
          <w:rFonts w:ascii="Times New Roman" w:hAnsi="Times New Roman" w:cs="Times New Roman"/>
          <w:lang w:val="en-GB"/>
        </w:rPr>
        <w:t xml:space="preserve">inactivates </w:t>
      </w:r>
      <w:r w:rsidRPr="00FA58EC">
        <w:rPr>
          <w:rFonts w:ascii="Times New Roman" w:hAnsi="Times New Roman" w:cs="Times New Roman"/>
          <w:lang w:val="en-GB"/>
        </w:rPr>
        <w:t>cortisol</w:t>
      </w:r>
      <w:r w:rsidR="00C44BCA" w:rsidRPr="00FA58EC">
        <w:rPr>
          <w:rFonts w:ascii="Times New Roman" w:hAnsi="Times New Roman" w:cs="Times New Roman"/>
          <w:lang w:val="en-GB"/>
        </w:rPr>
        <w:t>, was</w:t>
      </w:r>
      <w:r w:rsidRPr="00FA58EC">
        <w:rPr>
          <w:rFonts w:ascii="Times New Roman" w:hAnsi="Times New Roman" w:cs="Times New Roman"/>
        </w:rPr>
        <w:t xml:space="preserve"> reduced 4 fold in acromegaly patient</w:t>
      </w:r>
      <w:r w:rsidR="00EA7B7A">
        <w:rPr>
          <w:rFonts w:ascii="Times New Roman" w:hAnsi="Times New Roman" w:cs="Times New Roman"/>
        </w:rPr>
        <w:t xml:space="preserve">s (Supplementary Figure 2H). </w:t>
      </w:r>
      <w:r w:rsidRPr="00FA58EC">
        <w:rPr>
          <w:rFonts w:ascii="Times New Roman" w:hAnsi="Times New Roman" w:cs="Times New Roman"/>
        </w:rPr>
        <w:t xml:space="preserve">The </w:t>
      </w:r>
      <w:proofErr w:type="spellStart"/>
      <w:r w:rsidRPr="00FA58EC">
        <w:rPr>
          <w:rFonts w:ascii="Times New Roman" w:hAnsi="Times New Roman" w:cs="Times New Roman"/>
        </w:rPr>
        <w:t>downregulation</w:t>
      </w:r>
      <w:proofErr w:type="spellEnd"/>
      <w:r w:rsidRPr="00FA58EC">
        <w:rPr>
          <w:rFonts w:ascii="Times New Roman" w:hAnsi="Times New Roman" w:cs="Times New Roman"/>
        </w:rPr>
        <w:t xml:space="preserve"> of expression and activity of this enzyme by GH/</w:t>
      </w:r>
      <w:r w:rsidR="00C44BCA" w:rsidRPr="00FA58EC">
        <w:rPr>
          <w:rFonts w:ascii="Times New Roman" w:hAnsi="Times New Roman" w:cs="Times New Roman"/>
        </w:rPr>
        <w:t>IGF1 has</w:t>
      </w:r>
      <w:r w:rsidRPr="00FA58EC">
        <w:rPr>
          <w:rFonts w:ascii="Times New Roman" w:hAnsi="Times New Roman" w:cs="Times New Roman"/>
        </w:rPr>
        <w:t xml:space="preserve"> been confirmed both </w:t>
      </w:r>
      <w:r w:rsidRPr="00E25CCF">
        <w:rPr>
          <w:rFonts w:ascii="Times New Roman" w:hAnsi="Times New Roman" w:cs="Times New Roman"/>
          <w:i/>
        </w:rPr>
        <w:t>in vitro</w:t>
      </w:r>
      <w:r w:rsidR="006F05A2">
        <w:rPr>
          <w:rFonts w:ascii="Times New Roman" w:hAnsi="Times New Roman" w:cs="Times New Roman"/>
          <w:i/>
        </w:rPr>
        <w:t xml:space="preserve"> </w:t>
      </w:r>
      <w:r w:rsidR="008D32FD">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"(32)" }, "properties" : { "noteIndex" : 0 }, "schema" : "https://github.com/citation-style-language/schema/raw/master/csl-citation.json" }</w:instrText>
      </w:r>
      <w:r w:rsidR="008D32FD">
        <w:rPr>
          <w:rFonts w:ascii="Times New Roman" w:hAnsi="Times New Roman" w:cs="Times New Roman"/>
        </w:rPr>
        <w:fldChar w:fldCharType="separate"/>
      </w:r>
      <w:r w:rsidR="00DA5F98" w:rsidRPr="00DA5F98">
        <w:rPr>
          <w:rFonts w:ascii="Times New Roman" w:hAnsi="Times New Roman" w:cs="Times New Roman"/>
          <w:noProof/>
        </w:rPr>
        <w:t>(32)</w:t>
      </w:r>
      <w:r w:rsidR="008D32FD">
        <w:rPr>
          <w:rFonts w:ascii="Times New Roman" w:hAnsi="Times New Roman" w:cs="Times New Roman"/>
        </w:rPr>
        <w:fldChar w:fldCharType="end"/>
      </w:r>
      <w:r w:rsidRPr="00FA58EC">
        <w:rPr>
          <w:rFonts w:ascii="Times New Roman" w:hAnsi="Times New Roman" w:cs="Times New Roman"/>
        </w:rPr>
        <w:t xml:space="preserve">, in GH deficient patients treated with GH </w:t>
      </w:r>
      <w:r w:rsidR="00B171D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"(33)" }, "properties" : { "noteIndex" : 0 }, "schema" : "https://github.com/citation-style-language/schema/raw/master/csl-citation.json" }</w:instrText>
      </w:r>
      <w:r w:rsidR="00B171DF">
        <w:rPr>
          <w:rFonts w:ascii="Times New Roman" w:hAnsi="Times New Roman" w:cs="Times New Roman"/>
        </w:rPr>
        <w:fldChar w:fldCharType="separate"/>
      </w:r>
      <w:r w:rsidR="00DA5F98" w:rsidRPr="00DA5F98">
        <w:rPr>
          <w:rFonts w:ascii="Times New Roman" w:hAnsi="Times New Roman" w:cs="Times New Roman"/>
          <w:noProof/>
        </w:rPr>
        <w:t>(33)</w:t>
      </w:r>
      <w:r w:rsidR="00B171DF">
        <w:rPr>
          <w:rFonts w:ascii="Times New Roman" w:hAnsi="Times New Roman" w:cs="Times New Roman"/>
        </w:rPr>
        <w:fldChar w:fldCharType="end"/>
      </w:r>
      <w:r w:rsidRPr="00FA58EC">
        <w:rPr>
          <w:rFonts w:ascii="Times New Roman" w:hAnsi="Times New Roman" w:cs="Times New Roman"/>
        </w:rPr>
        <w:t xml:space="preserve"> and in acromegaly patients </w:t>
      </w:r>
      <w:r w:rsidR="00B171DF">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"(34,35)" }, "properties" : { "noteIndex" : 0 }, "schema" : "https://github.com/citation-style-language/schema/raw/master/csl-citation.json" }</w:instrText>
      </w:r>
      <w:r w:rsidR="00B171DF">
        <w:rPr>
          <w:rFonts w:ascii="Times New Roman" w:hAnsi="Times New Roman" w:cs="Times New Roman"/>
        </w:rPr>
        <w:fldChar w:fldCharType="separate"/>
      </w:r>
      <w:r w:rsidR="00DA5F98" w:rsidRPr="00DA5F98">
        <w:rPr>
          <w:rFonts w:ascii="Times New Roman" w:hAnsi="Times New Roman" w:cs="Times New Roman"/>
          <w:noProof/>
        </w:rPr>
        <w:t>(34,35)</w:t>
      </w:r>
      <w:r w:rsidR="00B171DF">
        <w:rPr>
          <w:rFonts w:ascii="Times New Roman" w:hAnsi="Times New Roman" w:cs="Times New Roman"/>
        </w:rPr>
        <w:fldChar w:fldCharType="end"/>
      </w:r>
      <w:r w:rsidR="008D32FD">
        <w:rPr>
          <w:rFonts w:ascii="Times New Roman" w:hAnsi="Times New Roman" w:cs="Times New Roman"/>
        </w:rPr>
        <w:t>.</w:t>
      </w:r>
      <w:r w:rsidRPr="00FA58EC">
        <w:rPr>
          <w:rFonts w:ascii="Times New Roman" w:hAnsi="Times New Roman" w:cs="Times New Roman"/>
        </w:rPr>
        <w:t xml:space="preserve"> In addition, we found higher expression of the </w:t>
      </w:r>
      <w:r w:rsidR="00DD35A1" w:rsidRPr="00FA58EC">
        <w:rPr>
          <w:rFonts w:ascii="Times New Roman" w:hAnsi="Times New Roman" w:cs="Times New Roman"/>
        </w:rPr>
        <w:t>g</w:t>
      </w:r>
      <w:r w:rsidRPr="00FA58EC">
        <w:rPr>
          <w:rFonts w:ascii="Times New Roman" w:hAnsi="Times New Roman" w:cs="Times New Roman"/>
        </w:rPr>
        <w:t>lucocorticoid receptor (</w:t>
      </w:r>
      <w:r w:rsidRPr="00FA58EC">
        <w:rPr>
          <w:rFonts w:ascii="Times New Roman" w:hAnsi="Times New Roman" w:cs="Times New Roman"/>
          <w:i/>
        </w:rPr>
        <w:t>NR3C1</w:t>
      </w:r>
      <w:r w:rsidRPr="00FA58EC">
        <w:rPr>
          <w:rFonts w:ascii="Times New Roman" w:hAnsi="Times New Roman" w:cs="Times New Roman"/>
        </w:rPr>
        <w:t>) in acromegaly patients</w:t>
      </w:r>
      <w:r w:rsidR="00EA7B7A">
        <w:rPr>
          <w:rFonts w:ascii="Times New Roman" w:hAnsi="Times New Roman" w:cs="Times New Roman"/>
        </w:rPr>
        <w:t xml:space="preserve"> (Supplementary Figure 2I)</w:t>
      </w:r>
      <w:r w:rsidR="000C1783" w:rsidRPr="00FA58EC">
        <w:rPr>
          <w:rFonts w:ascii="Times New Roman" w:hAnsi="Times New Roman" w:cs="Times New Roman"/>
        </w:rPr>
        <w:t xml:space="preserve">.  </w:t>
      </w:r>
      <w:r w:rsidRPr="00FA58EC">
        <w:rPr>
          <w:rFonts w:ascii="Times New Roman" w:hAnsi="Times New Roman" w:cs="Times New Roman"/>
        </w:rPr>
        <w:t>The net effect of these two changes is predicted to enhance glucocorticoid-responsive effects</w:t>
      </w:r>
      <w:r w:rsidR="000C1783" w:rsidRPr="00FA58EC">
        <w:rPr>
          <w:rFonts w:ascii="Times New Roman" w:hAnsi="Times New Roman" w:cs="Times New Roman"/>
        </w:rPr>
        <w:t xml:space="preserve">.  </w:t>
      </w:r>
      <w:r w:rsidRPr="00FA58EC">
        <w:rPr>
          <w:rFonts w:ascii="Times New Roman" w:hAnsi="Times New Roman" w:cs="Times New Roman"/>
        </w:rPr>
        <w:t xml:space="preserve">Glucocorticoids </w:t>
      </w:r>
      <w:r w:rsidRPr="00FA58EC">
        <w:rPr>
          <w:rFonts w:ascii="Times New Roman" w:hAnsi="Times New Roman" w:cs="Times New Roman"/>
        </w:rPr>
        <w:lastRenderedPageBreak/>
        <w:t xml:space="preserve">have profound metabolic effects in adipose tissue </w:t>
      </w:r>
      <w:r w:rsidR="008501BA">
        <w:rPr>
          <w:rFonts w:ascii="Times New Roman" w:hAnsi="Times New Roman" w:cs="Times New Roman"/>
        </w:rPr>
        <w:fldChar w:fldCharType="begin" w:fldLock="1"/>
      </w:r>
      <w:r w:rsidR="00595EF5">
        <w:rPr>
          <w:rFonts w:ascii="Times New Roman" w:hAnsi="Times New Roman" w:cs="Times New Roman"/>
        </w:rPr>
        <w:instrText>ADDIN CSL_CITATION { "citationItems" : [ { "id" : "ITEM-1", "itemData" : { "DOI" : "10.1016/j.metabol.2011.06.012", "ISSN" : "1532-8600", "PMID" : "21864867", "abstract" : "Glucocorticoids (GCs) have long been accepted as being catabolic in nature, liberating energy substrates during times of stress to supply the increased metabolic demand of the body. The effects of GCs on adipose tissue metabolism are conflicting, however, because patients with elevated GCs present with central adiposity. We performed an extensive literature review of the effects of GCs on adipose tissue metabolism. The contradictory effects of GCs on lipid metabolism occur through a number of different mechanisms, some of which are well defined and others remain to be elucidated. Firstly, through increases in caloric and dietary fat intake, along with increased hydrolysis of circulating triglycerides (chylomicrons, very low-density lipoproteins) by lipoprotein lipase activity, GCs increase the amount of fatty acids in circulation, which are then available for ectopic fat distribution (liver, muscle, and central adipocytes). Glucocorticoids also increase de novo lipid production in hepatocytes through increased expression of fatty acid synthase. There is some controversy as to whether these same mechanisms occur in adipocytes, thereby contributing to adipose hypertrophy. Glucocorticoids promote preadipocyte conversion to mature adipocytes, causing hyperplasia of the adipose tissue. Glucocorticoids also have acute antilipolytic effect on adipocytes, whereas their genomic actions facilitate increased lipolysis after about 48 hours of exposure. The acute and long-term effects of GCs on adipose tissue lipolysis remain unclear. Although considerable evidence supports the notion that GCs increase lipolysis through glucocorticoid-induced increases of lipase expression, they clearly have antilipolytic effects within these same tissues and cell line models.", "author" : [ { "dropping-particle" : "", "family" : "Peckett", "given" : "Ashley J", "non-dropping-particle" : "", "parse-names" : false, "suffix" : "" }, { "dropping-particle" : "", "family" : "Wright", "given" : "David C", "non-dropping-particle" : "", "parse-names" : false, "suffix" : "" }, { "dropping-particle" : "", "family" : "Riddell", "given" : "Michael C", "non-dropping-particle" : "", "parse-names" : false, "suffix" : "" } ], "container-title" : "Metabolism: clinical and experimental", "id" : "ITEM-1", "issue" : "11", "issued" : { "date-parts" : [ [ "2011", "11" ] ] }, "page" : "1500-10", "publisher" : "Elsevier Inc.", "title" : "The effects of glucocorticoids on adipose tissue lipid metabolism.", "type" : "article-journal", "volume" : "60" }, "uris" : [ "http://www.mendeley.com/documents/?uuid=3610076e-0232-4eed-86c3-06a7df12ec2a" ] } ], "mendeley" : { "previouslyFormattedCitation" : "(36)" }, "properties" : { "noteIndex" : 0 }, "schema" : "https://github.com/citation-style-language/schema/raw/master/csl-citation.json" }</w:instrText>
      </w:r>
      <w:r w:rsidR="008501BA">
        <w:rPr>
          <w:rFonts w:ascii="Times New Roman" w:hAnsi="Times New Roman" w:cs="Times New Roman"/>
        </w:rPr>
        <w:fldChar w:fldCharType="separate"/>
      </w:r>
      <w:r w:rsidR="00DA5F98" w:rsidRPr="00DA5F98">
        <w:rPr>
          <w:rFonts w:ascii="Times New Roman" w:hAnsi="Times New Roman" w:cs="Times New Roman"/>
          <w:noProof/>
        </w:rPr>
        <w:t>(36)</w:t>
      </w:r>
      <w:r w:rsidR="008501BA">
        <w:rPr>
          <w:rFonts w:ascii="Times New Roman" w:hAnsi="Times New Roman" w:cs="Times New Roman"/>
        </w:rPr>
        <w:fldChar w:fldCharType="end"/>
      </w:r>
      <w:r w:rsidRPr="00FA58EC">
        <w:rPr>
          <w:rFonts w:ascii="Times New Roman" w:hAnsi="Times New Roman" w:cs="Times New Roman"/>
        </w:rPr>
        <w:t xml:space="preserve"> and the enhanced glucocorticoid </w:t>
      </w:r>
      <w:del w:id="91" w:author="Dave Bridges" w:date="2013-11-17T12:35:00Z">
        <w:r w:rsidRPr="00FA58EC" w:rsidDel="00CD3CC7">
          <w:rPr>
            <w:rFonts w:ascii="Times New Roman" w:hAnsi="Times New Roman" w:cs="Times New Roman"/>
          </w:rPr>
          <w:delText xml:space="preserve">effect </w:delText>
        </w:r>
      </w:del>
      <w:ins w:id="92" w:author="Dave Bridges" w:date="2013-11-17T12:35:00Z">
        <w:r w:rsidR="00CD3CC7">
          <w:rPr>
            <w:rFonts w:ascii="Times New Roman" w:hAnsi="Times New Roman" w:cs="Times New Roman"/>
          </w:rPr>
          <w:t>signaling</w:t>
        </w:r>
        <w:r w:rsidR="00CD3CC7" w:rsidRPr="00FA58EC">
          <w:rPr>
            <w:rFonts w:ascii="Times New Roman" w:hAnsi="Times New Roman" w:cs="Times New Roman"/>
          </w:rPr>
          <w:t xml:space="preserve"> </w:t>
        </w:r>
      </w:ins>
      <w:r w:rsidR="00DC6BF8">
        <w:rPr>
          <w:rFonts w:ascii="Times New Roman" w:hAnsi="Times New Roman" w:cs="Times New Roman"/>
        </w:rPr>
        <w:t xml:space="preserve">may </w:t>
      </w:r>
      <w:r w:rsidRPr="00FA58EC">
        <w:rPr>
          <w:rFonts w:ascii="Times New Roman" w:hAnsi="Times New Roman" w:cs="Times New Roman"/>
        </w:rPr>
        <w:t xml:space="preserve">contribute to both insulin resistance and lipolysis in </w:t>
      </w:r>
      <w:proofErr w:type="spellStart"/>
      <w:r w:rsidRPr="00FA58EC">
        <w:rPr>
          <w:rFonts w:ascii="Times New Roman" w:hAnsi="Times New Roman" w:cs="Times New Roman"/>
        </w:rPr>
        <w:t>acromegalic</w:t>
      </w:r>
      <w:proofErr w:type="spellEnd"/>
      <w:r w:rsidRPr="00FA58EC">
        <w:rPr>
          <w:rFonts w:ascii="Times New Roman" w:hAnsi="Times New Roman" w:cs="Times New Roman"/>
        </w:rPr>
        <w:t xml:space="preserve"> patients.</w:t>
      </w:r>
    </w:p>
    <w:p w14:paraId="1629598F" w14:textId="1802E7B0" w:rsidR="00B5681F" w:rsidRPr="00FA58EC" w:rsidDel="00B27529" w:rsidRDefault="00B5681F">
      <w:pPr>
        <w:bidi w:val="0"/>
        <w:spacing w:line="480" w:lineRule="auto"/>
        <w:rPr>
          <w:del w:id="93" w:author="Dave Bridges" w:date="2013-11-17T12:39:00Z"/>
          <w:rFonts w:ascii="Times New Roman" w:hAnsi="Times New Roman" w:cs="Times New Roman"/>
          <w:b/>
          <w:bCs/>
        </w:rPr>
      </w:pPr>
      <w:commentRangeStart w:id="94"/>
    </w:p>
    <w:p w14:paraId="4B5D7F57" w14:textId="77777777" w:rsidR="00C44BCA" w:rsidRPr="00FA58EC" w:rsidRDefault="00DD35A1">
      <w:pPr>
        <w:bidi w:val="0"/>
        <w:spacing w:line="480" w:lineRule="auto"/>
        <w:rPr>
          <w:rFonts w:ascii="Times New Roman" w:hAnsi="Times New Roman" w:cs="Times New Roman"/>
          <w:b/>
          <w:bCs/>
        </w:rPr>
      </w:pPr>
      <w:r w:rsidRPr="00FA58EC">
        <w:rPr>
          <w:rFonts w:ascii="Times New Roman" w:hAnsi="Times New Roman" w:cs="Times New Roman"/>
          <w:b/>
          <w:bCs/>
        </w:rPr>
        <w:t>Summ</w:t>
      </w:r>
      <w:r w:rsidR="00E26130" w:rsidRPr="00FA58EC">
        <w:rPr>
          <w:rFonts w:ascii="Times New Roman" w:hAnsi="Times New Roman" w:cs="Times New Roman"/>
          <w:b/>
          <w:bCs/>
        </w:rPr>
        <w:t>a</w:t>
      </w:r>
      <w:r w:rsidRPr="00FA58EC">
        <w:rPr>
          <w:rFonts w:ascii="Times New Roman" w:hAnsi="Times New Roman" w:cs="Times New Roman"/>
          <w:b/>
          <w:bCs/>
        </w:rPr>
        <w:t>ry</w:t>
      </w:r>
    </w:p>
    <w:commentRangeEnd w:id="94"/>
    <w:p w14:paraId="5CEB15E1" w14:textId="5B731A87" w:rsidR="00A32EC4" w:rsidRPr="00FA58EC" w:rsidRDefault="00B27529">
      <w:pPr>
        <w:bidi w:val="0"/>
        <w:spacing w:line="480" w:lineRule="auto"/>
        <w:rPr>
          <w:rFonts w:ascii="Times New Roman" w:hAnsi="Times New Roman" w:cs="Times New Roman"/>
        </w:rPr>
      </w:pPr>
      <w:r>
        <w:rPr>
          <w:rStyle w:val="CommentReference"/>
        </w:rPr>
        <w:commentReference w:id="94"/>
      </w:r>
      <w:r w:rsidR="00E26130" w:rsidRPr="00FA58EC">
        <w:rPr>
          <w:rFonts w:ascii="Times New Roman" w:hAnsi="Times New Roman" w:cs="Times New Roman"/>
        </w:rPr>
        <w:t xml:space="preserve">In this study we have described a transcriptional signature </w:t>
      </w:r>
      <w:r w:rsidR="00A32EC4" w:rsidRPr="00FA58EC">
        <w:rPr>
          <w:rFonts w:ascii="Times New Roman" w:hAnsi="Times New Roman" w:cs="Times New Roman"/>
        </w:rPr>
        <w:t xml:space="preserve">in adipose tissue from subjects with acromegaly.  </w:t>
      </w:r>
      <w:r w:rsidR="00DD35A1" w:rsidRPr="00FA58EC">
        <w:rPr>
          <w:rFonts w:ascii="Times New Roman" w:hAnsi="Times New Roman" w:cs="Times New Roman"/>
        </w:rPr>
        <w:t>We</w:t>
      </w:r>
      <w:r w:rsidR="00A32EC4" w:rsidRPr="00FA58EC">
        <w:rPr>
          <w:rFonts w:ascii="Times New Roman" w:hAnsi="Times New Roman" w:cs="Times New Roman"/>
        </w:rPr>
        <w:t xml:space="preserve"> identified </w:t>
      </w:r>
      <w:del w:id="95" w:author="Dave Bridges" w:date="2013-11-17T12:39:00Z">
        <w:r w:rsidR="00DD35A1" w:rsidRPr="00FA58EC" w:rsidDel="00B27529">
          <w:rPr>
            <w:rFonts w:ascii="Times New Roman" w:hAnsi="Times New Roman" w:cs="Times New Roman"/>
          </w:rPr>
          <w:delText xml:space="preserve">157 </w:delText>
        </w:r>
      </w:del>
      <w:ins w:id="96" w:author="Dave Bridges" w:date="2013-11-17T12:39:00Z">
        <w:r>
          <w:rPr>
            <w:rFonts w:ascii="Times New Roman" w:hAnsi="Times New Roman" w:cs="Times New Roman"/>
          </w:rPr>
          <w:t>103</w:t>
        </w:r>
        <w:r w:rsidRPr="00FA58EC">
          <w:rPr>
            <w:rFonts w:ascii="Times New Roman" w:hAnsi="Times New Roman" w:cs="Times New Roman"/>
          </w:rPr>
          <w:t xml:space="preserve"> </w:t>
        </w:r>
      </w:ins>
      <w:r w:rsidR="00DD35A1" w:rsidRPr="00FA58EC">
        <w:rPr>
          <w:rFonts w:ascii="Times New Roman" w:hAnsi="Times New Roman" w:cs="Times New Roman"/>
        </w:rPr>
        <w:t xml:space="preserve">adipose tissue transcripts </w:t>
      </w:r>
      <w:r w:rsidR="00A32EC4" w:rsidRPr="00FA58EC">
        <w:rPr>
          <w:rFonts w:ascii="Times New Roman" w:hAnsi="Times New Roman" w:cs="Times New Roman"/>
        </w:rPr>
        <w:t>altered</w:t>
      </w:r>
      <w:r w:rsidR="00DD35A1" w:rsidRPr="00FA58EC">
        <w:rPr>
          <w:rFonts w:ascii="Times New Roman" w:hAnsi="Times New Roman" w:cs="Times New Roman"/>
        </w:rPr>
        <w:t xml:space="preserve"> </w:t>
      </w:r>
      <w:r w:rsidR="00A32EC4" w:rsidRPr="00FA58EC">
        <w:rPr>
          <w:rFonts w:ascii="Times New Roman" w:hAnsi="Times New Roman" w:cs="Times New Roman"/>
        </w:rPr>
        <w:t>in</w:t>
      </w:r>
      <w:r w:rsidR="00DD35A1" w:rsidRPr="00FA58EC">
        <w:rPr>
          <w:rFonts w:ascii="Times New Roman" w:hAnsi="Times New Roman" w:cs="Times New Roman"/>
        </w:rPr>
        <w:t xml:space="preserve"> </w:t>
      </w:r>
      <w:r w:rsidR="00A32EC4" w:rsidRPr="00FA58EC">
        <w:rPr>
          <w:rFonts w:ascii="Times New Roman" w:hAnsi="Times New Roman" w:cs="Times New Roman"/>
        </w:rPr>
        <w:t>acromegaly</w:t>
      </w:r>
      <w:r w:rsidR="00DD35A1" w:rsidRPr="00FA58EC">
        <w:rPr>
          <w:rFonts w:ascii="Times New Roman" w:hAnsi="Times New Roman" w:cs="Times New Roman"/>
        </w:rPr>
        <w:t xml:space="preserve">. </w:t>
      </w:r>
      <w:r w:rsidR="00A32EC4" w:rsidRPr="00FA58EC">
        <w:rPr>
          <w:rFonts w:ascii="Times New Roman" w:hAnsi="Times New Roman" w:cs="Times New Roman"/>
        </w:rPr>
        <w:t xml:space="preserve">Some of these genes may be direct targets of increased GH or IGF-1 signaling in adipose tissue, </w:t>
      </w:r>
      <w:r w:rsidR="00580633" w:rsidRPr="00FA58EC">
        <w:rPr>
          <w:rFonts w:ascii="Times New Roman" w:hAnsi="Times New Roman" w:cs="Times New Roman"/>
        </w:rPr>
        <w:t>whereas</w:t>
      </w:r>
      <w:r w:rsidR="00A32EC4" w:rsidRPr="00FA58EC">
        <w:rPr>
          <w:rFonts w:ascii="Times New Roman" w:hAnsi="Times New Roman" w:cs="Times New Roman"/>
        </w:rPr>
        <w:t xml:space="preserve"> others may be secondary adaptations to this condition.  </w:t>
      </w:r>
    </w:p>
    <w:p w14:paraId="4193E2A4" w14:textId="22ACAA67" w:rsidR="00390963" w:rsidRDefault="00390963">
      <w:pPr>
        <w:bidi w:val="0"/>
        <w:spacing w:line="480" w:lineRule="auto"/>
        <w:rPr>
          <w:rFonts w:ascii="Times New Roman" w:hAnsi="Times New Roman" w:cs="Times New Roman"/>
        </w:rPr>
      </w:pPr>
      <w:r>
        <w:rPr>
          <w:rFonts w:ascii="Times New Roman" w:hAnsi="Times New Roman" w:cs="Times New Roman"/>
        </w:rPr>
        <w:t xml:space="preserve">The main limitation of our study is the small sample size.  The fact that </w:t>
      </w:r>
      <w:del w:id="97" w:author="Dave Bridges" w:date="2013-11-17T12:39:00Z">
        <w:r w:rsidRPr="00FA58EC" w:rsidDel="00B27529">
          <w:rPr>
            <w:rFonts w:ascii="Times New Roman" w:hAnsi="Times New Roman" w:cs="Times New Roman"/>
          </w:rPr>
          <w:delText>6 of the 7</w:delText>
        </w:r>
      </w:del>
      <w:ins w:id="98" w:author="Dave Bridges" w:date="2013-11-17T12:39:00Z">
        <w:r w:rsidR="00B27529">
          <w:rPr>
            <w:rFonts w:ascii="Times New Roman" w:hAnsi="Times New Roman" w:cs="Times New Roman"/>
          </w:rPr>
          <w:t>the</w:t>
        </w:r>
      </w:ins>
      <w:r w:rsidRPr="00FA58EC">
        <w:rPr>
          <w:rFonts w:ascii="Times New Roman" w:hAnsi="Times New Roman" w:cs="Times New Roman"/>
        </w:rPr>
        <w:t xml:space="preserve"> patients consistently had a</w:t>
      </w:r>
      <w:ins w:id="99" w:author="Dave Bridges" w:date="2013-11-17T12:40:00Z">
        <w:r w:rsidR="00B27529">
          <w:rPr>
            <w:rFonts w:ascii="Times New Roman" w:hAnsi="Times New Roman" w:cs="Times New Roman"/>
          </w:rPr>
          <w:t xml:space="preserve"> relatively</w:t>
        </w:r>
      </w:ins>
      <w:r w:rsidRPr="00FA58EC">
        <w:rPr>
          <w:rFonts w:ascii="Times New Roman" w:hAnsi="Times New Roman" w:cs="Times New Roman"/>
        </w:rPr>
        <w:t xml:space="preserve"> uniform change of expression of these genes</w:t>
      </w:r>
      <w:del w:id="100" w:author="Dave Bridges" w:date="2013-11-17T12:40:00Z">
        <w:r w:rsidDel="00B27529">
          <w:rPr>
            <w:rFonts w:ascii="Times New Roman" w:hAnsi="Times New Roman" w:cs="Times New Roman"/>
          </w:rPr>
          <w:delText xml:space="preserve"> and that despite rigorous </w:delText>
        </w:r>
        <w:r w:rsidDel="00B27529">
          <w:rPr>
            <w:rFonts w:ascii="Times New Roman" w:eastAsia="Times New Roman" w:hAnsi="Times New Roman" w:cs="Times New Roman"/>
            <w:color w:val="191919"/>
          </w:rPr>
          <w:delText>correction</w:delText>
        </w:r>
        <w:r w:rsidRPr="00FA58EC" w:rsidDel="00B27529">
          <w:rPr>
            <w:rFonts w:ascii="Times New Roman" w:eastAsia="Times New Roman" w:hAnsi="Times New Roman" w:cs="Times New Roman"/>
            <w:color w:val="191919"/>
          </w:rPr>
          <w:delText xml:space="preserve"> for multiple observations </w:delText>
        </w:r>
        <w:r w:rsidDel="00B27529">
          <w:rPr>
            <w:rFonts w:ascii="Times New Roman" w:eastAsia="Times New Roman" w:hAnsi="Times New Roman" w:cs="Times New Roman"/>
            <w:color w:val="191919"/>
          </w:rPr>
          <w:delText>the changes were still significant,</w:delText>
        </w:r>
      </w:del>
      <w:r>
        <w:rPr>
          <w:rFonts w:ascii="Times New Roman" w:eastAsia="Times New Roman" w:hAnsi="Times New Roman" w:cs="Times New Roman"/>
          <w:color w:val="191919"/>
        </w:rPr>
        <w:t xml:space="preserve"> suggests that we are able to draw valid conclusions about adipose tissue in </w:t>
      </w:r>
      <w:proofErr w:type="spellStart"/>
      <w:r>
        <w:rPr>
          <w:rFonts w:ascii="Times New Roman" w:eastAsia="Times New Roman" w:hAnsi="Times New Roman" w:cs="Times New Roman"/>
          <w:color w:val="191919"/>
        </w:rPr>
        <w:t>acromegalic</w:t>
      </w:r>
      <w:proofErr w:type="spellEnd"/>
      <w:r>
        <w:rPr>
          <w:rFonts w:ascii="Times New Roman" w:eastAsia="Times New Roman" w:hAnsi="Times New Roman" w:cs="Times New Roman"/>
          <w:color w:val="191919"/>
        </w:rPr>
        <w:t xml:space="preserve"> patients even from this small cohort. Furthermore, as mentioned throughout</w:t>
      </w:r>
      <w:del w:id="101" w:author="Dave Bridges" w:date="2013-11-17T12:40:00Z">
        <w:r w:rsidDel="00B27529">
          <w:rPr>
            <w:rFonts w:ascii="Times New Roman" w:eastAsia="Times New Roman" w:hAnsi="Times New Roman" w:cs="Times New Roman"/>
            <w:color w:val="191919"/>
          </w:rPr>
          <w:delText xml:space="preserve"> this paper</w:delText>
        </w:r>
      </w:del>
      <w:r>
        <w:rPr>
          <w:rFonts w:ascii="Times New Roman" w:eastAsia="Times New Roman" w:hAnsi="Times New Roman" w:cs="Times New Roman"/>
          <w:color w:val="191919"/>
        </w:rPr>
        <w:t xml:space="preserve">, </w:t>
      </w:r>
      <w:r>
        <w:rPr>
          <w:rFonts w:ascii="Times New Roman" w:hAnsi="Times New Roman" w:cs="Times New Roman"/>
        </w:rPr>
        <w:t xml:space="preserve">our data agrees with several previous studies in animal models and patients. </w:t>
      </w:r>
      <w:r w:rsidRPr="00FA58EC">
        <w:rPr>
          <w:rFonts w:ascii="Times New Roman" w:hAnsi="Times New Roman" w:cs="Times New Roman"/>
        </w:rPr>
        <w:t xml:space="preserve">The confirmation of these previously reported </w:t>
      </w:r>
      <w:r>
        <w:rPr>
          <w:rFonts w:ascii="Times New Roman" w:hAnsi="Times New Roman" w:cs="Times New Roman"/>
        </w:rPr>
        <w:t>GH-</w:t>
      </w:r>
      <w:r w:rsidRPr="00FA58EC">
        <w:rPr>
          <w:rFonts w:ascii="Times New Roman" w:hAnsi="Times New Roman" w:cs="Times New Roman"/>
        </w:rPr>
        <w:t>dependent transcriptional changes strengthens our interpretation of other transcriptional changes.</w:t>
      </w:r>
    </w:p>
    <w:p w14:paraId="7F22A578" w14:textId="7BB43B9F" w:rsidR="00EE3914" w:rsidRDefault="009D67A0">
      <w:pPr>
        <w:bidi w:val="0"/>
        <w:spacing w:line="480" w:lineRule="auto"/>
        <w:rPr>
          <w:rFonts w:ascii="Times New Roman" w:hAnsi="Times New Roman" w:cs="Times New Roman"/>
        </w:rPr>
      </w:pPr>
      <w:r w:rsidRPr="00FA58EC">
        <w:rPr>
          <w:rFonts w:ascii="Times New Roman" w:hAnsi="Times New Roman" w:cs="Times New Roman"/>
        </w:rPr>
        <w:t xml:space="preserve">These data provide a variety of novel transcriptional changes that may be causative of the co-morbidities associated with acromegaly.   </w:t>
      </w:r>
      <w:r w:rsidR="00DE354F" w:rsidRPr="00FA58EC">
        <w:rPr>
          <w:rFonts w:ascii="Times New Roman" w:hAnsi="Times New Roman" w:cs="Times New Roman"/>
        </w:rPr>
        <w:t xml:space="preserve">Further studies in animals and cells using knockout or overexpression of specific transcripts </w:t>
      </w:r>
      <w:r w:rsidRPr="00FA58EC">
        <w:rPr>
          <w:rFonts w:ascii="Times New Roman" w:hAnsi="Times New Roman" w:cs="Times New Roman"/>
        </w:rPr>
        <w:t>may</w:t>
      </w:r>
      <w:r w:rsidR="00DE354F" w:rsidRPr="00FA58EC">
        <w:rPr>
          <w:rFonts w:ascii="Times New Roman" w:hAnsi="Times New Roman" w:cs="Times New Roman"/>
        </w:rPr>
        <w:t xml:space="preserve"> verify which of the changes is crucial in metabolic effects of GH in adipose tissue.</w:t>
      </w:r>
    </w:p>
    <w:p w14:paraId="7D13E4E9" w14:textId="73D38185" w:rsidR="00EE3914" w:rsidRPr="00EE3914" w:rsidRDefault="00EE3914">
      <w:pPr>
        <w:bidi w:val="0"/>
        <w:spacing w:line="480" w:lineRule="auto"/>
        <w:rPr>
          <w:rFonts w:ascii="Times New Roman" w:hAnsi="Times New Roman" w:cs="Times New Roman"/>
          <w:b/>
        </w:rPr>
      </w:pPr>
      <w:r w:rsidRPr="00EE3914">
        <w:rPr>
          <w:rFonts w:ascii="Times New Roman" w:hAnsi="Times New Roman" w:cs="Times New Roman"/>
          <w:b/>
        </w:rPr>
        <w:t>Acknowledgements</w:t>
      </w:r>
    </w:p>
    <w:p w14:paraId="019CC965" w14:textId="77777777" w:rsidR="00EE3914" w:rsidRPr="00EE3914" w:rsidRDefault="00EE3914" w:rsidP="00EE3914">
      <w:pPr>
        <w:bidi w:val="0"/>
        <w:spacing w:line="480" w:lineRule="auto"/>
        <w:rPr>
          <w:rFonts w:ascii="Times New Roman" w:hAnsi="Times New Roman" w:cs="Times New Roman"/>
        </w:rPr>
      </w:pPr>
      <w:r w:rsidRPr="00EE3914">
        <w:rPr>
          <w:rFonts w:ascii="Times New Roman" w:hAnsi="Times New Roman" w:cs="Times New Roman"/>
        </w:rPr>
        <w:t xml:space="preserve">We thank Charlotte </w:t>
      </w:r>
      <w:proofErr w:type="spellStart"/>
      <w:r w:rsidRPr="00EE3914">
        <w:rPr>
          <w:rFonts w:ascii="Times New Roman" w:hAnsi="Times New Roman" w:cs="Times New Roman"/>
        </w:rPr>
        <w:t>Gunden</w:t>
      </w:r>
      <w:proofErr w:type="spellEnd"/>
      <w:r w:rsidRPr="00EE3914">
        <w:rPr>
          <w:rFonts w:ascii="Times New Roman" w:hAnsi="Times New Roman" w:cs="Times New Roman"/>
        </w:rPr>
        <w:t>, Elizabeth </w:t>
      </w:r>
      <w:proofErr w:type="spellStart"/>
      <w:r w:rsidRPr="00EE3914">
        <w:rPr>
          <w:rFonts w:ascii="Times New Roman" w:hAnsi="Times New Roman" w:cs="Times New Roman"/>
        </w:rPr>
        <w:t>Walkowiak</w:t>
      </w:r>
      <w:proofErr w:type="spellEnd"/>
      <w:r w:rsidRPr="00EE3914">
        <w:rPr>
          <w:rFonts w:ascii="Times New Roman" w:hAnsi="Times New Roman" w:cs="Times New Roman"/>
        </w:rPr>
        <w:t xml:space="preserve"> and Eric </w:t>
      </w:r>
      <w:proofErr w:type="spellStart"/>
      <w:r w:rsidRPr="00EE3914">
        <w:rPr>
          <w:rFonts w:ascii="Times New Roman" w:hAnsi="Times New Roman" w:cs="Times New Roman"/>
        </w:rPr>
        <w:t>Vasbinder</w:t>
      </w:r>
      <w:proofErr w:type="spellEnd"/>
      <w:r w:rsidRPr="00EE3914">
        <w:rPr>
          <w:rFonts w:ascii="Times New Roman" w:hAnsi="Times New Roman" w:cs="Times New Roman"/>
        </w:rPr>
        <w:t> for their valuable help in the study</w:t>
      </w:r>
    </w:p>
    <w:p w14:paraId="330C2426" w14:textId="77777777" w:rsidR="00EE3914" w:rsidRPr="00395065" w:rsidRDefault="00EE3914">
      <w:pPr>
        <w:bidi w:val="0"/>
        <w:spacing w:line="480" w:lineRule="auto"/>
        <w:rPr>
          <w:rFonts w:ascii="Times New Roman" w:hAnsi="Times New Roman" w:cs="Times New Roman"/>
        </w:rPr>
      </w:pPr>
    </w:p>
    <w:p w14:paraId="6FEFE932" w14:textId="77777777" w:rsidR="009D67A0" w:rsidRPr="00FA58EC" w:rsidRDefault="009D67A0">
      <w:pPr>
        <w:bidi w:val="0"/>
        <w:spacing w:line="480" w:lineRule="auto"/>
        <w:rPr>
          <w:rFonts w:ascii="Times New Roman" w:hAnsi="Times New Roman" w:cs="Times New Roman"/>
          <w:b/>
          <w:bCs/>
        </w:rPr>
      </w:pPr>
    </w:p>
    <w:p w14:paraId="61D208EA" w14:textId="77777777" w:rsidR="00C44BCA" w:rsidRDefault="00C44BCA">
      <w:pPr>
        <w:bidi w:val="0"/>
        <w:spacing w:line="480" w:lineRule="auto"/>
        <w:rPr>
          <w:rFonts w:ascii="Times New Roman" w:hAnsi="Times New Roman" w:cs="Times New Roman"/>
          <w:b/>
          <w:bCs/>
        </w:rPr>
      </w:pPr>
      <w:r w:rsidRPr="00FA58EC">
        <w:rPr>
          <w:rFonts w:ascii="Times New Roman" w:hAnsi="Times New Roman" w:cs="Times New Roman"/>
          <w:b/>
          <w:bCs/>
        </w:rPr>
        <w:t>References</w:t>
      </w:r>
    </w:p>
    <w:p w14:paraId="29D3F9C3" w14:textId="6128C8FE" w:rsidR="00595EF5" w:rsidRPr="00595EF5" w:rsidRDefault="007468CA">
      <w:pPr>
        <w:pStyle w:val="NormalWeb"/>
        <w:ind w:left="640" w:hanging="640"/>
        <w:divId w:val="1176311484"/>
        <w:rPr>
          <w:rFonts w:ascii="Times New Roman" w:eastAsiaTheme="minorEastAsia" w:hAnsi="Times New Roman"/>
          <w:noProof/>
          <w:sz w:val="22"/>
        </w:rPr>
      </w:pPr>
      <w:r>
        <w:rPr>
          <w:rFonts w:ascii="Times New Roman" w:hAnsi="Times New Roman"/>
          <w:b/>
          <w:bCs/>
        </w:rPr>
        <w:lastRenderedPageBreak/>
        <w:fldChar w:fldCharType="begin" w:fldLock="1"/>
      </w:r>
      <w:r>
        <w:rPr>
          <w:rFonts w:ascii="Times New Roman" w:hAnsi="Times New Roman"/>
          <w:b/>
          <w:bCs/>
        </w:rPr>
        <w:instrText xml:space="preserve">ADDIN Mendeley Bibliography CSL_BIBLIOGRAPHY </w:instrText>
      </w:r>
      <w:r>
        <w:rPr>
          <w:rFonts w:ascii="Times New Roman" w:hAnsi="Times New Roman"/>
          <w:b/>
          <w:bCs/>
        </w:rPr>
        <w:fldChar w:fldCharType="separate"/>
      </w:r>
      <w:r w:rsidR="00595EF5" w:rsidRPr="00595EF5">
        <w:rPr>
          <w:rFonts w:ascii="Times New Roman" w:hAnsi="Times New Roman"/>
          <w:noProof/>
          <w:sz w:val="22"/>
        </w:rPr>
        <w:t xml:space="preserve">1. </w:t>
      </w:r>
      <w:r w:rsidR="00595EF5" w:rsidRPr="00595EF5">
        <w:rPr>
          <w:rFonts w:ascii="Times New Roman" w:hAnsi="Times New Roman"/>
          <w:noProof/>
          <w:sz w:val="22"/>
        </w:rPr>
        <w:tab/>
      </w:r>
      <w:r w:rsidR="00595EF5" w:rsidRPr="00595EF5">
        <w:rPr>
          <w:rFonts w:ascii="Times New Roman" w:hAnsi="Times New Roman"/>
          <w:b/>
          <w:bCs/>
          <w:noProof/>
          <w:sz w:val="22"/>
        </w:rPr>
        <w:t>Vijayakumar A, Novosyadlyy R, Wu Y, Yakar S, LeRoith D</w:t>
      </w:r>
      <w:r w:rsidR="00595EF5" w:rsidRPr="00595EF5">
        <w:rPr>
          <w:rFonts w:ascii="Times New Roman" w:hAnsi="Times New Roman"/>
          <w:noProof/>
          <w:sz w:val="22"/>
        </w:rPr>
        <w:t xml:space="preserve"> 2010 Biological effects of growth hormone on carbohydrate and lipid metabolism. Growth Horm. IGF Res. 20:1–7</w:t>
      </w:r>
    </w:p>
    <w:p w14:paraId="44216C7B"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 </w:t>
      </w:r>
      <w:r w:rsidRPr="00595EF5">
        <w:rPr>
          <w:rFonts w:ascii="Times New Roman" w:hAnsi="Times New Roman"/>
          <w:noProof/>
          <w:sz w:val="22"/>
        </w:rPr>
        <w:tab/>
      </w:r>
      <w:r w:rsidRPr="00595EF5">
        <w:rPr>
          <w:rFonts w:ascii="Times New Roman" w:hAnsi="Times New Roman"/>
          <w:b/>
          <w:bCs/>
          <w:noProof/>
          <w:sz w:val="22"/>
        </w:rPr>
        <w:t>Ezzat S, Forster MJ, Berchtold P, Redelmeier DA, Boerlin V, Harris AG</w:t>
      </w:r>
      <w:r w:rsidRPr="00595EF5">
        <w:rPr>
          <w:rFonts w:ascii="Times New Roman" w:hAnsi="Times New Roman"/>
          <w:noProof/>
          <w:sz w:val="22"/>
        </w:rPr>
        <w:t xml:space="preserve"> 1994 Acromegaly. Clinical and biochemical features in 500 patients. Medicine (Baltimore). 73:233–240</w:t>
      </w:r>
    </w:p>
    <w:p w14:paraId="514B7ED4"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 </w:t>
      </w:r>
      <w:r w:rsidRPr="00595EF5">
        <w:rPr>
          <w:rFonts w:ascii="Times New Roman" w:hAnsi="Times New Roman"/>
          <w:noProof/>
          <w:sz w:val="22"/>
        </w:rPr>
        <w:tab/>
      </w:r>
      <w:r w:rsidRPr="00595EF5">
        <w:rPr>
          <w:rFonts w:ascii="Times New Roman" w:hAnsi="Times New Roman"/>
          <w:b/>
          <w:bCs/>
          <w:noProof/>
          <w:sz w:val="22"/>
        </w:rPr>
        <w:t>Colao A, Baldelli R, Marzullo P, Ferretti E, Ferone D, Gargiulo P, et al.</w:t>
      </w:r>
      <w:r w:rsidRPr="00595EF5">
        <w:rPr>
          <w:rFonts w:ascii="Times New Roman" w:hAnsi="Times New Roman"/>
          <w:noProof/>
          <w:sz w:val="22"/>
        </w:rPr>
        <w:t xml:space="preserve"> 2000 Systemic hypertension and impaired glucose tolerance are independently correlated to the severity of the acromegalic cardiomyopathy. J. Clin. Endocrinol. Metab. 85:193–199</w:t>
      </w:r>
    </w:p>
    <w:p w14:paraId="584D642E"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4. </w:t>
      </w:r>
      <w:r w:rsidRPr="00595EF5">
        <w:rPr>
          <w:rFonts w:ascii="Times New Roman" w:hAnsi="Times New Roman"/>
          <w:noProof/>
          <w:sz w:val="22"/>
        </w:rPr>
        <w:tab/>
      </w:r>
      <w:r w:rsidRPr="00595EF5">
        <w:rPr>
          <w:rFonts w:ascii="Times New Roman" w:hAnsi="Times New Roman"/>
          <w:b/>
          <w:bCs/>
          <w:noProof/>
          <w:sz w:val="22"/>
        </w:rPr>
        <w:t>Kim D, Pertea G, Trapnell C, Pimentel H, Kelley R, Salzberg SL</w:t>
      </w:r>
      <w:r w:rsidRPr="00595EF5">
        <w:rPr>
          <w:rFonts w:ascii="Times New Roman" w:hAnsi="Times New Roman"/>
          <w:noProof/>
          <w:sz w:val="22"/>
        </w:rPr>
        <w:t xml:space="preserve"> 2013 TopHat2: accurate alignment of transcriptomes in the presence of insertions, deletions and gene fusions. Genome Biol. BioMed Central Ltd; 14:R36</w:t>
      </w:r>
    </w:p>
    <w:p w14:paraId="2C091865"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5. </w:t>
      </w:r>
      <w:r w:rsidRPr="00595EF5">
        <w:rPr>
          <w:rFonts w:ascii="Times New Roman" w:hAnsi="Times New Roman"/>
          <w:noProof/>
          <w:sz w:val="22"/>
        </w:rPr>
        <w:tab/>
      </w:r>
      <w:r w:rsidRPr="00595EF5">
        <w:rPr>
          <w:rFonts w:ascii="Times New Roman" w:hAnsi="Times New Roman"/>
          <w:b/>
          <w:bCs/>
          <w:noProof/>
          <w:sz w:val="22"/>
        </w:rPr>
        <w:t>Langmead B, Trapnell C, Pop M, Salzberg SL</w:t>
      </w:r>
      <w:r w:rsidRPr="00595EF5">
        <w:rPr>
          <w:rFonts w:ascii="Times New Roman" w:hAnsi="Times New Roman"/>
          <w:noProof/>
          <w:sz w:val="22"/>
        </w:rPr>
        <w:t xml:space="preserve"> 2009 Ultrafast and memory-efficient alignment of short DNA sequences to the human genome. Genome Biol. 10:R25</w:t>
      </w:r>
    </w:p>
    <w:p w14:paraId="73F9B2CE"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6. </w:t>
      </w:r>
      <w:r w:rsidRPr="00595EF5">
        <w:rPr>
          <w:rFonts w:ascii="Times New Roman" w:hAnsi="Times New Roman"/>
          <w:noProof/>
          <w:sz w:val="22"/>
        </w:rPr>
        <w:tab/>
      </w:r>
      <w:r w:rsidRPr="00595EF5">
        <w:rPr>
          <w:rFonts w:ascii="Times New Roman" w:hAnsi="Times New Roman"/>
          <w:b/>
          <w:bCs/>
          <w:noProof/>
          <w:sz w:val="22"/>
        </w:rPr>
        <w:t>Anders S, Huber W</w:t>
      </w:r>
      <w:r w:rsidRPr="00595EF5">
        <w:rPr>
          <w:rFonts w:ascii="Times New Roman" w:hAnsi="Times New Roman"/>
          <w:noProof/>
          <w:sz w:val="22"/>
        </w:rPr>
        <w:t xml:space="preserve"> 2010 Differential expression analysis for sequence count data. Genome Biol. BioMed Central Ltd; 11:R106</w:t>
      </w:r>
    </w:p>
    <w:p w14:paraId="4D4D7A0D"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7. </w:t>
      </w:r>
      <w:r w:rsidRPr="00595EF5">
        <w:rPr>
          <w:rFonts w:ascii="Times New Roman" w:hAnsi="Times New Roman"/>
          <w:noProof/>
          <w:sz w:val="22"/>
        </w:rPr>
        <w:tab/>
      </w:r>
      <w:r w:rsidRPr="00595EF5">
        <w:rPr>
          <w:rFonts w:ascii="Times New Roman" w:hAnsi="Times New Roman"/>
          <w:b/>
          <w:bCs/>
          <w:noProof/>
          <w:sz w:val="22"/>
        </w:rPr>
        <w:t>Benjamini Y, Hochberg Y</w:t>
      </w:r>
      <w:r w:rsidRPr="00595EF5">
        <w:rPr>
          <w:rFonts w:ascii="Times New Roman" w:hAnsi="Times New Roman"/>
          <w:noProof/>
          <w:sz w:val="22"/>
        </w:rPr>
        <w:t xml:space="preserve"> 1995 Controlling the False Discovery Rate: A Practical and Powerful Approach to Multiple Testing. J. R. Stat. Soc. Ser. B 57:289–300</w:t>
      </w:r>
    </w:p>
    <w:p w14:paraId="3050303F"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8. </w:t>
      </w:r>
      <w:r w:rsidRPr="00595EF5">
        <w:rPr>
          <w:rFonts w:ascii="Times New Roman" w:hAnsi="Times New Roman"/>
          <w:noProof/>
          <w:sz w:val="22"/>
        </w:rPr>
        <w:tab/>
      </w:r>
      <w:r w:rsidRPr="00595EF5">
        <w:rPr>
          <w:rFonts w:ascii="Times New Roman" w:hAnsi="Times New Roman"/>
          <w:b/>
          <w:bCs/>
          <w:noProof/>
          <w:sz w:val="22"/>
        </w:rPr>
        <w:t>Huo JS, McEachin RC, Cui TX, Duggal NK, Hai T, States DJ, et al.</w:t>
      </w:r>
      <w:r w:rsidRPr="00595EF5">
        <w:rPr>
          <w:rFonts w:ascii="Times New Roman" w:hAnsi="Times New Roman"/>
          <w:noProof/>
          <w:sz w:val="22"/>
        </w:rPr>
        <w:t xml:space="preserve"> 2006 Profiles of growth hormone (GH)-regulated genes reveal time-dependent responses and identify a mechanism for regulation of activating transcription factor 3 by GH. J. Biol. Chem. 281:4132–4141</w:t>
      </w:r>
    </w:p>
    <w:p w14:paraId="0F57AD77"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9. </w:t>
      </w:r>
      <w:r w:rsidRPr="00595EF5">
        <w:rPr>
          <w:rFonts w:ascii="Times New Roman" w:hAnsi="Times New Roman"/>
          <w:noProof/>
          <w:sz w:val="22"/>
        </w:rPr>
        <w:tab/>
      </w:r>
      <w:r w:rsidRPr="00595EF5">
        <w:rPr>
          <w:rFonts w:ascii="Times New Roman" w:hAnsi="Times New Roman"/>
          <w:b/>
          <w:bCs/>
          <w:noProof/>
          <w:sz w:val="22"/>
        </w:rPr>
        <w:t>Smyth GK</w:t>
      </w:r>
      <w:r w:rsidRPr="00595EF5">
        <w:rPr>
          <w:rFonts w:ascii="Times New Roman" w:hAnsi="Times New Roman"/>
          <w:noProof/>
          <w:sz w:val="22"/>
        </w:rPr>
        <w:t xml:space="preserve"> 2005 Limma: linear models for microarray data. In: Gentleman R, Carey V, Dudoit S, Irizarry R, Huber W, editors. Bioinforma. Comput. Biol. Solut. Using R Bioconductor New York: Springer; p. 397–420</w:t>
      </w:r>
    </w:p>
    <w:p w14:paraId="31A67A22"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10. </w:t>
      </w:r>
      <w:r w:rsidRPr="00595EF5">
        <w:rPr>
          <w:rFonts w:ascii="Times New Roman" w:hAnsi="Times New Roman"/>
          <w:noProof/>
          <w:sz w:val="22"/>
        </w:rPr>
        <w:tab/>
      </w:r>
      <w:r w:rsidRPr="00595EF5">
        <w:rPr>
          <w:rFonts w:ascii="Times New Roman" w:hAnsi="Times New Roman"/>
          <w:b/>
          <w:bCs/>
          <w:noProof/>
          <w:sz w:val="22"/>
        </w:rPr>
        <w:t>R Development Core Team</w:t>
      </w:r>
      <w:r w:rsidRPr="00595EF5">
        <w:rPr>
          <w:rFonts w:ascii="Times New Roman" w:hAnsi="Times New Roman"/>
          <w:noProof/>
          <w:sz w:val="22"/>
        </w:rPr>
        <w:t xml:space="preserve"> 2011 R: A language and environment for statistical computing. </w:t>
      </w:r>
    </w:p>
    <w:p w14:paraId="5AA84444"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11. </w:t>
      </w:r>
      <w:r w:rsidRPr="00595EF5">
        <w:rPr>
          <w:rFonts w:ascii="Times New Roman" w:hAnsi="Times New Roman"/>
          <w:noProof/>
          <w:sz w:val="22"/>
        </w:rPr>
        <w:tab/>
      </w:r>
      <w:r w:rsidRPr="00595EF5">
        <w:rPr>
          <w:rFonts w:ascii="Times New Roman" w:hAnsi="Times New Roman"/>
          <w:b/>
          <w:bCs/>
          <w:noProof/>
          <w:sz w:val="22"/>
        </w:rPr>
        <w:t>Young MD, Wakefield MJ, Smyth GK, Oshlack A</w:t>
      </w:r>
      <w:r w:rsidRPr="00595EF5">
        <w:rPr>
          <w:rFonts w:ascii="Times New Roman" w:hAnsi="Times New Roman"/>
          <w:noProof/>
          <w:sz w:val="22"/>
        </w:rPr>
        <w:t xml:space="preserve"> 2010 Gene ontology analysis for RNA-seq: accounting for selection bias. Genome Biol. 11:R14</w:t>
      </w:r>
    </w:p>
    <w:p w14:paraId="044FBD59"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12. </w:t>
      </w:r>
      <w:r w:rsidRPr="00595EF5">
        <w:rPr>
          <w:rFonts w:ascii="Times New Roman" w:hAnsi="Times New Roman"/>
          <w:noProof/>
          <w:sz w:val="22"/>
        </w:rPr>
        <w:tab/>
      </w:r>
      <w:r w:rsidRPr="00595EF5">
        <w:rPr>
          <w:rFonts w:ascii="Times New Roman" w:hAnsi="Times New Roman"/>
          <w:b/>
          <w:bCs/>
          <w:noProof/>
          <w:sz w:val="22"/>
        </w:rPr>
        <w:t>Moller L, Norrelund H, Jessen N, Flyvbjerg A, Pedersen SB, Gaylinn BD, et al.</w:t>
      </w:r>
      <w:r w:rsidRPr="00595EF5">
        <w:rPr>
          <w:rFonts w:ascii="Times New Roman" w:hAnsi="Times New Roman"/>
          <w:noProof/>
          <w:sz w:val="22"/>
        </w:rPr>
        <w:t xml:space="preserve"> 2009 Impact of growth hormone receptor blockade on substrate metabolism during fasting in healthy subjects. J. Clin. Endocrinol. Metab. 94:4524–4532</w:t>
      </w:r>
    </w:p>
    <w:p w14:paraId="021FAE3E"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13. </w:t>
      </w:r>
      <w:r w:rsidRPr="00595EF5">
        <w:rPr>
          <w:rFonts w:ascii="Times New Roman" w:hAnsi="Times New Roman"/>
          <w:noProof/>
          <w:sz w:val="22"/>
        </w:rPr>
        <w:tab/>
      </w:r>
      <w:r w:rsidRPr="00595EF5">
        <w:rPr>
          <w:rFonts w:ascii="Times New Roman" w:hAnsi="Times New Roman"/>
          <w:b/>
          <w:bCs/>
          <w:noProof/>
          <w:sz w:val="22"/>
        </w:rPr>
        <w:t>Ashburner M, Ball CA, Blake JA, Botstein D, Butler H, Cherry JM, et al.</w:t>
      </w:r>
      <w:r w:rsidRPr="00595EF5">
        <w:rPr>
          <w:rFonts w:ascii="Times New Roman" w:hAnsi="Times New Roman"/>
          <w:noProof/>
          <w:sz w:val="22"/>
        </w:rPr>
        <w:t xml:space="preserve"> 2000 Gene ontology: tool for the unification of biology. The Gene Ontology Consortium. Nat. Genet. 25:25–29</w:t>
      </w:r>
    </w:p>
    <w:p w14:paraId="146C28C3"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14. </w:t>
      </w:r>
      <w:r w:rsidRPr="00595EF5">
        <w:rPr>
          <w:rFonts w:ascii="Times New Roman" w:hAnsi="Times New Roman"/>
          <w:noProof/>
          <w:sz w:val="22"/>
        </w:rPr>
        <w:tab/>
      </w:r>
      <w:r w:rsidRPr="00595EF5">
        <w:rPr>
          <w:rFonts w:ascii="Times New Roman" w:hAnsi="Times New Roman"/>
          <w:b/>
          <w:bCs/>
          <w:noProof/>
          <w:sz w:val="22"/>
        </w:rPr>
        <w:t>Imanishi R, Ashizawa N, Ohtsuru A, Seto S, Akiyama-Uchida Y, Kawano H, et al.</w:t>
      </w:r>
      <w:r w:rsidRPr="00595EF5">
        <w:rPr>
          <w:rFonts w:ascii="Times New Roman" w:hAnsi="Times New Roman"/>
          <w:noProof/>
          <w:sz w:val="22"/>
        </w:rPr>
        <w:t xml:space="preserve"> 2004 GH suppresses TGF-beta-mediated fibrosis and retains cardiac diastolic function. Mol. Cell. Endocrinol. 218:137–146</w:t>
      </w:r>
    </w:p>
    <w:p w14:paraId="14648913"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15. </w:t>
      </w:r>
      <w:r w:rsidRPr="00595EF5">
        <w:rPr>
          <w:rFonts w:ascii="Times New Roman" w:hAnsi="Times New Roman"/>
          <w:noProof/>
          <w:sz w:val="22"/>
        </w:rPr>
        <w:tab/>
      </w:r>
      <w:r w:rsidRPr="00595EF5">
        <w:rPr>
          <w:rFonts w:ascii="Times New Roman" w:hAnsi="Times New Roman"/>
          <w:b/>
          <w:bCs/>
          <w:noProof/>
          <w:sz w:val="22"/>
        </w:rPr>
        <w:t>Jenkins PJ, Besser M</w:t>
      </w:r>
      <w:r w:rsidRPr="00595EF5">
        <w:rPr>
          <w:rFonts w:ascii="Times New Roman" w:hAnsi="Times New Roman"/>
          <w:noProof/>
          <w:sz w:val="22"/>
        </w:rPr>
        <w:t xml:space="preserve"> 2001 Acromegaly and Cancer : A Problem. 86:2935–2941</w:t>
      </w:r>
    </w:p>
    <w:p w14:paraId="6FEB6C46"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lastRenderedPageBreak/>
        <w:t xml:space="preserve">16. </w:t>
      </w:r>
      <w:r w:rsidRPr="00595EF5">
        <w:rPr>
          <w:rFonts w:ascii="Times New Roman" w:hAnsi="Times New Roman"/>
          <w:noProof/>
          <w:sz w:val="22"/>
        </w:rPr>
        <w:tab/>
      </w:r>
      <w:r w:rsidRPr="00595EF5">
        <w:rPr>
          <w:rFonts w:ascii="Times New Roman" w:hAnsi="Times New Roman"/>
          <w:b/>
          <w:bCs/>
          <w:noProof/>
          <w:sz w:val="22"/>
        </w:rPr>
        <w:t>Fleenor D, Arumugam R, Freemark M</w:t>
      </w:r>
      <w:r w:rsidRPr="00595EF5">
        <w:rPr>
          <w:rFonts w:ascii="Times New Roman" w:hAnsi="Times New Roman"/>
          <w:noProof/>
          <w:sz w:val="22"/>
        </w:rPr>
        <w:t xml:space="preserve"> 2006 Growth hormone and prolactin receptors in adipogenesis: STAT-5 activation, suppressors of cytokine signaling, and regulation of insulin-like growth factor I. Horm. Res. 66:101–110</w:t>
      </w:r>
    </w:p>
    <w:p w14:paraId="35A5B97C"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17. </w:t>
      </w:r>
      <w:r w:rsidRPr="00595EF5">
        <w:rPr>
          <w:rFonts w:ascii="Times New Roman" w:hAnsi="Times New Roman"/>
          <w:noProof/>
          <w:sz w:val="22"/>
        </w:rPr>
        <w:tab/>
      </w:r>
      <w:r w:rsidRPr="00595EF5">
        <w:rPr>
          <w:rFonts w:ascii="Times New Roman" w:hAnsi="Times New Roman"/>
          <w:b/>
          <w:bCs/>
          <w:noProof/>
          <w:sz w:val="22"/>
        </w:rPr>
        <w:t>Haluzik M, Yakar S, Gavrilova O, Setser J, Boisclair Y, LeRoith D</w:t>
      </w:r>
      <w:r w:rsidRPr="00595EF5">
        <w:rPr>
          <w:rFonts w:ascii="Times New Roman" w:hAnsi="Times New Roman"/>
          <w:noProof/>
          <w:sz w:val="22"/>
        </w:rPr>
        <w:t xml:space="preserve"> 2003 Insulin resistance in the liver-specific IGF-1 gene-deleted mouse is abrogated by deletion of the acid-labile subunit of the IGF-binding protein-3 complex: relative roles of growth hormone and IGF-1 in insulin resistance. Diabetes 52:2483–2489</w:t>
      </w:r>
    </w:p>
    <w:p w14:paraId="31C98DDC"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18. </w:t>
      </w:r>
      <w:r w:rsidRPr="00595EF5">
        <w:rPr>
          <w:rFonts w:ascii="Times New Roman" w:hAnsi="Times New Roman"/>
          <w:noProof/>
          <w:sz w:val="22"/>
        </w:rPr>
        <w:tab/>
      </w:r>
      <w:r w:rsidRPr="00595EF5">
        <w:rPr>
          <w:rFonts w:ascii="Times New Roman" w:hAnsi="Times New Roman"/>
          <w:b/>
          <w:bCs/>
          <w:noProof/>
          <w:sz w:val="22"/>
        </w:rPr>
        <w:t>Jørgensen JOL, Jessen N, Pedersen SB, Vestergaard E, Gormsen L, Lund SA, et al.</w:t>
      </w:r>
      <w:r w:rsidRPr="00595EF5">
        <w:rPr>
          <w:rFonts w:ascii="Times New Roman" w:hAnsi="Times New Roman"/>
          <w:noProof/>
          <w:sz w:val="22"/>
        </w:rPr>
        <w:t xml:space="preserve"> 2006 GH receptor signaling in skeletal muscle and adipose tissue in human subjects following exposure to an intravenous GH bolus. Am. J. Physiol. Endocrinol. Metab. 291:E899–905</w:t>
      </w:r>
    </w:p>
    <w:p w14:paraId="1C53F329"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19. </w:t>
      </w:r>
      <w:r w:rsidRPr="00595EF5">
        <w:rPr>
          <w:rFonts w:ascii="Times New Roman" w:hAnsi="Times New Roman"/>
          <w:noProof/>
          <w:sz w:val="22"/>
        </w:rPr>
        <w:tab/>
      </w:r>
      <w:r w:rsidRPr="00595EF5">
        <w:rPr>
          <w:rFonts w:ascii="Times New Roman" w:hAnsi="Times New Roman"/>
          <w:b/>
          <w:bCs/>
          <w:noProof/>
          <w:sz w:val="22"/>
        </w:rPr>
        <w:t>Pasquali C, Curchod M-L, Wälchli S, Espanel X, Guerrier M, Arigoni F, et al.</w:t>
      </w:r>
      <w:r w:rsidRPr="00595EF5">
        <w:rPr>
          <w:rFonts w:ascii="Times New Roman" w:hAnsi="Times New Roman"/>
          <w:noProof/>
          <w:sz w:val="22"/>
        </w:rPr>
        <w:t xml:space="preserve"> 2003 Identification of protein tyrosine phosphatases with specificity for the ligand-activated growth hormone receptor. Mol. Endocrinol. 17:2228–2239</w:t>
      </w:r>
    </w:p>
    <w:p w14:paraId="5BA4353F"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20. </w:t>
      </w:r>
      <w:r w:rsidRPr="00595EF5">
        <w:rPr>
          <w:rFonts w:ascii="Times New Roman" w:hAnsi="Times New Roman"/>
          <w:noProof/>
          <w:sz w:val="22"/>
        </w:rPr>
        <w:tab/>
      </w:r>
      <w:r w:rsidRPr="00595EF5">
        <w:rPr>
          <w:rFonts w:ascii="Times New Roman" w:hAnsi="Times New Roman"/>
          <w:b/>
          <w:bCs/>
          <w:noProof/>
          <w:sz w:val="22"/>
        </w:rPr>
        <w:t>Pilecka I, Patrignani C, Pescini R, Curchod M-L, Perrin D, Xue Y, et al.</w:t>
      </w:r>
      <w:r w:rsidRPr="00595EF5">
        <w:rPr>
          <w:rFonts w:ascii="Times New Roman" w:hAnsi="Times New Roman"/>
          <w:noProof/>
          <w:sz w:val="22"/>
        </w:rPr>
        <w:t xml:space="preserve"> 2007 Protein-tyrosine phosphatase H1 controls growth hormone receptor signaling and systemic growth. J. Biol. Chem. 282:35405–35415</w:t>
      </w:r>
    </w:p>
    <w:p w14:paraId="459BAB6C"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21. </w:t>
      </w:r>
      <w:r w:rsidRPr="00595EF5">
        <w:rPr>
          <w:rFonts w:ascii="Times New Roman" w:hAnsi="Times New Roman"/>
          <w:noProof/>
          <w:sz w:val="22"/>
        </w:rPr>
        <w:tab/>
      </w:r>
      <w:r w:rsidRPr="00595EF5">
        <w:rPr>
          <w:rFonts w:ascii="Times New Roman" w:hAnsi="Times New Roman"/>
          <w:b/>
          <w:bCs/>
          <w:noProof/>
          <w:sz w:val="22"/>
        </w:rPr>
        <w:t>Del Rincon J-P, Iida K, Gaylinn BD, McCurdy CE, Leitner JW, Barbour LA, et al.</w:t>
      </w:r>
      <w:r w:rsidRPr="00595EF5">
        <w:rPr>
          <w:rFonts w:ascii="Times New Roman" w:hAnsi="Times New Roman"/>
          <w:noProof/>
          <w:sz w:val="22"/>
        </w:rPr>
        <w:t xml:space="preserve"> 2007 Growth hormone regulation of p85alpha expression and phosphoinositide 3-kinase activity in adipose tissue: mechanism for growth hormone-mediated insulin resistance. Diabetes 56:1638–1646</w:t>
      </w:r>
    </w:p>
    <w:p w14:paraId="000C198B"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22. </w:t>
      </w:r>
      <w:r w:rsidRPr="00595EF5">
        <w:rPr>
          <w:rFonts w:ascii="Times New Roman" w:hAnsi="Times New Roman"/>
          <w:noProof/>
          <w:sz w:val="22"/>
        </w:rPr>
        <w:tab/>
      </w:r>
      <w:r w:rsidRPr="00595EF5">
        <w:rPr>
          <w:rFonts w:ascii="Times New Roman" w:hAnsi="Times New Roman"/>
          <w:b/>
          <w:bCs/>
          <w:noProof/>
          <w:sz w:val="22"/>
        </w:rPr>
        <w:t>Awashima AK, Ugawara SS, Kita MO, Kahane TA, Ukui KF</w:t>
      </w:r>
      <w:r w:rsidRPr="00595EF5">
        <w:rPr>
          <w:rFonts w:ascii="Times New Roman" w:hAnsi="Times New Roman"/>
          <w:noProof/>
          <w:sz w:val="22"/>
        </w:rPr>
        <w:t xml:space="preserve"> 2009 Plasma Fatty Acid Composition , Estimated Desaturase Activities , and Intakes of Energy and Nutrient in Japanese Men with. :400–406</w:t>
      </w:r>
    </w:p>
    <w:p w14:paraId="6B3C8BA9"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23. </w:t>
      </w:r>
      <w:r w:rsidRPr="00595EF5">
        <w:rPr>
          <w:rFonts w:ascii="Times New Roman" w:hAnsi="Times New Roman"/>
          <w:noProof/>
          <w:sz w:val="22"/>
        </w:rPr>
        <w:tab/>
      </w:r>
      <w:r w:rsidRPr="00595EF5">
        <w:rPr>
          <w:rFonts w:ascii="Times New Roman" w:hAnsi="Times New Roman"/>
          <w:b/>
          <w:bCs/>
          <w:noProof/>
          <w:sz w:val="22"/>
        </w:rPr>
        <w:t>Kröger J, Schulze MB</w:t>
      </w:r>
      <w:r w:rsidRPr="00595EF5">
        <w:rPr>
          <w:rFonts w:ascii="Times New Roman" w:hAnsi="Times New Roman"/>
          <w:noProof/>
          <w:sz w:val="22"/>
        </w:rPr>
        <w:t xml:space="preserve"> 2012 Recent insights into the relation of Δ5 desaturase and Δ6 desaturase activity to the development of type 2 diabetes. Curr. Opin. Lipidol. 23:4–10</w:t>
      </w:r>
    </w:p>
    <w:p w14:paraId="0CC6CC02"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24. </w:t>
      </w:r>
      <w:r w:rsidRPr="00595EF5">
        <w:rPr>
          <w:rFonts w:ascii="Times New Roman" w:hAnsi="Times New Roman"/>
          <w:noProof/>
          <w:sz w:val="22"/>
        </w:rPr>
        <w:tab/>
      </w:r>
      <w:r w:rsidRPr="00595EF5">
        <w:rPr>
          <w:rFonts w:ascii="Times New Roman" w:hAnsi="Times New Roman"/>
          <w:b/>
          <w:bCs/>
          <w:noProof/>
          <w:sz w:val="22"/>
        </w:rPr>
        <w:t>Oberbauer AM, German JB, Murray JD</w:t>
      </w:r>
      <w:r w:rsidRPr="00595EF5">
        <w:rPr>
          <w:rFonts w:ascii="Times New Roman" w:hAnsi="Times New Roman"/>
          <w:noProof/>
          <w:sz w:val="22"/>
        </w:rPr>
        <w:t xml:space="preserve"> 2011 Growth hormone enhances arachidonic acid metabolites in a growth hormone transgenic mouse. Lipids 46:495–504</w:t>
      </w:r>
    </w:p>
    <w:p w14:paraId="418D2259"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25. </w:t>
      </w:r>
      <w:r w:rsidRPr="00595EF5">
        <w:rPr>
          <w:rFonts w:ascii="Times New Roman" w:hAnsi="Times New Roman"/>
          <w:noProof/>
          <w:sz w:val="22"/>
        </w:rPr>
        <w:tab/>
      </w:r>
      <w:r w:rsidRPr="00595EF5">
        <w:rPr>
          <w:rFonts w:ascii="Times New Roman" w:hAnsi="Times New Roman"/>
          <w:b/>
          <w:bCs/>
          <w:noProof/>
          <w:sz w:val="22"/>
        </w:rPr>
        <w:t>Pradines-Figueres A, Barcellini-Couget S, Dani C, Baudoin C, Ailhaud G</w:t>
      </w:r>
      <w:r w:rsidRPr="00595EF5">
        <w:rPr>
          <w:rFonts w:ascii="Times New Roman" w:hAnsi="Times New Roman"/>
          <w:noProof/>
          <w:sz w:val="22"/>
        </w:rPr>
        <w:t xml:space="preserve"> 1990 Inhibition by serum components of the expression of lipoprotein lipase gene upon stimulation by growth hormone. Biochem. Biophys. Res. Commun. 166:1118–1125</w:t>
      </w:r>
    </w:p>
    <w:p w14:paraId="5E6B7DF5"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26. </w:t>
      </w:r>
      <w:r w:rsidRPr="00595EF5">
        <w:rPr>
          <w:rFonts w:ascii="Times New Roman" w:hAnsi="Times New Roman"/>
          <w:noProof/>
          <w:sz w:val="22"/>
        </w:rPr>
        <w:tab/>
      </w:r>
      <w:r w:rsidRPr="00595EF5">
        <w:rPr>
          <w:rFonts w:ascii="Times New Roman" w:hAnsi="Times New Roman"/>
          <w:b/>
          <w:bCs/>
          <w:noProof/>
          <w:sz w:val="22"/>
        </w:rPr>
        <w:t>Khalfallah Y, Sassolas G, Borson-Chazot F, Vega N, Vidal H</w:t>
      </w:r>
      <w:r w:rsidRPr="00595EF5">
        <w:rPr>
          <w:rFonts w:ascii="Times New Roman" w:hAnsi="Times New Roman"/>
          <w:noProof/>
          <w:sz w:val="22"/>
        </w:rPr>
        <w:t xml:space="preserve"> 2001 Expression of insulin target genes in skeletal muscle and adipose tissue in adult patients with growth hormone deficiency: effect of one year recombinant human growth hormone therapy. J. Endocrinol. 171:285–292</w:t>
      </w:r>
    </w:p>
    <w:p w14:paraId="5CCC00BC"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27. </w:t>
      </w:r>
      <w:r w:rsidRPr="00595EF5">
        <w:rPr>
          <w:rFonts w:ascii="Times New Roman" w:hAnsi="Times New Roman"/>
          <w:noProof/>
          <w:sz w:val="22"/>
        </w:rPr>
        <w:tab/>
      </w:r>
      <w:r w:rsidRPr="00595EF5">
        <w:rPr>
          <w:rFonts w:ascii="Times New Roman" w:hAnsi="Times New Roman"/>
          <w:b/>
          <w:bCs/>
          <w:noProof/>
          <w:sz w:val="22"/>
        </w:rPr>
        <w:t>Simsolo RB</w:t>
      </w:r>
      <w:r w:rsidRPr="00595EF5">
        <w:rPr>
          <w:rFonts w:ascii="Times New Roman" w:hAnsi="Times New Roman"/>
          <w:noProof/>
          <w:sz w:val="22"/>
        </w:rPr>
        <w:t xml:space="preserve"> 1995 Effects of acromegaly treatment and growth hormone on adipose tissue lipoprotein lipase. J. Clin. Endocrinol. Metab. 80:3233–3238</w:t>
      </w:r>
    </w:p>
    <w:p w14:paraId="1945193F"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28. </w:t>
      </w:r>
      <w:r w:rsidRPr="00595EF5">
        <w:rPr>
          <w:rFonts w:ascii="Times New Roman" w:hAnsi="Times New Roman"/>
          <w:noProof/>
          <w:sz w:val="22"/>
        </w:rPr>
        <w:tab/>
      </w:r>
      <w:r w:rsidRPr="00595EF5">
        <w:rPr>
          <w:rFonts w:ascii="Times New Roman" w:hAnsi="Times New Roman"/>
          <w:b/>
          <w:bCs/>
          <w:noProof/>
          <w:sz w:val="22"/>
        </w:rPr>
        <w:t>Richelsen B, Pedersen SB, Kristensen K, Børglum JD, Nørrelund H, Christiansen JS, et al.</w:t>
      </w:r>
      <w:r w:rsidRPr="00595EF5">
        <w:rPr>
          <w:rFonts w:ascii="Times New Roman" w:hAnsi="Times New Roman"/>
          <w:noProof/>
          <w:sz w:val="22"/>
        </w:rPr>
        <w:t xml:space="preserve"> 2000 Regulation of Lipoprotein Lipase and Hormone-Sensitive Lipase Activity and Gene Expression in Adipose and Muscle Tissue by Growth Hormone Treatment During Weight Loss in Obese Patients. 49:906–911</w:t>
      </w:r>
    </w:p>
    <w:p w14:paraId="0AE63D6A"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lastRenderedPageBreak/>
        <w:t xml:space="preserve">29. </w:t>
      </w:r>
      <w:r w:rsidRPr="00595EF5">
        <w:rPr>
          <w:rFonts w:ascii="Times New Roman" w:hAnsi="Times New Roman"/>
          <w:noProof/>
          <w:sz w:val="22"/>
        </w:rPr>
        <w:tab/>
      </w:r>
      <w:r w:rsidRPr="00595EF5">
        <w:rPr>
          <w:rFonts w:ascii="Times New Roman" w:hAnsi="Times New Roman"/>
          <w:b/>
          <w:bCs/>
          <w:noProof/>
          <w:sz w:val="22"/>
        </w:rPr>
        <w:t>Ho P-C, Chuang Y-S, Hung C-H, Wei L-N</w:t>
      </w:r>
      <w:r w:rsidRPr="00595EF5">
        <w:rPr>
          <w:rFonts w:ascii="Times New Roman" w:hAnsi="Times New Roman"/>
          <w:noProof/>
          <w:sz w:val="22"/>
        </w:rPr>
        <w:t xml:space="preserve"> 2011 Cytoplasmic receptor-interacting protein 140 (RIP140) interacts with perilipin to regulate lipolysis. Cell. Signal. Elsevier Inc.; 23:1396–1403</w:t>
      </w:r>
    </w:p>
    <w:p w14:paraId="3DCEAF79"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30. </w:t>
      </w:r>
      <w:r w:rsidRPr="00595EF5">
        <w:rPr>
          <w:rFonts w:ascii="Times New Roman" w:hAnsi="Times New Roman"/>
          <w:noProof/>
          <w:sz w:val="22"/>
        </w:rPr>
        <w:tab/>
      </w:r>
      <w:r w:rsidRPr="00595EF5">
        <w:rPr>
          <w:rFonts w:ascii="Times New Roman" w:hAnsi="Times New Roman"/>
          <w:b/>
          <w:bCs/>
          <w:noProof/>
          <w:sz w:val="22"/>
        </w:rPr>
        <w:t>Lass A, Zimmermann R, Haemmerle G, Riederer M, Schoiswohl G, Schweiger M, et al.</w:t>
      </w:r>
      <w:r w:rsidRPr="00595EF5">
        <w:rPr>
          <w:rFonts w:ascii="Times New Roman" w:hAnsi="Times New Roman"/>
          <w:noProof/>
          <w:sz w:val="22"/>
        </w:rPr>
        <w:t xml:space="preserve"> 2006 Adipose triglyceride lipase-mediated lipolysis of cellular fat stores is activated by CGI-58 and defective in Chanarin-Dorfman Syndrome. Cell Metab. 3:309–319</w:t>
      </w:r>
    </w:p>
    <w:p w14:paraId="3D2E95FD"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31. </w:t>
      </w:r>
      <w:r w:rsidRPr="00595EF5">
        <w:rPr>
          <w:rFonts w:ascii="Times New Roman" w:hAnsi="Times New Roman"/>
          <w:noProof/>
          <w:sz w:val="22"/>
        </w:rPr>
        <w:tab/>
      </w:r>
      <w:r w:rsidRPr="00595EF5">
        <w:rPr>
          <w:rFonts w:ascii="Times New Roman" w:hAnsi="Times New Roman"/>
          <w:b/>
          <w:bCs/>
          <w:noProof/>
          <w:sz w:val="22"/>
        </w:rPr>
        <w:t>Clasen BFF, Krusenstjerna-Hafstrøm T, Vendelbo MH, Thorsen K, Escande C, Møller N, et al.</w:t>
      </w:r>
      <w:r w:rsidRPr="00595EF5">
        <w:rPr>
          <w:rFonts w:ascii="Times New Roman" w:hAnsi="Times New Roman"/>
          <w:noProof/>
          <w:sz w:val="22"/>
        </w:rPr>
        <w:t xml:space="preserve"> 2013 Gene expression in skeletal muscle after an acute intravenous GH bolus in human subjects: identification of a mechanism regulating ANGPTL4. J. Lipid Res. 54:1988–1997</w:t>
      </w:r>
    </w:p>
    <w:p w14:paraId="3F3CED5E"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32. </w:t>
      </w:r>
      <w:r w:rsidRPr="00595EF5">
        <w:rPr>
          <w:rFonts w:ascii="Times New Roman" w:hAnsi="Times New Roman"/>
          <w:noProof/>
          <w:sz w:val="22"/>
        </w:rPr>
        <w:tab/>
      </w:r>
      <w:r w:rsidRPr="00595EF5">
        <w:rPr>
          <w:rFonts w:ascii="Times New Roman" w:hAnsi="Times New Roman"/>
          <w:b/>
          <w:bCs/>
          <w:noProof/>
          <w:sz w:val="22"/>
        </w:rPr>
        <w:t>Napolitano a, Voice MW, Edwards CR, Seckl JR, Chapman KE</w:t>
      </w:r>
      <w:r w:rsidRPr="00595EF5">
        <w:rPr>
          <w:rFonts w:ascii="Times New Roman" w:hAnsi="Times New Roman"/>
          <w:noProof/>
          <w:sz w:val="22"/>
        </w:rPr>
        <w:t xml:space="preserve"> 1998 11Beta-hydroxysteroid dehydrogenase 1 in adipocytes: expression is differentiation-dependent and hormonally regulated. J. Steroid Biochem. Mol. Biol. 64:251–260</w:t>
      </w:r>
    </w:p>
    <w:p w14:paraId="1F6AFC8D"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33. </w:t>
      </w:r>
      <w:r w:rsidRPr="00595EF5">
        <w:rPr>
          <w:rFonts w:ascii="Times New Roman" w:hAnsi="Times New Roman"/>
          <w:noProof/>
          <w:sz w:val="22"/>
        </w:rPr>
        <w:tab/>
      </w:r>
      <w:r w:rsidRPr="00595EF5">
        <w:rPr>
          <w:rFonts w:ascii="Times New Roman" w:hAnsi="Times New Roman"/>
          <w:b/>
          <w:bCs/>
          <w:noProof/>
          <w:sz w:val="22"/>
        </w:rPr>
        <w:t>Paulsen SK, Pedersen SB, Jørgensen JOL, Fisker S, Christiansen JS, Flyvbjerg A, et al.</w:t>
      </w:r>
      <w:r w:rsidRPr="00595EF5">
        <w:rPr>
          <w:rFonts w:ascii="Times New Roman" w:hAnsi="Times New Roman"/>
          <w:noProof/>
          <w:sz w:val="22"/>
        </w:rPr>
        <w:t xml:space="preserve"> 2006 Growth hormone (GH) substitution in GH-deficient patients inhibits 11beta-hydroxysteroid dehydrogenase type 1 messenger ribonucleic acid expression in adipose tissue. J. Clin. Endocrinol. Metab. 91:1093–1098</w:t>
      </w:r>
    </w:p>
    <w:p w14:paraId="6667790C"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34. </w:t>
      </w:r>
      <w:r w:rsidRPr="00595EF5">
        <w:rPr>
          <w:rFonts w:ascii="Times New Roman" w:hAnsi="Times New Roman"/>
          <w:noProof/>
          <w:sz w:val="22"/>
        </w:rPr>
        <w:tab/>
      </w:r>
      <w:r w:rsidRPr="00595EF5">
        <w:rPr>
          <w:rFonts w:ascii="Times New Roman" w:hAnsi="Times New Roman"/>
          <w:b/>
          <w:bCs/>
          <w:noProof/>
          <w:sz w:val="22"/>
        </w:rPr>
        <w:t>Frajese G V, Taylor NF, Jenkins PJ, Besser GM, Monson JP</w:t>
      </w:r>
      <w:r w:rsidRPr="00595EF5">
        <w:rPr>
          <w:rFonts w:ascii="Times New Roman" w:hAnsi="Times New Roman"/>
          <w:noProof/>
          <w:sz w:val="22"/>
        </w:rPr>
        <w:t xml:space="preserve"> 2004 Modulation of cortisol metabolism during treatment of acromegaly is independent of body composition and insulin sensitivity. Horm. Res. 61:246–251</w:t>
      </w:r>
    </w:p>
    <w:p w14:paraId="2A9BBAAB"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35. </w:t>
      </w:r>
      <w:r w:rsidRPr="00595EF5">
        <w:rPr>
          <w:rFonts w:ascii="Times New Roman" w:hAnsi="Times New Roman"/>
          <w:noProof/>
          <w:sz w:val="22"/>
        </w:rPr>
        <w:tab/>
      </w:r>
      <w:r w:rsidRPr="00595EF5">
        <w:rPr>
          <w:rFonts w:ascii="Times New Roman" w:hAnsi="Times New Roman"/>
          <w:b/>
          <w:bCs/>
          <w:noProof/>
          <w:sz w:val="22"/>
        </w:rPr>
        <w:t>Moore JS, Monson JP, Kaltsas G, Putignano P, Wood PJ, Sheppard MC, et al.</w:t>
      </w:r>
      <w:r w:rsidRPr="00595EF5">
        <w:rPr>
          <w:rFonts w:ascii="Times New Roman" w:hAnsi="Times New Roman"/>
          <w:noProof/>
          <w:sz w:val="22"/>
        </w:rPr>
        <w:t xml:space="preserve"> 1999 Modulation of 11beta-hydroxysteroid dehydrogenase isozymes by growth hormone and insulin-like growth factor: in vivo and in vitro studies. J. Clin. Endocrinol. Metab. 84:4172–4177</w:t>
      </w:r>
    </w:p>
    <w:p w14:paraId="33550EE2" w14:textId="77777777" w:rsidR="00595EF5" w:rsidRPr="00595EF5" w:rsidRDefault="00595EF5">
      <w:pPr>
        <w:pStyle w:val="NormalWeb"/>
        <w:ind w:left="640" w:hanging="640"/>
        <w:divId w:val="1176311484"/>
        <w:rPr>
          <w:rFonts w:ascii="Times New Roman" w:hAnsi="Times New Roman"/>
          <w:noProof/>
          <w:sz w:val="22"/>
        </w:rPr>
      </w:pPr>
      <w:r w:rsidRPr="00595EF5">
        <w:rPr>
          <w:rFonts w:ascii="Times New Roman" w:hAnsi="Times New Roman"/>
          <w:noProof/>
          <w:sz w:val="22"/>
        </w:rPr>
        <w:t xml:space="preserve">36. </w:t>
      </w:r>
      <w:r w:rsidRPr="00595EF5">
        <w:rPr>
          <w:rFonts w:ascii="Times New Roman" w:hAnsi="Times New Roman"/>
          <w:noProof/>
          <w:sz w:val="22"/>
        </w:rPr>
        <w:tab/>
      </w:r>
      <w:r w:rsidRPr="00595EF5">
        <w:rPr>
          <w:rFonts w:ascii="Times New Roman" w:hAnsi="Times New Roman"/>
          <w:b/>
          <w:bCs/>
          <w:noProof/>
          <w:sz w:val="22"/>
        </w:rPr>
        <w:t>Peckett AJ, Wright DC, Riddell MC</w:t>
      </w:r>
      <w:r w:rsidRPr="00595EF5">
        <w:rPr>
          <w:rFonts w:ascii="Times New Roman" w:hAnsi="Times New Roman"/>
          <w:noProof/>
          <w:sz w:val="22"/>
        </w:rPr>
        <w:t xml:space="preserve"> 2011 The effects of glucocorticoids on adipose tissue lipid metabolism. Metabolism. Elsevier Inc.; 60:1500–1510 </w:t>
      </w:r>
    </w:p>
    <w:p w14:paraId="23FA7821" w14:textId="2B41A4FF" w:rsidR="00D377FA" w:rsidRPr="00FA58EC" w:rsidRDefault="007468CA" w:rsidP="00595EF5">
      <w:pPr>
        <w:pStyle w:val="NormalWeb"/>
        <w:ind w:left="640" w:hanging="640"/>
        <w:divId w:val="1824347856"/>
        <w:rPr>
          <w:rFonts w:ascii="Times New Roman" w:hAnsi="Times New Roman"/>
          <w:b/>
          <w:bCs/>
        </w:rPr>
      </w:pPr>
      <w:r>
        <w:rPr>
          <w:rFonts w:ascii="Times New Roman" w:hAnsi="Times New Roman"/>
          <w:b/>
          <w:bCs/>
        </w:rPr>
        <w:fldChar w:fldCharType="end"/>
      </w:r>
    </w:p>
    <w:p w14:paraId="5ADF4E8C" w14:textId="77777777" w:rsidR="00C5610E" w:rsidRPr="00FA58EC" w:rsidRDefault="00D377FA" w:rsidP="00FE2A8C">
      <w:pPr>
        <w:bidi w:val="0"/>
        <w:spacing w:after="0" w:line="480" w:lineRule="auto"/>
        <w:ind w:left="720" w:hanging="720"/>
        <w:rPr>
          <w:rFonts w:ascii="Times New Roman" w:hAnsi="Times New Roman" w:cs="Times New Roman"/>
          <w:b/>
          <w:bCs/>
        </w:rPr>
      </w:pPr>
      <w:r w:rsidRPr="00FA58EC">
        <w:rPr>
          <w:rFonts w:ascii="Times New Roman" w:hAnsi="Times New Roman" w:cs="Times New Roman"/>
          <w:b/>
          <w:bCs/>
        </w:rPr>
        <w:br w:type="page"/>
      </w:r>
      <w:r w:rsidRPr="00FA58EC">
        <w:rPr>
          <w:rFonts w:ascii="Times New Roman" w:hAnsi="Times New Roman" w:cs="Times New Roman"/>
          <w:b/>
          <w:bCs/>
        </w:rPr>
        <w:lastRenderedPageBreak/>
        <w:t>Table Legends:</w:t>
      </w:r>
    </w:p>
    <w:p w14:paraId="43D5326B" w14:textId="77777777" w:rsidR="00D377FA" w:rsidRPr="00FA58EC" w:rsidRDefault="00D377FA" w:rsidP="00FE2A8C">
      <w:pPr>
        <w:bidi w:val="0"/>
        <w:spacing w:after="0" w:line="480" w:lineRule="auto"/>
        <w:ind w:left="720" w:hanging="720"/>
        <w:rPr>
          <w:rFonts w:ascii="Times New Roman" w:hAnsi="Times New Roman" w:cs="Times New Roman"/>
          <w:b/>
          <w:bCs/>
        </w:rPr>
      </w:pPr>
    </w:p>
    <w:p w14:paraId="789B07B9" w14:textId="77777777" w:rsidR="0034380E" w:rsidRDefault="00D377FA" w:rsidP="007830EE">
      <w:pPr>
        <w:bidi w:val="0"/>
        <w:spacing w:after="0" w:line="480" w:lineRule="auto"/>
        <w:rPr>
          <w:rFonts w:ascii="Times New Roman" w:hAnsi="Times New Roman" w:cs="Times New Roman"/>
          <w:bCs/>
        </w:rPr>
      </w:pPr>
      <w:r w:rsidRPr="00FA58EC">
        <w:rPr>
          <w:rFonts w:ascii="Times New Roman" w:hAnsi="Times New Roman" w:cs="Times New Roman"/>
          <w:b/>
          <w:bCs/>
        </w:rPr>
        <w:t xml:space="preserve">Table 1:  Clinical characteristics.  </w:t>
      </w:r>
      <w:r w:rsidRPr="00FA58EC">
        <w:rPr>
          <w:rFonts w:ascii="Times New Roman" w:hAnsi="Times New Roman" w:cs="Times New Roman"/>
          <w:bCs/>
        </w:rPr>
        <w:t xml:space="preserve">Data represents mean +/- standard error.  </w:t>
      </w:r>
    </w:p>
    <w:p w14:paraId="64FBF960" w14:textId="0A8B3D29" w:rsidR="00D377FA" w:rsidRPr="00FA58EC" w:rsidDel="001C67A0" w:rsidRDefault="0034380E" w:rsidP="00D673ED">
      <w:pPr>
        <w:bidi w:val="0"/>
        <w:spacing w:after="0" w:line="480" w:lineRule="auto"/>
        <w:rPr>
          <w:del w:id="102" w:author="Dave Bridges" w:date="2013-11-17T10:15:00Z"/>
          <w:rFonts w:ascii="Times New Roman" w:hAnsi="Times New Roman" w:cs="Times New Roman"/>
          <w:bCs/>
        </w:rPr>
      </w:pPr>
      <w:r>
        <w:rPr>
          <w:rFonts w:ascii="Times New Roman" w:hAnsi="Times New Roman" w:cs="Times New Roman"/>
          <w:b/>
          <w:bCs/>
        </w:rPr>
        <w:t>Table 2:</w:t>
      </w:r>
      <w:r>
        <w:rPr>
          <w:rFonts w:ascii="Times New Roman" w:hAnsi="Times New Roman" w:cs="Times New Roman"/>
          <w:bCs/>
        </w:rPr>
        <w:t xml:space="preserve">  </w:t>
      </w:r>
      <w:r>
        <w:rPr>
          <w:rFonts w:ascii="Times New Roman" w:hAnsi="Times New Roman" w:cs="Times New Roman"/>
          <w:b/>
          <w:bCs/>
        </w:rPr>
        <w:t xml:space="preserve">Gene set enrichment of transcripts from </w:t>
      </w:r>
      <w:proofErr w:type="spellStart"/>
      <w:r>
        <w:rPr>
          <w:rFonts w:ascii="Times New Roman" w:hAnsi="Times New Roman" w:cs="Times New Roman"/>
          <w:b/>
          <w:bCs/>
        </w:rPr>
        <w:t>acromegalic</w:t>
      </w:r>
      <w:proofErr w:type="spellEnd"/>
      <w:r>
        <w:rPr>
          <w:rFonts w:ascii="Times New Roman" w:hAnsi="Times New Roman" w:cs="Times New Roman"/>
          <w:b/>
          <w:bCs/>
        </w:rPr>
        <w:t xml:space="preserve"> white adipose tissue.</w:t>
      </w:r>
      <w:r>
        <w:rPr>
          <w:rFonts w:ascii="Times New Roman" w:hAnsi="Times New Roman" w:cs="Times New Roman"/>
          <w:bCs/>
        </w:rPr>
        <w:t xml:space="preserve">  Gene ontology biological process categories enriched</w:t>
      </w:r>
      <w:r w:rsidR="00D377FA" w:rsidRPr="00FA58EC">
        <w:rPr>
          <w:rFonts w:ascii="Times New Roman" w:hAnsi="Times New Roman" w:cs="Times New Roman"/>
          <w:bCs/>
        </w:rPr>
        <w:t xml:space="preserve"> by </w:t>
      </w:r>
      <w:r w:rsidR="003D575D">
        <w:rPr>
          <w:rFonts w:ascii="Times New Roman" w:hAnsi="Times New Roman" w:cs="Times New Roman"/>
          <w:bCs/>
        </w:rPr>
        <w:t>in transcripts that differ between acromegaly</w:t>
      </w:r>
      <w:r w:rsidR="00D377FA" w:rsidRPr="00FA58EC">
        <w:rPr>
          <w:rFonts w:ascii="Times New Roman" w:hAnsi="Times New Roman" w:cs="Times New Roman"/>
          <w:bCs/>
        </w:rPr>
        <w:t xml:space="preserve"> and </w:t>
      </w:r>
      <w:r w:rsidR="003D575D">
        <w:rPr>
          <w:rFonts w:ascii="Times New Roman" w:hAnsi="Times New Roman" w:cs="Times New Roman"/>
          <w:bCs/>
        </w:rPr>
        <w:t xml:space="preserve">control subjects.  </w:t>
      </w:r>
      <w:ins w:id="103" w:author="Dave Bridges" w:date="2013-11-17T10:15:00Z">
        <w:r w:rsidR="001C67A0">
          <w:rPr>
            <w:rFonts w:ascii="Times New Roman" w:hAnsi="Times New Roman" w:cs="Times New Roman"/>
            <w:bCs/>
          </w:rPr>
          <w:t xml:space="preserve">Type is the GO or KEGG classification of the term.  </w:t>
        </w:r>
      </w:ins>
      <w:r w:rsidR="003D575D">
        <w:rPr>
          <w:rFonts w:ascii="Times New Roman" w:hAnsi="Times New Roman" w:cs="Times New Roman"/>
          <w:bCs/>
        </w:rPr>
        <w:t xml:space="preserve">DE </w:t>
      </w:r>
      <w:del w:id="104" w:author="Dave Bridges" w:date="2013-11-17T10:15:00Z">
        <w:r w:rsidR="003D575D" w:rsidDel="001C67A0">
          <w:rPr>
            <w:rFonts w:ascii="Times New Roman" w:hAnsi="Times New Roman" w:cs="Times New Roman"/>
            <w:bCs/>
          </w:rPr>
          <w:delText xml:space="preserve">Genes </w:delText>
        </w:r>
      </w:del>
      <w:r w:rsidR="003D575D">
        <w:rPr>
          <w:rFonts w:ascii="Times New Roman" w:hAnsi="Times New Roman" w:cs="Times New Roman"/>
          <w:bCs/>
        </w:rPr>
        <w:t>indicates</w:t>
      </w:r>
      <w:r w:rsidR="00D377FA" w:rsidRPr="00FA58EC">
        <w:rPr>
          <w:rFonts w:ascii="Times New Roman" w:hAnsi="Times New Roman" w:cs="Times New Roman"/>
          <w:bCs/>
        </w:rPr>
        <w:t xml:space="preserve"> the </w:t>
      </w:r>
      <w:r w:rsidR="003D575D">
        <w:rPr>
          <w:rFonts w:ascii="Times New Roman" w:hAnsi="Times New Roman" w:cs="Times New Roman"/>
          <w:bCs/>
        </w:rPr>
        <w:t>number of differentially expressed genes in this category, Total is the total number of genes in that category.  There were no significantly enriched KEGG pathways.</w:t>
      </w:r>
      <w:r w:rsidR="00284A48">
        <w:rPr>
          <w:rFonts w:ascii="Times New Roman" w:hAnsi="Times New Roman" w:cs="Times New Roman"/>
          <w:bCs/>
        </w:rPr>
        <w:t xml:space="preserve">  </w:t>
      </w:r>
      <w:del w:id="105" w:author="Dave Bridges" w:date="2013-11-17T10:15:00Z">
        <w:r w:rsidR="00284A48" w:rsidDel="001C67A0">
          <w:rPr>
            <w:rFonts w:ascii="Times New Roman" w:hAnsi="Times New Roman" w:cs="Times New Roman"/>
            <w:bCs/>
          </w:rPr>
          <w:delText>With the exception of oxidoreductase activity (a molecular function GO Term), all categories are biological processes.</w:delText>
        </w:r>
      </w:del>
    </w:p>
    <w:p w14:paraId="3B676162" w14:textId="77777777" w:rsidR="0034380E" w:rsidDel="001C67A0" w:rsidRDefault="0034380E" w:rsidP="00E07A5A">
      <w:pPr>
        <w:bidi w:val="0"/>
        <w:spacing w:after="0" w:line="480" w:lineRule="auto"/>
        <w:rPr>
          <w:del w:id="106" w:author="Dave Bridges" w:date="2013-11-17T10:15:00Z"/>
          <w:rFonts w:ascii="Times New Roman" w:hAnsi="Times New Roman" w:cs="Times New Roman"/>
          <w:bCs/>
        </w:rPr>
      </w:pPr>
    </w:p>
    <w:p w14:paraId="3552EA40" w14:textId="77777777" w:rsidR="0034380E" w:rsidRPr="00FA58EC" w:rsidRDefault="0034380E" w:rsidP="00E07A5A">
      <w:pPr>
        <w:bidi w:val="0"/>
        <w:spacing w:after="0" w:line="480" w:lineRule="auto"/>
        <w:rPr>
          <w:rFonts w:ascii="Times New Roman" w:hAnsi="Times New Roman" w:cs="Times New Roman"/>
          <w:bCs/>
        </w:rPr>
      </w:pPr>
    </w:p>
    <w:p w14:paraId="319AD528" w14:textId="77777777" w:rsidR="00661E03" w:rsidRPr="00FA58EC" w:rsidRDefault="00661E03" w:rsidP="0036695B">
      <w:pPr>
        <w:bidi w:val="0"/>
        <w:spacing w:after="0" w:line="480" w:lineRule="auto"/>
        <w:rPr>
          <w:rFonts w:ascii="Times New Roman" w:hAnsi="Times New Roman" w:cs="Times New Roman"/>
          <w:bCs/>
        </w:rPr>
      </w:pPr>
    </w:p>
    <w:p w14:paraId="1BF02DFC" w14:textId="77777777" w:rsidR="00661E03" w:rsidRPr="00FA58EC" w:rsidRDefault="00661E03" w:rsidP="00724271">
      <w:pPr>
        <w:bidi w:val="0"/>
        <w:spacing w:after="0" w:line="480" w:lineRule="auto"/>
        <w:rPr>
          <w:rFonts w:ascii="Times New Roman" w:hAnsi="Times New Roman" w:cs="Times New Roman"/>
          <w:b/>
          <w:bCs/>
        </w:rPr>
      </w:pPr>
      <w:r w:rsidRPr="00FA58EC">
        <w:rPr>
          <w:rFonts w:ascii="Times New Roman" w:hAnsi="Times New Roman" w:cs="Times New Roman"/>
          <w:b/>
          <w:bCs/>
        </w:rPr>
        <w:t>Figure Legends</w:t>
      </w:r>
    </w:p>
    <w:p w14:paraId="6820D6D7" w14:textId="77777777" w:rsidR="00661E03" w:rsidRPr="00FA58EC" w:rsidRDefault="00661E03" w:rsidP="004973A7">
      <w:pPr>
        <w:bidi w:val="0"/>
        <w:spacing w:after="0" w:line="480" w:lineRule="auto"/>
        <w:rPr>
          <w:rFonts w:ascii="Times New Roman" w:hAnsi="Times New Roman" w:cs="Times New Roman"/>
          <w:b/>
          <w:bCs/>
        </w:rPr>
      </w:pPr>
    </w:p>
    <w:p w14:paraId="4EDEDC15" w14:textId="4009A3CA" w:rsidR="00661E03" w:rsidRPr="00FA58EC" w:rsidRDefault="00661E03" w:rsidP="008F157A">
      <w:pPr>
        <w:bidi w:val="0"/>
        <w:spacing w:after="0" w:line="480" w:lineRule="auto"/>
        <w:rPr>
          <w:rFonts w:ascii="Times New Roman" w:hAnsi="Times New Roman" w:cs="Times New Roman"/>
          <w:bCs/>
        </w:rPr>
      </w:pPr>
      <w:r w:rsidRPr="00FA58EC">
        <w:rPr>
          <w:rFonts w:ascii="Times New Roman" w:hAnsi="Times New Roman" w:cs="Times New Roman"/>
          <w:b/>
          <w:bCs/>
        </w:rPr>
        <w:t>Figure 1:</w:t>
      </w:r>
      <w:r w:rsidR="005B6E58" w:rsidRPr="00FA58EC">
        <w:rPr>
          <w:rFonts w:ascii="Times New Roman" w:hAnsi="Times New Roman" w:cs="Times New Roman"/>
          <w:b/>
          <w:bCs/>
        </w:rPr>
        <w:t xml:space="preserve">  </w:t>
      </w:r>
      <w:proofErr w:type="spellStart"/>
      <w:r w:rsidR="005B6E58" w:rsidRPr="00FA58EC">
        <w:rPr>
          <w:rFonts w:ascii="Times New Roman" w:hAnsi="Times New Roman" w:cs="Times New Roman"/>
          <w:b/>
          <w:bCs/>
        </w:rPr>
        <w:t>Acromegalic</w:t>
      </w:r>
      <w:proofErr w:type="spellEnd"/>
      <w:r w:rsidR="005B6E58" w:rsidRPr="00FA58EC">
        <w:rPr>
          <w:rFonts w:ascii="Times New Roman" w:hAnsi="Times New Roman" w:cs="Times New Roman"/>
          <w:b/>
          <w:bCs/>
        </w:rPr>
        <w:t xml:space="preserve"> patients tended to have reduced insulin sensitivity and higher </w:t>
      </w:r>
      <w:proofErr w:type="spellStart"/>
      <w:r w:rsidR="005B6E58" w:rsidRPr="00FA58EC">
        <w:rPr>
          <w:rFonts w:ascii="Times New Roman" w:hAnsi="Times New Roman" w:cs="Times New Roman"/>
          <w:b/>
          <w:bCs/>
        </w:rPr>
        <w:t>lipolytic</w:t>
      </w:r>
      <w:proofErr w:type="spellEnd"/>
      <w:r w:rsidR="005B6E58" w:rsidRPr="00FA58EC">
        <w:rPr>
          <w:rFonts w:ascii="Times New Roman" w:hAnsi="Times New Roman" w:cs="Times New Roman"/>
          <w:b/>
          <w:bCs/>
        </w:rPr>
        <w:t xml:space="preserve"> activity than their controls.   </w:t>
      </w:r>
      <w:proofErr w:type="gramStart"/>
      <w:r w:rsidR="005B6E58" w:rsidRPr="00FA58EC">
        <w:rPr>
          <w:rFonts w:ascii="Times New Roman" w:hAnsi="Times New Roman" w:cs="Times New Roman"/>
          <w:bCs/>
        </w:rPr>
        <w:t>A)  Fasting</w:t>
      </w:r>
      <w:proofErr w:type="gramEnd"/>
      <w:r w:rsidR="005B6E58" w:rsidRPr="00FA58EC">
        <w:rPr>
          <w:rFonts w:ascii="Times New Roman" w:hAnsi="Times New Roman" w:cs="Times New Roman"/>
          <w:bCs/>
        </w:rPr>
        <w:t xml:space="preserve"> blood glucose levels.  B) Fasting insulin levels.  C) HOMA-IR score</w:t>
      </w:r>
      <w:r w:rsidR="00C21C55">
        <w:rPr>
          <w:rFonts w:ascii="Times New Roman" w:hAnsi="Times New Roman" w:cs="Times New Roman"/>
          <w:bCs/>
        </w:rPr>
        <w:t xml:space="preserve"> from Control or Acromegaly subjects</w:t>
      </w:r>
      <w:r w:rsidR="005B6E58" w:rsidRPr="00FA58EC">
        <w:rPr>
          <w:rFonts w:ascii="Times New Roman" w:hAnsi="Times New Roman" w:cs="Times New Roman"/>
          <w:bCs/>
        </w:rPr>
        <w:t xml:space="preserve">.  </w:t>
      </w:r>
      <w:proofErr w:type="gramStart"/>
      <w:r w:rsidR="005B6E58" w:rsidRPr="00FA58EC">
        <w:rPr>
          <w:rFonts w:ascii="Times New Roman" w:hAnsi="Times New Roman" w:cs="Times New Roman"/>
          <w:bCs/>
        </w:rPr>
        <w:t>D)  Plot</w:t>
      </w:r>
      <w:proofErr w:type="gramEnd"/>
      <w:r w:rsidR="005B6E58" w:rsidRPr="00FA58EC">
        <w:rPr>
          <w:rFonts w:ascii="Times New Roman" w:hAnsi="Times New Roman" w:cs="Times New Roman"/>
          <w:bCs/>
        </w:rPr>
        <w:t xml:space="preserve"> of </w:t>
      </w:r>
      <w:r w:rsidR="00871D55" w:rsidRPr="00FA58EC">
        <w:rPr>
          <w:rFonts w:ascii="Times New Roman" w:hAnsi="Times New Roman" w:cs="Times New Roman"/>
          <w:bCs/>
        </w:rPr>
        <w:t xml:space="preserve">each subject’s BMI compared with the natural logarithm of their HOMA-IR score.  A </w:t>
      </w:r>
      <w:proofErr w:type="gramStart"/>
      <w:r w:rsidR="00871D55" w:rsidRPr="00FA58EC">
        <w:rPr>
          <w:rFonts w:ascii="Times New Roman" w:hAnsi="Times New Roman" w:cs="Times New Roman"/>
          <w:bCs/>
        </w:rPr>
        <w:t>best fit</w:t>
      </w:r>
      <w:proofErr w:type="gramEnd"/>
      <w:r w:rsidR="00871D55" w:rsidRPr="00FA58EC">
        <w:rPr>
          <w:rFonts w:ascii="Times New Roman" w:hAnsi="Times New Roman" w:cs="Times New Roman"/>
          <w:bCs/>
        </w:rPr>
        <w:t xml:space="preserve"> line was drawn for each subject pool.  E) </w:t>
      </w:r>
      <w:proofErr w:type="gramStart"/>
      <w:r w:rsidR="00871D55" w:rsidRPr="00FA58EC">
        <w:rPr>
          <w:rFonts w:ascii="Times New Roman" w:hAnsi="Times New Roman" w:cs="Times New Roman"/>
          <w:bCs/>
          <w:i/>
        </w:rPr>
        <w:t>ex</w:t>
      </w:r>
      <w:proofErr w:type="gramEnd"/>
      <w:r w:rsidR="00871D55" w:rsidRPr="00FA58EC">
        <w:rPr>
          <w:rFonts w:ascii="Times New Roman" w:hAnsi="Times New Roman" w:cs="Times New Roman"/>
          <w:bCs/>
          <w:i/>
        </w:rPr>
        <w:t xml:space="preserve"> vivo </w:t>
      </w:r>
      <w:r w:rsidR="00871D55" w:rsidRPr="00FA58EC">
        <w:rPr>
          <w:rFonts w:ascii="Times New Roman" w:hAnsi="Times New Roman" w:cs="Times New Roman"/>
          <w:bCs/>
        </w:rPr>
        <w:t>lipolysis as measured by glycerol release from excised white adipose tissue from control or acromegaly patients</w:t>
      </w:r>
      <w:r w:rsidR="004539BC">
        <w:rPr>
          <w:rFonts w:ascii="Times New Roman" w:hAnsi="Times New Roman" w:cs="Times New Roman"/>
          <w:bCs/>
        </w:rPr>
        <w:t xml:space="preserve"> left untreated</w:t>
      </w:r>
      <w:r w:rsidR="00734B06">
        <w:rPr>
          <w:rFonts w:ascii="Times New Roman" w:hAnsi="Times New Roman" w:cs="Times New Roman"/>
          <w:bCs/>
        </w:rPr>
        <w:t xml:space="preserve"> (Basal)</w:t>
      </w:r>
      <w:r w:rsidR="004539BC">
        <w:rPr>
          <w:rFonts w:ascii="Times New Roman" w:hAnsi="Times New Roman" w:cs="Times New Roman"/>
          <w:bCs/>
        </w:rPr>
        <w:t xml:space="preserve"> or after</w:t>
      </w:r>
      <w:r w:rsidR="00871D55" w:rsidRPr="00FA58EC">
        <w:rPr>
          <w:rFonts w:ascii="Times New Roman" w:hAnsi="Times New Roman" w:cs="Times New Roman"/>
          <w:bCs/>
        </w:rPr>
        <w:t xml:space="preserve"> stimulation with 30 </w:t>
      </w:r>
      <w:proofErr w:type="spellStart"/>
      <w:r w:rsidR="00871D55" w:rsidRPr="00FA58EC">
        <w:rPr>
          <w:rFonts w:ascii="Times New Roman" w:hAnsi="Times New Roman" w:cs="Times New Roman"/>
          <w:bCs/>
        </w:rPr>
        <w:t>nM</w:t>
      </w:r>
      <w:proofErr w:type="spellEnd"/>
      <w:r w:rsidR="00871D55" w:rsidRPr="00FA58EC">
        <w:rPr>
          <w:rFonts w:ascii="Times New Roman" w:hAnsi="Times New Roman" w:cs="Times New Roman"/>
          <w:bCs/>
        </w:rPr>
        <w:t xml:space="preserve"> isoproterenol</w:t>
      </w:r>
      <w:r w:rsidR="00734B06">
        <w:rPr>
          <w:rFonts w:ascii="Times New Roman" w:hAnsi="Times New Roman" w:cs="Times New Roman"/>
          <w:bCs/>
        </w:rPr>
        <w:t xml:space="preserve"> (</w:t>
      </w:r>
      <w:proofErr w:type="spellStart"/>
      <w:r w:rsidR="00734B06">
        <w:rPr>
          <w:rFonts w:ascii="Times New Roman" w:hAnsi="Times New Roman" w:cs="Times New Roman"/>
          <w:bCs/>
        </w:rPr>
        <w:t>Iso</w:t>
      </w:r>
      <w:proofErr w:type="spellEnd"/>
      <w:r w:rsidR="00734B06">
        <w:rPr>
          <w:rFonts w:ascii="Times New Roman" w:hAnsi="Times New Roman" w:cs="Times New Roman"/>
          <w:bCs/>
        </w:rPr>
        <w:t>)</w:t>
      </w:r>
      <w:r w:rsidR="00871D55" w:rsidRPr="00FA58EC">
        <w:rPr>
          <w:rFonts w:ascii="Times New Roman" w:hAnsi="Times New Roman" w:cs="Times New Roman"/>
          <w:bCs/>
        </w:rPr>
        <w:t xml:space="preserve">. </w:t>
      </w:r>
      <w:r w:rsidR="007F0DC7" w:rsidRPr="00FA58EC">
        <w:rPr>
          <w:rFonts w:ascii="Times New Roman" w:hAnsi="Times New Roman" w:cs="Times New Roman"/>
          <w:bCs/>
        </w:rPr>
        <w:t xml:space="preserve">  Data is presented as mean +/- standard error of the mean.</w:t>
      </w:r>
    </w:p>
    <w:p w14:paraId="56ADF3A2" w14:textId="77777777" w:rsidR="003C1798" w:rsidRPr="00FA58EC" w:rsidRDefault="003C1798" w:rsidP="008F157A">
      <w:pPr>
        <w:bidi w:val="0"/>
        <w:spacing w:after="0" w:line="480" w:lineRule="auto"/>
        <w:rPr>
          <w:rFonts w:ascii="Times New Roman" w:hAnsi="Times New Roman" w:cs="Times New Roman"/>
          <w:bCs/>
        </w:rPr>
      </w:pPr>
    </w:p>
    <w:p w14:paraId="6A687E2B" w14:textId="079F79CE" w:rsidR="003C1798" w:rsidRPr="00FA58EC" w:rsidRDefault="003C1798" w:rsidP="008D32FD">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2:  </w:t>
      </w:r>
      <w:r w:rsidR="00C312BC" w:rsidRPr="00FA58EC">
        <w:rPr>
          <w:rFonts w:ascii="Times New Roman" w:hAnsi="Times New Roman" w:cs="Times New Roman"/>
          <w:b/>
          <w:bCs/>
        </w:rPr>
        <w:t xml:space="preserve">Differential expression of genes in white adipose tissue from subject with compared to controls.  </w:t>
      </w:r>
      <w:r w:rsidR="00C312BC" w:rsidRPr="00FA58EC">
        <w:rPr>
          <w:rFonts w:ascii="Times New Roman" w:hAnsi="Times New Roman" w:cs="Times New Roman"/>
          <w:bCs/>
        </w:rPr>
        <w:t xml:space="preserve">A) </w:t>
      </w:r>
      <w:proofErr w:type="spellStart"/>
      <w:r w:rsidR="00C312BC" w:rsidRPr="00FA58EC">
        <w:rPr>
          <w:rFonts w:ascii="Times New Roman" w:hAnsi="Times New Roman" w:cs="Times New Roman"/>
          <w:bCs/>
        </w:rPr>
        <w:t>Heatmap</w:t>
      </w:r>
      <w:proofErr w:type="spellEnd"/>
      <w:r w:rsidR="00C312BC" w:rsidRPr="00FA58EC">
        <w:rPr>
          <w:rFonts w:ascii="Times New Roman" w:hAnsi="Times New Roman" w:cs="Times New Roman"/>
          <w:bCs/>
        </w:rPr>
        <w:t xml:space="preserve"> of the differentially expressed genes in white adipose tissue.  In where several transcripts derived from a single were identified as differentially expressed, only the most significant was shown</w:t>
      </w:r>
      <w:r w:rsidR="003A1699" w:rsidRPr="00FA58EC">
        <w:rPr>
          <w:rFonts w:ascii="Times New Roman" w:hAnsi="Times New Roman" w:cs="Times New Roman"/>
          <w:bCs/>
        </w:rPr>
        <w:t>.  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FA58EC">
        <w:rPr>
          <w:rFonts w:ascii="Times New Roman" w:hAnsi="Times New Roman" w:cs="Times New Roman"/>
          <w:bCs/>
        </w:rPr>
        <w:t xml:space="preserve">.  The bar across the top indicates the subject’s diagnosis, red for </w:t>
      </w:r>
      <w:r w:rsidR="0060713B" w:rsidRPr="00FA58EC">
        <w:rPr>
          <w:rFonts w:ascii="Times New Roman" w:hAnsi="Times New Roman" w:cs="Times New Roman"/>
          <w:bCs/>
        </w:rPr>
        <w:t>acromegaly and blue for controls.</w:t>
      </w:r>
    </w:p>
    <w:p w14:paraId="45BD1C2D" w14:textId="77777777" w:rsidR="007F0DC7" w:rsidRPr="00FA58EC" w:rsidRDefault="007F0DC7" w:rsidP="008D32FD">
      <w:pPr>
        <w:bidi w:val="0"/>
        <w:spacing w:after="0" w:line="480" w:lineRule="auto"/>
        <w:rPr>
          <w:rFonts w:ascii="Times New Roman" w:hAnsi="Times New Roman" w:cs="Times New Roman"/>
          <w:bCs/>
        </w:rPr>
      </w:pPr>
    </w:p>
    <w:p w14:paraId="02EEBB0D" w14:textId="024037E1" w:rsidR="007F0DC7" w:rsidRPr="00FA58EC" w:rsidRDefault="007F0DC7" w:rsidP="008D32FD">
      <w:pPr>
        <w:bidi w:val="0"/>
        <w:spacing w:after="0" w:line="480" w:lineRule="auto"/>
        <w:rPr>
          <w:rFonts w:ascii="Times New Roman" w:hAnsi="Times New Roman" w:cs="Times New Roman"/>
          <w:bCs/>
        </w:rPr>
      </w:pPr>
      <w:r w:rsidRPr="00FA58EC">
        <w:rPr>
          <w:rFonts w:ascii="Times New Roman" w:hAnsi="Times New Roman" w:cs="Times New Roman"/>
          <w:b/>
          <w:bCs/>
        </w:rPr>
        <w:lastRenderedPageBreak/>
        <w:t xml:space="preserve">Figure 3:  </w:t>
      </w:r>
      <w:r w:rsidR="00CC6E6D" w:rsidRPr="00FA58EC">
        <w:rPr>
          <w:rFonts w:ascii="Times New Roman" w:hAnsi="Times New Roman" w:cs="Times New Roman"/>
          <w:b/>
          <w:bCs/>
        </w:rPr>
        <w:t>Previously reported GH targets</w:t>
      </w:r>
      <w:r w:rsidRPr="00FA58EC">
        <w:rPr>
          <w:rFonts w:ascii="Times New Roman" w:hAnsi="Times New Roman" w:cs="Times New Roman"/>
          <w:b/>
          <w:bCs/>
        </w:rPr>
        <w:t xml:space="preserve"> are differentially expressed in acromegaly subjects.</w:t>
      </w:r>
      <w:r w:rsidRPr="00FA58EC">
        <w:rPr>
          <w:rFonts w:ascii="Times New Roman" w:hAnsi="Times New Roman" w:cs="Times New Roman"/>
          <w:bCs/>
        </w:rPr>
        <w:t xml:space="preserve">  </w:t>
      </w:r>
      <w:proofErr w:type="gramStart"/>
      <w:r w:rsidRPr="00FA58EC">
        <w:rPr>
          <w:rFonts w:ascii="Times New Roman" w:hAnsi="Times New Roman" w:cs="Times New Roman"/>
          <w:bCs/>
        </w:rPr>
        <w:t xml:space="preserve">A)  </w:t>
      </w:r>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 xml:space="preserve">Expression of A) </w:t>
      </w:r>
      <w:r w:rsidRPr="00FA58EC">
        <w:rPr>
          <w:rFonts w:ascii="Times New Roman" w:hAnsi="Times New Roman" w:cs="Times New Roman"/>
          <w:bCs/>
          <w:i/>
        </w:rPr>
        <w:t>IGF1</w:t>
      </w:r>
      <w:r w:rsidRPr="00FA58EC">
        <w:rPr>
          <w:rFonts w:ascii="Times New Roman" w:hAnsi="Times New Roman" w:cs="Times New Roman"/>
          <w:bCs/>
        </w:rPr>
        <w:t xml:space="preserve"> and B) </w:t>
      </w:r>
      <w:r w:rsidRPr="00FA58EC">
        <w:rPr>
          <w:rFonts w:ascii="Times New Roman" w:hAnsi="Times New Roman" w:cs="Times New Roman"/>
          <w:bCs/>
          <w:i/>
        </w:rPr>
        <w:t>IGFBP1</w:t>
      </w:r>
      <w:r w:rsidRPr="00FA58EC">
        <w:rPr>
          <w:rFonts w:ascii="Times New Roman" w:hAnsi="Times New Roman" w:cs="Times New Roman"/>
          <w:bCs/>
        </w:rPr>
        <w:t xml:space="preserve"> </w:t>
      </w:r>
      <w:r w:rsidR="00880184" w:rsidRPr="00FA58EC">
        <w:rPr>
          <w:rFonts w:ascii="Times New Roman" w:hAnsi="Times New Roman" w:cs="Times New Roman"/>
          <w:bCs/>
        </w:rPr>
        <w:t xml:space="preserve">transcript levels </w:t>
      </w:r>
      <w:r w:rsidRPr="00FA58EC">
        <w:rPr>
          <w:rFonts w:ascii="Times New Roman" w:hAnsi="Times New Roman" w:cs="Times New Roman"/>
          <w:bCs/>
        </w:rPr>
        <w:t xml:space="preserve">in </w:t>
      </w:r>
      <w:r w:rsidR="00880184" w:rsidRPr="00FA58EC">
        <w:rPr>
          <w:rFonts w:ascii="Times New Roman" w:hAnsi="Times New Roman" w:cs="Times New Roman"/>
          <w:bCs/>
        </w:rPr>
        <w:t xml:space="preserve">adipose tissue from </w:t>
      </w:r>
      <w:r w:rsidRPr="00FA58EC">
        <w:rPr>
          <w:rFonts w:ascii="Times New Roman" w:hAnsi="Times New Roman" w:cs="Times New Roman"/>
          <w:bCs/>
        </w:rPr>
        <w:t xml:space="preserve">control and </w:t>
      </w:r>
      <w:proofErr w:type="spellStart"/>
      <w:r w:rsidRPr="00FA58EC">
        <w:rPr>
          <w:rFonts w:ascii="Times New Roman" w:hAnsi="Times New Roman" w:cs="Times New Roman"/>
          <w:bCs/>
        </w:rPr>
        <w:t>acromegalic</w:t>
      </w:r>
      <w:proofErr w:type="spellEnd"/>
      <w:r w:rsidRPr="00FA58EC">
        <w:rPr>
          <w:rFonts w:ascii="Times New Roman" w:hAnsi="Times New Roman" w:cs="Times New Roman"/>
          <w:bCs/>
        </w:rPr>
        <w:t xml:space="preserve"> </w:t>
      </w:r>
      <w:r w:rsidR="004B436C">
        <w:rPr>
          <w:rFonts w:ascii="Times New Roman" w:hAnsi="Times New Roman" w:cs="Times New Roman"/>
          <w:bCs/>
        </w:rPr>
        <w:t>(</w:t>
      </w:r>
      <w:proofErr w:type="spellStart"/>
      <w:r w:rsidR="004B436C">
        <w:rPr>
          <w:rFonts w:ascii="Times New Roman" w:hAnsi="Times New Roman" w:cs="Times New Roman"/>
          <w:bCs/>
        </w:rPr>
        <w:t>Acro</w:t>
      </w:r>
      <w:proofErr w:type="spellEnd"/>
      <w:r w:rsidR="004B436C">
        <w:rPr>
          <w:rFonts w:ascii="Times New Roman" w:hAnsi="Times New Roman" w:cs="Times New Roman"/>
          <w:bCs/>
        </w:rPr>
        <w:t xml:space="preserve">.) </w:t>
      </w:r>
      <w:r w:rsidRPr="00FA58EC">
        <w:rPr>
          <w:rFonts w:ascii="Times New Roman" w:hAnsi="Times New Roman" w:cs="Times New Roman"/>
          <w:bCs/>
        </w:rPr>
        <w:t>patients.</w:t>
      </w:r>
      <w:r w:rsidR="00880184" w:rsidRPr="00FA58EC">
        <w:rPr>
          <w:rFonts w:ascii="Times New Roman" w:hAnsi="Times New Roman" w:cs="Times New Roman"/>
          <w:bCs/>
        </w:rPr>
        <w:t xml:space="preserve">  Only the highest expressing transcript is shown for each gene.  </w:t>
      </w:r>
      <w:proofErr w:type="gramStart"/>
      <w:r w:rsidR="00880184" w:rsidRPr="00FA58EC">
        <w:rPr>
          <w:rFonts w:ascii="Times New Roman" w:hAnsi="Times New Roman" w:cs="Times New Roman"/>
          <w:bCs/>
        </w:rPr>
        <w:t xml:space="preserve">C)  </w:t>
      </w:r>
      <w:proofErr w:type="spellStart"/>
      <w:r w:rsidR="00901318">
        <w:rPr>
          <w:rFonts w:ascii="Times New Roman" w:hAnsi="Times New Roman" w:cs="Times New Roman"/>
          <w:bCs/>
        </w:rPr>
        <w:t>Comparason</w:t>
      </w:r>
      <w:proofErr w:type="spellEnd"/>
      <w:proofErr w:type="gramEnd"/>
      <w:r w:rsidR="00901318" w:rsidRPr="00FA58EC">
        <w:rPr>
          <w:rFonts w:ascii="Times New Roman" w:hAnsi="Times New Roman" w:cs="Times New Roman"/>
          <w:bCs/>
        </w:rPr>
        <w:t xml:space="preserve"> </w:t>
      </w:r>
      <w:r w:rsidR="00880184" w:rsidRPr="00FA58EC">
        <w:rPr>
          <w:rFonts w:ascii="Times New Roman" w:hAnsi="Times New Roman" w:cs="Times New Roman"/>
          <w:bCs/>
        </w:rPr>
        <w:t xml:space="preserve">between </w:t>
      </w:r>
      <w:r w:rsidR="00880184" w:rsidRPr="00FA58EC">
        <w:rPr>
          <w:rFonts w:ascii="Times New Roman" w:hAnsi="Times New Roman" w:cs="Times New Roman"/>
          <w:bCs/>
          <w:i/>
        </w:rPr>
        <w:t>IGF1</w:t>
      </w:r>
      <w:r w:rsidR="00880184" w:rsidRPr="00FA58EC">
        <w:rPr>
          <w:rFonts w:ascii="Times New Roman" w:hAnsi="Times New Roman" w:cs="Times New Roman"/>
          <w:bCs/>
        </w:rPr>
        <w:t xml:space="preserve"> mRNA and IGF-1 serum levels in patients with acromegaly.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00CC6E6D" w:rsidRPr="00FA58EC">
        <w:rPr>
          <w:rFonts w:ascii="Times New Roman" w:hAnsi="Times New Roman" w:cs="Times New Roman"/>
          <w:bCs/>
        </w:rPr>
        <w:t xml:space="preserve">Expression of </w:t>
      </w:r>
      <w:r w:rsidR="00CC6E6D" w:rsidRPr="00FA58EC">
        <w:rPr>
          <w:rFonts w:ascii="Times New Roman" w:hAnsi="Times New Roman" w:cs="Times New Roman"/>
          <w:bCs/>
          <w:i/>
        </w:rPr>
        <w:t xml:space="preserve">CISH </w:t>
      </w:r>
      <w:r w:rsidR="00CC6E6D" w:rsidRPr="00FA58EC">
        <w:rPr>
          <w:rFonts w:ascii="Times New Roman" w:hAnsi="Times New Roman" w:cs="Times New Roman"/>
          <w:bCs/>
        </w:rPr>
        <w:t>and</w:t>
      </w:r>
      <w:r w:rsidR="00CC6E6D" w:rsidRPr="00FA58EC">
        <w:rPr>
          <w:rFonts w:ascii="Times New Roman" w:hAnsi="Times New Roman" w:cs="Times New Roman"/>
          <w:bCs/>
          <w:i/>
        </w:rPr>
        <w:t xml:space="preserve"> SOCS2 </w:t>
      </w:r>
      <w:r w:rsidR="00CC6E6D" w:rsidRPr="00FA58EC">
        <w:rPr>
          <w:rFonts w:ascii="Times New Roman" w:hAnsi="Times New Roman" w:cs="Times New Roman"/>
          <w:bCs/>
        </w:rPr>
        <w:t xml:space="preserve">in adipose tissue from acromegaly patients and controls.  </w:t>
      </w:r>
      <w:r w:rsidR="003848BA" w:rsidRPr="00FA58EC">
        <w:rPr>
          <w:rFonts w:ascii="Times New Roman" w:hAnsi="Times New Roman" w:cs="Times New Roman"/>
          <w:bCs/>
        </w:rPr>
        <w:t xml:space="preserve">Asterisks indicate p&lt;0.05.  </w:t>
      </w:r>
      <w:proofErr w:type="spellStart"/>
      <w:r w:rsidR="00CC6E6D" w:rsidRPr="00FA58EC">
        <w:rPr>
          <w:rFonts w:ascii="Times New Roman" w:hAnsi="Times New Roman" w:cs="Times New Roman"/>
          <w:bCs/>
        </w:rPr>
        <w:t>Barplots</w:t>
      </w:r>
      <w:proofErr w:type="spellEnd"/>
      <w:r w:rsidR="00880184" w:rsidRPr="00FA58EC">
        <w:rPr>
          <w:rFonts w:ascii="Times New Roman" w:hAnsi="Times New Roman" w:cs="Times New Roman"/>
          <w:bCs/>
        </w:rPr>
        <w:t xml:space="preserve"> </w:t>
      </w:r>
      <w:r w:rsidR="00CC6E6D" w:rsidRPr="00FA58EC">
        <w:rPr>
          <w:rFonts w:ascii="Times New Roman" w:hAnsi="Times New Roman" w:cs="Times New Roman"/>
          <w:bCs/>
        </w:rPr>
        <w:t>are</w:t>
      </w:r>
      <w:r w:rsidR="00880184" w:rsidRPr="00FA58EC">
        <w:rPr>
          <w:rFonts w:ascii="Times New Roman" w:hAnsi="Times New Roman" w:cs="Times New Roman"/>
          <w:bCs/>
        </w:rPr>
        <w:t xml:space="preserve"> presented as mean +/- standard error of the mean.</w:t>
      </w:r>
    </w:p>
    <w:p w14:paraId="1B8A86E4" w14:textId="77777777" w:rsidR="00C17B3D" w:rsidRPr="00FA58EC" w:rsidRDefault="00C17B3D" w:rsidP="00CD5F74">
      <w:pPr>
        <w:bidi w:val="0"/>
        <w:spacing w:after="0" w:line="480" w:lineRule="auto"/>
        <w:rPr>
          <w:rFonts w:ascii="Times New Roman" w:hAnsi="Times New Roman" w:cs="Times New Roman"/>
          <w:bCs/>
        </w:rPr>
      </w:pPr>
    </w:p>
    <w:p w14:paraId="2C658FE7" w14:textId="58BEFCAE" w:rsidR="00C17B3D" w:rsidRDefault="00C17B3D" w:rsidP="00366692">
      <w:pPr>
        <w:bidi w:val="0"/>
        <w:spacing w:after="0" w:line="480" w:lineRule="auto"/>
        <w:rPr>
          <w:rFonts w:ascii="Times New Roman" w:hAnsi="Times New Roman" w:cs="Times New Roman"/>
          <w:bCs/>
        </w:rPr>
      </w:pPr>
      <w:r w:rsidRPr="00FA58EC">
        <w:rPr>
          <w:rFonts w:ascii="Times New Roman" w:hAnsi="Times New Roman" w:cs="Times New Roman"/>
          <w:b/>
          <w:bCs/>
        </w:rPr>
        <w:t xml:space="preserve">Figure 4: Expression changes of selected genes, potentially responsible for </w:t>
      </w:r>
      <w:proofErr w:type="spellStart"/>
      <w:r w:rsidR="000161DD">
        <w:rPr>
          <w:rFonts w:ascii="Times New Roman" w:hAnsi="Times New Roman" w:cs="Times New Roman"/>
          <w:b/>
          <w:bCs/>
        </w:rPr>
        <w:t>lipolytic</w:t>
      </w:r>
      <w:proofErr w:type="spellEnd"/>
      <w:r w:rsidR="000161DD" w:rsidRPr="00FA58EC">
        <w:rPr>
          <w:rFonts w:ascii="Times New Roman" w:hAnsi="Times New Roman" w:cs="Times New Roman"/>
          <w:b/>
          <w:bCs/>
        </w:rPr>
        <w:t xml:space="preserve"> </w:t>
      </w:r>
      <w:r w:rsidRPr="00FA58EC">
        <w:rPr>
          <w:rFonts w:ascii="Times New Roman" w:hAnsi="Times New Roman" w:cs="Times New Roman"/>
          <w:b/>
          <w:bCs/>
        </w:rPr>
        <w:t>or insulin sensitivity alterations in acromegaly patients.</w:t>
      </w:r>
      <w:r w:rsidRPr="00FA58EC">
        <w:rPr>
          <w:rFonts w:ascii="Times New Roman" w:hAnsi="Times New Roman" w:cs="Times New Roman"/>
          <w:bCs/>
        </w:rPr>
        <w:t xml:space="preserve">  </w:t>
      </w:r>
      <w:proofErr w:type="gramStart"/>
      <w:r w:rsidR="00901318">
        <w:rPr>
          <w:rFonts w:ascii="Times New Roman" w:hAnsi="Times New Roman" w:cs="Times New Roman"/>
          <w:bCs/>
        </w:rPr>
        <w:t>mRNA</w:t>
      </w:r>
      <w:proofErr w:type="gramEnd"/>
      <w:r w:rsidR="00901318">
        <w:rPr>
          <w:rFonts w:ascii="Times New Roman" w:hAnsi="Times New Roman" w:cs="Times New Roman"/>
          <w:bCs/>
        </w:rPr>
        <w:t xml:space="preserve"> </w:t>
      </w:r>
      <w:r w:rsidRPr="00FA58EC">
        <w:rPr>
          <w:rFonts w:ascii="Times New Roman" w:hAnsi="Times New Roman" w:cs="Times New Roman"/>
          <w:bCs/>
        </w:rPr>
        <w:t>Expression profile of genes potentially involved in insulin sensitivity</w:t>
      </w:r>
      <w:r w:rsidR="000161DD">
        <w:rPr>
          <w:rFonts w:ascii="Times New Roman" w:hAnsi="Times New Roman" w:cs="Times New Roman"/>
          <w:bCs/>
        </w:rPr>
        <w:t xml:space="preserve"> (A-B)</w:t>
      </w:r>
      <w:r w:rsidRPr="00FA58EC">
        <w:rPr>
          <w:rFonts w:ascii="Times New Roman" w:hAnsi="Times New Roman" w:cs="Times New Roman"/>
          <w:bCs/>
        </w:rPr>
        <w:t xml:space="preserve"> or </w:t>
      </w:r>
      <w:r w:rsidR="000161DD">
        <w:rPr>
          <w:rFonts w:ascii="Times New Roman" w:hAnsi="Times New Roman" w:cs="Times New Roman"/>
          <w:bCs/>
        </w:rPr>
        <w:t>lipid metabolism</w:t>
      </w:r>
      <w:r w:rsidR="000161DD" w:rsidRPr="00FA58EC">
        <w:rPr>
          <w:rFonts w:ascii="Times New Roman" w:hAnsi="Times New Roman" w:cs="Times New Roman"/>
          <w:bCs/>
        </w:rPr>
        <w:t xml:space="preserve"> </w:t>
      </w:r>
      <w:r w:rsidRPr="00FA58EC">
        <w:rPr>
          <w:rFonts w:ascii="Times New Roman" w:hAnsi="Times New Roman" w:cs="Times New Roman"/>
          <w:bCs/>
        </w:rPr>
        <w:t>(</w:t>
      </w:r>
      <w:r w:rsidR="000161DD">
        <w:rPr>
          <w:rFonts w:ascii="Times New Roman" w:hAnsi="Times New Roman" w:cs="Times New Roman"/>
          <w:bCs/>
        </w:rPr>
        <w:t>C-F</w:t>
      </w:r>
      <w:r w:rsidRPr="00FA58EC">
        <w:rPr>
          <w:rFonts w:ascii="Times New Roman" w:hAnsi="Times New Roman" w:cs="Times New Roman"/>
          <w:bCs/>
        </w:rPr>
        <w:t xml:space="preserve">).  </w:t>
      </w:r>
      <w:r w:rsidR="000161DD">
        <w:rPr>
          <w:rFonts w:ascii="Times New Roman" w:hAnsi="Times New Roman" w:cs="Times New Roman"/>
          <w:bCs/>
        </w:rPr>
        <w:t>C</w:t>
      </w:r>
      <w:r w:rsidR="0087605A" w:rsidRPr="00FA58EC">
        <w:rPr>
          <w:rFonts w:ascii="Times New Roman" w:hAnsi="Times New Roman" w:cs="Times New Roman"/>
          <w:bCs/>
        </w:rPr>
        <w:t xml:space="preserve">) Lipases in human tissue were examined, only lipases with &gt;100 FPKM are shown.  </w:t>
      </w:r>
      <w:r w:rsidRPr="00FA58EC">
        <w:rPr>
          <w:rFonts w:ascii="Times New Roman" w:hAnsi="Times New Roman" w:cs="Times New Roman"/>
          <w:bCs/>
        </w:rPr>
        <w:t>Asterisks indicate p&lt;0.05.  Data indicates mean +/- standard error of the mean.</w:t>
      </w:r>
    </w:p>
    <w:p w14:paraId="4947ECA1" w14:textId="77777777" w:rsidR="0085170B" w:rsidRDefault="0085170B" w:rsidP="00B6604B">
      <w:pPr>
        <w:bidi w:val="0"/>
        <w:spacing w:after="0" w:line="480" w:lineRule="auto"/>
        <w:rPr>
          <w:rFonts w:ascii="Times New Roman" w:hAnsi="Times New Roman" w:cs="Times New Roman"/>
          <w:bCs/>
        </w:rPr>
      </w:pPr>
    </w:p>
    <w:p w14:paraId="781C4DC1" w14:textId="4C47F549" w:rsidR="0085170B" w:rsidRDefault="0085170B" w:rsidP="00A43296">
      <w:pPr>
        <w:bidi w:val="0"/>
        <w:spacing w:after="0" w:line="480" w:lineRule="auto"/>
        <w:rPr>
          <w:rFonts w:ascii="Times New Roman" w:hAnsi="Times New Roman" w:cs="Times New Roman"/>
          <w:b/>
          <w:bCs/>
        </w:rPr>
      </w:pPr>
      <w:r>
        <w:rPr>
          <w:rFonts w:ascii="Times New Roman" w:hAnsi="Times New Roman" w:cs="Times New Roman"/>
          <w:b/>
          <w:bCs/>
        </w:rPr>
        <w:t>Supplementary Data</w:t>
      </w:r>
    </w:p>
    <w:p w14:paraId="4AE290FE" w14:textId="5B8CAC78" w:rsidR="00E25CCF" w:rsidRPr="00C54A7B" w:rsidRDefault="00E25CCF" w:rsidP="003E423D">
      <w:pPr>
        <w:bidi w:val="0"/>
        <w:spacing w:after="0" w:line="480" w:lineRule="auto"/>
        <w:rPr>
          <w:rFonts w:ascii="Times New Roman" w:hAnsi="Times New Roman" w:cs="Times New Roman"/>
          <w:bCs/>
        </w:rPr>
      </w:pPr>
      <w:r>
        <w:rPr>
          <w:rFonts w:ascii="Times New Roman" w:hAnsi="Times New Roman" w:cs="Times New Roman"/>
          <w:b/>
          <w:bCs/>
        </w:rPr>
        <w:t>Supplementary Table 1: Expression changes between control and acromegaly subjects.</w:t>
      </w:r>
      <w:r>
        <w:rPr>
          <w:rFonts w:ascii="Times New Roman" w:hAnsi="Times New Roman" w:cs="Times New Roman"/>
          <w:bCs/>
        </w:rPr>
        <w:t xml:space="preserve">  Calculated expression, and expression changes for each transcript</w:t>
      </w:r>
      <w:r w:rsidR="00C54A7B">
        <w:rPr>
          <w:rFonts w:ascii="Times New Roman" w:hAnsi="Times New Roman" w:cs="Times New Roman"/>
          <w:bCs/>
        </w:rPr>
        <w:t xml:space="preserve"> are shown along with raw, and adjusted p-values and the fold change for acromegaly data.</w:t>
      </w:r>
    </w:p>
    <w:p w14:paraId="30BEF810" w14:textId="3163A48B" w:rsidR="006B5B6B" w:rsidRDefault="0085170B">
      <w:pPr>
        <w:bidi w:val="0"/>
        <w:spacing w:after="0" w:line="480" w:lineRule="auto"/>
        <w:rPr>
          <w:rFonts w:ascii="Times New Roman" w:hAnsi="Times New Roman" w:cs="Times New Roman"/>
          <w:b/>
          <w:bCs/>
        </w:rPr>
      </w:pPr>
      <w:r>
        <w:rPr>
          <w:rFonts w:ascii="Times New Roman" w:hAnsi="Times New Roman" w:cs="Times New Roman"/>
          <w:b/>
          <w:bCs/>
        </w:rPr>
        <w:t>Supplementary Figure 1</w:t>
      </w:r>
      <w:r w:rsidR="006B5B6B">
        <w:rPr>
          <w:rFonts w:ascii="Times New Roman" w:hAnsi="Times New Roman" w:cs="Times New Roman"/>
          <w:b/>
          <w:bCs/>
        </w:rPr>
        <w:t>:  Expression changes of</w:t>
      </w:r>
      <w:r w:rsidR="00A10B47">
        <w:rPr>
          <w:rFonts w:ascii="Times New Roman" w:hAnsi="Times New Roman" w:cs="Times New Roman"/>
          <w:b/>
          <w:bCs/>
        </w:rPr>
        <w:t xml:space="preserve"> selected other transcripts</w:t>
      </w:r>
      <w:r w:rsidR="006B5B6B">
        <w:rPr>
          <w:rFonts w:ascii="Times New Roman" w:hAnsi="Times New Roman" w:cs="Times New Roman"/>
          <w:b/>
          <w:bCs/>
        </w:rPr>
        <w:t xml:space="preserve">.  </w:t>
      </w:r>
      <w:proofErr w:type="gramStart"/>
      <w:r w:rsidR="006B5B6B">
        <w:rPr>
          <w:rFonts w:ascii="Times New Roman" w:hAnsi="Times New Roman" w:cs="Times New Roman"/>
          <w:bCs/>
        </w:rPr>
        <w:t>mRNA</w:t>
      </w:r>
      <w:proofErr w:type="gramEnd"/>
      <w:r w:rsidR="006B5B6B">
        <w:rPr>
          <w:rFonts w:ascii="Times New Roman" w:hAnsi="Times New Roman" w:cs="Times New Roman"/>
          <w:bCs/>
        </w:rPr>
        <w:t xml:space="preserve"> Expression profile.  </w:t>
      </w:r>
      <w:r w:rsidR="006B5B6B" w:rsidRPr="00FA58EC">
        <w:rPr>
          <w:rFonts w:ascii="Times New Roman" w:hAnsi="Times New Roman" w:cs="Times New Roman"/>
          <w:bCs/>
        </w:rPr>
        <w:t>Data indicates mean +/- standard error of the mean.</w:t>
      </w:r>
      <w:r w:rsidR="00F62918">
        <w:rPr>
          <w:rFonts w:ascii="Times New Roman" w:hAnsi="Times New Roman" w:cs="Times New Roman"/>
          <w:bCs/>
        </w:rPr>
        <w:t xml:space="preserve">  Asterisk indicates p&lt;0.05</w:t>
      </w:r>
    </w:p>
    <w:p w14:paraId="0066CE2C" w14:textId="15B285D6" w:rsidR="0085170B" w:rsidRPr="0085170B" w:rsidRDefault="006B5B6B">
      <w:pPr>
        <w:bidi w:val="0"/>
        <w:spacing w:after="0" w:line="480" w:lineRule="auto"/>
        <w:rPr>
          <w:rFonts w:ascii="Times New Roman" w:hAnsi="Times New Roman" w:cs="Times New Roman"/>
          <w:bCs/>
          <w:rtl/>
        </w:rPr>
      </w:pPr>
      <w:r>
        <w:rPr>
          <w:rFonts w:ascii="Times New Roman" w:hAnsi="Times New Roman" w:cs="Times New Roman"/>
          <w:b/>
          <w:bCs/>
        </w:rPr>
        <w:t>Supplementary Figure 2</w:t>
      </w:r>
      <w:r w:rsidR="0085170B">
        <w:rPr>
          <w:rFonts w:ascii="Times New Roman" w:hAnsi="Times New Roman" w:cs="Times New Roman"/>
          <w:b/>
          <w:bCs/>
        </w:rPr>
        <w:t xml:space="preserve">: </w:t>
      </w:r>
      <w:r w:rsidR="0085170B" w:rsidRPr="00FA58EC">
        <w:rPr>
          <w:rFonts w:ascii="Times New Roman" w:hAnsi="Times New Roman" w:cs="Times New Roman"/>
          <w:b/>
          <w:bCs/>
        </w:rPr>
        <w:t xml:space="preserve">Expression changes of selected </w:t>
      </w:r>
      <w:r w:rsidR="0085170B">
        <w:rPr>
          <w:rFonts w:ascii="Times New Roman" w:hAnsi="Times New Roman" w:cs="Times New Roman"/>
          <w:b/>
          <w:bCs/>
        </w:rPr>
        <w:t>insulin signal transduction genes</w:t>
      </w:r>
      <w:r w:rsidR="0085170B" w:rsidRPr="00FA58EC">
        <w:rPr>
          <w:rFonts w:ascii="Times New Roman" w:hAnsi="Times New Roman" w:cs="Times New Roman"/>
          <w:b/>
          <w:bCs/>
        </w:rPr>
        <w:t>.</w:t>
      </w:r>
      <w:r w:rsidR="0085170B" w:rsidRPr="00FA58EC">
        <w:rPr>
          <w:rFonts w:ascii="Times New Roman" w:hAnsi="Times New Roman" w:cs="Times New Roman"/>
          <w:bCs/>
        </w:rPr>
        <w:t xml:space="preserve">  </w:t>
      </w:r>
      <w:proofErr w:type="gramStart"/>
      <w:r w:rsidR="0085170B">
        <w:rPr>
          <w:rFonts w:ascii="Times New Roman" w:hAnsi="Times New Roman" w:cs="Times New Roman"/>
          <w:bCs/>
        </w:rPr>
        <w:t>mRNA</w:t>
      </w:r>
      <w:proofErr w:type="gramEnd"/>
      <w:r w:rsidR="0085170B">
        <w:rPr>
          <w:rFonts w:ascii="Times New Roman" w:hAnsi="Times New Roman" w:cs="Times New Roman"/>
          <w:bCs/>
        </w:rPr>
        <w:t xml:space="preserve"> </w:t>
      </w:r>
      <w:r w:rsidR="0085170B" w:rsidRPr="00FA58EC">
        <w:rPr>
          <w:rFonts w:ascii="Times New Roman" w:hAnsi="Times New Roman" w:cs="Times New Roman"/>
          <w:bCs/>
        </w:rPr>
        <w:t xml:space="preserve">Expression profile of genes involved in insulin </w:t>
      </w:r>
      <w:r w:rsidR="0085170B">
        <w:rPr>
          <w:rFonts w:ascii="Times New Roman" w:hAnsi="Times New Roman" w:cs="Times New Roman"/>
          <w:bCs/>
        </w:rPr>
        <w:t xml:space="preserve">signaling.  </w:t>
      </w:r>
      <w:r w:rsidR="0085170B" w:rsidRPr="00FA58EC">
        <w:rPr>
          <w:rFonts w:ascii="Times New Roman" w:hAnsi="Times New Roman" w:cs="Times New Roman"/>
          <w:bCs/>
        </w:rPr>
        <w:t>Data indicates mean +/- standard error of the mean.</w:t>
      </w:r>
    </w:p>
    <w:sectPr w:rsidR="0085170B" w:rsidRPr="0085170B" w:rsidSect="003D5DCD">
      <w:headerReference w:type="default" r:id="rId30"/>
      <w:footerReference w:type="default" r:id="rId31"/>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90" w:author="Dave Bridges" w:date="2013-11-17T12:42:00Z" w:initials="DB">
    <w:p w14:paraId="293023EA" w14:textId="41C3019F" w:rsidR="00770720" w:rsidRDefault="00770720">
      <w:pPr>
        <w:pStyle w:val="CommentText"/>
      </w:pPr>
      <w:r>
        <w:rPr>
          <w:rStyle w:val="CommentReference"/>
        </w:rPr>
        <w:annotationRef/>
      </w:r>
      <w:r>
        <w:rPr>
          <w:rtl/>
        </w:rPr>
        <w:t>are you sure it isnt HSD11B2 that inactivates cortisol.  I dont have access to all the papers I want, but it sounds like HSD11B1 activates cortisol production.  We should put a reference here if I am wrong</w:t>
      </w:r>
    </w:p>
  </w:comment>
  <w:comment w:id="94" w:author="Dave Bridges" w:date="2013-11-17T12:39:00Z" w:initials="DB">
    <w:p w14:paraId="1C28CEFF" w14:textId="4FB21F2C" w:rsidR="00770720" w:rsidRDefault="00770720">
      <w:pPr>
        <w:pStyle w:val="CommentText"/>
      </w:pPr>
      <w:r>
        <w:rPr>
          <w:rStyle w:val="CommentReference"/>
        </w:rPr>
        <w:annotationRef/>
      </w:r>
      <w:r>
        <w:rPr>
          <w:rtl/>
        </w:rPr>
        <w:t>do we want to say something about MAP3K5?</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BFBAF9" w14:textId="77777777" w:rsidR="00770720" w:rsidRDefault="00770720" w:rsidP="00C44BCA">
      <w:pPr>
        <w:spacing w:after="0" w:line="240" w:lineRule="auto"/>
      </w:pPr>
      <w:r>
        <w:separator/>
      </w:r>
    </w:p>
  </w:endnote>
  <w:endnote w:type="continuationSeparator" w:id="0">
    <w:p w14:paraId="0459CAE9" w14:textId="77777777" w:rsidR="00770720" w:rsidRDefault="00770720" w:rsidP="00C44BCA">
      <w:pPr>
        <w:spacing w:after="0" w:line="240" w:lineRule="auto"/>
      </w:pPr>
      <w:r>
        <w:continuationSeparator/>
      </w:r>
    </w:p>
  </w:endnote>
  <w:endnote w:type="continuationNotice" w:id="1">
    <w:p w14:paraId="79C95C08" w14:textId="77777777" w:rsidR="00770720" w:rsidRDefault="00770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14CC6" w14:textId="77777777" w:rsidR="00770720" w:rsidRDefault="0077072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44295" w14:textId="77777777" w:rsidR="00770720" w:rsidRDefault="00770720" w:rsidP="00C44BCA">
      <w:pPr>
        <w:spacing w:after="0" w:line="240" w:lineRule="auto"/>
      </w:pPr>
      <w:r>
        <w:separator/>
      </w:r>
    </w:p>
  </w:footnote>
  <w:footnote w:type="continuationSeparator" w:id="0">
    <w:p w14:paraId="1B59312C" w14:textId="77777777" w:rsidR="00770720" w:rsidRDefault="00770720" w:rsidP="00C44BCA">
      <w:pPr>
        <w:spacing w:after="0" w:line="240" w:lineRule="auto"/>
      </w:pPr>
      <w:r>
        <w:continuationSeparator/>
      </w:r>
    </w:p>
  </w:footnote>
  <w:footnote w:type="continuationNotice" w:id="1">
    <w:p w14:paraId="2FBF154F" w14:textId="77777777" w:rsidR="00770720" w:rsidRDefault="00770720">
      <w:pPr>
        <w:spacing w:after="0" w:line="240" w:lineRule="auto"/>
      </w:pPr>
    </w:p>
  </w:footnote>
  <w:footnote w:id="2">
    <w:p w14:paraId="1A8B0461" w14:textId="3E0C3CE0" w:rsidR="00770720" w:rsidRPr="00E25CCF" w:rsidRDefault="00770720"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footnote>
  <w:footnote w:id="3">
    <w:p w14:paraId="5906B048" w14:textId="407E8516" w:rsidR="00770720" w:rsidRPr="00E25CCF" w:rsidRDefault="00770720" w:rsidP="00E25CCF">
      <w:pPr>
        <w:pStyle w:val="FootnoteText"/>
        <w:jc w:val="right"/>
        <w:rPr>
          <w:rFonts w:ascii="Times New Roman" w:hAnsi="Times New Roman" w:cs="Times New Roman"/>
          <w:sz w:val="22"/>
        </w:rPr>
      </w:pPr>
      <w:r>
        <w:rPr>
          <w:rStyle w:val="FootnoteReference"/>
        </w:rPr>
        <w:footnoteRef/>
      </w:r>
      <w:r>
        <w:t xml:space="preserve"> </w:t>
      </w:r>
      <w:r>
        <w:rPr>
          <w:rFonts w:ascii="Times New Roman" w:hAnsi="Times New Roman" w:cs="Times New Roman"/>
          <w:sz w:val="22"/>
        </w:rPr>
        <w:t>Department of Internal Medicine, University of Michigan, Ann Arbor, MI, USA</w:t>
      </w:r>
    </w:p>
  </w:footnote>
  <w:footnote w:id="4">
    <w:p w14:paraId="6A0A9270" w14:textId="11254105" w:rsidR="00770720" w:rsidRPr="00E25CCF" w:rsidRDefault="00770720"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21603B">
        <w:rPr>
          <w:rFonts w:ascii="Times New Roman" w:hAnsi="Times New Roman" w:cs="Times New Roman"/>
          <w:sz w:val="22"/>
        </w:rPr>
        <w:t xml:space="preserve"> </w:t>
      </w:r>
      <w:r w:rsidRPr="00E25CCF">
        <w:rPr>
          <w:rFonts w:ascii="Times New Roman" w:hAnsi="Times New Roman" w:cs="Times New Roman"/>
          <w:sz w:val="22"/>
        </w:rPr>
        <w:t>Life Sciences Institute, University of Michigan, Ann Arbor, MI, USA</w:t>
      </w:r>
    </w:p>
  </w:footnote>
  <w:footnote w:id="5">
    <w:p w14:paraId="1C014FAC" w14:textId="4E5542C0" w:rsidR="00770720" w:rsidRPr="00E25CCF" w:rsidRDefault="00770720"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Neurosurgery, University of Michigan, Ann Arbor, MI, USA</w:t>
      </w:r>
    </w:p>
  </w:footnote>
  <w:footnote w:id="6">
    <w:p w14:paraId="30410FB5" w14:textId="63BBB38F" w:rsidR="00770720" w:rsidRPr="00E25CCF" w:rsidRDefault="00770720"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Department of Physiology, University of Tennessee Health Sciences Center, Memphis, TN, USA</w:t>
      </w:r>
    </w:p>
  </w:footnote>
  <w:footnote w:id="7">
    <w:p w14:paraId="2B865A8D" w14:textId="535AA8A4" w:rsidR="00770720" w:rsidRPr="00E25CCF" w:rsidRDefault="00770720" w:rsidP="00E25CCF">
      <w:pPr>
        <w:pStyle w:val="FootnoteText"/>
        <w:jc w:val="right"/>
        <w:rPr>
          <w:rFonts w:ascii="Times New Roman" w:hAnsi="Times New Roman" w:cs="Times New Roman"/>
          <w:sz w:val="22"/>
        </w:rPr>
      </w:pPr>
      <w:r w:rsidRPr="00E25CCF">
        <w:rPr>
          <w:rStyle w:val="FootnoteReference"/>
          <w:rFonts w:ascii="Times New Roman" w:hAnsi="Times New Roman" w:cs="Times New Roman"/>
          <w:sz w:val="22"/>
        </w:rPr>
        <w:footnoteRef/>
      </w:r>
      <w:r w:rsidRPr="00E25CCF">
        <w:rPr>
          <w:rFonts w:ascii="Times New Roman" w:hAnsi="Times New Roman" w:cs="Times New Roman"/>
          <w:sz w:val="22"/>
        </w:rPr>
        <w:t xml:space="preserve"> Children's Foundation Research Institute, Le Bonheur Children's Hospital, Memphis, TN, USA </w:t>
      </w:r>
    </w:p>
    <w:p w14:paraId="17AD7820" w14:textId="3DA608DD" w:rsidR="00770720" w:rsidRDefault="00770720">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1E9B4B" w14:textId="77777777" w:rsidR="00770720" w:rsidRDefault="0077072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120B5"/>
    <w:rsid w:val="000161DD"/>
    <w:rsid w:val="00017A28"/>
    <w:rsid w:val="000268FA"/>
    <w:rsid w:val="00026A49"/>
    <w:rsid w:val="000316F1"/>
    <w:rsid w:val="0003527B"/>
    <w:rsid w:val="00046A40"/>
    <w:rsid w:val="00047FD2"/>
    <w:rsid w:val="0006320B"/>
    <w:rsid w:val="00070094"/>
    <w:rsid w:val="0008044F"/>
    <w:rsid w:val="00081261"/>
    <w:rsid w:val="000812AE"/>
    <w:rsid w:val="0008212F"/>
    <w:rsid w:val="00083B6B"/>
    <w:rsid w:val="00094ED5"/>
    <w:rsid w:val="00095299"/>
    <w:rsid w:val="000A3A4C"/>
    <w:rsid w:val="000A4B49"/>
    <w:rsid w:val="000B3522"/>
    <w:rsid w:val="000C1783"/>
    <w:rsid w:val="000D13C0"/>
    <w:rsid w:val="000D4F49"/>
    <w:rsid w:val="000E2AD1"/>
    <w:rsid w:val="000E51ED"/>
    <w:rsid w:val="000E76A8"/>
    <w:rsid w:val="000E77F3"/>
    <w:rsid w:val="000F4AD3"/>
    <w:rsid w:val="00102420"/>
    <w:rsid w:val="0011307C"/>
    <w:rsid w:val="00126840"/>
    <w:rsid w:val="001433DA"/>
    <w:rsid w:val="00144928"/>
    <w:rsid w:val="00147722"/>
    <w:rsid w:val="00155934"/>
    <w:rsid w:val="00162659"/>
    <w:rsid w:val="00180066"/>
    <w:rsid w:val="00185A32"/>
    <w:rsid w:val="001900A9"/>
    <w:rsid w:val="0019522C"/>
    <w:rsid w:val="001A4EA6"/>
    <w:rsid w:val="001B01BB"/>
    <w:rsid w:val="001B1984"/>
    <w:rsid w:val="001B26DC"/>
    <w:rsid w:val="001B7D21"/>
    <w:rsid w:val="001C1AFD"/>
    <w:rsid w:val="001C67A0"/>
    <w:rsid w:val="001D1A50"/>
    <w:rsid w:val="001D68A2"/>
    <w:rsid w:val="001D6A62"/>
    <w:rsid w:val="001E234C"/>
    <w:rsid w:val="001F2618"/>
    <w:rsid w:val="00200BE9"/>
    <w:rsid w:val="0021603B"/>
    <w:rsid w:val="002258FC"/>
    <w:rsid w:val="00225D5B"/>
    <w:rsid w:val="002277B6"/>
    <w:rsid w:val="00234BFD"/>
    <w:rsid w:val="00266C92"/>
    <w:rsid w:val="002754A9"/>
    <w:rsid w:val="00284A48"/>
    <w:rsid w:val="00284A9A"/>
    <w:rsid w:val="00285918"/>
    <w:rsid w:val="00285A1F"/>
    <w:rsid w:val="00290069"/>
    <w:rsid w:val="00296D66"/>
    <w:rsid w:val="002A045B"/>
    <w:rsid w:val="002A0DD6"/>
    <w:rsid w:val="002A1B8A"/>
    <w:rsid w:val="002C1BF5"/>
    <w:rsid w:val="002C516C"/>
    <w:rsid w:val="002C66CD"/>
    <w:rsid w:val="002D2CED"/>
    <w:rsid w:val="002D60F4"/>
    <w:rsid w:val="002E2ECF"/>
    <w:rsid w:val="002E655B"/>
    <w:rsid w:val="002E7322"/>
    <w:rsid w:val="002E7A6D"/>
    <w:rsid w:val="002F42B2"/>
    <w:rsid w:val="002F62D0"/>
    <w:rsid w:val="00307F9B"/>
    <w:rsid w:val="00316E7E"/>
    <w:rsid w:val="00316F75"/>
    <w:rsid w:val="00330ED0"/>
    <w:rsid w:val="003314FD"/>
    <w:rsid w:val="00334809"/>
    <w:rsid w:val="0034380E"/>
    <w:rsid w:val="00345935"/>
    <w:rsid w:val="0035080A"/>
    <w:rsid w:val="003536C1"/>
    <w:rsid w:val="00355C81"/>
    <w:rsid w:val="00357EF3"/>
    <w:rsid w:val="003663BC"/>
    <w:rsid w:val="00366692"/>
    <w:rsid w:val="0036695B"/>
    <w:rsid w:val="00377559"/>
    <w:rsid w:val="003848BA"/>
    <w:rsid w:val="00387D3D"/>
    <w:rsid w:val="00390963"/>
    <w:rsid w:val="00394E69"/>
    <w:rsid w:val="00395065"/>
    <w:rsid w:val="003A1699"/>
    <w:rsid w:val="003A6590"/>
    <w:rsid w:val="003B24B5"/>
    <w:rsid w:val="003C11D0"/>
    <w:rsid w:val="003C1798"/>
    <w:rsid w:val="003C70E2"/>
    <w:rsid w:val="003D575D"/>
    <w:rsid w:val="003D5DCD"/>
    <w:rsid w:val="003E14E7"/>
    <w:rsid w:val="003E423D"/>
    <w:rsid w:val="003F2517"/>
    <w:rsid w:val="003F4CAB"/>
    <w:rsid w:val="00407355"/>
    <w:rsid w:val="004137FD"/>
    <w:rsid w:val="004210A5"/>
    <w:rsid w:val="00424825"/>
    <w:rsid w:val="00437A26"/>
    <w:rsid w:val="00437BEB"/>
    <w:rsid w:val="004459A5"/>
    <w:rsid w:val="00452343"/>
    <w:rsid w:val="004530D5"/>
    <w:rsid w:val="004539BC"/>
    <w:rsid w:val="00457EE8"/>
    <w:rsid w:val="00460B5E"/>
    <w:rsid w:val="0047023E"/>
    <w:rsid w:val="00477357"/>
    <w:rsid w:val="004826AE"/>
    <w:rsid w:val="004859F2"/>
    <w:rsid w:val="00496C7C"/>
    <w:rsid w:val="00496DC0"/>
    <w:rsid w:val="00496E10"/>
    <w:rsid w:val="004973A7"/>
    <w:rsid w:val="004A34A8"/>
    <w:rsid w:val="004A7ED0"/>
    <w:rsid w:val="004A7F19"/>
    <w:rsid w:val="004B436C"/>
    <w:rsid w:val="004B4E2D"/>
    <w:rsid w:val="004B6544"/>
    <w:rsid w:val="004C257F"/>
    <w:rsid w:val="004C7DDA"/>
    <w:rsid w:val="004E03FF"/>
    <w:rsid w:val="004E63EE"/>
    <w:rsid w:val="004F573F"/>
    <w:rsid w:val="00510C6B"/>
    <w:rsid w:val="0052331F"/>
    <w:rsid w:val="00524E41"/>
    <w:rsid w:val="00526587"/>
    <w:rsid w:val="00533841"/>
    <w:rsid w:val="0053676D"/>
    <w:rsid w:val="00537F03"/>
    <w:rsid w:val="005512F4"/>
    <w:rsid w:val="00553058"/>
    <w:rsid w:val="005534D2"/>
    <w:rsid w:val="005578A3"/>
    <w:rsid w:val="00562945"/>
    <w:rsid w:val="00566533"/>
    <w:rsid w:val="00580633"/>
    <w:rsid w:val="00587ADB"/>
    <w:rsid w:val="00595EF5"/>
    <w:rsid w:val="005975D8"/>
    <w:rsid w:val="005976FB"/>
    <w:rsid w:val="005B1CD3"/>
    <w:rsid w:val="005B44A4"/>
    <w:rsid w:val="005B6E58"/>
    <w:rsid w:val="005C5826"/>
    <w:rsid w:val="005D0C11"/>
    <w:rsid w:val="005F211B"/>
    <w:rsid w:val="005F6EBE"/>
    <w:rsid w:val="005F7615"/>
    <w:rsid w:val="00600069"/>
    <w:rsid w:val="006016D7"/>
    <w:rsid w:val="0060713B"/>
    <w:rsid w:val="00615633"/>
    <w:rsid w:val="00616C6A"/>
    <w:rsid w:val="00623816"/>
    <w:rsid w:val="006304E2"/>
    <w:rsid w:val="006311A9"/>
    <w:rsid w:val="00633F9C"/>
    <w:rsid w:val="006439EA"/>
    <w:rsid w:val="00661E03"/>
    <w:rsid w:val="00663D48"/>
    <w:rsid w:val="00666507"/>
    <w:rsid w:val="00676CA8"/>
    <w:rsid w:val="00691FDC"/>
    <w:rsid w:val="00692386"/>
    <w:rsid w:val="00692DFA"/>
    <w:rsid w:val="006948C2"/>
    <w:rsid w:val="00697A63"/>
    <w:rsid w:val="006A3256"/>
    <w:rsid w:val="006B5B6B"/>
    <w:rsid w:val="006B6C74"/>
    <w:rsid w:val="006D5972"/>
    <w:rsid w:val="006D5B71"/>
    <w:rsid w:val="006E6863"/>
    <w:rsid w:val="006F05A2"/>
    <w:rsid w:val="006F615E"/>
    <w:rsid w:val="006F63EA"/>
    <w:rsid w:val="006F7444"/>
    <w:rsid w:val="0070650A"/>
    <w:rsid w:val="00707D74"/>
    <w:rsid w:val="007138B5"/>
    <w:rsid w:val="00715EC6"/>
    <w:rsid w:val="007202A2"/>
    <w:rsid w:val="00720E42"/>
    <w:rsid w:val="00724271"/>
    <w:rsid w:val="007317CF"/>
    <w:rsid w:val="0073228C"/>
    <w:rsid w:val="00734B06"/>
    <w:rsid w:val="00740527"/>
    <w:rsid w:val="00740DB2"/>
    <w:rsid w:val="00741798"/>
    <w:rsid w:val="007468CA"/>
    <w:rsid w:val="007627F6"/>
    <w:rsid w:val="00770720"/>
    <w:rsid w:val="007731E4"/>
    <w:rsid w:val="00774F37"/>
    <w:rsid w:val="007830EE"/>
    <w:rsid w:val="00784E0E"/>
    <w:rsid w:val="00787B06"/>
    <w:rsid w:val="00792160"/>
    <w:rsid w:val="007945EB"/>
    <w:rsid w:val="007964A2"/>
    <w:rsid w:val="007A0B77"/>
    <w:rsid w:val="007B0169"/>
    <w:rsid w:val="007B0526"/>
    <w:rsid w:val="007B13AF"/>
    <w:rsid w:val="007B2B72"/>
    <w:rsid w:val="007D367C"/>
    <w:rsid w:val="007F04B9"/>
    <w:rsid w:val="007F0DC7"/>
    <w:rsid w:val="007F7919"/>
    <w:rsid w:val="008033F4"/>
    <w:rsid w:val="008073BA"/>
    <w:rsid w:val="00820844"/>
    <w:rsid w:val="008223B7"/>
    <w:rsid w:val="008232C6"/>
    <w:rsid w:val="00834FAF"/>
    <w:rsid w:val="0083511B"/>
    <w:rsid w:val="008501BA"/>
    <w:rsid w:val="0085170B"/>
    <w:rsid w:val="00852283"/>
    <w:rsid w:val="0085725B"/>
    <w:rsid w:val="00864364"/>
    <w:rsid w:val="00864EFA"/>
    <w:rsid w:val="00871D55"/>
    <w:rsid w:val="0087416D"/>
    <w:rsid w:val="00875B20"/>
    <w:rsid w:val="0087605A"/>
    <w:rsid w:val="00880184"/>
    <w:rsid w:val="008802AF"/>
    <w:rsid w:val="00883BD0"/>
    <w:rsid w:val="008A77A1"/>
    <w:rsid w:val="008B2DE1"/>
    <w:rsid w:val="008B5A89"/>
    <w:rsid w:val="008D32FD"/>
    <w:rsid w:val="008D431D"/>
    <w:rsid w:val="008D5C3B"/>
    <w:rsid w:val="008D5C69"/>
    <w:rsid w:val="008D6FD3"/>
    <w:rsid w:val="008F157A"/>
    <w:rsid w:val="008F45AA"/>
    <w:rsid w:val="00901318"/>
    <w:rsid w:val="00904340"/>
    <w:rsid w:val="00904E78"/>
    <w:rsid w:val="00912278"/>
    <w:rsid w:val="009374F8"/>
    <w:rsid w:val="00945D0C"/>
    <w:rsid w:val="00947F42"/>
    <w:rsid w:val="0095760D"/>
    <w:rsid w:val="009577EF"/>
    <w:rsid w:val="009609A9"/>
    <w:rsid w:val="0096137A"/>
    <w:rsid w:val="00967134"/>
    <w:rsid w:val="0097077C"/>
    <w:rsid w:val="00972C32"/>
    <w:rsid w:val="00980E97"/>
    <w:rsid w:val="009A27C8"/>
    <w:rsid w:val="009A4C14"/>
    <w:rsid w:val="009B2241"/>
    <w:rsid w:val="009B2862"/>
    <w:rsid w:val="009B3CD0"/>
    <w:rsid w:val="009C7036"/>
    <w:rsid w:val="009D67A0"/>
    <w:rsid w:val="009E1123"/>
    <w:rsid w:val="009E2B4F"/>
    <w:rsid w:val="009E7F7F"/>
    <w:rsid w:val="00A042F6"/>
    <w:rsid w:val="00A0497C"/>
    <w:rsid w:val="00A06F34"/>
    <w:rsid w:val="00A10B47"/>
    <w:rsid w:val="00A1225F"/>
    <w:rsid w:val="00A20C8F"/>
    <w:rsid w:val="00A21E7F"/>
    <w:rsid w:val="00A22A1F"/>
    <w:rsid w:val="00A32EC4"/>
    <w:rsid w:val="00A34DF7"/>
    <w:rsid w:val="00A35323"/>
    <w:rsid w:val="00A43296"/>
    <w:rsid w:val="00A569AE"/>
    <w:rsid w:val="00A60130"/>
    <w:rsid w:val="00A72B42"/>
    <w:rsid w:val="00A72F5C"/>
    <w:rsid w:val="00A77294"/>
    <w:rsid w:val="00A849A3"/>
    <w:rsid w:val="00A87C6A"/>
    <w:rsid w:val="00AB5CDF"/>
    <w:rsid w:val="00AC475F"/>
    <w:rsid w:val="00AD30E9"/>
    <w:rsid w:val="00AD6800"/>
    <w:rsid w:val="00AE2C9F"/>
    <w:rsid w:val="00AE2E00"/>
    <w:rsid w:val="00AE30FD"/>
    <w:rsid w:val="00AF1A1E"/>
    <w:rsid w:val="00AF4B73"/>
    <w:rsid w:val="00AF6552"/>
    <w:rsid w:val="00B0723B"/>
    <w:rsid w:val="00B1195D"/>
    <w:rsid w:val="00B171DF"/>
    <w:rsid w:val="00B219D5"/>
    <w:rsid w:val="00B27529"/>
    <w:rsid w:val="00B3187E"/>
    <w:rsid w:val="00B364FA"/>
    <w:rsid w:val="00B40858"/>
    <w:rsid w:val="00B42E7C"/>
    <w:rsid w:val="00B5681F"/>
    <w:rsid w:val="00B57506"/>
    <w:rsid w:val="00B61F5D"/>
    <w:rsid w:val="00B62722"/>
    <w:rsid w:val="00B6604B"/>
    <w:rsid w:val="00B70279"/>
    <w:rsid w:val="00B70F0F"/>
    <w:rsid w:val="00B8043A"/>
    <w:rsid w:val="00B82E21"/>
    <w:rsid w:val="00B84DC4"/>
    <w:rsid w:val="00B95390"/>
    <w:rsid w:val="00BA5D7E"/>
    <w:rsid w:val="00BB3A40"/>
    <w:rsid w:val="00BC03D4"/>
    <w:rsid w:val="00BC1B50"/>
    <w:rsid w:val="00BC45AA"/>
    <w:rsid w:val="00BC5240"/>
    <w:rsid w:val="00C07CAC"/>
    <w:rsid w:val="00C13B25"/>
    <w:rsid w:val="00C17B3D"/>
    <w:rsid w:val="00C21C55"/>
    <w:rsid w:val="00C3088D"/>
    <w:rsid w:val="00C312BC"/>
    <w:rsid w:val="00C36E8A"/>
    <w:rsid w:val="00C378CF"/>
    <w:rsid w:val="00C44BCA"/>
    <w:rsid w:val="00C54A7B"/>
    <w:rsid w:val="00C5610E"/>
    <w:rsid w:val="00C60B21"/>
    <w:rsid w:val="00C6104B"/>
    <w:rsid w:val="00C611B9"/>
    <w:rsid w:val="00C63031"/>
    <w:rsid w:val="00C64656"/>
    <w:rsid w:val="00C85C8E"/>
    <w:rsid w:val="00C93A0D"/>
    <w:rsid w:val="00CA6A3E"/>
    <w:rsid w:val="00CB2D3B"/>
    <w:rsid w:val="00CB3049"/>
    <w:rsid w:val="00CC6E6D"/>
    <w:rsid w:val="00CD3CC7"/>
    <w:rsid w:val="00CD5F74"/>
    <w:rsid w:val="00CE25EE"/>
    <w:rsid w:val="00CE54B8"/>
    <w:rsid w:val="00D01287"/>
    <w:rsid w:val="00D108DA"/>
    <w:rsid w:val="00D2570A"/>
    <w:rsid w:val="00D27D4A"/>
    <w:rsid w:val="00D359B4"/>
    <w:rsid w:val="00D377FA"/>
    <w:rsid w:val="00D41E0E"/>
    <w:rsid w:val="00D42ECE"/>
    <w:rsid w:val="00D44425"/>
    <w:rsid w:val="00D515ED"/>
    <w:rsid w:val="00D57258"/>
    <w:rsid w:val="00D61F89"/>
    <w:rsid w:val="00D61FDD"/>
    <w:rsid w:val="00D64CA7"/>
    <w:rsid w:val="00D673ED"/>
    <w:rsid w:val="00D67F63"/>
    <w:rsid w:val="00D71908"/>
    <w:rsid w:val="00D831F2"/>
    <w:rsid w:val="00D90690"/>
    <w:rsid w:val="00DA2017"/>
    <w:rsid w:val="00DA43DA"/>
    <w:rsid w:val="00DA4407"/>
    <w:rsid w:val="00DA5F98"/>
    <w:rsid w:val="00DA64D8"/>
    <w:rsid w:val="00DA6C5B"/>
    <w:rsid w:val="00DC2620"/>
    <w:rsid w:val="00DC41D4"/>
    <w:rsid w:val="00DC618D"/>
    <w:rsid w:val="00DC6BF8"/>
    <w:rsid w:val="00DD35A1"/>
    <w:rsid w:val="00DD3770"/>
    <w:rsid w:val="00DE354F"/>
    <w:rsid w:val="00DE35F3"/>
    <w:rsid w:val="00DE3D7D"/>
    <w:rsid w:val="00DE3F29"/>
    <w:rsid w:val="00DF0DBF"/>
    <w:rsid w:val="00DF1338"/>
    <w:rsid w:val="00E01E4C"/>
    <w:rsid w:val="00E04F5C"/>
    <w:rsid w:val="00E07A5A"/>
    <w:rsid w:val="00E07F34"/>
    <w:rsid w:val="00E116E7"/>
    <w:rsid w:val="00E15EFD"/>
    <w:rsid w:val="00E25CCF"/>
    <w:rsid w:val="00E26130"/>
    <w:rsid w:val="00E3055F"/>
    <w:rsid w:val="00E30B63"/>
    <w:rsid w:val="00E32A55"/>
    <w:rsid w:val="00E33F5D"/>
    <w:rsid w:val="00E37763"/>
    <w:rsid w:val="00E461A4"/>
    <w:rsid w:val="00E51A38"/>
    <w:rsid w:val="00E546AB"/>
    <w:rsid w:val="00E67E03"/>
    <w:rsid w:val="00E947A2"/>
    <w:rsid w:val="00E97425"/>
    <w:rsid w:val="00EA7B7A"/>
    <w:rsid w:val="00EC0D83"/>
    <w:rsid w:val="00EC3EC4"/>
    <w:rsid w:val="00EC7E22"/>
    <w:rsid w:val="00EE02B8"/>
    <w:rsid w:val="00EE058C"/>
    <w:rsid w:val="00EE3914"/>
    <w:rsid w:val="00EF04CB"/>
    <w:rsid w:val="00EF2FE1"/>
    <w:rsid w:val="00EF7CEE"/>
    <w:rsid w:val="00F020B2"/>
    <w:rsid w:val="00F25136"/>
    <w:rsid w:val="00F25253"/>
    <w:rsid w:val="00F37DC8"/>
    <w:rsid w:val="00F41DEB"/>
    <w:rsid w:val="00F5375B"/>
    <w:rsid w:val="00F56E88"/>
    <w:rsid w:val="00F57F4D"/>
    <w:rsid w:val="00F62918"/>
    <w:rsid w:val="00F72F72"/>
    <w:rsid w:val="00F74E24"/>
    <w:rsid w:val="00F91FD8"/>
    <w:rsid w:val="00F93EC6"/>
    <w:rsid w:val="00FA329D"/>
    <w:rsid w:val="00FA58EC"/>
    <w:rsid w:val="00FC415F"/>
    <w:rsid w:val="00FD359E"/>
    <w:rsid w:val="00FE2A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3BB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numbering" Target="numbering.xml"/><Relationship Id="rId23" Type="http://schemas.openxmlformats.org/officeDocument/2006/relationships/styles" Target="styles.xml"/><Relationship Id="rId24" Type="http://schemas.microsoft.com/office/2007/relationships/stylesWithEffects" Target="stylesWithEffects.xml"/><Relationship Id="rId25" Type="http://schemas.openxmlformats.org/officeDocument/2006/relationships/settings" Target="settings.xml"/><Relationship Id="rId26" Type="http://schemas.openxmlformats.org/officeDocument/2006/relationships/webSettings" Target="webSettings.xml"/><Relationship Id="rId27" Type="http://schemas.openxmlformats.org/officeDocument/2006/relationships/footnotes" Target="footnotes.xml"/><Relationship Id="rId28" Type="http://schemas.openxmlformats.org/officeDocument/2006/relationships/endnotes" Target="endnotes.xml"/><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customXml" Target="../customXml/item9.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33" Type="http://schemas.openxmlformats.org/officeDocument/2006/relationships/theme" Target="theme/theme1.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5B32E7-1E4F-B042-8CFD-48D49FB19EB7}">
  <ds:schemaRefs>
    <ds:schemaRef ds:uri="http://schemas.openxmlformats.org/officeDocument/2006/bibliography"/>
  </ds:schemaRefs>
</ds:datastoreItem>
</file>

<file path=customXml/itemProps10.xml><?xml version="1.0" encoding="utf-8"?>
<ds:datastoreItem xmlns:ds="http://schemas.openxmlformats.org/officeDocument/2006/customXml" ds:itemID="{970D5B1E-73E3-004C-98D6-7D11D45A1D14}">
  <ds:schemaRefs>
    <ds:schemaRef ds:uri="http://schemas.openxmlformats.org/officeDocument/2006/bibliography"/>
  </ds:schemaRefs>
</ds:datastoreItem>
</file>

<file path=customXml/itemProps11.xml><?xml version="1.0" encoding="utf-8"?>
<ds:datastoreItem xmlns:ds="http://schemas.openxmlformats.org/officeDocument/2006/customXml" ds:itemID="{534B5160-736C-4646-861A-10DBD66450E2}">
  <ds:schemaRefs>
    <ds:schemaRef ds:uri="http://schemas.openxmlformats.org/officeDocument/2006/bibliography"/>
  </ds:schemaRefs>
</ds:datastoreItem>
</file>

<file path=customXml/itemProps12.xml><?xml version="1.0" encoding="utf-8"?>
<ds:datastoreItem xmlns:ds="http://schemas.openxmlformats.org/officeDocument/2006/customXml" ds:itemID="{E0184BF6-9AFD-5D43-BBC4-86D67A1759FE}">
  <ds:schemaRefs>
    <ds:schemaRef ds:uri="http://schemas.openxmlformats.org/officeDocument/2006/bibliography"/>
  </ds:schemaRefs>
</ds:datastoreItem>
</file>

<file path=customXml/itemProps13.xml><?xml version="1.0" encoding="utf-8"?>
<ds:datastoreItem xmlns:ds="http://schemas.openxmlformats.org/officeDocument/2006/customXml" ds:itemID="{B3181585-C672-C644-A6DC-FD224F692DC1}">
  <ds:schemaRefs>
    <ds:schemaRef ds:uri="http://schemas.openxmlformats.org/officeDocument/2006/bibliography"/>
  </ds:schemaRefs>
</ds:datastoreItem>
</file>

<file path=customXml/itemProps14.xml><?xml version="1.0" encoding="utf-8"?>
<ds:datastoreItem xmlns:ds="http://schemas.openxmlformats.org/officeDocument/2006/customXml" ds:itemID="{CDDF2B23-2A80-AB4A-B9BE-2184B12A9FBC}">
  <ds:schemaRefs>
    <ds:schemaRef ds:uri="http://schemas.openxmlformats.org/officeDocument/2006/bibliography"/>
  </ds:schemaRefs>
</ds:datastoreItem>
</file>

<file path=customXml/itemProps15.xml><?xml version="1.0" encoding="utf-8"?>
<ds:datastoreItem xmlns:ds="http://schemas.openxmlformats.org/officeDocument/2006/customXml" ds:itemID="{67846D45-CFE8-9843-83DC-52DAFBF3B215}">
  <ds:schemaRefs>
    <ds:schemaRef ds:uri="http://schemas.openxmlformats.org/officeDocument/2006/bibliography"/>
  </ds:schemaRefs>
</ds:datastoreItem>
</file>

<file path=customXml/itemProps16.xml><?xml version="1.0" encoding="utf-8"?>
<ds:datastoreItem xmlns:ds="http://schemas.openxmlformats.org/officeDocument/2006/customXml" ds:itemID="{C50B511B-A562-DA45-932C-185F1F884413}">
  <ds:schemaRefs>
    <ds:schemaRef ds:uri="http://schemas.openxmlformats.org/officeDocument/2006/bibliography"/>
  </ds:schemaRefs>
</ds:datastoreItem>
</file>

<file path=customXml/itemProps17.xml><?xml version="1.0" encoding="utf-8"?>
<ds:datastoreItem xmlns:ds="http://schemas.openxmlformats.org/officeDocument/2006/customXml" ds:itemID="{27A068A1-C061-464F-8A48-C3DB9716BA06}">
  <ds:schemaRefs>
    <ds:schemaRef ds:uri="http://schemas.openxmlformats.org/officeDocument/2006/bibliography"/>
  </ds:schemaRefs>
</ds:datastoreItem>
</file>

<file path=customXml/itemProps18.xml><?xml version="1.0" encoding="utf-8"?>
<ds:datastoreItem xmlns:ds="http://schemas.openxmlformats.org/officeDocument/2006/customXml" ds:itemID="{D552D6DB-ADB3-5F46-B113-BC6B77878115}">
  <ds:schemaRefs>
    <ds:schemaRef ds:uri="http://schemas.openxmlformats.org/officeDocument/2006/bibliography"/>
  </ds:schemaRefs>
</ds:datastoreItem>
</file>

<file path=customXml/itemProps19.xml><?xml version="1.0" encoding="utf-8"?>
<ds:datastoreItem xmlns:ds="http://schemas.openxmlformats.org/officeDocument/2006/customXml" ds:itemID="{2402FB50-18BC-E24D-8E06-D6D37A08F9C9}">
  <ds:schemaRefs>
    <ds:schemaRef ds:uri="http://schemas.openxmlformats.org/officeDocument/2006/bibliography"/>
  </ds:schemaRefs>
</ds:datastoreItem>
</file>

<file path=customXml/itemProps2.xml><?xml version="1.0" encoding="utf-8"?>
<ds:datastoreItem xmlns:ds="http://schemas.openxmlformats.org/officeDocument/2006/customXml" ds:itemID="{39319F92-B467-EC4A-A6AB-9E22B56FAA56}">
  <ds:schemaRefs>
    <ds:schemaRef ds:uri="http://schemas.openxmlformats.org/officeDocument/2006/bibliography"/>
  </ds:schemaRefs>
</ds:datastoreItem>
</file>

<file path=customXml/itemProps20.xml><?xml version="1.0" encoding="utf-8"?>
<ds:datastoreItem xmlns:ds="http://schemas.openxmlformats.org/officeDocument/2006/customXml" ds:itemID="{CE77C05F-BA68-DC4D-A584-4C4A13B58E94}">
  <ds:schemaRefs>
    <ds:schemaRef ds:uri="http://schemas.openxmlformats.org/officeDocument/2006/bibliography"/>
  </ds:schemaRefs>
</ds:datastoreItem>
</file>

<file path=customXml/itemProps21.xml><?xml version="1.0" encoding="utf-8"?>
<ds:datastoreItem xmlns:ds="http://schemas.openxmlformats.org/officeDocument/2006/customXml" ds:itemID="{1C32DC73-16EB-8943-9C1F-1E7AC2202CA9}">
  <ds:schemaRefs>
    <ds:schemaRef ds:uri="http://schemas.openxmlformats.org/officeDocument/2006/bibliography"/>
  </ds:schemaRefs>
</ds:datastoreItem>
</file>

<file path=customXml/itemProps3.xml><?xml version="1.0" encoding="utf-8"?>
<ds:datastoreItem xmlns:ds="http://schemas.openxmlformats.org/officeDocument/2006/customXml" ds:itemID="{DF444497-7F2C-A04E-A391-AEF1ADD0EC88}">
  <ds:schemaRefs>
    <ds:schemaRef ds:uri="http://schemas.openxmlformats.org/officeDocument/2006/bibliography"/>
  </ds:schemaRefs>
</ds:datastoreItem>
</file>

<file path=customXml/itemProps4.xml><?xml version="1.0" encoding="utf-8"?>
<ds:datastoreItem xmlns:ds="http://schemas.openxmlformats.org/officeDocument/2006/customXml" ds:itemID="{6D18BB37-BBAE-BB4C-A5D2-9FB4A179A3DF}">
  <ds:schemaRefs>
    <ds:schemaRef ds:uri="http://schemas.openxmlformats.org/officeDocument/2006/bibliography"/>
  </ds:schemaRefs>
</ds:datastoreItem>
</file>

<file path=customXml/itemProps5.xml><?xml version="1.0" encoding="utf-8"?>
<ds:datastoreItem xmlns:ds="http://schemas.openxmlformats.org/officeDocument/2006/customXml" ds:itemID="{24661256-EB8C-8240-9262-84741AE8ED27}">
  <ds:schemaRefs>
    <ds:schemaRef ds:uri="http://schemas.openxmlformats.org/officeDocument/2006/bibliography"/>
  </ds:schemaRefs>
</ds:datastoreItem>
</file>

<file path=customXml/itemProps6.xml><?xml version="1.0" encoding="utf-8"?>
<ds:datastoreItem xmlns:ds="http://schemas.openxmlformats.org/officeDocument/2006/customXml" ds:itemID="{50BD6EC0-7FDD-3D41-B0DC-E5AD88F5E1E7}">
  <ds:schemaRefs>
    <ds:schemaRef ds:uri="http://schemas.openxmlformats.org/officeDocument/2006/bibliography"/>
  </ds:schemaRefs>
</ds:datastoreItem>
</file>

<file path=customXml/itemProps7.xml><?xml version="1.0" encoding="utf-8"?>
<ds:datastoreItem xmlns:ds="http://schemas.openxmlformats.org/officeDocument/2006/customXml" ds:itemID="{B5767D05-FC3B-C149-BFC3-C5A090929CA4}">
  <ds:schemaRefs>
    <ds:schemaRef ds:uri="http://schemas.openxmlformats.org/officeDocument/2006/bibliography"/>
  </ds:schemaRefs>
</ds:datastoreItem>
</file>

<file path=customXml/itemProps8.xml><?xml version="1.0" encoding="utf-8"?>
<ds:datastoreItem xmlns:ds="http://schemas.openxmlformats.org/officeDocument/2006/customXml" ds:itemID="{60B79CBD-A04F-DA46-AED6-CD9650079995}">
  <ds:schemaRefs>
    <ds:schemaRef ds:uri="http://schemas.openxmlformats.org/officeDocument/2006/bibliography"/>
  </ds:schemaRefs>
</ds:datastoreItem>
</file>

<file path=customXml/itemProps9.xml><?xml version="1.0" encoding="utf-8"?>
<ds:datastoreItem xmlns:ds="http://schemas.openxmlformats.org/officeDocument/2006/customXml" ds:itemID="{C5336DB6-47FC-9D4D-ADB1-8621DE4F3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16</Pages>
  <Words>25951</Words>
  <Characters>147921</Characters>
  <Application>Microsoft Macintosh Word</Application>
  <DocSecurity>0</DocSecurity>
  <Lines>1232</Lines>
  <Paragraphs>347</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173525</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9</cp:revision>
  <cp:lastPrinted>2013-08-20T14:31:00Z</cp:lastPrinted>
  <dcterms:created xsi:type="dcterms:W3CDTF">2013-09-21T15:32:00Z</dcterms:created>
  <dcterms:modified xsi:type="dcterms:W3CDTF">2013-11-17T18:51:00Z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http://www.zotero.org/styles/the-journal-of-clinical-endocrinology-and-metabolism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