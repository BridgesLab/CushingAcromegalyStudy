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6B5" w:rsidRDefault="00E35E1A" w:rsidP="00EB47CD">
      <w:pPr>
        <w:bidi w:val="0"/>
        <w:rPr>
          <w:ins w:id="0" w:author="Dave Bridges" w:date="2015-03-12T11:14:00Z"/>
          <w:b/>
          <w:bCs/>
          <w:color w:val="00B050"/>
        </w:rPr>
      </w:pPr>
      <w:r>
        <w:t xml:space="preserve">Reviewer #1: This is an interesting observational study of a rare category of patients. The findings give insight into the effects of prolonged GH-exposure in humans and have implications beyond acromegaly. However, the design raises serious </w:t>
      </w:r>
      <w:proofErr w:type="gramStart"/>
      <w:r>
        <w:t>concerns which</w:t>
      </w:r>
      <w:proofErr w:type="gramEnd"/>
      <w:r>
        <w:t xml:space="preserve"> should be addressed further.</w:t>
      </w:r>
      <w:r>
        <w:br/>
      </w:r>
      <w:proofErr w:type="gramStart"/>
      <w:r>
        <w:t>The use of non-functioning pituitary adenoma patients as control group is problematic.</w:t>
      </w:r>
      <w:proofErr w:type="gramEnd"/>
      <w:r>
        <w:t xml:space="preserve"> This could, at least partly, be addressed by a more thorough description of the subjects. What medications did the patients use? Where any of these treatments paused during examinations, and if so for how long? Many drugs like </w:t>
      </w:r>
      <w:proofErr w:type="gramStart"/>
      <w:r>
        <w:t>beta adrenergic</w:t>
      </w:r>
      <w:proofErr w:type="gramEnd"/>
      <w:r>
        <w:t xml:space="preserve"> receptor blockers, insulin and oral </w:t>
      </w:r>
      <w:proofErr w:type="spellStart"/>
      <w:r>
        <w:t>antidiabetic</w:t>
      </w:r>
      <w:proofErr w:type="spellEnd"/>
      <w:r>
        <w:t xml:space="preserve"> drugs can influence the gene-expression profile in adipose tissue and this should be addressed and discussed. Similarly all co-morbidities of the patients should be presented and discussed.</w:t>
      </w:r>
      <w:r>
        <w:br/>
      </w:r>
    </w:p>
    <w:p w:rsidR="00E35E1A" w:rsidRDefault="00E35E1A" w:rsidP="00EB47CD">
      <w:pPr>
        <w:bidi w:val="0"/>
      </w:pPr>
      <w:r w:rsidRPr="009F143A">
        <w:rPr>
          <w:b/>
          <w:bCs/>
          <w:color w:val="00B050"/>
        </w:rPr>
        <w:t xml:space="preserve">We have full information of </w:t>
      </w:r>
      <w:r w:rsidR="00807ED2" w:rsidRPr="009F143A">
        <w:rPr>
          <w:b/>
          <w:bCs/>
          <w:color w:val="00B050"/>
        </w:rPr>
        <w:t xml:space="preserve">patient </w:t>
      </w:r>
      <w:r w:rsidRPr="009F143A">
        <w:rPr>
          <w:b/>
          <w:bCs/>
          <w:color w:val="00B050"/>
        </w:rPr>
        <w:t>co-</w:t>
      </w:r>
      <w:proofErr w:type="spellStart"/>
      <w:r w:rsidRPr="009F143A">
        <w:rPr>
          <w:b/>
          <w:bCs/>
          <w:color w:val="00B050"/>
        </w:rPr>
        <w:t>morbidies</w:t>
      </w:r>
      <w:proofErr w:type="spellEnd"/>
      <w:r w:rsidRPr="009F143A">
        <w:rPr>
          <w:b/>
          <w:bCs/>
          <w:color w:val="00B050"/>
        </w:rPr>
        <w:t xml:space="preserve"> </w:t>
      </w:r>
      <w:r w:rsidR="00807ED2" w:rsidRPr="009F143A">
        <w:rPr>
          <w:b/>
          <w:bCs/>
          <w:color w:val="00B050"/>
        </w:rPr>
        <w:t xml:space="preserve">and </w:t>
      </w:r>
      <w:r w:rsidRPr="009F143A">
        <w:rPr>
          <w:b/>
          <w:bCs/>
          <w:color w:val="00B050"/>
        </w:rPr>
        <w:t>medications.</w:t>
      </w:r>
      <w:r w:rsidR="00807ED2" w:rsidRPr="009F143A">
        <w:rPr>
          <w:b/>
          <w:bCs/>
          <w:color w:val="00B050"/>
        </w:rPr>
        <w:t xml:space="preserve"> As mentioned, one of the </w:t>
      </w:r>
      <w:proofErr w:type="spellStart"/>
      <w:r w:rsidR="00807ED2" w:rsidRPr="009F143A">
        <w:rPr>
          <w:b/>
          <w:bCs/>
          <w:color w:val="00B050"/>
        </w:rPr>
        <w:t>Acromegly</w:t>
      </w:r>
      <w:proofErr w:type="spellEnd"/>
      <w:r w:rsidR="00807ED2" w:rsidRPr="009F143A">
        <w:rPr>
          <w:b/>
          <w:bCs/>
          <w:color w:val="00B050"/>
        </w:rPr>
        <w:t xml:space="preserve"> patients was treated </w:t>
      </w:r>
      <w:r w:rsidR="003E3D18">
        <w:rPr>
          <w:b/>
          <w:bCs/>
          <w:color w:val="00B050"/>
        </w:rPr>
        <w:t xml:space="preserve">(with an insufficient clinical response) </w:t>
      </w:r>
      <w:r w:rsidR="00807ED2" w:rsidRPr="009F143A">
        <w:rPr>
          <w:b/>
          <w:bCs/>
          <w:color w:val="00B050"/>
        </w:rPr>
        <w:t xml:space="preserve">with </w:t>
      </w:r>
      <w:proofErr w:type="gramStart"/>
      <w:r w:rsidR="00807ED2" w:rsidRPr="009F143A">
        <w:rPr>
          <w:b/>
          <w:bCs/>
          <w:color w:val="00B050"/>
        </w:rPr>
        <w:t xml:space="preserve">a  </w:t>
      </w:r>
      <w:proofErr w:type="spellStart"/>
      <w:r w:rsidR="00807ED2" w:rsidRPr="009F143A">
        <w:rPr>
          <w:b/>
          <w:bCs/>
          <w:color w:val="00B050"/>
        </w:rPr>
        <w:t>somatostatin</w:t>
      </w:r>
      <w:proofErr w:type="spellEnd"/>
      <w:proofErr w:type="gramEnd"/>
      <w:r w:rsidR="00807ED2" w:rsidRPr="009F143A">
        <w:rPr>
          <w:b/>
          <w:bCs/>
          <w:color w:val="00B050"/>
        </w:rPr>
        <w:t xml:space="preserve"> analog</w:t>
      </w:r>
      <w:r w:rsidR="003E3D18">
        <w:rPr>
          <w:b/>
          <w:bCs/>
          <w:color w:val="00B050"/>
        </w:rPr>
        <w:t xml:space="preserve"> </w:t>
      </w:r>
      <w:r w:rsidR="00807ED2" w:rsidRPr="009F143A">
        <w:rPr>
          <w:b/>
          <w:bCs/>
          <w:color w:val="00B050"/>
        </w:rPr>
        <w:t xml:space="preserve">. </w:t>
      </w:r>
      <w:r w:rsidRPr="009F143A">
        <w:rPr>
          <w:b/>
          <w:bCs/>
          <w:color w:val="00B050"/>
        </w:rPr>
        <w:t xml:space="preserve"> </w:t>
      </w:r>
      <w:r w:rsidR="009F143A">
        <w:rPr>
          <w:b/>
          <w:bCs/>
          <w:color w:val="00B050"/>
        </w:rPr>
        <w:t xml:space="preserve">The rest were untreated. </w:t>
      </w:r>
      <w:r w:rsidR="00807ED2" w:rsidRPr="009F143A">
        <w:rPr>
          <w:b/>
          <w:bCs/>
          <w:color w:val="00B050"/>
        </w:rPr>
        <w:t>One patient</w:t>
      </w:r>
      <w:r w:rsidR="003E3D18">
        <w:rPr>
          <w:b/>
          <w:bCs/>
          <w:color w:val="00B050"/>
        </w:rPr>
        <w:t xml:space="preserve"> in each group</w:t>
      </w:r>
      <w:r w:rsidR="00807ED2" w:rsidRPr="009F143A">
        <w:rPr>
          <w:b/>
          <w:bCs/>
          <w:color w:val="00B050"/>
        </w:rPr>
        <w:t xml:space="preserve"> was treated with Metformin. </w:t>
      </w:r>
      <w:r w:rsidR="003E3D18">
        <w:rPr>
          <w:b/>
          <w:bCs/>
          <w:color w:val="00B050"/>
        </w:rPr>
        <w:t>Two</w:t>
      </w:r>
      <w:r w:rsidR="009F143A" w:rsidRPr="009F143A">
        <w:rPr>
          <w:b/>
          <w:bCs/>
          <w:color w:val="00B050"/>
        </w:rPr>
        <w:t xml:space="preserve"> of the non-functioning adenoma patients w</w:t>
      </w:r>
      <w:r w:rsidR="003E3D18">
        <w:rPr>
          <w:b/>
          <w:bCs/>
          <w:color w:val="00B050"/>
        </w:rPr>
        <w:t>ere</w:t>
      </w:r>
      <w:r w:rsidR="009F143A" w:rsidRPr="009F143A">
        <w:rPr>
          <w:b/>
          <w:bCs/>
          <w:color w:val="00B050"/>
        </w:rPr>
        <w:t xml:space="preserve"> treated with </w:t>
      </w:r>
      <w:proofErr w:type="gramStart"/>
      <w:r w:rsidR="009F143A" w:rsidRPr="009F143A">
        <w:rPr>
          <w:b/>
          <w:bCs/>
          <w:color w:val="00B050"/>
        </w:rPr>
        <w:t>beta blockers</w:t>
      </w:r>
      <w:proofErr w:type="gramEnd"/>
      <w:r w:rsidR="009F143A" w:rsidRPr="009F143A">
        <w:rPr>
          <w:b/>
          <w:bCs/>
          <w:color w:val="00B050"/>
        </w:rPr>
        <w:t xml:space="preserve">. </w:t>
      </w:r>
      <w:r w:rsidR="00807ED2" w:rsidRPr="009F143A">
        <w:rPr>
          <w:b/>
          <w:bCs/>
          <w:color w:val="00B050"/>
        </w:rPr>
        <w:t>Non</w:t>
      </w:r>
      <w:ins w:id="1" w:author="Dave Bridges" w:date="2015-03-12T11:36:00Z">
        <w:r w:rsidR="00BD1120">
          <w:rPr>
            <w:b/>
            <w:bCs/>
            <w:color w:val="00B050"/>
          </w:rPr>
          <w:t>e</w:t>
        </w:r>
      </w:ins>
      <w:bookmarkStart w:id="2" w:name="_GoBack"/>
      <w:bookmarkEnd w:id="2"/>
      <w:r w:rsidR="00807ED2" w:rsidRPr="009F143A">
        <w:rPr>
          <w:b/>
          <w:bCs/>
          <w:color w:val="00B050"/>
        </w:rPr>
        <w:t xml:space="preserve"> of the patients </w:t>
      </w:r>
      <w:r w:rsidR="009F143A" w:rsidRPr="009F143A">
        <w:rPr>
          <w:b/>
          <w:bCs/>
          <w:color w:val="00B050"/>
        </w:rPr>
        <w:t>was treated with insulin.</w:t>
      </w:r>
      <w:r w:rsidR="003E3D18">
        <w:t xml:space="preserve"> </w:t>
      </w:r>
    </w:p>
    <w:p w:rsidR="00E35E1A" w:rsidRDefault="00E35E1A" w:rsidP="00E35E1A">
      <w:pPr>
        <w:bidi w:val="0"/>
      </w:pPr>
    </w:p>
    <w:p w:rsidR="009F143A" w:rsidRPr="003556B5" w:rsidRDefault="00E35E1A" w:rsidP="009F143A">
      <w:pPr>
        <w:bidi w:val="0"/>
        <w:rPr>
          <w:ins w:id="3" w:author="Dave Bridges" w:date="2015-03-12T11:15:00Z"/>
          <w:b/>
          <w:rPrChange w:id="4" w:author="Dave Bridges" w:date="2015-03-12T11:15:00Z">
            <w:rPr>
              <w:ins w:id="5" w:author="Dave Bridges" w:date="2015-03-12T11:15:00Z"/>
            </w:rPr>
          </w:rPrChange>
        </w:rPr>
      </w:pPr>
      <w:r>
        <w:t xml:space="preserve">The use of 3T3-F442A exposed to GH for 48 hours as a comparator to acromegaly is oversimplified (page 8 lines 183-193) and it conflicts with the premises for the study where both direct and indirect effects of GH are investigated. The number of genes regulated does not match (418 vs. 560 genes lines 187-188). The paragraph should either be revised or omitted from the </w:t>
      </w:r>
      <w:commentRangeStart w:id="6"/>
      <w:r>
        <w:t>manuscript</w:t>
      </w:r>
      <w:commentRangeEnd w:id="6"/>
      <w:r w:rsidR="009F143A">
        <w:rPr>
          <w:rStyle w:val="CommentReference"/>
        </w:rPr>
        <w:commentReference w:id="6"/>
      </w:r>
      <w:r>
        <w:t>.</w:t>
      </w:r>
      <w:r>
        <w:br/>
      </w:r>
    </w:p>
    <w:p w:rsidR="003556B5" w:rsidRPr="003556B5" w:rsidRDefault="003556B5" w:rsidP="009F143A">
      <w:pPr>
        <w:bidi w:val="0"/>
        <w:rPr>
          <w:b/>
          <w:rPrChange w:id="7" w:author="Dave Bridges" w:date="2015-03-12T11:15:00Z">
            <w:rPr/>
          </w:rPrChange>
        </w:rPr>
      </w:pPr>
      <w:ins w:id="8" w:author="Dave Bridges" w:date="2015-03-12T11:15:00Z">
        <w:r w:rsidRPr="003556B5">
          <w:rPr>
            <w:b/>
            <w:rPrChange w:id="9" w:author="Dave Bridges" w:date="2015-03-12T11:15:00Z">
              <w:rPr/>
            </w:rPrChange>
          </w:rPr>
          <w:t>We agree this this experiment is a poor mimic for our study, and as requested it has been removed from the revised manuscript</w:t>
        </w:r>
      </w:ins>
    </w:p>
    <w:p w:rsidR="003556B5" w:rsidRDefault="00E35E1A" w:rsidP="009F143A">
      <w:pPr>
        <w:bidi w:val="0"/>
        <w:rPr>
          <w:ins w:id="10" w:author="Dave Bridges" w:date="2015-03-12T11:15:00Z"/>
          <w:b/>
          <w:bCs/>
          <w:color w:val="00B050"/>
        </w:rPr>
      </w:pPr>
      <w:r>
        <w:t xml:space="preserve">The </w:t>
      </w:r>
      <w:proofErr w:type="spellStart"/>
      <w:r>
        <w:t>lipolytic</w:t>
      </w:r>
      <w:proofErr w:type="spellEnd"/>
      <w:r>
        <w:t xml:space="preserve"> enzyme ATGL is regulated by expression of several co-factors (CIDEA, CIDEC and G0S2) (PMID: 24577718). Where mRNA for any of these co-factors altered in acromegaly?</w:t>
      </w:r>
      <w:r>
        <w:br/>
      </w:r>
    </w:p>
    <w:p w:rsidR="009F143A" w:rsidRDefault="009F143A" w:rsidP="009F143A">
      <w:pPr>
        <w:bidi w:val="0"/>
      </w:pPr>
      <w:r>
        <w:rPr>
          <w:b/>
          <w:bCs/>
          <w:color w:val="00B050"/>
        </w:rPr>
        <w:t>CIDEA and CIDEC expression was not different between the groups.  G0S2 trended toward being induced (1.4 fold, p=0.03 q=0.2).</w:t>
      </w:r>
      <w:ins w:id="11" w:author="Dave Bridges" w:date="2015-03-12T11:16:00Z">
        <w:r w:rsidR="003556B5">
          <w:rPr>
            <w:b/>
            <w:bCs/>
            <w:color w:val="00B050"/>
          </w:rPr>
          <w:t xml:space="preserve">  These data are now included in the revised manuscript.</w:t>
        </w:r>
      </w:ins>
      <w:del w:id="12" w:author="Dave Bridges" w:date="2015-03-12T11:16:00Z">
        <w:r w:rsidR="00E35E1A" w:rsidDel="003556B5">
          <w:br/>
        </w:r>
      </w:del>
    </w:p>
    <w:p w:rsidR="003556B5" w:rsidRDefault="00E35E1A" w:rsidP="009F143A">
      <w:pPr>
        <w:bidi w:val="0"/>
        <w:rPr>
          <w:ins w:id="13" w:author="Dave Bridges" w:date="2015-03-12T11:17:00Z"/>
        </w:rPr>
      </w:pPr>
      <w:r>
        <w:t xml:space="preserve">Reviewer #2: This manuscript by Hochberg et al. analyzed gene expression signature in </w:t>
      </w:r>
      <w:proofErr w:type="gramStart"/>
      <w:r>
        <w:t>adipose</w:t>
      </w:r>
      <w:proofErr w:type="gramEnd"/>
      <w:r>
        <w:t xml:space="preserve"> tissue of acromegaly patients vs. non-functioning pituitary adenomas patients by high throughput mRNA sequencing. The authors found that expression of many genes are altered in the adipocytes of acromegaly patients and suggested that alterations of these genes likely responsible for the observation of insulin resistance, increased lipolysis, and metabolic changes in the patients. While the study is interesting and may provide explanations to the observed phenotypes in acromegaly patients, this study faces difficulties in sample size and technical limitations.</w:t>
      </w:r>
      <w:r>
        <w:br/>
      </w:r>
      <w:r>
        <w:lastRenderedPageBreak/>
        <w:t>Major points:</w:t>
      </w:r>
      <w:r>
        <w:br/>
        <w:t xml:space="preserve">1. The major caveat of the study is small sample size. In addition, the subjects used are not age-matched. While the authors have tried to take the age effects on this study into consideration and separated the subjects to two groups, under 60 or over years old, without knowing the age distribution of the subjects it is not clear why 60 years old was chosen. </w:t>
      </w:r>
      <w:commentRangeStart w:id="14"/>
      <w:r>
        <w:t>Along</w:t>
      </w:r>
      <w:commentRangeEnd w:id="14"/>
      <w:r w:rsidR="009F143A">
        <w:rPr>
          <w:rStyle w:val="CommentReference"/>
        </w:rPr>
        <w:commentReference w:id="14"/>
      </w:r>
      <w:r>
        <w:t xml:space="preserve"> this line, the acromegaly subjects over 60 are 2 and the </w:t>
      </w:r>
      <w:proofErr w:type="gramStart"/>
      <w:r>
        <w:t>subjects under 60 years old is</w:t>
      </w:r>
      <w:proofErr w:type="gramEnd"/>
      <w:r>
        <w:t xml:space="preserve"> 5 (according to Fig. 3C). The sample size for acromegaly patients under and over 60 years old is even smaller. Thus, it not clear that the gene signature identified in this study would make meaningful implications regarding acromegaly phenotypes.</w:t>
      </w:r>
    </w:p>
    <w:p w:rsidR="003556B5" w:rsidRDefault="003556B5" w:rsidP="009F143A">
      <w:pPr>
        <w:bidi w:val="0"/>
        <w:rPr>
          <w:ins w:id="15" w:author="Dave Bridges" w:date="2015-03-12T11:23:00Z"/>
        </w:rPr>
      </w:pPr>
      <w:ins w:id="16" w:author="Dave Bridges" w:date="2015-03-12T11:17:00Z">
        <w:r>
          <w:t>We chose 60 as the cutoff based on a principal component analysis</w:t>
        </w:r>
      </w:ins>
      <w:ins w:id="17" w:author="Dave Bridges" w:date="2015-03-12T11:25:00Z">
        <w:r w:rsidR="000E4DB6">
          <w:t>,</w:t>
        </w:r>
      </w:ins>
      <w:ins w:id="18" w:author="Dave Bridges" w:date="2015-03-12T11:17:00Z">
        <w:r>
          <w:t xml:space="preserve"> which showed that </w:t>
        </w:r>
      </w:ins>
      <w:ins w:id="19" w:author="Dave Bridges" w:date="2015-03-12T11:18:00Z">
        <w:r>
          <w:t>the</w:t>
        </w:r>
      </w:ins>
      <w:ins w:id="20" w:author="Dave Bridges" w:date="2015-03-12T11:17:00Z">
        <w:r>
          <w:t xml:space="preserve"> </w:t>
        </w:r>
      </w:ins>
      <w:ins w:id="21" w:author="Dave Bridges" w:date="2015-03-12T11:18:00Z">
        <w:r>
          <w:t xml:space="preserve">subjects clustered into two </w:t>
        </w:r>
        <w:proofErr w:type="gramStart"/>
        <w:r>
          <w:t>groups which</w:t>
        </w:r>
        <w:proofErr w:type="gramEnd"/>
        <w:r>
          <w:t xml:space="preserve"> could be separable by an age cutoff of 60.  </w:t>
        </w:r>
      </w:ins>
      <w:ins w:id="22" w:author="Dave Bridges" w:date="2015-03-12T11:19:00Z">
        <w:r>
          <w:t xml:space="preserve">This PCA plot has been added as </w:t>
        </w:r>
        <w:r w:rsidR="00642BC7">
          <w:t>S</w:t>
        </w:r>
        <w:commentRangeStart w:id="23"/>
        <w:r>
          <w:t>u</w:t>
        </w:r>
        <w:r w:rsidR="00642BC7">
          <w:t xml:space="preserve">pplementary </w:t>
        </w:r>
        <w:proofErr w:type="spellStart"/>
        <w:r w:rsidR="00642BC7">
          <w:t>F</w:t>
        </w:r>
        <w:r>
          <w:t>gure</w:t>
        </w:r>
        <w:proofErr w:type="spellEnd"/>
        <w:r>
          <w:t xml:space="preserve"> XXX</w:t>
        </w:r>
      </w:ins>
      <w:ins w:id="24" w:author="Dave Bridges" w:date="2015-03-12T11:20:00Z">
        <w:r>
          <w:t xml:space="preserve"> </w:t>
        </w:r>
      </w:ins>
      <w:commentRangeEnd w:id="23"/>
      <w:ins w:id="25" w:author="Dave Bridges" w:date="2015-03-12T11:26:00Z">
        <w:r w:rsidR="000E4DB6">
          <w:rPr>
            <w:rStyle w:val="CommentReference"/>
          </w:rPr>
          <w:commentReference w:id="23"/>
        </w:r>
      </w:ins>
      <w:ins w:id="27" w:author="Dave Bridges" w:date="2015-03-12T11:20:00Z">
        <w:r>
          <w:t>and has been de</w:t>
        </w:r>
      </w:ins>
      <w:ins w:id="28" w:author="Dave Bridges" w:date="2015-03-12T11:23:00Z">
        <w:r w:rsidR="000E4DB6">
          <w:t>s</w:t>
        </w:r>
      </w:ins>
      <w:ins w:id="29" w:author="Dave Bridges" w:date="2015-03-12T11:20:00Z">
        <w:r>
          <w:t>cribed in the revised methods section as such:</w:t>
        </w:r>
      </w:ins>
    </w:p>
    <w:p w:rsidR="000E4DB6" w:rsidRDefault="000E4DB6" w:rsidP="009F143A">
      <w:pPr>
        <w:bidi w:val="0"/>
        <w:rPr>
          <w:ins w:id="30" w:author="Dave Bridges" w:date="2015-03-12T11:20:00Z"/>
        </w:rPr>
      </w:pPr>
    </w:p>
    <w:p w:rsidR="003556B5" w:rsidRPr="000E4DB6" w:rsidRDefault="000E4DB6" w:rsidP="003556B5">
      <w:pPr>
        <w:bidi w:val="0"/>
        <w:ind w:left="720"/>
        <w:rPr>
          <w:ins w:id="31" w:author="Dave Bridges" w:date="2015-03-12T11:17:00Z"/>
          <w:b/>
          <w:rPrChange w:id="32" w:author="Dave Bridges" w:date="2015-03-12T11:25:00Z">
            <w:rPr>
              <w:ins w:id="33" w:author="Dave Bridges" w:date="2015-03-12T11:17:00Z"/>
            </w:rPr>
          </w:rPrChange>
        </w:rPr>
        <w:pPrChange w:id="34" w:author="Dave Bridges" w:date="2015-03-12T11:20:00Z">
          <w:pPr>
            <w:bidi w:val="0"/>
          </w:pPr>
        </w:pPrChange>
      </w:pPr>
      <w:commentRangeStart w:id="35"/>
      <w:ins w:id="36" w:author="Dave Bridges" w:date="2015-03-12T11:23:00Z">
        <w:r w:rsidRPr="000E4DB6">
          <w:rPr>
            <w:b/>
            <w:rPrChange w:id="37" w:author="Dave Bridges" w:date="2015-03-12T11:25:00Z">
              <w:rPr/>
            </w:rPrChange>
          </w:rPr>
          <w:t xml:space="preserve">To identify a stratification point to account for age differences we performed a principal component analysis on the normalized gene expression data.  As shown in Supplementary Figure 1, </w:t>
        </w:r>
      </w:ins>
      <w:ins w:id="38" w:author="Dave Bridges" w:date="2015-03-12T11:24:00Z">
        <w:r w:rsidRPr="000E4DB6">
          <w:rPr>
            <w:b/>
            <w:rPrChange w:id="39" w:author="Dave Bridges" w:date="2015-03-12T11:25:00Z">
              <w:rPr/>
            </w:rPrChange>
          </w:rPr>
          <w:t xml:space="preserve">an age cutoff of 60 separated our samples along the first principal component efficiently into two distinct phenotypes, with </w:t>
        </w:r>
      </w:ins>
      <w:ins w:id="40" w:author="Dave Bridges" w:date="2015-03-12T11:25:00Z">
        <w:r w:rsidRPr="000E4DB6">
          <w:rPr>
            <w:b/>
            <w:rPrChange w:id="41" w:author="Dave Bridges" w:date="2015-03-12T11:25:00Z">
              <w:rPr/>
            </w:rPrChange>
          </w:rPr>
          <w:t>7/8 of the over 60 subjects in one group and 10/11 of the under 60 subjects in the other group.</w:t>
        </w:r>
      </w:ins>
      <w:commentRangeEnd w:id="35"/>
      <w:ins w:id="42" w:author="Dave Bridges" w:date="2015-03-12T11:31:00Z">
        <w:r w:rsidR="00642BC7">
          <w:rPr>
            <w:rStyle w:val="CommentReference"/>
          </w:rPr>
          <w:commentReference w:id="35"/>
        </w:r>
      </w:ins>
    </w:p>
    <w:p w:rsidR="009F143A" w:rsidRDefault="00E35E1A" w:rsidP="009F143A">
      <w:pPr>
        <w:bidi w:val="0"/>
      </w:pPr>
      <w:r>
        <w:br/>
        <w:t xml:space="preserve">2. The authors’ conclusion is based on the analysis of mRNA-seq. The difference in gene expression between acromegaly patients and control needs to be validated with another gene expression analysis, such as </w:t>
      </w:r>
      <w:proofErr w:type="spellStart"/>
      <w:r>
        <w:t>qPCR</w:t>
      </w:r>
      <w:proofErr w:type="spellEnd"/>
      <w:r>
        <w:t>, to further support the results.</w:t>
      </w:r>
    </w:p>
    <w:p w:rsidR="003E3D18" w:rsidRPr="004115CB" w:rsidRDefault="003E3D18" w:rsidP="00EB47CD">
      <w:pPr>
        <w:bidi w:val="0"/>
        <w:spacing w:after="240"/>
        <w:jc w:val="both"/>
        <w:rPr>
          <w:rFonts w:ascii="Times New Roman" w:hAnsi="Times New Roman" w:cs="Times New Roman"/>
          <w:b/>
          <w:color w:val="00B050"/>
        </w:rPr>
      </w:pPr>
      <w:r w:rsidRPr="004115CB">
        <w:rPr>
          <w:rFonts w:ascii="Times New Roman" w:hAnsi="Times New Roman" w:cs="Times New Roman"/>
          <w:b/>
          <w:color w:val="00B050"/>
        </w:rPr>
        <w:t xml:space="preserve">We </w:t>
      </w:r>
      <w:del w:id="44" w:author="Dave Bridges" w:date="2015-03-12T11:33:00Z">
        <w:r w:rsidRPr="004115CB" w:rsidDel="00BD1120">
          <w:rPr>
            <w:rFonts w:ascii="Times New Roman" w:hAnsi="Times New Roman" w:cs="Times New Roman"/>
            <w:b/>
            <w:color w:val="00B050"/>
          </w:rPr>
          <w:delText xml:space="preserve">had </w:delText>
        </w:r>
      </w:del>
      <w:r w:rsidRPr="004115CB">
        <w:rPr>
          <w:rFonts w:ascii="Times New Roman" w:hAnsi="Times New Roman" w:cs="Times New Roman"/>
          <w:b/>
          <w:color w:val="00B050"/>
        </w:rPr>
        <w:t xml:space="preserve">considered performing </w:t>
      </w:r>
      <w:proofErr w:type="spellStart"/>
      <w:r w:rsidRPr="004115CB">
        <w:rPr>
          <w:rFonts w:ascii="Times New Roman" w:hAnsi="Times New Roman" w:cs="Times New Roman"/>
          <w:b/>
          <w:color w:val="00B050"/>
        </w:rPr>
        <w:t>qPCR</w:t>
      </w:r>
      <w:proofErr w:type="spellEnd"/>
      <w:r w:rsidRPr="004115CB">
        <w:rPr>
          <w:rFonts w:ascii="Times New Roman" w:hAnsi="Times New Roman" w:cs="Times New Roman"/>
          <w:b/>
          <w:color w:val="00B050"/>
        </w:rPr>
        <w:t xml:space="preserve"> studies to ‘re-validate’ some of our gene-expression findings </w:t>
      </w:r>
      <w:proofErr w:type="gramStart"/>
      <w:r w:rsidRPr="004115CB">
        <w:rPr>
          <w:rFonts w:ascii="Times New Roman" w:hAnsi="Times New Roman" w:cs="Times New Roman"/>
          <w:b/>
          <w:color w:val="00B050"/>
        </w:rPr>
        <w:t xml:space="preserve">but </w:t>
      </w:r>
      <w:ins w:id="45" w:author="Dave Bridges" w:date="2015-03-12T11:33:00Z">
        <w:r w:rsidR="00BD1120">
          <w:rPr>
            <w:rFonts w:ascii="Times New Roman" w:hAnsi="Times New Roman" w:cs="Times New Roman"/>
            <w:b/>
            <w:color w:val="00B050"/>
          </w:rPr>
          <w:t xml:space="preserve"> are</w:t>
        </w:r>
        <w:proofErr w:type="gramEnd"/>
        <w:r w:rsidR="00BD1120">
          <w:rPr>
            <w:rFonts w:ascii="Times New Roman" w:hAnsi="Times New Roman" w:cs="Times New Roman"/>
            <w:b/>
            <w:color w:val="00B050"/>
          </w:rPr>
          <w:t xml:space="preserve"> unable to</w:t>
        </w:r>
      </w:ins>
      <w:ins w:id="46" w:author="Dave Bridges" w:date="2015-03-12T11:34:00Z">
        <w:r w:rsidR="00BD1120">
          <w:rPr>
            <w:rFonts w:ascii="Times New Roman" w:hAnsi="Times New Roman" w:cs="Times New Roman"/>
            <w:b/>
            <w:color w:val="00B050"/>
          </w:rPr>
          <w:t xml:space="preserve"> as there is insufficient remaining RNA and tissue.  There is</w:t>
        </w:r>
      </w:ins>
      <w:del w:id="47" w:author="Dave Bridges" w:date="2015-03-12T11:34:00Z">
        <w:r w:rsidRPr="004115CB" w:rsidDel="00BD1120">
          <w:rPr>
            <w:rFonts w:ascii="Times New Roman" w:hAnsi="Times New Roman" w:cs="Times New Roman"/>
            <w:b/>
            <w:color w:val="00B050"/>
          </w:rPr>
          <w:delText>there is</w:delText>
        </w:r>
      </w:del>
      <w:r w:rsidRPr="004115CB">
        <w:rPr>
          <w:rFonts w:ascii="Times New Roman" w:hAnsi="Times New Roman" w:cs="Times New Roman"/>
          <w:b/>
          <w:color w:val="00B050"/>
        </w:rPr>
        <w:t xml:space="preserve"> </w:t>
      </w:r>
      <w:del w:id="48" w:author="Dave Bridges" w:date="2015-03-12T11:32:00Z">
        <w:r w:rsidRPr="004115CB" w:rsidDel="00BD1120">
          <w:rPr>
            <w:rFonts w:ascii="Times New Roman" w:hAnsi="Times New Roman" w:cs="Times New Roman"/>
            <w:b/>
            <w:color w:val="00B050"/>
          </w:rPr>
          <w:delText xml:space="preserve">little </w:delText>
        </w:r>
      </w:del>
      <w:ins w:id="49" w:author="Dave Bridges" w:date="2015-03-12T11:32:00Z">
        <w:r w:rsidR="00BD1120">
          <w:rPr>
            <w:rFonts w:ascii="Times New Roman" w:hAnsi="Times New Roman" w:cs="Times New Roman"/>
            <w:b/>
            <w:color w:val="00B050"/>
          </w:rPr>
          <w:t>scant</w:t>
        </w:r>
        <w:r w:rsidR="00BD1120" w:rsidRPr="004115CB">
          <w:rPr>
            <w:rFonts w:ascii="Times New Roman" w:hAnsi="Times New Roman" w:cs="Times New Roman"/>
            <w:b/>
            <w:color w:val="00B050"/>
          </w:rPr>
          <w:t xml:space="preserve"> </w:t>
        </w:r>
      </w:ins>
      <w:r w:rsidRPr="004115CB">
        <w:rPr>
          <w:rFonts w:ascii="Times New Roman" w:hAnsi="Times New Roman" w:cs="Times New Roman"/>
          <w:b/>
          <w:color w:val="00B050"/>
        </w:rPr>
        <w:t xml:space="preserve">evidence that </w:t>
      </w:r>
      <w:proofErr w:type="spellStart"/>
      <w:r w:rsidRPr="004115CB">
        <w:rPr>
          <w:rFonts w:ascii="Times New Roman" w:hAnsi="Times New Roman" w:cs="Times New Roman"/>
          <w:b/>
          <w:color w:val="00B050"/>
        </w:rPr>
        <w:t>qPCR</w:t>
      </w:r>
      <w:proofErr w:type="spellEnd"/>
      <w:r w:rsidRPr="004115CB">
        <w:rPr>
          <w:rFonts w:ascii="Times New Roman" w:hAnsi="Times New Roman" w:cs="Times New Roman"/>
          <w:b/>
          <w:color w:val="00B050"/>
        </w:rPr>
        <w:t xml:space="preserve"> analyses from the same samples </w:t>
      </w:r>
      <w:del w:id="50" w:author="Dave Bridges" w:date="2015-03-12T11:34:00Z">
        <w:r w:rsidRPr="004115CB" w:rsidDel="00BD1120">
          <w:rPr>
            <w:rFonts w:ascii="Times New Roman" w:hAnsi="Times New Roman" w:cs="Times New Roman"/>
            <w:b/>
            <w:color w:val="00B050"/>
          </w:rPr>
          <w:delText xml:space="preserve">will </w:delText>
        </w:r>
      </w:del>
      <w:ins w:id="51" w:author="Dave Bridges" w:date="2015-03-12T11:34:00Z">
        <w:r w:rsidR="00BD1120">
          <w:rPr>
            <w:rFonts w:ascii="Times New Roman" w:hAnsi="Times New Roman" w:cs="Times New Roman"/>
            <w:b/>
            <w:color w:val="00B050"/>
          </w:rPr>
          <w:t>would</w:t>
        </w:r>
        <w:r w:rsidR="00BD1120" w:rsidRPr="004115CB">
          <w:rPr>
            <w:rFonts w:ascii="Times New Roman" w:hAnsi="Times New Roman" w:cs="Times New Roman"/>
            <w:b/>
            <w:color w:val="00B050"/>
          </w:rPr>
          <w:t xml:space="preserve"> </w:t>
        </w:r>
      </w:ins>
      <w:r w:rsidRPr="004115CB">
        <w:rPr>
          <w:rFonts w:ascii="Times New Roman" w:hAnsi="Times New Roman" w:cs="Times New Roman"/>
          <w:b/>
          <w:color w:val="00B050"/>
        </w:rPr>
        <w:t>add any extra validity to our data</w:t>
      </w:r>
      <w:ins w:id="52" w:author="Dave Bridges" w:date="2015-03-12T11:34:00Z">
        <w:r w:rsidR="00BD1120">
          <w:rPr>
            <w:rFonts w:ascii="Times New Roman" w:hAnsi="Times New Roman" w:cs="Times New Roman"/>
            <w:b/>
            <w:color w:val="00B050"/>
          </w:rPr>
          <w:t xml:space="preserve"> as p</w:t>
        </w:r>
      </w:ins>
      <w:del w:id="53" w:author="Dave Bridges" w:date="2015-03-12T11:34:00Z">
        <w:r w:rsidRPr="004115CB" w:rsidDel="00BD1120">
          <w:rPr>
            <w:rFonts w:ascii="Times New Roman" w:hAnsi="Times New Roman" w:cs="Times New Roman"/>
            <w:b/>
            <w:color w:val="00B050"/>
          </w:rPr>
          <w:delText xml:space="preserve"> so we decided </w:delText>
        </w:r>
      </w:del>
      <w:del w:id="54" w:author="Dave Bridges" w:date="2015-03-12T11:33:00Z">
        <w:r w:rsidRPr="004115CB" w:rsidDel="00BD1120">
          <w:rPr>
            <w:rFonts w:ascii="Times New Roman" w:hAnsi="Times New Roman" w:cs="Times New Roman"/>
            <w:b/>
            <w:color w:val="00B050"/>
          </w:rPr>
          <w:delText>to eschew those experiments</w:delText>
        </w:r>
      </w:del>
      <w:del w:id="55" w:author="Dave Bridges" w:date="2015-03-12T11:34:00Z">
        <w:r w:rsidRPr="004115CB" w:rsidDel="00BD1120">
          <w:rPr>
            <w:rFonts w:ascii="Times New Roman" w:hAnsi="Times New Roman" w:cs="Times New Roman"/>
            <w:b/>
            <w:color w:val="00B050"/>
          </w:rPr>
          <w:delText xml:space="preserve">.  </w:delText>
        </w:r>
      </w:del>
      <w:del w:id="56" w:author="Dave Bridges" w:date="2015-03-12T11:35:00Z">
        <w:r w:rsidRPr="004115CB" w:rsidDel="00BD1120">
          <w:rPr>
            <w:rFonts w:ascii="Times New Roman" w:hAnsi="Times New Roman" w:cs="Times New Roman"/>
            <w:b/>
            <w:color w:val="00B050"/>
          </w:rPr>
          <w:delText>P</w:delText>
        </w:r>
      </w:del>
      <w:r w:rsidRPr="004115CB">
        <w:rPr>
          <w:rFonts w:ascii="Times New Roman" w:hAnsi="Times New Roman" w:cs="Times New Roman"/>
          <w:b/>
          <w:color w:val="00B050"/>
        </w:rPr>
        <w:t xml:space="preserve">revious studies have shown extremely close correlations between </w:t>
      </w:r>
      <w:proofErr w:type="spellStart"/>
      <w:r w:rsidRPr="004115CB">
        <w:rPr>
          <w:rFonts w:ascii="Times New Roman" w:hAnsi="Times New Roman" w:cs="Times New Roman"/>
          <w:b/>
          <w:color w:val="00B050"/>
        </w:rPr>
        <w:t>qPCR</w:t>
      </w:r>
      <w:proofErr w:type="spellEnd"/>
      <w:r w:rsidRPr="004115CB">
        <w:rPr>
          <w:rFonts w:ascii="Times New Roman" w:hAnsi="Times New Roman" w:cs="Times New Roman"/>
          <w:b/>
          <w:color w:val="00B050"/>
        </w:rPr>
        <w:t xml:space="preserve"> and </w:t>
      </w:r>
      <w:proofErr w:type="spellStart"/>
      <w:r w:rsidRPr="004115CB">
        <w:rPr>
          <w:rFonts w:ascii="Times New Roman" w:hAnsi="Times New Roman" w:cs="Times New Roman"/>
          <w:b/>
          <w:color w:val="00B050"/>
        </w:rPr>
        <w:t>RNAseq</w:t>
      </w:r>
      <w:proofErr w:type="spellEnd"/>
      <w:r w:rsidRPr="004115CB">
        <w:rPr>
          <w:rFonts w:ascii="Times New Roman" w:hAnsi="Times New Roman" w:cs="Times New Roman"/>
          <w:b/>
          <w:color w:val="00B050"/>
        </w:rPr>
        <w:t xml:space="preserve"> data </w:t>
      </w:r>
      <w:r w:rsidRPr="004115CB">
        <w:rPr>
          <w:rFonts w:ascii="Times New Roman" w:hAnsi="Times New Roman" w:cs="Times New Roman"/>
          <w:b/>
          <w:color w:val="00B050"/>
        </w:rPr>
        <w:fldChar w:fldCharType="begin" w:fldLock="1"/>
      </w:r>
      <w:r w:rsidRPr="004115CB">
        <w:rPr>
          <w:rFonts w:ascii="Times New Roman" w:hAnsi="Times New Roman" w:cs="Times New Roman"/>
          <w:b/>
          <w:color w:val="00B050"/>
        </w:rPr>
        <w:instrText>ADDIN CSL_CITATION { "citationItems" : [ { "id" : "ITEM-1", "itemData" : { "DOI" : "10.1038/nmeth.1503", "ISSN" : "1548-7105", "PMID" : "20835245", "abstract" : "In alternative expression analysis by sequencing (ALEXA-seq), we developed a method to analyze massively parallel RNA sequence data to catalog transcripts and assess differential and alternative expression of known and predicted mRNA isoforms in cells and tissues. As proof of principle, we used the approach to compare fluorouracil-resistant and -nonresistant human colorectal cancer cell lines. We assessed the sensitivity and specificity of the approach by comparison to exon tiling and splicing microarrays and validated the results with reverse transcription-PCR, quantitative PCR and Sanger sequencing. We observed global disruption of splicing in fluorouracil-resistant cells characterized by expression of new mRNA isoforms resulting from exon skipping, alternative splice site usage and intron retention. Alternative expression annotation databases, source code, a data viewer and other resources to facilitate analysis are available at http://www.alexaplatform.org/alexa_seq/.", "author" : [ { "dropping-particle" : "", "family" : "Griffith", "given" : "Malachi", "non-dropping-particle" : "", "parse-names" : false, "suffix" : "" }, { "dropping-particle" : "", "family" : "Griffith", "given" : "Obi L", "non-dropping-particle" : "", "parse-names" : false, "suffix" : "" }, { "dropping-particle" : "", "family" : "Mwenifumbo", "given" : "Jill", "non-dropping-particle" : "", "parse-names" : false, "suffix" : "" }, { "dropping-particle" : "", "family" : "Goya", "given" : "Rodrigo", "non-dropping-particle" : "", "parse-names" : false, "suffix" : "" }, { "dropping-particle" : "", "family" : "Morrissy", "given" : "a Sorana", "non-dropping-particle" : "", "parse-names" : false, "suffix" : "" }, { "dropping-particle" : "", "family" : "Morin", "given" : "Ryan D", "non-dropping-particle" : "", "parse-names" : false, "suffix" : "" }, { "dropping-particle" : "", "family" : "Corbett", "given" : "Richard", "non-dropping-particle" : "", "parse-names" : false, "suffix" : "" }, { "dropping-particle" : "", "family" : "Tang", "given" : "Michelle J", "non-dropping-particle" : "", "parse-names" : false, "suffix" : "" }, { "dropping-particle" : "", "family" : "Hou", "given" : "Ying-Chen", "non-dropping-particle" : "", "parse-names" : false, "suffix" : "" }, { "dropping-particle" : "", "family" : "Pugh", "given" : "Trevor J", "non-dropping-particle" : "", "parse-names" : false, "suffix" : "" }, { "dropping-particle" : "", "family" : "Robertson", "given" : "Gordon", "non-dropping-particle" : "", "parse-names" : false, "suffix" : "" }, { "dropping-particle" : "", "family" : "Chittaranjan", "given" : "Suganthi", "non-dropping-particle" : "", "parse-names" : false, "suffix" : "" }, { "dropping-particle" : "", "family" : "Ally", "given" : "Adrian", "non-dropping-particle" : "", "parse-names" : false, "suffix" : "" }, { "dropping-particle" : "", "family" : "Asano", "given" : "Jennifer K", "non-dropping-particle" : "", "parse-names" : false, "suffix" : "" }, { "dropping-particle" : "", "family" : "Chan", "given" : "Susanna Y", "non-dropping-particle" : "", "parse-names" : false, "suffix" : "" }, { "dropping-particle" : "", "family" : "Li", "given" : "Haiyan I", "non-dropping-particle" : "", "parse-names" : false, "suffix" : "" }, { "dropping-particle" : "", "family" : "McDonald", "given" : "Helen", "non-dropping-particle" : "", "parse-names" : false, "suffix" : "" }, { "dropping-particle" : "", "family" : "Teague", "given" : "Kevin", "non-dropping-particle" : "", "parse-names" : false, "suffix" : "" }, { "dropping-particle" : "", "family" : "Zhao", "given" : "Yongjun", "non-dropping-particle" : "", "parse-names" : false, "suffix" : "" }, { "dropping-particle" : "", "family" : "Zeng", "given" : "Thomas", "non-dropping-particle" : "", "parse-names" : false, "suffix" : "" }, { "dropping-particle" : "", "family" : "Delaney", "given" : "Allen", "non-dropping-particle" : "", "parse-names" : false, "suffix" : "" }, { "dropping-particle" : "", "family" : "Hirst", "given" : "Martin", "non-dropping-particle" : "", "parse-names" : false, "suffix" : "" }, { "dropping-particle" : "", "family" : "Morin", "given" : "Gregg B", "non-dropping-particle" : "", "parse-names" : false, "suffix" : "" }, { "dropping-particle" : "", "family" : "Jones", "given" : "Steven J M", "non-dropping-particle" : "", "parse-names" : false, "suffix" : "" }, { "dropping-particle" : "", "family" : "Tai", "given" : "Isabella T", "non-dropping-particle" : "", "parse-names" : false, "suffix" : "" }, { "dropping-particle" : "", "family" : "Marra", "given" : "Marco a", "non-dropping-particle" : "", "parse-names" : false, "suffix" : "" } ], "container-title" : "Nature methods", "id" : "ITEM-1", "issue" : "10", "issued" : { "date-parts" : [ [ "2010", "10" ] ] }, "page" : "843-7", "title" : "Alternative expression analysis by RNA sequencing.", "type" : "article-journal", "volume" : "7" }, "uris" : [ "http://www.mendeley.com/documents/?uuid=8873b5ef-92bb-42bd-8991-de7e11ea8e1c" ] }, { "id" : "ITEM-2", "itemData" : { "DOI" : "10.1186/1471-2164-10-531", "ISSN" : "1471-2164", "PMID" : "19917133", "abstract" : "BACKGROUND: Massive parallel sequencing has the potential to replace microarrays as the method for transcriptome profiling. Currently there are two protocols: full-length RNA sequencing (RNA-SEQ) and 3'-tag digital gene expression (DGE). In this preliminary effort, we evaluated the 3' DGE approach using two reference RNA samples from the MicroArray Quality Control Consortium (MAQC).\n\nRESULTS: Using Brain RNA sample from multiple runs, we demonstrated that the transcript profiles from 3' DGE were highly reproducible between technical and biological replicates from libraries constructed by the same lab and even by different labs, and between two generations of Illumina's Genome Analyzers. Approximately 65% of all sequence reads mapped to mitochondrial genes, ribosomal RNAs, and canonical transcripts. The expression profiles of brain RNA and universal human reference RNA were compared which demonstrated that DGE was also highly quantitative with excellent correlation of differential expression with quantitative real-time PCR. Furthermore, one lane of 3' DGE sequencing, using the current sequencing chemistry and image processing software, had wider dynamic range for transcriptome profiling and was able to detect lower expressed genes which are normally below the detection threshold of microarrays.\n\nCONCLUSION: 3' tag DGE profiling with massive parallel sequencing achieved high sensitivity and reproducibility for transcriptome profiling. Although it lacks the ability of detecting alternative splicing events compared to RNA-SEQ, it is much more affordable and clearly out-performed microarrays (Affymetrix) in detecting lower abundant transcripts.", "author" : [ { "dropping-particle" : "", "family" : "Asmann", "given" : "Yan W", "non-dropping-particle" : "", "parse-names" : false, "suffix" : "" }, { "dropping-particle" : "", "family" : "Klee", "given" : "Eric W", "non-dropping-particle" : "", "parse-names" : false, "suffix" : "" }, { "dropping-particle" : "", "family" : "Thompson", "given" : "E Aubrey", "non-dropping-particle" : "", "parse-names" : false, "suffix" : "" }, { "dropping-particle" : "", "family" : "Perez", "given" : "Edith a", "non-dropping-particle" : "", "parse-names" : false, "suffix" : "" }, { "dropping-particle" : "", "family" : "Middha", "given" : "Sumit", "non-dropping-particle" : "", "parse-names" : false, "suffix" : "" }, { "dropping-particle" : "", "family" : "Oberg", "given" : "Ann L", "non-dropping-particle" : "", "parse-names" : false, "suffix" : "" }, { "dropping-particle" : "", "family" : "Therneau", "given" : "Terry M", "non-dropping-particle" : "", "parse-names" : false, "suffix" : "" }, { "dropping-particle" : "", "family" : "Smith", "given" : "David I", "non-dropping-particle" : "", "parse-names" : false, "suffix" : "" }, { "dropping-particle" : "", "family" : "Poland", "given" : "Gregory a", "non-dropping-particle" : "", "parse-names" : false, "suffix" : "" }, { "dropping-particle" : "", "family" : "Wieben", "given" : "Eric D", "non-dropping-particle" : "", "parse-names" : false, "suffix" : "" }, { "dropping-particle" : "", "family" : "Kocher", "given" : "Jean-Pierre a", "non-dropping-particle" : "", "parse-names" : false, "suffix" : "" } ], "container-title" : "BMC genomics", "id" : "ITEM-2", "issued" : { "date-parts" : [ [ "2009", "1" ] ] }, "page" : "531", "title" : "3' tag digital gene expression profiling of human brain and universal reference RNA using Illumina Genome Analyzer.", "type" : "article-journal", "volume" : "10" }, "uris" : [ "http://www.mendeley.com/documents/?uuid=4efa0648-cffa-4246-b478-cab4490cbf38" ] }, { "id" : "ITEM-3", "itemData" : { "DOI" : "10.1038/nmeth.2694", "ISSN" : "1548-7105", "PMID" : "24141493", "abstract" : "Interest in single-cell whole-transcriptome analysis is growing rapidly, especially for profiling rare or heterogeneous populations of cells. We compared commercially available single-cell RNA amplification methods with both microliter and nanoliter volumes, using sequence from bulk total RNA and multiplexed quantitative PCR as benchmarks to systematically evaluate the sensitivity and accuracy of various single-cell RNA-seq approaches. We show that single-cell RNA-seq can be used to perform accurate quantitative transcriptome measurement in individual cells with a relatively small number of sequencing reads and that sequencing large numbers of single cells can recapitulate bulk transcriptome complexity.", "author" : [ { "dropping-particle" : "", "family" : "Wu", "given" : "Angela R", "non-dropping-particle" : "", "parse-names" : false, "suffix" : "" }, { "dropping-particle" : "", "family" : "Neff", "given" : "Norma F", "non-dropping-particle" : "", "parse-names" : false, "suffix" : "" }, { "dropping-particle" : "", "family" : "Kalisky", "given" : "Tomer", "non-dropping-particle" : "", "parse-names" : false, "suffix" : "" }, { "dropping-particle" : "", "family" : "Dalerba", "given" : "Piero", "non-dropping-particle" : "", "parse-names" : false, "suffix" : "" }, { "dropping-particle" : "", "family" : "Treutlein", "given" : "Barbara", "non-dropping-particle" : "", "parse-names" : false, "suffix" : "" }, { "dropping-particle" : "", "family" : "Rothenberg", "given" : "Michael E", "non-dropping-particle" : "", "parse-names" : false, "suffix" : "" }, { "dropping-particle" : "", "family" : "Mburu", "given" : "Francis M", "non-dropping-particle" : "", "parse-names" : false, "suffix" : "" }, { "dropping-particle" : "", "family" : "Mantalas", "given" : "Gary L", "non-dropping-particle" : "", "parse-names" : false, "suffix" : "" }, { "dropping-particle" : "", "family" : "Sim", "given" : "Sopheak", "non-dropping-particle" : "", "parse-names" : false, "suffix" : "" }, { "dropping-particle" : "", "family" : "Clarke", "given" : "Michael F", "non-dropping-particle" : "", "parse-names" : false, "suffix" : "" }, { "dropping-particle" : "", "family" : "Quake", "given" : "Stephen R", "non-dropping-particle" : "", "parse-names" : false, "suffix" : "" } ], "container-title" : "Nature methods", "id" : "ITEM-3", "issue" : "1", "issued" : { "date-parts" : [ [ "2014", "1" ] ] }, "page" : "41-6", "title" : "Quantitative assessment of single-cell RNA-sequencing methods.", "type" : "article-journal", "volume" : "11" }, "uris" : [ "http://www.mendeley.com/documents/?uuid=ac508b4f-e00d-4d7d-910d-5d145b6c4426" ] }, { "id" : "ITEM-4", "itemData" : { "DOI" : "10.1016/j.gene.2014.01.031", "ISSN" : "1879-0038", "PMID" : "24440293", "abstract" : "Differential growth of the pearl oyster Pinctada fucata still exists in the aquaculture production. There is no systematic study of the entire transcriptome of differential gene expression in P. fucata in the literature. In this study, high-throughput Illumina/HiSeq\u2122 2000 RNA-Seq was used to examine the differences of gene expression in large (L) and small oysters (S). In total, 74,293 and 76,635 unigenes were generated from L and S oysters, respectively. RT quantitative PCR (qPCR) analysis showed that the differential expression pattern of 19 out of 34 selected genes was consistent with the results of RNA-Seq analysis: 14 genes (11 for growth, 1 for reproduction and 2 for shell formation) were expressed more highly in S, 5 genes (1 for growth, 1 for reproduction and 3 for the immune system) were expressed more highly in L; 3 genes associated with the immune system were opposite to it; and no difference was found for the remaining 12 genes. Another 9 shell formation-related genes in L and S were examined by qPCR: 1 gene was expressed more highly in L, 5 genes were expressed more highly in S and no difference was found for the remaining 3 genes. Some genes related to growth and development, shell formation and reproduction were expressed more highly in S compared to L. This phenomenon could be explained by \"catch-up growth\". The results of this study will help toward a comprehensive understanding of the complexity of differential growth between P. fucata individuals and provide valuable information for future research.", "author" : [ { "dropping-particle" : "", "family" : "Shi", "given" : "Yu", "non-dropping-particle" : "", "parse-names" : false, "suffix" : "" }, { "dropping-particle" : "", "family" : "He", "given" : "Maoxian", "non-dropping-particle" : "", "parse-names" : false, "suffix" : "" } ], "container-title" : "Gene", "id" : "ITEM-4", "issue" : "2", "issued" : { "date-parts" : [ [ "2014", "4", "1" ] ] }, "page" : "313-22", "publisher" : "Elsevier B.V.", "title" : "Differential gene expression identified by RNA-Seq and qPCR in two sizes of pearl oyster (Pinctada fucata).", "type" : "article-journal", "volume" : "538" }, "uris" : [ "http://www.mendeley.com/documents/?uuid=d6a7b379-a2c4-4bdf-9f8f-3e3625058fc9" ] } ], "mendeley" : { "previouslyFormattedCitation" : "[5\u20138]" }, "properties" : { "noteIndex" : 0 }, "schema" : "https://github.com/citation-style-language/schema/raw/master/csl-citation.json" }</w:instrText>
      </w:r>
      <w:r w:rsidRPr="004115CB">
        <w:rPr>
          <w:rFonts w:ascii="Times New Roman" w:hAnsi="Times New Roman" w:cs="Times New Roman"/>
          <w:b/>
          <w:color w:val="00B050"/>
        </w:rPr>
        <w:fldChar w:fldCharType="separate"/>
      </w:r>
      <w:r w:rsidRPr="004115CB">
        <w:rPr>
          <w:rFonts w:ascii="Times New Roman" w:hAnsi="Times New Roman" w:cs="Times New Roman"/>
          <w:b/>
          <w:noProof/>
          <w:color w:val="00B050"/>
        </w:rPr>
        <w:t>[5–8]</w:t>
      </w:r>
      <w:r w:rsidRPr="004115CB">
        <w:rPr>
          <w:rFonts w:ascii="Times New Roman" w:hAnsi="Times New Roman" w:cs="Times New Roman"/>
          <w:b/>
          <w:color w:val="00B050"/>
        </w:rPr>
        <w:fldChar w:fldCharType="end"/>
      </w:r>
      <w:ins w:id="57" w:author="Dave Bridges" w:date="2015-03-12T11:35:00Z">
        <w:r w:rsidR="00BD1120">
          <w:rPr>
            <w:rFonts w:ascii="Times New Roman" w:hAnsi="Times New Roman" w:cs="Times New Roman"/>
            <w:b/>
            <w:color w:val="00B050"/>
          </w:rPr>
          <w:t xml:space="preserve">, with differences largely being attributable to probe bias or non-linearity of </w:t>
        </w:r>
        <w:proofErr w:type="spellStart"/>
        <w:r w:rsidR="00BD1120">
          <w:rPr>
            <w:rFonts w:ascii="Times New Roman" w:hAnsi="Times New Roman" w:cs="Times New Roman"/>
            <w:b/>
            <w:color w:val="00B050"/>
          </w:rPr>
          <w:t>qPCR</w:t>
        </w:r>
        <w:proofErr w:type="spellEnd"/>
        <w:r w:rsidR="00BD1120">
          <w:rPr>
            <w:rFonts w:ascii="Times New Roman" w:hAnsi="Times New Roman" w:cs="Times New Roman"/>
            <w:b/>
            <w:color w:val="00B050"/>
          </w:rPr>
          <w:t xml:space="preserve"> not </w:t>
        </w:r>
        <w:proofErr w:type="spellStart"/>
        <w:r w:rsidR="00BD1120">
          <w:rPr>
            <w:rFonts w:ascii="Times New Roman" w:hAnsi="Times New Roman" w:cs="Times New Roman"/>
            <w:b/>
            <w:color w:val="00B050"/>
          </w:rPr>
          <w:t>RNAseq</w:t>
        </w:r>
      </w:ins>
      <w:proofErr w:type="spellEnd"/>
      <w:r w:rsidRPr="004115CB">
        <w:rPr>
          <w:rFonts w:ascii="Times New Roman" w:hAnsi="Times New Roman" w:cs="Times New Roman"/>
          <w:b/>
          <w:color w:val="00B050"/>
        </w:rPr>
        <w:t xml:space="preserve">.  Ideally, we would re-validate our findings in a separate cohort of </w:t>
      </w:r>
      <w:proofErr w:type="spellStart"/>
      <w:r w:rsidRPr="004115CB">
        <w:rPr>
          <w:rFonts w:ascii="Times New Roman" w:hAnsi="Times New Roman" w:cs="Times New Roman"/>
          <w:b/>
          <w:color w:val="00B050"/>
        </w:rPr>
        <w:t>acromegalic</w:t>
      </w:r>
      <w:proofErr w:type="spellEnd"/>
      <w:r w:rsidRPr="004115CB">
        <w:rPr>
          <w:rFonts w:ascii="Times New Roman" w:hAnsi="Times New Roman" w:cs="Times New Roman"/>
          <w:b/>
          <w:color w:val="00B050"/>
        </w:rPr>
        <w:t xml:space="preserve"> patients, but due to the difficulty in </w:t>
      </w:r>
      <w:del w:id="58" w:author="Dave Bridges" w:date="2015-03-12T11:36:00Z">
        <w:r w:rsidRPr="004115CB" w:rsidDel="00BD1120">
          <w:rPr>
            <w:rFonts w:ascii="Times New Roman" w:hAnsi="Times New Roman" w:cs="Times New Roman"/>
            <w:b/>
            <w:color w:val="00B050"/>
          </w:rPr>
          <w:delText xml:space="preserve">accessing </w:delText>
        </w:r>
      </w:del>
      <w:ins w:id="59" w:author="Dave Bridges" w:date="2015-03-12T11:36:00Z">
        <w:r w:rsidR="00BD1120">
          <w:rPr>
            <w:rFonts w:ascii="Times New Roman" w:hAnsi="Times New Roman" w:cs="Times New Roman"/>
            <w:b/>
            <w:color w:val="00B050"/>
          </w:rPr>
          <w:t>obtaining</w:t>
        </w:r>
        <w:r w:rsidR="00BD1120" w:rsidRPr="004115CB">
          <w:rPr>
            <w:rFonts w:ascii="Times New Roman" w:hAnsi="Times New Roman" w:cs="Times New Roman"/>
            <w:b/>
            <w:color w:val="00B050"/>
          </w:rPr>
          <w:t xml:space="preserve"> </w:t>
        </w:r>
      </w:ins>
      <w:del w:id="60" w:author="Dave Bridges" w:date="2015-03-12T11:36:00Z">
        <w:r w:rsidRPr="004115CB" w:rsidDel="00BD1120">
          <w:rPr>
            <w:rFonts w:ascii="Times New Roman" w:hAnsi="Times New Roman" w:cs="Times New Roman"/>
            <w:b/>
            <w:color w:val="00B050"/>
          </w:rPr>
          <w:delText xml:space="preserve">these </w:delText>
        </w:r>
      </w:del>
      <w:ins w:id="61" w:author="Dave Bridges" w:date="2015-03-12T11:36:00Z">
        <w:r w:rsidR="00BD1120">
          <w:rPr>
            <w:rFonts w:ascii="Times New Roman" w:hAnsi="Times New Roman" w:cs="Times New Roman"/>
            <w:b/>
            <w:color w:val="00B050"/>
          </w:rPr>
          <w:t>new</w:t>
        </w:r>
        <w:r w:rsidR="00BD1120" w:rsidRPr="004115CB">
          <w:rPr>
            <w:rFonts w:ascii="Times New Roman" w:hAnsi="Times New Roman" w:cs="Times New Roman"/>
            <w:b/>
            <w:color w:val="00B050"/>
          </w:rPr>
          <w:t xml:space="preserve"> </w:t>
        </w:r>
      </w:ins>
      <w:r w:rsidRPr="004115CB">
        <w:rPr>
          <w:rFonts w:ascii="Times New Roman" w:hAnsi="Times New Roman" w:cs="Times New Roman"/>
          <w:b/>
          <w:color w:val="00B050"/>
        </w:rPr>
        <w:t>samples, those experiments are not possible at this time.</w:t>
      </w:r>
    </w:p>
    <w:p w:rsidR="009F143A" w:rsidRDefault="00E35E1A" w:rsidP="009F143A">
      <w:pPr>
        <w:bidi w:val="0"/>
      </w:pPr>
      <w:r>
        <w:br/>
        <w:t>3. What are serum GH levels of all the subjects?</w:t>
      </w:r>
    </w:p>
    <w:p w:rsidR="000E4DB6" w:rsidRPr="00642BC7" w:rsidRDefault="009F143A" w:rsidP="009F143A">
      <w:pPr>
        <w:bidi w:val="0"/>
        <w:rPr>
          <w:ins w:id="62" w:author="Dave Bridges" w:date="2015-03-12T11:27:00Z"/>
          <w:b/>
          <w:color w:val="00B050"/>
          <w:rPrChange w:id="63" w:author="Dave Bridges" w:date="2015-03-12T11:29:00Z">
            <w:rPr>
              <w:ins w:id="64" w:author="Dave Bridges" w:date="2015-03-12T11:27:00Z"/>
              <w:color w:val="00B050"/>
            </w:rPr>
          </w:rPrChange>
        </w:rPr>
      </w:pPr>
      <w:commentRangeStart w:id="65"/>
      <w:r w:rsidRPr="00642BC7">
        <w:rPr>
          <w:b/>
          <w:bCs/>
          <w:color w:val="00B050"/>
        </w:rPr>
        <w:t xml:space="preserve">Serum GH for the acromegaly patients was in the range of 0.7-28.7 </w:t>
      </w:r>
      <w:proofErr w:type="spellStart"/>
      <w:r w:rsidRPr="00642BC7">
        <w:rPr>
          <w:b/>
          <w:bCs/>
          <w:color w:val="00B050"/>
        </w:rPr>
        <w:t>ng</w:t>
      </w:r>
      <w:proofErr w:type="spellEnd"/>
      <w:r w:rsidRPr="00642BC7">
        <w:rPr>
          <w:b/>
          <w:bCs/>
          <w:color w:val="00B050"/>
        </w:rPr>
        <w:t xml:space="preserve">/ml, with a mean 8.4 </w:t>
      </w:r>
      <w:proofErr w:type="spellStart"/>
      <w:r w:rsidRPr="00642BC7">
        <w:rPr>
          <w:b/>
          <w:bCs/>
          <w:color w:val="00B050"/>
        </w:rPr>
        <w:t>ng</w:t>
      </w:r>
      <w:proofErr w:type="spellEnd"/>
      <w:r w:rsidRPr="00642BC7">
        <w:rPr>
          <w:b/>
          <w:bCs/>
          <w:color w:val="00B050"/>
        </w:rPr>
        <w:t xml:space="preserve">/ml and </w:t>
      </w:r>
      <w:del w:id="66" w:author="Dave Bridges" w:date="2015-03-12T11:29:00Z">
        <w:r w:rsidRPr="00642BC7" w:rsidDel="00642BC7">
          <w:rPr>
            <w:b/>
            <w:bCs/>
            <w:color w:val="00B050"/>
          </w:rPr>
          <w:delText xml:space="preserve"> </w:delText>
        </w:r>
      </w:del>
      <w:r w:rsidRPr="00642BC7">
        <w:rPr>
          <w:b/>
          <w:bCs/>
          <w:color w:val="00B050"/>
        </w:rPr>
        <w:t>median</w:t>
      </w:r>
      <w:ins w:id="67" w:author="Dave Bridges" w:date="2015-03-12T11:29:00Z">
        <w:r w:rsidR="00642BC7" w:rsidRPr="00642BC7">
          <w:rPr>
            <w:b/>
            <w:bCs/>
            <w:color w:val="00B050"/>
          </w:rPr>
          <w:t xml:space="preserve"> of</w:t>
        </w:r>
      </w:ins>
      <w:r w:rsidRPr="00642BC7">
        <w:rPr>
          <w:b/>
          <w:bCs/>
          <w:color w:val="00B050"/>
        </w:rPr>
        <w:t xml:space="preserve"> 7.1 </w:t>
      </w:r>
      <w:proofErr w:type="spellStart"/>
      <w:r w:rsidRPr="00642BC7">
        <w:rPr>
          <w:b/>
          <w:bCs/>
          <w:color w:val="00B050"/>
        </w:rPr>
        <w:t>ng</w:t>
      </w:r>
      <w:proofErr w:type="spellEnd"/>
      <w:r w:rsidRPr="00642BC7">
        <w:rPr>
          <w:b/>
          <w:bCs/>
          <w:color w:val="00B050"/>
        </w:rPr>
        <w:t>/</w:t>
      </w:r>
      <w:commentRangeStart w:id="68"/>
      <w:r w:rsidRPr="00642BC7">
        <w:rPr>
          <w:b/>
          <w:bCs/>
          <w:color w:val="00B050"/>
        </w:rPr>
        <w:t>ml</w:t>
      </w:r>
      <w:commentRangeEnd w:id="68"/>
      <w:r w:rsidR="00EB47CD" w:rsidRPr="00642BC7">
        <w:rPr>
          <w:rStyle w:val="CommentReference"/>
          <w:b/>
          <w:rPrChange w:id="69" w:author="Dave Bridges" w:date="2015-03-12T11:29:00Z">
            <w:rPr>
              <w:rStyle w:val="CommentReference"/>
            </w:rPr>
          </w:rPrChange>
        </w:rPr>
        <w:commentReference w:id="68"/>
      </w:r>
      <w:r w:rsidRPr="00642BC7">
        <w:rPr>
          <w:b/>
          <w:bCs/>
          <w:color w:val="00B050"/>
        </w:rPr>
        <w:t>.</w:t>
      </w:r>
      <w:r w:rsidRPr="00642BC7">
        <w:rPr>
          <w:b/>
          <w:color w:val="00B050"/>
          <w:rPrChange w:id="70" w:author="Dave Bridges" w:date="2015-03-12T11:29:00Z">
            <w:rPr>
              <w:color w:val="00B050"/>
            </w:rPr>
          </w:rPrChange>
        </w:rPr>
        <w:t xml:space="preserve"> </w:t>
      </w:r>
      <w:ins w:id="71" w:author="Dave Bridges" w:date="2015-03-12T11:27:00Z">
        <w:r w:rsidR="000E4DB6" w:rsidRPr="00642BC7">
          <w:rPr>
            <w:b/>
            <w:color w:val="00B050"/>
            <w:rPrChange w:id="72" w:author="Dave Bridges" w:date="2015-03-12T11:29:00Z">
              <w:rPr>
                <w:color w:val="00B050"/>
              </w:rPr>
            </w:rPrChange>
          </w:rPr>
          <w:t xml:space="preserve">  Serum GH levels were not measured for our non-secreting adenoma subjects but the average normal range of GH is </w:t>
        </w:r>
      </w:ins>
      <w:ins w:id="73" w:author="Dave Bridges" w:date="2015-03-12T11:29:00Z">
        <w:r w:rsidR="00642BC7" w:rsidRPr="00642BC7">
          <w:rPr>
            <w:b/>
            <w:color w:val="00B050"/>
            <w:rPrChange w:id="74" w:author="Dave Bridges" w:date="2015-03-12T11:29:00Z">
              <w:rPr>
                <w:color w:val="00B050"/>
              </w:rPr>
            </w:rPrChange>
          </w:rPr>
          <w:t>&lt; 5ng/</w:t>
        </w:r>
        <w:proofErr w:type="spellStart"/>
        <w:r w:rsidR="00642BC7" w:rsidRPr="00642BC7">
          <w:rPr>
            <w:b/>
            <w:color w:val="00B050"/>
            <w:rPrChange w:id="75" w:author="Dave Bridges" w:date="2015-03-12T11:29:00Z">
              <w:rPr>
                <w:color w:val="00B050"/>
              </w:rPr>
            </w:rPrChange>
          </w:rPr>
          <w:t>mL.</w:t>
        </w:r>
        <w:commentRangeEnd w:id="65"/>
        <w:proofErr w:type="spellEnd"/>
        <w:r w:rsidR="00642BC7">
          <w:rPr>
            <w:rStyle w:val="CommentReference"/>
          </w:rPr>
          <w:commentReference w:id="65"/>
        </w:r>
      </w:ins>
    </w:p>
    <w:p w:rsidR="003E3D18" w:rsidRDefault="00E35E1A" w:rsidP="009F143A">
      <w:pPr>
        <w:bidi w:val="0"/>
      </w:pPr>
      <w:r>
        <w:br/>
        <w:t>Minor points:</w:t>
      </w:r>
      <w:r>
        <w:br/>
      </w:r>
      <w:r>
        <w:br/>
      </w:r>
      <w:r>
        <w:lastRenderedPageBreak/>
        <w:t>1. The statement on p9, lines 207-213 should be removed. While the serum IGF1 levels correlates with the mRNA levels in adipose tissue, it is not clear if this is due to the increase in IGF1 mRNA in adipose tissue. Since liver IGF1 mRNA levels are not analyzed in acromegaly patients, it is not clear that the increase in adipose tissue IGF1 mRNA contributes the increase in serum IGF1 levels.</w:t>
      </w:r>
    </w:p>
    <w:p w:rsidR="003E3D18" w:rsidRPr="00EB47CD" w:rsidRDefault="003E3D18" w:rsidP="003E3D18">
      <w:pPr>
        <w:bidi w:val="0"/>
        <w:rPr>
          <w:b/>
          <w:bCs/>
          <w:color w:val="00B050"/>
          <w:rPrChange w:id="77" w:author="Irit Hochberg" w:date="2015-03-05T15:05:00Z">
            <w:rPr>
              <w:b/>
              <w:bCs/>
            </w:rPr>
          </w:rPrChange>
        </w:rPr>
      </w:pPr>
      <w:r w:rsidRPr="00EB47CD">
        <w:rPr>
          <w:b/>
          <w:bCs/>
          <w:color w:val="00B050"/>
          <w:rPrChange w:id="78" w:author="Irit Hochberg" w:date="2015-03-05T15:05:00Z">
            <w:rPr>
              <w:b/>
              <w:bCs/>
            </w:rPr>
          </w:rPrChange>
        </w:rPr>
        <w:t>We agree to this comment and will omit this speculation.</w:t>
      </w:r>
    </w:p>
    <w:p w:rsidR="00642BC7" w:rsidRDefault="00E35E1A" w:rsidP="003E3D18">
      <w:pPr>
        <w:bidi w:val="0"/>
        <w:rPr>
          <w:ins w:id="79" w:author="Dave Bridges" w:date="2015-03-12T11:30:00Z"/>
        </w:rPr>
      </w:pPr>
      <w:r>
        <w:br/>
        <w:t>2. Should “larger” in line 169 be changed to “smaller”? From Fig. 3, the difference in gene expression in subjects over 60 years old vs. control is smaller.</w:t>
      </w:r>
    </w:p>
    <w:p w:rsidR="00844D29" w:rsidRPr="00642BC7" w:rsidRDefault="00642BC7" w:rsidP="003E3D18">
      <w:pPr>
        <w:bidi w:val="0"/>
        <w:rPr>
          <w:b/>
          <w:rPrChange w:id="80" w:author="Dave Bridges" w:date="2015-03-12T11:30:00Z">
            <w:rPr/>
          </w:rPrChange>
        </w:rPr>
      </w:pPr>
      <w:ins w:id="81" w:author="Dave Bridges" w:date="2015-03-12T11:30:00Z">
        <w:r w:rsidRPr="00642BC7">
          <w:rPr>
            <w:b/>
            <w:rPrChange w:id="82" w:author="Dave Bridges" w:date="2015-03-12T11:30:00Z">
              <w:rPr/>
            </w:rPrChange>
          </w:rPr>
          <w:t>We have made this change, and thank the reviewer noticing this error.</w:t>
        </w:r>
      </w:ins>
      <w:r w:rsidR="00E35E1A" w:rsidRPr="00642BC7">
        <w:rPr>
          <w:b/>
          <w:rPrChange w:id="83" w:author="Dave Bridges" w:date="2015-03-12T11:30:00Z">
            <w:rPr/>
          </w:rPrChange>
        </w:rPr>
        <w:br/>
      </w:r>
    </w:p>
    <w:sectPr w:rsidR="00844D29" w:rsidRPr="00642BC7" w:rsidSect="00BC1BB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Irit Hochberg" w:date="2015-03-05T14:41:00Z" w:initials="IH">
    <w:p w:rsidR="00642BC7" w:rsidRDefault="00642BC7">
      <w:pPr>
        <w:pStyle w:val="CommentText"/>
      </w:pPr>
      <w:r>
        <w:rPr>
          <w:rStyle w:val="CommentReference"/>
        </w:rPr>
        <w:annotationRef/>
      </w:r>
      <w:r>
        <w:t>I don't mind omitting this paragraph, what do you want to do?</w:t>
      </w:r>
    </w:p>
  </w:comment>
  <w:comment w:id="14" w:author="Irit Hochberg" w:date="2015-03-05T14:46:00Z" w:initials="IH">
    <w:p w:rsidR="00642BC7" w:rsidRDefault="00642BC7">
      <w:pPr>
        <w:pStyle w:val="CommentText"/>
      </w:pPr>
      <w:r>
        <w:rPr>
          <w:rStyle w:val="CommentReference"/>
        </w:rPr>
        <w:annotationRef/>
      </w:r>
      <w:r>
        <w:t xml:space="preserve">I guess you or </w:t>
      </w:r>
      <w:proofErr w:type="spellStart"/>
      <w:r>
        <w:t>Quynh</w:t>
      </w:r>
      <w:proofErr w:type="spellEnd"/>
      <w:r>
        <w:t xml:space="preserve"> can justify the 60 years age cutoff?</w:t>
      </w:r>
    </w:p>
  </w:comment>
  <w:comment w:id="23" w:author="Dave Bridges" w:date="2015-03-12T11:26:00Z" w:initials="DB">
    <w:p w:rsidR="00642BC7" w:rsidRDefault="00642BC7">
      <w:pPr>
        <w:pStyle w:val="CommentText"/>
      </w:pPr>
      <w:ins w:id="26" w:author="Dave Bridges" w:date="2015-03-12T11:26:00Z">
        <w:r>
          <w:rPr>
            <w:rStyle w:val="CommentReference"/>
          </w:rPr>
          <w:annotationRef/>
        </w:r>
      </w:ins>
      <w:r>
        <w:rPr>
          <w:rtl/>
        </w:rPr>
        <w:t>need to add this figure</w:t>
      </w:r>
    </w:p>
  </w:comment>
  <w:comment w:id="35" w:author="Dave Bridges" w:date="2015-03-12T11:31:00Z" w:initials="DB">
    <w:p w:rsidR="00642BC7" w:rsidRDefault="00642BC7">
      <w:pPr>
        <w:pStyle w:val="CommentText"/>
      </w:pPr>
      <w:ins w:id="43" w:author="Dave Bridges" w:date="2015-03-12T11:31:00Z">
        <w:r>
          <w:rPr>
            <w:rStyle w:val="CommentReference"/>
          </w:rPr>
          <w:annotationRef/>
        </w:r>
      </w:ins>
      <w:r>
        <w:rPr>
          <w:rtl/>
        </w:rPr>
        <w:t>Quynh needs to approve this</w:t>
      </w:r>
    </w:p>
  </w:comment>
  <w:comment w:id="68" w:author="Irit Hochberg" w:date="2015-03-05T15:05:00Z" w:initials="IH">
    <w:p w:rsidR="00642BC7" w:rsidRDefault="00642BC7" w:rsidP="00EB47CD">
      <w:pPr>
        <w:pStyle w:val="CommentText"/>
      </w:pPr>
      <w:r>
        <w:rPr>
          <w:rStyle w:val="CommentReference"/>
        </w:rPr>
        <w:annotationRef/>
      </w:r>
      <w:r>
        <w:t>GH was not measured in the controls</w:t>
      </w:r>
    </w:p>
  </w:comment>
  <w:comment w:id="65" w:author="Dave Bridges" w:date="2015-03-12T11:30:00Z" w:initials="DB">
    <w:p w:rsidR="00642BC7" w:rsidRDefault="00642BC7">
      <w:pPr>
        <w:pStyle w:val="CommentText"/>
      </w:pPr>
      <w:ins w:id="76" w:author="Dave Bridges" w:date="2015-03-12T11:29:00Z">
        <w:r>
          <w:rPr>
            <w:rStyle w:val="CommentReference"/>
          </w:rPr>
          <w:annotationRef/>
        </w:r>
      </w:ins>
      <w:r>
        <w:rPr>
          <w:rtl/>
        </w:rPr>
        <w:t>I think the question here is really how sure are we that they NSA patients are not acromegalics.  How were they diagnosed?  Is it possible that william or Ariel might have some insights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1A"/>
    <w:rsid w:val="000E4DB6"/>
    <w:rsid w:val="003556B5"/>
    <w:rsid w:val="003E3D18"/>
    <w:rsid w:val="00642BC7"/>
    <w:rsid w:val="00807ED2"/>
    <w:rsid w:val="00844D29"/>
    <w:rsid w:val="009A2DDB"/>
    <w:rsid w:val="009F143A"/>
    <w:rsid w:val="00BC1BBF"/>
    <w:rsid w:val="00BD1120"/>
    <w:rsid w:val="00E35E1A"/>
    <w:rsid w:val="00EB47C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143A"/>
    <w:rPr>
      <w:sz w:val="16"/>
      <w:szCs w:val="16"/>
    </w:rPr>
  </w:style>
  <w:style w:type="paragraph" w:styleId="CommentText">
    <w:name w:val="annotation text"/>
    <w:basedOn w:val="Normal"/>
    <w:link w:val="CommentTextChar"/>
    <w:uiPriority w:val="99"/>
    <w:semiHidden/>
    <w:unhideWhenUsed/>
    <w:rsid w:val="009F143A"/>
    <w:pPr>
      <w:spacing w:line="240" w:lineRule="auto"/>
    </w:pPr>
    <w:rPr>
      <w:sz w:val="20"/>
      <w:szCs w:val="20"/>
    </w:rPr>
  </w:style>
  <w:style w:type="character" w:customStyle="1" w:styleId="CommentTextChar">
    <w:name w:val="Comment Text Char"/>
    <w:basedOn w:val="DefaultParagraphFont"/>
    <w:link w:val="CommentText"/>
    <w:uiPriority w:val="99"/>
    <w:semiHidden/>
    <w:rsid w:val="009F143A"/>
    <w:rPr>
      <w:sz w:val="20"/>
      <w:szCs w:val="20"/>
    </w:rPr>
  </w:style>
  <w:style w:type="paragraph" w:styleId="CommentSubject">
    <w:name w:val="annotation subject"/>
    <w:basedOn w:val="CommentText"/>
    <w:next w:val="CommentText"/>
    <w:link w:val="CommentSubjectChar"/>
    <w:uiPriority w:val="99"/>
    <w:semiHidden/>
    <w:unhideWhenUsed/>
    <w:rsid w:val="009F143A"/>
    <w:rPr>
      <w:b/>
      <w:bCs/>
    </w:rPr>
  </w:style>
  <w:style w:type="character" w:customStyle="1" w:styleId="CommentSubjectChar">
    <w:name w:val="Comment Subject Char"/>
    <w:basedOn w:val="CommentTextChar"/>
    <w:link w:val="CommentSubject"/>
    <w:uiPriority w:val="99"/>
    <w:semiHidden/>
    <w:rsid w:val="009F143A"/>
    <w:rPr>
      <w:b/>
      <w:bCs/>
      <w:sz w:val="20"/>
      <w:szCs w:val="20"/>
    </w:rPr>
  </w:style>
  <w:style w:type="paragraph" w:styleId="BalloonText">
    <w:name w:val="Balloon Text"/>
    <w:basedOn w:val="Normal"/>
    <w:link w:val="BalloonTextChar"/>
    <w:uiPriority w:val="99"/>
    <w:semiHidden/>
    <w:unhideWhenUsed/>
    <w:rsid w:val="009F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3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143A"/>
    <w:rPr>
      <w:sz w:val="16"/>
      <w:szCs w:val="16"/>
    </w:rPr>
  </w:style>
  <w:style w:type="paragraph" w:styleId="CommentText">
    <w:name w:val="annotation text"/>
    <w:basedOn w:val="Normal"/>
    <w:link w:val="CommentTextChar"/>
    <w:uiPriority w:val="99"/>
    <w:semiHidden/>
    <w:unhideWhenUsed/>
    <w:rsid w:val="009F143A"/>
    <w:pPr>
      <w:spacing w:line="240" w:lineRule="auto"/>
    </w:pPr>
    <w:rPr>
      <w:sz w:val="20"/>
      <w:szCs w:val="20"/>
    </w:rPr>
  </w:style>
  <w:style w:type="character" w:customStyle="1" w:styleId="CommentTextChar">
    <w:name w:val="Comment Text Char"/>
    <w:basedOn w:val="DefaultParagraphFont"/>
    <w:link w:val="CommentText"/>
    <w:uiPriority w:val="99"/>
    <w:semiHidden/>
    <w:rsid w:val="009F143A"/>
    <w:rPr>
      <w:sz w:val="20"/>
      <w:szCs w:val="20"/>
    </w:rPr>
  </w:style>
  <w:style w:type="paragraph" w:styleId="CommentSubject">
    <w:name w:val="annotation subject"/>
    <w:basedOn w:val="CommentText"/>
    <w:next w:val="CommentText"/>
    <w:link w:val="CommentSubjectChar"/>
    <w:uiPriority w:val="99"/>
    <w:semiHidden/>
    <w:unhideWhenUsed/>
    <w:rsid w:val="009F143A"/>
    <w:rPr>
      <w:b/>
      <w:bCs/>
    </w:rPr>
  </w:style>
  <w:style w:type="character" w:customStyle="1" w:styleId="CommentSubjectChar">
    <w:name w:val="Comment Subject Char"/>
    <w:basedOn w:val="CommentTextChar"/>
    <w:link w:val="CommentSubject"/>
    <w:uiPriority w:val="99"/>
    <w:semiHidden/>
    <w:rsid w:val="009F143A"/>
    <w:rPr>
      <w:b/>
      <w:bCs/>
      <w:sz w:val="20"/>
      <w:szCs w:val="20"/>
    </w:rPr>
  </w:style>
  <w:style w:type="paragraph" w:styleId="BalloonText">
    <w:name w:val="Balloon Text"/>
    <w:basedOn w:val="Normal"/>
    <w:link w:val="BalloonTextChar"/>
    <w:uiPriority w:val="99"/>
    <w:semiHidden/>
    <w:unhideWhenUsed/>
    <w:rsid w:val="009F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8786A-7111-CE44-9364-50F0DF018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3048</Words>
  <Characters>17376</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Irit Hochberg</dc:creator>
  <cp:lastModifiedBy>Dave Bridges</cp:lastModifiedBy>
  <cp:revision>2</cp:revision>
  <dcterms:created xsi:type="dcterms:W3CDTF">2015-03-12T16:37:00Z</dcterms:created>
  <dcterms:modified xsi:type="dcterms:W3CDTF">2015-03-12T16:37:00Z</dcterms:modified>
</cp:coreProperties>
</file>