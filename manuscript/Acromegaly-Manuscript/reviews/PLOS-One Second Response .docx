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0140D" w14:textId="77777777" w:rsidR="003556B5" w:rsidRDefault="00E35E1A" w:rsidP="00EB47CD">
      <w:pPr>
        <w:bidi w:val="0"/>
        <w:rPr>
          <w:b/>
          <w:bCs/>
          <w:color w:val="00B050"/>
        </w:rPr>
      </w:pPr>
      <w:r>
        <w:t xml:space="preserve">Reviewer #1: This is an interesting observational study of a rare category of patients. The findings give insight into the effects of prolonged GH-exposure in humans and have implications beyond acromegaly. However, the design raises serious </w:t>
      </w:r>
      <w:proofErr w:type="gramStart"/>
      <w:r>
        <w:t>concerns which</w:t>
      </w:r>
      <w:proofErr w:type="gramEnd"/>
      <w:r>
        <w:t xml:space="preserve"> should be addressed further.</w:t>
      </w:r>
      <w:r>
        <w:br/>
      </w:r>
      <w:proofErr w:type="gramStart"/>
      <w:r>
        <w:t>The use of non-functioning pituitary adenoma patients as control group is problematic.</w:t>
      </w:r>
      <w:proofErr w:type="gramEnd"/>
      <w:r>
        <w:t xml:space="preserve"> This could, at least partly, be addressed by a more thorough description of the subjects. What medications did the patients use? Where any of these treatments paused during examinations, and if so for how long? Many drugs like </w:t>
      </w:r>
      <w:proofErr w:type="gramStart"/>
      <w:r>
        <w:t>beta adrenergic</w:t>
      </w:r>
      <w:proofErr w:type="gramEnd"/>
      <w:r>
        <w:t xml:space="preserve"> receptor blockers, insulin and oral </w:t>
      </w:r>
      <w:proofErr w:type="spellStart"/>
      <w:r>
        <w:t>antidiabetic</w:t>
      </w:r>
      <w:proofErr w:type="spellEnd"/>
      <w:r>
        <w:t xml:space="preserve"> drugs can influence the gene-expression profile in adipose tissue and this should be addressed and discussed. Similarly all co-morbidities of the patients should be presented and discussed.</w:t>
      </w:r>
      <w:r>
        <w:br/>
      </w:r>
    </w:p>
    <w:p w14:paraId="4ACE027A" w14:textId="77777777" w:rsidR="00E35E1A" w:rsidRDefault="00E35E1A" w:rsidP="00E35E1A">
      <w:pPr>
        <w:bidi w:val="0"/>
      </w:pPr>
      <w:r w:rsidRPr="009F1F07">
        <w:rPr>
          <w:b/>
          <w:bCs/>
        </w:rPr>
        <w:t xml:space="preserve">We have full information of </w:t>
      </w:r>
      <w:r w:rsidR="00807ED2" w:rsidRPr="009F1F07">
        <w:rPr>
          <w:b/>
          <w:bCs/>
        </w:rPr>
        <w:t xml:space="preserve">patient </w:t>
      </w:r>
      <w:r w:rsidRPr="009F1F07">
        <w:rPr>
          <w:b/>
          <w:bCs/>
        </w:rPr>
        <w:t>co-</w:t>
      </w:r>
      <w:proofErr w:type="spellStart"/>
      <w:r w:rsidRPr="009F1F07">
        <w:rPr>
          <w:b/>
          <w:bCs/>
        </w:rPr>
        <w:t>morbidies</w:t>
      </w:r>
      <w:proofErr w:type="spellEnd"/>
      <w:r w:rsidRPr="009F1F07">
        <w:rPr>
          <w:b/>
          <w:bCs/>
        </w:rPr>
        <w:t xml:space="preserve"> </w:t>
      </w:r>
      <w:r w:rsidR="00807ED2" w:rsidRPr="009F1F07">
        <w:rPr>
          <w:b/>
          <w:bCs/>
        </w:rPr>
        <w:t xml:space="preserve">and </w:t>
      </w:r>
      <w:r w:rsidRPr="009F1F07">
        <w:rPr>
          <w:b/>
          <w:bCs/>
        </w:rPr>
        <w:t>medications.</w:t>
      </w:r>
      <w:r w:rsidR="00807ED2" w:rsidRPr="009F1F07">
        <w:rPr>
          <w:b/>
          <w:bCs/>
        </w:rPr>
        <w:t xml:space="preserve"> As mentioned, one of the </w:t>
      </w:r>
      <w:proofErr w:type="spellStart"/>
      <w:r w:rsidR="00807ED2" w:rsidRPr="009F1F07">
        <w:rPr>
          <w:b/>
          <w:bCs/>
        </w:rPr>
        <w:t>Acromegly</w:t>
      </w:r>
      <w:proofErr w:type="spellEnd"/>
      <w:r w:rsidR="00807ED2" w:rsidRPr="009F1F07">
        <w:rPr>
          <w:b/>
          <w:bCs/>
        </w:rPr>
        <w:t xml:space="preserve"> patients was treated </w:t>
      </w:r>
      <w:r w:rsidR="003E3D18" w:rsidRPr="009F1F07">
        <w:rPr>
          <w:b/>
          <w:bCs/>
        </w:rPr>
        <w:t xml:space="preserve">(with an insufficient clinical response) </w:t>
      </w:r>
      <w:r w:rsidR="00807ED2" w:rsidRPr="009F1F07">
        <w:rPr>
          <w:b/>
          <w:bCs/>
        </w:rPr>
        <w:t xml:space="preserve">with </w:t>
      </w:r>
      <w:proofErr w:type="gramStart"/>
      <w:r w:rsidR="00807ED2" w:rsidRPr="009F1F07">
        <w:rPr>
          <w:b/>
          <w:bCs/>
        </w:rPr>
        <w:t xml:space="preserve">a  </w:t>
      </w:r>
      <w:proofErr w:type="spellStart"/>
      <w:r w:rsidR="00807ED2" w:rsidRPr="009F1F07">
        <w:rPr>
          <w:b/>
          <w:bCs/>
        </w:rPr>
        <w:t>somatostatin</w:t>
      </w:r>
      <w:proofErr w:type="spellEnd"/>
      <w:proofErr w:type="gramEnd"/>
      <w:r w:rsidR="00807ED2" w:rsidRPr="009F1F07">
        <w:rPr>
          <w:b/>
          <w:bCs/>
        </w:rPr>
        <w:t xml:space="preserve"> analog</w:t>
      </w:r>
      <w:r w:rsidR="003E3D18" w:rsidRPr="009F1F07">
        <w:rPr>
          <w:b/>
          <w:bCs/>
        </w:rPr>
        <w:t xml:space="preserve"> </w:t>
      </w:r>
      <w:r w:rsidR="00807ED2" w:rsidRPr="009F1F07">
        <w:rPr>
          <w:b/>
          <w:bCs/>
        </w:rPr>
        <w:t xml:space="preserve">. </w:t>
      </w:r>
      <w:r w:rsidRPr="009F1F07">
        <w:rPr>
          <w:b/>
          <w:bCs/>
        </w:rPr>
        <w:t xml:space="preserve"> </w:t>
      </w:r>
      <w:r w:rsidR="009F143A" w:rsidRPr="009F1F07">
        <w:rPr>
          <w:b/>
          <w:bCs/>
        </w:rPr>
        <w:t xml:space="preserve">The rest were untreated. </w:t>
      </w:r>
      <w:r w:rsidR="00807ED2" w:rsidRPr="009F1F07">
        <w:rPr>
          <w:b/>
          <w:bCs/>
        </w:rPr>
        <w:t>One patient</w:t>
      </w:r>
      <w:r w:rsidR="003E3D18" w:rsidRPr="009F1F07">
        <w:rPr>
          <w:b/>
          <w:bCs/>
        </w:rPr>
        <w:t xml:space="preserve"> in each group</w:t>
      </w:r>
      <w:r w:rsidR="00807ED2" w:rsidRPr="009F1F07">
        <w:rPr>
          <w:b/>
          <w:bCs/>
        </w:rPr>
        <w:t xml:space="preserve"> was treated with Metformin. </w:t>
      </w:r>
      <w:r w:rsidR="003E3D18" w:rsidRPr="009F1F07">
        <w:rPr>
          <w:b/>
          <w:bCs/>
        </w:rPr>
        <w:t>Two</w:t>
      </w:r>
      <w:r w:rsidR="009F143A" w:rsidRPr="009F1F07">
        <w:rPr>
          <w:b/>
          <w:bCs/>
        </w:rPr>
        <w:t xml:space="preserve"> of the non-functioning adenoma patients w</w:t>
      </w:r>
      <w:r w:rsidR="003E3D18" w:rsidRPr="009F1F07">
        <w:rPr>
          <w:b/>
          <w:bCs/>
        </w:rPr>
        <w:t>ere</w:t>
      </w:r>
      <w:r w:rsidR="009F143A" w:rsidRPr="009F1F07">
        <w:rPr>
          <w:b/>
          <w:bCs/>
        </w:rPr>
        <w:t xml:space="preserve"> treated with </w:t>
      </w:r>
      <w:proofErr w:type="gramStart"/>
      <w:r w:rsidR="009F143A" w:rsidRPr="009F1F07">
        <w:rPr>
          <w:b/>
          <w:bCs/>
        </w:rPr>
        <w:t>beta blockers</w:t>
      </w:r>
      <w:proofErr w:type="gramEnd"/>
      <w:r w:rsidR="009F143A" w:rsidRPr="009F1F07">
        <w:rPr>
          <w:b/>
          <w:bCs/>
        </w:rPr>
        <w:t xml:space="preserve">. </w:t>
      </w:r>
      <w:r w:rsidR="00807ED2" w:rsidRPr="009F1F07">
        <w:rPr>
          <w:b/>
          <w:bCs/>
        </w:rPr>
        <w:t>Non</w:t>
      </w:r>
      <w:r w:rsidR="00BD1120" w:rsidRPr="009F1F07">
        <w:rPr>
          <w:b/>
          <w:bCs/>
        </w:rPr>
        <w:t>e</w:t>
      </w:r>
      <w:r w:rsidR="00807ED2" w:rsidRPr="009F1F07">
        <w:rPr>
          <w:b/>
          <w:bCs/>
        </w:rPr>
        <w:t xml:space="preserve"> of the patients </w:t>
      </w:r>
      <w:r w:rsidR="009F143A" w:rsidRPr="009F1F07">
        <w:rPr>
          <w:b/>
          <w:bCs/>
        </w:rPr>
        <w:t>was treated with insulin.</w:t>
      </w:r>
      <w:r w:rsidR="003E3D18" w:rsidRPr="009F1F07">
        <w:rPr>
          <w:b/>
        </w:rPr>
        <w:t xml:space="preserve"> </w:t>
      </w:r>
      <w:r w:rsidR="009F1F07" w:rsidRPr="009F1F07">
        <w:rPr>
          <w:b/>
        </w:rPr>
        <w:t xml:space="preserve">  This information has been added to the methods section. </w:t>
      </w:r>
    </w:p>
    <w:p w14:paraId="5C41CE4C" w14:textId="77777777" w:rsidR="009F143A" w:rsidRPr="009F1F07" w:rsidRDefault="00E35E1A" w:rsidP="009F143A">
      <w:pPr>
        <w:bidi w:val="0"/>
        <w:rPr>
          <w:b/>
        </w:rPr>
      </w:pPr>
      <w:r>
        <w:t>The use of 3T3-F442A exposed to GH for 48 hours as a comparator to acromegaly is oversimplified (page 8 lines 183-193) and it conflicts with the premises for the study where both direct and indirect effects of GH are investigated. The number of genes regulated does not match (418 vs. 560 genes lines 187-188). The paragraph should either be revised or omitted from the manuscript.</w:t>
      </w:r>
    </w:p>
    <w:p w14:paraId="63941A7D" w14:textId="1017764B" w:rsidR="003556B5" w:rsidRPr="009F1F07" w:rsidRDefault="003556B5" w:rsidP="009F143A">
      <w:pPr>
        <w:bidi w:val="0"/>
        <w:rPr>
          <w:b/>
        </w:rPr>
      </w:pPr>
      <w:r w:rsidRPr="009F1F07">
        <w:rPr>
          <w:b/>
        </w:rPr>
        <w:t xml:space="preserve">We agree this this experiment is a </w:t>
      </w:r>
      <w:r w:rsidR="009F1F07">
        <w:rPr>
          <w:b/>
        </w:rPr>
        <w:t>sub-optimal</w:t>
      </w:r>
      <w:r w:rsidR="009F1F07" w:rsidRPr="009F1F07">
        <w:rPr>
          <w:b/>
        </w:rPr>
        <w:t xml:space="preserve"> </w:t>
      </w:r>
      <w:r w:rsidRPr="009F1F07">
        <w:rPr>
          <w:b/>
        </w:rPr>
        <w:t>mimic for our study, and as requested it has been removed from the revised manuscript</w:t>
      </w:r>
    </w:p>
    <w:p w14:paraId="43C9284B" w14:textId="77777777" w:rsidR="003556B5" w:rsidRDefault="00E35E1A" w:rsidP="009F143A">
      <w:pPr>
        <w:bidi w:val="0"/>
        <w:rPr>
          <w:b/>
          <w:bCs/>
          <w:color w:val="00B050"/>
        </w:rPr>
      </w:pPr>
      <w:r>
        <w:t xml:space="preserve">The </w:t>
      </w:r>
      <w:proofErr w:type="spellStart"/>
      <w:r>
        <w:t>lipolytic</w:t>
      </w:r>
      <w:proofErr w:type="spellEnd"/>
      <w:r>
        <w:t xml:space="preserve"> enzyme ATGL is regulated by expression of several co-factors (CIDEA, CIDEC and G0S2) (PMID: 24577718). Where mRNA for any of these co-factors altered in acromegaly?</w:t>
      </w:r>
      <w:r>
        <w:br/>
      </w:r>
    </w:p>
    <w:p w14:paraId="171B9AE4" w14:textId="7E43C98A" w:rsidR="009F143A" w:rsidRDefault="009F143A" w:rsidP="009F143A">
      <w:pPr>
        <w:bidi w:val="0"/>
        <w:rPr>
          <w:b/>
          <w:bCs/>
        </w:rPr>
      </w:pPr>
      <w:r w:rsidRPr="00DA41DB">
        <w:rPr>
          <w:b/>
          <w:bCs/>
        </w:rPr>
        <w:t xml:space="preserve">CIDEA and CIDEC expression </w:t>
      </w:r>
      <w:r w:rsidR="009F1F07" w:rsidRPr="00DA41DB">
        <w:rPr>
          <w:b/>
          <w:bCs/>
        </w:rPr>
        <w:t xml:space="preserve">were </w:t>
      </w:r>
      <w:r w:rsidRPr="00DA41DB">
        <w:rPr>
          <w:b/>
          <w:bCs/>
        </w:rPr>
        <w:t>not different between the groups.  G0S2 trended toward being induced (1.4 fold, p=0.03 q=0.2).</w:t>
      </w:r>
      <w:r w:rsidR="003556B5" w:rsidRPr="00DA41DB">
        <w:rPr>
          <w:b/>
          <w:bCs/>
        </w:rPr>
        <w:t xml:space="preserve">  These data are now included in the revised manuscript</w:t>
      </w:r>
      <w:r w:rsidR="0055047C">
        <w:rPr>
          <w:b/>
          <w:bCs/>
        </w:rPr>
        <w:t>:</w:t>
      </w:r>
    </w:p>
    <w:p w14:paraId="241CA03B" w14:textId="5392CFCF" w:rsidR="0055047C" w:rsidRPr="0055047C" w:rsidRDefault="00135B7F" w:rsidP="00135B7F">
      <w:pPr>
        <w:bidi w:val="0"/>
        <w:ind w:left="720"/>
      </w:pPr>
      <w:r w:rsidRPr="00135B7F">
        <w:rPr>
          <w:b/>
          <w:color w:val="FF0000"/>
        </w:rPr>
        <w:t xml:space="preserve">We also examined </w:t>
      </w:r>
      <w:r w:rsidRPr="00135B7F">
        <w:rPr>
          <w:b/>
          <w:i/>
          <w:color w:val="FF0000"/>
        </w:rPr>
        <w:t>CIDEA/B/C</w:t>
      </w:r>
      <w:r w:rsidRPr="00135B7F">
        <w:rPr>
          <w:b/>
          <w:color w:val="FF0000"/>
        </w:rPr>
        <w:t xml:space="preserve"> and </w:t>
      </w:r>
      <w:r w:rsidRPr="00135B7F">
        <w:rPr>
          <w:b/>
          <w:i/>
          <w:color w:val="FF0000"/>
        </w:rPr>
        <w:t>G0S2</w:t>
      </w:r>
      <w:r w:rsidRPr="00135B7F">
        <w:rPr>
          <w:b/>
          <w:color w:val="FF0000"/>
        </w:rPr>
        <w:t xml:space="preserve">, which have also been proposed to be positive regulators of lipolysis </w:t>
      </w:r>
      <w:r w:rsidRPr="00135B7F">
        <w:rPr>
          <w:b/>
          <w:color w:val="FF0000"/>
        </w:rPr>
        <w:fldChar w:fldCharType="begin" w:fldLock="1"/>
      </w:r>
      <w:r w:rsidR="00470B64">
        <w:rPr>
          <w:b/>
          <w:color w:val="FF0000"/>
        </w:rPr>
        <w:instrText>ADDIN CSL_CITATION { "citationItems" : [ { "id" : "ITEM-1", "itemData" : { "DOI" : "10.1530/JME-13-0277", "ISBN" : "1479-6813 (Electronic)\\r0952-5041 (Linking)", "ISSN" : "14796813", "PMID" : "24577718", "abstract" : "Lipolysis is the process by which triglycerides (TGs) are hydrolyzed to free fatty acids (FFAs) and glycerol. In adipocytes, this is achieved by sequential action of adipose TG lipase (ATGL), hormone-sensitive lipase (HSL), and monoglyceride lipase. The activity in the lipolytic pathway is tightly regulated by hormonal and nutritional factors. Under conditions of negative energy balance such as fasting and exercise, stimulation of lipolysis results in a profound increase in FFA release from adipose tissue (AT). This response is crucial in order to provide the organism with a sufficient supply of substrate for oxidative metabolism. However, failure to efficiently suppress lipolysis when FFA demands are low can have serious metabolic consequences and is believed to be a key mechanism in the development of type 2 diabetes in obesity. As the discovery of ATGL in 2004, substantial progress has been made in the delineation of the remarkable complexity of the regulatory network controlling adipocyte lipolysis. Notably, regulatory mechanisms have been identified on multiple levels of the lipolytic pathway, including gene transcription and translation, post-translational modifications, intracellular localization, protein-protein interactions, and protein stability/degradation. Here, we provide an overview of the recent advances in the field of AT lipolysis with particular focus on the molecular regulation of the two main lipases, ATGL and HSL, and the intracellular and extracellular signals affecting their activity.", "author" : [ { "dropping-particle" : "", "family" : "Nielsen", "given" : "Thomas Svava", "non-dropping-particle" : "", "parse-names" : false, "suffix" : "" }, { "dropping-particle" : "", "family" : "Jessen", "given" : "Niels", "non-dropping-particle" : "", "parse-names" : false, "suffix" : "" }, { "dropping-particle" : "", "family" : "J\u00f8rgensen", "given" : "Jens Otto L", "non-dropping-particle" : "", "parse-names" : false, "suffix" : "" }, { "dropping-particle" : "", "family" : "M\u00f8ller", "given" : "Niels", "non-dropping-particle" : "", "parse-names" : false, "suffix" : "" }, { "dropping-particle" : "", "family" : "Lund", "given" : "Sten", "non-dropping-particle" : "", "parse-names" : false, "suffix" : "" } ], "container-title" : "Journal of Molecular Endocrinology", "id" : "ITEM-1", "issue" : "3", "issued" : { "date-parts" : [ [ "2014" ] ] }, "title" : "Dissecting adipose tissue lipolysis: Molecular regulation and implications for metabolic disease", "type" : "article-journal", "volume" : "52" }, "uris" : [ "http://www.mendeley.com/documents/?uuid=1431c0c1-7dfe-42b3-96c3-517a4177e2b6" ] } ], "mendeley" : { "formattedCitation" : "[1]", "plainTextFormattedCitation" : "[1]", "previouslyFormattedCitation" : "[1]" }, "properties" : { "noteIndex" : 0 }, "schema" : "https://github.com/citation-style-language/schema/raw/master/csl-citation.json" }</w:instrText>
      </w:r>
      <w:r w:rsidRPr="00135B7F">
        <w:rPr>
          <w:b/>
          <w:color w:val="FF0000"/>
        </w:rPr>
        <w:fldChar w:fldCharType="separate"/>
      </w:r>
      <w:r w:rsidRPr="00135B7F">
        <w:rPr>
          <w:b/>
          <w:noProof/>
          <w:color w:val="FF0000"/>
        </w:rPr>
        <w:t>[1]</w:t>
      </w:r>
      <w:r w:rsidRPr="00135B7F">
        <w:rPr>
          <w:b/>
          <w:color w:val="FF0000"/>
        </w:rPr>
        <w:fldChar w:fldCharType="end"/>
      </w:r>
      <w:r w:rsidRPr="00135B7F">
        <w:rPr>
          <w:b/>
          <w:color w:val="FF0000"/>
        </w:rPr>
        <w:t xml:space="preserve">.  While there were no changes in the former, we did observe a non-significant elevation in </w:t>
      </w:r>
      <w:r w:rsidRPr="00135B7F">
        <w:rPr>
          <w:b/>
          <w:i/>
          <w:color w:val="FF0000"/>
        </w:rPr>
        <w:t xml:space="preserve">GOS2 </w:t>
      </w:r>
      <w:r w:rsidRPr="00135B7F">
        <w:rPr>
          <w:b/>
          <w:color w:val="FF0000"/>
        </w:rPr>
        <w:t>(1.53 fold, q=0.246; Supplementary Figure 2C).</w:t>
      </w:r>
    </w:p>
    <w:p w14:paraId="1911E7E9" w14:textId="77777777" w:rsidR="003556B5" w:rsidRDefault="00E35E1A" w:rsidP="009F143A">
      <w:pPr>
        <w:bidi w:val="0"/>
      </w:pPr>
      <w:r>
        <w:t xml:space="preserve">Reviewer #2: This manuscript by Hochberg et al. analyzed gene expression signature in adipose tissue of acromegaly patients vs. non-functioning pituitary adenomas patients by high throughput mRNA sequencing. The authors found that expression of many genes are altered in the adipocytes of acromegaly patients and suggested that alterations of these genes likely responsible for the observation of insulin resistance, increased lipolysis, and </w:t>
      </w:r>
      <w:r>
        <w:lastRenderedPageBreak/>
        <w:t>metabolic changes in the patients. While the study is interesting and may provide explanations to the observed phenotypes in acromegaly patients, this study faces difficulties in sample size and technical limitations.</w:t>
      </w:r>
      <w:r>
        <w:br/>
        <w:t>Major points:</w:t>
      </w:r>
      <w:r>
        <w:br/>
        <w:t xml:space="preserve">1. The major caveat of the study is small sample size. In addition, the subjects used are not age-matched. While the authors have tried to take the age effects on this study into consideration and separated the subjects to two groups, under 60 or over years old, without knowing the age distribution of the subjects it is not clear why 60 years old was chosen. Along this line, the acromegaly subjects over 60 are 2 and the </w:t>
      </w:r>
      <w:proofErr w:type="gramStart"/>
      <w:r>
        <w:t>subjects under 60 years old is</w:t>
      </w:r>
      <w:proofErr w:type="gramEnd"/>
      <w:r>
        <w:t xml:space="preserve"> 5 (according to Fig. 3C). The sample size for acromegaly patients under and over 60 years old is even smaller. Thus, it not clear that the gene signature identified in this study would make meaningful implications regarding acromegaly phenotypes.</w:t>
      </w:r>
    </w:p>
    <w:p w14:paraId="4C70FBAD" w14:textId="491EE484" w:rsidR="000E4DB6" w:rsidRPr="00470B64" w:rsidRDefault="003556B5" w:rsidP="009F143A">
      <w:pPr>
        <w:bidi w:val="0"/>
        <w:rPr>
          <w:b/>
        </w:rPr>
      </w:pPr>
      <w:r w:rsidRPr="00470B64">
        <w:rPr>
          <w:b/>
        </w:rPr>
        <w:t xml:space="preserve">We chose 60 as the cutoff based on </w:t>
      </w:r>
      <w:r w:rsidR="00470B64" w:rsidRPr="00470B64">
        <w:rPr>
          <w:b/>
        </w:rPr>
        <w:t xml:space="preserve">previous studies on acromegaly, and this age being median within our data set </w:t>
      </w:r>
      <w:r w:rsidR="00470B64" w:rsidRPr="00470B64">
        <w:rPr>
          <w:b/>
        </w:rPr>
        <w:fldChar w:fldCharType="begin" w:fldLock="1"/>
      </w:r>
      <w:r w:rsidR="00470B64" w:rsidRPr="00470B64">
        <w:rPr>
          <w:b/>
        </w:rPr>
        <w:instrText>ADDIN CSL_CITATION { "citationItems" : [ { "id" : "ITEM-1", "itemData" : { "DOI" : "10.1530/EJE-08-0243", "ISSN" : "08044643", "PMID" : "18653547", "abstract" : "OBJECTIVE: The purpose of this study was to investigate the influence of age on GH and IGF1 axis, and complications in patients with acromegaly. SUBJECTS AND METHODS: From the medical records, we retrospectively analyzed clinical features and complications in 87 newly diagnosed patients with active acromegaly (34 males, 53 females; aged 18-82 years) who were admitted to Tokyo Women's Medical University between 1999 and 2006. We divided the patients into three groups according to age: &lt;or=30 years old (young group), 31-60 years old (middle-aged group), and &gt;or=61 years old (elderly group). RESULTS: The median GH levels in young, middle-aged, and elderly groups were 18.5, 8.8, and 6.7 microg/l respectively, and the IGF1 levels were 810, 717, and 740 microg/l respectively. The values were not significantly different among the groups. However, the serum IGF1 SDS were significantly higher in the elderly group (10.2) than those in young and middle-aged groups (6.6 and 6.2 respectively, P&lt;0.001). The age difference in the higher IGF1 SDS was remarkable in female patients. In the elderly group, glucose intolerance and hypertension were found in 94 and 53% of the patients respectively and the incidences were higher than those in the other groups. CONCLUSION: This study suggests that the relatively high IGF1 secretions in elderly patients might be involved in the progression of clinical complications in acromegalic patients. Therefore, awareness of the early symptoms and examination of serum GH and IGF1 are important for patients with acromegaly.", "author" : [ { "dropping-particle" : "", "family" : "Tanimoto", "given" : "Keiji", "non-dropping-particle" : "", "parse-names" : false, "suffix" : "" }, { "dropping-particle" : "", "family" : "Hizuka", "given" : "Naomi", "non-dropping-particle" : "", "parse-names" : false, "suffix" : "" }, { "dropping-particle" : "", "family" : "Fukuda", "given" : "Izumi", "non-dropping-particle" : "", "parse-names" : false, "suffix" : "" }, { "dropping-particle" : "", "family" : "Takano", "given" : "Kazue", "non-dropping-particle" : "", "parse-names" : false, "suffix" : "" }, { "dropping-particle" : "", "family" : "Hanafusa", "given" : "Toshiaki", "non-dropping-particle" : "", "parse-names" : false, "suffix" : "" } ], "container-title" : "European Journal of Endocrinology", "id" : "ITEM-1", "issue" : "4", "issued" : { "date-parts" : [ [ "2008" ] ] }, "page" : "375-379", "title" : "The influence of age on the GH-IGF1 axis in patients with acromegaly", "type" : "article-journal", "volume" : "159" }, "uris" : [ "http://www.mendeley.com/documents/?uuid=178ec4b0-fdbd-409c-b504-ff79d5676c47" ] } ], "mendeley" : { "formattedCitation" : "[2]", "plainTextFormattedCitation" : "[2]", "previouslyFormattedCitation" : "[2]" }, "properties" : { "noteIndex" : 0 }, "schema" : "https://github.com/citation-style-language/schema/raw/master/csl-citation.json" }</w:instrText>
      </w:r>
      <w:r w:rsidR="00470B64" w:rsidRPr="00470B64">
        <w:rPr>
          <w:b/>
        </w:rPr>
        <w:fldChar w:fldCharType="separate"/>
      </w:r>
      <w:r w:rsidR="00470B64" w:rsidRPr="00470B64">
        <w:rPr>
          <w:b/>
          <w:noProof/>
        </w:rPr>
        <w:t>[2]</w:t>
      </w:r>
      <w:r w:rsidR="00470B64" w:rsidRPr="00470B64">
        <w:rPr>
          <w:b/>
        </w:rPr>
        <w:fldChar w:fldCharType="end"/>
      </w:r>
      <w:r w:rsidRPr="00470B64">
        <w:rPr>
          <w:b/>
        </w:rPr>
        <w:t xml:space="preserve">.  </w:t>
      </w:r>
      <w:r w:rsidR="008F3D76">
        <w:rPr>
          <w:b/>
        </w:rPr>
        <w:t>This is described in the methods section as such:</w:t>
      </w:r>
      <w:bookmarkStart w:id="0" w:name="_GoBack"/>
      <w:bookmarkEnd w:id="0"/>
    </w:p>
    <w:p w14:paraId="3AA36F68" w14:textId="6A298DD1" w:rsidR="003C4C15" w:rsidRPr="00470B64" w:rsidRDefault="003C4C15" w:rsidP="003C4C15">
      <w:pPr>
        <w:bidi w:val="0"/>
        <w:ind w:left="720"/>
        <w:rPr>
          <w:b/>
          <w:color w:val="FF0000"/>
        </w:rPr>
      </w:pPr>
      <w:r w:rsidRPr="00470B64">
        <w:rPr>
          <w:b/>
          <w:color w:val="FF0000"/>
        </w:rPr>
        <w:t>To account for potential age-dependent changes in the subjects, we separated the patients into two groups, based on the median value, under 60 years of age versus 60 and above</w:t>
      </w:r>
      <w:r w:rsidR="00470B64" w:rsidRPr="00470B64">
        <w:rPr>
          <w:b/>
          <w:color w:val="FF0000"/>
        </w:rPr>
        <w:t xml:space="preserve"> as has been previously reported </w:t>
      </w:r>
      <w:r w:rsidR="00470B64">
        <w:rPr>
          <w:b/>
          <w:color w:val="FF0000"/>
        </w:rPr>
        <w:t xml:space="preserve">for acromegaly studies </w:t>
      </w:r>
      <w:r w:rsidR="00470B64" w:rsidRPr="00470B64">
        <w:rPr>
          <w:b/>
          <w:color w:val="FF0000"/>
        </w:rPr>
        <w:fldChar w:fldCharType="begin" w:fldLock="1"/>
      </w:r>
      <w:r w:rsidR="00470B64">
        <w:rPr>
          <w:b/>
          <w:color w:val="FF0000"/>
        </w:rPr>
        <w:instrText>ADDIN CSL_CITATION { "citationItems" : [ { "id" : "ITEM-1", "itemData" : { "DOI" : "10.1530/EJE-08-0243", "ISSN" : "08044643", "PMID" : "18653547", "abstract" : "OBJECTIVE: The purpose of this study was to investigate the influence of age on GH and IGF1 axis, and complications in patients with acromegaly. SUBJECTS AND METHODS: From the medical records, we retrospectively analyzed clinical features and complications in 87 newly diagnosed patients with active acromegaly (34 males, 53 females; aged 18-82 years) who were admitted to Tokyo Women's Medical University between 1999 and 2006. We divided the patients into three groups according to age: &lt;or=30 years old (young group), 31-60 years old (middle-aged group), and &gt;or=61 years old (elderly group). RESULTS: The median GH levels in young, middle-aged, and elderly groups were 18.5, 8.8, and 6.7 microg/l respectively, and the IGF1 levels were 810, 717, and 740 microg/l respectively. The values were not significantly different among the groups. However, the serum IGF1 SDS were significantly higher in the elderly group (10.2) than those in young and middle-aged groups (6.6 and 6.2 respectively, P&lt;0.001). The age difference in the higher IGF1 SDS was remarkable in female patients. In the elderly group, glucose intolerance and hypertension were found in 94 and 53% of the patients respectively and the incidences were higher than those in the other groups. CONCLUSION: This study suggests that the relatively high IGF1 secretions in elderly patients might be involved in the progression of clinical complications in acromegalic patients. Therefore, awareness of the early symptoms and examination of serum GH and IGF1 are important for patients with acromegaly.", "author" : [ { "dropping-particle" : "", "family" : "Tanimoto", "given" : "Keiji", "non-dropping-particle" : "", "parse-names" : false, "suffix" : "" }, { "dropping-particle" : "", "family" : "Hizuka", "given" : "Naomi", "non-dropping-particle" : "", "parse-names" : false, "suffix" : "" }, { "dropping-particle" : "", "family" : "Fukuda", "given" : "Izumi", "non-dropping-particle" : "", "parse-names" : false, "suffix" : "" }, { "dropping-particle" : "", "family" : "Takano", "given" : "Kazue", "non-dropping-particle" : "", "parse-names" : false, "suffix" : "" }, { "dropping-particle" : "", "family" : "Hanafusa", "given" : "Toshiaki", "non-dropping-particle" : "", "parse-names" : false, "suffix" : "" } ], "container-title" : "European Journal of Endocrinology", "id" : "ITEM-1", "issue" : "4", "issued" : { "date-parts" : [ [ "2008" ] ] }, "page" : "375-379", "title" : "The influence of age on the GH-IGF1 axis in patients with acromegaly", "type" : "article-journal", "volume" : "159" }, "uris" : [ "http://www.mendeley.com/documents/?uuid=178ec4b0-fdbd-409c-b504-ff79d5676c47" ] } ], "mendeley" : { "formattedCitation" : "[2]", "plainTextFormattedCitation" : "[2]", "previouslyFormattedCitation" : "[2]" }, "properties" : { "noteIndex" : 0 }, "schema" : "https://github.com/citation-style-language/schema/raw/master/csl-citation.json" }</w:instrText>
      </w:r>
      <w:r w:rsidR="00470B64" w:rsidRPr="00470B64">
        <w:rPr>
          <w:b/>
          <w:color w:val="FF0000"/>
        </w:rPr>
        <w:fldChar w:fldCharType="separate"/>
      </w:r>
      <w:r w:rsidR="00470B64" w:rsidRPr="00470B64">
        <w:rPr>
          <w:b/>
          <w:noProof/>
          <w:color w:val="FF0000"/>
        </w:rPr>
        <w:t>[2]</w:t>
      </w:r>
      <w:r w:rsidR="00470B64" w:rsidRPr="00470B64">
        <w:rPr>
          <w:b/>
          <w:color w:val="FF0000"/>
        </w:rPr>
        <w:fldChar w:fldCharType="end"/>
      </w:r>
      <w:r w:rsidRPr="00470B64">
        <w:rPr>
          <w:b/>
          <w:color w:val="FF0000"/>
        </w:rPr>
        <w:t>.</w:t>
      </w:r>
      <w:r w:rsidR="00470B64" w:rsidRPr="00470B64">
        <w:rPr>
          <w:b/>
          <w:color w:val="FF0000"/>
        </w:rPr>
        <w:t xml:space="preserve"> </w:t>
      </w:r>
      <w:r w:rsidRPr="00470B64">
        <w:rPr>
          <w:b/>
          <w:color w:val="FF0000"/>
        </w:rPr>
        <w:t xml:space="preserve"> </w:t>
      </w:r>
    </w:p>
    <w:p w14:paraId="6B57C19C" w14:textId="77777777" w:rsidR="009F143A" w:rsidRDefault="00E35E1A" w:rsidP="009F143A">
      <w:pPr>
        <w:bidi w:val="0"/>
      </w:pPr>
      <w:r>
        <w:br/>
        <w:t xml:space="preserve">2. The authors’ conclusion is based on the analysis of mRNA-seq. The difference in gene expression between acromegaly patients and control needs to be validated with another gene expression analysis, such as </w:t>
      </w:r>
      <w:proofErr w:type="spellStart"/>
      <w:r>
        <w:t>qPCR</w:t>
      </w:r>
      <w:proofErr w:type="spellEnd"/>
      <w:r>
        <w:t>, to further support the results.</w:t>
      </w:r>
    </w:p>
    <w:p w14:paraId="20AB68BF" w14:textId="18C32E4C" w:rsidR="003E3D18" w:rsidRPr="004A6E10" w:rsidRDefault="003E3D18" w:rsidP="00EB47CD">
      <w:pPr>
        <w:bidi w:val="0"/>
        <w:spacing w:after="240"/>
        <w:jc w:val="both"/>
        <w:rPr>
          <w:rFonts w:ascii="Times New Roman" w:hAnsi="Times New Roman" w:cs="Times New Roman"/>
          <w:b/>
        </w:rPr>
      </w:pPr>
      <w:r w:rsidRPr="004A6E10">
        <w:rPr>
          <w:rFonts w:ascii="Times New Roman" w:hAnsi="Times New Roman" w:cs="Times New Roman"/>
          <w:b/>
        </w:rPr>
        <w:t xml:space="preserve">We considered performing </w:t>
      </w:r>
      <w:proofErr w:type="spellStart"/>
      <w:r w:rsidRPr="004A6E10">
        <w:rPr>
          <w:rFonts w:ascii="Times New Roman" w:hAnsi="Times New Roman" w:cs="Times New Roman"/>
          <w:b/>
        </w:rPr>
        <w:t>qPCR</w:t>
      </w:r>
      <w:proofErr w:type="spellEnd"/>
      <w:r w:rsidRPr="004A6E10">
        <w:rPr>
          <w:rFonts w:ascii="Times New Roman" w:hAnsi="Times New Roman" w:cs="Times New Roman"/>
          <w:b/>
        </w:rPr>
        <w:t xml:space="preserve"> studies to ‘re-validate’ some of our gene-expression findings </w:t>
      </w:r>
      <w:proofErr w:type="gramStart"/>
      <w:r w:rsidRPr="004A6E10">
        <w:rPr>
          <w:rFonts w:ascii="Times New Roman" w:hAnsi="Times New Roman" w:cs="Times New Roman"/>
          <w:b/>
        </w:rPr>
        <w:t xml:space="preserve">but </w:t>
      </w:r>
      <w:r w:rsidR="00BD1120" w:rsidRPr="004A6E10">
        <w:rPr>
          <w:rFonts w:ascii="Times New Roman" w:hAnsi="Times New Roman" w:cs="Times New Roman"/>
          <w:b/>
        </w:rPr>
        <w:t xml:space="preserve"> are</w:t>
      </w:r>
      <w:proofErr w:type="gramEnd"/>
      <w:r w:rsidR="00BD1120" w:rsidRPr="004A6E10">
        <w:rPr>
          <w:rFonts w:ascii="Times New Roman" w:hAnsi="Times New Roman" w:cs="Times New Roman"/>
          <w:b/>
        </w:rPr>
        <w:t xml:space="preserve"> unable to as there is insufficient remaining RNA and tissue.  There is</w:t>
      </w:r>
      <w:r w:rsidRPr="004A6E10">
        <w:rPr>
          <w:rFonts w:ascii="Times New Roman" w:hAnsi="Times New Roman" w:cs="Times New Roman"/>
          <w:b/>
        </w:rPr>
        <w:t xml:space="preserve"> </w:t>
      </w:r>
      <w:r w:rsidR="00BD1120" w:rsidRPr="004A6E10">
        <w:rPr>
          <w:rFonts w:ascii="Times New Roman" w:hAnsi="Times New Roman" w:cs="Times New Roman"/>
          <w:b/>
        </w:rPr>
        <w:t xml:space="preserve">scant </w:t>
      </w:r>
      <w:r w:rsidRPr="004A6E10">
        <w:rPr>
          <w:rFonts w:ascii="Times New Roman" w:hAnsi="Times New Roman" w:cs="Times New Roman"/>
          <w:b/>
        </w:rPr>
        <w:t xml:space="preserve">evidence that </w:t>
      </w:r>
      <w:proofErr w:type="spellStart"/>
      <w:r w:rsidRPr="004A6E10">
        <w:rPr>
          <w:rFonts w:ascii="Times New Roman" w:hAnsi="Times New Roman" w:cs="Times New Roman"/>
          <w:b/>
        </w:rPr>
        <w:t>qPCR</w:t>
      </w:r>
      <w:proofErr w:type="spellEnd"/>
      <w:r w:rsidRPr="004A6E10">
        <w:rPr>
          <w:rFonts w:ascii="Times New Roman" w:hAnsi="Times New Roman" w:cs="Times New Roman"/>
          <w:b/>
        </w:rPr>
        <w:t xml:space="preserve"> analyses from the same samples </w:t>
      </w:r>
      <w:r w:rsidR="00BD1120" w:rsidRPr="004A6E10">
        <w:rPr>
          <w:rFonts w:ascii="Times New Roman" w:hAnsi="Times New Roman" w:cs="Times New Roman"/>
          <w:b/>
        </w:rPr>
        <w:t xml:space="preserve">would </w:t>
      </w:r>
      <w:r w:rsidRPr="004A6E10">
        <w:rPr>
          <w:rFonts w:ascii="Times New Roman" w:hAnsi="Times New Roman" w:cs="Times New Roman"/>
          <w:b/>
        </w:rPr>
        <w:t>add any extra validity to our data</w:t>
      </w:r>
      <w:r w:rsidR="00BD1120" w:rsidRPr="004A6E10">
        <w:rPr>
          <w:rFonts w:ascii="Times New Roman" w:hAnsi="Times New Roman" w:cs="Times New Roman"/>
          <w:b/>
        </w:rPr>
        <w:t xml:space="preserve"> as p</w:t>
      </w:r>
      <w:r w:rsidRPr="004A6E10">
        <w:rPr>
          <w:rFonts w:ascii="Times New Roman" w:hAnsi="Times New Roman" w:cs="Times New Roman"/>
          <w:b/>
        </w:rPr>
        <w:t xml:space="preserve">revious studies have shown extremely close correlations between </w:t>
      </w:r>
      <w:proofErr w:type="spellStart"/>
      <w:r w:rsidRPr="004A6E10">
        <w:rPr>
          <w:rFonts w:ascii="Times New Roman" w:hAnsi="Times New Roman" w:cs="Times New Roman"/>
          <w:b/>
        </w:rPr>
        <w:t>qPCR</w:t>
      </w:r>
      <w:proofErr w:type="spellEnd"/>
      <w:r w:rsidRPr="004A6E10">
        <w:rPr>
          <w:rFonts w:ascii="Times New Roman" w:hAnsi="Times New Roman" w:cs="Times New Roman"/>
          <w:b/>
        </w:rPr>
        <w:t xml:space="preserve"> and </w:t>
      </w:r>
      <w:proofErr w:type="spellStart"/>
      <w:r w:rsidRPr="004A6E10">
        <w:rPr>
          <w:rFonts w:ascii="Times New Roman" w:hAnsi="Times New Roman" w:cs="Times New Roman"/>
          <w:b/>
        </w:rPr>
        <w:t>RNAseq</w:t>
      </w:r>
      <w:proofErr w:type="spellEnd"/>
      <w:r w:rsidRPr="004A6E10">
        <w:rPr>
          <w:rFonts w:ascii="Times New Roman" w:hAnsi="Times New Roman" w:cs="Times New Roman"/>
          <w:b/>
        </w:rPr>
        <w:t xml:space="preserve"> data </w:t>
      </w:r>
      <w:r w:rsidRPr="00135B7F">
        <w:rPr>
          <w:rFonts w:ascii="Times New Roman" w:hAnsi="Times New Roman" w:cs="Times New Roman"/>
          <w:b/>
        </w:rPr>
        <w:fldChar w:fldCharType="begin" w:fldLock="1"/>
      </w:r>
      <w:r w:rsidR="00470B64">
        <w:rPr>
          <w:rFonts w:ascii="Times New Roman" w:hAnsi="Times New Roman" w:cs="Times New Roman"/>
          <w:b/>
        </w:rPr>
        <w:instrText>ADDIN CSL_CITATION { "citationItems" : [ { "id" : "ITEM-1", "itemData" : { "DOI" : "10.1038/nmeth.1503", "ISSN" : "1548-7105", "PMID" : "20835245", "abstract" : "In alternative expression analysis by sequencing (ALEXA-seq), we developed a method to analyze massively parallel RNA sequence data to catalog transcripts and assess differential and alternative expression of known and predicted mRNA isoforms in cells and tissues. As proof of principle, we used the approach to compare fluorouracil-resistant and -nonresistant human colorectal cancer cell lines. We assessed the sensitivity and specificity of the approach by comparison to exon tiling and splicing microarrays and validated the results with reverse transcription-PCR, quantitative PCR and Sanger sequencing. We observed global disruption of splicing in fluorouracil-resistant cells characterized by expression of new mRNA isoforms resulting from exon skipping, alternative splice site usage and intron retention. Alternative expression annotation databases, source code, a data viewer and other resources to facilitate analysis are available at http://www.alexaplatform.org/alexa_seq/.", "author" : [ { "dropping-particle" : "", "family" : "Griffith", "given" : "Malachi", "non-dropping-particle" : "", "parse-names" : false, "suffix" : "" }, { "dropping-particle" : "", "family" : "Griffith", "given" : "Obi L", "non-dropping-particle" : "", "parse-names" : false, "suffix" : "" }, { "dropping-particle" : "", "family" : "Mwenifumbo", "given" : "Jill", "non-dropping-particle" : "", "parse-names" : false, "suffix" : "" }, { "dropping-particle" : "", "family" : "Goya", "given" : "Rodrigo", "non-dropping-particle" : "", "parse-names" : false, "suffix" : "" }, { "dropping-particle" : "", "family" : "Morrissy", "given" : "a Sorana", "non-dropping-particle" : "", "parse-names" : false, "suffix" : "" }, { "dropping-particle" : "", "family" : "Morin", "given" : "Ryan D", "non-dropping-particle" : "", "parse-names" : false, "suffix" : "" }, { "dropping-particle" : "", "family" : "Corbett", "given" : "Richard", "non-dropping-particle" : "", "parse-names" : false, "suffix" : "" }, { "dropping-particle" : "", "family" : "Tang", "given" : "Michelle J", "non-dropping-particle" : "", "parse-names" : false, "suffix" : "" }, { "dropping-particle" : "", "family" : "Hou", "given" : "Ying-Chen", "non-dropping-particle" : "", "parse-names" : false, "suffix" : "" }, { "dropping-particle" : "", "family" : "Pugh", "given" : "Trevor J", "non-dropping-particle" : "", "parse-names" : false, "suffix" : "" }, { "dropping-particle" : "", "family" : "Robertson", "given" : "Gordon", "non-dropping-particle" : "", "parse-names" : false, "suffix" : "" }, { "dropping-particle" : "", "family" : "Chittaranjan", "given" : "Suganthi", "non-dropping-particle" : "", "parse-names" : false, "suffix" : "" }, { "dropping-particle" : "", "family" : "Ally", "given" : "Adrian", "non-dropping-particle" : "", "parse-names" : false, "suffix" : "" }, { "dropping-particle" : "", "family" : "Asano", "given" : "Jennifer K", "non-dropping-particle" : "", "parse-names" : false, "suffix" : "" }, { "dropping-particle" : "", "family" : "Chan", "given" : "Susanna Y", "non-dropping-particle" : "", "parse-names" : false, "suffix" : "" }, { "dropping-particle" : "", "family" : "Li", "given" : "Haiyan I", "non-dropping-particle" : "", "parse-names" : false, "suffix" : "" }, { "dropping-particle" : "", "family" : "McDonald", "given" : "Helen", "non-dropping-particle" : "", "parse-names" : false, "suffix" : "" }, { "dropping-particle" : "", "family" : "Teague", "given" : "Kevin", "non-dropping-particle" : "", "parse-names" : false, "suffix" : "" }, { "dropping-particle" : "", "family" : "Zhao", "given" : "Yongjun", "non-dropping-particle" : "", "parse-names" : false, "suffix" : "" }, { "dropping-particle" : "", "family" : "Zeng", "given" : "Thomas", "non-dropping-particle" : "", "parse-names" : false, "suffix" : "" }, { "dropping-particle" : "", "family" : "Delaney", "given" : "Allen", "non-dropping-particle" : "", "parse-names" : false, "suffix" : "" }, { "dropping-particle" : "", "family" : "Hirst", "given" : "Martin", "non-dropping-particle" : "", "parse-names" : false, "suffix" : "" }, { "dropping-particle" : "", "family" : "Morin", "given" : "Gregg B", "non-dropping-particle" : "", "parse-names" : false, "suffix" : "" }, { "dropping-particle" : "", "family" : "Jones", "given" : "Steven J M", "non-dropping-particle" : "", "parse-names" : false, "suffix" : "" }, { "dropping-particle" : "", "family" : "Tai", "given" : "Isabella T", "non-dropping-particle" : "", "parse-names" : false, "suffix" : "" }, { "dropping-particle" : "", "family" : "Marra", "given" : "Marco a", "non-dropping-particle" : "", "parse-names" : false, "suffix" : "" } ], "container-title" : "Nature methods", "id" : "ITEM-1", "issue" : "10", "issued" : { "date-parts" : [ [ "2010", "10" ] ] }, "page" : "843-7", "title" : "Alternative expression analysis by RNA sequencing.", "type" : "article-journal", "volume" : "7" }, "uris" : [ "http://www.mendeley.com/documents/?uuid=8873b5ef-92bb-42bd-8991-de7e11ea8e1c" ] }, { "id" : "ITEM-2", "itemData" : { "DOI" : "10.1186/1471-2164-10-531", "ISSN" : "1471-2164", "PMID" : "19917133", "abstract" : "BACKGROUND: Massive parallel sequencing has the potential to replace microarrays as the method for transcriptome profiling. Currently there are two protocols: full-length RNA sequencing (RNA-SEQ) and 3'-tag digital gene expression (DGE). In this preliminary effort, we evaluated the 3' DGE approach using two reference RNA samples from the MicroArray Quality Control Consortium (MAQC).\n\nRESULTS: Using Brain RNA sample from multiple runs, we demonstrated that the transcript profiles from 3' DGE were highly reproducible between technical and biological replicates from libraries constructed by the same lab and even by different labs, and between two generations of Illumina's Genome Analyzers. Approximately 65% of all sequence reads mapped to mitochondrial genes, ribosomal RNAs, and canonical transcripts. The expression profiles of brain RNA and universal human reference RNA were compared which demonstrated that DGE was also highly quantitative with excellent correlation of differential expression with quantitative real-time PCR. Furthermore, one lane of 3' DGE sequencing, using the current sequencing chemistry and image processing software, had wider dynamic range for transcriptome profiling and was able to detect lower expressed genes which are normally below the detection threshold of microarrays.\n\nCONCLUSION: 3' tag DGE profiling with massive parallel sequencing achieved high sensitivity and reproducibility for transcriptome profiling. Although it lacks the ability of detecting alternative splicing events compared to RNA-SEQ, it is much more affordable and clearly out-performed microarrays (Affymetrix) in detecting lower abundant transcripts.", "author" : [ { "dropping-particle" : "", "family" : "Asmann", "given" : "Yan W", "non-dropping-particle" : "", "parse-names" : false, "suffix" : "" }, { "dropping-particle" : "", "family" : "Klee", "given" : "Eric W", "non-dropping-particle" : "", "parse-names" : false, "suffix" : "" }, { "dropping-particle" : "", "family" : "Thompson", "given" : "E Aubrey", "non-dropping-particle" : "", "parse-names" : false, "suffix" : "" }, { "dropping-particle" : "", "family" : "Perez", "given" : "Edith a", "non-dropping-particle" : "", "parse-names" : false, "suffix" : "" }, { "dropping-particle" : "", "family" : "Middha", "given" : "Sumit", "non-dropping-particle" : "", "parse-names" : false, "suffix" : "" }, { "dropping-particle" : "", "family" : "Oberg", "given" : "Ann L", "non-dropping-particle" : "", "parse-names" : false, "suffix" : "" }, { "dropping-particle" : "", "family" : "Therneau", "given" : "Terry M", "non-dropping-particle" : "", "parse-names" : false, "suffix" : "" }, { "dropping-particle" : "", "family" : "Smith", "given" : "David I", "non-dropping-particle" : "", "parse-names" : false, "suffix" : "" }, { "dropping-particle" : "", "family" : "Poland", "given" : "Gregory a", "non-dropping-particle" : "", "parse-names" : false, "suffix" : "" }, { "dropping-particle" : "", "family" : "Wieben", "given" : "Eric D", "non-dropping-particle" : "", "parse-names" : false, "suffix" : "" }, { "dropping-particle" : "", "family" : "Kocher", "given" : "Jean-Pierre a", "non-dropping-particle" : "", "parse-names" : false, "suffix" : "" } ], "container-title" : "BMC genomics", "id" : "ITEM-2", "issued" : { "date-parts" : [ [ "2009", "1" ] ] }, "page" : "531", "title" : "3' tag digital gene expression profiling of human brain and universal reference RNA using Illumina Genome Analyzer.", "type" : "article-journal", "volume" : "10" }, "uris" : [ "http://www.mendeley.com/documents/?uuid=4efa0648-cffa-4246-b478-cab4490cbf38" ] }, { "id" : "ITEM-3", "itemData" : { "DOI" : "10.1038/nmeth.2694", "ISSN" : "1548-7105", "PMID" : "24141493", "abstract" : "Interest in single-cell whole-transcriptome analysis is growing rapidly, especially for profiling rare or heterogeneous populations of cells. We compared commercially available single-cell RNA amplification methods with both microliter and nanoliter volumes, using sequence from bulk total RNA and multiplexed quantitative PCR as benchmarks to systematically evaluate the sensitivity and accuracy of various single-cell RNA-seq approaches. We show that single-cell RNA-seq can be used to perform accurate quantitative transcriptome measurement in individual cells with a relatively small number of sequencing reads and that sequencing large numbers of single cells can recapitulate bulk transcriptome complexity.", "author" : [ { "dropping-particle" : "", "family" : "Wu", "given" : "Angela R", "non-dropping-particle" : "", "parse-names" : false, "suffix" : "" }, { "dropping-particle" : "", "family" : "Neff", "given" : "Norma F", "non-dropping-particle" : "", "parse-names" : false, "suffix" : "" }, { "dropping-particle" : "", "family" : "Kalisky", "given" : "Tomer", "non-dropping-particle" : "", "parse-names" : false, "suffix" : "" }, { "dropping-particle" : "", "family" : "Dalerba", "given" : "Piero", "non-dropping-particle" : "", "parse-names" : false, "suffix" : "" }, { "dropping-particle" : "", "family" : "Treutlein", "given" : "Barbara", "non-dropping-particle" : "", "parse-names" : false, "suffix" : "" }, { "dropping-particle" : "", "family" : "Rothenberg", "given" : "Michael E", "non-dropping-particle" : "", "parse-names" : false, "suffix" : "" }, { "dropping-particle" : "", "family" : "Mburu", "given" : "Francis M", "non-dropping-particle" : "", "parse-names" : false, "suffix" : "" }, { "dropping-particle" : "", "family" : "Mantalas", "given" : "Gary L", "non-dropping-particle" : "", "parse-names" : false, "suffix" : "" }, { "dropping-particle" : "", "family" : "Sim", "given" : "Sopheak", "non-dropping-particle" : "", "parse-names" : false, "suffix" : "" }, { "dropping-particle" : "", "family" : "Clarke", "given" : "Michael F", "non-dropping-particle" : "", "parse-names" : false, "suffix" : "" }, { "dropping-particle" : "", "family" : "Quake", "given" : "Stephen R", "non-dropping-particle" : "", "parse-names" : false, "suffix" : "" } ], "container-title" : "Nature methods", "id" : "ITEM-3", "issue" : "1", "issued" : { "date-parts" : [ [ "2014", "1" ] ] }, "page" : "41-6", "title" : "Quantitative assessment of single-cell RNA-sequencing methods.", "type" : "article-journal", "volume" : "11" }, "uris" : [ "http://www.mendeley.com/documents/?uuid=ac508b4f-e00d-4d7d-910d-5d145b6c4426" ] }, { "id" : "ITEM-4", "itemData" : { "DOI" : "10.1016/j.gene.2014.01.031", "ISSN" : "1879-0038", "PMID" : "24440293", "abstract" : "Differential growth of the pearl oyster Pinctada fucata still exists in the aquaculture production. There is no systematic study of the entire transcriptome of differential gene expression in P. fucata in the literature. In this study, high-throughput Illumina/HiSeq\u2122 2000 RNA-Seq was used to examine the differences of gene expression in large (L) and small oysters (S). In total, 74,293 and 76,635 unigenes were generated from L and S oysters, respectively. RT quantitative PCR (qPCR) analysis showed that the differential expression pattern of 19 out of 34 selected genes was consistent with the results of RNA-Seq analysis: 14 genes (11 for growth, 1 for reproduction and 2 for shell formation) were expressed more highly in S, 5 genes (1 for growth, 1 for reproduction and 3 for the immune system) were expressed more highly in L; 3 genes associated with the immune system were opposite to it; and no difference was found for the remaining 12 genes. Another 9 shell formation-related genes in L and S were examined by qPCR: 1 gene was expressed more highly in L, 5 genes were expressed more highly in S and no difference was found for the remaining 3 genes. Some genes related to growth and development, shell formation and reproduction were expressed more highly in S compared to L. This phenomenon could be explained by \"catch-up growth\". The results of this study will help toward a comprehensive understanding of the complexity of differential growth between P. fucata individuals and provide valuable information for future research.", "author" : [ { "dropping-particle" : "", "family" : "Shi", "given" : "Yu", "non-dropping-particle" : "", "parse-names" : false, "suffix" : "" }, { "dropping-particle" : "", "family" : "He", "given" : "Maoxian", "non-dropping-particle" : "", "parse-names" : false, "suffix" : "" } ], "container-title" : "Gene", "id" : "ITEM-4", "issue" : "2", "issued" : { "date-parts" : [ [ "2014", "4", "1" ] ] }, "page" : "313-22", "publisher" : "Elsevier B.V.", "title" : "Differential gene expression identified by RNA-Seq and qPCR in two sizes of pearl oyster (Pinctada fucata).", "type" : "article-journal", "volume" : "538" }, "uris" : [ "http://www.mendeley.com/documents/?uuid=d6a7b379-a2c4-4bdf-9f8f-3e3625058fc9" ] } ], "mendeley" : { "formattedCitation" : "[3\u20136]", "plainTextFormattedCitation" : "[3\u20136]", "previouslyFormattedCitation" : "[3\u20136]" }, "properties" : { "noteIndex" : 0 }, "schema" : "https://github.com/citation-style-language/schema/raw/master/csl-citation.json" }</w:instrText>
      </w:r>
      <w:r w:rsidRPr="00135B7F">
        <w:rPr>
          <w:rFonts w:ascii="Times New Roman" w:hAnsi="Times New Roman" w:cs="Times New Roman"/>
          <w:b/>
        </w:rPr>
        <w:fldChar w:fldCharType="separate"/>
      </w:r>
      <w:r w:rsidR="00470B64" w:rsidRPr="00470B64">
        <w:rPr>
          <w:rFonts w:ascii="Times New Roman" w:hAnsi="Times New Roman" w:cs="Times New Roman"/>
          <w:noProof/>
        </w:rPr>
        <w:t>[3–6]</w:t>
      </w:r>
      <w:r w:rsidRPr="00135B7F">
        <w:rPr>
          <w:rFonts w:ascii="Times New Roman" w:hAnsi="Times New Roman" w:cs="Times New Roman"/>
          <w:b/>
        </w:rPr>
        <w:fldChar w:fldCharType="end"/>
      </w:r>
      <w:r w:rsidR="00BD1120" w:rsidRPr="00135B7F">
        <w:rPr>
          <w:rFonts w:ascii="Times New Roman" w:hAnsi="Times New Roman" w:cs="Times New Roman"/>
          <w:b/>
        </w:rPr>
        <w:t>, with</w:t>
      </w:r>
      <w:r w:rsidR="00BD1120" w:rsidRPr="004A6E10">
        <w:rPr>
          <w:rFonts w:ascii="Times New Roman" w:hAnsi="Times New Roman" w:cs="Times New Roman"/>
          <w:b/>
        </w:rPr>
        <w:t xml:space="preserve"> differences largely being attributable to probe bias or non-linearity of </w:t>
      </w:r>
      <w:proofErr w:type="spellStart"/>
      <w:r w:rsidR="00BD1120" w:rsidRPr="004A6E10">
        <w:rPr>
          <w:rFonts w:ascii="Times New Roman" w:hAnsi="Times New Roman" w:cs="Times New Roman"/>
          <w:b/>
        </w:rPr>
        <w:t>qPCR</w:t>
      </w:r>
      <w:proofErr w:type="spellEnd"/>
      <w:r w:rsidR="00BD1120" w:rsidRPr="004A6E10">
        <w:rPr>
          <w:rFonts w:ascii="Times New Roman" w:hAnsi="Times New Roman" w:cs="Times New Roman"/>
          <w:b/>
        </w:rPr>
        <w:t xml:space="preserve"> not </w:t>
      </w:r>
      <w:proofErr w:type="spellStart"/>
      <w:r w:rsidR="00BD1120" w:rsidRPr="004A6E10">
        <w:rPr>
          <w:rFonts w:ascii="Times New Roman" w:hAnsi="Times New Roman" w:cs="Times New Roman"/>
          <w:b/>
        </w:rPr>
        <w:t>RNAseq</w:t>
      </w:r>
      <w:proofErr w:type="spellEnd"/>
      <w:r w:rsidRPr="004A6E10">
        <w:rPr>
          <w:rFonts w:ascii="Times New Roman" w:hAnsi="Times New Roman" w:cs="Times New Roman"/>
          <w:b/>
        </w:rPr>
        <w:t xml:space="preserve">.  Ideally, we would re-validate our findings in a separate cohort of </w:t>
      </w:r>
      <w:proofErr w:type="spellStart"/>
      <w:r w:rsidRPr="004A6E10">
        <w:rPr>
          <w:rFonts w:ascii="Times New Roman" w:hAnsi="Times New Roman" w:cs="Times New Roman"/>
          <w:b/>
        </w:rPr>
        <w:t>acromegalic</w:t>
      </w:r>
      <w:proofErr w:type="spellEnd"/>
      <w:r w:rsidRPr="004A6E10">
        <w:rPr>
          <w:rFonts w:ascii="Times New Roman" w:hAnsi="Times New Roman" w:cs="Times New Roman"/>
          <w:b/>
        </w:rPr>
        <w:t xml:space="preserve"> patients, but due to the difficulty in </w:t>
      </w:r>
      <w:r w:rsidR="00BD1120" w:rsidRPr="004A6E10">
        <w:rPr>
          <w:rFonts w:ascii="Times New Roman" w:hAnsi="Times New Roman" w:cs="Times New Roman"/>
          <w:b/>
        </w:rPr>
        <w:t xml:space="preserve">obtaining new </w:t>
      </w:r>
      <w:r w:rsidRPr="004A6E10">
        <w:rPr>
          <w:rFonts w:ascii="Times New Roman" w:hAnsi="Times New Roman" w:cs="Times New Roman"/>
          <w:b/>
        </w:rPr>
        <w:t>samples, those experiments are not possible at this time.</w:t>
      </w:r>
    </w:p>
    <w:p w14:paraId="6ADE3097" w14:textId="77777777" w:rsidR="009F143A" w:rsidRDefault="00E35E1A" w:rsidP="009F143A">
      <w:pPr>
        <w:bidi w:val="0"/>
      </w:pPr>
      <w:r>
        <w:br/>
        <w:t>3. What are serum GH levels of all the subjects?</w:t>
      </w:r>
    </w:p>
    <w:p w14:paraId="68FAFC73" w14:textId="46A9F84B" w:rsidR="000E4DB6" w:rsidRPr="004A6E10" w:rsidRDefault="009F143A" w:rsidP="009F143A">
      <w:pPr>
        <w:bidi w:val="0"/>
        <w:rPr>
          <w:b/>
        </w:rPr>
      </w:pPr>
      <w:commentRangeStart w:id="1"/>
      <w:r w:rsidRPr="004A6E10">
        <w:rPr>
          <w:b/>
          <w:bCs/>
        </w:rPr>
        <w:t xml:space="preserve">Serum GH for the acromegaly patients was in the range of 0.7-28.7 </w:t>
      </w:r>
      <w:proofErr w:type="spellStart"/>
      <w:r w:rsidRPr="004A6E10">
        <w:rPr>
          <w:b/>
          <w:bCs/>
        </w:rPr>
        <w:t>ng</w:t>
      </w:r>
      <w:proofErr w:type="spellEnd"/>
      <w:r w:rsidRPr="004A6E10">
        <w:rPr>
          <w:b/>
          <w:bCs/>
        </w:rPr>
        <w:t xml:space="preserve">/ml, with a mean 8.4 </w:t>
      </w:r>
      <w:proofErr w:type="spellStart"/>
      <w:r w:rsidRPr="004A6E10">
        <w:rPr>
          <w:b/>
          <w:bCs/>
        </w:rPr>
        <w:t>ng</w:t>
      </w:r>
      <w:proofErr w:type="spellEnd"/>
      <w:r w:rsidRPr="004A6E10">
        <w:rPr>
          <w:b/>
          <w:bCs/>
        </w:rPr>
        <w:t>/ml and median</w:t>
      </w:r>
      <w:r w:rsidR="00642BC7" w:rsidRPr="004A6E10">
        <w:rPr>
          <w:b/>
          <w:bCs/>
        </w:rPr>
        <w:t xml:space="preserve"> of</w:t>
      </w:r>
      <w:r w:rsidRPr="004A6E10">
        <w:rPr>
          <w:b/>
          <w:bCs/>
        </w:rPr>
        <w:t xml:space="preserve"> 7.1 </w:t>
      </w:r>
      <w:proofErr w:type="spellStart"/>
      <w:r w:rsidRPr="004A6E10">
        <w:rPr>
          <w:b/>
          <w:bCs/>
        </w:rPr>
        <w:t>ng</w:t>
      </w:r>
      <w:proofErr w:type="spellEnd"/>
      <w:r w:rsidRPr="004A6E10">
        <w:rPr>
          <w:b/>
          <w:bCs/>
        </w:rPr>
        <w:t>/ml.</w:t>
      </w:r>
      <w:r w:rsidRPr="004A6E10">
        <w:rPr>
          <w:b/>
        </w:rPr>
        <w:t xml:space="preserve"> </w:t>
      </w:r>
      <w:r w:rsidR="000E4DB6" w:rsidRPr="004A6E10">
        <w:rPr>
          <w:b/>
        </w:rPr>
        <w:t xml:space="preserve">  Serum GH levels were not measured for our non-secreting adenoma subjects but the average normal range of GH is </w:t>
      </w:r>
      <w:r w:rsidR="00642BC7" w:rsidRPr="004A6E10">
        <w:rPr>
          <w:b/>
        </w:rPr>
        <w:t>&lt; 5ng/</w:t>
      </w:r>
      <w:proofErr w:type="spellStart"/>
      <w:r w:rsidR="00642BC7" w:rsidRPr="004A6E10">
        <w:rPr>
          <w:b/>
        </w:rPr>
        <w:t>mL.</w:t>
      </w:r>
      <w:commentRangeEnd w:id="1"/>
      <w:proofErr w:type="spellEnd"/>
      <w:r w:rsidR="004A6E10">
        <w:rPr>
          <w:rStyle w:val="CommentReference"/>
        </w:rPr>
        <w:commentReference w:id="1"/>
      </w:r>
    </w:p>
    <w:p w14:paraId="7FB3C1AF" w14:textId="77777777" w:rsidR="003E3D18" w:rsidRDefault="00E35E1A" w:rsidP="009F143A">
      <w:pPr>
        <w:bidi w:val="0"/>
      </w:pPr>
      <w:r>
        <w:br/>
        <w:t>Minor points:</w:t>
      </w:r>
      <w:r>
        <w:br/>
      </w:r>
      <w:r>
        <w:br/>
        <w:t xml:space="preserve">1. The statement on p9, lines 207-213 should be removed. While the serum IGF1 levels correlates with the mRNA levels in adipose tissue, it is not clear if this is due to the increase in IGF1 mRNA in adipose tissue. Since liver IGF1 mRNA levels are not analyzed in acromegaly </w:t>
      </w:r>
      <w:r>
        <w:lastRenderedPageBreak/>
        <w:t>patients, it is not clear that the increase in adipose tissue IGF1 mRNA contributes the increase in serum IGF1 levels.</w:t>
      </w:r>
    </w:p>
    <w:p w14:paraId="2E1A44B8" w14:textId="39110A2D" w:rsidR="003E3D18" w:rsidRPr="004A6E10" w:rsidRDefault="003E3D18" w:rsidP="003E3D18">
      <w:pPr>
        <w:bidi w:val="0"/>
        <w:rPr>
          <w:b/>
          <w:bCs/>
        </w:rPr>
      </w:pPr>
      <w:r w:rsidRPr="004A6E10">
        <w:rPr>
          <w:b/>
          <w:bCs/>
        </w:rPr>
        <w:t xml:space="preserve">We agree </w:t>
      </w:r>
      <w:r w:rsidR="00904211">
        <w:rPr>
          <w:b/>
          <w:bCs/>
        </w:rPr>
        <w:t>with</w:t>
      </w:r>
      <w:r w:rsidR="00904211" w:rsidRPr="004A6E10">
        <w:rPr>
          <w:b/>
          <w:bCs/>
        </w:rPr>
        <w:t xml:space="preserve"> </w:t>
      </w:r>
      <w:r w:rsidRPr="004A6E10">
        <w:rPr>
          <w:b/>
          <w:bCs/>
        </w:rPr>
        <w:t>this comment and will omit this speculation.</w:t>
      </w:r>
    </w:p>
    <w:p w14:paraId="40CB2148" w14:textId="77777777" w:rsidR="00642BC7" w:rsidRDefault="00E35E1A" w:rsidP="003E3D18">
      <w:pPr>
        <w:bidi w:val="0"/>
      </w:pPr>
      <w:r>
        <w:br/>
        <w:t>2. Should “larger” in line 169 be changed to “smaller”? From Fig. 3, the difference in gene expression in subjects over 60 years old vs. control is smaller.</w:t>
      </w:r>
    </w:p>
    <w:p w14:paraId="4BC8AA36" w14:textId="77777777" w:rsidR="00844D29" w:rsidRDefault="00642BC7" w:rsidP="003E3D18">
      <w:pPr>
        <w:bidi w:val="0"/>
        <w:rPr>
          <w:b/>
        </w:rPr>
      </w:pPr>
      <w:r w:rsidRPr="004A6E10">
        <w:rPr>
          <w:b/>
        </w:rPr>
        <w:t>We have made this change, and thank the reviewer noticing this error.</w:t>
      </w:r>
      <w:r w:rsidR="00E35E1A" w:rsidRPr="004A6E10">
        <w:rPr>
          <w:b/>
        </w:rPr>
        <w:br/>
      </w:r>
    </w:p>
    <w:p w14:paraId="1CDBAF93" w14:textId="0D0569A4" w:rsidR="00135B7F" w:rsidRDefault="00135B7F" w:rsidP="003E3D18">
      <w:pPr>
        <w:bidi w:val="0"/>
        <w:rPr>
          <w:b/>
        </w:rPr>
      </w:pPr>
      <w:r>
        <w:rPr>
          <w:b/>
        </w:rPr>
        <w:t>References</w:t>
      </w:r>
    </w:p>
    <w:p w14:paraId="00B6DAE9" w14:textId="35202D61" w:rsidR="00470B64" w:rsidRPr="00470B64" w:rsidRDefault="00135B7F">
      <w:pPr>
        <w:pStyle w:val="NormalWeb"/>
        <w:ind w:left="640" w:hanging="640"/>
        <w:divId w:val="1464882898"/>
        <w:rPr>
          <w:rFonts w:ascii="Calibri" w:hAnsi="Calibri"/>
          <w:noProof/>
          <w:sz w:val="22"/>
        </w:rPr>
      </w:pPr>
      <w:r>
        <w:rPr>
          <w:b/>
        </w:rPr>
        <w:fldChar w:fldCharType="begin" w:fldLock="1"/>
      </w:r>
      <w:r>
        <w:rPr>
          <w:b/>
        </w:rPr>
        <w:instrText xml:space="preserve">ADDIN Mendeley Bibliography CSL_BIBLIOGRAPHY </w:instrText>
      </w:r>
      <w:r>
        <w:rPr>
          <w:b/>
        </w:rPr>
        <w:fldChar w:fldCharType="separate"/>
      </w:r>
      <w:r w:rsidR="00470B64" w:rsidRPr="00470B64">
        <w:rPr>
          <w:rFonts w:ascii="Calibri" w:hAnsi="Calibri"/>
          <w:noProof/>
          <w:sz w:val="22"/>
        </w:rPr>
        <w:t xml:space="preserve">1. </w:t>
      </w:r>
      <w:r w:rsidR="00470B64" w:rsidRPr="00470B64">
        <w:rPr>
          <w:rFonts w:ascii="Calibri" w:hAnsi="Calibri"/>
          <w:noProof/>
          <w:sz w:val="22"/>
        </w:rPr>
        <w:tab/>
        <w:t>Nielsen TS, Jessen N, Jørgensen JOL, Møller N, Lund S (2014) Dissecting adipose tissue lipolysis: Molecular regulation and implications for metabolic disease. J Mol Endocrinol 52. doi:10.1530/JME-13-0277.</w:t>
      </w:r>
    </w:p>
    <w:p w14:paraId="01F8BA78" w14:textId="77777777" w:rsidR="00470B64" w:rsidRPr="00470B64" w:rsidRDefault="00470B64">
      <w:pPr>
        <w:pStyle w:val="NormalWeb"/>
        <w:ind w:left="640" w:hanging="640"/>
        <w:divId w:val="1464882898"/>
        <w:rPr>
          <w:rFonts w:ascii="Calibri" w:hAnsi="Calibri"/>
          <w:noProof/>
          <w:sz w:val="22"/>
        </w:rPr>
      </w:pPr>
      <w:r w:rsidRPr="00470B64">
        <w:rPr>
          <w:rFonts w:ascii="Calibri" w:hAnsi="Calibri"/>
          <w:noProof/>
          <w:sz w:val="22"/>
        </w:rPr>
        <w:t xml:space="preserve">2. </w:t>
      </w:r>
      <w:r w:rsidRPr="00470B64">
        <w:rPr>
          <w:rFonts w:ascii="Calibri" w:hAnsi="Calibri"/>
          <w:noProof/>
          <w:sz w:val="22"/>
        </w:rPr>
        <w:tab/>
        <w:t>Tanimoto K, Hizuka N, Fukuda I, Takano K, Hanafusa T (2008) The influence of age on the GH-IGF1 axis in patients with acromegaly. Eur J Endocrinol 159: 375–379. doi:10.1530/EJE-08-0243.</w:t>
      </w:r>
    </w:p>
    <w:p w14:paraId="3E164C4F" w14:textId="77777777" w:rsidR="00470B64" w:rsidRPr="00470B64" w:rsidRDefault="00470B64">
      <w:pPr>
        <w:pStyle w:val="NormalWeb"/>
        <w:ind w:left="640" w:hanging="640"/>
        <w:divId w:val="1464882898"/>
        <w:rPr>
          <w:rFonts w:ascii="Calibri" w:hAnsi="Calibri"/>
          <w:noProof/>
          <w:sz w:val="22"/>
        </w:rPr>
      </w:pPr>
      <w:r w:rsidRPr="00470B64">
        <w:rPr>
          <w:rFonts w:ascii="Calibri" w:hAnsi="Calibri"/>
          <w:noProof/>
          <w:sz w:val="22"/>
        </w:rPr>
        <w:t xml:space="preserve">3. </w:t>
      </w:r>
      <w:r w:rsidRPr="00470B64">
        <w:rPr>
          <w:rFonts w:ascii="Calibri" w:hAnsi="Calibri"/>
          <w:noProof/>
          <w:sz w:val="22"/>
        </w:rPr>
        <w:tab/>
        <w:t>Griffith M, Griffith OL, Mwenifumbo J, Goya R, Morrissy a S, et al. (2010) Alternative expression analysis by RNA sequencing. Nat Methods 7: 843–847. doi:10.1038/nmeth.1503.</w:t>
      </w:r>
    </w:p>
    <w:p w14:paraId="787A594F" w14:textId="77777777" w:rsidR="00470B64" w:rsidRPr="00470B64" w:rsidRDefault="00470B64">
      <w:pPr>
        <w:pStyle w:val="NormalWeb"/>
        <w:ind w:left="640" w:hanging="640"/>
        <w:divId w:val="1464882898"/>
        <w:rPr>
          <w:rFonts w:ascii="Calibri" w:hAnsi="Calibri"/>
          <w:noProof/>
          <w:sz w:val="22"/>
        </w:rPr>
      </w:pPr>
      <w:r w:rsidRPr="00470B64">
        <w:rPr>
          <w:rFonts w:ascii="Calibri" w:hAnsi="Calibri"/>
          <w:noProof/>
          <w:sz w:val="22"/>
        </w:rPr>
        <w:t xml:space="preserve">4. </w:t>
      </w:r>
      <w:r w:rsidRPr="00470B64">
        <w:rPr>
          <w:rFonts w:ascii="Calibri" w:hAnsi="Calibri"/>
          <w:noProof/>
          <w:sz w:val="22"/>
        </w:rPr>
        <w:tab/>
        <w:t>Asmann YW, Klee EW, Thompson EA, Perez E a, Middha S, et al. (2009) 3’ tag digital gene expression profiling of human brain and universal reference RNA using Illumina Genome Analyzer. BMC Genomics 10: 531. doi:10.1186/1471-2164-10-531.</w:t>
      </w:r>
    </w:p>
    <w:p w14:paraId="08C11ECB" w14:textId="77777777" w:rsidR="00470B64" w:rsidRPr="00470B64" w:rsidRDefault="00470B64">
      <w:pPr>
        <w:pStyle w:val="NormalWeb"/>
        <w:ind w:left="640" w:hanging="640"/>
        <w:divId w:val="1464882898"/>
        <w:rPr>
          <w:rFonts w:ascii="Calibri" w:hAnsi="Calibri"/>
          <w:noProof/>
          <w:sz w:val="22"/>
        </w:rPr>
      </w:pPr>
      <w:r w:rsidRPr="00470B64">
        <w:rPr>
          <w:rFonts w:ascii="Calibri" w:hAnsi="Calibri"/>
          <w:noProof/>
          <w:sz w:val="22"/>
        </w:rPr>
        <w:t xml:space="preserve">5. </w:t>
      </w:r>
      <w:r w:rsidRPr="00470B64">
        <w:rPr>
          <w:rFonts w:ascii="Calibri" w:hAnsi="Calibri"/>
          <w:noProof/>
          <w:sz w:val="22"/>
        </w:rPr>
        <w:tab/>
        <w:t>Wu AR, Neff NF, Kalisky T, Dalerba P, Treutlein B, et al. (2014) Quantitative assessment of single-cell RNA-sequencing methods. Nat Methods 11: 41–46. doi:10.1038/nmeth.2694.</w:t>
      </w:r>
    </w:p>
    <w:p w14:paraId="73C70538" w14:textId="77777777" w:rsidR="00470B64" w:rsidRPr="00470B64" w:rsidRDefault="00470B64">
      <w:pPr>
        <w:pStyle w:val="NormalWeb"/>
        <w:ind w:left="640" w:hanging="640"/>
        <w:divId w:val="1464882898"/>
        <w:rPr>
          <w:rFonts w:ascii="Calibri" w:hAnsi="Calibri"/>
          <w:noProof/>
          <w:sz w:val="22"/>
        </w:rPr>
      </w:pPr>
      <w:r w:rsidRPr="00470B64">
        <w:rPr>
          <w:rFonts w:ascii="Calibri" w:hAnsi="Calibri"/>
          <w:noProof/>
          <w:sz w:val="22"/>
        </w:rPr>
        <w:t xml:space="preserve">6. </w:t>
      </w:r>
      <w:r w:rsidRPr="00470B64">
        <w:rPr>
          <w:rFonts w:ascii="Calibri" w:hAnsi="Calibri"/>
          <w:noProof/>
          <w:sz w:val="22"/>
        </w:rPr>
        <w:tab/>
        <w:t xml:space="preserve">Shi Y, He M (2014) Differential gene expression identified by RNA-Seq and qPCR in two sizes of pearl oyster (Pinctada fucata). Gene 538: 313–322. doi:10.1016/j.gene.2014.01.031. </w:t>
      </w:r>
    </w:p>
    <w:p w14:paraId="32EB6EC6" w14:textId="673BEDFF" w:rsidR="00135B7F" w:rsidRPr="004A6E10" w:rsidRDefault="00135B7F" w:rsidP="00470B64">
      <w:pPr>
        <w:pStyle w:val="NormalWeb"/>
        <w:ind w:left="640" w:hanging="640"/>
        <w:divId w:val="315843436"/>
        <w:rPr>
          <w:b/>
        </w:rPr>
      </w:pPr>
      <w:r>
        <w:rPr>
          <w:b/>
        </w:rPr>
        <w:fldChar w:fldCharType="end"/>
      </w:r>
    </w:p>
    <w:sectPr w:rsidR="00135B7F" w:rsidRPr="004A6E10" w:rsidSect="00BC1BBF">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e Bridges" w:date="2015-03-16T08:53:00Z" w:initials="DB">
    <w:p w14:paraId="0917B1AA" w14:textId="00602012" w:rsidR="0055047C" w:rsidRDefault="0055047C">
      <w:pPr>
        <w:pStyle w:val="CommentText"/>
      </w:pPr>
      <w:r>
        <w:rPr>
          <w:rStyle w:val="CommentReference"/>
        </w:rPr>
        <w:annotationRef/>
      </w:r>
      <w:r>
        <w:rPr>
          <w:rtl/>
        </w:rPr>
        <w:t>waiting  on William regarding the diagnostic criteria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E1A"/>
    <w:rsid w:val="000D010F"/>
    <w:rsid w:val="000E4DB6"/>
    <w:rsid w:val="00135B7F"/>
    <w:rsid w:val="003556B5"/>
    <w:rsid w:val="003C4C15"/>
    <w:rsid w:val="003E3D18"/>
    <w:rsid w:val="00405D8C"/>
    <w:rsid w:val="00470B64"/>
    <w:rsid w:val="004A6E10"/>
    <w:rsid w:val="0055047C"/>
    <w:rsid w:val="00642BC7"/>
    <w:rsid w:val="00704F0A"/>
    <w:rsid w:val="00807ED2"/>
    <w:rsid w:val="00844D29"/>
    <w:rsid w:val="008F3D76"/>
    <w:rsid w:val="00904211"/>
    <w:rsid w:val="009A2DDB"/>
    <w:rsid w:val="009F143A"/>
    <w:rsid w:val="009F1F07"/>
    <w:rsid w:val="00BC1BBF"/>
    <w:rsid w:val="00BD1120"/>
    <w:rsid w:val="00BF3012"/>
    <w:rsid w:val="00DA41DB"/>
    <w:rsid w:val="00E35E1A"/>
    <w:rsid w:val="00EB47C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C8E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143A"/>
    <w:rPr>
      <w:sz w:val="16"/>
      <w:szCs w:val="16"/>
    </w:rPr>
  </w:style>
  <w:style w:type="paragraph" w:styleId="CommentText">
    <w:name w:val="annotation text"/>
    <w:basedOn w:val="Normal"/>
    <w:link w:val="CommentTextChar"/>
    <w:uiPriority w:val="99"/>
    <w:semiHidden/>
    <w:unhideWhenUsed/>
    <w:rsid w:val="009F143A"/>
    <w:pPr>
      <w:spacing w:line="240" w:lineRule="auto"/>
    </w:pPr>
    <w:rPr>
      <w:sz w:val="20"/>
      <w:szCs w:val="20"/>
    </w:rPr>
  </w:style>
  <w:style w:type="character" w:customStyle="1" w:styleId="CommentTextChar">
    <w:name w:val="Comment Text Char"/>
    <w:basedOn w:val="DefaultParagraphFont"/>
    <w:link w:val="CommentText"/>
    <w:uiPriority w:val="99"/>
    <w:semiHidden/>
    <w:rsid w:val="009F143A"/>
    <w:rPr>
      <w:sz w:val="20"/>
      <w:szCs w:val="20"/>
    </w:rPr>
  </w:style>
  <w:style w:type="paragraph" w:styleId="CommentSubject">
    <w:name w:val="annotation subject"/>
    <w:basedOn w:val="CommentText"/>
    <w:next w:val="CommentText"/>
    <w:link w:val="CommentSubjectChar"/>
    <w:uiPriority w:val="99"/>
    <w:semiHidden/>
    <w:unhideWhenUsed/>
    <w:rsid w:val="009F143A"/>
    <w:rPr>
      <w:b/>
      <w:bCs/>
    </w:rPr>
  </w:style>
  <w:style w:type="character" w:customStyle="1" w:styleId="CommentSubjectChar">
    <w:name w:val="Comment Subject Char"/>
    <w:basedOn w:val="CommentTextChar"/>
    <w:link w:val="CommentSubject"/>
    <w:uiPriority w:val="99"/>
    <w:semiHidden/>
    <w:rsid w:val="009F143A"/>
    <w:rPr>
      <w:b/>
      <w:bCs/>
      <w:sz w:val="20"/>
      <w:szCs w:val="20"/>
    </w:rPr>
  </w:style>
  <w:style w:type="paragraph" w:styleId="BalloonText">
    <w:name w:val="Balloon Text"/>
    <w:basedOn w:val="Normal"/>
    <w:link w:val="BalloonTextChar"/>
    <w:uiPriority w:val="99"/>
    <w:semiHidden/>
    <w:unhideWhenUsed/>
    <w:rsid w:val="009F1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43A"/>
    <w:rPr>
      <w:rFonts w:ascii="Tahoma" w:hAnsi="Tahoma" w:cs="Tahoma"/>
      <w:sz w:val="16"/>
      <w:szCs w:val="16"/>
    </w:rPr>
  </w:style>
  <w:style w:type="paragraph" w:styleId="NormalWeb">
    <w:name w:val="Normal (Web)"/>
    <w:basedOn w:val="Normal"/>
    <w:uiPriority w:val="99"/>
    <w:unhideWhenUsed/>
    <w:rsid w:val="00135B7F"/>
    <w:pPr>
      <w:bidi w:val="0"/>
      <w:spacing w:before="100" w:beforeAutospacing="1" w:after="100" w:afterAutospacing="1" w:line="240" w:lineRule="auto"/>
    </w:pPr>
    <w:rPr>
      <w:rFonts w:ascii="Times" w:eastAsiaTheme="minorEastAsia" w:hAnsi="Times" w:cs="Times New Roman"/>
      <w:sz w:val="20"/>
      <w:szCs w:val="20"/>
      <w:lang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143A"/>
    <w:rPr>
      <w:sz w:val="16"/>
      <w:szCs w:val="16"/>
    </w:rPr>
  </w:style>
  <w:style w:type="paragraph" w:styleId="CommentText">
    <w:name w:val="annotation text"/>
    <w:basedOn w:val="Normal"/>
    <w:link w:val="CommentTextChar"/>
    <w:uiPriority w:val="99"/>
    <w:semiHidden/>
    <w:unhideWhenUsed/>
    <w:rsid w:val="009F143A"/>
    <w:pPr>
      <w:spacing w:line="240" w:lineRule="auto"/>
    </w:pPr>
    <w:rPr>
      <w:sz w:val="20"/>
      <w:szCs w:val="20"/>
    </w:rPr>
  </w:style>
  <w:style w:type="character" w:customStyle="1" w:styleId="CommentTextChar">
    <w:name w:val="Comment Text Char"/>
    <w:basedOn w:val="DefaultParagraphFont"/>
    <w:link w:val="CommentText"/>
    <w:uiPriority w:val="99"/>
    <w:semiHidden/>
    <w:rsid w:val="009F143A"/>
    <w:rPr>
      <w:sz w:val="20"/>
      <w:szCs w:val="20"/>
    </w:rPr>
  </w:style>
  <w:style w:type="paragraph" w:styleId="CommentSubject">
    <w:name w:val="annotation subject"/>
    <w:basedOn w:val="CommentText"/>
    <w:next w:val="CommentText"/>
    <w:link w:val="CommentSubjectChar"/>
    <w:uiPriority w:val="99"/>
    <w:semiHidden/>
    <w:unhideWhenUsed/>
    <w:rsid w:val="009F143A"/>
    <w:rPr>
      <w:b/>
      <w:bCs/>
    </w:rPr>
  </w:style>
  <w:style w:type="character" w:customStyle="1" w:styleId="CommentSubjectChar">
    <w:name w:val="Comment Subject Char"/>
    <w:basedOn w:val="CommentTextChar"/>
    <w:link w:val="CommentSubject"/>
    <w:uiPriority w:val="99"/>
    <w:semiHidden/>
    <w:rsid w:val="009F143A"/>
    <w:rPr>
      <w:b/>
      <w:bCs/>
      <w:sz w:val="20"/>
      <w:szCs w:val="20"/>
    </w:rPr>
  </w:style>
  <w:style w:type="paragraph" w:styleId="BalloonText">
    <w:name w:val="Balloon Text"/>
    <w:basedOn w:val="Normal"/>
    <w:link w:val="BalloonTextChar"/>
    <w:uiPriority w:val="99"/>
    <w:semiHidden/>
    <w:unhideWhenUsed/>
    <w:rsid w:val="009F14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43A"/>
    <w:rPr>
      <w:rFonts w:ascii="Tahoma" w:hAnsi="Tahoma" w:cs="Tahoma"/>
      <w:sz w:val="16"/>
      <w:szCs w:val="16"/>
    </w:rPr>
  </w:style>
  <w:style w:type="paragraph" w:styleId="NormalWeb">
    <w:name w:val="Normal (Web)"/>
    <w:basedOn w:val="Normal"/>
    <w:uiPriority w:val="99"/>
    <w:unhideWhenUsed/>
    <w:rsid w:val="00135B7F"/>
    <w:pPr>
      <w:bidi w:val="0"/>
      <w:spacing w:before="100" w:beforeAutospacing="1" w:after="100" w:afterAutospacing="1" w:line="240" w:lineRule="auto"/>
    </w:pPr>
    <w:rPr>
      <w:rFonts w:ascii="Times" w:eastAsiaTheme="minorEastAsia" w:hAnsi="Times" w:cs="Times New Roman"/>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003094">
      <w:bodyDiv w:val="1"/>
      <w:marLeft w:val="0"/>
      <w:marRight w:val="0"/>
      <w:marTop w:val="0"/>
      <w:marBottom w:val="0"/>
      <w:divBdr>
        <w:top w:val="none" w:sz="0" w:space="0" w:color="auto"/>
        <w:left w:val="none" w:sz="0" w:space="0" w:color="auto"/>
        <w:bottom w:val="none" w:sz="0" w:space="0" w:color="auto"/>
        <w:right w:val="none" w:sz="0" w:space="0" w:color="auto"/>
      </w:divBdr>
      <w:divsChild>
        <w:div w:id="1101222177">
          <w:marLeft w:val="0"/>
          <w:marRight w:val="0"/>
          <w:marTop w:val="0"/>
          <w:marBottom w:val="0"/>
          <w:divBdr>
            <w:top w:val="none" w:sz="0" w:space="0" w:color="auto"/>
            <w:left w:val="none" w:sz="0" w:space="0" w:color="auto"/>
            <w:bottom w:val="none" w:sz="0" w:space="0" w:color="auto"/>
            <w:right w:val="none" w:sz="0" w:space="0" w:color="auto"/>
          </w:divBdr>
          <w:divsChild>
            <w:div w:id="315843436">
              <w:marLeft w:val="0"/>
              <w:marRight w:val="0"/>
              <w:marTop w:val="0"/>
              <w:marBottom w:val="0"/>
              <w:divBdr>
                <w:top w:val="none" w:sz="0" w:space="0" w:color="auto"/>
                <w:left w:val="none" w:sz="0" w:space="0" w:color="auto"/>
                <w:bottom w:val="none" w:sz="0" w:space="0" w:color="auto"/>
                <w:right w:val="none" w:sz="0" w:space="0" w:color="auto"/>
              </w:divBdr>
              <w:divsChild>
                <w:div w:id="146488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FEEE0-560E-074B-B2A4-FB88304CB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4620</Words>
  <Characters>26335</Characters>
  <Application>Microsoft Macintosh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Irit Hochberg</dc:creator>
  <cp:lastModifiedBy>Dave Bridges</cp:lastModifiedBy>
  <cp:revision>10</cp:revision>
  <dcterms:created xsi:type="dcterms:W3CDTF">2015-03-12T16:37:00Z</dcterms:created>
  <dcterms:modified xsi:type="dcterms:W3CDTF">2015-03-18T16:38:00Z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