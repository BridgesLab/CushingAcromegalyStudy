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customXml/itemProps46.xml" ContentType="application/vnd.openxmlformats-officedocument.customXmlProperties+xml"/>
  <Override PartName="/customXml/itemProps47.xml" ContentType="application/vnd.openxmlformats-officedocument.customXmlProperties+xml"/>
  <Override PartName="/customXml/itemProps48.xml" ContentType="application/vnd.openxmlformats-officedocument.customXmlProperties+xml"/>
  <Override PartName="/customXml/itemProps49.xml" ContentType="application/vnd.openxmlformats-officedocument.customXmlProperties+xml"/>
  <Override PartName="/customXml/itemProps50.xml" ContentType="application/vnd.openxmlformats-officedocument.customXmlProperties+xml"/>
  <Override PartName="/customXml/itemProps51.xml" ContentType="application/vnd.openxmlformats-officedocument.customXmlProperties+xml"/>
  <Override PartName="/customXml/itemProps52.xml" ContentType="application/vnd.openxmlformats-officedocument.customXmlProperties+xml"/>
  <Override PartName="/customXml/itemProps53.xml" ContentType="application/vnd.openxmlformats-officedocument.customXmlProperties+xml"/>
  <Override PartName="/customXml/itemProps54.xml" ContentType="application/vnd.openxmlformats-officedocument.customXmlProperties+xml"/>
  <Override PartName="/customXml/itemProps55.xml" ContentType="application/vnd.openxmlformats-officedocument.customXmlProperties+xml"/>
  <Override PartName="/customXml/itemProps56.xml" ContentType="application/vnd.openxmlformats-officedocument.customXmlProperties+xml"/>
  <Override PartName="/customXml/itemProps57.xml" ContentType="application/vnd.openxmlformats-officedocument.customXmlProperties+xml"/>
  <Override PartName="/customXml/itemProps58.xml" ContentType="application/vnd.openxmlformats-officedocument.customXmlProperties+xml"/>
  <Override PartName="/customXml/itemProps59.xml" ContentType="application/vnd.openxmlformats-officedocument.customXmlProperties+xml"/>
  <Override PartName="/customXml/itemProps60.xml" ContentType="application/vnd.openxmlformats-officedocument.customXmlProperties+xml"/>
  <Override PartName="/customXml/itemProps61.xml" ContentType="application/vnd.openxmlformats-officedocument.customXmlProperties+xml"/>
  <Override PartName="/customXml/itemProps62.xml" ContentType="application/vnd.openxmlformats-officedocument.customXmlProperties+xml"/>
  <Override PartName="/customXml/itemProps63.xml" ContentType="application/vnd.openxmlformats-officedocument.customXmlProperties+xml"/>
  <Override PartName="/customXml/itemProps64.xml" ContentType="application/vnd.openxmlformats-officedocument.customXmlProperties+xml"/>
  <Override PartName="/customXml/itemProps65.xml" ContentType="application/vnd.openxmlformats-officedocument.customXmlProperties+xml"/>
  <Override PartName="/customXml/itemProps66.xml" ContentType="application/vnd.openxmlformats-officedocument.customXmlProperties+xml"/>
  <Override PartName="/customXml/itemProps67.xml" ContentType="application/vnd.openxmlformats-officedocument.customXmlProperties+xml"/>
  <Override PartName="/customXml/itemProps68.xml" ContentType="application/vnd.openxmlformats-officedocument.customXmlProperties+xml"/>
  <Override PartName="/customXml/itemProps69.xml" ContentType="application/vnd.openxmlformats-officedocument.customXmlProperties+xml"/>
  <Override PartName="/customXml/itemProps70.xml" ContentType="application/vnd.openxmlformats-officedocument.customXmlProperties+xml"/>
  <Override PartName="/customXml/itemProps71.xml" ContentType="application/vnd.openxmlformats-officedocument.customXmlProperties+xml"/>
  <Override PartName="/customXml/itemProps72.xml" ContentType="application/vnd.openxmlformats-officedocument.customXmlProperties+xml"/>
  <Override PartName="/customXml/itemProps73.xml" ContentType="application/vnd.openxmlformats-officedocument.customXmlProperties+xml"/>
  <Override PartName="/customXml/itemProps74.xml" ContentType="application/vnd.openxmlformats-officedocument.customXmlProperties+xml"/>
  <Override PartName="/customXml/itemProps75.xml" ContentType="application/vnd.openxmlformats-officedocument.customXmlProperties+xml"/>
  <Override PartName="/customXml/itemProps76.xml" ContentType="application/vnd.openxmlformats-officedocument.customXmlProperties+xml"/>
  <Override PartName="/customXml/itemProps77.xml" ContentType="application/vnd.openxmlformats-officedocument.customXmlProperties+xml"/>
  <Override PartName="/customXml/itemProps78.xml" ContentType="application/vnd.openxmlformats-officedocument.customXmlProperties+xml"/>
  <Override PartName="/customXml/itemProps79.xml" ContentType="application/vnd.openxmlformats-officedocument.customXmlProperties+xml"/>
  <Override PartName="/customXml/itemProps80.xml" ContentType="application/vnd.openxmlformats-officedocument.customXmlProperties+xml"/>
  <Override PartName="/customXml/itemProps81.xml" ContentType="application/vnd.openxmlformats-officedocument.customXmlProperties+xml"/>
  <Override PartName="/customXml/itemProps8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A2265F" w14:textId="738E0EA2" w:rsidR="004C38AA" w:rsidRDefault="00E202E7" w:rsidP="000404EC">
      <w:pPr>
        <w:bidi w:val="0"/>
        <w:spacing w:after="0" w:line="480" w:lineRule="auto"/>
        <w:jc w:val="both"/>
        <w:rPr>
          <w:rFonts w:ascii="Times New Roman" w:hAnsi="Times New Roman" w:cs="Times New Roman"/>
          <w:b/>
          <w:bCs/>
          <w:color w:val="222222"/>
          <w:shd w:val="clear" w:color="auto" w:fill="FFFFFF"/>
        </w:rPr>
      </w:pPr>
      <w:r>
        <w:rPr>
          <w:rFonts w:ascii="Times New Roman" w:hAnsi="Times New Roman" w:cs="Times New Roman"/>
          <w:b/>
          <w:bCs/>
          <w:color w:val="222222"/>
          <w:shd w:val="clear" w:color="auto" w:fill="FFFFFF"/>
        </w:rPr>
        <w:t xml:space="preserve">TITLE: </w:t>
      </w:r>
      <w:r w:rsidR="00855875" w:rsidRPr="003A3AC8">
        <w:rPr>
          <w:rFonts w:ascii="Times New Roman" w:hAnsi="Times New Roman" w:cs="Times New Roman"/>
          <w:b/>
          <w:bCs/>
          <w:color w:val="222222"/>
          <w:shd w:val="clear" w:color="auto" w:fill="FFFFFF"/>
        </w:rPr>
        <w:t>Gene Expression Signature in Adipose Tissue of Acromegaly Patients</w:t>
      </w:r>
    </w:p>
    <w:p w14:paraId="41EB0E16" w14:textId="60F54053" w:rsidR="00E202E7" w:rsidRPr="00E202E7" w:rsidRDefault="00E202E7" w:rsidP="000404EC">
      <w:pPr>
        <w:bidi w:val="0"/>
        <w:spacing w:after="0" w:line="480" w:lineRule="auto"/>
        <w:jc w:val="both"/>
        <w:rPr>
          <w:rFonts w:ascii="Times New Roman" w:hAnsi="Times New Roman" w:cs="Times New Roman"/>
          <w:bCs/>
        </w:rPr>
      </w:pPr>
      <w:r>
        <w:rPr>
          <w:rFonts w:ascii="Times New Roman" w:hAnsi="Times New Roman" w:cs="Times New Roman"/>
          <w:b/>
          <w:bCs/>
        </w:rPr>
        <w:t>SHORT</w:t>
      </w:r>
      <w:r w:rsidRPr="003A3AC8">
        <w:rPr>
          <w:rFonts w:ascii="Times New Roman" w:hAnsi="Times New Roman" w:cs="Times New Roman"/>
          <w:b/>
          <w:bCs/>
        </w:rPr>
        <w:t xml:space="preserve"> TITLE:</w:t>
      </w:r>
      <w:r w:rsidRPr="003A3AC8">
        <w:rPr>
          <w:rFonts w:ascii="Times New Roman" w:hAnsi="Times New Roman" w:cs="Times New Roman"/>
          <w:bCs/>
        </w:rPr>
        <w:t xml:space="preserve">  Analysis of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Adipose Tissue</w:t>
      </w:r>
    </w:p>
    <w:p w14:paraId="0DE2F0C9" w14:textId="7723ABD4" w:rsidR="006439EA" w:rsidRDefault="00E202E7" w:rsidP="000404EC">
      <w:pPr>
        <w:bidi w:val="0"/>
        <w:spacing w:after="0" w:line="480" w:lineRule="auto"/>
        <w:jc w:val="both"/>
        <w:rPr>
          <w:rFonts w:ascii="Times New Roman" w:hAnsi="Times New Roman" w:cs="Times New Roman"/>
          <w:bCs/>
          <w:vertAlign w:val="superscript"/>
        </w:rPr>
      </w:pPr>
      <w:r>
        <w:rPr>
          <w:rFonts w:ascii="Times New Roman" w:hAnsi="Times New Roman" w:cs="Times New Roman"/>
          <w:b/>
          <w:bCs/>
          <w:color w:val="222222"/>
          <w:shd w:val="clear" w:color="auto" w:fill="FFFFFF"/>
        </w:rPr>
        <w:t xml:space="preserve">AUTHORS: </w:t>
      </w:r>
      <w:proofErr w:type="spellStart"/>
      <w:r w:rsidR="001B7D21" w:rsidRPr="003A3AC8">
        <w:rPr>
          <w:rFonts w:ascii="Times New Roman" w:hAnsi="Times New Roman" w:cs="Times New Roman"/>
          <w:bCs/>
        </w:rPr>
        <w:t>Irit</w:t>
      </w:r>
      <w:proofErr w:type="spellEnd"/>
      <w:r w:rsidR="001B7D21" w:rsidRPr="003A3AC8">
        <w:rPr>
          <w:rFonts w:ascii="Times New Roman" w:hAnsi="Times New Roman" w:cs="Times New Roman"/>
          <w:bCs/>
        </w:rPr>
        <w:t xml:space="preserve"> Hochberg</w:t>
      </w:r>
      <w:r w:rsidRPr="00E202E7">
        <w:rPr>
          <w:rFonts w:ascii="Times New Roman" w:hAnsi="Times New Roman" w:cs="Times New Roman"/>
          <w:bCs/>
          <w:vertAlign w:val="superscript"/>
        </w:rPr>
        <w:t>1</w:t>
      </w:r>
      <w:proofErr w:type="gramStart"/>
      <w:r w:rsidR="0008212F" w:rsidRPr="003A3AC8">
        <w:rPr>
          <w:rFonts w:ascii="Times New Roman" w:hAnsi="Times New Roman" w:cs="Times New Roman"/>
          <w:bCs/>
          <w:vertAlign w:val="superscript"/>
        </w:rPr>
        <w:t>,</w:t>
      </w:r>
      <w:r w:rsidR="007B666C" w:rsidRPr="003A3AC8">
        <w:rPr>
          <w:rFonts w:ascii="Times New Roman" w:hAnsi="Times New Roman" w:cs="Times New Roman"/>
          <w:bCs/>
          <w:vertAlign w:val="superscript"/>
        </w:rPr>
        <w:t>2</w:t>
      </w:r>
      <w:proofErr w:type="gramEnd"/>
      <w:r w:rsidR="001B7D21" w:rsidRPr="003A3AC8">
        <w:rPr>
          <w:rFonts w:ascii="Times New Roman" w:hAnsi="Times New Roman" w:cs="Times New Roman"/>
          <w:bCs/>
        </w:rPr>
        <w:t xml:space="preserve">, </w:t>
      </w:r>
      <w:proofErr w:type="spellStart"/>
      <w:r w:rsidR="004C38AA" w:rsidRPr="003A3AC8">
        <w:rPr>
          <w:rFonts w:ascii="Times New Roman" w:hAnsi="Times New Roman" w:cs="Times New Roman"/>
          <w:bCs/>
        </w:rPr>
        <w:t>Quynh</w:t>
      </w:r>
      <w:proofErr w:type="spellEnd"/>
      <w:r w:rsidR="004C38AA" w:rsidRPr="003A3AC8">
        <w:rPr>
          <w:rFonts w:ascii="Times New Roman" w:hAnsi="Times New Roman" w:cs="Times New Roman"/>
          <w:bCs/>
        </w:rPr>
        <w:t xml:space="preserve"> </w:t>
      </w:r>
      <w:r w:rsidR="00FB0DFA" w:rsidRPr="003A3AC8">
        <w:rPr>
          <w:rFonts w:ascii="Times New Roman" w:hAnsi="Times New Roman" w:cs="Times New Roman"/>
          <w:bCs/>
        </w:rPr>
        <w:t xml:space="preserve">T. </w:t>
      </w:r>
      <w:r w:rsidR="004C38AA" w:rsidRPr="003A3AC8">
        <w:rPr>
          <w:rFonts w:ascii="Times New Roman" w:hAnsi="Times New Roman" w:cs="Times New Roman"/>
          <w:bCs/>
        </w:rPr>
        <w:t>Tran</w:t>
      </w:r>
      <w:r w:rsidR="007B666C" w:rsidRPr="003A3AC8">
        <w:rPr>
          <w:rStyle w:val="FootnoteReference"/>
          <w:rFonts w:ascii="Times New Roman" w:hAnsi="Times New Roman" w:cs="Times New Roman"/>
          <w:bCs/>
        </w:rPr>
        <w:t>3</w:t>
      </w:r>
      <w:r w:rsidR="007B666C" w:rsidRPr="003A3AC8">
        <w:rPr>
          <w:rFonts w:ascii="Times New Roman" w:hAnsi="Times New Roman" w:cs="Times New Roman"/>
          <w:bCs/>
        </w:rPr>
        <w:t xml:space="preserve">, </w:t>
      </w:r>
      <w:r w:rsidR="00BC03D4" w:rsidRPr="003A3AC8">
        <w:rPr>
          <w:rFonts w:ascii="Times New Roman" w:hAnsi="Times New Roman" w:cs="Times New Roman"/>
          <w:bCs/>
        </w:rPr>
        <w:t>Ariel R. Barkan</w:t>
      </w:r>
      <w:r w:rsidR="007B666C" w:rsidRPr="003A3AC8">
        <w:rPr>
          <w:rStyle w:val="FootnoteReference"/>
          <w:rFonts w:ascii="Times New Roman" w:hAnsi="Times New Roman" w:cs="Times New Roman"/>
          <w:bCs/>
        </w:rPr>
        <w:t>4</w:t>
      </w:r>
      <w:r w:rsidR="00B70ECA">
        <w:rPr>
          <w:rFonts w:ascii="Times New Roman" w:hAnsi="Times New Roman" w:cs="Times New Roman"/>
          <w:bCs/>
          <w:vertAlign w:val="superscript"/>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Alan R. Saltiel</w:t>
      </w:r>
      <w:r w:rsidR="00D1782A" w:rsidRPr="003A3AC8">
        <w:rPr>
          <w:rStyle w:val="FootnoteReference"/>
          <w:rFonts w:ascii="Times New Roman" w:hAnsi="Times New Roman" w:cs="Times New Roman"/>
          <w:bCs/>
        </w:rPr>
        <w:t>3</w:t>
      </w:r>
      <w:r w:rsidR="009B4168" w:rsidRPr="003A3AC8">
        <w:rPr>
          <w:rFonts w:ascii="Times New Roman" w:hAnsi="Times New Roman" w:cs="Times New Roman"/>
          <w:bCs/>
          <w:vertAlign w:val="superscript"/>
        </w:rPr>
        <w:t>,4</w:t>
      </w:r>
      <w:r w:rsidR="00D1782A" w:rsidRPr="003A3AC8">
        <w:rPr>
          <w:rFonts w:ascii="Times New Roman" w:hAnsi="Times New Roman" w:cs="Times New Roman"/>
          <w:bCs/>
        </w:rPr>
        <w:t xml:space="preserve">, </w:t>
      </w:r>
      <w:r w:rsidR="007138B5" w:rsidRPr="003A3AC8">
        <w:rPr>
          <w:rFonts w:ascii="Times New Roman" w:hAnsi="Times New Roman" w:cs="Times New Roman"/>
          <w:bCs/>
        </w:rPr>
        <w:t>William F. Chandler</w:t>
      </w:r>
      <w:r w:rsidR="007B666C" w:rsidRPr="003A3AC8">
        <w:rPr>
          <w:rStyle w:val="FootnoteReference"/>
          <w:rFonts w:ascii="Times New Roman" w:hAnsi="Times New Roman" w:cs="Times New Roman"/>
          <w:bCs/>
        </w:rPr>
        <w:t>5</w:t>
      </w:r>
      <w:r w:rsidR="007B666C" w:rsidRPr="003A3AC8">
        <w:rPr>
          <w:rFonts w:ascii="Times New Roman" w:hAnsi="Times New Roman" w:cs="Times New Roman"/>
          <w:bCs/>
        </w:rPr>
        <w:t xml:space="preserve">, </w:t>
      </w:r>
      <w:r w:rsidR="001B7D21" w:rsidRPr="003A3AC8">
        <w:rPr>
          <w:rFonts w:ascii="Times New Roman" w:hAnsi="Times New Roman" w:cs="Times New Roman"/>
          <w:bCs/>
        </w:rPr>
        <w:t>Dave Bridges</w:t>
      </w:r>
      <w:r w:rsidR="009B4168" w:rsidRPr="003A3AC8">
        <w:rPr>
          <w:rFonts w:ascii="Times New Roman" w:hAnsi="Times New Roman" w:cs="Times New Roman"/>
          <w:bCs/>
          <w:vertAlign w:val="superscript"/>
        </w:rPr>
        <w:t>6,7</w:t>
      </w:r>
      <w:r w:rsidR="00751207">
        <w:rPr>
          <w:rFonts w:ascii="Times New Roman" w:hAnsi="Times New Roman" w:cs="Times New Roman"/>
          <w:bCs/>
          <w:vertAlign w:val="superscript"/>
        </w:rPr>
        <w:t>,2</w:t>
      </w:r>
      <w:bookmarkStart w:id="0" w:name="_GoBack"/>
      <w:bookmarkEnd w:id="0"/>
    </w:p>
    <w:p w14:paraId="661C100E" w14:textId="631769D5" w:rsidR="00E202E7" w:rsidRDefault="00E202E7" w:rsidP="000404EC">
      <w:pPr>
        <w:bidi w:val="0"/>
        <w:spacing w:after="0" w:line="480" w:lineRule="auto"/>
        <w:jc w:val="both"/>
        <w:rPr>
          <w:rFonts w:ascii="Times New Roman" w:hAnsi="Times New Roman" w:cs="Times New Roman"/>
          <w:b/>
          <w:bCs/>
        </w:rPr>
      </w:pPr>
      <w:r>
        <w:rPr>
          <w:rFonts w:ascii="Times New Roman" w:hAnsi="Times New Roman" w:cs="Times New Roman"/>
          <w:b/>
          <w:bCs/>
        </w:rPr>
        <w:t xml:space="preserve">AFFILIATIONS: </w:t>
      </w:r>
    </w:p>
    <w:p w14:paraId="168F28F5" w14:textId="287C6B5E"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1 </w:t>
      </w:r>
      <w:r>
        <w:rPr>
          <w:rFonts w:ascii="Times New Roman" w:hAnsi="Times New Roman" w:cs="Times New Roman"/>
          <w:sz w:val="22"/>
        </w:rPr>
        <w:t>Institute of Endocrinology, Diabetes and Metabolism,</w:t>
      </w:r>
      <w:r>
        <w:t xml:space="preserve"> </w:t>
      </w:r>
      <w:proofErr w:type="spellStart"/>
      <w:r>
        <w:rPr>
          <w:rFonts w:ascii="Times New Roman" w:hAnsi="Times New Roman" w:cs="Times New Roman"/>
          <w:sz w:val="22"/>
        </w:rPr>
        <w:t>Rambam</w:t>
      </w:r>
      <w:proofErr w:type="spellEnd"/>
      <w:r>
        <w:rPr>
          <w:rFonts w:ascii="Times New Roman" w:hAnsi="Times New Roman" w:cs="Times New Roman"/>
          <w:sz w:val="22"/>
        </w:rPr>
        <w:t xml:space="preserve"> Health Care Campus, Haifa, Israel</w:t>
      </w:r>
    </w:p>
    <w:p w14:paraId="0D230404" w14:textId="77777777" w:rsidR="00E202E7" w:rsidRDefault="00E202E7" w:rsidP="00E202E7">
      <w:pPr>
        <w:pStyle w:val="FootnoteText"/>
        <w:jc w:val="right"/>
        <w:rPr>
          <w:rFonts w:ascii="Times New Roman" w:hAnsi="Times New Roman" w:cs="Times New Roman"/>
          <w:sz w:val="22"/>
          <w:vertAlign w:val="superscript"/>
        </w:rPr>
      </w:pPr>
      <w:r>
        <w:rPr>
          <w:rFonts w:ascii="Times New Roman" w:hAnsi="Times New Roman" w:cs="Times New Roman"/>
          <w:sz w:val="22"/>
          <w:vertAlign w:val="superscript"/>
        </w:rPr>
        <w:t>2</w:t>
      </w:r>
      <w:r>
        <w:rPr>
          <w:rFonts w:ascii="Times New Roman" w:hAnsi="Times New Roman" w:cs="Times New Roman"/>
          <w:sz w:val="22"/>
        </w:rPr>
        <w:t xml:space="preserve"> Life Sciences Institute, University of Michigan, Ann Arbor, MI, USA</w:t>
      </w:r>
    </w:p>
    <w:p w14:paraId="135DCC19" w14:textId="77777777" w:rsidR="00E202E7" w:rsidRDefault="00E202E7" w:rsidP="00E202E7">
      <w:pPr>
        <w:pStyle w:val="FootnoteText"/>
        <w:jc w:val="right"/>
        <w:rPr>
          <w:rFonts w:ascii="Times New Roman" w:hAnsi="Times New Roman" w:cs="Times New Roman"/>
          <w:sz w:val="22"/>
        </w:rPr>
      </w:pPr>
      <w:r w:rsidRPr="007B666C">
        <w:rPr>
          <w:rFonts w:ascii="Times New Roman" w:hAnsi="Times New Roman" w:cs="Times New Roman"/>
          <w:sz w:val="22"/>
          <w:vertAlign w:val="superscript"/>
        </w:rPr>
        <w:t>3</w:t>
      </w:r>
      <w:r>
        <w:rPr>
          <w:rFonts w:ascii="Times New Roman" w:hAnsi="Times New Roman" w:cs="Times New Roman"/>
          <w:sz w:val="22"/>
        </w:rPr>
        <w:t xml:space="preserve"> Department of Preventive </w:t>
      </w:r>
      <w:proofErr w:type="gramStart"/>
      <w:r>
        <w:rPr>
          <w:rFonts w:ascii="Times New Roman" w:hAnsi="Times New Roman" w:cs="Times New Roman"/>
          <w:sz w:val="22"/>
        </w:rPr>
        <w:t>Medicine</w:t>
      </w:r>
      <w:proofErr w:type="gramEnd"/>
      <w:r>
        <w:rPr>
          <w:rFonts w:ascii="Times New Roman" w:hAnsi="Times New Roman" w:cs="Times New Roman"/>
          <w:sz w:val="22"/>
        </w:rPr>
        <w:t>, University of Tennessee Health Science Center, Memphis, TN</w:t>
      </w:r>
    </w:p>
    <w:p w14:paraId="106B88DE"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4</w:t>
      </w:r>
      <w:r>
        <w:rPr>
          <w:rFonts w:ascii="Times New Roman" w:hAnsi="Times New Roman" w:cs="Times New Roman"/>
          <w:sz w:val="22"/>
        </w:rPr>
        <w:t xml:space="preserve"> Department of Internal Medicine, University of Michigan, Ann Arbor, MI, USA</w:t>
      </w:r>
    </w:p>
    <w:p w14:paraId="086E5F74" w14:textId="77777777" w:rsidR="00E202E7"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5</w:t>
      </w:r>
      <w:r>
        <w:rPr>
          <w:rFonts w:ascii="Times New Roman" w:hAnsi="Times New Roman" w:cs="Times New Roman"/>
          <w:sz w:val="22"/>
        </w:rPr>
        <w:t xml:space="preserve"> </w:t>
      </w:r>
      <w:proofErr w:type="gramStart"/>
      <w:r>
        <w:rPr>
          <w:rFonts w:ascii="Times New Roman" w:hAnsi="Times New Roman" w:cs="Times New Roman"/>
          <w:sz w:val="22"/>
        </w:rPr>
        <w:t>Department</w:t>
      </w:r>
      <w:proofErr w:type="gramEnd"/>
      <w:r>
        <w:rPr>
          <w:rFonts w:ascii="Times New Roman" w:hAnsi="Times New Roman" w:cs="Times New Roman"/>
          <w:sz w:val="22"/>
        </w:rPr>
        <w:t xml:space="preserve"> of Neurosurgery, University of Tennessee Health Science Center, Memphis, TN</w:t>
      </w:r>
    </w:p>
    <w:p w14:paraId="0D509E77" w14:textId="77777777" w:rsidR="00E202E7" w:rsidRPr="00E25CCF" w:rsidRDefault="00E202E7" w:rsidP="00E202E7">
      <w:pPr>
        <w:pStyle w:val="FootnoteText"/>
        <w:jc w:val="right"/>
        <w:rPr>
          <w:rFonts w:ascii="Times New Roman" w:hAnsi="Times New Roman" w:cs="Times New Roman"/>
          <w:sz w:val="22"/>
        </w:rPr>
      </w:pPr>
      <w:r>
        <w:rPr>
          <w:rFonts w:ascii="Times New Roman" w:hAnsi="Times New Roman" w:cs="Times New Roman"/>
          <w:sz w:val="22"/>
          <w:vertAlign w:val="superscript"/>
        </w:rPr>
        <w:t xml:space="preserve">6 </w:t>
      </w:r>
      <w:proofErr w:type="gramStart"/>
      <w:r w:rsidRPr="00E25CCF">
        <w:rPr>
          <w:rFonts w:ascii="Times New Roman" w:hAnsi="Times New Roman" w:cs="Times New Roman"/>
          <w:sz w:val="22"/>
        </w:rPr>
        <w:t>Department</w:t>
      </w:r>
      <w:proofErr w:type="gramEnd"/>
      <w:r w:rsidRPr="00E25CCF">
        <w:rPr>
          <w:rFonts w:ascii="Times New Roman" w:hAnsi="Times New Roman" w:cs="Times New Roman"/>
          <w:sz w:val="22"/>
        </w:rPr>
        <w:t xml:space="preserve"> of Physiology, University of Tennessee Health Science Center, Memphis, TN, USA</w:t>
      </w:r>
    </w:p>
    <w:p w14:paraId="4C89F20B" w14:textId="68DBECFB" w:rsidR="00E202E7" w:rsidRPr="00E202E7" w:rsidRDefault="00E202E7" w:rsidP="00E202E7">
      <w:pPr>
        <w:bidi w:val="0"/>
        <w:spacing w:after="0" w:line="480" w:lineRule="auto"/>
        <w:jc w:val="both"/>
        <w:rPr>
          <w:rFonts w:ascii="Times New Roman" w:hAnsi="Times New Roman" w:cs="Times New Roman"/>
          <w:b/>
          <w:bCs/>
        </w:rPr>
      </w:pPr>
      <w:r>
        <w:rPr>
          <w:rStyle w:val="FootnoteReference"/>
          <w:rFonts w:ascii="Times New Roman" w:hAnsi="Times New Roman" w:cs="Times New Roman"/>
        </w:rPr>
        <w:t>7</w:t>
      </w:r>
      <w:r w:rsidRPr="00E25CCF">
        <w:rPr>
          <w:rFonts w:ascii="Times New Roman" w:hAnsi="Times New Roman" w:cs="Times New Roman"/>
        </w:rPr>
        <w:t xml:space="preserve"> Children's Foundation Research Institute, Le Bonheur Children's Hospital, Memphis, TN, USA</w:t>
      </w:r>
    </w:p>
    <w:p w14:paraId="59FEDA82" w14:textId="77777777" w:rsidR="004619FA" w:rsidRDefault="0012269B" w:rsidP="0012269B">
      <w:pPr>
        <w:bidi w:val="0"/>
        <w:spacing w:after="0" w:line="480" w:lineRule="auto"/>
        <w:jc w:val="both"/>
        <w:rPr>
          <w:ins w:id="1" w:author="Dave Bridges" w:date="2014-10-08T10:58:00Z"/>
          <w:rFonts w:ascii="Times New Roman" w:hAnsi="Times New Roman" w:cs="Times New Roman"/>
          <w:bCs/>
        </w:rPr>
      </w:pPr>
      <w:r w:rsidRPr="003A3AC8">
        <w:rPr>
          <w:rFonts w:ascii="Times New Roman" w:hAnsi="Times New Roman" w:cs="Times New Roman"/>
          <w:b/>
          <w:bCs/>
        </w:rPr>
        <w:t>CORRESPONDING AUTHOR</w:t>
      </w:r>
      <w:ins w:id="2" w:author="Dave Bridges" w:date="2014-10-08T10:58:00Z">
        <w:r w:rsidR="004619FA">
          <w:rPr>
            <w:rFonts w:ascii="Times New Roman" w:hAnsi="Times New Roman" w:cs="Times New Roman"/>
            <w:b/>
            <w:bCs/>
          </w:rPr>
          <w:t>S</w:t>
        </w:r>
      </w:ins>
      <w:r w:rsidRPr="003A3AC8">
        <w:rPr>
          <w:rFonts w:ascii="Times New Roman" w:hAnsi="Times New Roman" w:cs="Times New Roman"/>
          <w:b/>
          <w:bCs/>
        </w:rPr>
        <w:t>:</w:t>
      </w:r>
      <w:r w:rsidRPr="003A3AC8">
        <w:rPr>
          <w:rFonts w:ascii="Times New Roman" w:hAnsi="Times New Roman" w:cs="Times New Roman"/>
          <w:bCs/>
        </w:rPr>
        <w:t xml:space="preserve">  </w:t>
      </w:r>
    </w:p>
    <w:p w14:paraId="5C6D99B9" w14:textId="21119FF2" w:rsidR="0012269B" w:rsidRDefault="0012269B" w:rsidP="0012269B">
      <w:pPr>
        <w:bidi w:val="0"/>
        <w:spacing w:after="0" w:line="480" w:lineRule="auto"/>
        <w:jc w:val="both"/>
        <w:rPr>
          <w:ins w:id="3" w:author="Dave Bridges" w:date="2014-10-08T10:58:00Z"/>
          <w:rStyle w:val="Hyperlink"/>
          <w:rFonts w:ascii="Times New Roman" w:hAnsi="Times New Roman" w:cs="Times New Roman"/>
          <w:bCs/>
        </w:rPr>
      </w:pPr>
      <w:proofErr w:type="spellStart"/>
      <w:r w:rsidRPr="003A3AC8">
        <w:rPr>
          <w:rFonts w:ascii="Times New Roman" w:hAnsi="Times New Roman" w:cs="Times New Roman"/>
          <w:bCs/>
        </w:rPr>
        <w:t>Irit</w:t>
      </w:r>
      <w:proofErr w:type="spellEnd"/>
      <w:r w:rsidRPr="003A3AC8">
        <w:rPr>
          <w:rFonts w:ascii="Times New Roman" w:hAnsi="Times New Roman" w:cs="Times New Roman"/>
          <w:bCs/>
        </w:rPr>
        <w:t xml:space="preserve"> Hochberg,</w:t>
      </w:r>
      <w:r>
        <w:rPr>
          <w:rFonts w:ascii="Times New Roman" w:hAnsi="Times New Roman" w:cs="Times New Roman"/>
          <w:bCs/>
        </w:rPr>
        <w:t xml:space="preserve"> </w:t>
      </w:r>
      <w:proofErr w:type="spellStart"/>
      <w:r w:rsidRPr="003A3AC8">
        <w:rPr>
          <w:rFonts w:ascii="Times New Roman" w:hAnsi="Times New Roman" w:cs="Times New Roman"/>
          <w:bCs/>
        </w:rPr>
        <w:t>Rambam</w:t>
      </w:r>
      <w:proofErr w:type="spellEnd"/>
      <w:r w:rsidRPr="003A3AC8">
        <w:rPr>
          <w:rFonts w:ascii="Times New Roman" w:hAnsi="Times New Roman" w:cs="Times New Roman"/>
          <w:bCs/>
        </w:rPr>
        <w:t xml:space="preserve"> Health Care Campus, 6 </w:t>
      </w:r>
      <w:proofErr w:type="spellStart"/>
      <w:r w:rsidRPr="003A3AC8">
        <w:rPr>
          <w:rFonts w:ascii="Times New Roman" w:hAnsi="Times New Roman" w:cs="Times New Roman"/>
          <w:bCs/>
        </w:rPr>
        <w:t>Ha'Aliya</w:t>
      </w:r>
      <w:proofErr w:type="spellEnd"/>
      <w:r w:rsidRPr="003A3AC8">
        <w:rPr>
          <w:rFonts w:ascii="Times New Roman" w:hAnsi="Times New Roman" w:cs="Times New Roman"/>
          <w:bCs/>
        </w:rPr>
        <w:t xml:space="preserve"> Street, POB 9602, Haifa 31096 Israel.  Phone: </w:t>
      </w:r>
      <w:r w:rsidRPr="003A3AC8">
        <w:fldChar w:fldCharType="begin"/>
      </w:r>
      <w:r w:rsidRPr="003A3AC8">
        <w:instrText xml:space="preserve"> HYPERLINK "tel:%2B972-4-8542828" \t "_blank" </w:instrText>
      </w:r>
      <w:r w:rsidRPr="003A3AC8">
        <w:fldChar w:fldCharType="separate"/>
      </w:r>
      <w:r w:rsidRPr="003A3AC8">
        <w:rPr>
          <w:rStyle w:val="Hyperlink"/>
          <w:rFonts w:ascii="Times New Roman" w:hAnsi="Times New Roman" w:cs="Times New Roman"/>
          <w:bCs/>
        </w:rPr>
        <w:t>+972-4-8542828</w:t>
      </w:r>
      <w:r w:rsidRPr="003A3AC8">
        <w:rPr>
          <w:rStyle w:val="Hyperlink"/>
          <w:rFonts w:ascii="Times New Roman" w:hAnsi="Times New Roman" w:cs="Times New Roman"/>
          <w:bCs/>
        </w:rPr>
        <w:fldChar w:fldCharType="end"/>
      </w:r>
      <w:r w:rsidRPr="003A3AC8">
        <w:rPr>
          <w:rFonts w:ascii="Times New Roman" w:hAnsi="Times New Roman" w:cs="Times New Roman"/>
          <w:bCs/>
        </w:rPr>
        <w:t xml:space="preserve">, Fax: </w:t>
      </w:r>
      <w:r w:rsidRPr="003A3AC8">
        <w:fldChar w:fldCharType="begin"/>
      </w:r>
      <w:r w:rsidRPr="003A3AC8">
        <w:instrText xml:space="preserve"> HYPERLINK "tel:%2B972-4-8542746" \t "_blank" </w:instrText>
      </w:r>
      <w:r w:rsidRPr="003A3AC8">
        <w:fldChar w:fldCharType="separate"/>
      </w:r>
      <w:r w:rsidRPr="003A3AC8">
        <w:rPr>
          <w:rStyle w:val="Hyperlink"/>
          <w:rFonts w:ascii="Times New Roman" w:hAnsi="Times New Roman" w:cs="Times New Roman"/>
          <w:bCs/>
        </w:rPr>
        <w:t>+972-4-8542746</w:t>
      </w:r>
      <w:r w:rsidRPr="003A3AC8">
        <w:rPr>
          <w:rStyle w:val="Hyperlink"/>
          <w:rFonts w:ascii="Times New Roman" w:hAnsi="Times New Roman" w:cs="Times New Roman"/>
          <w:bCs/>
        </w:rPr>
        <w:fldChar w:fldCharType="end"/>
      </w:r>
      <w:r w:rsidRPr="003A3AC8">
        <w:rPr>
          <w:rFonts w:ascii="Times New Roman" w:hAnsi="Times New Roman" w:cs="Times New Roman"/>
          <w:bCs/>
        </w:rPr>
        <w:t>, Email: </w:t>
      </w:r>
      <w:r w:rsidRPr="003A3AC8">
        <w:fldChar w:fldCharType="begin"/>
      </w:r>
      <w:r w:rsidRPr="003A3AC8">
        <w:instrText xml:space="preserve"> HYPERLINK "mailto:i_hochberg@rambam.health.gov.il" \t "_blank" </w:instrText>
      </w:r>
      <w:r w:rsidRPr="003A3AC8">
        <w:fldChar w:fldCharType="separate"/>
      </w:r>
      <w:r w:rsidRPr="003A3AC8">
        <w:rPr>
          <w:rStyle w:val="Hyperlink"/>
          <w:rFonts w:ascii="Times New Roman" w:hAnsi="Times New Roman" w:cs="Times New Roman"/>
          <w:bCs/>
        </w:rPr>
        <w:t>i_hochberg@rambam.health.gov.il</w:t>
      </w:r>
      <w:r w:rsidRPr="003A3AC8">
        <w:rPr>
          <w:rStyle w:val="Hyperlink"/>
          <w:rFonts w:ascii="Times New Roman" w:hAnsi="Times New Roman" w:cs="Times New Roman"/>
          <w:bCs/>
        </w:rPr>
        <w:fldChar w:fldCharType="end"/>
      </w:r>
    </w:p>
    <w:p w14:paraId="4B8EAB1F" w14:textId="4C25DDE7" w:rsidR="004619FA" w:rsidRPr="003A3AC8" w:rsidRDefault="004619FA" w:rsidP="0012269B">
      <w:pPr>
        <w:bidi w:val="0"/>
        <w:spacing w:after="0" w:line="480" w:lineRule="auto"/>
        <w:jc w:val="both"/>
        <w:rPr>
          <w:rFonts w:ascii="Times New Roman" w:hAnsi="Times New Roman" w:cs="Times New Roman"/>
          <w:bCs/>
        </w:rPr>
      </w:pPr>
      <w:ins w:id="4" w:author="Dave Bridges" w:date="2014-10-08T10:58:00Z">
        <w:r>
          <w:rPr>
            <w:rStyle w:val="Hyperlink"/>
            <w:rFonts w:ascii="Times New Roman" w:hAnsi="Times New Roman" w:cs="Times New Roman"/>
            <w:bCs/>
          </w:rPr>
          <w:t xml:space="preserve">Dave Bridges, University of </w:t>
        </w:r>
        <w:proofErr w:type="spellStart"/>
        <w:r>
          <w:rPr>
            <w:rStyle w:val="Hyperlink"/>
            <w:rFonts w:ascii="Times New Roman" w:hAnsi="Times New Roman" w:cs="Times New Roman"/>
            <w:bCs/>
          </w:rPr>
          <w:t>Tennseee</w:t>
        </w:r>
        <w:proofErr w:type="spellEnd"/>
        <w:r>
          <w:rPr>
            <w:rStyle w:val="Hyperlink"/>
            <w:rFonts w:ascii="Times New Roman" w:hAnsi="Times New Roman" w:cs="Times New Roman"/>
            <w:bCs/>
          </w:rPr>
          <w:t xml:space="preserve"> Health Science Center, Department of Physiology, 894 Union Ave, Memphis, TN, USA.  Phone (901) 448-2007, Fax: </w:t>
        </w:r>
      </w:ins>
      <w:ins w:id="5" w:author="Dave Bridges" w:date="2014-10-08T10:59:00Z">
        <w:r>
          <w:rPr>
            <w:rStyle w:val="Hyperlink"/>
            <w:rFonts w:ascii="Times New Roman" w:hAnsi="Times New Roman" w:cs="Times New Roman"/>
            <w:bCs/>
          </w:rPr>
          <w:t>(910) 448-7126, Email: dbridge9@uthsc.edu</w:t>
        </w:r>
      </w:ins>
    </w:p>
    <w:p w14:paraId="56C2B91C" w14:textId="61E9B12D" w:rsidR="00967134" w:rsidRPr="003A3AC8" w:rsidRDefault="00751207" w:rsidP="000404EC">
      <w:pPr>
        <w:bidi w:val="0"/>
        <w:spacing w:after="0" w:line="480" w:lineRule="auto"/>
        <w:jc w:val="both"/>
        <w:rPr>
          <w:rFonts w:ascii="Times New Roman" w:hAnsi="Times New Roman" w:cs="Times New Roman"/>
          <w:bCs/>
        </w:rPr>
      </w:pPr>
      <w:r>
        <w:rPr>
          <w:rFonts w:ascii="Times New Roman" w:hAnsi="Times New Roman" w:cs="Times New Roman"/>
          <w:b/>
          <w:bCs/>
        </w:rPr>
        <w:t>KEYWORDS</w:t>
      </w:r>
      <w:r w:rsidR="00967134" w:rsidRPr="003A3AC8">
        <w:rPr>
          <w:rFonts w:ascii="Times New Roman" w:hAnsi="Times New Roman" w:cs="Times New Roman"/>
          <w:b/>
          <w:bCs/>
        </w:rPr>
        <w:t xml:space="preserve">: </w:t>
      </w:r>
      <w:r w:rsidR="00967134" w:rsidRPr="003A3AC8">
        <w:rPr>
          <w:rFonts w:ascii="Times New Roman" w:hAnsi="Times New Roman" w:cs="Times New Roman"/>
          <w:bCs/>
        </w:rPr>
        <w:t xml:space="preserve">Acromegaly, Lipolysis, Insulin Resistance, </w:t>
      </w:r>
      <w:proofErr w:type="gramStart"/>
      <w:r w:rsidR="00967134" w:rsidRPr="003A3AC8">
        <w:rPr>
          <w:rFonts w:ascii="Times New Roman" w:hAnsi="Times New Roman" w:cs="Times New Roman"/>
          <w:bCs/>
        </w:rPr>
        <w:t>Growth</w:t>
      </w:r>
      <w:proofErr w:type="gramEnd"/>
      <w:r w:rsidR="00967134" w:rsidRPr="003A3AC8">
        <w:rPr>
          <w:rFonts w:ascii="Times New Roman" w:hAnsi="Times New Roman" w:cs="Times New Roman"/>
          <w:bCs/>
        </w:rPr>
        <w:t xml:space="preserve"> Hormone</w:t>
      </w:r>
    </w:p>
    <w:p w14:paraId="07445013" w14:textId="7EF09358" w:rsidR="00967134" w:rsidRPr="003A3AC8" w:rsidRDefault="00967134" w:rsidP="000404EC">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WORD COUNT:  </w:t>
      </w:r>
      <w:r w:rsidR="00B411E3">
        <w:rPr>
          <w:rFonts w:ascii="Times New Roman" w:hAnsi="Times New Roman" w:cs="Times New Roman"/>
          <w:bCs/>
        </w:rPr>
        <w:t>4602</w:t>
      </w:r>
    </w:p>
    <w:p w14:paraId="029EE0FB" w14:textId="77777777" w:rsidR="00FA58EC" w:rsidRPr="003A3AC8" w:rsidRDefault="00FA58EC" w:rsidP="000404EC">
      <w:pPr>
        <w:bidi w:val="0"/>
        <w:spacing w:after="0" w:line="480" w:lineRule="auto"/>
        <w:jc w:val="both"/>
        <w:rPr>
          <w:rFonts w:ascii="Times New Roman" w:hAnsi="Times New Roman" w:cs="Times New Roman"/>
          <w:b/>
          <w:bCs/>
        </w:rPr>
      </w:pPr>
      <w:r w:rsidRPr="003A3AC8">
        <w:rPr>
          <w:rFonts w:ascii="Times New Roman" w:hAnsi="Times New Roman" w:cs="Times New Roman"/>
          <w:b/>
          <w:bCs/>
        </w:rPr>
        <w:t xml:space="preserve">DISCLOSURE STATEMENT: </w:t>
      </w:r>
      <w:r w:rsidRPr="003A3AC8">
        <w:rPr>
          <w:rFonts w:ascii="Times New Roman" w:hAnsi="Times New Roman" w:cs="Times New Roman"/>
          <w:bCs/>
        </w:rPr>
        <w:t xml:space="preserve">The authors have nothing </w:t>
      </w:r>
      <w:r w:rsidR="004F5A2C" w:rsidRPr="003A3AC8">
        <w:rPr>
          <w:rFonts w:ascii="Times New Roman" w:hAnsi="Times New Roman" w:cs="Times New Roman"/>
          <w:bCs/>
        </w:rPr>
        <w:t>t</w:t>
      </w:r>
      <w:r w:rsidRPr="003A3AC8">
        <w:rPr>
          <w:rFonts w:ascii="Times New Roman" w:hAnsi="Times New Roman" w:cs="Times New Roman"/>
          <w:bCs/>
        </w:rPr>
        <w:t>o disclose</w:t>
      </w:r>
      <w:r w:rsidRPr="003A3AC8">
        <w:rPr>
          <w:rFonts w:ascii="Times New Roman" w:hAnsi="Times New Roman" w:cs="Times New Roman"/>
          <w:b/>
          <w:bCs/>
        </w:rPr>
        <w:br w:type="page"/>
      </w:r>
    </w:p>
    <w:p w14:paraId="2429B096" w14:textId="77777777" w:rsidR="00083B6B" w:rsidRPr="003A3AC8" w:rsidRDefault="00967134"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Abstract:</w:t>
      </w:r>
    </w:p>
    <w:p w14:paraId="07C63BCB" w14:textId="3EA632F6" w:rsidR="00EF2A97" w:rsidRDefault="00EF2A97" w:rsidP="00EF2A97">
      <w:pPr>
        <w:tabs>
          <w:tab w:val="right" w:pos="142"/>
        </w:tabs>
        <w:bidi w:val="0"/>
        <w:spacing w:before="100" w:beforeAutospacing="1" w:after="100" w:afterAutospacing="1" w:line="480" w:lineRule="auto"/>
        <w:ind w:left="142"/>
        <w:jc w:val="both"/>
      </w:pPr>
      <w:r>
        <w:rPr>
          <w:rFonts w:ascii="Times New Roman" w:eastAsia="Times New Roman" w:hAnsi="Times New Roman" w:cs="Times New Roman"/>
          <w:color w:val="000000"/>
        </w:rPr>
        <w:t>To study the effect of chronic excess growth hormone on adipose tissue we performed RNA sequencing in adipose tissue biopsies from p</w:t>
      </w:r>
      <w:r w:rsidRPr="003A3AC8">
        <w:rPr>
          <w:rFonts w:ascii="Times New Roman" w:eastAsia="Times New Roman" w:hAnsi="Times New Roman" w:cs="Times New Roman"/>
          <w:color w:val="000000"/>
        </w:rPr>
        <w:t>atien</w:t>
      </w:r>
      <w:r>
        <w:rPr>
          <w:rFonts w:ascii="Times New Roman" w:eastAsia="Times New Roman" w:hAnsi="Times New Roman" w:cs="Times New Roman"/>
          <w:color w:val="000000"/>
        </w:rPr>
        <w:t>ts with acromegaly (n=9) or non-</w:t>
      </w:r>
      <w:r w:rsidRPr="003A3AC8">
        <w:rPr>
          <w:rFonts w:ascii="Times New Roman" w:eastAsia="Times New Roman" w:hAnsi="Times New Roman" w:cs="Times New Roman"/>
          <w:color w:val="000000"/>
        </w:rPr>
        <w:t>functioning pituitary adenoma</w:t>
      </w:r>
      <w:r>
        <w:rPr>
          <w:rFonts w:ascii="Times New Roman" w:eastAsia="Times New Roman" w:hAnsi="Times New Roman" w:cs="Times New Roman"/>
          <w:color w:val="000000"/>
        </w:rPr>
        <w:t>s</w:t>
      </w:r>
      <w:r w:rsidRPr="003A3AC8">
        <w:rPr>
          <w:rFonts w:ascii="Times New Roman" w:eastAsia="Times New Roman" w:hAnsi="Times New Roman" w:cs="Times New Roman"/>
          <w:color w:val="000000"/>
        </w:rPr>
        <w:t xml:space="preserve"> (n=11)</w:t>
      </w:r>
      <w:r>
        <w:rPr>
          <w:rFonts w:ascii="Times New Roman" w:eastAsia="Times New Roman" w:hAnsi="Times New Roman" w:cs="Times New Roman"/>
          <w:color w:val="000000"/>
        </w:rPr>
        <w:t xml:space="preserve">. </w:t>
      </w:r>
      <w:r w:rsidRPr="003A3AC8">
        <w:rPr>
          <w:rFonts w:ascii="Times New Roman" w:hAnsi="Times New Roman" w:cs="Times New Roman"/>
        </w:rPr>
        <w:t xml:space="preserve">The patients underwent clinical and metabolic profiling including assessment of HOMA-IR. Explants of adipose tissue were assayed </w:t>
      </w:r>
      <w:r>
        <w:rPr>
          <w:rFonts w:ascii="Times New Roman" w:hAnsi="Times New Roman" w:cs="Times New Roman"/>
          <w:i/>
        </w:rPr>
        <w:t xml:space="preserve">ex </w:t>
      </w:r>
      <w:r w:rsidRPr="00EF2A97">
        <w:rPr>
          <w:rFonts w:ascii="Times New Roman" w:hAnsi="Times New Roman" w:cs="Times New Roman"/>
          <w:i/>
        </w:rPr>
        <w:t>vivo</w:t>
      </w:r>
      <w:r w:rsidRPr="003A3AC8">
        <w:rPr>
          <w:rFonts w:ascii="Times New Roman" w:hAnsi="Times New Roman" w:cs="Times New Roman"/>
        </w:rPr>
        <w:t xml:space="preserve"> for lipolysis</w:t>
      </w:r>
      <w:r>
        <w:rPr>
          <w:rFonts w:ascii="Times New Roman" w:hAnsi="Times New Roman" w:cs="Times New Roman"/>
        </w:rPr>
        <w:t xml:space="preserve"> and </w:t>
      </w:r>
      <w:proofErr w:type="spellStart"/>
      <w:r>
        <w:rPr>
          <w:rFonts w:ascii="Times New Roman" w:hAnsi="Times New Roman" w:cs="Times New Roman"/>
        </w:rPr>
        <w:t>ceramide</w:t>
      </w:r>
      <w:proofErr w:type="spellEnd"/>
      <w:r>
        <w:rPr>
          <w:rFonts w:ascii="Times New Roman" w:hAnsi="Times New Roman" w:cs="Times New Roman"/>
        </w:rPr>
        <w:t xml:space="preserve"> levels</w:t>
      </w:r>
      <w:r w:rsidRPr="003A3AC8">
        <w:rPr>
          <w:rFonts w:ascii="Times New Roman" w:hAnsi="Times New Roman" w:cs="Times New Roman"/>
        </w:rPr>
        <w:t xml:space="preserve">. </w:t>
      </w:r>
      <w:r w:rsidRPr="003A3AC8">
        <w:rPr>
          <w:rFonts w:ascii="Times New Roman" w:eastAsia="Times New Roman" w:hAnsi="Times New Roman" w:cs="Times New Roman"/>
          <w:color w:val="000000"/>
        </w:rPr>
        <w:t xml:space="preserve">Patients with acromegaly had higher glucose, higher insulin levels and higher HOMA-IR score. </w:t>
      </w:r>
      <w:r w:rsidRPr="003A3AC8">
        <w:rPr>
          <w:rFonts w:ascii="Times New Roman" w:hAnsi="Times New Roman" w:cs="Times New Roman"/>
        </w:rPr>
        <w:t>We observed several previously reported transcriptional changes (</w:t>
      </w:r>
      <w:r w:rsidRPr="003A3AC8">
        <w:rPr>
          <w:rFonts w:ascii="Times New Roman" w:hAnsi="Times New Roman" w:cs="Times New Roman"/>
          <w:i/>
        </w:rPr>
        <w:t>IGF1</w:t>
      </w:r>
      <w:r w:rsidRPr="003A3AC8">
        <w:rPr>
          <w:rFonts w:ascii="Times New Roman" w:hAnsi="Times New Roman" w:cs="Times New Roman"/>
        </w:rPr>
        <w:t xml:space="preserve">, </w:t>
      </w:r>
      <w:r w:rsidRPr="003A3AC8">
        <w:rPr>
          <w:rFonts w:ascii="Times New Roman" w:hAnsi="Times New Roman" w:cs="Times New Roman"/>
          <w:i/>
        </w:rPr>
        <w:t>IGFBP3</w:t>
      </w:r>
      <w:r>
        <w:rPr>
          <w:rFonts w:ascii="Times New Roman" w:hAnsi="Times New Roman" w:cs="Times New Roman"/>
        </w:rPr>
        <w:t xml:space="preserve">, </w:t>
      </w:r>
      <w:r w:rsidRPr="003A3AC8">
        <w:rPr>
          <w:rFonts w:ascii="Times New Roman" w:hAnsi="Times New Roman" w:cs="Times New Roman"/>
          <w:i/>
          <w:iCs/>
        </w:rPr>
        <w:t>CISH, SOCS2)</w:t>
      </w:r>
      <w:r w:rsidRPr="003A3AC8">
        <w:rPr>
          <w:rFonts w:ascii="Times New Roman" w:hAnsi="Times New Roman" w:cs="Times New Roman"/>
        </w:rPr>
        <w:t xml:space="preserve"> that induced by GH</w:t>
      </w:r>
      <w:ins w:id="6" w:author="Dave Bridges" w:date="2014-10-08T11:03:00Z">
        <w:r w:rsidR="00F75031">
          <w:rPr>
            <w:rFonts w:ascii="Times New Roman" w:hAnsi="Times New Roman" w:cs="Times New Roman"/>
          </w:rPr>
          <w:t>/IGF-1</w:t>
        </w:r>
      </w:ins>
      <w:r w:rsidRPr="003A3AC8">
        <w:rPr>
          <w:rFonts w:ascii="Times New Roman" w:hAnsi="Times New Roman" w:cs="Times New Roman"/>
        </w:rPr>
        <w:t xml:space="preserve"> in liver but are also induced in adipose tissue.  We </w:t>
      </w:r>
      <w:r>
        <w:rPr>
          <w:rFonts w:ascii="Times New Roman" w:hAnsi="Times New Roman" w:cs="Times New Roman"/>
        </w:rPr>
        <w:t xml:space="preserve">also </w:t>
      </w:r>
      <w:r w:rsidRPr="003A3AC8">
        <w:rPr>
          <w:rFonts w:ascii="Times New Roman" w:hAnsi="Times New Roman" w:cs="Times New Roman"/>
        </w:rPr>
        <w:t>identified several novel transcriptional changes, some o</w:t>
      </w:r>
      <w:r>
        <w:rPr>
          <w:rFonts w:ascii="Times New Roman" w:hAnsi="Times New Roman" w:cs="Times New Roman"/>
        </w:rPr>
        <w:t xml:space="preserve">f which may be important for GH/IGF responses </w:t>
      </w:r>
      <w:r w:rsidRPr="003A3AC8">
        <w:rPr>
          <w:rFonts w:ascii="Times New Roman" w:hAnsi="Times New Roman" w:cs="Times New Roman"/>
        </w:rPr>
        <w:t>(</w:t>
      </w:r>
      <w:r w:rsidRPr="003A3AC8">
        <w:rPr>
          <w:rFonts w:ascii="Times New Roman" w:hAnsi="Times New Roman" w:cs="Times New Roman"/>
          <w:i/>
        </w:rPr>
        <w:t>PTPN3</w:t>
      </w:r>
      <w:r w:rsidRPr="003A3AC8">
        <w:rPr>
          <w:rFonts w:ascii="Times New Roman" w:hAnsi="Times New Roman" w:cs="Times New Roman"/>
        </w:rPr>
        <w:t xml:space="preserve"> and </w:t>
      </w:r>
      <w:r w:rsidRPr="003A3AC8">
        <w:rPr>
          <w:rFonts w:ascii="Times New Roman" w:hAnsi="Times New Roman" w:cs="Times New Roman"/>
          <w:i/>
        </w:rPr>
        <w:t>PTPN4</w:t>
      </w:r>
      <w:r w:rsidRPr="003A3AC8">
        <w:rPr>
          <w:rFonts w:ascii="Times New Roman" w:hAnsi="Times New Roman" w:cs="Times New Roman"/>
        </w:rPr>
        <w:t>) and the effect</w:t>
      </w:r>
      <w:r>
        <w:rPr>
          <w:rFonts w:ascii="Times New Roman" w:hAnsi="Times New Roman" w:cs="Times New Roman"/>
        </w:rPr>
        <w:t>s</w:t>
      </w:r>
      <w:r w:rsidRPr="003A3AC8">
        <w:rPr>
          <w:rFonts w:ascii="Times New Roman" w:hAnsi="Times New Roman" w:cs="Times New Roman"/>
        </w:rPr>
        <w:t xml:space="preserve"> of </w:t>
      </w:r>
      <w:r>
        <w:rPr>
          <w:rFonts w:ascii="Times New Roman" w:hAnsi="Times New Roman" w:cs="Times New Roman"/>
        </w:rPr>
        <w:t>acromegaly</w:t>
      </w:r>
      <w:r w:rsidRPr="003A3AC8">
        <w:rPr>
          <w:rFonts w:ascii="Times New Roman" w:hAnsi="Times New Roman" w:cs="Times New Roman"/>
        </w:rPr>
        <w:t xml:space="preserve"> on growth and proliferation.  Several </w:t>
      </w:r>
      <w:r>
        <w:rPr>
          <w:rFonts w:ascii="Times New Roman" w:hAnsi="Times New Roman" w:cs="Times New Roman"/>
        </w:rPr>
        <w:t xml:space="preserve">differentially expressed </w:t>
      </w:r>
      <w:r w:rsidRPr="003A3AC8">
        <w:rPr>
          <w:rFonts w:ascii="Times New Roman" w:hAnsi="Times New Roman" w:cs="Times New Roman"/>
        </w:rPr>
        <w:t xml:space="preserve">transcripts </w:t>
      </w:r>
      <w:r>
        <w:rPr>
          <w:rFonts w:ascii="Times New Roman" w:hAnsi="Times New Roman" w:cs="Times New Roman"/>
        </w:rPr>
        <w:t>may</w:t>
      </w:r>
      <w:r w:rsidRPr="003A3AC8">
        <w:rPr>
          <w:rFonts w:ascii="Times New Roman" w:hAnsi="Times New Roman" w:cs="Times New Roman"/>
        </w:rPr>
        <w:t xml:space="preserve"> be important in GH</w:t>
      </w:r>
      <w:ins w:id="7" w:author="Dave Bridges" w:date="2014-10-08T11:00:00Z">
        <w:r w:rsidR="00352750">
          <w:rPr>
            <w:rFonts w:ascii="Times New Roman" w:hAnsi="Times New Roman" w:cs="Times New Roman"/>
          </w:rPr>
          <w:t>/IGF-1</w:t>
        </w:r>
      </w:ins>
      <w:r w:rsidRPr="003A3AC8">
        <w:rPr>
          <w:rFonts w:ascii="Times New Roman" w:hAnsi="Times New Roman" w:cs="Times New Roman"/>
        </w:rPr>
        <w:t xml:space="preserve">-induced metabolic changes. Specifically, induction of </w:t>
      </w:r>
      <w:r w:rsidRPr="003A3AC8">
        <w:rPr>
          <w:rFonts w:ascii="Times New Roman" w:hAnsi="Times New Roman" w:cs="Times New Roman"/>
          <w:i/>
        </w:rPr>
        <w:t>LPL</w:t>
      </w:r>
      <w:r w:rsidRPr="003A3AC8">
        <w:rPr>
          <w:rFonts w:ascii="Times New Roman" w:hAnsi="Times New Roman" w:cs="Times New Roman"/>
        </w:rPr>
        <w:t xml:space="preserve">, </w:t>
      </w:r>
      <w:r w:rsidRPr="003A3AC8">
        <w:rPr>
          <w:rFonts w:ascii="Times New Roman" w:hAnsi="Times New Roman" w:cs="Times New Roman"/>
          <w:i/>
        </w:rPr>
        <w:t>ABHD5</w:t>
      </w:r>
      <w:r w:rsidRPr="003A3AC8">
        <w:rPr>
          <w:rFonts w:ascii="Times New Roman" w:hAnsi="Times New Roman" w:cs="Times New Roman"/>
        </w:rPr>
        <w:t xml:space="preserve">, </w:t>
      </w:r>
      <w:r>
        <w:rPr>
          <w:rFonts w:ascii="Times New Roman" w:hAnsi="Times New Roman" w:cs="Times New Roman"/>
        </w:rPr>
        <w:t xml:space="preserve">and </w:t>
      </w:r>
      <w:r w:rsidRPr="003A3AC8">
        <w:rPr>
          <w:rFonts w:ascii="Times New Roman" w:hAnsi="Times New Roman" w:cs="Times New Roman"/>
          <w:i/>
        </w:rPr>
        <w:t xml:space="preserve">NRIP1 </w:t>
      </w:r>
      <w:r w:rsidRPr="003A3AC8">
        <w:rPr>
          <w:rFonts w:ascii="Times New Roman" w:hAnsi="Times New Roman" w:cs="Times New Roman"/>
        </w:rPr>
        <w:t xml:space="preserve">can contribute to </w:t>
      </w:r>
      <w:proofErr w:type="gramStart"/>
      <w:r w:rsidRPr="003A3AC8">
        <w:rPr>
          <w:rFonts w:ascii="Times New Roman" w:hAnsi="Times New Roman" w:cs="Times New Roman"/>
        </w:rPr>
        <w:t>enhanced</w:t>
      </w:r>
      <w:proofErr w:type="gramEnd"/>
      <w:r w:rsidRPr="003A3AC8">
        <w:rPr>
          <w:rFonts w:ascii="Times New Roman" w:hAnsi="Times New Roman" w:cs="Times New Roman"/>
        </w:rPr>
        <w:t xml:space="preserve"> lipolysis and may explain the </w:t>
      </w:r>
      <w:r>
        <w:rPr>
          <w:rFonts w:ascii="Times New Roman" w:hAnsi="Times New Roman" w:cs="Times New Roman"/>
        </w:rPr>
        <w:t>elevated</w:t>
      </w:r>
      <w:r w:rsidRPr="003A3AC8">
        <w:rPr>
          <w:rFonts w:ascii="Times New Roman" w:hAnsi="Times New Roman" w:cs="Times New Roman"/>
        </w:rPr>
        <w:t xml:space="preserve"> adipose tissue lipolysis in acromegaly patients. Higher expression of </w:t>
      </w:r>
      <w:r w:rsidRPr="003A3AC8">
        <w:rPr>
          <w:rFonts w:ascii="Times New Roman" w:hAnsi="Times New Roman" w:cs="Times New Roman"/>
          <w:i/>
          <w:iCs/>
        </w:rPr>
        <w:t>TCF7L2</w:t>
      </w:r>
      <w:r w:rsidRPr="003A3AC8">
        <w:rPr>
          <w:rFonts w:ascii="Times New Roman" w:hAnsi="Times New Roman" w:cs="Times New Roman"/>
        </w:rPr>
        <w:t xml:space="preserve"> and the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w:t>
      </w:r>
      <w:r w:rsidRPr="003A3AC8">
        <w:rPr>
          <w:rFonts w:ascii="Times New Roman" w:hAnsi="Times New Roman" w:cs="Times New Roman"/>
          <w:i/>
          <w:iCs/>
        </w:rPr>
        <w:t>FADS1, FADS2</w:t>
      </w:r>
      <w:r w:rsidRPr="003A3AC8">
        <w:rPr>
          <w:rFonts w:ascii="Times New Roman" w:hAnsi="Times New Roman" w:cs="Times New Roman"/>
        </w:rPr>
        <w:t xml:space="preserve"> and </w:t>
      </w:r>
      <w:r w:rsidRPr="003A3AC8">
        <w:rPr>
          <w:rFonts w:ascii="Times New Roman" w:hAnsi="Times New Roman" w:cs="Times New Roman"/>
          <w:i/>
          <w:iCs/>
        </w:rPr>
        <w:t xml:space="preserve">SCD </w:t>
      </w:r>
      <w:r w:rsidRPr="003A3AC8">
        <w:rPr>
          <w:rFonts w:ascii="Times New Roman" w:hAnsi="Times New Roman" w:cs="Times New Roman"/>
        </w:rPr>
        <w:t xml:space="preserve">could contribute to insulin resistance. </w:t>
      </w:r>
      <w:proofErr w:type="spellStart"/>
      <w:r>
        <w:rPr>
          <w:rFonts w:ascii="Times New Roman" w:hAnsi="Times New Roman" w:cs="Times New Roman"/>
        </w:rPr>
        <w:t>Ceramides</w:t>
      </w:r>
      <w:proofErr w:type="spellEnd"/>
      <w:r>
        <w:rPr>
          <w:rFonts w:ascii="Times New Roman" w:hAnsi="Times New Roman" w:cs="Times New Roman"/>
        </w:rPr>
        <w:t xml:space="preserve"> were not different between the two groups. </w:t>
      </w:r>
      <w:r>
        <w:rPr>
          <w:rFonts w:ascii="Times New Roman" w:eastAsia="Times New Roman" w:hAnsi="Times New Roman" w:cs="Times New Roman"/>
          <w:color w:val="000000"/>
        </w:rPr>
        <w:t xml:space="preserve">In summary, </w:t>
      </w:r>
      <w:r>
        <w:rPr>
          <w:rFonts w:ascii="Times New Roman" w:hAnsi="Times New Roman" w:cs="Times New Roman"/>
        </w:rPr>
        <w:t>we have</w:t>
      </w:r>
      <w:r w:rsidRPr="003A3AC8">
        <w:rPr>
          <w:rFonts w:ascii="Times New Roman" w:hAnsi="Times New Roman" w:cs="Times New Roman"/>
        </w:rPr>
        <w:t xml:space="preserve"> identified the acromegaly gene expression signature in human adipose tissue. The significance of altered expression of specific transcripts will enhance our understanding of the metabolic and proliferative changes associated with acromegaly</w:t>
      </w:r>
      <w:r>
        <w:rPr>
          <w:rFonts w:ascii="Times New Roman" w:hAnsi="Times New Roman" w:cs="Times New Roman"/>
        </w:rPr>
        <w:t>.</w:t>
      </w:r>
    </w:p>
    <w:p w14:paraId="567B8B4D" w14:textId="42D2A435" w:rsidR="00E612B2" w:rsidRDefault="00E612B2">
      <w:pPr>
        <w:bidi w:val="0"/>
        <w:spacing w:after="0" w:line="240" w:lineRule="auto"/>
        <w:rPr>
          <w:rFonts w:ascii="Times New Roman" w:hAnsi="Times New Roman" w:cs="Times New Roman"/>
        </w:rPr>
      </w:pPr>
      <w:r>
        <w:rPr>
          <w:rFonts w:ascii="Times New Roman" w:hAnsi="Times New Roman" w:cs="Times New Roman"/>
        </w:rPr>
        <w:br w:type="page"/>
      </w:r>
    </w:p>
    <w:p w14:paraId="5C9BDDA4" w14:textId="77777777" w:rsidR="00083B6B" w:rsidRPr="003A3AC8" w:rsidRDefault="00083B6B" w:rsidP="000404EC">
      <w:pPr>
        <w:bidi w:val="0"/>
        <w:spacing w:line="480" w:lineRule="auto"/>
        <w:jc w:val="both"/>
        <w:rPr>
          <w:rFonts w:ascii="Times New Roman" w:hAnsi="Times New Roman" w:cs="Times New Roman"/>
          <w:b/>
        </w:rPr>
      </w:pPr>
      <w:r w:rsidRPr="003A3AC8">
        <w:rPr>
          <w:rFonts w:ascii="Times New Roman" w:hAnsi="Times New Roman" w:cs="Times New Roman"/>
          <w:b/>
        </w:rPr>
        <w:lastRenderedPageBreak/>
        <w:t>Introduction</w:t>
      </w:r>
    </w:p>
    <w:p w14:paraId="6292C028" w14:textId="2C7C6F68" w:rsidR="00F341BB" w:rsidRPr="003A3AC8" w:rsidRDefault="00083B6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w:t>
      </w:r>
      <w:r w:rsidR="00B70ECA">
        <w:rPr>
          <w:rFonts w:ascii="Times New Roman" w:hAnsi="Times New Roman" w:cs="Times New Roman"/>
        </w:rPr>
        <w:t xml:space="preserve">i.e. </w:t>
      </w:r>
      <w:r w:rsidRPr="003A3AC8">
        <w:rPr>
          <w:rFonts w:ascii="Times New Roman" w:hAnsi="Times New Roman" w:cs="Times New Roman"/>
        </w:rPr>
        <w:t>excess</w:t>
      </w:r>
      <w:r w:rsidR="00B70ECA">
        <w:rPr>
          <w:rFonts w:ascii="Times New Roman" w:hAnsi="Times New Roman" w:cs="Times New Roman"/>
        </w:rPr>
        <w:t>ive</w:t>
      </w:r>
      <w:r w:rsidRPr="003A3AC8">
        <w:rPr>
          <w:rFonts w:ascii="Times New Roman" w:hAnsi="Times New Roman" w:cs="Times New Roman"/>
        </w:rPr>
        <w:t xml:space="preserve"> growth hormone</w:t>
      </w:r>
      <w:r w:rsidR="00496C7C" w:rsidRPr="003A3AC8">
        <w:rPr>
          <w:rFonts w:ascii="Times New Roman" w:hAnsi="Times New Roman" w:cs="Times New Roman"/>
        </w:rPr>
        <w:t xml:space="preserve"> </w:t>
      </w:r>
      <w:r w:rsidR="000D13C0" w:rsidRPr="003A3AC8">
        <w:rPr>
          <w:rFonts w:ascii="Times New Roman" w:hAnsi="Times New Roman" w:cs="Times New Roman"/>
        </w:rPr>
        <w:t>(GH)</w:t>
      </w:r>
      <w:r w:rsidR="00496C7C" w:rsidRPr="003A3AC8">
        <w:rPr>
          <w:rFonts w:ascii="Times New Roman" w:hAnsi="Times New Roman" w:cs="Times New Roman"/>
        </w:rPr>
        <w:t xml:space="preserve"> production</w:t>
      </w:r>
      <w:r w:rsidR="00DC41D4" w:rsidRPr="003A3AC8">
        <w:rPr>
          <w:rFonts w:ascii="Times New Roman" w:hAnsi="Times New Roman" w:cs="Times New Roman"/>
        </w:rPr>
        <w:t xml:space="preserve"> </w:t>
      </w:r>
      <w:r w:rsidR="00C44BCA" w:rsidRPr="003A3AC8">
        <w:rPr>
          <w:rFonts w:ascii="Times New Roman" w:hAnsi="Times New Roman" w:cs="Times New Roman"/>
        </w:rPr>
        <w:t>secondary</w:t>
      </w:r>
      <w:r w:rsidRPr="003A3AC8">
        <w:rPr>
          <w:rFonts w:ascii="Times New Roman" w:hAnsi="Times New Roman" w:cs="Times New Roman"/>
        </w:rPr>
        <w:t xml:space="preserve"> to a pituitary adenoma, </w:t>
      </w:r>
      <w:r w:rsidR="00966C73" w:rsidRPr="003A3AC8">
        <w:rPr>
          <w:rFonts w:ascii="Times New Roman" w:hAnsi="Times New Roman" w:cs="Times New Roman"/>
        </w:rPr>
        <w:t>is a rare condition with an annual incidence of 3 patients per million</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"1386-341X", "PMID" : "11081170", "abstract" : "Acromegaly is a consequence of chronic growth hormone (GH) excess, due in the majority of cases to a GH-secreting pituitary adenoma, and occurring with a population prevalence of 60 per million and an incidence of 3-4 per million per year. Males and females appear to be equally affected with an average age of presentation of 44 years. Younger patients may have more aggressive tumours and higher GH concentrations. There is co-existent hyperprolactinaemia in about one third of cases, and a variable proportion of [figure: see text] tumours appear to have activating mutations of the gsp gene or other genetic abnormalities. Acute complications such as carpal tunnel syndrome, sweating and obstructive sleep apnoea are usually readily reversible with treatment of the condition, but chronic complications such as hypertension, diabetes and heart disease are less readily corrected and post-treatment GH levels of &lt; 2.5 ug/L (5 mU/L) are needed to achieve the prevalence found in the general community. Such 'curative' levels of GH are achieved in only about 50% of patients with current therapies, and as a result there is an ongoing excess of patients with chronic complications of acromegaly leading to increased morbidity and mortality from the disorder, with observed-to-expected mortality ratios ranging from 1.6-3.3 and only approaching unity in those with growth hormone levels &lt; 2.5 ug/L following treatment. Prognostic factors include in some studies the presence of diabetes and [table: see text] hypertension prior to diagnosis as well as measures of exposure to excessive growth hormone derived from the product of preoperative serum GH and the time from first symptoms to treatment. Overall, however, the most important prognostic variable appears to be the serum GH concentration achieved by treatment, with an increasing consensus that this needs to be &lt; 2.5 ug/L (5 mU/L) to achieve cure of the condition.", "author" : [ { "dropping-particle" : "", "family" : "Holdaway", "given" : "I M", "non-dropping-particle" : "", "parse-names" : false, "suffix" : "" }, { "dropping-particle" : "", "family" : "Rajasoorya", "given" : "C", "non-dropping-particle" : "", "parse-names" : false, "suffix" : "" } ], "container-title" : "Pituitary", "id" : "ITEM-1", "issue" : "1", "issued" : { "date-parts" : [ [ "1999", "7" ] ] }, "page" : "29-41", "title" : "Epidemiology of acromegaly.", "type" : "article-journal", "volume" : "2" }, "uris" : [ "http://www.mendeley.com/documents/?uuid=dd40ccdf-992e-4d57-a517-6a22e9cb0054" ] } ], "mendeley" : { "previouslyFormattedCitation" : "[1]"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[1]</w:t>
      </w:r>
      <w:r w:rsidR="006E4692" w:rsidRPr="003A3AC8">
        <w:rPr>
          <w:rFonts w:ascii="Times New Roman" w:hAnsi="Times New Roman" w:cs="Times New Roman"/>
        </w:rPr>
        <w:fldChar w:fldCharType="end"/>
      </w:r>
      <w:r w:rsidR="00966C73" w:rsidRPr="003A3AC8">
        <w:rPr>
          <w:rFonts w:ascii="Times New Roman" w:hAnsi="Times New Roman" w:cs="Times New Roman"/>
        </w:rPr>
        <w:t xml:space="preserve">. The excess GH </w:t>
      </w:r>
      <w:r w:rsidRPr="003A3AC8">
        <w:rPr>
          <w:rFonts w:ascii="Times New Roman" w:hAnsi="Times New Roman" w:cs="Times New Roman"/>
        </w:rPr>
        <w:t>has important metabolic effects</w:t>
      </w:r>
      <w:r w:rsidR="0073573E" w:rsidRPr="003A3AC8">
        <w:rPr>
          <w:rFonts w:ascii="Times New Roman" w:hAnsi="Times New Roman" w:cs="Times New Roman"/>
        </w:rPr>
        <w:t>; t</w:t>
      </w:r>
      <w:r w:rsidR="00DC41D4" w:rsidRPr="003A3AC8">
        <w:rPr>
          <w:rFonts w:ascii="Times New Roman" w:hAnsi="Times New Roman" w:cs="Times New Roman"/>
        </w:rPr>
        <w:t xml:space="preserve">he two most significant effects of </w:t>
      </w:r>
      <w:r w:rsidR="007945EB" w:rsidRPr="003A3AC8">
        <w:rPr>
          <w:rFonts w:ascii="Times New Roman" w:hAnsi="Times New Roman" w:cs="Times New Roman"/>
        </w:rPr>
        <w:t xml:space="preserve">GH </w:t>
      </w:r>
      <w:r w:rsidR="00DC41D4" w:rsidRPr="003A3AC8">
        <w:rPr>
          <w:rFonts w:ascii="Times New Roman" w:hAnsi="Times New Roman" w:cs="Times New Roman"/>
        </w:rPr>
        <w:t xml:space="preserve">on metabolism in adipose tissue are </w:t>
      </w:r>
      <w:r w:rsidR="007945EB" w:rsidRPr="003A3AC8">
        <w:rPr>
          <w:rFonts w:ascii="Times New Roman" w:hAnsi="Times New Roman" w:cs="Times New Roman"/>
        </w:rPr>
        <w:t>insulin resistance</w:t>
      </w:r>
      <w:r w:rsidR="00DC41D4" w:rsidRPr="003A3AC8">
        <w:rPr>
          <w:rFonts w:ascii="Times New Roman" w:hAnsi="Times New Roman" w:cs="Times New Roman"/>
        </w:rPr>
        <w:t xml:space="preserve"> and lipolysis</w:t>
      </w:r>
      <w:r w:rsidR="00F93EC6"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"10.1016/j.ghir.2009.09.002", "ISSN" : "1532-2238", "PMID" : "19800274", "abstract" : "This review will summarize the metabolic effects of growth hormone (GH) on the adipose tissue, liver, and skeletal muscle with focus on lipid and carbohydrate metabolism. The metabolic effects of GH predominantly involve the stimulation of lipolysis in the adipose tissue resulting in an increased flux of free fatty acids (FFAs) into the circulation. In the muscle and liver, GH stimulates triglyceride (TG) uptake, by enhancing lipoprotein lipase (LPL) expression, and its subsequent storage. The effects of GH on carbohydrate metabolism are more complicated and may be mediated indirectly via the antagonism of insulin action. Furthermore, GH has a net anabolic effect on protein metabolism although the molecular mechanisms of its actions are not completely understood. The major questions that still remain to be answered are (i) What are the molecular mechanisms by which GH regulates substrate metabolism? (ii) Does GH affect substrate metabolism directly or indirectly via IGF-1 or antagonism of insulin action?", "author" : [ { "dropping-particle" : "", "family" : "Vijayakumar", "given" : "Archana", "non-dropping-particle" : "", "parse-names" : false, "suffix" : "" }, { "dropping-particle" : "", "family" : "Novosyadlyy", "given" : "Ruslan", "non-dropping-particle" : "", "parse-names" : false, "suffix" : "" }, { "dropping-particle" : "", "family" : "Wu", "given" : "Yingjie", "non-dropping-particle" : "", "parse-names" : false, "suffix" : "" }, { "dropping-particle" : "", "family" : "Yakar", "given" : "Shoshana", "non-dropping-particle" : "", "parse-names" : false, "suffix" : "" }, { "dropping-particle" : "", "family" : "LeRoith", "given" : "Derek", "non-dropping-particle" : "", "parse-names" : false, "suffix" : "" } ], "container-title" : "Growth hormone &amp; IGF research : official journal of the Growth Hormone Research Society and the International IGF Research Society", "id" : "ITEM-1", "issue" : "1", "issued" : { "date-parts" : [ [ "2010", "2" ] ] }, "page" : "1-7", "title" : "Biological effects of growth hormone on carbohydrate and lipid metabolism.", "type" : "article-journal", "volume" : "20" }, "uris" : [ "http://www.mendeley.com/documents/?uuid=7f2461e4-5512-46c0-a206-576b28cce8ee" ] } ], "mendeley" : { "previouslyFormattedCitation" : "[2]"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[2]</w:t>
      </w:r>
      <w:r w:rsidR="006E4692" w:rsidRPr="003A3AC8">
        <w:rPr>
          <w:rFonts w:ascii="Times New Roman" w:hAnsi="Times New Roman" w:cs="Times New Roman"/>
        </w:rPr>
        <w:fldChar w:fldCharType="end"/>
      </w:r>
      <w:r w:rsidR="00C5610E" w:rsidRPr="003A3AC8">
        <w:rPr>
          <w:rFonts w:ascii="Times New Roman" w:hAnsi="Times New Roman" w:cs="Times New Roman"/>
        </w:rPr>
        <w:t xml:space="preserve">. </w:t>
      </w:r>
      <w:r w:rsidR="007B2B72" w:rsidRPr="003A3AC8">
        <w:rPr>
          <w:rFonts w:ascii="Times New Roman" w:hAnsi="Times New Roman" w:cs="Times New Roman"/>
        </w:rPr>
        <w:t xml:space="preserve">Insulin resistance, presenting as diabetes or impaired glucose tolerance, is found in most </w:t>
      </w:r>
      <w:proofErr w:type="spellStart"/>
      <w:r w:rsidR="007B2B72" w:rsidRPr="003A3AC8">
        <w:rPr>
          <w:rFonts w:ascii="Times New Roman" w:hAnsi="Times New Roman" w:cs="Times New Roman"/>
        </w:rPr>
        <w:t>acromegalic</w:t>
      </w:r>
      <w:proofErr w:type="spellEnd"/>
      <w:r w:rsidR="007B2B72" w:rsidRPr="003A3AC8">
        <w:rPr>
          <w:rFonts w:ascii="Times New Roman" w:hAnsi="Times New Roman" w:cs="Times New Roman"/>
        </w:rPr>
        <w:t xml:space="preserve">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and contributes to the enhanced morbidity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"0021-972X", "PMID" : "10634386", "abstract" : "Increased mortality from cardiovascular diseases has been reported in acromegaly. Our objective was to evaluate the impact of glucose tolerance abnormalities and/or systemic hypertension in further worsening the acromegalic cardiomyopathy. The study design was open transversal. The subjects studied were 130 consecutive naive acromegalic patients (74 women and 56 men; age, 17-80 yr). Interventricular septum (IST) and left ventricular (LV) posterior wall thickness (PWT), LV mass index (LVMi), maximal early to late diastolic flow velocity ratio (E/A), isovolumic relaxation time (IRT), and LV ejection fraction (EF) were measured by echocardiography. The results were analyzed in line with the presence of glucose tolerance abnormalities (normal in 60, impaired in 38, diabetes mellitus in 32) and the presence (in 46) or absence (in 84) of hypertension. Patients with impaired glucose tolerance and diabetes mellitus had significantly higher age (P = 0.01), and systolic (P = 0.01) and diastolic (P = 0.01) blood pressures and lower E/A (P = 0.01) and EF (P = 0.01) than those with normal glucose tolerance. Disease duration, circulating GH and insulin-like growth factor I (IGF-I) levels, IST, LVPWT, LVMi, and IRT were similar in the 3 groups. Normotensive patients had significantly lower age (P&lt;0.001), LVPWT (P&lt;0.001), IST (P = 0.003), LVMi (P&lt;0.001), and IRT (P = 0.02) and significantly higher E/A (P&lt;0.001) and EF (P&lt;0.001) than hypertensive subjects. Disease duration, circulating GH, and IGF-I levels were similar in the 2 groups. Multiple regression analysis showed that systolic blood pressure was the strongest predictor of LVMi (P = 0.0004), followed by GH levels (P = 0.02), whereas diastolic blood pressure was the strongest predictor of LVEF reduction (P&lt;0.0001), followed by glucose tolerance status (P = 0.02). Age was the strongest predictor of both E/A impairment (P&lt;0.0001) and IRT (P = 0.01), followed by IGF-I levels (P = 0.02). Compared to patients with uncomplicated acromegaly, those with hypertension but without abnormalities of glucose tolerance had an increased prevalence of LV hypertrophy (75% vs. 37.2%) as well as of impaired diastolic (50% vs. 7.8%) and systolic function (18.7% vs. 3.9%), whereas patients with glucose tolerance abnormalities but without hypertension had only an increased prevalence of impaired diastolic (39.7%) and systolic function (31.7%). The subgroup of acromegalic patients suffering from hypertension and diabetes mellitus had the\u2026", "author" : [ { "dropping-particle" : "", "family" : "Colao", "given" : "A", "non-dropping-particle" : "", "parse-names" : false, "suffix" : "" }, { "dropping-particle" : "", "family" : "Baldelli", "given" : "R", "non-dropping-particle" : "", "parse-names" : false, "suffix" : "" }, { "dropping-particle" : "", "family" : "Marzullo", "given" : "P", "non-dropping-particle" : "", "parse-names" : false, "suffix" : "" }, { "dropping-particle" : "", "family" : "Ferretti", "given" : "E", "non-dropping-particle" : "", "parse-names" : false, "suffix" : "" }, { "dropping-particle" : "", "family" : "Ferone", "given" : "D", "non-dropping-particle" : "", "parse-names" : false, "suffix" : "" }, { "dropping-particle" : "", "family" : "Gargiulo", "given" : "P", "non-dropping-particle" : "", "parse-names" : false, "suffix" : "" }, { "dropping-particle" : "", "family" : "Petretta", "given" : "M", "non-dropping-particle" : "", "parse-names" : false, "suffix" : "" }, { "dropping-particle" : "", "family" : "Tamburrano", "given" : "G", "non-dropping-particle" : "", "parse-names" : false, "suffix" : "" }, { "dropping-particle" : "", "family" : "Lombardi", "given" : "G", "non-dropping-particle" : "", "parse-names" : false, "suffix" : "" }, { "dropping-particle" : "", "family" : "Liuzzi", "given" : "A", "non-dropping-particle" : "", "parse-names" : false, "suffix" : "" } ], "container-title" : "The Journal of clinical endocrinology and metabolism", "id" : "ITEM-1", "issue" : "1", "issued" : { "date-parts" : [ [ "2000", "1" ] ] }, "page" : "193-9", "title" : "Systemic hypertension and impaired glucose tolerance are independently correlated to the severity of the acromegalic cardiomyopathy.", "type" : "article-journal", "volume" : "85" }, "uris" : [ "http://www.mendeley.com/documents/?uuid=c6b51bb6-b2c9-42e5-82b2-e0480c77f2d9" ] } ], "mendeley" : { "previouslyFormattedCitation" : "[4]"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[4]</w:t>
      </w:r>
      <w:r w:rsidR="006E4692" w:rsidRPr="003A3AC8">
        <w:rPr>
          <w:rFonts w:ascii="Times New Roman" w:hAnsi="Times New Roman" w:cs="Times New Roman"/>
        </w:rPr>
        <w:fldChar w:fldCharType="end"/>
      </w:r>
      <w:r w:rsidR="007B2B72" w:rsidRPr="003A3AC8">
        <w:rPr>
          <w:rFonts w:ascii="Times New Roman" w:hAnsi="Times New Roman" w:cs="Times New Roman"/>
        </w:rPr>
        <w:t xml:space="preserve">. </w:t>
      </w:r>
      <w:commentRangeStart w:id="8"/>
      <w:ins w:id="9" w:author="Dave Bridges" w:date="2014-10-08T11:04:00Z">
        <w:r w:rsidR="00F75031">
          <w:rPr>
            <w:rFonts w:ascii="Times New Roman" w:hAnsi="Times New Roman" w:cs="Times New Roman"/>
          </w:rPr>
          <w:t>Growth hormone induces the expression and secretion of IGF-1, so phenotypes associated with acromegaly may be due to either GH signaling, IGF-1 signaling or a combination of both</w:t>
        </w:r>
      </w:ins>
      <w:ins w:id="10" w:author="Dave Bridges" w:date="2014-10-08T11:06:00Z">
        <w:r w:rsidR="00F75031">
          <w:rPr>
            <w:rFonts w:ascii="Times New Roman" w:hAnsi="Times New Roman" w:cs="Times New Roman"/>
          </w:rPr>
          <w:t xml:space="preserve"> </w:t>
        </w:r>
      </w:ins>
      <w:ins w:id="11" w:author="Dave Bridges" w:date="2014-10-08T11:13:00Z">
        <w:r w:rsidR="00483799">
          <w:rPr>
            <w:rFonts w:ascii="Times New Roman" w:hAnsi="Times New Roman" w:cs="Times New Roman"/>
          </w:rPr>
          <w:fldChar w:fldCharType="begin" w:fldLock="1"/>
        </w:r>
      </w:ins>
      <w:r w:rsidR="00483799">
        <w:rPr>
          <w:rFonts w:ascii="Times New Roman" w:hAnsi="Times New Roman" w:cs="Times New Roman"/>
        </w:rPr>
        <w:instrText>ADDIN CSL_CITATION { "citationItems" : [ { "id" : "ITEM-1", "itemData" : { "DOI" : "10.1210/jcem-46-4-672", "ISSN" : "0021-972X", "PMID" : "573281", "author" : [ { "dropping-particle" : "", "family" : "Heinrich", "given" : "U E", "non-dropping-particle" : "", "parse-names" : false, "suffix" : "" }, { "dropping-particle" : "", "family" : "Schalch", "given" : "D S", "non-dropping-particle" : "", "parse-names" : false, "suffix" : "" }, { "dropping-particle" : "", "family" : "Koch", "given" : "J G", "non-dropping-particle" : "", "parse-names" : false, "suffix" : "" }, { "dropping-particle" : "", "family" : "Johnson", "given" : "C J", "non-dropping-particle" : "", "parse-names" : false, "suffix" : "" } ], "container-title" : "The Journal of clinical endocrinology and metabolism", "id" : "ITEM-1", "issue" : "4", "issued" : { "date-parts" : [ [ "1978", "4" ] ] }, "page" : "672-8", "title" : "Nonsuppressible insulin-like activity (NSILA). II. Regulation of serum concentrations by growth hormone and insulin.", "type" : "article-journal", "volume" : "46" }, "uris" : [ "http://www.mendeley.com/documents/?uuid=5c2af4e2-7058-4c3b-b4bc-727b8a0495f8" ] }, { "id" : "ITEM-2", "itemData" : { "DOI" : "10.1136/pgmj.2005.036087", "ISSN" : "1469-0756", "PMID" : "16397076", "abstract" : "Growth hormone (GH) is synthesised and secreted by the somatotroph cells of the anterior lobe of the pituitary gland. Its actions involve multiple organs and systems, affecting postnatal longitudinal growth as well as protein, lipid, and carbohydrate metabolism. GH hypersecretion results in gigantism or acromegaly, a condition associated with significant morbidity and mortality, while GH deficiency results in growth retardation in children and the GH deficiency syndrome in adults. This article, aimed at non-paediatric physicians, examines the clinical features, diagnosis, and current concepts in the management of these conditions.", "author" : [ { "dropping-particle" : "", "family" : "Ayuk", "given" : "J", "non-dropping-particle" : "", "parse-names" : false, "suffix" : "" }, { "dropping-particle" : "", "family" : "Sheppard", "given" : "M C", "non-dropping-particle" : "", "parse-names" : false, "suffix" : "" } ], "container-title" : "Postgraduate medical journal", "id" : "ITEM-2", "issue" : "963", "issued" : { "date-parts" : [ [ "2006", "1" ] ] }, "page" : "24-30", "title" : "Growth hormone and its disorders.", "type" : "article-journal", "volume" : "82" }, "uris" : [ "http://www.mendeley.com/documents/?uuid=40b421d4-1554-4748-a4f4-350831c40582" ] } ], "mendeley" : { "previouslyFormattedCitation" : "[5,6]" }, "properties" : { "noteIndex" : 0 }, "schema" : "https://github.com/citation-style-language/schema/raw/master/csl-citation.json" }</w:instrText>
      </w:r>
      <w:r w:rsidR="00483799">
        <w:rPr>
          <w:rFonts w:ascii="Times New Roman" w:hAnsi="Times New Roman" w:cs="Times New Roman"/>
        </w:rPr>
        <w:fldChar w:fldCharType="separate"/>
      </w:r>
      <w:r w:rsidR="00483799" w:rsidRPr="00483799">
        <w:rPr>
          <w:rFonts w:ascii="Times New Roman" w:hAnsi="Times New Roman" w:cs="Times New Roman"/>
          <w:noProof/>
        </w:rPr>
        <w:t>[5,6]</w:t>
      </w:r>
      <w:ins w:id="12" w:author="Dave Bridges" w:date="2014-10-08T11:13:00Z">
        <w:r w:rsidR="00483799">
          <w:rPr>
            <w:rFonts w:ascii="Times New Roman" w:hAnsi="Times New Roman" w:cs="Times New Roman"/>
          </w:rPr>
          <w:fldChar w:fldCharType="end"/>
        </w:r>
      </w:ins>
      <w:ins w:id="13" w:author="Dave Bridges" w:date="2014-10-08T11:04:00Z">
        <w:r w:rsidR="00F75031">
          <w:rPr>
            <w:rFonts w:ascii="Times New Roman" w:hAnsi="Times New Roman" w:cs="Times New Roman"/>
          </w:rPr>
          <w:t>.</w:t>
        </w:r>
      </w:ins>
      <w:commentRangeEnd w:id="8"/>
      <w:ins w:id="14" w:author="Dave Bridges" w:date="2014-10-09T13:44:00Z">
        <w:r w:rsidR="00A66AD7">
          <w:rPr>
            <w:rStyle w:val="CommentReference"/>
          </w:rPr>
          <w:commentReference w:id="8"/>
        </w:r>
      </w:ins>
    </w:p>
    <w:p w14:paraId="32E2A7BB" w14:textId="5DB36CCF" w:rsidR="00F341BB" w:rsidRPr="003A3AC8" w:rsidRDefault="00004EEA" w:rsidP="000404EC">
      <w:pPr>
        <w:bidi w:val="0"/>
        <w:spacing w:after="0" w:line="480" w:lineRule="auto"/>
        <w:jc w:val="both"/>
        <w:rPr>
          <w:rFonts w:ascii="Times New Roman" w:hAnsi="Times New Roman" w:cs="Times New Roman"/>
        </w:rPr>
      </w:pPr>
      <w:r w:rsidRPr="003A3AC8">
        <w:rPr>
          <w:rFonts w:ascii="Times New Roman" w:hAnsi="Times New Roman" w:cs="Times New Roman"/>
        </w:rPr>
        <w:t xml:space="preserve">There are </w:t>
      </w:r>
      <w:r w:rsidR="003657F8">
        <w:rPr>
          <w:rFonts w:ascii="Times New Roman" w:hAnsi="Times New Roman" w:cs="Times New Roman"/>
        </w:rPr>
        <w:t>few</w:t>
      </w:r>
      <w:r w:rsidR="007D3F99">
        <w:rPr>
          <w:rFonts w:ascii="Times New Roman" w:hAnsi="Times New Roman" w:cs="Times New Roman"/>
        </w:rPr>
        <w:t xml:space="preserve"> studies addressing the e</w:t>
      </w:r>
      <w:r w:rsidRPr="003A3AC8">
        <w:rPr>
          <w:rFonts w:ascii="Times New Roman" w:hAnsi="Times New Roman" w:cs="Times New Roman"/>
        </w:rPr>
        <w:t xml:space="preserve">ffect of GH specifically on the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 </w:t>
      </w:r>
      <w:r w:rsidR="002F4F6E" w:rsidRPr="003A3AC8">
        <w:rPr>
          <w:rFonts w:ascii="Times New Roman" w:hAnsi="Times New Roman" w:cs="Times New Roman"/>
        </w:rPr>
        <w:t xml:space="preserve"> </w:t>
      </w:r>
      <w:r w:rsidR="00B04CC1" w:rsidRPr="003A3AC8">
        <w:rPr>
          <w:rFonts w:ascii="Times New Roman" w:hAnsi="Times New Roman" w:cs="Times New Roman"/>
        </w:rPr>
        <w:t>Induction of</w:t>
      </w:r>
      <w:r w:rsidR="00B44B9E" w:rsidRPr="003A3AC8">
        <w:rPr>
          <w:rFonts w:ascii="Times New Roman" w:hAnsi="Times New Roman" w:cs="Times New Roman"/>
        </w:rPr>
        <w:t xml:space="preserve"> </w:t>
      </w:r>
      <w:r w:rsidR="00B04CC1" w:rsidRPr="003A3AC8">
        <w:rPr>
          <w:rFonts w:ascii="Times New Roman" w:hAnsi="Times New Roman" w:cs="Times New Roman"/>
        </w:rPr>
        <w:t>STAT5 tyrosine phosphorylation and IGF1 mRNA expression has been detected in human subcutaneous adi</w:t>
      </w:r>
      <w:r w:rsidR="00EC6F99">
        <w:rPr>
          <w:rFonts w:ascii="Times New Roman" w:hAnsi="Times New Roman" w:cs="Times New Roman"/>
        </w:rPr>
        <w:t>po</w:t>
      </w:r>
      <w:r w:rsidR="00B04CC1" w:rsidRPr="003A3AC8">
        <w:rPr>
          <w:rFonts w:ascii="Times New Roman" w:hAnsi="Times New Roman" w:cs="Times New Roman"/>
        </w:rPr>
        <w:t xml:space="preserve">se tissue biopsies taken after acute GH </w:t>
      </w:r>
      <w:r w:rsidR="00B70ECA">
        <w:rPr>
          <w:rFonts w:ascii="Times New Roman" w:hAnsi="Times New Roman" w:cs="Times New Roman"/>
        </w:rPr>
        <w:t>administration</w:t>
      </w:r>
      <w:r w:rsidR="007357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"10.1152/ajpendo.00024.2006", "ISSN" : "0193-1849", "PMID" : "16757551", "abstract" : "Growth hormone (GH) regulates muscle and fat metabolism, which impacts on body composition and insulin sensitivity, but the underlying GH signaling pathways have not been studied in vivo in humans. We investigated GH signaling in biopsies from muscle and abdominal fat obtained 30 (n = 3) or 60 (n = 3) min after an intravenous bolus of GH (0.5 mg) vs. saline in conjunction with serum sampling in six healthy males after an overnight fast. Expression of the following signal proteins were assayed by Western blotting: STAT5/p-STAT5, MAPK, and Akt/PKB. IRS-1-associated PI 3-kinase activity was measured by in vitro phosphorylation of PI. STAT5 DNA binding activity was assessed with EMSA, and the expression of IGF-I and SOCS mRNA was measured by real-time RT-PCR. GH induced a 52% increase in circulating FFA levels with peak values after 155 min (P = 0.03). Tyrosine-phosphorylated STAT5 was detected in muscle and fat of all subjects after GH. Activation of MAPK was observed in several lysates but without GH dependency. Neither PKB/Akt nor PI 3-kinase activity was affected by GH. GH-induced STAT5 DNA binding and expression of IGF-I mRNA were detected in fat, whereas expression of SOCS-1 and -3 tended to increase after GH in muscle and fat, respectively. We conclude that 1) STAT5 is acutely activated in human muscle and fat after a GH bolus, but additional downstream GH signaling was significant only in fat; 2) the direct GH effects in muscle need further characterization; and 3) this human in vivo model may be used to study the mechanisms subserving the actions of GH on substrate metabolism and insulin sensitivity in muscle and fat.", "author" : [ { "dropping-particle" : "", "family" : "J\u00f8rgensen", "given" : "Jens O L", "non-dropping-particle" : "", "parse-names" : false, "suffix" : "" }, { "dropping-particle" : "", "family" : "Jessen", "given" : "Niels", "non-dropping-particle" : "", "parse-names" : false, "suffix" : "" }, { "dropping-particle" : "", "family" : "Pedersen", "given" : "Steen B", "non-dropping-particle" : "", "parse-names" : false, "suffix" : "" }, { "dropping-particle" : "", "family" : "Vestergaard", "given" : "Esben", "non-dropping-particle" : "", "parse-names" : false, "suffix" : "" }, { "dropping-particle" : "", "family" : "Gormsen", "given" : "Lars", "non-dropping-particle" : "", "parse-names" : false, "suffix" : "" }, { "dropping-particle" : "", "family" : "Lund", "given" : "Sten A", "non-dropping-particle" : "", "parse-names" : false, "suffix" : "" }, { "dropping-particle" : "", "family" : "Billestrup", "given" : "Nils", "non-dropping-particle" : "", "parse-names" : false, "suffix" : "" } ], "container-title" : "American journal of physiology. Endocrinology and metabolism", "id" : "ITEM-1", "issue" : "5", "issued" : { "date-parts" : [ [ "2006", "11" ] ] }, "page" : "E899-905", "title" : "GH receptor signaling in skeletal muscle and adipose tissue in human subjects following exposure to an intravenous GH bolus.", "type" : "article-journal", "volume" : "291" }, "uris" : [ "http://www.mendeley.com/documents/?uuid=25bc1427-30e2-4b7c-80ec-13376fafe060" ] } ], "mendeley" : { "previouslyFormattedCitation" : "[7]"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[7]</w:t>
      </w:r>
      <w:r w:rsidR="006E4692" w:rsidRPr="003A3AC8">
        <w:rPr>
          <w:rFonts w:ascii="Times New Roman" w:hAnsi="Times New Roman" w:cs="Times New Roman"/>
        </w:rPr>
        <w:fldChar w:fldCharType="end"/>
      </w:r>
      <w:r w:rsidR="00B04CC1" w:rsidRPr="003A3AC8">
        <w:rPr>
          <w:rFonts w:ascii="Times New Roman" w:hAnsi="Times New Roman" w:cs="Times New Roman"/>
        </w:rPr>
        <w:t xml:space="preserve">. </w:t>
      </w:r>
      <w:r w:rsidR="007D3F99" w:rsidRPr="003A3AC8">
        <w:rPr>
          <w:rFonts w:ascii="Times New Roman" w:hAnsi="Times New Roman" w:cs="Times New Roman"/>
        </w:rPr>
        <w:t>Subcutaneous</w:t>
      </w:r>
      <w:r w:rsidR="00F341BB" w:rsidRPr="003A3AC8">
        <w:rPr>
          <w:rFonts w:ascii="Times New Roman" w:hAnsi="Times New Roman" w:cs="Times New Roman"/>
        </w:rPr>
        <w:t xml:space="preserve"> adipocytes extracted from </w:t>
      </w:r>
      <w:proofErr w:type="spellStart"/>
      <w:r w:rsidR="00F341BB" w:rsidRPr="003A3AC8">
        <w:rPr>
          <w:rFonts w:ascii="Times New Roman" w:hAnsi="Times New Roman" w:cs="Times New Roman"/>
        </w:rPr>
        <w:t>acromegalic</w:t>
      </w:r>
      <w:proofErr w:type="spellEnd"/>
      <w:r w:rsidR="00F341BB" w:rsidRPr="003A3AC8">
        <w:rPr>
          <w:rFonts w:ascii="Times New Roman" w:hAnsi="Times New Roman" w:cs="Times New Roman"/>
        </w:rPr>
        <w:t xml:space="preserve"> patients are insulin resistant </w:t>
      </w:r>
      <w:r w:rsidR="00F341BB" w:rsidRPr="003A3AC8">
        <w:rPr>
          <w:rFonts w:ascii="Times New Roman" w:hAnsi="Times New Roman" w:cs="Times New Roman"/>
          <w:i/>
          <w:iCs/>
        </w:rPr>
        <w:t xml:space="preserve">ex </w:t>
      </w:r>
      <w:r w:rsidR="007C352C" w:rsidRPr="00BC5D6F">
        <w:rPr>
          <w:rFonts w:ascii="Times New Roman" w:hAnsi="Times New Roman" w:cs="Times New Roman"/>
          <w:i/>
        </w:rPr>
        <w:t>vivo</w:t>
      </w:r>
      <w:r w:rsidR="00F341BB" w:rsidRPr="003A3AC8">
        <w:rPr>
          <w:rFonts w:ascii="Times New Roman" w:hAnsi="Times New Roman" w:cs="Times New Roman"/>
        </w:rPr>
        <w:t>, and after a glucose tolerance test there was 50% less insulin binding to its receptor and markedly decreased insulin-related anti</w:t>
      </w:r>
      <w:r w:rsidR="00EC6F99">
        <w:rPr>
          <w:rFonts w:ascii="Times New Roman" w:hAnsi="Times New Roman" w:cs="Times New Roman"/>
        </w:rPr>
        <w:t>-</w:t>
      </w:r>
      <w:proofErr w:type="spellStart"/>
      <w:r w:rsidR="00F341BB" w:rsidRPr="003A3AC8">
        <w:rPr>
          <w:rFonts w:ascii="Times New Roman" w:hAnsi="Times New Roman" w:cs="Times New Roman"/>
        </w:rPr>
        <w:t>lipolytic</w:t>
      </w:r>
      <w:proofErr w:type="spellEnd"/>
      <w:r w:rsidR="00F341BB" w:rsidRPr="003A3AC8">
        <w:rPr>
          <w:rFonts w:ascii="Times New Roman" w:hAnsi="Times New Roman" w:cs="Times New Roman"/>
        </w:rPr>
        <w:t xml:space="preserve"> activity</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"10.1172/JCI112422", "ISSN" : "0021-9738", "PMID" : "3514677", "abstract" : "The mechanisms underlying insulin resistance in acromegaly were investigated. Adipose tissue was obtained from nine patients with acromegaly who had in vivo insulin resistance and from 14 matched healthy control subjects. Receptor binding and the antilipolytic effect of insulin were determined in isolated fat cells. Insulin-induced glucose oxidation at a physiological hexose concentration was investigated in fat segments. In fat cells obtained from acromegaly patients after an overnight fast, insulin binding at low hormone concentrations was significantly reduced by 20-30%, insulin-induced antilipolysis was unchanged, but glucose oxidation was unresponsive to insulin. Since it has recently been observed that glucose feeding may rapidly modify insulin action in human adipocytes, fat cells were also obtained 60 min after an 100-g oral glucose load. In this situation, insulin binding at low hormone concentrations was further reduced to one-half of that in the control group, and the sensitivity of insulin-induced antilipolysis was markedly decreased in acromegaly. It is concluded that, in the fasting state, the action of insulin on glucose utilization but not on lipolysis is impaired in adipose tissue of acromegalic patients because of a postreceptor defect. After glucose ingestion, the resistance to insulin in acromegaly is further enhanced and antilipolysis is also impaired. Altered coupling between receptor and effector alone or in combination with an additional decrease in receptor binding may explain the enhancement of insulin resistance. These mechanisms may be essential factors in the pathogenesis of insulin resistance in acromegaly.", "author" : [ { "dropping-particle" : "", "family" : "Bolinder", "given" : "J", "non-dropping-particle" : "", "parse-names" : false, "suffix" : "" }, { "dropping-particle" : "", "family" : "Ostman", "given" : "J", "non-dropping-particle" : "", "parse-names" : false, "suffix" : "" }, { "dropping-particle" : "", "family" : "Werner", "given" : "S", "non-dropping-particle" : "", "parse-names" : false, "suffix" : "" }, { "dropping-particle" : "", "family" : "Arner", "given" : "P", "non-dropping-particle" : "", "parse-names" : false, "suffix" : "" } ], "container-title" : "The Journal of clinical investigation", "id" : "ITEM-1", "issue" : "4", "issued" : { "date-parts" : [ [ "1986", "5" ] ] }, "note" : "        From Duplicate 2 (                   Insulin action in human adipose tissue in acromegaly.                 - Bolinder, J; Ostman, J; Werner, S; Arner, P )\n                \n        \n        \n      ", "page" : "1201-6", "title" : "Insulin action in human adipose tissue in acromegaly.", "type" : "article-journal", "volume" : "77" }, "uris" : [ "http://www.mendeley.com/documents/?uuid=fd12428d-557e-45d8-98b6-7bd16ae36732" ] } ], "mendeley" : { "previouslyFormattedCitation" : "[8]"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[8]</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F341BB" w:rsidRPr="003A3AC8">
        <w:rPr>
          <w:rFonts w:ascii="Times New Roman" w:hAnsi="Times New Roman" w:cs="Times New Roman"/>
        </w:rPr>
        <w:t xml:space="preserve"> </w:t>
      </w:r>
      <w:r w:rsidRPr="003A3AC8">
        <w:rPr>
          <w:rFonts w:ascii="Times New Roman" w:hAnsi="Times New Roman" w:cs="Times New Roman"/>
          <w:i/>
          <w:iCs/>
        </w:rPr>
        <w:t>In vivo</w:t>
      </w:r>
      <w:r w:rsidRPr="003A3AC8">
        <w:rPr>
          <w:rFonts w:ascii="Times New Roman" w:hAnsi="Times New Roman" w:cs="Times New Roman"/>
        </w:rPr>
        <w:t xml:space="preserve"> measurement in humans detected GH</w:t>
      </w:r>
      <w:r w:rsidR="00CE0EDF" w:rsidRPr="003A3AC8">
        <w:rPr>
          <w:rFonts w:ascii="Times New Roman" w:hAnsi="Times New Roman" w:cs="Times New Roman"/>
        </w:rPr>
        <w:t>-</w:t>
      </w:r>
      <w:r w:rsidRPr="003A3AC8">
        <w:rPr>
          <w:rFonts w:ascii="Times New Roman" w:hAnsi="Times New Roman" w:cs="Times New Roman"/>
        </w:rPr>
        <w:t xml:space="preserve">induced lipolysis in </w:t>
      </w:r>
      <w:proofErr w:type="spellStart"/>
      <w:r w:rsidRPr="003A3AC8">
        <w:rPr>
          <w:rFonts w:ascii="Times New Roman" w:hAnsi="Times New Roman" w:cs="Times New Roman"/>
        </w:rPr>
        <w:t>subcutanous</w:t>
      </w:r>
      <w:proofErr w:type="spellEnd"/>
      <w:r w:rsidRPr="003A3AC8">
        <w:rPr>
          <w:rFonts w:ascii="Times New Roman" w:hAnsi="Times New Roman" w:cs="Times New Roman"/>
        </w:rPr>
        <w:t xml:space="preserve"> adipose tissue</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"0002-9513", "PMID" : "10567011", "abstract" : "Physiologically, growth hormone (GH) is secreted in pulses with episodic bursts shortly after the onset of sleep and postprandially. Such pulses increase circulating levels of free fatty acid and glycerol. We tested whether small GH pulses have detectable effects on intercellular glycerol concentrations in adipose tissue, and whether there would be regional differences between femoral and abdominal subcutaneous fat, by employing microdialysis for 6 h after administration of GH (200 microgram) or saline intravenously. Subcutaneous adipose tissue blood flow (ATBF) was measured by the local Xenon washout method. Baseline of interstitial glycerol was higher in adipose tissue than in blood [220 +/- 12 (abdominal) vs. 38 +/- 2 (blood) micromol/l, P &lt; 0.0005; 149 +/- 9 (femoral) vs. 38 +/- 2 (blood) micromol/l, P &lt; 0.0005] and higher in abdominal adipose tissue compared with femoral adipose tissue (P &lt; 0.0005). Administration of GH induced an increase in interstitial glycerol in both abdominal and femoral adipose tissue (ANOVA: abdominal, P = 0. 04; femoral, P = 0.03). There was no overall difference in the response to GH in the two regions during the study period as a whole (ANOVA: P = 0.5), but during peak stimulation of lipolysis abdominal adipose tissue was, in absolute but not in relative terms, stimulated more markedly than femoral adipose tissue (ANOVA: P = 0. 03 from 45 to 225 min). Peak interstitial glycerol values of 253 +/- 37 and 336 +/- 74 micromol/l were seen after 135 and 165 min in femoral and abdominal adipose tissue, respectively. ATBF was not statistically different in the two situations (ANOVA: P = 0.7). In conclusion, we have shown that a physiological pulse of GH increases interstitial glycerol concentrations in both femoral and abdominal adipose tissue, indicating activated lipolysis. The peak glycerol increments after GH were higher in abdominal adipose tissue, perhaps due to a higher basal rate of lipolysis in this region.", "author" : [ { "dropping-particle" : "", "family" : "Gravh\u00f8lt", "given" : "C H", "non-dropping-particle" : "", "parse-names" : false, "suffix" : "" }, { "dropping-particle" : "", "family" : "Schmitz", "given" : "O", "non-dropping-particle" : "", "parse-names" : false, "suffix" : "" }, { "dropping-particle" : "", "family" : "Simonsen", "given" : "L", "non-dropping-particle" : "", "parse-names" : false, "suffix" : "" }, { "dropping-particle" : "", "family" : "B\u00fclow", "given" : "J", "non-dropping-particle" : "", "parse-names" : false, "suffix" : "" }, { "dropping-particle" : "", "family" : "Christiansen", "given" : "J S", "non-dropping-particle" : "", "parse-names" : false, "suffix" : "" }, { "dropping-particle" : "", "family" : "M\u00f8ller", "given" : "N", "non-dropping-particle" : "", "parse-names" : false, "suffix" : "" } ], "container-title" : "The American journal of physiology", "id" : "ITEM-1", "issue" : "5 Pt 1", "issued" : { "date-parts" : [ [ "1999", "12" ] ] }, "page" : "E848-54", "title" : "Effects of a physiological GH pulse on interstitial glycerol in abdominal and femoral adipose tissue.", "type" : "article-journal", "volume" : "277" }, "uris" : [ "http://www.mendeley.com/documents/?uuid=28b802e5-533f-41fd-a680-8dd82402338d" ] } ], "mendeley" : { "previouslyFormattedCitation" : "[9]"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[9]</w:t>
      </w:r>
      <w:r w:rsidR="006E4692" w:rsidRPr="003A3AC8">
        <w:rPr>
          <w:rFonts w:ascii="Times New Roman" w:hAnsi="Times New Roman" w:cs="Times New Roman"/>
        </w:rPr>
        <w:fldChar w:fldCharType="end"/>
      </w:r>
      <w:r w:rsidR="001F1F15" w:rsidRPr="003A3AC8">
        <w:rPr>
          <w:rFonts w:ascii="Times New Roman" w:hAnsi="Times New Roman" w:cs="Times New Roman"/>
        </w:rPr>
        <w:t>.</w:t>
      </w:r>
      <w:r w:rsidR="008E6733" w:rsidRPr="003A3AC8">
        <w:rPr>
          <w:rFonts w:ascii="Times New Roman" w:hAnsi="Times New Roman" w:cs="Times New Roman"/>
        </w:rPr>
        <w:t xml:space="preserve"> </w:t>
      </w:r>
      <w:r w:rsidR="00CE0EDF" w:rsidRPr="003A3AC8">
        <w:rPr>
          <w:rFonts w:ascii="Times New Roman" w:hAnsi="Times New Roman" w:cs="Times New Roman"/>
        </w:rPr>
        <w:t>Pharmacologic inhibition of lipolysis reduced GH-induced insulin resistance, suggesting that some of this resistance is dependent on higher abundance of free fatty acids</w:t>
      </w:r>
      <w:r w:rsidR="001F1F1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"11574412", "abstract" : "Stimulation of lipolysis and the induction of resistance to insulin's actions on glucose metabolism are well-recognized effects of growth hormone (GH). To evaluate whether these two features are causally linked, we studied the impact of pharmacologically induced antilipolysis in seven GH-deficient patients (mean [+/- SE] age 37 +/- 4 years). Each subject was studied under four different conditions: during continuation of GH replacement alone (A), after discontinuation of GH replacement for 2 days (B), after GH replacement and short-term coadministration of acipimox (250 mg, p.o., b.i.d., for 2 days) (C), and after administration of acipimox alone (D). At the end of each study, total and regional substrate metabolisms were assessed in the basal state and after a 3-h hyperinsulinemic/euglycemic clamp. Serum levels of free fatty acids (FFAs) were elevated with GH alone (A) and suppressed with acipimox (C and D). Basal rates of lipid oxidation were highest with GH alone (A), and suppressed by 50% with acipimox (B versus D, P &lt; 0.01; A versus C, P &lt; 0.05). Basal glucose oxidation rates were lowest with GH alone (A) and highest with acipimox (C and D) (P = 0.01). Insulin-stimulated rates of total glucose turnover were significantly lower with GH alone as compared with all other conditions (P = 0.004). Insulin sensitivity as assessed by the M value (rate of glucose infusion) was reduced with GH alone as compared with all other conditions (M value in mg. kg(-1). min(-1): GH alone [A], 2.55 +/- 0.64; discontinuation of GH [B], 4.01 +/- 0.70; GH plus acipimox [C], 3.96 +/- 1.34; acipimox alone [D], 4.96 +/- 0.91; P &lt; 0.01). During pharmacological antilipolysis, GH did not significantly influence insulin sensitivity (C versus D; P = 0.19). From our results, we reached the following conclusions: 1) Our data strongly suggest that the insulin antagonistic actions of GH on glucose metabolism are causally linked to the concomitant activation of lipolysis. 2) In addition, GH may induce residual insulin resistance through non-FFA-dependent mechanisms. 3) The cellular and molecular mechanisms subserving the insulin antagonistic effects of GH remain to be elucidated.", "author" : [ { "dropping-particle" : "", "family" : "Nielsen", "given" : "S", "non-dropping-particle" : "", "parse-names" : false, "suffix" : "" }, { "dropping-particle" : "", "family" : "M\u00f8ller", "given" : "N", "non-dropping-particle" : "", "parse-names" : false, "suffix" : "" }, { "dropping-particle" : "", "family" : "Christiansen", "given" : "J S", "non-dropping-particle" : "", "parse-names" : false, "suffix" : "" }, { "dropping-particle" : "", "family" : "J\u00f8rgensen", "given" : "J O", "non-dropping-particle" : "", "parse-names" : false, "suffix" : "" } ], "container-title" : "Diabetes", "id" : "ITEM-1", "issue" : "10", "issued" : { "date-parts" : [ [ "2001", "10" ] ] }, "page" : "2301-8", "title" : "Pharmacological antilipolysis restores insulin sensitivity during growth hormone exposure.", "type" : "article-journal", "volume" : "50" }, "uris" : [ "http://www.mendeley.com/documents/?uuid=106671cd-0899-4e35-94ed-7c14d8c4e6a4" ] } ], "mendeley" : { "previouslyFormattedCitation" : "[10]"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[10]</w:t>
      </w:r>
      <w:r w:rsidR="006E4692" w:rsidRPr="003A3AC8">
        <w:rPr>
          <w:rFonts w:ascii="Times New Roman" w:hAnsi="Times New Roman" w:cs="Times New Roman"/>
        </w:rPr>
        <w:fldChar w:fldCharType="end"/>
      </w:r>
      <w:r w:rsidR="00CE0EDF" w:rsidRPr="003A3AC8">
        <w:rPr>
          <w:rFonts w:ascii="Times New Roman" w:hAnsi="Times New Roman" w:cs="Times New Roman"/>
        </w:rPr>
        <w:t xml:space="preserve">. </w:t>
      </w:r>
      <w:r w:rsidR="00966C73" w:rsidRPr="003A3AC8">
        <w:rPr>
          <w:rFonts w:ascii="Times New Roman" w:hAnsi="Times New Roman" w:cs="Times New Roman"/>
        </w:rPr>
        <w:t>Microarray of gene expression has been published for subcutan</w:t>
      </w:r>
      <w:r w:rsidR="00B70ECA">
        <w:rPr>
          <w:rFonts w:ascii="Times New Roman" w:hAnsi="Times New Roman" w:cs="Times New Roman"/>
        </w:rPr>
        <w:t>e</w:t>
      </w:r>
      <w:r w:rsidR="00966C73" w:rsidRPr="003A3AC8">
        <w:rPr>
          <w:rFonts w:ascii="Times New Roman" w:hAnsi="Times New Roman" w:cs="Times New Roman"/>
        </w:rPr>
        <w:t>ous adipose tissue biopsies before and after one year of GH treatment in GH deficient patients</w:t>
      </w:r>
      <w:r w:rsidR="00BF337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BF3370" w:rsidRPr="003A3AC8">
        <w:rPr>
          <w:rFonts w:ascii="Times New Roman" w:hAnsi="Times New Roman" w:cs="Times New Roman"/>
        </w:rPr>
        <w:t>.</w:t>
      </w:r>
    </w:p>
    <w:p w14:paraId="3C498BAC" w14:textId="548394A4" w:rsidR="00083B6B"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To study the effect</w:t>
      </w:r>
      <w:r w:rsidR="00BF3370" w:rsidRPr="003A3AC8">
        <w:rPr>
          <w:rFonts w:ascii="Times New Roman" w:hAnsi="Times New Roman" w:cs="Times New Roman"/>
        </w:rPr>
        <w:t>s</w:t>
      </w:r>
      <w:r w:rsidRPr="003A3AC8">
        <w:rPr>
          <w:rFonts w:ascii="Times New Roman" w:hAnsi="Times New Roman" w:cs="Times New Roman"/>
        </w:rPr>
        <w:t xml:space="preserve"> of excess </w:t>
      </w:r>
      <w:r w:rsidR="000D13C0" w:rsidRPr="003A3AC8">
        <w:rPr>
          <w:rFonts w:ascii="Times New Roman" w:hAnsi="Times New Roman" w:cs="Times New Roman"/>
        </w:rPr>
        <w:t>GH</w:t>
      </w:r>
      <w:r w:rsidRPr="003A3AC8">
        <w:rPr>
          <w:rFonts w:ascii="Times New Roman" w:hAnsi="Times New Roman" w:cs="Times New Roman"/>
        </w:rPr>
        <w:t xml:space="preserve">, we used </w:t>
      </w:r>
      <w:r w:rsidR="00E54EC6" w:rsidRPr="003A3AC8">
        <w:rPr>
          <w:rFonts w:ascii="Times New Roman" w:hAnsi="Times New Roman" w:cs="Times New Roman"/>
        </w:rPr>
        <w:t>unbiased</w:t>
      </w:r>
      <w:r w:rsidRPr="003A3AC8">
        <w:rPr>
          <w:rFonts w:ascii="Times New Roman" w:hAnsi="Times New Roman" w:cs="Times New Roman"/>
        </w:rPr>
        <w:t xml:space="preserve"> RNA sequencing </w:t>
      </w:r>
      <w:r w:rsidR="00B70ECA">
        <w:rPr>
          <w:rFonts w:ascii="Times New Roman" w:hAnsi="Times New Roman" w:cs="Times New Roman"/>
        </w:rPr>
        <w:t>in</w:t>
      </w:r>
      <w:r w:rsidRPr="003A3AC8">
        <w:rPr>
          <w:rFonts w:ascii="Times New Roman" w:hAnsi="Times New Roman" w:cs="Times New Roman"/>
        </w:rPr>
        <w:t xml:space="preserve"> adipose tissue from acromegaly patients and controls. We found a distinctive pattern of changes in many </w:t>
      </w:r>
      <w:r w:rsidR="00C44BCA" w:rsidRPr="003A3AC8">
        <w:rPr>
          <w:rFonts w:ascii="Times New Roman" w:hAnsi="Times New Roman" w:cs="Times New Roman"/>
        </w:rPr>
        <w:t>transcripts</w:t>
      </w:r>
      <w:r w:rsidR="002A1B8A" w:rsidRPr="003A3AC8">
        <w:rPr>
          <w:rFonts w:ascii="Times New Roman" w:hAnsi="Times New Roman" w:cs="Times New Roman"/>
        </w:rPr>
        <w:t xml:space="preserve"> </w:t>
      </w:r>
      <w:r w:rsidR="005D0C11" w:rsidRPr="003A3AC8">
        <w:rPr>
          <w:rFonts w:ascii="Times New Roman" w:hAnsi="Times New Roman" w:cs="Times New Roman"/>
        </w:rPr>
        <w:t xml:space="preserve">that </w:t>
      </w:r>
      <w:r w:rsidR="00B82E21" w:rsidRPr="003A3AC8">
        <w:rPr>
          <w:rFonts w:ascii="Times New Roman" w:hAnsi="Times New Roman" w:cs="Times New Roman"/>
        </w:rPr>
        <w:t>are</w:t>
      </w:r>
      <w:r w:rsidRPr="003A3AC8">
        <w:rPr>
          <w:rFonts w:ascii="Times New Roman" w:hAnsi="Times New Roman" w:cs="Times New Roman"/>
        </w:rPr>
        <w:t xml:space="preserve"> highly associated with acromegaly. Many of these </w:t>
      </w:r>
      <w:r w:rsidR="00AD6800" w:rsidRPr="003A3AC8">
        <w:rPr>
          <w:rFonts w:ascii="Times New Roman" w:hAnsi="Times New Roman" w:cs="Times New Roman"/>
        </w:rPr>
        <w:t xml:space="preserve">alterations </w:t>
      </w:r>
      <w:r w:rsidR="003E14E7" w:rsidRPr="003A3AC8">
        <w:rPr>
          <w:rFonts w:ascii="Times New Roman" w:hAnsi="Times New Roman" w:cs="Times New Roman"/>
        </w:rPr>
        <w:t>may</w:t>
      </w:r>
      <w:r w:rsidRPr="003A3AC8">
        <w:rPr>
          <w:rFonts w:ascii="Times New Roman" w:hAnsi="Times New Roman" w:cs="Times New Roman"/>
        </w:rPr>
        <w:t xml:space="preserve"> contribute to the metabolic effect of GH and reveal novel mechanisms of GH-induced insulin resistance and lipolysis in adipose tissue. </w:t>
      </w:r>
    </w:p>
    <w:p w14:paraId="0A0DA707" w14:textId="41C324E3" w:rsidR="000120B5" w:rsidRPr="003A3AC8" w:rsidRDefault="00B66C29"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Materials and </w:t>
      </w:r>
      <w:r w:rsidR="00B95390" w:rsidRPr="003A3AC8">
        <w:rPr>
          <w:rFonts w:ascii="Times New Roman" w:hAnsi="Times New Roman" w:cs="Times New Roman"/>
          <w:b/>
        </w:rPr>
        <w:t>Methods</w:t>
      </w:r>
    </w:p>
    <w:p w14:paraId="48CD63FA" w14:textId="77777777" w:rsidR="00B95390" w:rsidRPr="003A3AC8" w:rsidRDefault="00316F75"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Patient r</w:t>
      </w:r>
      <w:r w:rsidR="00B95390" w:rsidRPr="003A3AC8">
        <w:rPr>
          <w:rFonts w:ascii="Times New Roman" w:eastAsia="Times New Roman" w:hAnsi="Times New Roman" w:cs="Times New Roman"/>
          <w:b/>
          <w:bCs/>
          <w:color w:val="191919"/>
        </w:rPr>
        <w:t>ecruitment</w:t>
      </w:r>
    </w:p>
    <w:p w14:paraId="0A813CA6" w14:textId="1F9995F5" w:rsidR="008F45AA" w:rsidRPr="003A3AC8" w:rsidRDefault="000F4AD3"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lastRenderedPageBreak/>
        <w:t>The</w:t>
      </w:r>
      <w:r w:rsidR="00B95390" w:rsidRPr="003A3AC8">
        <w:rPr>
          <w:rFonts w:ascii="Times New Roman" w:eastAsia="Times New Roman" w:hAnsi="Times New Roman" w:cs="Times New Roman"/>
          <w:color w:val="191919"/>
        </w:rPr>
        <w:t xml:space="preserve"> </w:t>
      </w:r>
      <w:proofErr w:type="gramStart"/>
      <w:r w:rsidR="00B95390" w:rsidRPr="003A3AC8">
        <w:rPr>
          <w:rFonts w:ascii="Times New Roman" w:eastAsia="Times New Roman" w:hAnsi="Times New Roman" w:cs="Times New Roman"/>
          <w:color w:val="191919"/>
        </w:rPr>
        <w:t xml:space="preserve">study was approved by the </w:t>
      </w:r>
      <w:r w:rsidR="00B219D5" w:rsidRPr="003A3AC8">
        <w:rPr>
          <w:rFonts w:ascii="Times New Roman" w:eastAsia="Times New Roman" w:hAnsi="Times New Roman" w:cs="Times New Roman"/>
          <w:color w:val="191919"/>
        </w:rPr>
        <w:t>institutional review board</w:t>
      </w:r>
      <w:r w:rsidR="00B95390" w:rsidRPr="003A3AC8">
        <w:rPr>
          <w:rFonts w:ascii="Times New Roman" w:eastAsia="Times New Roman" w:hAnsi="Times New Roman" w:cs="Times New Roman"/>
          <w:color w:val="191919"/>
        </w:rPr>
        <w:t xml:space="preserve"> of the</w:t>
      </w:r>
      <w:r w:rsidR="001900A9" w:rsidRPr="003A3AC8">
        <w:rPr>
          <w:rFonts w:ascii="Times New Roman" w:eastAsia="Times New Roman" w:hAnsi="Times New Roman" w:cs="Times New Roman"/>
          <w:color w:val="191919"/>
        </w:rPr>
        <w:t xml:space="preserve"> University of Michigan Medical </w:t>
      </w:r>
      <w:r w:rsidR="00B219D5" w:rsidRPr="003A3AC8">
        <w:rPr>
          <w:rFonts w:ascii="Times New Roman" w:eastAsia="Times New Roman" w:hAnsi="Times New Roman" w:cs="Times New Roman"/>
          <w:color w:val="191919"/>
        </w:rPr>
        <w:t>System</w:t>
      </w:r>
      <w:proofErr w:type="gramEnd"/>
      <w:r w:rsidR="00B95390" w:rsidRPr="003A3AC8">
        <w:rPr>
          <w:rFonts w:ascii="Times New Roman" w:eastAsia="Times New Roman" w:hAnsi="Times New Roman" w:cs="Times New Roman"/>
          <w:color w:val="191919"/>
        </w:rPr>
        <w:t xml:space="preserve">. </w:t>
      </w:r>
      <w:r w:rsidR="00316F75" w:rsidRPr="003A3AC8">
        <w:rPr>
          <w:rFonts w:ascii="Times New Roman" w:eastAsia="Times New Roman" w:hAnsi="Times New Roman" w:cs="Times New Roman"/>
          <w:color w:val="191919"/>
        </w:rPr>
        <w:t>Written i</w:t>
      </w:r>
      <w:r w:rsidR="00B95390" w:rsidRPr="003A3AC8">
        <w:rPr>
          <w:rFonts w:ascii="Times New Roman" w:eastAsia="Times New Roman" w:hAnsi="Times New Roman" w:cs="Times New Roman"/>
          <w:color w:val="191919"/>
        </w:rPr>
        <w:t xml:space="preserve">nformed consent was obtained from all patients. Patients were recruited consecutively from </w:t>
      </w:r>
      <w:r w:rsidR="00B70ECA">
        <w:rPr>
          <w:rFonts w:ascii="Times New Roman" w:eastAsia="Times New Roman" w:hAnsi="Times New Roman" w:cs="Times New Roman"/>
          <w:color w:val="191919"/>
        </w:rPr>
        <w:t>a cohort</w:t>
      </w:r>
      <w:r w:rsidR="00B95390" w:rsidRPr="003A3AC8">
        <w:rPr>
          <w:rFonts w:ascii="Times New Roman" w:eastAsia="Times New Roman" w:hAnsi="Times New Roman" w:cs="Times New Roman"/>
          <w:color w:val="191919"/>
        </w:rPr>
        <w:t xml:space="preserve"> undergoing </w:t>
      </w:r>
      <w:proofErr w:type="spellStart"/>
      <w:r w:rsidR="001900A9" w:rsidRPr="003A3AC8">
        <w:rPr>
          <w:rFonts w:ascii="Times New Roman" w:eastAsia="Times New Roman" w:hAnsi="Times New Roman" w:cs="Times New Roman"/>
          <w:color w:val="191919"/>
        </w:rPr>
        <w:t>transsphenoidal</w:t>
      </w:r>
      <w:proofErr w:type="spellEnd"/>
      <w:r w:rsidRPr="003A3AC8">
        <w:rPr>
          <w:rFonts w:ascii="Times New Roman" w:eastAsia="Times New Roman" w:hAnsi="Times New Roman" w:cs="Times New Roman"/>
          <w:color w:val="191919"/>
        </w:rPr>
        <w:t xml:space="preserve"> </w:t>
      </w:r>
      <w:proofErr w:type="spellStart"/>
      <w:r w:rsidR="000120B5" w:rsidRPr="003A3AC8">
        <w:rPr>
          <w:rFonts w:ascii="Times New Roman" w:eastAsia="Times New Roman" w:hAnsi="Times New Roman" w:cs="Times New Roman"/>
          <w:color w:val="191919"/>
        </w:rPr>
        <w:t>adenom</w:t>
      </w:r>
      <w:r w:rsidRPr="003A3AC8">
        <w:rPr>
          <w:rFonts w:ascii="Times New Roman" w:eastAsia="Times New Roman" w:hAnsi="Times New Roman" w:cs="Times New Roman"/>
          <w:color w:val="191919"/>
        </w:rPr>
        <w:t>ectom</w:t>
      </w:r>
      <w:r w:rsidR="008F45AA" w:rsidRPr="003A3AC8">
        <w:rPr>
          <w:rFonts w:ascii="Times New Roman" w:eastAsia="Times New Roman" w:hAnsi="Times New Roman" w:cs="Times New Roman"/>
          <w:color w:val="191919"/>
        </w:rPr>
        <w:t>y</w:t>
      </w:r>
      <w:proofErr w:type="spellEnd"/>
      <w:r w:rsidR="008F45AA" w:rsidRPr="003A3AC8">
        <w:rPr>
          <w:rFonts w:ascii="Times New Roman" w:eastAsia="Times New Roman" w:hAnsi="Times New Roman" w:cs="Times New Roman"/>
          <w:color w:val="191919"/>
        </w:rPr>
        <w:t xml:space="preserve"> at the University of Michigan </w:t>
      </w:r>
      <w:r w:rsidR="002F4F6E" w:rsidRPr="003A3AC8">
        <w:rPr>
          <w:rFonts w:ascii="Times New Roman" w:eastAsia="Times New Roman" w:hAnsi="Times New Roman" w:cs="Times New Roman"/>
          <w:color w:val="191919"/>
        </w:rPr>
        <w:t xml:space="preserve">Medical Center </w:t>
      </w:r>
      <w:r w:rsidR="00316F75" w:rsidRPr="003A3AC8">
        <w:rPr>
          <w:rFonts w:ascii="Times New Roman" w:eastAsia="Times New Roman" w:hAnsi="Times New Roman" w:cs="Times New Roman"/>
          <w:color w:val="191919"/>
        </w:rPr>
        <w:t>for a</w:t>
      </w:r>
      <w:r w:rsidRPr="003A3AC8">
        <w:rPr>
          <w:rFonts w:ascii="Times New Roman" w:eastAsia="Times New Roman" w:hAnsi="Times New Roman" w:cs="Times New Roman"/>
          <w:color w:val="191919"/>
        </w:rPr>
        <w:t xml:space="preserve">cromegaly or non-functioning pituitary adenoma over a </w:t>
      </w:r>
      <w:proofErr w:type="gramStart"/>
      <w:r w:rsidRPr="003A3AC8">
        <w:rPr>
          <w:rFonts w:ascii="Times New Roman" w:eastAsia="Times New Roman" w:hAnsi="Times New Roman" w:cs="Times New Roman"/>
          <w:color w:val="191919"/>
        </w:rPr>
        <w:t>12 month</w:t>
      </w:r>
      <w:proofErr w:type="gramEnd"/>
      <w:r w:rsidRPr="003A3AC8">
        <w:rPr>
          <w:rFonts w:ascii="Times New Roman" w:eastAsia="Times New Roman" w:hAnsi="Times New Roman" w:cs="Times New Roman"/>
          <w:color w:val="191919"/>
        </w:rPr>
        <w:t xml:space="preserve"> period.</w:t>
      </w:r>
      <w:r w:rsidR="0050644E" w:rsidRPr="003A3AC8">
        <w:rPr>
          <w:rFonts w:ascii="Times New Roman" w:eastAsia="Times New Roman" w:hAnsi="Times New Roman" w:cs="Times New Roman"/>
          <w:color w:val="191919"/>
        </w:rPr>
        <w:t xml:space="preserve"> </w:t>
      </w:r>
      <w:r w:rsidR="002748A1" w:rsidRPr="003A3AC8">
        <w:rPr>
          <w:rFonts w:ascii="Times New Roman" w:eastAsia="Times New Roman" w:hAnsi="Times New Roman" w:cs="Times New Roman"/>
          <w:color w:val="191919"/>
        </w:rPr>
        <w:t xml:space="preserve">All but one </w:t>
      </w:r>
      <w:r w:rsidR="0050644E" w:rsidRPr="003A3AC8">
        <w:rPr>
          <w:rFonts w:ascii="Times New Roman" w:eastAsia="Times New Roman" w:hAnsi="Times New Roman" w:cs="Times New Roman"/>
          <w:color w:val="191919"/>
        </w:rPr>
        <w:t>p</w:t>
      </w:r>
      <w:r w:rsidR="002748A1" w:rsidRPr="003A3AC8">
        <w:rPr>
          <w:rFonts w:ascii="Times New Roman" w:eastAsia="Times New Roman" w:hAnsi="Times New Roman" w:cs="Times New Roman"/>
          <w:color w:val="191919"/>
        </w:rPr>
        <w:t xml:space="preserve">atient </w:t>
      </w:r>
      <w:r w:rsidR="0050644E" w:rsidRPr="003A3AC8">
        <w:rPr>
          <w:rFonts w:ascii="Times New Roman" w:eastAsia="Times New Roman" w:hAnsi="Times New Roman" w:cs="Times New Roman"/>
          <w:color w:val="191919"/>
        </w:rPr>
        <w:t>were newly diagnosed</w:t>
      </w:r>
      <w:r w:rsidR="0025439D" w:rsidRPr="003A3AC8">
        <w:rPr>
          <w:rFonts w:ascii="Times New Roman" w:eastAsia="Times New Roman" w:hAnsi="Times New Roman" w:cs="Times New Roman"/>
          <w:color w:val="191919"/>
        </w:rPr>
        <w:t xml:space="preserve">, none had previous surgery and only one </w:t>
      </w:r>
      <w:r w:rsidR="002748A1" w:rsidRPr="003A3AC8">
        <w:rPr>
          <w:rFonts w:ascii="Times New Roman" w:eastAsia="Times New Roman" w:hAnsi="Times New Roman" w:cs="Times New Roman"/>
          <w:color w:val="191919"/>
        </w:rPr>
        <w:t xml:space="preserve">previously </w:t>
      </w:r>
      <w:proofErr w:type="gramStart"/>
      <w:r w:rsidR="002748A1" w:rsidRPr="003A3AC8">
        <w:rPr>
          <w:rFonts w:ascii="Times New Roman" w:eastAsia="Times New Roman" w:hAnsi="Times New Roman" w:cs="Times New Roman"/>
          <w:color w:val="191919"/>
        </w:rPr>
        <w:t>diagnosed  patient</w:t>
      </w:r>
      <w:proofErr w:type="gramEnd"/>
      <w:r w:rsidR="002748A1" w:rsidRPr="003A3AC8">
        <w:rPr>
          <w:rFonts w:ascii="Times New Roman" w:eastAsia="Times New Roman" w:hAnsi="Times New Roman" w:cs="Times New Roman"/>
          <w:color w:val="191919"/>
        </w:rPr>
        <w:t xml:space="preserve"> </w:t>
      </w:r>
      <w:r w:rsidR="0025439D" w:rsidRPr="003A3AC8">
        <w:rPr>
          <w:rFonts w:ascii="Times New Roman" w:eastAsia="Times New Roman" w:hAnsi="Times New Roman" w:cs="Times New Roman"/>
          <w:color w:val="191919"/>
        </w:rPr>
        <w:t xml:space="preserve">had a history of treatment with a </w:t>
      </w:r>
      <w:proofErr w:type="spellStart"/>
      <w:r w:rsidR="0025439D" w:rsidRPr="003A3AC8">
        <w:rPr>
          <w:rFonts w:ascii="Times New Roman" w:eastAsia="Times New Roman" w:hAnsi="Times New Roman" w:cs="Times New Roman"/>
          <w:color w:val="191919"/>
        </w:rPr>
        <w:t>somatostatin</w:t>
      </w:r>
      <w:proofErr w:type="spellEnd"/>
      <w:r w:rsidR="0025439D" w:rsidRPr="003A3AC8">
        <w:rPr>
          <w:rFonts w:ascii="Times New Roman" w:eastAsia="Times New Roman" w:hAnsi="Times New Roman" w:cs="Times New Roman"/>
          <w:color w:val="191919"/>
        </w:rPr>
        <w:t xml:space="preserve"> analog</w:t>
      </w:r>
      <w:r w:rsidR="0050644E" w:rsidRPr="003A3AC8">
        <w:rPr>
          <w:rFonts w:ascii="Times New Roman" w:eastAsia="Times New Roman" w:hAnsi="Times New Roman" w:cs="Times New Roman"/>
          <w:color w:val="191919"/>
        </w:rPr>
        <w:t>.</w:t>
      </w:r>
      <w:r w:rsidR="00B95390" w:rsidRPr="003A3AC8">
        <w:rPr>
          <w:rFonts w:ascii="Times New Roman" w:eastAsia="Times New Roman" w:hAnsi="Times New Roman" w:cs="Times New Roman"/>
          <w:color w:val="191919"/>
        </w:rPr>
        <w:t xml:space="preserve"> Exclusion criteria were age &lt;18</w:t>
      </w:r>
      <w:r w:rsidR="00B70ECA">
        <w:rPr>
          <w:rFonts w:ascii="Times New Roman" w:eastAsia="Times New Roman" w:hAnsi="Times New Roman" w:cs="Times New Roman"/>
          <w:color w:val="191919"/>
        </w:rPr>
        <w:t xml:space="preserve"> years old</w:t>
      </w:r>
      <w:r w:rsidR="000120B5" w:rsidRPr="003A3AC8">
        <w:rPr>
          <w:rFonts w:ascii="Times New Roman" w:eastAsia="Times New Roman" w:hAnsi="Times New Roman" w:cs="Times New Roman"/>
          <w:color w:val="191919"/>
        </w:rPr>
        <w:t xml:space="preserve">, current </w:t>
      </w:r>
      <w:r w:rsidR="00B219D5" w:rsidRPr="003A3AC8">
        <w:rPr>
          <w:rFonts w:ascii="Times New Roman" w:eastAsia="Times New Roman" w:hAnsi="Times New Roman" w:cs="Times New Roman"/>
          <w:color w:val="191919"/>
        </w:rPr>
        <w:t xml:space="preserve">hormone treatment including </w:t>
      </w:r>
      <w:r w:rsidR="000120B5" w:rsidRPr="003A3AC8">
        <w:rPr>
          <w:rFonts w:ascii="Times New Roman" w:eastAsia="Times New Roman" w:hAnsi="Times New Roman" w:cs="Times New Roman"/>
          <w:color w:val="191919"/>
        </w:rPr>
        <w:t>glucocorticoid</w:t>
      </w:r>
      <w:r w:rsidR="00B219D5" w:rsidRPr="003A3AC8">
        <w:rPr>
          <w:rFonts w:ascii="Times New Roman" w:eastAsia="Times New Roman" w:hAnsi="Times New Roman" w:cs="Times New Roman"/>
          <w:color w:val="191919"/>
        </w:rPr>
        <w:t>s,</w:t>
      </w:r>
      <w:r w:rsidR="000120B5" w:rsidRPr="003A3AC8">
        <w:rPr>
          <w:rFonts w:ascii="Times New Roman" w:eastAsia="Times New Roman" w:hAnsi="Times New Roman" w:cs="Times New Roman"/>
          <w:color w:val="191919"/>
        </w:rPr>
        <w:t xml:space="preserve"> malignancy,</w:t>
      </w:r>
      <w:r w:rsidR="008F45AA" w:rsidRPr="003A3AC8">
        <w:rPr>
          <w:rFonts w:ascii="Times New Roman" w:eastAsia="Times New Roman" w:hAnsi="Times New Roman" w:cs="Times New Roman"/>
          <w:color w:val="191919"/>
        </w:rPr>
        <w:t xml:space="preserve"> inflammatory disease,</w:t>
      </w:r>
      <w:r w:rsidR="000120B5" w:rsidRPr="003A3AC8">
        <w:rPr>
          <w:rFonts w:ascii="Times New Roman" w:eastAsia="Times New Roman" w:hAnsi="Times New Roman" w:cs="Times New Roman"/>
          <w:color w:val="191919"/>
        </w:rPr>
        <w:t xml:space="preserve"> diabetes type 1</w:t>
      </w:r>
      <w:r w:rsidRPr="003A3AC8">
        <w:rPr>
          <w:rFonts w:ascii="Times New Roman" w:eastAsia="Times New Roman" w:hAnsi="Times New Roman" w:cs="Times New Roman"/>
          <w:color w:val="191919"/>
        </w:rPr>
        <w:t xml:space="preserve"> and </w:t>
      </w:r>
      <w:r w:rsidR="000120B5" w:rsidRPr="003A3AC8">
        <w:rPr>
          <w:rFonts w:ascii="Times New Roman" w:hAnsi="Times New Roman" w:cs="Times New Roman"/>
        </w:rPr>
        <w:t>established pituita</w:t>
      </w:r>
      <w:r w:rsidR="008F45AA" w:rsidRPr="003A3AC8">
        <w:rPr>
          <w:rFonts w:ascii="Times New Roman" w:hAnsi="Times New Roman" w:cs="Times New Roman"/>
        </w:rPr>
        <w:t>ry hormone</w:t>
      </w:r>
      <w:r w:rsidR="000120B5" w:rsidRPr="003A3AC8">
        <w:rPr>
          <w:rFonts w:ascii="Times New Roman" w:hAnsi="Times New Roman" w:cs="Times New Roman"/>
        </w:rPr>
        <w:t xml:space="preserve"> deficiencies.</w:t>
      </w:r>
      <w:r w:rsidR="008F45AA" w:rsidRPr="003A3AC8">
        <w:rPr>
          <w:rFonts w:ascii="Times New Roman" w:hAnsi="Times New Roman" w:cs="Times New Roman"/>
        </w:rPr>
        <w:t xml:space="preserve"> </w:t>
      </w:r>
      <w:r w:rsidR="008F45AA" w:rsidRPr="003A3AC8">
        <w:rPr>
          <w:rFonts w:ascii="Times New Roman" w:eastAsia="Times New Roman" w:hAnsi="Times New Roman" w:cs="Times New Roman"/>
          <w:color w:val="191919"/>
        </w:rPr>
        <w:t xml:space="preserve">For each patient, a </w:t>
      </w:r>
      <w:proofErr w:type="gramStart"/>
      <w:r w:rsidR="00C76F07">
        <w:rPr>
          <w:rFonts w:ascii="Times New Roman" w:eastAsia="Times New Roman" w:hAnsi="Times New Roman" w:cs="Times New Roman"/>
          <w:color w:val="191919"/>
        </w:rPr>
        <w:t xml:space="preserve">cd </w:t>
      </w:r>
      <w:r w:rsidR="008F45AA" w:rsidRPr="003A3AC8">
        <w:rPr>
          <w:rFonts w:ascii="Times New Roman" w:eastAsia="Times New Roman" w:hAnsi="Times New Roman" w:cs="Times New Roman"/>
          <w:color w:val="191919"/>
        </w:rPr>
        <w:t xml:space="preserve"> sheet</w:t>
      </w:r>
      <w:proofErr w:type="gramEnd"/>
      <w:r w:rsidR="008F45AA" w:rsidRPr="003A3AC8">
        <w:rPr>
          <w:rFonts w:ascii="Times New Roman" w:eastAsia="Times New Roman" w:hAnsi="Times New Roman" w:cs="Times New Roman"/>
          <w:color w:val="191919"/>
        </w:rPr>
        <w:t xml:space="preserve"> was completed including, age, sex, anthropometric measurements, diagnosis of hypertension, diabetes, results of blood tests and medications. Fasting blood sample</w:t>
      </w:r>
      <w:r w:rsidR="001433DA" w:rsidRPr="003A3AC8">
        <w:rPr>
          <w:rFonts w:ascii="Times New Roman" w:eastAsia="Times New Roman" w:hAnsi="Times New Roman" w:cs="Times New Roman"/>
          <w:color w:val="191919"/>
        </w:rPr>
        <w:t>s</w:t>
      </w:r>
      <w:r w:rsidR="008F45AA" w:rsidRPr="003A3AC8">
        <w:rPr>
          <w:rFonts w:ascii="Times New Roman" w:eastAsia="Times New Roman" w:hAnsi="Times New Roman" w:cs="Times New Roman"/>
          <w:color w:val="191919"/>
        </w:rPr>
        <w:t xml:space="preserve"> w</w:t>
      </w:r>
      <w:r w:rsidR="001433DA" w:rsidRPr="003A3AC8">
        <w:rPr>
          <w:rFonts w:ascii="Times New Roman" w:eastAsia="Times New Roman" w:hAnsi="Times New Roman" w:cs="Times New Roman"/>
          <w:color w:val="191919"/>
        </w:rPr>
        <w:t>ere</w:t>
      </w:r>
      <w:r w:rsidR="008F45AA" w:rsidRPr="003A3AC8">
        <w:rPr>
          <w:rFonts w:ascii="Times New Roman" w:eastAsia="Times New Roman" w:hAnsi="Times New Roman" w:cs="Times New Roman"/>
          <w:color w:val="191919"/>
        </w:rPr>
        <w:t xml:space="preserve"> </w:t>
      </w:r>
      <w:r w:rsidR="00284A9A" w:rsidRPr="003A3AC8">
        <w:rPr>
          <w:rFonts w:ascii="Times New Roman" w:eastAsia="Times New Roman" w:hAnsi="Times New Roman" w:cs="Times New Roman"/>
          <w:color w:val="191919"/>
        </w:rPr>
        <w:t>assayed</w:t>
      </w:r>
      <w:r w:rsidR="008F45AA" w:rsidRPr="003A3AC8">
        <w:rPr>
          <w:rFonts w:ascii="Times New Roman" w:eastAsia="Times New Roman" w:hAnsi="Times New Roman" w:cs="Times New Roman"/>
          <w:color w:val="191919"/>
        </w:rPr>
        <w:t xml:space="preserve"> for glucose (</w:t>
      </w:r>
      <w:r w:rsidR="00316F75" w:rsidRPr="003A3AC8">
        <w:rPr>
          <w:rFonts w:ascii="Times New Roman" w:hAnsi="Times New Roman" w:cs="Times New Roman"/>
          <w:color w:val="222222"/>
          <w:shd w:val="clear" w:color="auto" w:fill="FFFFFF"/>
        </w:rPr>
        <w:t xml:space="preserve">Siemens </w:t>
      </w:r>
      <w:proofErr w:type="spellStart"/>
      <w:r w:rsidR="00316F75" w:rsidRPr="003A3AC8">
        <w:rPr>
          <w:rFonts w:ascii="Times New Roman" w:hAnsi="Times New Roman" w:cs="Times New Roman"/>
          <w:color w:val="222222"/>
          <w:shd w:val="clear" w:color="auto" w:fill="FFFFFF"/>
        </w:rPr>
        <w:t>Advia</w:t>
      </w:r>
      <w:proofErr w:type="spellEnd"/>
      <w:r w:rsidR="00316F75" w:rsidRPr="003A3AC8">
        <w:rPr>
          <w:rFonts w:ascii="Times New Roman" w:hAnsi="Times New Roman" w:cs="Times New Roman"/>
          <w:color w:val="222222"/>
          <w:shd w:val="clear" w:color="auto" w:fill="FFFFFF"/>
        </w:rPr>
        <w:t xml:space="preserve"> 1800</w:t>
      </w:r>
      <w:r w:rsidR="00284A9A" w:rsidRPr="003A3AC8">
        <w:rPr>
          <w:rFonts w:ascii="Times New Roman" w:eastAsia="Times New Roman" w:hAnsi="Times New Roman" w:cs="Times New Roman"/>
          <w:color w:val="191919"/>
        </w:rPr>
        <w:t>) and insulin (</w:t>
      </w:r>
      <w:r w:rsidR="000E77F3" w:rsidRPr="003A3AC8">
        <w:rPr>
          <w:rFonts w:ascii="Times New Roman" w:eastAsia="Times New Roman" w:hAnsi="Times New Roman" w:cs="Times New Roman"/>
          <w:color w:val="191919"/>
        </w:rPr>
        <w:t>Life Technologies</w:t>
      </w:r>
      <w:r w:rsidR="00284A9A" w:rsidRPr="003A3AC8">
        <w:rPr>
          <w:rFonts w:ascii="Times New Roman" w:eastAsia="Times New Roman" w:hAnsi="Times New Roman" w:cs="Times New Roman"/>
          <w:color w:val="191919"/>
        </w:rPr>
        <w:t>)</w:t>
      </w:r>
      <w:r w:rsidR="00316F75" w:rsidRPr="003A3AC8">
        <w:rPr>
          <w:rFonts w:ascii="Times New Roman" w:eastAsia="Times New Roman" w:hAnsi="Times New Roman" w:cs="Times New Roman"/>
          <w:color w:val="191919"/>
        </w:rPr>
        <w:t xml:space="preserve"> as instructed by the </w:t>
      </w:r>
      <w:r w:rsidR="00C44BCA" w:rsidRPr="003A3AC8">
        <w:rPr>
          <w:rFonts w:ascii="Times New Roman" w:eastAsia="Times New Roman" w:hAnsi="Times New Roman" w:cs="Times New Roman"/>
          <w:color w:val="191919"/>
        </w:rPr>
        <w:t>manufacturers</w:t>
      </w:r>
      <w:r w:rsidR="00284A9A" w:rsidRPr="003A3AC8">
        <w:rPr>
          <w:rFonts w:ascii="Times New Roman" w:eastAsia="Times New Roman" w:hAnsi="Times New Roman" w:cs="Times New Roman"/>
          <w:color w:val="191919"/>
        </w:rPr>
        <w:t>.</w:t>
      </w:r>
    </w:p>
    <w:p w14:paraId="1B006314" w14:textId="77777777" w:rsidR="000120B5" w:rsidRPr="003A3AC8" w:rsidRDefault="00B5681F"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color w:val="191919"/>
        </w:rPr>
        <w:t>Subcutaneous</w:t>
      </w:r>
      <w:r w:rsidR="000120B5" w:rsidRPr="003A3AC8">
        <w:rPr>
          <w:rFonts w:ascii="Times New Roman" w:eastAsia="Times New Roman" w:hAnsi="Times New Roman" w:cs="Times New Roman"/>
          <w:b/>
          <w:bCs/>
          <w:color w:val="191919"/>
        </w:rPr>
        <w:t xml:space="preserve"> fat biopsy</w:t>
      </w:r>
    </w:p>
    <w:p w14:paraId="78E5C7A2" w14:textId="7E1A786F" w:rsidR="000120B5" w:rsidRPr="003A3AC8" w:rsidRDefault="000120B5"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rPr>
        <w:t xml:space="preserve">During the course of pituitary surgery a routine subcutaneous fat </w:t>
      </w:r>
      <w:r w:rsidR="00B5681F" w:rsidRPr="003A3AC8">
        <w:rPr>
          <w:rFonts w:ascii="Times New Roman" w:hAnsi="Times New Roman" w:cs="Times New Roman"/>
        </w:rPr>
        <w:t>graft is</w:t>
      </w:r>
      <w:r w:rsidRPr="003A3AC8">
        <w:rPr>
          <w:rFonts w:ascii="Times New Roman" w:hAnsi="Times New Roman" w:cs="Times New Roman"/>
        </w:rPr>
        <w:t xml:space="preserve"> utilized to seal the surgical field upon completion of the procedure. </w:t>
      </w:r>
      <w:r w:rsidR="00B70ECA">
        <w:rPr>
          <w:rFonts w:ascii="Times New Roman" w:hAnsi="Times New Roman" w:cs="Times New Roman"/>
        </w:rPr>
        <w:t>A total of</w:t>
      </w:r>
      <w:r w:rsidRPr="003A3AC8">
        <w:rPr>
          <w:rFonts w:ascii="Times New Roman" w:hAnsi="Times New Roman" w:cs="Times New Roman"/>
        </w:rPr>
        <w:t xml:space="preserve"> 500 mg of this fat graft was used for the study</w:t>
      </w:r>
      <w:r w:rsidR="00B219D5"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w:t>
      </w:r>
      <w:r w:rsidR="002F4F6E" w:rsidRPr="003A3AC8">
        <w:rPr>
          <w:rFonts w:ascii="Times New Roman" w:eastAsia="Times New Roman" w:hAnsi="Times New Roman" w:cs="Times New Roman"/>
          <w:color w:val="191919"/>
        </w:rPr>
        <w:t xml:space="preserve">200 </w:t>
      </w:r>
      <w:r w:rsidRPr="003A3AC8">
        <w:rPr>
          <w:rFonts w:ascii="Times New Roman" w:eastAsia="Times New Roman" w:hAnsi="Times New Roman" w:cs="Times New Roman"/>
          <w:color w:val="191919"/>
        </w:rPr>
        <w:t>mg were utilized for ex vivo lipolysis assay</w:t>
      </w:r>
      <w:r w:rsidR="00C13C18" w:rsidRPr="003A3AC8">
        <w:rPr>
          <w:rFonts w:ascii="Times New Roman" w:eastAsia="Times New Roman" w:hAnsi="Times New Roman" w:cs="Times New Roman"/>
          <w:color w:val="191919"/>
        </w:rPr>
        <w:t>,</w:t>
      </w:r>
      <w:r w:rsidRPr="003A3AC8">
        <w:rPr>
          <w:rFonts w:ascii="Times New Roman" w:eastAsia="Times New Roman" w:hAnsi="Times New Roman" w:cs="Times New Roman"/>
          <w:color w:val="191919"/>
        </w:rPr>
        <w:t xml:space="preserve"> ~</w:t>
      </w:r>
      <w:r w:rsidR="002F4F6E" w:rsidRPr="003A3AC8">
        <w:rPr>
          <w:rFonts w:ascii="Times New Roman" w:eastAsia="Times New Roman" w:hAnsi="Times New Roman" w:cs="Times New Roman"/>
          <w:color w:val="191919"/>
        </w:rPr>
        <w:t xml:space="preserve">300 </w:t>
      </w:r>
      <w:r w:rsidRPr="003A3AC8">
        <w:rPr>
          <w:rFonts w:ascii="Times New Roman" w:eastAsia="Times New Roman" w:hAnsi="Times New Roman" w:cs="Times New Roman"/>
          <w:color w:val="191919"/>
        </w:rPr>
        <w:t xml:space="preserve">mg was snap frozen in liquid </w:t>
      </w:r>
      <w:r w:rsidR="00B5681F" w:rsidRPr="003A3AC8">
        <w:rPr>
          <w:rFonts w:ascii="Times New Roman" w:eastAsia="Times New Roman" w:hAnsi="Times New Roman" w:cs="Times New Roman"/>
          <w:color w:val="191919"/>
        </w:rPr>
        <w:t>nitrogen and</w:t>
      </w:r>
      <w:r w:rsidRPr="003A3AC8">
        <w:rPr>
          <w:rFonts w:ascii="Times New Roman" w:eastAsia="Times New Roman" w:hAnsi="Times New Roman" w:cs="Times New Roman"/>
          <w:color w:val="191919"/>
        </w:rPr>
        <w:t xml:space="preserve"> stored at -80 degrees for RNA </w:t>
      </w:r>
      <w:r w:rsidR="005F211B" w:rsidRPr="003A3AC8">
        <w:rPr>
          <w:rFonts w:ascii="Times New Roman" w:eastAsia="Times New Roman" w:hAnsi="Times New Roman" w:cs="Times New Roman"/>
          <w:color w:val="191919"/>
        </w:rPr>
        <w:t>preparation</w:t>
      </w:r>
      <w:r w:rsidR="002F4F6E" w:rsidRPr="003A3AC8">
        <w:rPr>
          <w:rFonts w:ascii="Times New Roman" w:eastAsia="Times New Roman" w:hAnsi="Times New Roman" w:cs="Times New Roman"/>
          <w:color w:val="191919"/>
        </w:rPr>
        <w:t xml:space="preserve"> and </w:t>
      </w:r>
      <w:proofErr w:type="spellStart"/>
      <w:r w:rsidR="002F4F6E" w:rsidRPr="003A3AC8">
        <w:rPr>
          <w:rFonts w:ascii="Times New Roman" w:eastAsia="Times New Roman" w:hAnsi="Times New Roman" w:cs="Times New Roman"/>
          <w:color w:val="191919"/>
        </w:rPr>
        <w:t>ceramide</w:t>
      </w:r>
      <w:proofErr w:type="spellEnd"/>
      <w:r w:rsidR="002F4F6E" w:rsidRPr="003A3AC8">
        <w:rPr>
          <w:rFonts w:ascii="Times New Roman" w:eastAsia="Times New Roman" w:hAnsi="Times New Roman" w:cs="Times New Roman"/>
          <w:color w:val="191919"/>
        </w:rPr>
        <w:t xml:space="preserve"> analysis</w:t>
      </w:r>
      <w:r w:rsidRPr="003A3AC8">
        <w:rPr>
          <w:rFonts w:ascii="Times New Roman" w:eastAsia="Times New Roman" w:hAnsi="Times New Roman" w:cs="Times New Roman"/>
          <w:color w:val="191919"/>
        </w:rPr>
        <w:t xml:space="preserve">. </w:t>
      </w:r>
    </w:p>
    <w:p w14:paraId="22289C19" w14:textId="77777777" w:rsidR="00676CA8" w:rsidRPr="003A3AC8" w:rsidRDefault="00676CA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r w:rsidRPr="003A3AC8">
        <w:rPr>
          <w:rFonts w:ascii="Times New Roman" w:eastAsia="Times New Roman" w:hAnsi="Times New Roman" w:cs="Times New Roman"/>
          <w:b/>
          <w:bCs/>
          <w:i/>
          <w:iCs/>
          <w:color w:val="191919"/>
        </w:rPr>
        <w:t>Ex vivo</w:t>
      </w:r>
      <w:r w:rsidRPr="003A3AC8">
        <w:rPr>
          <w:rFonts w:ascii="Times New Roman" w:eastAsia="Times New Roman" w:hAnsi="Times New Roman" w:cs="Times New Roman"/>
          <w:b/>
          <w:bCs/>
          <w:color w:val="191919"/>
        </w:rPr>
        <w:t xml:space="preserve"> lipolysis</w:t>
      </w:r>
    </w:p>
    <w:p w14:paraId="0AF92382" w14:textId="77777777" w:rsidR="002D2CED" w:rsidRPr="003A3AC8" w:rsidRDefault="00234BF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25 mg </w:t>
      </w:r>
      <w:r w:rsidR="002D2CED" w:rsidRPr="003A3AC8">
        <w:rPr>
          <w:rFonts w:ascii="Times New Roman" w:hAnsi="Times New Roman" w:cs="Times New Roman"/>
        </w:rPr>
        <w:t>pieces of adipose tissue were</w:t>
      </w:r>
      <w:r w:rsidRPr="003A3AC8">
        <w:rPr>
          <w:rFonts w:ascii="Times New Roman" w:hAnsi="Times New Roman" w:cs="Times New Roman"/>
        </w:rPr>
        <w:t xml:space="preserve"> pre</w:t>
      </w:r>
      <w:r w:rsidR="002A1B8A" w:rsidRPr="003A3AC8">
        <w:rPr>
          <w:rFonts w:ascii="Times New Roman" w:hAnsi="Times New Roman" w:cs="Times New Roman"/>
        </w:rPr>
        <w:t>-</w:t>
      </w:r>
      <w:r w:rsidRPr="003A3AC8">
        <w:rPr>
          <w:rFonts w:ascii="Times New Roman" w:hAnsi="Times New Roman" w:cs="Times New Roman"/>
        </w:rPr>
        <w:t>incubated for 15 minutes in KRBH</w:t>
      </w:r>
      <w:r w:rsidR="00720E42" w:rsidRPr="003A3AC8">
        <w:rPr>
          <w:rFonts w:ascii="Times New Roman" w:hAnsi="Times New Roman" w:cs="Times New Roman"/>
        </w:rPr>
        <w:t xml:space="preserve"> buffer (sigma) </w:t>
      </w:r>
      <w:r w:rsidR="002D2CED" w:rsidRPr="003A3AC8">
        <w:rPr>
          <w:rFonts w:ascii="Times New Roman" w:hAnsi="Times New Roman" w:cs="Times New Roman"/>
        </w:rPr>
        <w:t>at 37</w:t>
      </w:r>
      <w:r w:rsidR="002D2CED" w:rsidRPr="003A3AC8">
        <w:rPr>
          <w:rFonts w:ascii="Times New Roman" w:hAnsi="Times New Roman" w:cs="Times New Roman"/>
        </w:rPr>
        <w:sym w:font="Symbol" w:char="F0B0"/>
      </w:r>
      <w:r w:rsidR="002D2CED" w:rsidRPr="003A3AC8">
        <w:rPr>
          <w:rFonts w:ascii="Times New Roman" w:hAnsi="Times New Roman" w:cs="Times New Roman"/>
        </w:rPr>
        <w:t>C and then incubated for 1 hour at 37</w:t>
      </w:r>
      <w:r w:rsidR="002D2CED" w:rsidRPr="003A3AC8">
        <w:rPr>
          <w:rFonts w:ascii="Times New Roman" w:hAnsi="Times New Roman" w:cs="Times New Roman"/>
        </w:rPr>
        <w:sym w:font="Symbol" w:char="F0B0"/>
      </w:r>
      <w:r w:rsidR="002D2CED" w:rsidRPr="003A3AC8">
        <w:rPr>
          <w:rFonts w:ascii="Times New Roman" w:hAnsi="Times New Roman" w:cs="Times New Roman"/>
        </w:rPr>
        <w:t xml:space="preserve">C in </w:t>
      </w:r>
      <w:r w:rsidR="00720E42" w:rsidRPr="003A3AC8">
        <w:rPr>
          <w:rFonts w:ascii="Times New Roman" w:hAnsi="Times New Roman" w:cs="Times New Roman"/>
        </w:rPr>
        <w:t xml:space="preserve">300 </w:t>
      </w:r>
      <w:r w:rsidR="00720E42" w:rsidRPr="003A3AC8">
        <w:rPr>
          <w:rFonts w:ascii="Times New Roman" w:hAnsi="Times New Roman" w:cs="Times New Roman"/>
        </w:rPr>
        <w:sym w:font="Symbol" w:char="F06D"/>
      </w:r>
      <w:r w:rsidR="00720E42" w:rsidRPr="003A3AC8">
        <w:rPr>
          <w:rFonts w:ascii="Times New Roman" w:hAnsi="Times New Roman" w:cs="Times New Roman"/>
        </w:rPr>
        <w:t xml:space="preserve">l </w:t>
      </w:r>
      <w:r w:rsidR="002D2CED" w:rsidRPr="003A3AC8">
        <w:rPr>
          <w:rFonts w:ascii="Times New Roman" w:hAnsi="Times New Roman" w:cs="Times New Roman"/>
        </w:rPr>
        <w:t xml:space="preserve">KRBH in the presence or absence of </w:t>
      </w:r>
      <w:r w:rsidR="00B5681F" w:rsidRPr="003A3AC8">
        <w:rPr>
          <w:rFonts w:ascii="Times New Roman" w:hAnsi="Times New Roman" w:cs="Times New Roman"/>
        </w:rPr>
        <w:t>isoproterenol</w:t>
      </w:r>
      <w:r w:rsidR="002D2CED" w:rsidRPr="003A3AC8">
        <w:rPr>
          <w:rFonts w:ascii="Times New Roman" w:hAnsi="Times New Roman" w:cs="Times New Roman"/>
        </w:rPr>
        <w:t xml:space="preserve"> 30nM</w:t>
      </w:r>
      <w:r w:rsidR="008F45AA" w:rsidRPr="003A3AC8">
        <w:rPr>
          <w:rFonts w:ascii="Times New Roman" w:hAnsi="Times New Roman" w:cs="Times New Roman"/>
        </w:rPr>
        <w:t xml:space="preserve"> in duplicate</w:t>
      </w:r>
      <w:r w:rsidR="002D2CED" w:rsidRPr="003A3AC8">
        <w:rPr>
          <w:rFonts w:ascii="Times New Roman" w:hAnsi="Times New Roman" w:cs="Times New Roman"/>
        </w:rPr>
        <w:t xml:space="preserve">. Glycerol was assayed in </w:t>
      </w:r>
      <w:r w:rsidR="00B5681F" w:rsidRPr="003A3AC8">
        <w:rPr>
          <w:rFonts w:ascii="Times New Roman" w:hAnsi="Times New Roman" w:cs="Times New Roman"/>
        </w:rPr>
        <w:t>supernatants</w:t>
      </w:r>
      <w:r w:rsidR="002D2CED" w:rsidRPr="003A3AC8">
        <w:rPr>
          <w:rFonts w:ascii="Times New Roman" w:hAnsi="Times New Roman" w:cs="Times New Roman"/>
        </w:rPr>
        <w:t xml:space="preserve"> using a glycerol assay kit (sigma) as instructed by manufacturer. </w:t>
      </w:r>
    </w:p>
    <w:p w14:paraId="12D3DD17" w14:textId="77777777" w:rsidR="008E6733" w:rsidRPr="003A3AC8" w:rsidRDefault="008E6733" w:rsidP="000404EC">
      <w:pPr>
        <w:bidi w:val="0"/>
        <w:spacing w:line="480" w:lineRule="auto"/>
        <w:jc w:val="both"/>
        <w:rPr>
          <w:rFonts w:ascii="Times New Roman" w:hAnsi="Times New Roman" w:cs="Times New Roman"/>
          <w:bCs/>
        </w:rPr>
      </w:pPr>
      <w:proofErr w:type="spellStart"/>
      <w:r w:rsidRPr="003A3AC8">
        <w:rPr>
          <w:rFonts w:ascii="Times New Roman" w:hAnsi="Times New Roman" w:cs="Times New Roman"/>
          <w:b/>
        </w:rPr>
        <w:t>Ceramide</w:t>
      </w:r>
      <w:proofErr w:type="spellEnd"/>
      <w:r w:rsidRPr="003A3AC8">
        <w:rPr>
          <w:rFonts w:ascii="Times New Roman" w:hAnsi="Times New Roman" w:cs="Times New Roman"/>
          <w:b/>
        </w:rPr>
        <w:t xml:space="preserve"> Determinations</w:t>
      </w:r>
    </w:p>
    <w:p w14:paraId="6A7439C6" w14:textId="659965A0" w:rsidR="00EE7D5D" w:rsidRPr="003A3AC8" w:rsidRDefault="00EE7D5D" w:rsidP="000404EC">
      <w:pPr>
        <w:bidi w:val="0"/>
        <w:spacing w:line="480" w:lineRule="auto"/>
        <w:jc w:val="both"/>
        <w:rPr>
          <w:rFonts w:ascii="Times New Roman" w:hAnsi="Times New Roman" w:cs="Times New Roman"/>
          <w:b/>
        </w:rPr>
      </w:pP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analysis of tissue samples was performed by liquid chromatography-triple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mass spectrometry (LC-QQQ) according to a modified version of the protocol reported in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"DOI" : "10.1016/j.ab.2010.02.023", "ISSN" : "1096-0309", "PMID" : "20178771", "abstract" : "We present an optimized and validated liquid chromatography electrospray ionization tandem mass spectrometry (LC-ESI-MS/MS) method for the simultaneous measurement of concentrations of different ceramide species in biological samples. The method of analysis of tissue samples is based on Bligh and Dyer extraction, reverse-phase high-performance liquid chromatography separation, and multiple reaction monitoring of ceramides. Preparation of plasma samples also requires isolation of sphingolipids by silica gel column chromatography prior to LC-ESI-MS/MS analysis. The limits of quantification were in a range of 0.01-0.50ng/ml for distinct ceramides. The method was reliable for inter- and intraassay precision, accuracy, and linearity. Recoveries of ceramide subspecies from human plasma, rat liver, and muscle tissue were 78 to 91%, 70 to 99%, and 71 to 95%, respectively. The separation and quantification of several endogenous long-chain and very-long-chain ceramides using two nonphysiological odd chain ceramide (C17 and C25) internal standards was achieved within a single 21-min chromatographic run. The technique was applied to quantify distinct ceramide species in different rat tissues (muscle, liver, and heart) and in human plasma. Using this analytical technique, we demonstrated that a clinical exercise training intervention reduces the levels of ceramides in plasma of obese adults. This technique could be extended for quantification of other ceramides and sphingolipids with no significant modification.", "author" : [ { "dropping-particle" : "", "family" : "Kasumov", "given" : "Takhar", "non-dropping-particle" : "", "parse-names" : false, "suffix" : "" }, { "dropping-particle" : "", "family" : "Huang", "given" : "Hazel", "non-dropping-particle" : "", "parse-names" : false, "suffix" : "" }, { "dropping-particle" : "", "family" : "Chung", "given" : "Yoon-Mi", "non-dropping-particle" : "", "parse-names" : false, "suffix" : "" }, { "dropping-particle" : "", "family" : "Zhang", "given" : "Renliang", "non-dropping-particle" : "", "parse-names" : false, "suffix" : "" }, { "dropping-particle" : "", "family" : "McCullough", "given" : "Arthur J", "non-dropping-particle" : "", "parse-names" : false, "suffix" : "" }, { "dropping-particle" : "", "family" : "Kirwan", "given" : "John P", "non-dropping-particle" : "", "parse-names" : false, "suffix" : "" } ], "container-title" : "Analytical biochemistry", "id" : "ITEM-1", "issue" : "1", "issued" : { "date-parts" : [ [ "2010", "6", "1" ] ] }, "page" : "154-61", "title" : "Quantification of ceramide species in biological samples by liquid chromatography electrospray ionization tandem mass spectrometry.", "type" : "article-journal", "volume" : "401" }, "uris" : [ "http://www.mendeley.com/documents/?uuid=52a290bf-e742-4c51-803b-6e350e603bdc" ] } ], "mendeley" : { "previouslyFormattedCitation" : "[12]"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[12]</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Briefly, frozen tissue samples were pulverized under liquid nitrogen, then 20 mg portions were extracted using 1.6 mL of a 2:1:0.8 mixture of </w:t>
      </w:r>
      <w:proofErr w:type="spellStart"/>
      <w:r w:rsidRPr="003A3AC8">
        <w:rPr>
          <w:rFonts w:ascii="Times New Roman" w:hAnsi="Times New Roman" w:cs="Times New Roman"/>
          <w:bCs/>
        </w:rPr>
        <w:t>chloroform</w:t>
      </w:r>
      <w:proofErr w:type="gramStart"/>
      <w:r w:rsidRPr="003A3AC8">
        <w:rPr>
          <w:rFonts w:ascii="Times New Roman" w:hAnsi="Times New Roman" w:cs="Times New Roman"/>
          <w:bCs/>
        </w:rPr>
        <w:t>:methanol:water</w:t>
      </w:r>
      <w:proofErr w:type="spellEnd"/>
      <w:proofErr w:type="gramEnd"/>
      <w:r w:rsidRPr="003A3AC8">
        <w:rPr>
          <w:rFonts w:ascii="Times New Roman" w:hAnsi="Times New Roman" w:cs="Times New Roman"/>
          <w:bCs/>
        </w:rPr>
        <w:t xml:space="preserve"> containing internal standards (50 </w:t>
      </w:r>
      <w:proofErr w:type="spellStart"/>
      <w:r w:rsidRPr="003A3AC8">
        <w:rPr>
          <w:rFonts w:ascii="Times New Roman" w:hAnsi="Times New Roman" w:cs="Times New Roman"/>
          <w:bCs/>
        </w:rPr>
        <w:t>ng</w:t>
      </w:r>
      <w:proofErr w:type="spellEnd"/>
      <w:r w:rsidRPr="003A3AC8">
        <w:rPr>
          <w:rFonts w:ascii="Times New Roman" w:hAnsi="Times New Roman" w:cs="Times New Roman"/>
          <w:bCs/>
        </w:rPr>
        <w:t xml:space="preserve"> each </w:t>
      </w:r>
      <w:r w:rsidRPr="003A3AC8">
        <w:rPr>
          <w:rFonts w:ascii="Times New Roman" w:hAnsi="Times New Roman" w:cs="Times New Roman"/>
          <w:bCs/>
        </w:rPr>
        <w:lastRenderedPageBreak/>
        <w:t xml:space="preserve">of C17 and C25 </w:t>
      </w:r>
      <w:proofErr w:type="spellStart"/>
      <w:r w:rsidRPr="003A3AC8">
        <w:rPr>
          <w:rFonts w:ascii="Times New Roman" w:hAnsi="Times New Roman" w:cs="Times New Roman"/>
          <w:bCs/>
        </w:rPr>
        <w:t>ceramide</w:t>
      </w:r>
      <w:proofErr w:type="spellEnd"/>
      <w:r w:rsidRPr="003A3AC8">
        <w:rPr>
          <w:rFonts w:ascii="Times New Roman" w:hAnsi="Times New Roman" w:cs="Times New Roman"/>
          <w:bCs/>
        </w:rPr>
        <w:t xml:space="preserve"> and C12 </w:t>
      </w:r>
      <w:proofErr w:type="spellStart"/>
      <w:r w:rsidRPr="003A3AC8">
        <w:rPr>
          <w:rFonts w:ascii="Times New Roman" w:hAnsi="Times New Roman" w:cs="Times New Roman"/>
          <w:bCs/>
        </w:rPr>
        <w:t>glucosylceramide</w:t>
      </w:r>
      <w:proofErr w:type="spellEnd"/>
      <w:r w:rsidRPr="003A3AC8">
        <w:rPr>
          <w:rFonts w:ascii="Times New Roman" w:hAnsi="Times New Roman" w:cs="Times New Roman"/>
          <w:bCs/>
        </w:rPr>
        <w:t xml:space="preserve"> per sample) </w:t>
      </w:r>
      <w:r w:rsidR="006E4692" w:rsidRPr="003A3AC8">
        <w:rPr>
          <w:rFonts w:ascii="Times New Roman" w:hAnsi="Times New Roman" w:cs="Times New Roman"/>
          <w:bCs/>
        </w:rPr>
        <w:fldChar w:fldCharType="begin" w:fldLock="1"/>
      </w:r>
      <w:r w:rsidR="00483799">
        <w:rPr>
          <w:rFonts w:ascii="Times New Roman" w:hAnsi="Times New Roman" w:cs="Times New Roman"/>
          <w:bCs/>
        </w:rPr>
        <w:instrText>ADDIN CSL_CITATION { "citationItems" : [ { "id" : "ITEM-1", "itemData" : { "PMID" : "13671378", "author" : [ { "dropping-particle" : "", "family" : "Bligh", "given" : "E G", "non-dropping-particle" : "", "parse-names" : false, "suffix" : "" }, { "dropping-particle" : "", "family" : "Dyer", "given" : "W J", "non-dropping-particle" : "", "parse-names" : false, "suffix" : "" } ], "container-title" : "Canadian journal of biochemistry and physiology", "id" : "ITEM-1", "issue" : "8", "issued" : { "date-parts" : [ [ "1959", "8" ] ] }, "page" : "911-7", "title" : "A rapid method of total lipid extraction and purification.", "type" : "article-journal", "volume" : "37" }, "uris" : [ "http://www.mendeley.com/documents/?uuid=dd51856c-260b-42b3-accb-78ac5908cf65" ] } ], "mendeley" : { "previouslyFormattedCitation" : "[13]" }, "properties" : { "noteIndex" : 0 }, "schema" : "https://github.com/citation-style-language/schema/raw/master/csl-citation.json" }</w:instrText>
      </w:r>
      <w:r w:rsidR="006E4692" w:rsidRPr="003A3AC8">
        <w:rPr>
          <w:rFonts w:ascii="Times New Roman" w:hAnsi="Times New Roman" w:cs="Times New Roman"/>
          <w:bCs/>
        </w:rPr>
        <w:fldChar w:fldCharType="separate"/>
      </w:r>
      <w:r w:rsidR="00483799" w:rsidRPr="00483799">
        <w:rPr>
          <w:rFonts w:ascii="Times New Roman" w:hAnsi="Times New Roman" w:cs="Times New Roman"/>
          <w:bCs/>
          <w:noProof/>
        </w:rPr>
        <w:t>[13]</w:t>
      </w:r>
      <w:r w:rsidR="006E4692" w:rsidRPr="003A3AC8">
        <w:rPr>
          <w:rFonts w:ascii="Times New Roman" w:hAnsi="Times New Roman" w:cs="Times New Roman"/>
          <w:bCs/>
        </w:rPr>
        <w:fldChar w:fldCharType="end"/>
      </w:r>
      <w:r w:rsidRPr="003A3AC8">
        <w:rPr>
          <w:rFonts w:ascii="Times New Roman" w:hAnsi="Times New Roman" w:cs="Times New Roman"/>
          <w:bCs/>
        </w:rPr>
        <w:t xml:space="preserve">. The organic layer of the extract was dried under nitrogen gas and reconstituted in 100 </w:t>
      </w:r>
      <w:proofErr w:type="spellStart"/>
      <w:r w:rsidRPr="003A3AC8">
        <w:rPr>
          <w:rFonts w:ascii="Times New Roman" w:hAnsi="Times New Roman" w:cs="Times New Roman"/>
          <w:bCs/>
        </w:rPr>
        <w:t>uL</w:t>
      </w:r>
      <w:proofErr w:type="spellEnd"/>
      <w:r w:rsidRPr="003A3AC8">
        <w:rPr>
          <w:rFonts w:ascii="Times New Roman" w:hAnsi="Times New Roman" w:cs="Times New Roman"/>
          <w:bCs/>
        </w:rPr>
        <w:t xml:space="preserve"> of 60:40 acetonitrile: isopropanol. The re-constituted extract was analyzed by electrospray ionization LC-MS/MS on an Agilent (Santa Clara, CA) 6410 triple </w:t>
      </w:r>
      <w:proofErr w:type="spellStart"/>
      <w:r w:rsidRPr="003A3AC8">
        <w:rPr>
          <w:rFonts w:ascii="Times New Roman" w:hAnsi="Times New Roman" w:cs="Times New Roman"/>
          <w:bCs/>
        </w:rPr>
        <w:t>quadrupole</w:t>
      </w:r>
      <w:proofErr w:type="spellEnd"/>
      <w:r w:rsidRPr="003A3AC8">
        <w:rPr>
          <w:rFonts w:ascii="Times New Roman" w:hAnsi="Times New Roman" w:cs="Times New Roman"/>
          <w:bCs/>
        </w:rPr>
        <w:t xml:space="preserve"> instrument operating in positive ion multiple </w:t>
      </w:r>
      <w:proofErr w:type="gramStart"/>
      <w:r w:rsidRPr="003A3AC8">
        <w:rPr>
          <w:rFonts w:ascii="Times New Roman" w:hAnsi="Times New Roman" w:cs="Times New Roman"/>
          <w:bCs/>
        </w:rPr>
        <w:t>reaction monitoring</w:t>
      </w:r>
      <w:proofErr w:type="gramEnd"/>
      <w:r w:rsidRPr="003A3AC8">
        <w:rPr>
          <w:rFonts w:ascii="Times New Roman" w:hAnsi="Times New Roman" w:cs="Times New Roman"/>
          <w:bCs/>
        </w:rPr>
        <w:t xml:space="preserve"> mode. The LC column used was a Waters (Milford, MA) </w:t>
      </w:r>
      <w:proofErr w:type="spellStart"/>
      <w:r w:rsidRPr="003A3AC8">
        <w:rPr>
          <w:rFonts w:ascii="Times New Roman" w:hAnsi="Times New Roman" w:cs="Times New Roman"/>
          <w:bCs/>
        </w:rPr>
        <w:t>Xbridge</w:t>
      </w:r>
      <w:proofErr w:type="spellEnd"/>
      <w:r w:rsidRPr="003A3AC8">
        <w:rPr>
          <w:rFonts w:ascii="Times New Roman" w:hAnsi="Times New Roman" w:cs="Times New Roman"/>
          <w:bCs/>
        </w:rPr>
        <w:t xml:space="preserve"> C18 2.5 µ, 50 mm x 2.1 mm </w:t>
      </w:r>
      <w:proofErr w:type="spellStart"/>
      <w:r w:rsidRPr="003A3AC8">
        <w:rPr>
          <w:rFonts w:ascii="Times New Roman" w:hAnsi="Times New Roman" w:cs="Times New Roman"/>
          <w:bCs/>
        </w:rPr>
        <w:t>i.d.</w:t>
      </w:r>
      <w:proofErr w:type="spellEnd"/>
      <w:r w:rsidRPr="003A3AC8">
        <w:rPr>
          <w:rFonts w:ascii="Times New Roman" w:hAnsi="Times New Roman" w:cs="Times New Roman"/>
          <w:bCs/>
        </w:rPr>
        <w:t xml:space="preserve">  Mobile phase A was 5mM ammonium acetate, adjusted to pH 9.9 with ammonium hydroxide; mobile phase B was 60:40 </w:t>
      </w:r>
      <w:proofErr w:type="spellStart"/>
      <w:r w:rsidRPr="003A3AC8">
        <w:rPr>
          <w:rFonts w:ascii="Times New Roman" w:hAnsi="Times New Roman" w:cs="Times New Roman"/>
          <w:bCs/>
        </w:rPr>
        <w:t>acetonitrile</w:t>
      </w:r>
      <w:proofErr w:type="gramStart"/>
      <w:r w:rsidRPr="003A3AC8">
        <w:rPr>
          <w:rFonts w:ascii="Times New Roman" w:hAnsi="Times New Roman" w:cs="Times New Roman"/>
          <w:bCs/>
        </w:rPr>
        <w:t>:isopropanol</w:t>
      </w:r>
      <w:proofErr w:type="spellEnd"/>
      <w:proofErr w:type="gramEnd"/>
      <w:r w:rsidRPr="003A3AC8">
        <w:rPr>
          <w:rFonts w:ascii="Times New Roman" w:hAnsi="Times New Roman" w:cs="Times New Roman"/>
          <w:bCs/>
        </w:rPr>
        <w:t xml:space="preserve">. The gradient consisted of a linear ramp from 50 to 100%B over 5 minutes, a 20 minute hold at 100%B, and re-equilibration at 50%B for 10 minutes.  Injection volume was 25 µL.  </w:t>
      </w:r>
      <w:proofErr w:type="spellStart"/>
      <w:r w:rsidRPr="003A3AC8">
        <w:rPr>
          <w:rFonts w:ascii="Times New Roman" w:hAnsi="Times New Roman" w:cs="Times New Roman"/>
          <w:bCs/>
        </w:rPr>
        <w:t>Ceramides</w:t>
      </w:r>
      <w:proofErr w:type="spellEnd"/>
      <w:r w:rsidRPr="003A3AC8">
        <w:rPr>
          <w:rFonts w:ascii="Times New Roman" w:hAnsi="Times New Roman" w:cs="Times New Roman"/>
          <w:bCs/>
        </w:rPr>
        <w:t xml:space="preserve"> and </w:t>
      </w:r>
      <w:proofErr w:type="spellStart"/>
      <w:r w:rsidRPr="003A3AC8">
        <w:rPr>
          <w:rFonts w:ascii="Times New Roman" w:hAnsi="Times New Roman" w:cs="Times New Roman"/>
          <w:bCs/>
        </w:rPr>
        <w:t>glucosylceramides</w:t>
      </w:r>
      <w:proofErr w:type="spellEnd"/>
      <w:r w:rsidRPr="003A3AC8">
        <w:rPr>
          <w:rFonts w:ascii="Times New Roman" w:hAnsi="Times New Roman" w:cs="Times New Roman"/>
          <w:bCs/>
        </w:rPr>
        <w:t xml:space="preserve"> were identified by retention time and by MS/MS fragmentation parameters, and were quantitated by peak area relative to the closest-matching internal standard using Agilent </w:t>
      </w:r>
      <w:proofErr w:type="spellStart"/>
      <w:r w:rsidRPr="003A3AC8">
        <w:rPr>
          <w:rFonts w:ascii="Times New Roman" w:hAnsi="Times New Roman" w:cs="Times New Roman"/>
          <w:bCs/>
        </w:rPr>
        <w:t>MassHunter</w:t>
      </w:r>
      <w:proofErr w:type="spellEnd"/>
      <w:r w:rsidRPr="003A3AC8">
        <w:rPr>
          <w:rFonts w:ascii="Times New Roman" w:hAnsi="Times New Roman" w:cs="Times New Roman"/>
          <w:bCs/>
        </w:rPr>
        <w:t xml:space="preserve"> Quantitative Analysis software.</w:t>
      </w:r>
    </w:p>
    <w:p w14:paraId="07D950CD" w14:textId="77777777" w:rsidR="00676CA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b/>
          <w:bCs/>
          <w:color w:val="191919"/>
        </w:rPr>
      </w:pPr>
      <w:proofErr w:type="spellStart"/>
      <w:r w:rsidRPr="003A3AC8">
        <w:rPr>
          <w:rFonts w:ascii="Times New Roman" w:eastAsia="Times New Roman" w:hAnsi="Times New Roman" w:cs="Times New Roman"/>
          <w:b/>
          <w:bCs/>
          <w:color w:val="191919"/>
        </w:rPr>
        <w:t>Transcriptomic</w:t>
      </w:r>
      <w:proofErr w:type="spellEnd"/>
      <w:r w:rsidRPr="003A3AC8">
        <w:rPr>
          <w:rFonts w:ascii="Times New Roman" w:eastAsia="Times New Roman" w:hAnsi="Times New Roman" w:cs="Times New Roman"/>
          <w:b/>
          <w:bCs/>
          <w:color w:val="191919"/>
        </w:rPr>
        <w:t xml:space="preserve"> Analysis</w:t>
      </w:r>
    </w:p>
    <w:p w14:paraId="361FF664" w14:textId="0C633625" w:rsidR="003657F8" w:rsidRDefault="005F211B"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hAnsi="Times New Roman" w:cs="Times New Roman"/>
          <w:color w:val="333333"/>
          <w:shd w:val="clear" w:color="auto" w:fill="FFFFFF"/>
        </w:rPr>
        <w:t xml:space="preserve">Total </w:t>
      </w:r>
      <w:r w:rsidR="00676CA8" w:rsidRPr="003A3AC8">
        <w:rPr>
          <w:rFonts w:ascii="Times New Roman" w:hAnsi="Times New Roman" w:cs="Times New Roman"/>
          <w:color w:val="333333"/>
          <w:shd w:val="clear" w:color="auto" w:fill="FFFFFF"/>
        </w:rPr>
        <w:t xml:space="preserve">RNA was extracted from </w:t>
      </w:r>
      <w:r w:rsidR="009374F8" w:rsidRPr="003A3AC8">
        <w:rPr>
          <w:rFonts w:ascii="Times New Roman" w:hAnsi="Times New Roman" w:cs="Times New Roman"/>
          <w:color w:val="333333"/>
          <w:shd w:val="clear" w:color="auto" w:fill="FFFFFF"/>
        </w:rPr>
        <w:t>adipose tissue</w:t>
      </w:r>
      <w:r w:rsidR="00676CA8" w:rsidRPr="003A3AC8">
        <w:rPr>
          <w:rFonts w:ascii="Times New Roman" w:hAnsi="Times New Roman" w:cs="Times New Roman"/>
          <w:color w:val="333333"/>
          <w:shd w:val="clear" w:color="auto" w:fill="FFFFFF"/>
        </w:rPr>
        <w:t xml:space="preserve"> using the </w:t>
      </w:r>
      <w:proofErr w:type="spellStart"/>
      <w:r w:rsidR="00676CA8" w:rsidRPr="003A3AC8">
        <w:rPr>
          <w:rFonts w:ascii="Times New Roman" w:hAnsi="Times New Roman" w:cs="Times New Roman"/>
          <w:color w:val="333333"/>
          <w:shd w:val="clear" w:color="auto" w:fill="FFFFFF"/>
        </w:rPr>
        <w:t>RNEasy</w:t>
      </w:r>
      <w:proofErr w:type="spellEnd"/>
      <w:r w:rsidR="00676CA8" w:rsidRPr="003A3AC8">
        <w:rPr>
          <w:rFonts w:ascii="Times New Roman" w:hAnsi="Times New Roman" w:cs="Times New Roman"/>
          <w:color w:val="333333"/>
          <w:shd w:val="clear" w:color="auto" w:fill="FFFFFF"/>
        </w:rPr>
        <w:t xml:space="preserve"> kit (</w:t>
      </w:r>
      <w:proofErr w:type="spellStart"/>
      <w:r w:rsidR="00676CA8" w:rsidRPr="003A3AC8">
        <w:rPr>
          <w:rFonts w:ascii="Times New Roman" w:hAnsi="Times New Roman" w:cs="Times New Roman"/>
          <w:color w:val="333333"/>
          <w:shd w:val="clear" w:color="auto" w:fill="FFFFFF"/>
        </w:rPr>
        <w:t>Qiagen</w:t>
      </w:r>
      <w:proofErr w:type="spellEnd"/>
      <w:r w:rsidR="00676CA8" w:rsidRPr="003A3AC8">
        <w:rPr>
          <w:rFonts w:ascii="Times New Roman" w:eastAsia="Times New Roman" w:hAnsi="Times New Roman" w:cs="Times New Roman"/>
          <w:color w:val="191919"/>
        </w:rPr>
        <w:t>)</w:t>
      </w:r>
      <w:r w:rsidR="00676CA8" w:rsidRPr="003A3AC8">
        <w:rPr>
          <w:rFonts w:ascii="Times New Roman" w:eastAsia="Times New Roman" w:hAnsi="Times New Roman" w:cs="Times New Roman"/>
          <w:b/>
          <w:bCs/>
          <w:color w:val="191919"/>
        </w:rPr>
        <w:t xml:space="preserve"> </w:t>
      </w:r>
      <w:r w:rsidR="00676CA8" w:rsidRPr="003A3AC8">
        <w:rPr>
          <w:rFonts w:ascii="Times New Roman" w:eastAsia="Times New Roman" w:hAnsi="Times New Roman" w:cs="Times New Roman"/>
          <w:color w:val="191919"/>
        </w:rPr>
        <w:t xml:space="preserve">and </w:t>
      </w:r>
      <w:r w:rsidR="00C44BCA" w:rsidRPr="003A3AC8">
        <w:rPr>
          <w:rFonts w:ascii="Times New Roman" w:eastAsia="Times New Roman" w:hAnsi="Times New Roman" w:cs="Times New Roman"/>
          <w:color w:val="191919"/>
        </w:rPr>
        <w:t>its</w:t>
      </w:r>
      <w:r w:rsidR="00676CA8" w:rsidRPr="003A3AC8">
        <w:rPr>
          <w:rFonts w:ascii="Times New Roman" w:eastAsia="Times New Roman" w:hAnsi="Times New Roman" w:cs="Times New Roman"/>
          <w:color w:val="191919"/>
        </w:rPr>
        <w:t xml:space="preserve"> quality was verified using </w:t>
      </w:r>
      <w:r w:rsidR="00676CA8" w:rsidRPr="003A3AC8">
        <w:rPr>
          <w:rFonts w:ascii="Times New Roman" w:hAnsi="Times New Roman" w:cs="Times New Roman"/>
          <w:color w:val="333333"/>
          <w:shd w:val="clear" w:color="auto" w:fill="FFFFFF"/>
        </w:rPr>
        <w:t xml:space="preserve">the Agilent 2100 </w:t>
      </w:r>
      <w:proofErr w:type="spellStart"/>
      <w:r w:rsidR="00676CA8" w:rsidRPr="003A3AC8">
        <w:rPr>
          <w:rFonts w:ascii="Times New Roman" w:hAnsi="Times New Roman" w:cs="Times New Roman"/>
          <w:color w:val="333333"/>
          <w:shd w:val="clear" w:color="auto" w:fill="FFFFFF"/>
        </w:rPr>
        <w:t>Bioanalyzer</w:t>
      </w:r>
      <w:proofErr w:type="spellEnd"/>
      <w:r w:rsidR="00676CA8" w:rsidRPr="003A3AC8">
        <w:rPr>
          <w:rFonts w:ascii="Times New Roman" w:hAnsi="Times New Roman" w:cs="Times New Roman"/>
          <w:color w:val="333333"/>
          <w:shd w:val="clear" w:color="auto" w:fill="FFFFFF"/>
        </w:rPr>
        <w:t xml:space="preserve"> (Agilent Technologies</w:t>
      </w:r>
      <w:r w:rsidR="00A87C6A" w:rsidRPr="003A3AC8">
        <w:rPr>
          <w:rFonts w:ascii="Times New Roman" w:eastAsia="Times New Roman" w:hAnsi="Times New Roman" w:cs="Times New Roman"/>
          <w:color w:val="191919"/>
        </w:rPr>
        <w:t xml:space="preserve">).  At the University of Michigan DNA Sequencing Core,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w:t>
      </w:r>
      <w:r w:rsidR="00663D48" w:rsidRPr="003A3AC8">
        <w:rPr>
          <w:rFonts w:ascii="Times New Roman" w:eastAsia="Times New Roman" w:hAnsi="Times New Roman" w:cs="Times New Roman"/>
          <w:color w:val="191919"/>
        </w:rPr>
        <w:t xml:space="preserve">libraries </w:t>
      </w:r>
      <w:r w:rsidR="00A87C6A" w:rsidRPr="003A3AC8">
        <w:rPr>
          <w:rFonts w:ascii="Times New Roman" w:eastAsia="Times New Roman" w:hAnsi="Times New Roman" w:cs="Times New Roman"/>
          <w:color w:val="191919"/>
        </w:rPr>
        <w:t xml:space="preserve">from </w:t>
      </w:r>
      <w:proofErr w:type="spellStart"/>
      <w:r w:rsidR="00A87C6A" w:rsidRPr="003A3AC8">
        <w:rPr>
          <w:rFonts w:ascii="Times New Roman" w:eastAsia="Times New Roman" w:hAnsi="Times New Roman" w:cs="Times New Roman"/>
          <w:color w:val="191919"/>
        </w:rPr>
        <w:t>polyA</w:t>
      </w:r>
      <w:proofErr w:type="spellEnd"/>
      <w:r w:rsidR="00A87C6A" w:rsidRPr="003A3AC8">
        <w:rPr>
          <w:rFonts w:ascii="Times New Roman" w:eastAsia="Times New Roman" w:hAnsi="Times New Roman" w:cs="Times New Roman"/>
          <w:color w:val="191919"/>
        </w:rPr>
        <w:t xml:space="preserve"> mRNA </w:t>
      </w:r>
      <w:r w:rsidR="003E14E7" w:rsidRPr="003A3AC8">
        <w:rPr>
          <w:rFonts w:ascii="Times New Roman" w:eastAsia="Times New Roman" w:hAnsi="Times New Roman" w:cs="Times New Roman"/>
          <w:color w:val="191919"/>
        </w:rPr>
        <w:t xml:space="preserve">were </w:t>
      </w:r>
      <w:r w:rsidR="00A87C6A" w:rsidRPr="003A3AC8">
        <w:rPr>
          <w:rFonts w:ascii="Times New Roman" w:eastAsia="Times New Roman" w:hAnsi="Times New Roman" w:cs="Times New Roman"/>
          <w:color w:val="191919"/>
        </w:rPr>
        <w:t xml:space="preserve">prepared using </w:t>
      </w:r>
      <w:proofErr w:type="spellStart"/>
      <w:r w:rsidR="0097077C" w:rsidRPr="003A3AC8">
        <w:rPr>
          <w:rFonts w:ascii="Times New Roman" w:hAnsi="Times New Roman" w:cs="Times New Roman"/>
          <w:color w:val="222222"/>
          <w:shd w:val="clear" w:color="auto" w:fill="FFFFFF"/>
        </w:rPr>
        <w:t>TruSeq</w:t>
      </w:r>
      <w:proofErr w:type="spellEnd"/>
      <w:r w:rsidR="00C93A0D" w:rsidRPr="003A3AC8" w:rsidDel="00C93A0D">
        <w:rPr>
          <w:rFonts w:ascii="Times New Roman" w:eastAsia="Times New Roman" w:hAnsi="Times New Roman" w:cs="Times New Roman"/>
          <w:color w:val="191919"/>
        </w:rPr>
        <w:t xml:space="preserve"> </w:t>
      </w:r>
      <w:proofErr w:type="spellStart"/>
      <w:r w:rsidR="00A87C6A" w:rsidRPr="003A3AC8">
        <w:rPr>
          <w:rFonts w:ascii="Times New Roman" w:eastAsia="Times New Roman" w:hAnsi="Times New Roman" w:cs="Times New Roman"/>
          <w:color w:val="191919"/>
        </w:rPr>
        <w:t>cDNA</w:t>
      </w:r>
      <w:proofErr w:type="spellEnd"/>
      <w:r w:rsidR="00A87C6A" w:rsidRPr="003A3AC8">
        <w:rPr>
          <w:rFonts w:ascii="Times New Roman" w:eastAsia="Times New Roman" w:hAnsi="Times New Roman" w:cs="Times New Roman"/>
          <w:color w:val="191919"/>
        </w:rPr>
        <w:t xml:space="preserve"> synthesis kit and sequenced using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w:t>
      </w:r>
      <w:r w:rsidR="00A87C6A" w:rsidRPr="003A3AC8">
        <w:rPr>
          <w:rFonts w:ascii="Times New Roman" w:hAnsi="Times New Roman" w:cs="Times New Roman"/>
        </w:rPr>
        <w:t xml:space="preserve"> </w:t>
      </w:r>
      <w:r w:rsidR="00A87C6A" w:rsidRPr="003A3AC8">
        <w:rPr>
          <w:rFonts w:ascii="Times New Roman" w:eastAsia="Times New Roman" w:hAnsi="Times New Roman" w:cs="Times New Roman"/>
          <w:color w:val="191919"/>
        </w:rPr>
        <w:t xml:space="preserve">Samples were run on </w:t>
      </w:r>
      <w:r w:rsidR="00A72F5C" w:rsidRPr="003A3AC8">
        <w:rPr>
          <w:rFonts w:ascii="Times New Roman" w:eastAsia="Times New Roman" w:hAnsi="Times New Roman" w:cs="Times New Roman"/>
          <w:color w:val="191919"/>
        </w:rPr>
        <w:t xml:space="preserve">2 </w:t>
      </w:r>
      <w:r w:rsidR="00A87C6A" w:rsidRPr="003A3AC8">
        <w:rPr>
          <w:rFonts w:ascii="Times New Roman" w:eastAsia="Times New Roman" w:hAnsi="Times New Roman" w:cs="Times New Roman"/>
          <w:color w:val="191919"/>
        </w:rPr>
        <w:t xml:space="preserve">lanes of a </w:t>
      </w:r>
      <w:proofErr w:type="spellStart"/>
      <w:r w:rsidR="00A87C6A" w:rsidRPr="003A3AC8">
        <w:rPr>
          <w:rFonts w:ascii="Times New Roman" w:eastAsia="Times New Roman" w:hAnsi="Times New Roman" w:cs="Times New Roman"/>
          <w:color w:val="191919"/>
        </w:rPr>
        <w:t>HiSeq</w:t>
      </w:r>
      <w:proofErr w:type="spellEnd"/>
      <w:r w:rsidR="00A87C6A" w:rsidRPr="003A3AC8">
        <w:rPr>
          <w:rFonts w:ascii="Times New Roman" w:eastAsia="Times New Roman" w:hAnsi="Times New Roman" w:cs="Times New Roman"/>
          <w:color w:val="191919"/>
        </w:rPr>
        <w:t xml:space="preserve"> 2000 (</w:t>
      </w:r>
      <w:proofErr w:type="spellStart"/>
      <w:r w:rsidR="00A87C6A" w:rsidRPr="003A3AC8">
        <w:rPr>
          <w:rFonts w:ascii="Times New Roman" w:eastAsia="Times New Roman" w:hAnsi="Times New Roman" w:cs="Times New Roman"/>
          <w:color w:val="191919"/>
        </w:rPr>
        <w:t>Illumina</w:t>
      </w:r>
      <w:proofErr w:type="spellEnd"/>
      <w:r w:rsidR="00A87C6A" w:rsidRPr="003A3AC8">
        <w:rPr>
          <w:rFonts w:ascii="Times New Roman" w:eastAsia="Times New Roman" w:hAnsi="Times New Roman" w:cs="Times New Roman"/>
          <w:color w:val="191919"/>
        </w:rPr>
        <w:t>) generating</w:t>
      </w:r>
      <w:r w:rsidR="00855875" w:rsidRPr="003A3AC8">
        <w:rPr>
          <w:rFonts w:ascii="Times New Roman" w:hAnsi="Times New Roman" w:cs="Times New Roman"/>
        </w:rPr>
        <w:t xml:space="preserve"> </w:t>
      </w:r>
      <w:r w:rsidR="002E655B" w:rsidRPr="003A3AC8">
        <w:rPr>
          <w:rFonts w:ascii="Times New Roman" w:eastAsia="Times New Roman" w:hAnsi="Times New Roman" w:cs="Times New Roman"/>
          <w:color w:val="191919"/>
        </w:rPr>
        <w:t xml:space="preserve">8 612 682 to </w:t>
      </w:r>
      <w:r w:rsidR="002D60F4" w:rsidRPr="003A3AC8">
        <w:rPr>
          <w:rFonts w:ascii="Times New Roman" w:eastAsia="Times New Roman" w:hAnsi="Times New Roman" w:cs="Times New Roman"/>
          <w:color w:val="191919"/>
        </w:rPr>
        <w:t>16 469 501 single-ended 50</w:t>
      </w:r>
      <w:r w:rsidR="00C13C18" w:rsidRPr="003A3AC8">
        <w:rPr>
          <w:rFonts w:ascii="Times New Roman" w:eastAsia="Times New Roman" w:hAnsi="Times New Roman" w:cs="Times New Roman"/>
          <w:color w:val="191919"/>
        </w:rPr>
        <w:t xml:space="preserve"> </w:t>
      </w:r>
      <w:proofErr w:type="spellStart"/>
      <w:r w:rsidR="002D60F4" w:rsidRPr="003A3AC8">
        <w:rPr>
          <w:rFonts w:ascii="Times New Roman" w:eastAsia="Times New Roman" w:hAnsi="Times New Roman" w:cs="Times New Roman"/>
          <w:color w:val="191919"/>
        </w:rPr>
        <w:t>bp</w:t>
      </w:r>
      <w:proofErr w:type="spellEnd"/>
      <w:r w:rsidR="002E655B" w:rsidRPr="003A3AC8" w:rsidDel="002E655B">
        <w:rPr>
          <w:rFonts w:ascii="Times New Roman" w:eastAsia="Times New Roman" w:hAnsi="Times New Roman" w:cs="Times New Roman"/>
          <w:color w:val="191919"/>
        </w:rPr>
        <w:t xml:space="preserve"> </w:t>
      </w:r>
      <w:r w:rsidR="00A87C6A" w:rsidRPr="003A3AC8">
        <w:rPr>
          <w:rFonts w:ascii="Times New Roman" w:eastAsia="Times New Roman" w:hAnsi="Times New Roman" w:cs="Times New Roman"/>
          <w:color w:val="191919"/>
        </w:rPr>
        <w:t xml:space="preserve">reads per sample.  </w:t>
      </w:r>
      <w:r w:rsidR="002D60F4" w:rsidRPr="003A3AC8">
        <w:rPr>
          <w:rFonts w:ascii="Times New Roman" w:eastAsia="Times New Roman" w:hAnsi="Times New Roman" w:cs="Times New Roman"/>
          <w:color w:val="191919"/>
        </w:rPr>
        <w:t>These</w:t>
      </w:r>
      <w:r w:rsidR="00A87C6A" w:rsidRPr="003A3AC8">
        <w:rPr>
          <w:rFonts w:ascii="Times New Roman" w:eastAsia="Times New Roman" w:hAnsi="Times New Roman" w:cs="Times New Roman"/>
          <w:color w:val="191919"/>
        </w:rPr>
        <w:t xml:space="preserve"> were aligned to the human genome (</w:t>
      </w:r>
      <w:proofErr w:type="spellStart"/>
      <w:r w:rsidR="00A87C6A" w:rsidRPr="003A3AC8">
        <w:rPr>
          <w:rFonts w:ascii="Times New Roman" w:eastAsia="Times New Roman" w:hAnsi="Times New Roman" w:cs="Times New Roman"/>
          <w:color w:val="191919"/>
        </w:rPr>
        <w:t>Enembl</w:t>
      </w:r>
      <w:proofErr w:type="spellEnd"/>
      <w:r w:rsidR="00A87C6A"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GRCh37.</w:t>
      </w:r>
      <w:r w:rsidR="007557DC" w:rsidRPr="003A3AC8">
        <w:rPr>
          <w:rFonts w:ascii="Times New Roman" w:eastAsia="Times New Roman" w:hAnsi="Times New Roman" w:cs="Times New Roman"/>
          <w:color w:val="191919"/>
        </w:rPr>
        <w:t>74</w:t>
      </w:r>
      <w:r w:rsidR="00D64CA7" w:rsidRPr="003A3AC8">
        <w:rPr>
          <w:rFonts w:ascii="Times New Roman" w:eastAsia="Times New Roman" w:hAnsi="Times New Roman" w:cs="Times New Roman"/>
          <w:color w:val="191919"/>
        </w:rPr>
        <w:t xml:space="preserve">, </w:t>
      </w:r>
      <w:proofErr w:type="spellStart"/>
      <w:r w:rsidR="00D64CA7" w:rsidRPr="003A3AC8">
        <w:rPr>
          <w:rFonts w:ascii="Times New Roman" w:eastAsia="Times New Roman" w:hAnsi="Times New Roman" w:cs="Times New Roman"/>
          <w:color w:val="191919"/>
        </w:rPr>
        <w:t>Genbank</w:t>
      </w:r>
      <w:proofErr w:type="spellEnd"/>
      <w:r w:rsidR="00D64CA7" w:rsidRPr="003A3AC8">
        <w:rPr>
          <w:rFonts w:ascii="Times New Roman" w:eastAsia="Times New Roman" w:hAnsi="Times New Roman" w:cs="Times New Roman"/>
          <w:color w:val="191919"/>
        </w:rPr>
        <w:t xml:space="preserve"> Assembly ID </w:t>
      </w:r>
      <w:r w:rsidR="00394E69" w:rsidRPr="003A3AC8">
        <w:rPr>
          <w:rFonts w:ascii="Times New Roman" w:eastAsia="Times New Roman" w:hAnsi="Times New Roman" w:cs="Times New Roman"/>
          <w:color w:val="191919"/>
        </w:rPr>
        <w:t>GCA_000001405.</w:t>
      </w:r>
      <w:r w:rsidR="00C94C33" w:rsidRPr="003A3AC8">
        <w:rPr>
          <w:rFonts w:ascii="Times New Roman" w:eastAsia="Times New Roman" w:hAnsi="Times New Roman" w:cs="Times New Roman"/>
          <w:color w:val="191919"/>
        </w:rPr>
        <w:t>14</w:t>
      </w:r>
      <w:r w:rsidR="00A87C6A" w:rsidRPr="003A3AC8">
        <w:rPr>
          <w:rFonts w:ascii="Times New Roman" w:eastAsia="Times New Roman" w:hAnsi="Times New Roman" w:cs="Times New Roman"/>
          <w:color w:val="191919"/>
        </w:rPr>
        <w:t>)</w:t>
      </w:r>
      <w:r w:rsidR="00D64CA7" w:rsidRPr="003A3AC8">
        <w:rPr>
          <w:rFonts w:ascii="Times New Roman" w:eastAsia="Times New Roman" w:hAnsi="Times New Roman" w:cs="Times New Roman"/>
          <w:color w:val="191919"/>
        </w:rPr>
        <w:t xml:space="preserve"> using </w:t>
      </w:r>
      <w:proofErr w:type="spellStart"/>
      <w:r w:rsidR="00D64CA7" w:rsidRPr="003A3AC8">
        <w:rPr>
          <w:rFonts w:ascii="Times New Roman" w:eastAsia="Times New Roman" w:hAnsi="Times New Roman" w:cs="Times New Roman"/>
          <w:color w:val="191919"/>
        </w:rPr>
        <w:t>TopHat</w:t>
      </w:r>
      <w:proofErr w:type="spellEnd"/>
      <w:r w:rsidR="00D64CA7" w:rsidRPr="003A3AC8">
        <w:rPr>
          <w:rFonts w:ascii="Times New Roman" w:eastAsia="Times New Roman" w:hAnsi="Times New Roman" w:cs="Times New Roman"/>
          <w:color w:val="191919"/>
        </w:rPr>
        <w:t xml:space="preserve"> version 2.0</w:t>
      </w:r>
      <w:r w:rsidR="00394E69" w:rsidRPr="003A3AC8">
        <w:rPr>
          <w:rFonts w:ascii="Times New Roman" w:eastAsia="Times New Roman" w:hAnsi="Times New Roman" w:cs="Times New Roman"/>
          <w:color w:val="191919"/>
        </w:rPr>
        <w:t>.</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"10.1186/gb-2013-14-4-r36", "ISSN" : "1465-6914", "PMID" : "23618408", "abstract" : "TopHat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 "author" : [ { "dropping-particle" : "", "family" : "Kim", "given" : "Daehwan", "non-dropping-particle" : "", "parse-names" : false, "suffix" : "" }, { "dropping-particle" : "", "family" : "Pertea", "given" : "Geo", "non-dropping-particle" : "", "parse-names" : false, "suffix" : "" }, { "dropping-particle" : "", "family" : "Trapnell", "given" : "Cole", "non-dropping-particle" : "", "parse-names" : false, "suffix" : "" }, { "dropping-particle" : "", "family" : "Pimentel", "given" : "Harold", "non-dropping-particle" : "", "parse-names" : false, "suffix" : "" }, { "dropping-particle" : "", "family" : "Kelley", "given" : "Ryan", "non-dropping-particle" : "", "parse-names" : false, "suffix" : "" }, { "dropping-particle" : "", "family" : "Salzberg", "given" : "Steven L", "non-dropping-particle" : "", "parse-names" : false, "suffix" : "" } ], "container-title" : "Genome biology", "id" : "ITEM-1", "issue" : "4", "issued" : { "date-parts" : [ [ "2013", "4", "25" ] ] }, "page" : "R36", "publisher" : "BioMed Central Ltd", "title" : "TopHat2: accurate alignment of transcriptomes in the presence of insertions, deletions and gene fusions.", "type" : "article-journal", "volume" : "14" }, "uris" : [ "http://www.mendeley.com/documents/?uuid=9969dfae-4a8d-48f6-b61a-20e01309e9a9" ] } ], "mendeley" : { "previouslyFormattedCitation" : "[14]"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[14]</w:t>
      </w:r>
      <w:r w:rsidR="006E4692" w:rsidRPr="003A3AC8">
        <w:rPr>
          <w:rFonts w:ascii="Times New Roman" w:hAnsi="Times New Roman" w:cs="Times New Roman"/>
        </w:rPr>
        <w:fldChar w:fldCharType="end"/>
      </w:r>
      <w:r w:rsidR="00D64CA7" w:rsidRPr="003A3AC8">
        <w:rPr>
          <w:rFonts w:ascii="Times New Roman" w:eastAsia="Times New Roman" w:hAnsi="Times New Roman" w:cs="Times New Roman"/>
          <w:color w:val="191919"/>
        </w:rPr>
        <w:t xml:space="preserve">, Bowtie </w:t>
      </w:r>
      <w:r w:rsidR="008F62B5" w:rsidRPr="003A3AC8">
        <w:rPr>
          <w:rFonts w:ascii="Times New Roman" w:eastAsia="Times New Roman" w:hAnsi="Times New Roman" w:cs="Times New Roman"/>
          <w:color w:val="191919"/>
        </w:rPr>
        <w:t xml:space="preserve">2 </w:t>
      </w:r>
      <w:r w:rsidR="00D64CA7" w:rsidRPr="003A3AC8">
        <w:rPr>
          <w:rFonts w:ascii="Times New Roman" w:eastAsia="Times New Roman" w:hAnsi="Times New Roman" w:cs="Times New Roman"/>
          <w:color w:val="191919"/>
        </w:rPr>
        <w:t>version 2.</w:t>
      </w:r>
      <w:r w:rsidR="008F62B5" w:rsidRPr="003A3AC8">
        <w:rPr>
          <w:rFonts w:ascii="Times New Roman" w:eastAsia="Times New Roman" w:hAnsi="Times New Roman" w:cs="Times New Roman"/>
          <w:color w:val="191919"/>
        </w:rPr>
        <w:t>1.0</w:t>
      </w:r>
      <w:r w:rsidR="00BA5D7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"10.1186/gb-2009-10-3-r25", "ISSN" : "1465-6914", "PMID" : "19261174", "abstract" : "Bowtie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 "author" : [ { "dropping-particle" : "", "family" : "Langmead", "given" : "Ben", "non-dropping-particle" : "", "parse-names" : false, "suffix" : "" }, { "dropping-particle" : "", "family" : "Trapnell", "given" : "Cole", "non-dropping-particle" : "", "parse-names" : false, "suffix" : "" }, { "dropping-particle" : "", "family" : "Pop", "given" : "Mihai", "non-dropping-particle" : "", "parse-names" : false, "suffix" : "" }, { "dropping-particle" : "", "family" : "Salzberg", "given" : "Steven L", "non-dropping-particle" : "", "parse-names" : false, "suffix" : "" } ], "container-title" : "Genome biology", "id" : "ITEM-1", "issue" : "3", "issued" : { "date-parts" : [ [ "2009", "1" ] ] }, "page" : "R25", "title" : "Ultrafast and memory-efficient alignment of short DNA sequences to the human genome.", "type" : "article-journal", "volume" : "10" }, "uris" : [ "http://www.mendeley.com/documents/?uuid=f150acdc-3b9c-4838-acd5-d54b70f28560" ] } ], "mendeley" : { "previouslyFormattedCitation" : "[15]"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[15]</w:t>
      </w:r>
      <w:r w:rsidR="006E4692" w:rsidRPr="003A3AC8">
        <w:rPr>
          <w:rFonts w:ascii="Times New Roman" w:hAnsi="Times New Roman" w:cs="Times New Roman"/>
        </w:rPr>
        <w:fldChar w:fldCharType="end"/>
      </w:r>
      <w:r w:rsidR="00D67F63" w:rsidRPr="003A3AC8">
        <w:rPr>
          <w:rFonts w:ascii="Times New Roman" w:hAnsi="Times New Roman" w:cs="Times New Roman"/>
        </w:rPr>
        <w:t xml:space="preserve"> </w:t>
      </w:r>
      <w:r w:rsidR="00D64CA7" w:rsidRPr="003A3AC8">
        <w:rPr>
          <w:rFonts w:ascii="Times New Roman" w:eastAsia="Times New Roman" w:hAnsi="Times New Roman" w:cs="Times New Roman"/>
          <w:color w:val="191919"/>
        </w:rPr>
        <w:t xml:space="preserve">and </w:t>
      </w:r>
      <w:proofErr w:type="spellStart"/>
      <w:r w:rsidR="00D64CA7" w:rsidRPr="003A3AC8">
        <w:rPr>
          <w:rFonts w:ascii="Times New Roman" w:eastAsia="Times New Roman" w:hAnsi="Times New Roman" w:cs="Times New Roman"/>
          <w:color w:val="191919"/>
        </w:rPr>
        <w:t>Samtools</w:t>
      </w:r>
      <w:proofErr w:type="spellEnd"/>
      <w:r w:rsidR="00D64CA7" w:rsidRPr="003A3AC8">
        <w:rPr>
          <w:rFonts w:ascii="Times New Roman" w:eastAsia="Times New Roman" w:hAnsi="Times New Roman" w:cs="Times New Roman"/>
          <w:color w:val="191919"/>
        </w:rPr>
        <w:t xml:space="preserve"> version 0.1.18</w:t>
      </w:r>
      <w:r w:rsidR="00394E69"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4E4490" w:rsidRPr="003A3AC8">
        <w:rPr>
          <w:rFonts w:ascii="Times New Roman" w:eastAsia="Times New Roman" w:hAnsi="Times New Roman" w:cs="Times New Roman"/>
          <w:color w:val="191919"/>
        </w:rPr>
        <w:t xml:space="preserve">Reads were mapped to known genes using </w:t>
      </w:r>
      <w:proofErr w:type="spellStart"/>
      <w:r w:rsidR="004E4490" w:rsidRPr="003A3AC8">
        <w:rPr>
          <w:rFonts w:ascii="Times New Roman" w:eastAsia="Times New Roman" w:hAnsi="Times New Roman" w:cs="Times New Roman"/>
          <w:color w:val="191919"/>
        </w:rPr>
        <w:t>HTseq</w:t>
      </w:r>
      <w:proofErr w:type="spellEnd"/>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"id" : "ITEM-1", "issued" : { "date-parts" : [ [ "2014" ] ] }, "page" : "1-5", "title" : "HTSeq \u2013 A Python framework to work with high-throughput sequencing data", "type" : "article-journal" }, "uris" : [ "http://www.mendeley.com/documents/?uuid=c04059c3-88b6-4eb5-a132-c688bc6e38ea" ] } ], "mendeley" : { "previouslyFormattedCitation" : "[16]"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[16]</w:t>
      </w:r>
      <w:r w:rsidR="006E4692" w:rsidRPr="003A3AC8">
        <w:rPr>
          <w:rFonts w:ascii="Times New Roman" w:eastAsia="Times New Roman" w:hAnsi="Times New Roman" w:cs="Times New Roman"/>
          <w:color w:val="191919"/>
        </w:rPr>
        <w:fldChar w:fldCharType="end"/>
      </w:r>
      <w:r w:rsidR="00477357" w:rsidRPr="003A3AC8">
        <w:rPr>
          <w:rFonts w:ascii="Times New Roman" w:eastAsia="Times New Roman" w:hAnsi="Times New Roman" w:cs="Times New Roman"/>
          <w:color w:val="191919"/>
        </w:rPr>
        <w:t>.</w:t>
      </w:r>
      <w:r w:rsidR="00AE30FD"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Gene expression was </w:t>
      </w:r>
      <w:r w:rsidR="004C7DDA" w:rsidRPr="003A3AC8">
        <w:rPr>
          <w:rFonts w:ascii="Times New Roman" w:eastAsia="Times New Roman" w:hAnsi="Times New Roman" w:cs="Times New Roman"/>
          <w:color w:val="191919"/>
        </w:rPr>
        <w:t>analyzed</w:t>
      </w:r>
      <w:r w:rsidR="00D64CA7" w:rsidRPr="003A3AC8">
        <w:rPr>
          <w:rFonts w:ascii="Times New Roman" w:eastAsia="Times New Roman" w:hAnsi="Times New Roman" w:cs="Times New Roman"/>
          <w:color w:val="191919"/>
        </w:rPr>
        <w:t xml:space="preserve"> using DESeq</w:t>
      </w:r>
      <w:r w:rsidR="004E4490" w:rsidRPr="003A3AC8">
        <w:rPr>
          <w:rFonts w:ascii="Times New Roman" w:eastAsia="Times New Roman" w:hAnsi="Times New Roman" w:cs="Times New Roman"/>
          <w:color w:val="191919"/>
        </w:rPr>
        <w:t>2</w:t>
      </w:r>
      <w:r w:rsidR="00D64CA7" w:rsidRPr="003A3AC8">
        <w:rPr>
          <w:rFonts w:ascii="Times New Roman" w:eastAsia="Times New Roman" w:hAnsi="Times New Roman" w:cs="Times New Roman"/>
          <w:color w:val="191919"/>
        </w:rPr>
        <w:t xml:space="preserve"> version </w:t>
      </w:r>
      <w:r w:rsidR="00407355" w:rsidRPr="003A3AC8">
        <w:rPr>
          <w:rFonts w:ascii="Times New Roman" w:eastAsia="Times New Roman" w:hAnsi="Times New Roman" w:cs="Times New Roman"/>
          <w:color w:val="191919"/>
        </w:rPr>
        <w:t>1.</w:t>
      </w:r>
      <w:r w:rsidR="007557DC" w:rsidRPr="003A3AC8">
        <w:rPr>
          <w:rFonts w:ascii="Times New Roman" w:eastAsia="Times New Roman" w:hAnsi="Times New Roman" w:cs="Times New Roman"/>
          <w:color w:val="191919"/>
        </w:rPr>
        <w:t>2.1</w:t>
      </w:r>
      <w:r w:rsidR="00407355" w:rsidRPr="003A3AC8">
        <w:rPr>
          <w:rFonts w:ascii="Times New Roman" w:eastAsia="Times New Roman" w:hAnsi="Times New Roman" w:cs="Times New Roman"/>
          <w:color w:val="191919"/>
        </w:rPr>
        <w:t>0</w:t>
      </w:r>
      <w:r w:rsidR="004E4490"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"previouslyFormattedCitation" : "[17]"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[17]</w:t>
      </w:r>
      <w:r w:rsidR="006E4692" w:rsidRPr="003A3AC8">
        <w:rPr>
          <w:rFonts w:ascii="Times New Roman" w:eastAsia="Times New Roman" w:hAnsi="Times New Roman" w:cs="Times New Roman"/>
          <w:color w:val="191919"/>
        </w:rPr>
        <w:fldChar w:fldCharType="end"/>
      </w:r>
      <w:r w:rsidR="004E4490" w:rsidRPr="003A3AC8">
        <w:rPr>
          <w:rFonts w:ascii="Times New Roman" w:eastAsia="Times New Roman" w:hAnsi="Times New Roman" w:cs="Times New Roman"/>
          <w:color w:val="191919"/>
        </w:rPr>
        <w:t xml:space="preserve"> </w:t>
      </w:r>
      <w:r w:rsidR="00D64CA7" w:rsidRPr="003A3AC8">
        <w:rPr>
          <w:rFonts w:ascii="Times New Roman" w:eastAsia="Times New Roman" w:hAnsi="Times New Roman" w:cs="Times New Roman"/>
          <w:color w:val="191919"/>
        </w:rPr>
        <w:t xml:space="preserve">.  </w:t>
      </w:r>
      <w:r w:rsidR="001B7C1D">
        <w:rPr>
          <w:rFonts w:ascii="Times New Roman" w:eastAsia="Times New Roman" w:hAnsi="Times New Roman" w:cs="Times New Roman"/>
          <w:color w:val="191919"/>
        </w:rPr>
        <w:t xml:space="preserve">To account for potential age-dependent changes in the subjects, we separated the patients into two groups, </w:t>
      </w:r>
      <w:r w:rsidR="00AD170F">
        <w:rPr>
          <w:rFonts w:ascii="Times New Roman" w:eastAsia="Times New Roman" w:hAnsi="Times New Roman" w:cs="Times New Roman"/>
          <w:color w:val="191919"/>
        </w:rPr>
        <w:t>based on the median value</w:t>
      </w:r>
      <w:r w:rsidR="001B7C1D">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under</w:t>
      </w:r>
      <w:proofErr w:type="gramEnd"/>
      <w:r w:rsidR="00AD170F">
        <w:rPr>
          <w:rFonts w:ascii="Times New Roman" w:eastAsia="Times New Roman" w:hAnsi="Times New Roman" w:cs="Times New Roman"/>
          <w:color w:val="191919"/>
        </w:rPr>
        <w:t xml:space="preserve"> 60</w:t>
      </w:r>
      <w:r w:rsidR="00BC5D6F">
        <w:rPr>
          <w:rFonts w:ascii="Times New Roman" w:eastAsia="Times New Roman" w:hAnsi="Times New Roman" w:cs="Times New Roman"/>
          <w:color w:val="191919"/>
        </w:rPr>
        <w:t xml:space="preserve"> years of age</w:t>
      </w:r>
      <w:r w:rsidR="00AD170F">
        <w:rPr>
          <w:rFonts w:ascii="Times New Roman" w:eastAsia="Times New Roman" w:hAnsi="Times New Roman" w:cs="Times New Roman"/>
          <w:color w:val="191919"/>
        </w:rPr>
        <w:t xml:space="preserve"> </w:t>
      </w:r>
      <w:r w:rsidR="00BC5D6F">
        <w:rPr>
          <w:rFonts w:ascii="Times New Roman" w:eastAsia="Times New Roman" w:hAnsi="Times New Roman" w:cs="Times New Roman"/>
          <w:color w:val="191919"/>
        </w:rPr>
        <w:t>versus</w:t>
      </w:r>
      <w:r w:rsidR="00AD170F">
        <w:rPr>
          <w:rFonts w:ascii="Times New Roman" w:eastAsia="Times New Roman" w:hAnsi="Times New Roman" w:cs="Times New Roman"/>
          <w:color w:val="191919"/>
        </w:rPr>
        <w:t xml:space="preserve"> 60 and above</w:t>
      </w:r>
      <w:r w:rsidR="001B7C1D">
        <w:rPr>
          <w:rFonts w:ascii="Times New Roman" w:eastAsia="Times New Roman" w:hAnsi="Times New Roman" w:cs="Times New Roman"/>
          <w:color w:val="191919"/>
        </w:rPr>
        <w:t xml:space="preserve">. We then added this age group as </w:t>
      </w:r>
      <w:r w:rsidR="006B0BA8">
        <w:rPr>
          <w:rFonts w:ascii="Times New Roman" w:eastAsia="Times New Roman" w:hAnsi="Times New Roman" w:cs="Times New Roman"/>
          <w:color w:val="191919"/>
        </w:rPr>
        <w:t>a</w:t>
      </w:r>
      <w:r w:rsidR="001B7C1D">
        <w:rPr>
          <w:rFonts w:ascii="Times New Roman" w:eastAsia="Times New Roman" w:hAnsi="Times New Roman" w:cs="Times New Roman"/>
          <w:color w:val="191919"/>
        </w:rPr>
        <w:t xml:space="preserve"> covariate along with the disease state</w:t>
      </w:r>
      <w:proofErr w:type="gramStart"/>
      <w:r w:rsidR="003657F8">
        <w:rPr>
          <w:rFonts w:ascii="Times New Roman" w:eastAsia="Times New Roman" w:hAnsi="Times New Roman" w:cs="Times New Roman"/>
          <w:color w:val="191919"/>
        </w:rPr>
        <w:t>..</w:t>
      </w:r>
      <w:proofErr w:type="gramEnd"/>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We tested for interactions between the age group and the disease state for each gene and did not identify any </w:t>
      </w:r>
      <w:r w:rsidR="00AD170F">
        <w:rPr>
          <w:rFonts w:ascii="Times New Roman" w:eastAsia="Times New Roman" w:hAnsi="Times New Roman" w:cs="Times New Roman"/>
          <w:color w:val="191919"/>
        </w:rPr>
        <w:t>interaction term</w:t>
      </w:r>
      <w:r w:rsidR="003657F8">
        <w:rPr>
          <w:rFonts w:ascii="Times New Roman" w:eastAsia="Times New Roman" w:hAnsi="Times New Roman" w:cs="Times New Roman"/>
          <w:color w:val="191919"/>
        </w:rPr>
        <w:t xml:space="preserve"> </w:t>
      </w:r>
      <w:r w:rsidR="00AD170F">
        <w:rPr>
          <w:rFonts w:ascii="Times New Roman" w:eastAsia="Times New Roman" w:hAnsi="Times New Roman" w:cs="Times New Roman"/>
          <w:color w:val="191919"/>
        </w:rPr>
        <w:t xml:space="preserve">after </w:t>
      </w:r>
      <w:r w:rsidR="00BC5D6F">
        <w:rPr>
          <w:rFonts w:ascii="Times New Roman" w:eastAsia="Times New Roman" w:hAnsi="Times New Roman" w:cs="Times New Roman"/>
          <w:color w:val="191919"/>
        </w:rPr>
        <w:t>adjusting for</w:t>
      </w:r>
      <w:r w:rsidR="00AD170F">
        <w:rPr>
          <w:rFonts w:ascii="Times New Roman" w:eastAsia="Times New Roman" w:hAnsi="Times New Roman" w:cs="Times New Roman"/>
          <w:color w:val="191919"/>
        </w:rPr>
        <w:t xml:space="preserve"> multiple </w:t>
      </w:r>
      <w:r w:rsidR="00BC5D6F">
        <w:rPr>
          <w:rFonts w:ascii="Times New Roman" w:eastAsia="Times New Roman" w:hAnsi="Times New Roman" w:cs="Times New Roman"/>
          <w:color w:val="191919"/>
        </w:rPr>
        <w:t>observations</w:t>
      </w:r>
      <w:r w:rsidR="00AD170F">
        <w:rPr>
          <w:rFonts w:ascii="Times New Roman" w:eastAsia="Times New Roman" w:hAnsi="Times New Roman" w:cs="Times New Roman"/>
          <w:color w:val="191919"/>
        </w:rPr>
        <w:t xml:space="preserve"> </w:t>
      </w:r>
      <w:r w:rsidR="003657F8">
        <w:rPr>
          <w:rFonts w:ascii="Times New Roman" w:eastAsia="Times New Roman" w:hAnsi="Times New Roman" w:cs="Times New Roman"/>
          <w:color w:val="191919"/>
        </w:rPr>
        <w:t xml:space="preserve">(q&lt;0.05).  </w:t>
      </w:r>
      <w:r w:rsidR="007A0D01">
        <w:rPr>
          <w:rFonts w:ascii="Times New Roman" w:eastAsia="Times New Roman" w:hAnsi="Times New Roman" w:cs="Times New Roman"/>
          <w:color w:val="191919"/>
        </w:rPr>
        <w:t>All fold changes provided in this manuscript are age-adjusted fold change values calculated from this regression.</w:t>
      </w:r>
    </w:p>
    <w:p w14:paraId="20AADF49" w14:textId="7484F7AE" w:rsidR="00B9354C" w:rsidRPr="00BC5D6F" w:rsidRDefault="00B9354C" w:rsidP="000404EC">
      <w:pPr>
        <w:shd w:val="clear" w:color="auto" w:fill="FFFFFF"/>
        <w:bidi w:val="0"/>
        <w:spacing w:after="96" w:line="480" w:lineRule="auto"/>
        <w:jc w:val="both"/>
        <w:outlineLvl w:val="3"/>
        <w:rPr>
          <w:rFonts w:ascii="Times New Roman" w:eastAsia="Times New Roman" w:hAnsi="Times New Roman" w:cs="Times New Roman"/>
          <w:color w:val="191919"/>
          <w:vertAlign w:val="superscript"/>
        </w:rPr>
      </w:pPr>
      <w:r w:rsidRPr="003A3AC8">
        <w:rPr>
          <w:rFonts w:ascii="Times New Roman" w:eastAsia="Times New Roman" w:hAnsi="Times New Roman" w:cs="Times New Roman"/>
          <w:color w:val="191919"/>
        </w:rPr>
        <w:lastRenderedPageBreak/>
        <w:t xml:space="preserve">We used Gene Set Enrichment Analysis (GSEA v2.0.13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"10.1038/ng1180", "ISSN" : "1061-4036", "PMID" : "12808457", "abstract" : "DNA microarrays can be used to identify gene expression changes characteristic of human disease. This is challenging, however, when relevant differences are subtle at the level of individual genes. We introduce an analytical strategy, Gene Set Enrichment Analysis, designed to detect modest but coordinate changes in the expression of groups of functionally related genes. Using this approach, we identify a set of genes involved in oxidative phosphorylation whose expression is coordinately decreased in human diabetic muscle. Expression of these genes is high at sites of insulin-mediated glucose disposal, activated by PGC-1alpha and correlated with total-body aerobic capacity. Our results associate this gene set with clinically important variation in human metabolism and illustrate the value of pathway relationships in the analysis of genomic profiling experiments.", "author" : [ { "dropping-particle" : "", "family" : "Mootha", "given" : "Vamsi K", "non-dropping-particle" : "", "parse-names" : false, "suffix" : "" }, { "dropping-particle" : "", "family" : "Lindgren", "given" : "Cecilia M", "non-dropping-particle" : "", "parse-names" : false, "suffix" : "" }, { "dropping-particle" : "", "family" : "Eriksson", "given" : "Karl-Fredrik", "non-dropping-particle" : "", "parse-names" : false, "suffix" : "" }, { "dropping-particle" : "", "family" : "Subramanian", "given" : "Aravind", "non-dropping-particle" : "", "parse-names" : false, "suffix" : "" }, { "dropping-particle" : "", "family" : "Sihag", "given" : "Smita", "non-dropping-particle" : "", "parse-names" : false, "suffix" : "" }, { "dropping-particle" : "", "family" : "Lehar", "given" : "Joseph", "non-dropping-particle" : "", "parse-names" : false, "suffix" : "" }, { "dropping-particle" : "", "family" : "Puigserver", "given" : "Pere", "non-dropping-particle" : "", "parse-names" : false, "suffix" : "" }, { "dropping-particle" : "", "family" : "Carlsson", "given" : "Emma", "non-dropping-particle" : "", "parse-names" : false, "suffix" : "" }, { "dropping-particle" : "", "family" : "Ridderstr\u00e5le", "given" : "Martin", "non-dropping-particle" : "", "parse-names" : false, "suffix" : "" }, { "dropping-particle" : "", "family" : "Laurila", "given" : "Esa", "non-dropping-particle" : "", "parse-names" : false, "suffix" : "" }, { "dropping-particle" : "", "family" : "Houstis", "given" : "Nicholas", "non-dropping-particle" : "", "parse-names" : false, "suffix" : "" }, { "dropping-particle" : "", "family" : "Daly", "given" : "Mark J", "non-dropping-particle" : "", "parse-names" : false, "suffix" : "" }, { "dropping-particle" : "", "family" : "Patterson", "given" : "Nick", "non-dropping-particle" : "", "parse-names" : false, "suffix" : "" }, { "dropping-particle" : "", "family" : "Mesirov", "given" : "Jill P", "non-dropping-particle" : "", "parse-names" : false, "suffix" : "" }, { "dropping-particle" : "", "family" : "Golub", "given" : "Todd R", "non-dropping-particle" : "", "parse-names" : false, "suffix" : "" }, { "dropping-particle" : "", "family" : "Tamayo", "given" : "Pablo", "non-dropping-particle" : "", "parse-names" : false, "suffix" : "" }, { "dropping-particle" : "", "family" : "Spiegelman", "given" : "Bruce", "non-dropping-particle" : "", "parse-names" : false, "suffix" : "" }, { "dropping-particle" : "", "family" : "Lander", "given" : "Eric S", "non-dropping-particle" : "", "parse-names" : false, "suffix" : "" }, { "dropping-particle" : "", "family" : "Hirschhorn", "given" : "Joel N", "non-dropping-particle" : "", "parse-names" : false, "suffix" : "" }, { "dropping-particle" : "", "family" : "Altshuler", "given" : "David", "non-dropping-particle" : "", "parse-names" : false, "suffix" : "" }, { "dropping-particle" : "", "family" : "Groop", "given" : "Leif C", "non-dropping-particle" : "", "parse-names" : false, "suffix" : "" } ], "container-title" : "Nature genetics", "id" : "ITEM-1", "issue" : "3", "issued" : { "date-parts" : [ [ "2003", "7" ] ] }, "page" : "267-73", "title" : "PGC-1alpha-responsive genes involved in oxidative phosphorylation are coordinately downregulated in human diabetes.", "type" : "article-journal", "volume" : "34" }, "uris" : [ "http://www.mendeley.com/documents/?uuid=ddc660f8-875e-4e78-a5e5-53cc7b60551b" ] }, { "id" : "ITEM-2", "itemData" : { "DOI" : "10.1073/pnas.0506580102", "ISSN" : "0027-8424", "PMID" : "16199517", "abstract" : "Although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 "author" : [ { "dropping-particle" : "", "family" : "Subramanian", "given" : "Aravind", "non-dropping-particle" : "", "parse-names" : false, "suffix" : "" }, { "dropping-particle" : "", "family" : "Tamayo", "given" : "Pablo", "non-dropping-particle" : "", "parse-names" : false, "suffix" : "" }, { "dropping-particle" : "", "family" : "Mootha", "given" : "Vamsi K", "non-dropping-particle" : "", "parse-names" : false, "suffix" : "" }, { "dropping-particle" : "", "family" : "Mukherjee", "given" : "Sayan", "non-dropping-particle" : "", "parse-names" : false, "suffix" : "" }, { "dropping-particle" : "", "family" : "Ebert", "given" : "Benjamin L", "non-dropping-particle" : "", "parse-names" : false, "suffix" : "" }, { "dropping-particle" : "", "family" : "Gillette", "given" : "Michael A", "non-dropping-particle" : "", "parse-names" : false, "suffix" : "" }, { "dropping-particle" : "", "family" : "Paulovich", "given" : "Amanda", "non-dropping-particle" : "", "parse-names" : false, "suffix" : "" }, { "dropping-particle" : "", "family" : "Pomeroy", "given" : "Scott L", "non-dropping-particle" : "", "parse-names" : false, "suffix" : "" }, { "dropping-particle" : "", "family" : "Golub", "given" : "Todd R", "non-dropping-particle" : "", "parse-names" : false, "suffix" : "" }, { "dropping-particle" : "", "family" : "Lander", "given" : "Eric S", "non-dropping-particle" : "", "parse-names" : false, "suffix" : "" }, { "dropping-particle" : "", "family" : "Mesirov", "given" : "Jill P", "non-dropping-particle" : "", "parse-names" : false, "suffix" : "" } ], "container-title" : "Proceedings of the National Academy of Sciences of the United States of America", "genre" : "Methodology; Genomics; Applications", "id" : "ITEM-2", "issue" : "43", "issued" : { "date-parts" : [ [ "2005", "10", "25" ] ] }, "page" : "15545-50", "title" : "Gene set enrichment analysis: a knowledge-based approach for interpreting genome-wide expression profiles.", "type" : "article-journal", "volume" : "102" }, "uris" : [ "http://www.mendeley.com/documents/?uuid=fc30c8fd-0a40-4161-9a48-699de462d227" ] } ], "mendeley" : { "previouslyFormattedCitation" : "[18,19]"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[18,19]</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to determine whether our rank-ordered gene list for the comparison of acromegaly </w:t>
      </w:r>
      <w:proofErr w:type="spellStart"/>
      <w:r w:rsidRPr="003A3AC8">
        <w:rPr>
          <w:rFonts w:ascii="Times New Roman" w:eastAsia="Times New Roman" w:hAnsi="Times New Roman" w:cs="Times New Roman"/>
          <w:color w:val="191919"/>
        </w:rPr>
        <w:t>vs</w:t>
      </w:r>
      <w:proofErr w:type="spellEnd"/>
      <w:r w:rsidRPr="003A3AC8">
        <w:rPr>
          <w:rFonts w:ascii="Times New Roman" w:eastAsia="Times New Roman" w:hAnsi="Times New Roman" w:cs="Times New Roman"/>
          <w:color w:val="191919"/>
        </w:rPr>
        <w:t xml:space="preserve"> control patients is enriched in genes from gene ontology, KEGG, transcription factor or microRNA target gene sets. The gene list was ranked based on </w:t>
      </w:r>
      <w:r w:rsidR="008F51B7">
        <w:rPr>
          <w:rFonts w:ascii="Times New Roman" w:eastAsia="Times New Roman" w:hAnsi="Times New Roman" w:cs="Times New Roman"/>
          <w:color w:val="191919"/>
        </w:rPr>
        <w:t xml:space="preserve">the </w:t>
      </w:r>
      <w:r w:rsidR="00AD170F">
        <w:rPr>
          <w:rFonts w:ascii="Times New Roman" w:eastAsia="Times New Roman" w:hAnsi="Times New Roman" w:cs="Times New Roman"/>
          <w:color w:val="191919"/>
        </w:rPr>
        <w:t xml:space="preserve">shrunken </w:t>
      </w:r>
      <w:r w:rsidRPr="003A3AC8">
        <w:rPr>
          <w:rFonts w:ascii="Times New Roman" w:eastAsia="Times New Roman" w:hAnsi="Times New Roman" w:cs="Times New Roman"/>
          <w:color w:val="191919"/>
        </w:rPr>
        <w:t xml:space="preserve">log based </w:t>
      </w:r>
      <w:proofErr w:type="gramStart"/>
      <w:r w:rsidRPr="003A3AC8">
        <w:rPr>
          <w:rFonts w:ascii="Times New Roman" w:eastAsia="Times New Roman" w:hAnsi="Times New Roman" w:cs="Times New Roman"/>
          <w:color w:val="191919"/>
        </w:rPr>
        <w:t>2 fold</w:t>
      </w:r>
      <w:proofErr w:type="gramEnd"/>
      <w:r w:rsidRPr="003A3AC8">
        <w:rPr>
          <w:rFonts w:ascii="Times New Roman" w:eastAsia="Times New Roman" w:hAnsi="Times New Roman" w:cs="Times New Roman"/>
          <w:color w:val="191919"/>
        </w:rPr>
        <w:t xml:space="preserve"> change and the statistical significance of the enrichment score was determined by performing 1000 phenotype permutation</w:t>
      </w:r>
      <w:r>
        <w:rPr>
          <w:rFonts w:ascii="Times New Roman" w:eastAsia="Times New Roman" w:hAnsi="Times New Roman" w:cs="Times New Roman"/>
          <w:color w:val="191919"/>
        </w:rPr>
        <w:t>s</w:t>
      </w:r>
      <w:r w:rsidRPr="003A3AC8">
        <w:rPr>
          <w:rFonts w:ascii="Times New Roman" w:eastAsia="Times New Roman" w:hAnsi="Times New Roman" w:cs="Times New Roman"/>
          <w:color w:val="191919"/>
        </w:rPr>
        <w:t>.</w:t>
      </w:r>
      <w:r w:rsidR="00AD170F">
        <w:rPr>
          <w:rFonts w:ascii="Times New Roman" w:eastAsia="Times New Roman" w:hAnsi="Times New Roman" w:cs="Times New Roman"/>
          <w:color w:val="191919"/>
        </w:rPr>
        <w:t xml:space="preserve"> </w:t>
      </w:r>
      <w:proofErr w:type="gramStart"/>
      <w:r w:rsidR="00AD170F">
        <w:rPr>
          <w:rFonts w:ascii="Times New Roman" w:eastAsia="Times New Roman" w:hAnsi="Times New Roman" w:cs="Times New Roman"/>
          <w:color w:val="191919"/>
        </w:rPr>
        <w:t>and</w:t>
      </w:r>
      <w:proofErr w:type="gramEnd"/>
      <w:r w:rsidR="00AD170F">
        <w:rPr>
          <w:rFonts w:ascii="Times New Roman" w:eastAsia="Times New Roman" w:hAnsi="Times New Roman" w:cs="Times New Roman"/>
          <w:color w:val="191919"/>
        </w:rPr>
        <w:t xml:space="preserve"> setting the enrichment statistics to classic</w:t>
      </w:r>
      <w:r w:rsidRPr="003A3AC8">
        <w:rPr>
          <w:rFonts w:ascii="Times New Roman" w:eastAsia="Times New Roman" w:hAnsi="Times New Roman" w:cs="Times New Roman"/>
          <w:color w:val="191919"/>
        </w:rPr>
        <w:t>. Other settings for GSEA pre</w:t>
      </w:r>
      <w:r>
        <w:rPr>
          <w:rFonts w:ascii="Times New Roman" w:eastAsia="Times New Roman" w:hAnsi="Times New Roman" w:cs="Times New Roman"/>
          <w:color w:val="191919"/>
        </w:rPr>
        <w:t>-</w:t>
      </w:r>
      <w:r w:rsidRPr="003A3AC8">
        <w:rPr>
          <w:rFonts w:ascii="Times New Roman" w:eastAsia="Times New Roman" w:hAnsi="Times New Roman" w:cs="Times New Roman"/>
          <w:color w:val="191919"/>
        </w:rPr>
        <w:t>ranked were left by the software default.</w:t>
      </w:r>
    </w:p>
    <w:p w14:paraId="36FD8338" w14:textId="1724F7EF" w:rsidR="00A87C6A" w:rsidRPr="003A3AC8" w:rsidRDefault="00266C92"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These subjects </w:t>
      </w:r>
      <w:r w:rsidR="00BC5D6F">
        <w:rPr>
          <w:rFonts w:ascii="Times New Roman" w:eastAsia="Times New Roman" w:hAnsi="Times New Roman" w:cs="Times New Roman"/>
          <w:color w:val="191919"/>
        </w:rPr>
        <w:t xml:space="preserve">for whom </w:t>
      </w:r>
      <w:proofErr w:type="spellStart"/>
      <w:r w:rsidR="00BC5D6F">
        <w:rPr>
          <w:rFonts w:ascii="Times New Roman" w:eastAsia="Times New Roman" w:hAnsi="Times New Roman" w:cs="Times New Roman"/>
          <w:color w:val="191919"/>
        </w:rPr>
        <w:t>RNAseq</w:t>
      </w:r>
      <w:proofErr w:type="spellEnd"/>
      <w:r w:rsidR="00BC5D6F">
        <w:rPr>
          <w:rFonts w:ascii="Times New Roman" w:eastAsia="Times New Roman" w:hAnsi="Times New Roman" w:cs="Times New Roman"/>
          <w:color w:val="191919"/>
        </w:rPr>
        <w:t xml:space="preserve"> was performed </w:t>
      </w:r>
      <w:r w:rsidRPr="003A3AC8">
        <w:rPr>
          <w:rFonts w:ascii="Times New Roman" w:eastAsia="Times New Roman" w:hAnsi="Times New Roman" w:cs="Times New Roman"/>
          <w:color w:val="191919"/>
        </w:rPr>
        <w:t xml:space="preserve">corresponded to the patients described in Table 1, with the exception of subjects </w:t>
      </w:r>
      <w:r w:rsidR="004F5A2C" w:rsidRPr="003A3AC8">
        <w:rPr>
          <w:rFonts w:ascii="Times New Roman" w:eastAsia="Times New Roman" w:hAnsi="Times New Roman" w:cs="Times New Roman"/>
          <w:color w:val="191919"/>
        </w:rPr>
        <w:t xml:space="preserve">29 </w:t>
      </w:r>
      <w:r w:rsidRPr="003A3AC8">
        <w:rPr>
          <w:rFonts w:ascii="Times New Roman" w:eastAsia="Times New Roman" w:hAnsi="Times New Roman" w:cs="Times New Roman"/>
          <w:color w:val="191919"/>
        </w:rPr>
        <w:t>and 3</w:t>
      </w:r>
      <w:r w:rsidR="004F5A2C" w:rsidRPr="003A3AC8">
        <w:rPr>
          <w:rFonts w:ascii="Times New Roman" w:eastAsia="Times New Roman" w:hAnsi="Times New Roman" w:cs="Times New Roman"/>
          <w:color w:val="191919"/>
        </w:rPr>
        <w:t>1</w:t>
      </w:r>
      <w:r w:rsidRPr="003A3AC8">
        <w:rPr>
          <w:rFonts w:ascii="Times New Roman" w:eastAsia="Times New Roman" w:hAnsi="Times New Roman" w:cs="Times New Roman"/>
          <w:color w:val="191919"/>
        </w:rPr>
        <w:t xml:space="preserve"> (both acromegaly patients), which had clinical data but no </w:t>
      </w:r>
      <w:proofErr w:type="spellStart"/>
      <w:r w:rsidRPr="003A3AC8">
        <w:rPr>
          <w:rFonts w:ascii="Times New Roman" w:eastAsia="Times New Roman" w:hAnsi="Times New Roman" w:cs="Times New Roman"/>
          <w:color w:val="191919"/>
        </w:rPr>
        <w:t>RNAseq</w:t>
      </w:r>
      <w:proofErr w:type="spellEnd"/>
      <w:r w:rsidRPr="003A3AC8">
        <w:rPr>
          <w:rFonts w:ascii="Times New Roman" w:eastAsia="Times New Roman" w:hAnsi="Times New Roman" w:cs="Times New Roman"/>
          <w:color w:val="191919"/>
        </w:rPr>
        <w:t xml:space="preserve"> data.</w:t>
      </w:r>
      <w:r w:rsidR="00277991">
        <w:rPr>
          <w:rFonts w:ascii="Times New Roman" w:eastAsia="Times New Roman" w:hAnsi="Times New Roman" w:cs="Times New Roman"/>
          <w:color w:val="191919"/>
        </w:rPr>
        <w:t xml:space="preserve">  These data are </w:t>
      </w:r>
      <w:r w:rsidR="00ED482C">
        <w:rPr>
          <w:rFonts w:ascii="Times New Roman" w:eastAsia="Times New Roman" w:hAnsi="Times New Roman" w:cs="Times New Roman"/>
          <w:color w:val="191919"/>
        </w:rPr>
        <w:t xml:space="preserve">available </w:t>
      </w:r>
      <w:r w:rsidR="00277991">
        <w:rPr>
          <w:rFonts w:ascii="Times New Roman" w:eastAsia="Times New Roman" w:hAnsi="Times New Roman" w:cs="Times New Roman"/>
          <w:color w:val="191919"/>
        </w:rPr>
        <w:t>through the Gene Expression Omnibus (</w:t>
      </w:r>
      <w:r w:rsidR="00277991" w:rsidRPr="00277991">
        <w:rPr>
          <w:rFonts w:ascii="Times New Roman" w:eastAsia="Times New Roman" w:hAnsi="Times New Roman" w:cs="Times New Roman"/>
          <w:bCs/>
          <w:color w:val="191919"/>
        </w:rPr>
        <w:t>GSE57803).</w:t>
      </w:r>
    </w:p>
    <w:p w14:paraId="369FBE68" w14:textId="3AD00B9F" w:rsidR="00553058" w:rsidRPr="003A3AC8" w:rsidRDefault="00553058" w:rsidP="000404EC">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 xml:space="preserve">For re-analysis of the </w:t>
      </w:r>
      <w:r w:rsidR="00C13C18" w:rsidRPr="003A3AC8">
        <w:rPr>
          <w:rFonts w:ascii="Times New Roman" w:eastAsia="Times New Roman" w:hAnsi="Times New Roman" w:cs="Times New Roman"/>
          <w:color w:val="191919"/>
        </w:rPr>
        <w:t xml:space="preserve">dataset reported by </w:t>
      </w:r>
      <w:proofErr w:type="spellStart"/>
      <w:r w:rsidRPr="003A3AC8">
        <w:rPr>
          <w:rFonts w:ascii="Times New Roman" w:eastAsia="Times New Roman" w:hAnsi="Times New Roman" w:cs="Times New Roman"/>
          <w:color w:val="191919"/>
        </w:rPr>
        <w:t>Huo</w:t>
      </w:r>
      <w:proofErr w:type="spellEnd"/>
      <w:r w:rsidRPr="003A3AC8">
        <w:rPr>
          <w:rFonts w:ascii="Times New Roman" w:eastAsia="Times New Roman" w:hAnsi="Times New Roman" w:cs="Times New Roman"/>
          <w:color w:val="191919"/>
        </w:rPr>
        <w:t xml:space="preserve"> </w:t>
      </w:r>
      <w:r w:rsidR="00C13C18" w:rsidRPr="003A3AC8">
        <w:rPr>
          <w:rFonts w:ascii="Times New Roman" w:eastAsia="Times New Roman" w:hAnsi="Times New Roman" w:cs="Times New Roman"/>
          <w:color w:val="191919"/>
        </w:rPr>
        <w:t>et al</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we downloaded these data from the Gene Expression Omnibus (GSE2120) and compared the 48h treated control data to the 48h </w:t>
      </w:r>
      <w:r w:rsidR="000D13C0" w:rsidRPr="003A3AC8">
        <w:rPr>
          <w:rFonts w:ascii="Times New Roman" w:eastAsia="Times New Roman" w:hAnsi="Times New Roman" w:cs="Times New Roman"/>
          <w:color w:val="191919"/>
        </w:rPr>
        <w:t>GH</w:t>
      </w:r>
      <w:r w:rsidRPr="003A3AC8">
        <w:rPr>
          <w:rFonts w:ascii="Times New Roman" w:eastAsia="Times New Roman" w:hAnsi="Times New Roman" w:cs="Times New Roman"/>
          <w:color w:val="191919"/>
        </w:rPr>
        <w:t xml:space="preserve"> treated data.  Analysis was performed using </w:t>
      </w:r>
      <w:proofErr w:type="spellStart"/>
      <w:r w:rsidRPr="003A3AC8">
        <w:rPr>
          <w:rFonts w:ascii="Times New Roman" w:eastAsia="Times New Roman" w:hAnsi="Times New Roman" w:cs="Times New Roman"/>
          <w:color w:val="191919"/>
        </w:rPr>
        <w:t>limma</w:t>
      </w:r>
      <w:proofErr w:type="spellEnd"/>
      <w:r w:rsidRPr="003A3AC8">
        <w:rPr>
          <w:rFonts w:ascii="Times New Roman" w:eastAsia="Times New Roman" w:hAnsi="Times New Roman" w:cs="Times New Roman"/>
          <w:color w:val="191919"/>
        </w:rPr>
        <w:t xml:space="preserve"> (version 3.1</w:t>
      </w:r>
      <w:r w:rsidR="0079268A" w:rsidRPr="003A3AC8">
        <w:rPr>
          <w:rFonts w:ascii="Times New Roman" w:eastAsia="Times New Roman" w:hAnsi="Times New Roman" w:cs="Times New Roman"/>
          <w:color w:val="191919"/>
        </w:rPr>
        <w:t>8</w:t>
      </w:r>
      <w:r w:rsidRPr="003A3AC8">
        <w:rPr>
          <w:rFonts w:ascii="Times New Roman" w:eastAsia="Times New Roman" w:hAnsi="Times New Roman" w:cs="Times New Roman"/>
          <w:color w:val="191919"/>
        </w:rPr>
        <w:t>.7</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"Smyth", "given" : "Gordon K", "non-dropping-particle" : "", "parse-names" : false, "suffix" : "" } ], "container-title" : "Bioinformatics and Computational Biology Solutions Using R and Bioconductor", "editor" : [ { "dropping-particle" : "", "family" : "Gentleman", "given" : "R.", "non-dropping-particle" : "", "parse-names" : false, "suffix" : "" }, { "dropping-particle" : "", "family" : "Carey", "given" : "V.", "non-dropping-particle" : "", "parse-names" : false, "suffix" : "" }, { "dropping-particle" : "", "family" : "Dudoit", "given" : "S.", "non-dropping-particle" : "", "parse-names" : false, "suffix" : "" }, { "dropping-particle" : "", "family" : "Irizarry", "given" : "R.", "non-dropping-particle" : "", "parse-names" : false, "suffix" : "" }, { "dropping-particle" : "", "family" : "Huber", "given" : "W.", "non-dropping-particle" : "", "parse-names" : false, "suffix" : "" } ], "id" : "ITEM-1", "issued" : { "date-parts" : [ [ "2005" ] ] }, "page" : "397-420", "publisher" : "Springer", "publisher-place" : "New York", "title" : "Limma: linear models for microarray data", "type" : "chapter" }, "uris" : [ "http://www.mendeley.com/documents/?uuid=c8daa8ea-7335-470a-8036-d550404abdab" ] } ], "mendeley" : { "previouslyFormattedCitation" : "[21]"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[21]</w:t>
      </w:r>
      <w:r w:rsidR="006E4692"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with all p-values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-Hochberg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006E4692" w:rsidRPr="003A3AC8">
        <w:rPr>
          <w:rFonts w:ascii="Times New Roman" w:eastAsia="Times New Roman" w:hAnsi="Times New Roman" w:cs="Times New Roman"/>
          <w:color w:val="191919"/>
        </w:rPr>
        <w:fldChar w:fldCharType="end"/>
      </w:r>
      <w:r w:rsidR="007B2B72" w:rsidRPr="003A3AC8">
        <w:rPr>
          <w:rFonts w:ascii="Times New Roman" w:eastAsia="Times New Roman" w:hAnsi="Times New Roman" w:cs="Times New Roman"/>
          <w:color w:val="191919"/>
        </w:rPr>
        <w:t>.</w:t>
      </w:r>
      <w:r w:rsidR="00B9354C">
        <w:rPr>
          <w:rFonts w:ascii="Times New Roman" w:eastAsia="Times New Roman" w:hAnsi="Times New Roman" w:cs="Times New Roman"/>
          <w:color w:val="191919"/>
        </w:rPr>
        <w:t xml:space="preserve"> </w:t>
      </w:r>
    </w:p>
    <w:p w14:paraId="29586510" w14:textId="77777777" w:rsidR="00600069" w:rsidRPr="003A3AC8" w:rsidRDefault="00A569AE" w:rsidP="000404EC">
      <w:pPr>
        <w:shd w:val="clear" w:color="auto" w:fill="FFFFFF"/>
        <w:bidi w:val="0"/>
        <w:spacing w:after="96" w:line="480" w:lineRule="auto"/>
        <w:jc w:val="both"/>
        <w:outlineLvl w:val="3"/>
        <w:rPr>
          <w:rFonts w:ascii="Times New Roman" w:eastAsia="Times New Roman" w:hAnsi="Times New Roman" w:cs="Times New Roman"/>
          <w:b/>
          <w:color w:val="191919"/>
        </w:rPr>
      </w:pPr>
      <w:r w:rsidRPr="003A3AC8">
        <w:rPr>
          <w:rFonts w:ascii="Times New Roman" w:eastAsia="Times New Roman" w:hAnsi="Times New Roman" w:cs="Times New Roman"/>
          <w:b/>
          <w:color w:val="191919"/>
        </w:rPr>
        <w:t>Statistics</w:t>
      </w:r>
    </w:p>
    <w:p w14:paraId="1CAE3A77" w14:textId="574D280F" w:rsidR="00290451" w:rsidRPr="003A3AC8" w:rsidRDefault="00290451" w:rsidP="00290451">
      <w:pPr>
        <w:shd w:val="clear" w:color="auto" w:fill="FFFFFF"/>
        <w:bidi w:val="0"/>
        <w:spacing w:after="96" w:line="480" w:lineRule="auto"/>
        <w:jc w:val="both"/>
        <w:outlineLvl w:val="3"/>
        <w:rPr>
          <w:rFonts w:ascii="Times New Roman" w:eastAsia="Times New Roman" w:hAnsi="Times New Roman" w:cs="Times New Roman"/>
          <w:color w:val="191919"/>
        </w:rPr>
      </w:pPr>
      <w:r w:rsidRPr="003A3AC8">
        <w:rPr>
          <w:rFonts w:ascii="Times New Roman" w:eastAsia="Times New Roman" w:hAnsi="Times New Roman" w:cs="Times New Roman"/>
          <w:color w:val="191919"/>
        </w:rPr>
        <w:t>All statistical tests were performed using the R (version 3.0.2,</w:t>
      </w:r>
      <w:r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"[23]" }, "properties" : { "noteIndex" : 0 }, "schema" : "https://github.com/citation-style-language/schema/raw/master/csl-citation.json" }</w:instrText>
      </w:r>
      <w:r w:rsidRPr="003A3AC8">
        <w:rPr>
          <w:rFonts w:ascii="Times New Roman" w:hAnsi="Times New Roman" w:cs="Times New Roman"/>
        </w:rPr>
        <w:fldChar w:fldCharType="separate"/>
      </w:r>
      <w:r w:rsidR="00483799" w:rsidRPr="00483799">
        <w:rPr>
          <w:rFonts w:ascii="Times New Roman" w:hAnsi="Times New Roman" w:cs="Times New Roman"/>
          <w:noProof/>
        </w:rPr>
        <w:t>[23]</w:t>
      </w:r>
      <w:r w:rsidRPr="003A3AC8">
        <w:rPr>
          <w:rFonts w:ascii="Times New Roman" w:hAnsi="Times New Roman" w:cs="Times New Roman"/>
        </w:rPr>
        <w:fldChar w:fldCharType="end"/>
      </w:r>
      <w:r w:rsidRPr="003A3AC8">
        <w:rPr>
          <w:rFonts w:ascii="Times New Roman" w:eastAsia="Times New Roman" w:hAnsi="Times New Roman" w:cs="Times New Roman"/>
          <w:color w:val="191919"/>
        </w:rPr>
        <w:t>). To correct for multiple hypothes</w:t>
      </w:r>
      <w:r w:rsidR="00BC5D6F">
        <w:rPr>
          <w:rFonts w:ascii="Times New Roman" w:eastAsia="Times New Roman" w:hAnsi="Times New Roman" w:cs="Times New Roman"/>
          <w:color w:val="191919"/>
        </w:rPr>
        <w:t>e</w:t>
      </w:r>
      <w:r w:rsidRPr="003A3AC8">
        <w:rPr>
          <w:rFonts w:ascii="Times New Roman" w:eastAsia="Times New Roman" w:hAnsi="Times New Roman" w:cs="Times New Roman"/>
          <w:color w:val="191919"/>
        </w:rPr>
        <w:t xml:space="preserve">s, p-values were adjusted by the method of </w:t>
      </w:r>
      <w:proofErr w:type="spellStart"/>
      <w:r w:rsidRPr="003A3AC8">
        <w:rPr>
          <w:rFonts w:ascii="Times New Roman" w:eastAsia="Times New Roman" w:hAnsi="Times New Roman" w:cs="Times New Roman"/>
          <w:color w:val="191919"/>
        </w:rPr>
        <w:t>Benjamini</w:t>
      </w:r>
      <w:proofErr w:type="spellEnd"/>
      <w:r w:rsidRPr="003A3AC8">
        <w:rPr>
          <w:rFonts w:ascii="Times New Roman" w:eastAsia="Times New Roman" w:hAnsi="Times New Roman" w:cs="Times New Roman"/>
          <w:color w:val="191919"/>
        </w:rPr>
        <w:t xml:space="preserve"> and Hochberg </w:t>
      </w:r>
      <w:r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"[22]" }, "properties" : { "noteIndex" : 0 }, "schema" : "https://github.com/citation-style-language/schema/raw/master/csl-citation.json" }</w:instrText>
      </w:r>
      <w:r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[22]</w:t>
      </w:r>
      <w:r w:rsidRPr="003A3AC8">
        <w:rPr>
          <w:rFonts w:ascii="Times New Roman" w:eastAsia="Times New Roman" w:hAnsi="Times New Roman" w:cs="Times New Roman"/>
          <w:color w:val="191919"/>
        </w:rPr>
        <w:fldChar w:fldCharType="end"/>
      </w:r>
      <w:r w:rsidRPr="003A3AC8">
        <w:rPr>
          <w:rFonts w:ascii="Times New Roman" w:eastAsia="Times New Roman" w:hAnsi="Times New Roman" w:cs="Times New Roman"/>
          <w:color w:val="191919"/>
        </w:rPr>
        <w:t xml:space="preserve"> and referred to in this manuscript as q-values.</w:t>
      </w:r>
      <w:r w:rsidR="008F51B7">
        <w:rPr>
          <w:rFonts w:ascii="Times New Roman" w:eastAsia="Times New Roman" w:hAnsi="Times New Roman" w:cs="Times New Roman"/>
          <w:color w:val="191919"/>
        </w:rPr>
        <w:t xml:space="preserve"> </w:t>
      </w:r>
      <w:r w:rsidR="00B9354C">
        <w:rPr>
          <w:rFonts w:ascii="Times New Roman" w:eastAsia="Times New Roman" w:hAnsi="Times New Roman" w:cs="Times New Roman"/>
          <w:color w:val="191919"/>
        </w:rPr>
        <w:t xml:space="preserve">The age adjusted, p-value corrected for multiple is denoted as </w:t>
      </w:r>
      <w:proofErr w:type="spellStart"/>
      <w:r w:rsidR="00B9354C">
        <w:rPr>
          <w:rFonts w:ascii="Times New Roman" w:eastAsia="Times New Roman" w:hAnsi="Times New Roman" w:cs="Times New Roman"/>
          <w:color w:val="191919"/>
        </w:rPr>
        <w:t>q</w:t>
      </w:r>
      <w:r w:rsidR="00B9354C">
        <w:rPr>
          <w:rFonts w:ascii="Times New Roman" w:eastAsia="Times New Roman" w:hAnsi="Times New Roman" w:cs="Times New Roman"/>
          <w:color w:val="191919"/>
          <w:vertAlign w:val="subscript"/>
        </w:rPr>
        <w:t>age</w:t>
      </w:r>
      <w:proofErr w:type="spellEnd"/>
      <w:r w:rsidR="00B9354C">
        <w:rPr>
          <w:rFonts w:ascii="Times New Roman" w:eastAsia="Times New Roman" w:hAnsi="Times New Roman" w:cs="Times New Roman"/>
          <w:color w:val="191919"/>
        </w:rPr>
        <w:t xml:space="preserve">, and the p-values when each age group </w:t>
      </w:r>
      <w:proofErr w:type="spellStart"/>
      <w:r w:rsidR="00B9354C">
        <w:rPr>
          <w:rFonts w:ascii="Times New Roman" w:eastAsia="Times New Roman" w:hAnsi="Times New Roman" w:cs="Times New Roman"/>
          <w:color w:val="191919"/>
        </w:rPr>
        <w:t>analysed</w:t>
      </w:r>
      <w:proofErr w:type="spellEnd"/>
      <w:r w:rsidR="00B9354C">
        <w:rPr>
          <w:rFonts w:ascii="Times New Roman" w:eastAsia="Times New Roman" w:hAnsi="Times New Roman" w:cs="Times New Roman"/>
          <w:color w:val="191919"/>
        </w:rPr>
        <w:t xml:space="preserve"> separately are denoted by q</w:t>
      </w:r>
      <w:r w:rsidR="00B9354C">
        <w:rPr>
          <w:rFonts w:ascii="Times New Roman" w:eastAsia="Times New Roman" w:hAnsi="Times New Roman" w:cs="Times New Roman"/>
          <w:color w:val="191919"/>
          <w:vertAlign w:val="subscript"/>
        </w:rPr>
        <w:t>under-</w:t>
      </w:r>
      <w:proofErr w:type="gramStart"/>
      <w:r w:rsidR="00B9354C">
        <w:rPr>
          <w:rFonts w:ascii="Times New Roman" w:eastAsia="Times New Roman" w:hAnsi="Times New Roman" w:cs="Times New Roman"/>
          <w:color w:val="191919"/>
          <w:vertAlign w:val="subscript"/>
        </w:rPr>
        <w:t xml:space="preserve">60 </w:t>
      </w:r>
      <w:r w:rsidR="00B9354C">
        <w:rPr>
          <w:rFonts w:ascii="Times New Roman" w:eastAsia="Times New Roman" w:hAnsi="Times New Roman" w:cs="Times New Roman"/>
          <w:color w:val="191919"/>
        </w:rPr>
        <w:t xml:space="preserve"> and</w:t>
      </w:r>
      <w:proofErr w:type="gramEnd"/>
      <w:r w:rsidR="00B9354C">
        <w:rPr>
          <w:rFonts w:ascii="Times New Roman" w:eastAsia="Times New Roman" w:hAnsi="Times New Roman" w:cs="Times New Roman"/>
          <w:color w:val="191919"/>
        </w:rPr>
        <w:t xml:space="preserve"> q</w:t>
      </w:r>
      <w:r w:rsidR="00B9354C">
        <w:rPr>
          <w:rFonts w:ascii="Times New Roman" w:eastAsia="Times New Roman" w:hAnsi="Times New Roman" w:cs="Times New Roman"/>
          <w:color w:val="191919"/>
          <w:vertAlign w:val="subscript"/>
        </w:rPr>
        <w:t>over-60</w:t>
      </w:r>
      <w:r w:rsidR="00B9354C">
        <w:rPr>
          <w:rFonts w:ascii="Times New Roman" w:eastAsia="Times New Roman" w:hAnsi="Times New Roman" w:cs="Times New Roman"/>
          <w:color w:val="191919"/>
          <w:vertAlign w:val="superscript"/>
        </w:rPr>
        <w:t xml:space="preserve">.  </w:t>
      </w:r>
      <w:r w:rsidR="00F66711">
        <w:rPr>
          <w:rFonts w:ascii="Times New Roman" w:eastAsia="Times New Roman" w:hAnsi="Times New Roman" w:cs="Times New Roman"/>
          <w:color w:val="191919"/>
        </w:rPr>
        <w:t xml:space="preserve">Statistical significance was set at p/q&lt;0.05 for most </w:t>
      </w:r>
      <w:r w:rsidR="00EC6F99">
        <w:rPr>
          <w:rFonts w:ascii="Times New Roman" w:eastAsia="Times New Roman" w:hAnsi="Times New Roman" w:cs="Times New Roman"/>
          <w:color w:val="191919"/>
        </w:rPr>
        <w:t>comparisons</w:t>
      </w:r>
      <w:r w:rsidR="00F66711">
        <w:rPr>
          <w:rFonts w:ascii="Times New Roman" w:eastAsia="Times New Roman" w:hAnsi="Times New Roman" w:cs="Times New Roman"/>
          <w:color w:val="191919"/>
        </w:rPr>
        <w:t xml:space="preserve"> except for GSEA analysis in which a p&lt;0.25 was used.</w:t>
      </w:r>
    </w:p>
    <w:p w14:paraId="4DF782E5" w14:textId="189639AD" w:rsidR="00E37F40" w:rsidRPr="003A3AC8" w:rsidRDefault="00B04051" w:rsidP="00BC5D6F">
      <w:pPr>
        <w:bidi w:val="0"/>
        <w:spacing w:after="96" w:line="480" w:lineRule="auto"/>
        <w:jc w:val="both"/>
        <w:outlineLvl w:val="3"/>
        <w:rPr>
          <w:rFonts w:ascii="Times New Roman" w:hAnsi="Times New Roman" w:cs="Times New Roman"/>
          <w:color w:val="191919"/>
        </w:rPr>
      </w:pPr>
      <w:r w:rsidRPr="003A3AC8">
        <w:rPr>
          <w:rFonts w:ascii="Times New Roman" w:eastAsia="Times New Roman" w:hAnsi="Times New Roman" w:cs="Times New Roman"/>
          <w:color w:val="191919"/>
        </w:rPr>
        <w:t>Descriptive statistics such as m</w:t>
      </w:r>
      <w:r w:rsidR="00933453" w:rsidRPr="003A3AC8">
        <w:rPr>
          <w:rFonts w:ascii="Times New Roman" w:eastAsia="Times New Roman" w:hAnsi="Times New Roman" w:cs="Times New Roman"/>
          <w:color w:val="191919"/>
        </w:rPr>
        <w:t>eans and standard deviation</w:t>
      </w:r>
      <w:r w:rsidRPr="003A3AC8">
        <w:rPr>
          <w:rFonts w:ascii="Times New Roman" w:eastAsia="Times New Roman" w:hAnsi="Times New Roman" w:cs="Times New Roman"/>
          <w:color w:val="191919"/>
        </w:rPr>
        <w:t>s were determined for clinical measurements</w:t>
      </w:r>
      <w:r w:rsidR="00933453" w:rsidRPr="003A3AC8">
        <w:rPr>
          <w:rFonts w:ascii="Times New Roman" w:eastAsia="Times New Roman" w:hAnsi="Times New Roman" w:cs="Times New Roman"/>
          <w:color w:val="191919"/>
        </w:rPr>
        <w:t>. Student’s t-test was used to test the difference in means</w:t>
      </w:r>
      <w:r w:rsidRPr="003A3AC8">
        <w:rPr>
          <w:rFonts w:ascii="Times New Roman" w:eastAsia="Times New Roman" w:hAnsi="Times New Roman" w:cs="Times New Roman"/>
          <w:color w:val="191919"/>
        </w:rPr>
        <w:t xml:space="preserve"> of these measurements between control and acromegaly patients.</w:t>
      </w:r>
      <w:r w:rsidR="00933453" w:rsidRPr="003A3AC8">
        <w:rPr>
          <w:rFonts w:ascii="Times New Roman" w:eastAsia="Times New Roman" w:hAnsi="Times New Roman" w:cs="Times New Roman"/>
          <w:color w:val="191919"/>
        </w:rPr>
        <w:t xml:space="preserve"> </w:t>
      </w:r>
      <w:r w:rsidRPr="003A3AC8">
        <w:rPr>
          <w:rFonts w:ascii="Times New Roman" w:eastAsia="Times New Roman" w:hAnsi="Times New Roman" w:cs="Times New Roman"/>
          <w:color w:val="191919"/>
        </w:rPr>
        <w:t xml:space="preserve">Normality assumption was checked by </w:t>
      </w:r>
      <w:r w:rsidR="00373F66" w:rsidRPr="003A3AC8">
        <w:rPr>
          <w:rFonts w:ascii="Times New Roman" w:eastAsia="Times New Roman" w:hAnsi="Times New Roman" w:cs="Times New Roman"/>
          <w:color w:val="191919"/>
        </w:rPr>
        <w:t>Shapiro-</w:t>
      </w:r>
      <w:proofErr w:type="spellStart"/>
      <w:r w:rsidR="00373F66" w:rsidRPr="003A3AC8">
        <w:rPr>
          <w:rFonts w:ascii="Times New Roman" w:eastAsia="Times New Roman" w:hAnsi="Times New Roman" w:cs="Times New Roman"/>
          <w:color w:val="191919"/>
        </w:rPr>
        <w:t>Wilk</w:t>
      </w:r>
      <w:proofErr w:type="spellEnd"/>
      <w:r w:rsidR="00373F66" w:rsidRPr="003A3AC8">
        <w:rPr>
          <w:rFonts w:ascii="Times New Roman" w:eastAsia="Times New Roman" w:hAnsi="Times New Roman" w:cs="Times New Roman"/>
          <w:color w:val="191919"/>
        </w:rPr>
        <w:t xml:space="preserve"> test. Wilcoxon</w:t>
      </w:r>
      <w:r w:rsidRPr="003A3AC8">
        <w:rPr>
          <w:rFonts w:ascii="Times New Roman" w:eastAsia="Times New Roman" w:hAnsi="Times New Roman" w:cs="Times New Roman"/>
          <w:color w:val="191919"/>
        </w:rPr>
        <w:t xml:space="preserve"> rank sum</w:t>
      </w:r>
      <w:r w:rsidR="00373F66" w:rsidRPr="003A3AC8">
        <w:rPr>
          <w:rFonts w:ascii="Times New Roman" w:eastAsia="Times New Roman" w:hAnsi="Times New Roman" w:cs="Times New Roman"/>
          <w:color w:val="191919"/>
        </w:rPr>
        <w:t xml:space="preserve"> test</w:t>
      </w:r>
      <w:r w:rsidRPr="003A3AC8">
        <w:rPr>
          <w:rFonts w:ascii="Times New Roman" w:eastAsia="Times New Roman" w:hAnsi="Times New Roman" w:cs="Times New Roman"/>
          <w:color w:val="191919"/>
        </w:rPr>
        <w:t xml:space="preserve"> </w:t>
      </w:r>
      <w:r w:rsidR="00373F66" w:rsidRPr="003A3AC8">
        <w:rPr>
          <w:rFonts w:ascii="Times New Roman" w:eastAsia="Times New Roman" w:hAnsi="Times New Roman" w:cs="Times New Roman"/>
          <w:color w:val="191919"/>
        </w:rPr>
        <w:t>was</w:t>
      </w:r>
      <w:r w:rsidRPr="003A3AC8">
        <w:rPr>
          <w:rFonts w:ascii="Times New Roman" w:eastAsia="Times New Roman" w:hAnsi="Times New Roman" w:cs="Times New Roman"/>
          <w:color w:val="191919"/>
        </w:rPr>
        <w:t xml:space="preserve"> performed</w:t>
      </w:r>
      <w:r w:rsidR="00373F66" w:rsidRPr="003A3AC8">
        <w:rPr>
          <w:rFonts w:ascii="Times New Roman" w:eastAsia="Times New Roman" w:hAnsi="Times New Roman" w:cs="Times New Roman"/>
          <w:color w:val="191919"/>
        </w:rPr>
        <w:t xml:space="preserve"> for</w:t>
      </w:r>
      <w:r w:rsidR="002911EB" w:rsidRPr="003A3AC8">
        <w:rPr>
          <w:rFonts w:ascii="Times New Roman" w:eastAsia="Times New Roman" w:hAnsi="Times New Roman" w:cs="Times New Roman"/>
          <w:color w:val="191919"/>
        </w:rPr>
        <w:t xml:space="preserve"> HOMA-IR score, insulin levels and the</w:t>
      </w:r>
      <w:r w:rsidR="00373F66" w:rsidRPr="003A3AC8">
        <w:rPr>
          <w:rFonts w:ascii="Times New Roman" w:eastAsia="Times New Roman" w:hAnsi="Times New Roman" w:cs="Times New Roman"/>
          <w:color w:val="191919"/>
        </w:rPr>
        <w:t xml:space="preserve"> 14</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16</w:t>
      </w:r>
      <w:r w:rsidR="002911EB" w:rsidRPr="003A3AC8">
        <w:rPr>
          <w:rFonts w:ascii="Times New Roman" w:eastAsia="Times New Roman" w:hAnsi="Times New Roman" w:cs="Times New Roman"/>
          <w:color w:val="191919"/>
        </w:rPr>
        <w:t xml:space="preserve">:0, </w:t>
      </w:r>
      <w:r w:rsidR="00373F66" w:rsidRPr="003A3AC8">
        <w:rPr>
          <w:rFonts w:ascii="Times New Roman" w:eastAsia="Times New Roman" w:hAnsi="Times New Roman" w:cs="Times New Roman"/>
          <w:color w:val="191919"/>
        </w:rPr>
        <w:t>20</w:t>
      </w:r>
      <w:r w:rsidR="002911EB" w:rsidRPr="003A3AC8">
        <w:rPr>
          <w:rFonts w:ascii="Times New Roman" w:eastAsia="Times New Roman" w:hAnsi="Times New Roman" w:cs="Times New Roman"/>
          <w:color w:val="191919"/>
        </w:rPr>
        <w:t xml:space="preserve">:0 </w:t>
      </w:r>
      <w:proofErr w:type="spellStart"/>
      <w:r w:rsidR="002911EB" w:rsidRPr="003A3AC8">
        <w:rPr>
          <w:rFonts w:ascii="Times New Roman" w:eastAsia="Times New Roman" w:hAnsi="Times New Roman" w:cs="Times New Roman"/>
          <w:color w:val="191919"/>
        </w:rPr>
        <w:t>ceramides</w:t>
      </w:r>
      <w:proofErr w:type="spellEnd"/>
      <w:r w:rsidR="002911EB" w:rsidRPr="003A3AC8">
        <w:rPr>
          <w:rFonts w:ascii="Times New Roman" w:eastAsia="Times New Roman" w:hAnsi="Times New Roman" w:cs="Times New Roman"/>
          <w:color w:val="191919"/>
        </w:rPr>
        <w:t xml:space="preserve"> and the C16:0 </w:t>
      </w:r>
      <w:proofErr w:type="spellStart"/>
      <w:r w:rsidR="002911EB" w:rsidRPr="003A3AC8">
        <w:rPr>
          <w:rFonts w:ascii="Times New Roman" w:eastAsia="Times New Roman" w:hAnsi="Times New Roman" w:cs="Times New Roman"/>
          <w:color w:val="191919"/>
        </w:rPr>
        <w:t>glucosylceramide</w:t>
      </w:r>
      <w:proofErr w:type="spellEnd"/>
      <w:r w:rsidR="002911EB" w:rsidRPr="003A3AC8">
        <w:rPr>
          <w:rFonts w:ascii="Times New Roman" w:eastAsia="Times New Roman" w:hAnsi="Times New Roman" w:cs="Times New Roman"/>
          <w:color w:val="191919"/>
        </w:rPr>
        <w:t xml:space="preserve"> species</w:t>
      </w:r>
      <w:r w:rsidRPr="003A3AC8">
        <w:rPr>
          <w:rFonts w:ascii="Times New Roman" w:eastAsia="Times New Roman" w:hAnsi="Times New Roman" w:cs="Times New Roman"/>
          <w:color w:val="191919"/>
        </w:rPr>
        <w:t xml:space="preserve"> as these</w:t>
      </w:r>
      <w:r w:rsidR="00B15B65" w:rsidRPr="003A3AC8">
        <w:rPr>
          <w:rFonts w:ascii="Times New Roman" w:eastAsia="Times New Roman" w:hAnsi="Times New Roman" w:cs="Times New Roman"/>
          <w:color w:val="191919"/>
        </w:rPr>
        <w:t xml:space="preserve"> data were not normally distributed</w:t>
      </w:r>
      <w:r w:rsidR="00373F66" w:rsidRPr="003A3AC8">
        <w:rPr>
          <w:rFonts w:ascii="Times New Roman" w:eastAsia="Times New Roman" w:hAnsi="Times New Roman" w:cs="Times New Roman"/>
          <w:color w:val="191919"/>
        </w:rPr>
        <w:t>.</w:t>
      </w:r>
      <w:r w:rsidR="00290451">
        <w:rPr>
          <w:rFonts w:ascii="Times New Roman" w:eastAsia="Times New Roman" w:hAnsi="Times New Roman" w:cs="Times New Roman"/>
          <w:color w:val="191919"/>
          <w:rtl/>
        </w:rPr>
        <w:t xml:space="preserve">  </w:t>
      </w:r>
      <w:r w:rsidR="00237285" w:rsidRPr="003A3AC8">
        <w:rPr>
          <w:rFonts w:ascii="Times New Roman" w:eastAsia="Times New Roman" w:hAnsi="Times New Roman" w:cs="Times New Roman"/>
          <w:color w:val="191919"/>
        </w:rPr>
        <w:t xml:space="preserve">Welch’s t-test was used for basal lipolysis since the equal variance assumption was rejected by </w:t>
      </w:r>
      <w:proofErr w:type="spellStart"/>
      <w:r w:rsidR="00373F66" w:rsidRPr="003A3AC8">
        <w:rPr>
          <w:rFonts w:ascii="Times New Roman" w:eastAsia="Times New Roman" w:hAnsi="Times New Roman" w:cs="Times New Roman"/>
          <w:color w:val="191919"/>
        </w:rPr>
        <w:t>Levene's</w:t>
      </w:r>
      <w:proofErr w:type="spellEnd"/>
      <w:r w:rsidR="00373F66" w:rsidRPr="003A3AC8">
        <w:rPr>
          <w:rFonts w:ascii="Times New Roman" w:eastAsia="Times New Roman" w:hAnsi="Times New Roman" w:cs="Times New Roman"/>
          <w:color w:val="191919"/>
        </w:rPr>
        <w:t xml:space="preserve"> test </w:t>
      </w:r>
      <w:r w:rsidR="00237285"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car package version </w:t>
      </w:r>
      <w:r w:rsidR="000F5DA8" w:rsidRPr="003A3AC8">
        <w:rPr>
          <w:rFonts w:ascii="Times New Roman" w:eastAsia="Times New Roman" w:hAnsi="Times New Roman" w:cs="Times New Roman"/>
          <w:color w:val="191919"/>
        </w:rPr>
        <w:t xml:space="preserve">2.0-19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"[24]"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[24]</w:t>
      </w:r>
      <w:r w:rsidR="006E4692" w:rsidRPr="003A3AC8">
        <w:rPr>
          <w:rFonts w:ascii="Times New Roman" w:eastAsia="Times New Roman" w:hAnsi="Times New Roman" w:cs="Times New Roman"/>
          <w:color w:val="191919"/>
        </w:rPr>
        <w:fldChar w:fldCharType="end"/>
      </w:r>
      <w:r w:rsidR="000F5DA8" w:rsidRPr="003A3AC8">
        <w:rPr>
          <w:rFonts w:ascii="Times New Roman" w:eastAsia="Times New Roman" w:hAnsi="Times New Roman" w:cs="Times New Roman"/>
          <w:color w:val="191919"/>
        </w:rPr>
        <w:t>)</w:t>
      </w:r>
      <w:r w:rsidR="00373F66" w:rsidRPr="003A3AC8">
        <w:rPr>
          <w:rFonts w:ascii="Times New Roman" w:eastAsia="Times New Roman" w:hAnsi="Times New Roman" w:cs="Times New Roman"/>
          <w:color w:val="191919"/>
        </w:rPr>
        <w:t xml:space="preserve">. </w:t>
      </w:r>
      <w:r w:rsidR="004A611A" w:rsidRPr="003A3AC8">
        <w:rPr>
          <w:rFonts w:ascii="Times New Roman" w:eastAsia="Times New Roman" w:hAnsi="Times New Roman" w:cs="Times New Roman"/>
          <w:color w:val="191919"/>
        </w:rPr>
        <w:t xml:space="preserve">Correlation coefficients were calculated by Pearson's </w:t>
      </w:r>
      <w:r w:rsidR="004A611A" w:rsidRPr="003A3AC8">
        <w:rPr>
          <w:rFonts w:ascii="Times New Roman" w:eastAsia="Times New Roman" w:hAnsi="Times New Roman" w:cs="Times New Roman"/>
          <w:color w:val="191919"/>
        </w:rPr>
        <w:lastRenderedPageBreak/>
        <w:t xml:space="preserve">product-moment. </w:t>
      </w:r>
      <w:r w:rsidR="00EF7CEE" w:rsidRPr="003A3AC8">
        <w:rPr>
          <w:rFonts w:ascii="Times New Roman" w:eastAsia="Times New Roman" w:hAnsi="Times New Roman" w:cs="Times New Roman"/>
          <w:color w:val="191919"/>
        </w:rPr>
        <w:t xml:space="preserve">To test for enrichment of genes identified in the </w:t>
      </w:r>
      <w:proofErr w:type="spellStart"/>
      <w:r w:rsidR="0095760D" w:rsidRPr="003A3AC8">
        <w:rPr>
          <w:rFonts w:ascii="Times New Roman" w:eastAsia="Times New Roman" w:hAnsi="Times New Roman" w:cs="Times New Roman"/>
          <w:color w:val="191919"/>
        </w:rPr>
        <w:t>Huo</w:t>
      </w:r>
      <w:proofErr w:type="spellEnd"/>
      <w:r w:rsidR="0095760D" w:rsidRPr="003A3AC8">
        <w:rPr>
          <w:rFonts w:ascii="Times New Roman" w:eastAsia="Times New Roman" w:hAnsi="Times New Roman" w:cs="Times New Roman"/>
          <w:i/>
          <w:color w:val="191919"/>
        </w:rPr>
        <w:t xml:space="preserve"> et al</w:t>
      </w:r>
      <w:r w:rsidR="00AE30FD" w:rsidRPr="003A3AC8">
        <w:rPr>
          <w:rFonts w:ascii="Times New Roman" w:eastAsia="Times New Roman" w:hAnsi="Times New Roman" w:cs="Times New Roman"/>
          <w:i/>
          <w:color w:val="191919"/>
        </w:rPr>
        <w:t>.</w:t>
      </w:r>
      <w:r w:rsidR="0095760D" w:rsidRPr="003A3AC8">
        <w:rPr>
          <w:rFonts w:ascii="Times New Roman" w:eastAsia="Times New Roman" w:hAnsi="Times New Roman" w:cs="Times New Roman"/>
          <w:color w:val="191919"/>
        </w:rPr>
        <w:t xml:space="preserve"> dataset</w:t>
      </w:r>
      <w:r w:rsidR="008232C6" w:rsidRPr="003A3AC8">
        <w:rPr>
          <w:rFonts w:ascii="Times New Roman" w:eastAsia="Times New Roman" w:hAnsi="Times New Roman" w:cs="Times New Roman"/>
          <w:color w:val="191919"/>
        </w:rPr>
        <w:t xml:space="preserve"> </w:t>
      </w:r>
      <w:r w:rsidR="006E4692" w:rsidRPr="003A3AC8">
        <w:rPr>
          <w:rFonts w:ascii="Times New Roman" w:eastAsia="Times New Roman" w:hAnsi="Times New Roman" w:cs="Times New Roman"/>
          <w:color w:val="191919"/>
        </w:rPr>
        <w:fldChar w:fldCharType="begin" w:fldLock="1"/>
      </w:r>
      <w:r w:rsidR="00483799">
        <w:rPr>
          <w:rFonts w:ascii="Times New Roman" w:eastAsia="Times New Roman" w:hAnsi="Times New Roman" w:cs="Times New Roman"/>
          <w:color w:val="191919"/>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eastAsia="Times New Roman" w:hAnsi="Times New Roman" w:cs="Times New Roman"/>
          <w:color w:val="191919"/>
        </w:rPr>
        <w:fldChar w:fldCharType="separate"/>
      </w:r>
      <w:r w:rsidR="00483799" w:rsidRPr="00483799">
        <w:rPr>
          <w:rFonts w:ascii="Times New Roman" w:eastAsia="Times New Roman" w:hAnsi="Times New Roman" w:cs="Times New Roman"/>
          <w:noProof/>
          <w:color w:val="191919"/>
        </w:rPr>
        <w:t>[20]</w:t>
      </w:r>
      <w:r w:rsidR="006E4692" w:rsidRPr="003A3AC8">
        <w:rPr>
          <w:rFonts w:ascii="Times New Roman" w:eastAsia="Times New Roman" w:hAnsi="Times New Roman" w:cs="Times New Roman"/>
          <w:color w:val="191919"/>
        </w:rPr>
        <w:fldChar w:fldCharType="end"/>
      </w:r>
      <w:r w:rsidR="0095760D" w:rsidRPr="003A3AC8">
        <w:rPr>
          <w:rFonts w:ascii="Times New Roman" w:eastAsia="Times New Roman" w:hAnsi="Times New Roman" w:cs="Times New Roman"/>
          <w:color w:val="191919"/>
        </w:rPr>
        <w:t xml:space="preserve">, we used </w:t>
      </w:r>
      <w:r w:rsidR="008232C6" w:rsidRPr="003A3AC8">
        <w:rPr>
          <w:rFonts w:ascii="Times New Roman" w:eastAsia="Times New Roman" w:hAnsi="Times New Roman" w:cs="Times New Roman"/>
          <w:color w:val="191919"/>
        </w:rPr>
        <w:t>F</w:t>
      </w:r>
      <w:r w:rsidR="0095760D" w:rsidRPr="003A3AC8">
        <w:rPr>
          <w:rFonts w:ascii="Times New Roman" w:eastAsia="Times New Roman" w:hAnsi="Times New Roman" w:cs="Times New Roman"/>
          <w:color w:val="191919"/>
        </w:rPr>
        <w:t>isher</w:t>
      </w:r>
      <w:r w:rsidR="008232C6" w:rsidRPr="003A3AC8">
        <w:rPr>
          <w:rFonts w:ascii="Times New Roman" w:eastAsia="Times New Roman" w:hAnsi="Times New Roman" w:cs="Times New Roman"/>
          <w:color w:val="191919"/>
        </w:rPr>
        <w:t>’s exact</w:t>
      </w:r>
      <w:r w:rsidR="0095760D" w:rsidRPr="003A3AC8">
        <w:rPr>
          <w:rFonts w:ascii="Times New Roman" w:eastAsia="Times New Roman" w:hAnsi="Times New Roman" w:cs="Times New Roman"/>
          <w:color w:val="191919"/>
        </w:rPr>
        <w:t xml:space="preserve"> test.</w:t>
      </w:r>
      <w:r w:rsidR="0012269B">
        <w:rPr>
          <w:rFonts w:ascii="Times New Roman" w:eastAsia="Times New Roman" w:hAnsi="Times New Roman" w:cs="Times New Roman"/>
          <w:color w:val="191919"/>
        </w:rPr>
        <w:t xml:space="preserve"> </w:t>
      </w:r>
    </w:p>
    <w:p w14:paraId="2B6561F6"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Results</w:t>
      </w:r>
      <w:r w:rsidR="003D7705" w:rsidRPr="003A3AC8">
        <w:rPr>
          <w:rFonts w:ascii="Times New Roman" w:hAnsi="Times New Roman" w:cs="Times New Roman"/>
          <w:b/>
          <w:bCs/>
        </w:rPr>
        <w:t xml:space="preserve"> and Discussion</w:t>
      </w:r>
    </w:p>
    <w:p w14:paraId="6B6BDAE1" w14:textId="77777777" w:rsidR="00B5681F" w:rsidRPr="003A3AC8" w:rsidRDefault="00B5681F"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Patient characteristics</w:t>
      </w:r>
    </w:p>
    <w:p w14:paraId="23B8D2A4" w14:textId="47606D61" w:rsidR="00D41E0E" w:rsidRPr="003A3AC8" w:rsidRDefault="00A1225F" w:rsidP="000404EC">
      <w:pPr>
        <w:bidi w:val="0"/>
        <w:spacing w:line="480" w:lineRule="auto"/>
        <w:jc w:val="both"/>
        <w:rPr>
          <w:rFonts w:ascii="Times New Roman" w:hAnsi="Times New Roman" w:cs="Times New Roman"/>
        </w:rPr>
      </w:pPr>
      <w:r w:rsidRPr="003A3AC8">
        <w:rPr>
          <w:rFonts w:ascii="Times New Roman" w:hAnsi="Times New Roman" w:cs="Times New Roman"/>
        </w:rPr>
        <w:t>Clinical and metabolic measurements were obtained for</w:t>
      </w:r>
      <w:r w:rsidR="00D41E0E" w:rsidRPr="003A3AC8">
        <w:rPr>
          <w:rFonts w:ascii="Times New Roman" w:hAnsi="Times New Roman" w:cs="Times New Roman"/>
        </w:rPr>
        <w:t xml:space="preserve"> </w:t>
      </w:r>
      <w:r w:rsidR="004E63EE" w:rsidRPr="003A3AC8">
        <w:rPr>
          <w:rFonts w:ascii="Times New Roman" w:hAnsi="Times New Roman" w:cs="Times New Roman"/>
        </w:rPr>
        <w:t>9</w:t>
      </w:r>
      <w:r w:rsidR="00D41E0E" w:rsidRPr="003A3AC8">
        <w:rPr>
          <w:rFonts w:ascii="Times New Roman" w:hAnsi="Times New Roman" w:cs="Times New Roman"/>
        </w:rPr>
        <w:t xml:space="preserve"> acromegaly patient</w:t>
      </w:r>
      <w:r w:rsidR="00C36E8A" w:rsidRPr="003A3AC8">
        <w:rPr>
          <w:rFonts w:ascii="Times New Roman" w:hAnsi="Times New Roman" w:cs="Times New Roman"/>
        </w:rPr>
        <w:t>s and 1</w:t>
      </w:r>
      <w:r w:rsidR="00D673ED" w:rsidRPr="003A3AC8">
        <w:rPr>
          <w:rFonts w:ascii="Times New Roman" w:hAnsi="Times New Roman" w:cs="Times New Roman"/>
        </w:rPr>
        <w:t>1</w:t>
      </w:r>
      <w:r w:rsidR="00C36E8A" w:rsidRPr="003A3AC8">
        <w:rPr>
          <w:rFonts w:ascii="Times New Roman" w:hAnsi="Times New Roman" w:cs="Times New Roman"/>
        </w:rPr>
        <w:t xml:space="preserve"> controls. Patient </w:t>
      </w:r>
      <w:r w:rsidR="00C44BCA" w:rsidRPr="003A3AC8">
        <w:rPr>
          <w:rFonts w:ascii="Times New Roman" w:hAnsi="Times New Roman" w:cs="Times New Roman"/>
        </w:rPr>
        <w:t>characteristics</w:t>
      </w:r>
      <w:r w:rsidR="001B01BB" w:rsidRPr="003A3AC8">
        <w:rPr>
          <w:rFonts w:ascii="Times New Roman" w:hAnsi="Times New Roman" w:cs="Times New Roman"/>
        </w:rPr>
        <w:t xml:space="preserve"> are shown in T</w:t>
      </w:r>
      <w:r w:rsidR="00D41E0E" w:rsidRPr="003A3AC8">
        <w:rPr>
          <w:rFonts w:ascii="Times New Roman" w:hAnsi="Times New Roman" w:cs="Times New Roman"/>
        </w:rPr>
        <w:t xml:space="preserve">able 1. </w:t>
      </w:r>
      <w:r w:rsidR="00B82E21" w:rsidRPr="003A3AC8">
        <w:rPr>
          <w:rFonts w:ascii="Times New Roman" w:hAnsi="Times New Roman" w:cs="Times New Roman"/>
        </w:rPr>
        <w:t>There was no statistically significant difference in body mass index (BMI), abdominal circumference</w:t>
      </w:r>
      <w:r w:rsidR="001B01BB" w:rsidRPr="003A3AC8">
        <w:rPr>
          <w:rFonts w:ascii="Times New Roman" w:hAnsi="Times New Roman" w:cs="Times New Roman"/>
        </w:rPr>
        <w:t xml:space="preserve"> or weight. </w:t>
      </w:r>
      <w:r w:rsidR="00E33F5D" w:rsidRPr="003A3AC8">
        <w:rPr>
          <w:rFonts w:ascii="Times New Roman" w:hAnsi="Times New Roman" w:cs="Times New Roman"/>
        </w:rPr>
        <w:t xml:space="preserve"> </w:t>
      </w:r>
      <w:r w:rsidR="00D41E0E" w:rsidRPr="003A3AC8">
        <w:rPr>
          <w:rFonts w:ascii="Times New Roman" w:hAnsi="Times New Roman" w:cs="Times New Roman"/>
        </w:rPr>
        <w:t xml:space="preserve">Acromegaly </w:t>
      </w:r>
      <w:r w:rsidR="0006053D" w:rsidRPr="003A3AC8">
        <w:rPr>
          <w:rFonts w:ascii="Times New Roman" w:hAnsi="Times New Roman" w:cs="Times New Roman"/>
        </w:rPr>
        <w:t>patients were</w:t>
      </w:r>
      <w:r w:rsidR="0052331F" w:rsidRPr="003A3AC8">
        <w:rPr>
          <w:rFonts w:ascii="Times New Roman" w:hAnsi="Times New Roman" w:cs="Times New Roman"/>
        </w:rPr>
        <w:t xml:space="preserve"> </w:t>
      </w:r>
      <w:r w:rsidR="00D41E0E" w:rsidRPr="003A3AC8">
        <w:rPr>
          <w:rFonts w:ascii="Times New Roman" w:hAnsi="Times New Roman" w:cs="Times New Roman"/>
        </w:rPr>
        <w:t>younger</w:t>
      </w:r>
      <w:r w:rsidR="00357EF3" w:rsidRPr="003A3AC8">
        <w:rPr>
          <w:rFonts w:ascii="Times New Roman" w:hAnsi="Times New Roman" w:cs="Times New Roman"/>
        </w:rPr>
        <w:t xml:space="preserve"> </w:t>
      </w:r>
      <w:r w:rsidR="0006053D" w:rsidRPr="003A3AC8">
        <w:rPr>
          <w:rFonts w:ascii="Times New Roman" w:hAnsi="Times New Roman" w:cs="Times New Roman"/>
        </w:rPr>
        <w:t>(</w:t>
      </w:r>
      <w:r w:rsidR="000F5DA8" w:rsidRPr="003A3AC8">
        <w:rPr>
          <w:rFonts w:ascii="Times New Roman" w:hAnsi="Times New Roman" w:cs="Times New Roman"/>
        </w:rPr>
        <w:t>p</w:t>
      </w:r>
      <w:r w:rsidR="0006053D" w:rsidRPr="003A3AC8">
        <w:rPr>
          <w:rFonts w:ascii="Times New Roman" w:hAnsi="Times New Roman" w:cs="Times New Roman"/>
        </w:rPr>
        <w:t>=0.01</w:t>
      </w:r>
      <w:r w:rsidR="00AF00A7">
        <w:rPr>
          <w:rFonts w:ascii="Times New Roman" w:hAnsi="Times New Roman" w:cs="Times New Roman"/>
        </w:rPr>
        <w:t>1</w:t>
      </w:r>
      <w:r w:rsidR="0006053D" w:rsidRPr="003A3AC8">
        <w:rPr>
          <w:rFonts w:ascii="Times New Roman" w:hAnsi="Times New Roman" w:cs="Times New Roman"/>
        </w:rPr>
        <w:t xml:space="preserve">) </w:t>
      </w:r>
      <w:r w:rsidR="001B01BB" w:rsidRPr="003A3AC8">
        <w:rPr>
          <w:rFonts w:ascii="Times New Roman" w:hAnsi="Times New Roman" w:cs="Times New Roman"/>
        </w:rPr>
        <w:t>and taller than their controls</w:t>
      </w:r>
      <w:r w:rsidR="0006053D" w:rsidRPr="003A3AC8">
        <w:rPr>
          <w:rFonts w:ascii="Times New Roman" w:hAnsi="Times New Roman" w:cs="Times New Roman"/>
        </w:rPr>
        <w:t xml:space="preserve"> (</w:t>
      </w:r>
      <w:r w:rsidR="000F5DA8" w:rsidRPr="003A3AC8">
        <w:rPr>
          <w:rFonts w:ascii="Times New Roman" w:hAnsi="Times New Roman" w:cs="Times New Roman"/>
        </w:rPr>
        <w:t>p</w:t>
      </w:r>
      <w:r w:rsidR="0006053D" w:rsidRPr="003A3AC8">
        <w:rPr>
          <w:rFonts w:ascii="Times New Roman" w:hAnsi="Times New Roman" w:cs="Times New Roman"/>
        </w:rPr>
        <w:t>=0.036)</w:t>
      </w:r>
      <w:r w:rsidR="001B01BB" w:rsidRPr="003A3AC8">
        <w:rPr>
          <w:rFonts w:ascii="Times New Roman" w:hAnsi="Times New Roman" w:cs="Times New Roman"/>
        </w:rPr>
        <w:t>.</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  </w:t>
      </w:r>
    </w:p>
    <w:p w14:paraId="04759C72" w14:textId="77777777" w:rsidR="00C5610E" w:rsidRPr="003A3AC8" w:rsidRDefault="00C44BCA"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Acromegaly</w:t>
      </w:r>
      <w:r w:rsidR="00C5610E" w:rsidRPr="003A3AC8">
        <w:rPr>
          <w:rFonts w:ascii="Times New Roman" w:hAnsi="Times New Roman" w:cs="Times New Roman"/>
          <w:b/>
          <w:bCs/>
        </w:rPr>
        <w:t xml:space="preserve"> patients were more insulin resistant and had higher lipolysis</w:t>
      </w:r>
    </w:p>
    <w:p w14:paraId="2EFF841A" w14:textId="1C946EFA" w:rsidR="00C5610E" w:rsidRPr="003A3AC8" w:rsidRDefault="00C5610E"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Acromegaly patients </w:t>
      </w:r>
      <w:r w:rsidR="0006053D" w:rsidRPr="003A3AC8">
        <w:rPr>
          <w:rFonts w:ascii="Times New Roman" w:hAnsi="Times New Roman" w:cs="Times New Roman"/>
        </w:rPr>
        <w:t>had</w:t>
      </w:r>
      <w:r w:rsidR="0052331F" w:rsidRPr="003A3AC8">
        <w:rPr>
          <w:rFonts w:ascii="Times New Roman" w:hAnsi="Times New Roman" w:cs="Times New Roman"/>
        </w:rPr>
        <w:t xml:space="preserve"> </w:t>
      </w:r>
      <w:r w:rsidR="000F5DA8" w:rsidRPr="003A3AC8">
        <w:rPr>
          <w:rFonts w:ascii="Times New Roman" w:hAnsi="Times New Roman" w:cs="Times New Roman"/>
        </w:rPr>
        <w:t xml:space="preserve">elevated </w:t>
      </w:r>
      <w:r w:rsidR="0052331F" w:rsidRPr="003A3AC8">
        <w:rPr>
          <w:rFonts w:ascii="Times New Roman" w:hAnsi="Times New Roman" w:cs="Times New Roman"/>
        </w:rPr>
        <w:t xml:space="preserve">fasting </w:t>
      </w:r>
      <w:r w:rsidRPr="003A3AC8">
        <w:rPr>
          <w:rFonts w:ascii="Times New Roman" w:hAnsi="Times New Roman" w:cs="Times New Roman"/>
        </w:rPr>
        <w:t>glucose level</w:t>
      </w:r>
      <w:r w:rsidR="00E67E03" w:rsidRPr="003A3AC8">
        <w:rPr>
          <w:rFonts w:ascii="Times New Roman" w:hAnsi="Times New Roman" w:cs="Times New Roman"/>
        </w:rPr>
        <w:t>s</w:t>
      </w:r>
      <w:r w:rsidRPr="003A3AC8">
        <w:rPr>
          <w:rFonts w:ascii="Times New Roman" w:hAnsi="Times New Roman" w:cs="Times New Roman"/>
        </w:rPr>
        <w:t xml:space="preserve"> </w:t>
      </w:r>
      <w:r w:rsidR="00047FD2" w:rsidRPr="003A3AC8">
        <w:rPr>
          <w:rFonts w:ascii="Times New Roman" w:hAnsi="Times New Roman" w:cs="Times New Roman"/>
        </w:rPr>
        <w:t>(p=0.</w:t>
      </w:r>
      <w:r w:rsidR="00D673ED" w:rsidRPr="003A3AC8">
        <w:rPr>
          <w:rFonts w:ascii="Times New Roman" w:hAnsi="Times New Roman" w:cs="Times New Roman"/>
        </w:rPr>
        <w:t>0</w:t>
      </w:r>
      <w:r w:rsidR="0006053D" w:rsidRPr="003A3AC8">
        <w:rPr>
          <w:rFonts w:ascii="Times New Roman" w:hAnsi="Times New Roman" w:cs="Times New Roman"/>
        </w:rPr>
        <w:t>13</w:t>
      </w:r>
      <w:r w:rsidR="00047FD2" w:rsidRPr="003A3AC8">
        <w:rPr>
          <w:rFonts w:ascii="Times New Roman" w:hAnsi="Times New Roman" w:cs="Times New Roman"/>
        </w:rPr>
        <w:t xml:space="preserve">) </w:t>
      </w:r>
      <w:r w:rsidRPr="003A3AC8">
        <w:rPr>
          <w:rFonts w:ascii="Times New Roman" w:hAnsi="Times New Roman" w:cs="Times New Roman"/>
        </w:rPr>
        <w:t>and high</w:t>
      </w:r>
      <w:r w:rsidR="00F25253" w:rsidRPr="003A3AC8">
        <w:rPr>
          <w:rFonts w:ascii="Times New Roman" w:hAnsi="Times New Roman" w:cs="Times New Roman"/>
        </w:rPr>
        <w:t>er</w:t>
      </w:r>
      <w:r w:rsidR="00047FD2" w:rsidRPr="003A3AC8">
        <w:rPr>
          <w:rFonts w:ascii="Times New Roman" w:hAnsi="Times New Roman" w:cs="Times New Roman"/>
        </w:rPr>
        <w:t xml:space="preserve"> fast</w:t>
      </w:r>
      <w:r w:rsidR="0052331F" w:rsidRPr="003A3AC8">
        <w:rPr>
          <w:rFonts w:ascii="Times New Roman" w:hAnsi="Times New Roman" w:cs="Times New Roman"/>
        </w:rPr>
        <w:t>ed</w:t>
      </w:r>
      <w:r w:rsidR="00F25253" w:rsidRPr="003A3AC8">
        <w:rPr>
          <w:rFonts w:ascii="Times New Roman" w:hAnsi="Times New Roman" w:cs="Times New Roman"/>
        </w:rPr>
        <w:t xml:space="preserve"> insulin </w:t>
      </w:r>
      <w:r w:rsidR="0052331F" w:rsidRPr="003A3AC8">
        <w:rPr>
          <w:rFonts w:ascii="Times New Roman" w:hAnsi="Times New Roman" w:cs="Times New Roman"/>
        </w:rPr>
        <w:t>(</w:t>
      </w:r>
      <w:r w:rsidR="00047FD2" w:rsidRPr="003A3AC8">
        <w:rPr>
          <w:rFonts w:ascii="Times New Roman" w:hAnsi="Times New Roman" w:cs="Times New Roman"/>
        </w:rPr>
        <w:t>p=0.</w:t>
      </w:r>
      <w:r w:rsidR="0006053D" w:rsidRPr="003A3AC8">
        <w:rPr>
          <w:rFonts w:ascii="Times New Roman" w:hAnsi="Times New Roman" w:cs="Times New Roman"/>
        </w:rPr>
        <w:t>012</w:t>
      </w:r>
      <w:r w:rsidR="00047FD2" w:rsidRPr="003A3AC8">
        <w:rPr>
          <w:rFonts w:ascii="Times New Roman" w:hAnsi="Times New Roman" w:cs="Times New Roman"/>
        </w:rPr>
        <w:t xml:space="preserve">, </w:t>
      </w:r>
      <w:r w:rsidR="0052331F" w:rsidRPr="003A3AC8">
        <w:rPr>
          <w:rFonts w:ascii="Times New Roman" w:hAnsi="Times New Roman" w:cs="Times New Roman"/>
        </w:rPr>
        <w:t>Figure 1A-B).  W</w:t>
      </w:r>
      <w:r w:rsidR="00E67E03" w:rsidRPr="003A3AC8">
        <w:rPr>
          <w:rFonts w:ascii="Times New Roman" w:hAnsi="Times New Roman" w:cs="Times New Roman"/>
        </w:rPr>
        <w:t>hen combined</w:t>
      </w:r>
      <w:r w:rsidR="0052331F" w:rsidRPr="003A3AC8">
        <w:rPr>
          <w:rFonts w:ascii="Times New Roman" w:hAnsi="Times New Roman" w:cs="Times New Roman"/>
        </w:rPr>
        <w:t xml:space="preserve">, we observed </w:t>
      </w:r>
      <w:r w:rsidR="000F5DA8" w:rsidRPr="003A3AC8">
        <w:rPr>
          <w:rFonts w:ascii="Times New Roman" w:hAnsi="Times New Roman" w:cs="Times New Roman"/>
        </w:rPr>
        <w:t>higher</w:t>
      </w:r>
      <w:r w:rsidR="00F25253" w:rsidRPr="003A3AC8">
        <w:rPr>
          <w:rFonts w:ascii="Times New Roman" w:hAnsi="Times New Roman" w:cs="Times New Roman"/>
        </w:rPr>
        <w:t xml:space="preserve"> HOMA-IR</w:t>
      </w:r>
      <w:r w:rsidR="00E67E03" w:rsidRPr="003A3AC8">
        <w:rPr>
          <w:rFonts w:ascii="Times New Roman" w:hAnsi="Times New Roman" w:cs="Times New Roman"/>
        </w:rPr>
        <w:t xml:space="preserve"> score</w:t>
      </w:r>
      <w:r w:rsidR="0052331F" w:rsidRPr="003A3AC8">
        <w:rPr>
          <w:rFonts w:ascii="Times New Roman" w:hAnsi="Times New Roman" w:cs="Times New Roman"/>
        </w:rPr>
        <w:t xml:space="preserve">s in the </w:t>
      </w:r>
      <w:proofErr w:type="spellStart"/>
      <w:r w:rsidR="0052331F" w:rsidRPr="003A3AC8">
        <w:rPr>
          <w:rFonts w:ascii="Times New Roman" w:hAnsi="Times New Roman" w:cs="Times New Roman"/>
        </w:rPr>
        <w:t>acromegalic</w:t>
      </w:r>
      <w:proofErr w:type="spellEnd"/>
      <w:r w:rsidR="0052331F" w:rsidRPr="003A3AC8">
        <w:rPr>
          <w:rFonts w:ascii="Times New Roman" w:hAnsi="Times New Roman" w:cs="Times New Roman"/>
        </w:rPr>
        <w:t xml:space="preserve"> patients</w:t>
      </w:r>
      <w:r w:rsidR="000F5DA8" w:rsidRPr="003A3AC8">
        <w:rPr>
          <w:rFonts w:ascii="Times New Roman" w:hAnsi="Times New Roman" w:cs="Times New Roman"/>
        </w:rPr>
        <w:t xml:space="preserve"> than in the controls</w:t>
      </w:r>
      <w:r w:rsidR="00F25253" w:rsidRPr="003A3AC8">
        <w:rPr>
          <w:rFonts w:ascii="Times New Roman" w:hAnsi="Times New Roman" w:cs="Times New Roman"/>
        </w:rPr>
        <w:t xml:space="preserve"> (</w:t>
      </w:r>
      <w:r w:rsidR="00047FD2" w:rsidRPr="003A3AC8">
        <w:rPr>
          <w:rFonts w:ascii="Times New Roman" w:hAnsi="Times New Roman" w:cs="Times New Roman"/>
        </w:rPr>
        <w:t>p=0.</w:t>
      </w:r>
      <w:r w:rsidR="0006053D" w:rsidRPr="003A3AC8">
        <w:rPr>
          <w:rFonts w:ascii="Times New Roman" w:hAnsi="Times New Roman" w:cs="Times New Roman"/>
        </w:rPr>
        <w:t>001</w:t>
      </w:r>
      <w:r w:rsidR="00047FD2" w:rsidRPr="003A3AC8">
        <w:rPr>
          <w:rFonts w:ascii="Times New Roman" w:hAnsi="Times New Roman" w:cs="Times New Roman"/>
        </w:rPr>
        <w:t xml:space="preserve">, </w:t>
      </w:r>
      <w:r w:rsidR="00F25253" w:rsidRPr="003A3AC8">
        <w:rPr>
          <w:rFonts w:ascii="Times New Roman" w:hAnsi="Times New Roman" w:cs="Times New Roman"/>
        </w:rPr>
        <w:t>F</w:t>
      </w:r>
      <w:r w:rsidRPr="003A3AC8">
        <w:rPr>
          <w:rFonts w:ascii="Times New Roman" w:hAnsi="Times New Roman" w:cs="Times New Roman"/>
        </w:rPr>
        <w:t xml:space="preserve">igure </w:t>
      </w:r>
      <w:r w:rsidR="00DA2017" w:rsidRPr="003A3AC8">
        <w:rPr>
          <w:rFonts w:ascii="Times New Roman" w:hAnsi="Times New Roman" w:cs="Times New Roman"/>
        </w:rPr>
        <w:t>1</w:t>
      </w:r>
      <w:r w:rsidR="0052331F" w:rsidRPr="003A3AC8">
        <w:rPr>
          <w:rFonts w:ascii="Times New Roman" w:hAnsi="Times New Roman" w:cs="Times New Roman"/>
        </w:rPr>
        <w:t>C</w:t>
      </w:r>
      <w:r w:rsidRPr="003A3AC8">
        <w:rPr>
          <w:rFonts w:ascii="Times New Roman" w:hAnsi="Times New Roman" w:cs="Times New Roman"/>
        </w:rPr>
        <w:t>)</w:t>
      </w:r>
      <w:r w:rsidR="00932482" w:rsidRPr="003A3AC8">
        <w:rPr>
          <w:rFonts w:ascii="Times New Roman" w:hAnsi="Times New Roman" w:cs="Times New Roman"/>
        </w:rPr>
        <w:t xml:space="preserve">, </w:t>
      </w:r>
      <w:r w:rsidR="008373F5" w:rsidRPr="003A3AC8">
        <w:rPr>
          <w:rFonts w:ascii="Times New Roman" w:hAnsi="Times New Roman" w:cs="Times New Roman"/>
        </w:rPr>
        <w:t>reflecting a significant decrease in insulin sensitivity in the acromegaly patients</w:t>
      </w:r>
      <w:r w:rsidR="00932482" w:rsidRPr="003A3AC8">
        <w:rPr>
          <w:rFonts w:ascii="Times New Roman" w:hAnsi="Times New Roman" w:cs="Times New Roman"/>
        </w:rPr>
        <w:t>, consistent with previous clinical findings</w:t>
      </w:r>
      <w:r w:rsidR="009A718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"0025-7974", "PMID" : "7934807", "abstract" : "This prospective study defines the clinical and biochemical features of acromegaly in a large cohort of patients. There was no difference in sex distribution, and for men and women the mean ages at diagnosis (40 +/- 12 and 40 +/- 14 yr, respectively) were similar. Nearly three-quarters of patients were overweight and some 12% severely overweight; the frequency and severity of obesity also was not different between the sexes. Half of patients were hypertensive or were taking anti-hypertensive drugs. Neither GH nor insulin levels were significantly different between normotensive and hypertensive patients. Acral growth and facial coarsening, soft tissue swelling, and excessive perspiration were present in the majority (98%) of patients. Mean serum GH, Sm-C, and PRL levels did not differ between the sexes. Sm-C levels correlated with mean GH concentration (r = 0.31, p &lt; 0.001), both variables inversely related to age. With each decade of life, mean GH and Sm-C levels declined by 7.6 +/- 0.2 ng/mL and 0.5 +/- 0.2 U/mL, respectively. Impaired glucose tolerance was diagnosed in 36% and frank diabetes mellitus in 30% of patients. Hyperprolactinemia was noted in 18% of patients. Galactorrhea was noted in 43 (9%) patients, most of whom were female; the mean GH levels of patients with galactorrhea (60.1 +/- 13 ng/mL) were higher than those of patients without (35.4 +/- 2.6 ng/mL, p = 0.02). Acromegaly appears to afflict men and women equally with a preponderance of presentation in the fourth decade of life.(ABSTRACT TRUNCATED AT 250 WORDS)", "author" : [ { "dropping-particle" : "", "family" : "Ezzat", "given" : "S", "non-dropping-particle" : "", "parse-names" : false, "suffix" : "" }, { "dropping-particle" : "", "family" : "Forster", "given" : "M J", "non-dropping-particle" : "", "parse-names" : false, "suffix" : "" }, { "dropping-particle" : "", "family" : "Berchtold", "given" : "P", "non-dropping-particle" : "", "parse-names" : false, "suffix" : "" }, { "dropping-particle" : "", "family" : "Redelmeier", "given" : "D A", "non-dropping-particle" : "", "parse-names" : false, "suffix" : "" }, { "dropping-particle" : "", "family" : "Boerlin", "given" : "V", "non-dropping-particle" : "", "parse-names" : false, "suffix" : "" }, { "dropping-particle" : "", "family" : "Harris", "given" : "A G", "non-dropping-particle" : "", "parse-names" : false, "suffix" : "" } ], "container-title" : "Medicine", "id" : "ITEM-1", "issue" : "5", "issued" : { "date-parts" : [ [ "1994", "9" ] ] }, "page" : "233-40", "title" : "Acromegaly. Clinical and biochemical features in 500 patients.", "type" : "article-journal", "volume" : "73" }, "uris" : [ "http://www.mendeley.com/documents/?uuid=eadefe7e-219e-4f32-8d81-3e9e9c82a6d6" ] } ], "mendeley" : { "previouslyFormattedCitation" : "[3]" }, "properties" : { "noteIndex" : 0 }, "schema" : "https://github.com/citation-style-language/schema/raw/master/csl-citation.json" }</w:instrText>
      </w:r>
      <w:r w:rsidR="006E4692" w:rsidRPr="003A3AC8">
        <w:rPr>
          <w:rFonts w:ascii="Times New Roman" w:hAnsi="Times New Roman" w:cs="Times New Roman"/>
        </w:rPr>
        <w:fldChar w:fldCharType="separate"/>
      </w:r>
      <w:r w:rsidR="00FB0DA5" w:rsidRPr="00FB0DA5">
        <w:rPr>
          <w:rFonts w:ascii="Times New Roman" w:hAnsi="Times New Roman" w:cs="Times New Roman"/>
          <w:noProof/>
        </w:rPr>
        <w:t>[3]</w:t>
      </w:r>
      <w:r w:rsidR="006E4692" w:rsidRPr="003A3AC8">
        <w:rPr>
          <w:rFonts w:ascii="Times New Roman" w:hAnsi="Times New Roman" w:cs="Times New Roman"/>
        </w:rPr>
        <w:fldChar w:fldCharType="end"/>
      </w:r>
      <w:r w:rsidRPr="003A3AC8">
        <w:rPr>
          <w:rFonts w:ascii="Times New Roman" w:hAnsi="Times New Roman" w:cs="Times New Roman"/>
        </w:rPr>
        <w:t>.</w:t>
      </w:r>
    </w:p>
    <w:p w14:paraId="1B7BA640" w14:textId="35E13C8C" w:rsidR="001E234C" w:rsidRPr="003A3AC8" w:rsidRDefault="00E546AB"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Subcutaneous adipose tissue </w:t>
      </w:r>
      <w:r w:rsidR="00C36E8A" w:rsidRPr="003A3AC8">
        <w:rPr>
          <w:rFonts w:ascii="Times New Roman" w:hAnsi="Times New Roman" w:cs="Times New Roman"/>
        </w:rPr>
        <w:t>chunks</w:t>
      </w:r>
      <w:r w:rsidR="001C1AFD" w:rsidRPr="003A3AC8">
        <w:rPr>
          <w:rFonts w:ascii="Times New Roman" w:hAnsi="Times New Roman" w:cs="Times New Roman"/>
        </w:rPr>
        <w:t xml:space="preserve"> for lipolysis assay were available</w:t>
      </w:r>
      <w:r w:rsidR="00C36E8A" w:rsidRPr="003A3AC8">
        <w:rPr>
          <w:rFonts w:ascii="Times New Roman" w:hAnsi="Times New Roman" w:cs="Times New Roman"/>
        </w:rPr>
        <w:t xml:space="preserve"> from </w:t>
      </w:r>
      <w:r w:rsidR="00741798" w:rsidRPr="003A3AC8">
        <w:rPr>
          <w:rFonts w:ascii="Times New Roman" w:hAnsi="Times New Roman" w:cs="Times New Roman"/>
        </w:rPr>
        <w:t>6</w:t>
      </w:r>
      <w:r w:rsidR="001C1AFD" w:rsidRPr="003A3AC8">
        <w:rPr>
          <w:rFonts w:ascii="Times New Roman" w:hAnsi="Times New Roman" w:cs="Times New Roman"/>
        </w:rPr>
        <w:t xml:space="preserve"> </w:t>
      </w:r>
      <w:r w:rsidR="00C36E8A" w:rsidRPr="003A3AC8">
        <w:rPr>
          <w:rFonts w:ascii="Times New Roman" w:hAnsi="Times New Roman" w:cs="Times New Roman"/>
        </w:rPr>
        <w:t>acromegaly patients</w:t>
      </w:r>
      <w:r w:rsidR="001C1AFD" w:rsidRPr="003A3AC8">
        <w:rPr>
          <w:rFonts w:ascii="Times New Roman" w:hAnsi="Times New Roman" w:cs="Times New Roman"/>
        </w:rPr>
        <w:t xml:space="preserve"> and 9 controls. </w:t>
      </w:r>
      <w:r w:rsidR="00DA2017" w:rsidRPr="003A3AC8">
        <w:rPr>
          <w:rFonts w:ascii="Times New Roman" w:hAnsi="Times New Roman" w:cs="Times New Roman"/>
        </w:rPr>
        <w:t xml:space="preserve">As </w:t>
      </w:r>
      <w:r w:rsidR="00CA5139" w:rsidRPr="003A3AC8">
        <w:rPr>
          <w:rFonts w:ascii="Times New Roman" w:hAnsi="Times New Roman" w:cs="Times New Roman"/>
        </w:rPr>
        <w:t>expected by previous data on GH and lipolysis</w:t>
      </w:r>
      <w:r w:rsidR="00DA2017" w:rsidRPr="003A3AC8">
        <w:rPr>
          <w:rFonts w:ascii="Times New Roman" w:hAnsi="Times New Roman" w:cs="Times New Roman"/>
        </w:rPr>
        <w:t xml:space="preserve">, </w:t>
      </w:r>
      <w:r w:rsidR="00584B14" w:rsidRPr="003A3AC8">
        <w:rPr>
          <w:rFonts w:ascii="Times New Roman" w:hAnsi="Times New Roman" w:cs="Times New Roman"/>
        </w:rPr>
        <w:t xml:space="preserve">the results suggested that </w:t>
      </w:r>
      <w:r w:rsidR="00DA2017" w:rsidRPr="003A3AC8">
        <w:rPr>
          <w:rFonts w:ascii="Times New Roman" w:hAnsi="Times New Roman" w:cs="Times New Roman"/>
        </w:rPr>
        <w:t>a</w:t>
      </w:r>
      <w:r w:rsidR="001C1AFD" w:rsidRPr="003A3AC8">
        <w:rPr>
          <w:rFonts w:ascii="Times New Roman" w:hAnsi="Times New Roman" w:cs="Times New Roman"/>
        </w:rPr>
        <w:t xml:space="preserve">cromegaly patients </w:t>
      </w:r>
      <w:proofErr w:type="gramStart"/>
      <w:r w:rsidR="00584B14" w:rsidRPr="003A3AC8">
        <w:rPr>
          <w:rFonts w:ascii="Times New Roman" w:hAnsi="Times New Roman" w:cs="Times New Roman"/>
        </w:rPr>
        <w:t>may</w:t>
      </w:r>
      <w:proofErr w:type="gramEnd"/>
      <w:r w:rsidR="00584B14" w:rsidRPr="003A3AC8">
        <w:rPr>
          <w:rFonts w:ascii="Times New Roman" w:hAnsi="Times New Roman" w:cs="Times New Roman"/>
        </w:rPr>
        <w:t xml:space="preserve"> h</w:t>
      </w:r>
      <w:r w:rsidR="005472B6" w:rsidRPr="003A3AC8">
        <w:rPr>
          <w:rFonts w:ascii="Times New Roman" w:hAnsi="Times New Roman" w:cs="Times New Roman"/>
        </w:rPr>
        <w:t>ave</w:t>
      </w:r>
      <w:r w:rsidR="00633F9C" w:rsidRPr="003A3AC8">
        <w:rPr>
          <w:rFonts w:ascii="Times New Roman" w:hAnsi="Times New Roman" w:cs="Times New Roman"/>
        </w:rPr>
        <w:t xml:space="preserve"> higher </w:t>
      </w:r>
      <w:r w:rsidR="00F25253" w:rsidRPr="003A3AC8">
        <w:rPr>
          <w:rFonts w:ascii="Times New Roman" w:hAnsi="Times New Roman" w:cs="Times New Roman"/>
        </w:rPr>
        <w:t>basal</w:t>
      </w:r>
      <w:r w:rsidR="001C1AFD" w:rsidRPr="003A3AC8">
        <w:rPr>
          <w:rFonts w:ascii="Times New Roman" w:hAnsi="Times New Roman" w:cs="Times New Roman"/>
        </w:rPr>
        <w:t xml:space="preserve"> lipolysis</w:t>
      </w:r>
      <w:r w:rsidR="00633F9C" w:rsidRPr="003A3AC8">
        <w:rPr>
          <w:rFonts w:ascii="Times New Roman" w:hAnsi="Times New Roman" w:cs="Times New Roman"/>
        </w:rPr>
        <w:t xml:space="preserve"> (</w:t>
      </w:r>
      <w:r w:rsidR="00F25253" w:rsidRPr="003A3AC8">
        <w:rPr>
          <w:rFonts w:ascii="Times New Roman" w:hAnsi="Times New Roman" w:cs="Times New Roman"/>
        </w:rPr>
        <w:t>p</w:t>
      </w:r>
      <w:r w:rsidR="001C1AFD" w:rsidRPr="003A3AC8">
        <w:rPr>
          <w:rFonts w:ascii="Times New Roman" w:hAnsi="Times New Roman" w:cs="Times New Roman"/>
        </w:rPr>
        <w:t>=0.</w:t>
      </w:r>
      <w:r w:rsidR="00D673ED" w:rsidRPr="003A3AC8">
        <w:rPr>
          <w:rFonts w:ascii="Times New Roman" w:hAnsi="Times New Roman" w:cs="Times New Roman"/>
        </w:rPr>
        <w:t>11</w:t>
      </w:r>
      <w:r w:rsidR="001C1AFD" w:rsidRPr="003A3AC8">
        <w:rPr>
          <w:rFonts w:ascii="Times New Roman" w:hAnsi="Times New Roman" w:cs="Times New Roman"/>
        </w:rPr>
        <w:t>), and higher lipolysis in the presence of isoproterenol</w:t>
      </w:r>
      <w:r w:rsidR="00F25253" w:rsidRPr="003A3AC8">
        <w:rPr>
          <w:rFonts w:ascii="Times New Roman" w:hAnsi="Times New Roman" w:cs="Times New Roman"/>
        </w:rPr>
        <w:t xml:space="preserve"> (p</w:t>
      </w:r>
      <w:r w:rsidR="001E234C" w:rsidRPr="003A3AC8">
        <w:rPr>
          <w:rFonts w:ascii="Times New Roman" w:hAnsi="Times New Roman" w:cs="Times New Roman"/>
        </w:rPr>
        <w:t>=0.</w:t>
      </w:r>
      <w:r w:rsidR="006C6C0A" w:rsidRPr="003A3AC8">
        <w:rPr>
          <w:rFonts w:ascii="Times New Roman" w:hAnsi="Times New Roman" w:cs="Times New Roman"/>
        </w:rPr>
        <w:t>058</w:t>
      </w:r>
      <w:r w:rsidR="001E234C" w:rsidRPr="003A3AC8">
        <w:rPr>
          <w:rFonts w:ascii="Times New Roman" w:hAnsi="Times New Roman" w:cs="Times New Roman"/>
        </w:rPr>
        <w:t>)</w:t>
      </w:r>
      <w:r w:rsidR="00584B14" w:rsidRPr="003A3AC8">
        <w:rPr>
          <w:rFonts w:ascii="Times New Roman" w:hAnsi="Times New Roman" w:cs="Times New Roman"/>
        </w:rPr>
        <w:t xml:space="preserve"> even though they did not achieve statistical significance</w:t>
      </w:r>
      <w:r w:rsidR="00CA5139" w:rsidRPr="003A3AC8">
        <w:rPr>
          <w:rFonts w:ascii="Times New Roman" w:hAnsi="Times New Roman" w:cs="Times New Roman"/>
        </w:rPr>
        <w:t xml:space="preserve"> </w:t>
      </w:r>
      <w:r w:rsidR="002F4F6E" w:rsidRPr="003A3AC8">
        <w:rPr>
          <w:rFonts w:ascii="Times New Roman" w:hAnsi="Times New Roman" w:cs="Times New Roman"/>
        </w:rPr>
        <w:t>(</w:t>
      </w:r>
      <w:r w:rsidR="00CA5139" w:rsidRPr="003A3AC8">
        <w:rPr>
          <w:rFonts w:ascii="Times New Roman" w:hAnsi="Times New Roman" w:cs="Times New Roman"/>
        </w:rPr>
        <w:t>Figure 1</w:t>
      </w:r>
      <w:r w:rsidR="00616D1E" w:rsidRPr="003A3AC8">
        <w:rPr>
          <w:rFonts w:ascii="Times New Roman" w:hAnsi="Times New Roman" w:cs="Times New Roman"/>
        </w:rPr>
        <w:t>D</w:t>
      </w:r>
      <w:r w:rsidR="002F4F6E" w:rsidRPr="003A3AC8">
        <w:rPr>
          <w:rFonts w:ascii="Times New Roman" w:hAnsi="Times New Roman" w:cs="Times New Roman"/>
        </w:rPr>
        <w:t>)</w:t>
      </w:r>
      <w:r w:rsidR="001E234C" w:rsidRPr="003A3AC8">
        <w:rPr>
          <w:rFonts w:ascii="Times New Roman" w:hAnsi="Times New Roman" w:cs="Times New Roman"/>
        </w:rPr>
        <w:t>.</w:t>
      </w:r>
      <w:r w:rsidR="00DA2017" w:rsidRPr="003A3AC8">
        <w:rPr>
          <w:rFonts w:ascii="Times New Roman" w:hAnsi="Times New Roman" w:cs="Times New Roman"/>
        </w:rPr>
        <w:t xml:space="preserve">  These data are consistent with previous reports linking </w:t>
      </w:r>
      <w:r w:rsidR="000D13C0" w:rsidRPr="003A3AC8">
        <w:rPr>
          <w:rFonts w:ascii="Times New Roman" w:hAnsi="Times New Roman" w:cs="Times New Roman"/>
        </w:rPr>
        <w:t>GH</w:t>
      </w:r>
      <w:r w:rsidR="00DA2017" w:rsidRPr="003A3AC8">
        <w:rPr>
          <w:rFonts w:ascii="Times New Roman" w:hAnsi="Times New Roman" w:cs="Times New Roman"/>
        </w:rPr>
        <w:t xml:space="preserve"> signaling with increased lipolysis</w:t>
      </w:r>
      <w:r w:rsidR="00AD6800"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"10.1210/jc.2009-0381", "ISSN" : "1945-7197", "PMID" : "19820031", "abstract" : "CONTEXT: Experimental studies in GH-deficient patients and in healthy subjects receiving somatostatin-infusion suggest that GH is an important regulator of substrate metabolism during fasting. These models may not adequately reflect the selective effects of GH, and GH receptor (GHR) blockade offers a new model to define the metabolic role of GH.\n\nOBJECTIVE: The aim of this study was to investigate the impact of GHR blockade on substrate metabolism and insulin sensitivity during fasting.\n\nDESIGN: We conducted a randomized, placebo-controlled, crossover study in 10 healthy young men.\n\nINTERVENTION: After 36 h of fasting with saline or pegvisomant (GHR blockade), the subjects were studied during a 4-h basal period and 2.5-h hyperinsulinemic euglycemic clamp.\n\nMAIN OUTCOME: We measured whole-body and forearm glucose, lipid, and protein metabolism, peripheral insulin sensitivity, and acyl and desacyl ghrelin.\n\nRESULTS: GHR blockade significantly suppressed circulating free fatty acids (1226 +/- 83 vs. 1074 +/- 65 micromol/liter; P = 0.03) and ketone bodies (3080 +/- 271 vs. 2015 +/- 235 micromol/liter; P &lt;or= 0.01), as well as forearm uptake of free fatty acids (0.341 +/- 0.150 vs. 0.004 +/- 0.119 micromol/100 ml x min; P &lt; 0.01) and lipid oxidation (1.3 +/- 0.1 vs. 1.2 +/- 0.1 mg/kg x min; P = 0.03) in the basal period. By contrast, IGF-I levels in either serum or peripheral tissues were not impacted by GHR blockade, and protein metabolism was also unaffected. Basal glucose levels were elevated by GHR blockade, but insulin sensitivity was similar; this was associated with an increased acyl/desacyl ghrelin ratio.\n\nCONCLUSION: GHR blockade, without changes in circulating or tissue IGF-I levels, selectively suppresses lipid mobilization and oxidation after short-term fasting. This supports the notion that stimulation of lipolysis is a primary and important effect of GH.", "author" : [ { "dropping-particle" : "", "family" : "Moller", "given" : "Louise", "non-dropping-particle" : "", "parse-names" : false, "suffix" : "" }, { "dropping-particle" : "", "family" : "Norrelund", "given" : "Helene", "non-dropping-particle" : "", "parse-names" : false, "suffix" : "" }, { "dropping-particle" : "", "family" : "Jessen", "given" : "Niels", "non-dropping-particle" : "", "parse-names" : false, "suffix" : "" }, { "dropping-particle" : "", "family" : "Flyvbjerg", "given" : "Allan", "non-dropping-particle" : "", "parse-names" : false, "suffix" : "" }, { "dropping-particle" : "", "family" : "Pedersen", "given" : "Steen B", "non-dropping-particle" : "", "parse-names" : false, "suffix" : "" }, { "dropping-particle" : "", "family" : "Gaylinn", "given" : "Bruce D", "non-dropping-particle" : "", "parse-names" : false, "suffix" : "" }, { "dropping-particle" : "", "family" : "Liu", "given" : "Jianhua", "non-dropping-particle" : "", "parse-names" : false, "suffix" : "" }, { "dropping-particle" : "", "family" : "Thorner", "given" : "Michael O", "non-dropping-particle" : "", "parse-names" : false, "suffix" : "" }, { "dropping-particle" : "", "family" : "Moller", "given" : "Niels", "non-dropping-particle" : "", "parse-names" : false, "suffix" : "" }, { "dropping-particle" : "", "family" : "Lunde Jorgensen", "given" : "Jens Otto", "non-dropping-particle" : "", "parse-names" : false, "suffix" : "" } ], "container-title" : "The Journal of clinical endocrinology and metabolism", "id" : "ITEM-1", "issue" : "11", "issued" : { "date-parts" : [ [ "2009", "11" ] ] }, "page" : "4524-32", "title" : "Impact of growth hormone receptor blockade on substrate metabolism during fasting in healthy subjects.", "type" : "article-journal", "volume" : "94" }, "uris" : [ "http://www.mendeley.com/documents/?uuid=1ea7144f-cd49-46e1-a68d-26390f508ad2" ] } ], "mendeley" : { "previouslyFormattedCitation" : "[25]"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[25]</w:t>
      </w:r>
      <w:r w:rsidR="006E4692" w:rsidRPr="003A3AC8">
        <w:rPr>
          <w:rFonts w:ascii="Times New Roman" w:hAnsi="Times New Roman" w:cs="Times New Roman"/>
        </w:rPr>
        <w:fldChar w:fldCharType="end"/>
      </w:r>
      <w:r w:rsidR="00AD6800" w:rsidRPr="003A3AC8">
        <w:rPr>
          <w:rFonts w:ascii="Times New Roman" w:hAnsi="Times New Roman" w:cs="Times New Roman"/>
        </w:rPr>
        <w:t>.</w:t>
      </w:r>
    </w:p>
    <w:p w14:paraId="71A59FB1" w14:textId="77777777" w:rsidR="002E7322" w:rsidRPr="003A3AC8" w:rsidRDefault="00707D74" w:rsidP="000404EC">
      <w:pPr>
        <w:bidi w:val="0"/>
        <w:spacing w:line="480" w:lineRule="auto"/>
        <w:jc w:val="both"/>
        <w:rPr>
          <w:rFonts w:ascii="Times New Roman" w:hAnsi="Times New Roman" w:cs="Times New Roman"/>
          <w:b/>
          <w:bCs/>
        </w:rPr>
      </w:pPr>
      <w:proofErr w:type="spellStart"/>
      <w:r w:rsidRPr="003A3AC8">
        <w:rPr>
          <w:rFonts w:ascii="Times New Roman" w:hAnsi="Times New Roman" w:cs="Times New Roman"/>
          <w:b/>
          <w:bCs/>
        </w:rPr>
        <w:t>Transcriptomic</w:t>
      </w:r>
      <w:proofErr w:type="spellEnd"/>
      <w:r w:rsidRPr="003A3AC8">
        <w:rPr>
          <w:rFonts w:ascii="Times New Roman" w:hAnsi="Times New Roman" w:cs="Times New Roman"/>
          <w:b/>
          <w:bCs/>
        </w:rPr>
        <w:t xml:space="preserve"> Analysis</w:t>
      </w:r>
    </w:p>
    <w:p w14:paraId="79EC3D36" w14:textId="451D1236" w:rsidR="00580633" w:rsidRDefault="00F25253"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To determine </w:t>
      </w:r>
      <w:r w:rsidR="00E67E03" w:rsidRPr="003A3AC8">
        <w:rPr>
          <w:rFonts w:ascii="Times New Roman" w:hAnsi="Times New Roman" w:cs="Times New Roman"/>
        </w:rPr>
        <w:t>which genes are altered in adipose tissue in acromegaly subjects, we performed</w:t>
      </w:r>
      <w:r w:rsidR="007B13AF" w:rsidRPr="003A3AC8">
        <w:rPr>
          <w:rFonts w:ascii="Times New Roman" w:hAnsi="Times New Roman" w:cs="Times New Roman"/>
        </w:rPr>
        <w:t xml:space="preserve"> a</w:t>
      </w:r>
      <w:r w:rsidR="00E67E03" w:rsidRPr="003A3AC8">
        <w:rPr>
          <w:rFonts w:ascii="Times New Roman" w:hAnsi="Times New Roman" w:cs="Times New Roman"/>
        </w:rPr>
        <w:t xml:space="preserve"> </w:t>
      </w:r>
      <w:proofErr w:type="spellStart"/>
      <w:r w:rsidR="00E67E03" w:rsidRPr="003A3AC8">
        <w:rPr>
          <w:rFonts w:ascii="Times New Roman" w:hAnsi="Times New Roman" w:cs="Times New Roman"/>
        </w:rPr>
        <w:t>transcriptomic</w:t>
      </w:r>
      <w:proofErr w:type="spellEnd"/>
      <w:r w:rsidR="00E67E03" w:rsidRPr="003A3AC8">
        <w:rPr>
          <w:rFonts w:ascii="Times New Roman" w:hAnsi="Times New Roman" w:cs="Times New Roman"/>
        </w:rPr>
        <w:t xml:space="preserve"> analysis of </w:t>
      </w:r>
      <w:r w:rsidR="003E14E7" w:rsidRPr="003A3AC8">
        <w:rPr>
          <w:rFonts w:ascii="Times New Roman" w:hAnsi="Times New Roman" w:cs="Times New Roman"/>
        </w:rPr>
        <w:t xml:space="preserve">subcutaneous adipose tissue </w:t>
      </w:r>
      <w:r w:rsidR="00E67E03" w:rsidRPr="003A3AC8">
        <w:rPr>
          <w:rFonts w:ascii="Times New Roman" w:hAnsi="Times New Roman" w:cs="Times New Roman"/>
        </w:rPr>
        <w:t xml:space="preserve">mRNA </w:t>
      </w:r>
      <w:r w:rsidR="007B13AF" w:rsidRPr="003A3AC8">
        <w:rPr>
          <w:rFonts w:ascii="Times New Roman" w:hAnsi="Times New Roman" w:cs="Times New Roman"/>
        </w:rPr>
        <w:t xml:space="preserve">from </w:t>
      </w:r>
      <w:r w:rsidR="004E63EE" w:rsidRPr="003A3AC8">
        <w:rPr>
          <w:rFonts w:ascii="Times New Roman" w:hAnsi="Times New Roman" w:cs="Times New Roman"/>
        </w:rPr>
        <w:t xml:space="preserve">7 </w:t>
      </w:r>
      <w:proofErr w:type="spellStart"/>
      <w:r w:rsidR="007B13AF" w:rsidRPr="003A3AC8">
        <w:rPr>
          <w:rFonts w:ascii="Times New Roman" w:hAnsi="Times New Roman" w:cs="Times New Roman"/>
        </w:rPr>
        <w:t>acromegalic</w:t>
      </w:r>
      <w:proofErr w:type="spellEnd"/>
      <w:r w:rsidR="007B13AF" w:rsidRPr="003A3AC8">
        <w:rPr>
          <w:rFonts w:ascii="Times New Roman" w:hAnsi="Times New Roman" w:cs="Times New Roman"/>
        </w:rPr>
        <w:t xml:space="preserve"> patients </w:t>
      </w:r>
      <w:r w:rsidR="00E67E03" w:rsidRPr="003A3AC8">
        <w:rPr>
          <w:rFonts w:ascii="Times New Roman" w:hAnsi="Times New Roman" w:cs="Times New Roman"/>
        </w:rPr>
        <w:t xml:space="preserve">and </w:t>
      </w:r>
      <w:r w:rsidR="007B2B72" w:rsidRPr="003A3AC8">
        <w:rPr>
          <w:rFonts w:ascii="Times New Roman" w:hAnsi="Times New Roman" w:cs="Times New Roman"/>
        </w:rPr>
        <w:t xml:space="preserve">11 </w:t>
      </w:r>
      <w:r w:rsidR="00E67E03" w:rsidRPr="003A3AC8">
        <w:rPr>
          <w:rFonts w:ascii="Times New Roman" w:hAnsi="Times New Roman" w:cs="Times New Roman"/>
        </w:rPr>
        <w:t>controls</w:t>
      </w:r>
      <w:r w:rsidR="00EC3EC4" w:rsidRPr="003A3AC8">
        <w:rPr>
          <w:rFonts w:ascii="Times New Roman" w:hAnsi="Times New Roman" w:cs="Times New Roman"/>
        </w:rPr>
        <w:t xml:space="preserve">.  </w:t>
      </w:r>
      <w:r w:rsidR="008822A3">
        <w:rPr>
          <w:rFonts w:ascii="Times New Roman" w:hAnsi="Times New Roman" w:cs="Times New Roman"/>
        </w:rPr>
        <w:t>After correcting for age, w</w:t>
      </w:r>
      <w:r w:rsidR="00E67E03" w:rsidRPr="003A3AC8">
        <w:rPr>
          <w:rFonts w:ascii="Times New Roman" w:hAnsi="Times New Roman" w:cs="Times New Roman"/>
        </w:rPr>
        <w:t xml:space="preserve">e identified </w:t>
      </w:r>
      <w:r w:rsidR="00E67E7D">
        <w:rPr>
          <w:rFonts w:ascii="Times New Roman" w:hAnsi="Times New Roman" w:cs="Times New Roman"/>
        </w:rPr>
        <w:t>418</w:t>
      </w:r>
      <w:r w:rsidR="008822A3" w:rsidRPr="003A3AC8">
        <w:rPr>
          <w:rFonts w:ascii="Times New Roman" w:hAnsi="Times New Roman" w:cs="Times New Roman"/>
        </w:rPr>
        <w:t xml:space="preserve"> </w:t>
      </w:r>
      <w:r w:rsidR="00CB2D3B" w:rsidRPr="003A3AC8">
        <w:rPr>
          <w:rFonts w:ascii="Times New Roman" w:hAnsi="Times New Roman" w:cs="Times New Roman"/>
        </w:rPr>
        <w:t>genes</w:t>
      </w:r>
      <w:r w:rsidR="002E7322" w:rsidRPr="003A3AC8">
        <w:rPr>
          <w:rFonts w:ascii="Times New Roman" w:hAnsi="Times New Roman" w:cs="Times New Roman"/>
        </w:rPr>
        <w:t xml:space="preserve"> </w:t>
      </w:r>
      <w:r w:rsidR="00AE30FD" w:rsidRPr="003A3AC8">
        <w:rPr>
          <w:rFonts w:ascii="Times New Roman" w:hAnsi="Times New Roman" w:cs="Times New Roman"/>
        </w:rPr>
        <w:t xml:space="preserve">that </w:t>
      </w:r>
      <w:r w:rsidR="002E7322" w:rsidRPr="003A3AC8">
        <w:rPr>
          <w:rFonts w:ascii="Times New Roman" w:hAnsi="Times New Roman" w:cs="Times New Roman"/>
        </w:rPr>
        <w:t xml:space="preserve">had significantly </w:t>
      </w:r>
      <w:r w:rsidR="00180066" w:rsidRPr="003A3AC8">
        <w:rPr>
          <w:rFonts w:ascii="Times New Roman" w:hAnsi="Times New Roman" w:cs="Times New Roman"/>
        </w:rPr>
        <w:t xml:space="preserve">different expression in acromegaly, of these </w:t>
      </w:r>
      <w:r w:rsidR="0076387A">
        <w:rPr>
          <w:rFonts w:ascii="Times New Roman" w:hAnsi="Times New Roman" w:cs="Times New Roman"/>
        </w:rPr>
        <w:t>198</w:t>
      </w:r>
      <w:r w:rsidR="00AC39EF" w:rsidRPr="003A3AC8">
        <w:rPr>
          <w:rFonts w:ascii="Times New Roman" w:hAnsi="Times New Roman" w:cs="Times New Roman"/>
        </w:rPr>
        <w:t xml:space="preserve"> </w:t>
      </w:r>
      <w:r w:rsidR="00CB2D3B" w:rsidRPr="003A3AC8">
        <w:rPr>
          <w:rFonts w:ascii="Times New Roman" w:hAnsi="Times New Roman" w:cs="Times New Roman"/>
        </w:rPr>
        <w:t xml:space="preserve">genes </w:t>
      </w:r>
      <w:r w:rsidR="00180066" w:rsidRPr="003A3AC8">
        <w:rPr>
          <w:rFonts w:ascii="Times New Roman" w:hAnsi="Times New Roman" w:cs="Times New Roman"/>
        </w:rPr>
        <w:t xml:space="preserve">were </w:t>
      </w:r>
      <w:r w:rsidR="00825F8B" w:rsidRPr="003A3AC8">
        <w:rPr>
          <w:rFonts w:ascii="Times New Roman" w:hAnsi="Times New Roman" w:cs="Times New Roman"/>
        </w:rPr>
        <w:t>down-regul</w:t>
      </w:r>
      <w:r w:rsidR="00180066" w:rsidRPr="003A3AC8">
        <w:rPr>
          <w:rFonts w:ascii="Times New Roman" w:hAnsi="Times New Roman" w:cs="Times New Roman"/>
        </w:rPr>
        <w:t>ated and</w:t>
      </w:r>
      <w:r w:rsidR="006304E2" w:rsidRPr="003A3AC8">
        <w:rPr>
          <w:rFonts w:ascii="Times New Roman" w:hAnsi="Times New Roman" w:cs="Times New Roman"/>
        </w:rPr>
        <w:t xml:space="preserve"> </w:t>
      </w:r>
      <w:r w:rsidR="0076387A">
        <w:rPr>
          <w:rFonts w:ascii="Times New Roman" w:hAnsi="Times New Roman" w:cs="Times New Roman"/>
        </w:rPr>
        <w:t>290</w:t>
      </w:r>
      <w:r w:rsidR="00AC39EF" w:rsidRPr="003A3AC8">
        <w:rPr>
          <w:rFonts w:ascii="Times New Roman" w:hAnsi="Times New Roman" w:cs="Times New Roman"/>
        </w:rPr>
        <w:t xml:space="preserve"> </w:t>
      </w:r>
      <w:r w:rsidR="00102420" w:rsidRPr="003A3AC8">
        <w:rPr>
          <w:rFonts w:ascii="Times New Roman" w:hAnsi="Times New Roman" w:cs="Times New Roman"/>
        </w:rPr>
        <w:t xml:space="preserve">were </w:t>
      </w:r>
      <w:r w:rsidR="00F75578" w:rsidRPr="003A3AC8">
        <w:rPr>
          <w:rFonts w:ascii="Times New Roman" w:hAnsi="Times New Roman" w:cs="Times New Roman"/>
        </w:rPr>
        <w:t>up-regulate</w:t>
      </w:r>
      <w:r w:rsidR="00102420" w:rsidRPr="003A3AC8">
        <w:rPr>
          <w:rFonts w:ascii="Times New Roman" w:hAnsi="Times New Roman" w:cs="Times New Roman"/>
        </w:rPr>
        <w:t>d</w:t>
      </w:r>
      <w:r w:rsidR="009C7036" w:rsidRPr="003A3AC8">
        <w:rPr>
          <w:rFonts w:ascii="Times New Roman" w:hAnsi="Times New Roman" w:cs="Times New Roman"/>
        </w:rPr>
        <w:t xml:space="preserve"> in adipose tissue from the </w:t>
      </w:r>
      <w:proofErr w:type="spellStart"/>
      <w:r w:rsidR="009C7036" w:rsidRPr="003A3AC8">
        <w:rPr>
          <w:rFonts w:ascii="Times New Roman" w:hAnsi="Times New Roman" w:cs="Times New Roman"/>
        </w:rPr>
        <w:t>acromegalic</w:t>
      </w:r>
      <w:proofErr w:type="spellEnd"/>
      <w:r w:rsidR="009C7036" w:rsidRPr="003A3AC8">
        <w:rPr>
          <w:rFonts w:ascii="Times New Roman" w:hAnsi="Times New Roman" w:cs="Times New Roman"/>
        </w:rPr>
        <w:t xml:space="preserve"> patients</w:t>
      </w:r>
      <w:r w:rsidR="00D27D4A" w:rsidRPr="003A3AC8">
        <w:rPr>
          <w:rFonts w:ascii="Times New Roman" w:hAnsi="Times New Roman" w:cs="Times New Roman"/>
        </w:rPr>
        <w:t xml:space="preserve">.  These </w:t>
      </w:r>
      <w:r w:rsidR="0053676D" w:rsidRPr="003A3AC8">
        <w:rPr>
          <w:rFonts w:ascii="Times New Roman" w:hAnsi="Times New Roman" w:cs="Times New Roman"/>
        </w:rPr>
        <w:t xml:space="preserve">transcripts </w:t>
      </w:r>
      <w:r w:rsidR="00D27D4A" w:rsidRPr="003A3AC8">
        <w:rPr>
          <w:rFonts w:ascii="Times New Roman" w:hAnsi="Times New Roman" w:cs="Times New Roman"/>
        </w:rPr>
        <w:t xml:space="preserve">form a signature identifying </w:t>
      </w:r>
      <w:r w:rsidR="00707D74" w:rsidRPr="003A3AC8">
        <w:rPr>
          <w:rFonts w:ascii="Times New Roman" w:hAnsi="Times New Roman" w:cs="Times New Roman"/>
        </w:rPr>
        <w:t xml:space="preserve">transcriptional </w:t>
      </w:r>
      <w:r w:rsidR="00707D74" w:rsidRPr="003A3AC8">
        <w:rPr>
          <w:rFonts w:ascii="Times New Roman" w:hAnsi="Times New Roman" w:cs="Times New Roman"/>
        </w:rPr>
        <w:lastRenderedPageBreak/>
        <w:t>differences in adipose tissue</w:t>
      </w:r>
      <w:r w:rsidR="0053676D" w:rsidRPr="003A3AC8">
        <w:rPr>
          <w:rFonts w:ascii="Times New Roman" w:hAnsi="Times New Roman" w:cs="Times New Roman"/>
        </w:rPr>
        <w:t xml:space="preserve"> in response to long</w:t>
      </w:r>
      <w:r w:rsidR="000D4F49" w:rsidRPr="003A3AC8">
        <w:rPr>
          <w:rFonts w:ascii="Times New Roman" w:hAnsi="Times New Roman" w:cs="Times New Roman"/>
        </w:rPr>
        <w:t>-</w:t>
      </w:r>
      <w:r w:rsidR="0053676D" w:rsidRPr="003A3AC8">
        <w:rPr>
          <w:rFonts w:ascii="Times New Roman" w:hAnsi="Times New Roman" w:cs="Times New Roman"/>
        </w:rPr>
        <w:t>term exposure to GH</w:t>
      </w:r>
      <w:r w:rsidR="00EC3EC4" w:rsidRPr="003A3AC8">
        <w:rPr>
          <w:rFonts w:ascii="Times New Roman" w:hAnsi="Times New Roman" w:cs="Times New Roman"/>
        </w:rPr>
        <w:t xml:space="preserve"> </w:t>
      </w:r>
      <w:ins w:id="16" w:author="Dave Bridges" w:date="2014-10-08T10:57:00Z">
        <w:r w:rsidR="004619FA">
          <w:rPr>
            <w:rFonts w:ascii="Times New Roman" w:hAnsi="Times New Roman" w:cs="Times New Roman"/>
          </w:rPr>
          <w:t xml:space="preserve">or indirectly to IGF-1 </w:t>
        </w:r>
      </w:ins>
      <w:r w:rsidR="00EC3EC4" w:rsidRPr="003A3AC8">
        <w:rPr>
          <w:rFonts w:ascii="Times New Roman" w:hAnsi="Times New Roman" w:cs="Times New Roman"/>
        </w:rPr>
        <w:t>(Figure 2</w:t>
      </w:r>
      <w:ins w:id="17" w:author="Dave Bridges" w:date="2014-10-12T18:16:00Z">
        <w:r w:rsidR="00532074">
          <w:rPr>
            <w:rFonts w:ascii="Times New Roman" w:hAnsi="Times New Roman" w:cs="Times New Roman"/>
          </w:rPr>
          <w:t>A</w:t>
        </w:r>
      </w:ins>
      <w:r w:rsidR="00521396" w:rsidRPr="003A3AC8">
        <w:rPr>
          <w:rFonts w:ascii="Times New Roman" w:hAnsi="Times New Roman" w:cs="Times New Roman"/>
        </w:rPr>
        <w:t xml:space="preserve"> and Supplementary Table 1</w:t>
      </w:r>
      <w:r w:rsidR="00EC3EC4" w:rsidRPr="003A3AC8">
        <w:rPr>
          <w:rFonts w:ascii="Times New Roman" w:hAnsi="Times New Roman" w:cs="Times New Roman"/>
        </w:rPr>
        <w:t>)</w:t>
      </w:r>
      <w:r w:rsidR="007B13AF" w:rsidRPr="003A3AC8">
        <w:rPr>
          <w:rFonts w:ascii="Times New Roman" w:hAnsi="Times New Roman" w:cs="Times New Roman"/>
        </w:rPr>
        <w:t>.</w:t>
      </w:r>
      <w:r w:rsidR="00707D74" w:rsidRPr="003A3AC8">
        <w:rPr>
          <w:rFonts w:ascii="Times New Roman" w:hAnsi="Times New Roman" w:cs="Times New Roman"/>
        </w:rPr>
        <w:t xml:space="preserve">  </w:t>
      </w:r>
    </w:p>
    <w:p w14:paraId="452BD0C1" w14:textId="03378C30" w:rsidR="00A14839" w:rsidRPr="00AD170F" w:rsidRDefault="00A14839" w:rsidP="00BC5D6F">
      <w:pPr>
        <w:pStyle w:val="NormalWeb"/>
        <w:shd w:val="clear" w:color="auto" w:fill="FFFFFF"/>
        <w:spacing w:before="225" w:after="225" w:line="480" w:lineRule="auto"/>
        <w:jc w:val="both"/>
        <w:rPr>
          <w:rFonts w:ascii="Times New Roman" w:hAnsi="Times New Roman"/>
        </w:rPr>
      </w:pPr>
      <w:r>
        <w:rPr>
          <w:rFonts w:ascii="Times New Roman" w:hAnsi="Times New Roman"/>
          <w:sz w:val="22"/>
          <w:szCs w:val="22"/>
        </w:rPr>
        <w:t xml:space="preserve">In general, gene expression changes in </w:t>
      </w:r>
      <w:proofErr w:type="spellStart"/>
      <w:r>
        <w:rPr>
          <w:rFonts w:ascii="Times New Roman" w:hAnsi="Times New Roman"/>
          <w:sz w:val="22"/>
          <w:szCs w:val="22"/>
        </w:rPr>
        <w:t>acromegalic</w:t>
      </w:r>
      <w:proofErr w:type="spellEnd"/>
      <w:r>
        <w:rPr>
          <w:rFonts w:ascii="Times New Roman" w:hAnsi="Times New Roman"/>
          <w:sz w:val="22"/>
          <w:szCs w:val="22"/>
        </w:rPr>
        <w:t xml:space="preserve"> patients over 60 were larger than in patients under 60</w:t>
      </w:r>
      <w:ins w:id="18" w:author="Dave Bridges" w:date="2014-10-12T18:16:00Z">
        <w:r w:rsidR="00532074">
          <w:rPr>
            <w:rFonts w:ascii="Times New Roman" w:hAnsi="Times New Roman"/>
            <w:sz w:val="22"/>
            <w:szCs w:val="22"/>
          </w:rPr>
          <w:t xml:space="preserve"> (Figure 2B)</w:t>
        </w:r>
      </w:ins>
      <w:r>
        <w:rPr>
          <w:rFonts w:ascii="Times New Roman" w:hAnsi="Times New Roman"/>
          <w:sz w:val="22"/>
          <w:szCs w:val="22"/>
        </w:rPr>
        <w:t xml:space="preserve">.  Amongst genes </w:t>
      </w:r>
      <w:del w:id="19" w:author="Dave Bridges" w:date="2014-10-09T13:43:00Z">
        <w:r w:rsidDel="00A66AD7">
          <w:rPr>
            <w:rFonts w:ascii="Times New Roman" w:hAnsi="Times New Roman"/>
            <w:sz w:val="22"/>
            <w:szCs w:val="22"/>
          </w:rPr>
          <w:delText xml:space="preserve">which </w:delText>
        </w:r>
      </w:del>
      <w:ins w:id="20" w:author="Dave Bridges" w:date="2014-10-09T13:43:00Z">
        <w:r w:rsidR="00A66AD7">
          <w:rPr>
            <w:rFonts w:ascii="Times New Roman" w:hAnsi="Times New Roman"/>
            <w:sz w:val="22"/>
            <w:szCs w:val="22"/>
          </w:rPr>
          <w:t xml:space="preserve">that </w:t>
        </w:r>
      </w:ins>
      <w:r>
        <w:rPr>
          <w:rFonts w:ascii="Times New Roman" w:hAnsi="Times New Roman"/>
          <w:sz w:val="22"/>
          <w:szCs w:val="22"/>
        </w:rPr>
        <w:t>had significantly differ</w:t>
      </w:r>
      <w:r w:rsidR="00042F82">
        <w:rPr>
          <w:rFonts w:ascii="Times New Roman" w:hAnsi="Times New Roman"/>
          <w:sz w:val="22"/>
          <w:szCs w:val="22"/>
        </w:rPr>
        <w:t>ent expression, the</w:t>
      </w:r>
      <w:r>
        <w:rPr>
          <w:rFonts w:ascii="Times New Roman" w:hAnsi="Times New Roman"/>
          <w:sz w:val="22"/>
          <w:szCs w:val="22"/>
        </w:rPr>
        <w:t xml:space="preserve"> fold change </w:t>
      </w:r>
      <w:r w:rsidR="00042F82">
        <w:rPr>
          <w:rFonts w:ascii="Times New Roman" w:hAnsi="Times New Roman"/>
          <w:sz w:val="22"/>
          <w:szCs w:val="22"/>
        </w:rPr>
        <w:t xml:space="preserve">for a gene </w:t>
      </w:r>
      <w:r>
        <w:rPr>
          <w:rFonts w:ascii="Times New Roman" w:hAnsi="Times New Roman"/>
          <w:sz w:val="22"/>
          <w:szCs w:val="22"/>
        </w:rPr>
        <w:t>was 25 +/- 2.3% higher in the younger cohort than the older cohort.  This effect was statistically significant via a Wilcoxon-Rank Sum test (p=1.4 x 10</w:t>
      </w:r>
      <w:r>
        <w:rPr>
          <w:rFonts w:ascii="Times New Roman" w:hAnsi="Times New Roman"/>
          <w:sz w:val="22"/>
          <w:szCs w:val="22"/>
          <w:vertAlign w:val="superscript"/>
        </w:rPr>
        <w:t>-11</w:t>
      </w:r>
      <w:r>
        <w:rPr>
          <w:rFonts w:ascii="Times New Roman" w:hAnsi="Times New Roman"/>
          <w:sz w:val="22"/>
          <w:szCs w:val="22"/>
        </w:rPr>
        <w:t>).</w:t>
      </w:r>
    </w:p>
    <w:p w14:paraId="76F540D1" w14:textId="2FF2C73A" w:rsidR="002F4F6E" w:rsidRDefault="00D27D4A" w:rsidP="000404EC">
      <w:pPr>
        <w:pStyle w:val="NormalWeb"/>
        <w:shd w:val="clear" w:color="auto" w:fill="FFFFFF"/>
        <w:spacing w:before="225" w:after="225" w:line="480" w:lineRule="auto"/>
        <w:jc w:val="both"/>
        <w:rPr>
          <w:rFonts w:ascii="Times New Roman" w:hAnsi="Times New Roman"/>
          <w:sz w:val="22"/>
          <w:szCs w:val="22"/>
        </w:rPr>
      </w:pPr>
      <w:r w:rsidRPr="003A3AC8">
        <w:rPr>
          <w:rFonts w:ascii="Times New Roman" w:hAnsi="Times New Roman"/>
          <w:sz w:val="22"/>
          <w:szCs w:val="22"/>
        </w:rPr>
        <w:t xml:space="preserve">Gene set enrichment analysis </w:t>
      </w:r>
      <w:r w:rsidR="00932482" w:rsidRPr="003A3AC8">
        <w:rPr>
          <w:rFonts w:ascii="Times New Roman" w:hAnsi="Times New Roman"/>
          <w:sz w:val="22"/>
          <w:szCs w:val="22"/>
        </w:rPr>
        <w:t xml:space="preserve">testing </w:t>
      </w:r>
      <w:r w:rsidR="0025439D" w:rsidRPr="003A3AC8">
        <w:rPr>
          <w:rFonts w:ascii="Times New Roman" w:hAnsi="Times New Roman"/>
          <w:sz w:val="22"/>
          <w:szCs w:val="22"/>
        </w:rPr>
        <w:t>KEGG</w:t>
      </w:r>
      <w:r w:rsidR="006304E2" w:rsidRPr="003A3AC8">
        <w:rPr>
          <w:rFonts w:ascii="Times New Roman" w:hAnsi="Times New Roman"/>
          <w:sz w:val="22"/>
          <w:szCs w:val="22"/>
        </w:rPr>
        <w:t xml:space="preserve"> </w:t>
      </w:r>
      <w:r w:rsidR="00932482" w:rsidRPr="003A3AC8">
        <w:rPr>
          <w:rFonts w:ascii="Times New Roman" w:hAnsi="Times New Roman"/>
          <w:sz w:val="22"/>
          <w:szCs w:val="22"/>
        </w:rPr>
        <w:t xml:space="preserve">pathways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"10.1038/75556", "ISSN" : "1061-4036", "PMID" : "10802651", "author" : [ { "dropping-particle" : "", "family" : "Ashburner", "given" : "M", "non-dropping-particle" : "", "parse-names" : false, "suffix" : "" }, { "dropping-particle" : "", "family" : "Ball", "given" : "C A", "non-dropping-particle" : "", "parse-names" : false, "suffix" : "" }, { "dropping-particle" : "", "family" : "Blake", "given" : "J A", "non-dropping-particle" : "", "parse-names" : false, "suffix" : "" }, { "dropping-particle" : "", "family" : "Botstein", "given" : "D", "non-dropping-particle" : "", "parse-names" : false, "suffix" : "" }, { "dropping-particle" : "", "family" : "Butler", "given" : "H", "non-dropping-particle" : "", "parse-names" : false, "suffix" : "" }, { "dropping-particle" : "", "family" : "Cherry", "given" : "J M", "non-dropping-particle" : "", "parse-names" : false, "suffix" : "" }, { "dropping-particle" : "", "family" : "Davis", "given" : "A P", "non-dropping-particle" : "", "parse-names" : false, "suffix" : "" }, { "dropping-particle" : "", "family" : "Dolinski", "given" : "K", "non-dropping-particle" : "", "parse-names" : false, "suffix" : "" }, { "dropping-particle" : "", "family" : "Dwight", "given" : "S S", "non-dropping-particle" : "", "parse-names" : false, "suffix" : "" }, { "dropping-particle" : "", "family" : "Eppig", "given" : "J T", "non-dropping-particle" : "", "parse-names" : false, "suffix" : "" }, { "dropping-particle" : "", "family" : "Harris", "given" : "M A", "non-dropping-particle" : "", "parse-names" : false, "suffix" : "" }, { "dropping-particle" : "", "family" : "Hill", "given" : "D P", "non-dropping-particle" : "", "parse-names" : false, "suffix" : "" }, { "dropping-particle" : "", "family" : "Issel-Tarver", "given" : "L", "non-dropping-particle" : "", "parse-names" : false, "suffix" : "" }, { "dropping-particle" : "", "family" : "Kasarskis", "given" : "A", "non-dropping-particle" : "", "parse-names" : false, "suffix" : "" }, { "dropping-particle" : "", "family" : "Lewis", "given" : "S", "non-dropping-particle" : "", "parse-names" : false, "suffix" : "" }, { "dropping-particle" : "", "family" : "Matese", "given" : "J C", "non-dropping-particle" : "", "parse-names" : false, "suffix" : "" }, { "dropping-particle" : "", "family" : "Richardson", "given" : "J E", "non-dropping-particle" : "", "parse-names" : false, "suffix" : "" }, { "dropping-particle" : "", "family" : "Ringwald", "given" : "M", "non-dropping-particle" : "", "parse-names" : false, "suffix" : "" }, { "dropping-particle" : "", "family" : "Rubin", "given" : "G M", "non-dropping-particle" : "", "parse-names" : false, "suffix" : "" }, { "dropping-particle" : "", "family" : "Sherlock", "given" : "G", "non-dropping-particle" : "", "parse-names" : false, "suffix" : "" } ], "container-title" : "Nature genetics", "id" : "ITEM-1", "issue" : "1", "issued" : { "date-parts" : [ [ "2000", "5" ] ] }, "page" : "25-9", "title" : "Gene ontology: tool for the unification of biology. The Gene Ontology Consortium.", "type" : "article-journal", "volume" : "25" }, "uris" : [ "http://www.mendeley.com/documents/?uuid=a28d42c7-475d-4ebf-a7d3-11bd7e0cb41c" ] }, { "id" : "ITEM-2", "itemData" : { "DOI" : "10.1186/gb-2010-11-2-r14", "ISSN" : "1465-6914", "PMID" : "20132535", "abstract" : "We present GOseq, an application for performing Gene Ontology (GO) analysis on RNA-seq data. GO analysis is widely used to reduce complexity and highlight biological processes in genome-wide expression studies, but standard methods give biased results on RNA-seq data due to over-detection of differential expression for long and highly expressed transcripts. Application of GOseq to a prostate cancer data set shows that GOseq dramatically changes the results, highlighting categories more consistent with the known biology.", "author" : [ { "dropping-particle" : "", "family" : "Young", "given" : "Matthew D", "non-dropping-particle" : "", "parse-names" : false, "suffix" : "" }, { "dropping-particle" : "", "family" : "Wakefield", "given" : "Matthew J", "non-dropping-particle" : "", "parse-names" : false, "suffix" : "" }, { "dropping-particle" : "", "family" : "Smyth", "given" : "Gordon K", "non-dropping-particle" : "", "parse-names" : false, "suffix" : "" }, { "dropping-particle" : "", "family" : "Oshlack", "given" : "Alicia", "non-dropping-particle" : "", "parse-names" : false, "suffix" : "" } ], "container-title" : "Genome biology", "id" : "ITEM-2", "issue" : "2", "issued" : { "date-parts" : [ [ "2010", "1" ] ] }, "page" : "R14", "title" : "Gene ontology analysis for RNA-seq: accounting for selection bias.", "type" : "article-journal", "volume" : "11" }, "uris" : [ "http://www.mendeley.com/documents/?uuid=c8198dda-0124-4dfc-b767-236233f214ab" ] } ], "mendeley" : { "previouslyFormattedCitation" : "[26,27]"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[26,27]</w:t>
      </w:r>
      <w:r w:rsidR="006E4692" w:rsidRPr="003A3AC8">
        <w:rPr>
          <w:rFonts w:ascii="Times New Roman" w:hAnsi="Times New Roman"/>
          <w:sz w:val="22"/>
          <w:szCs w:val="22"/>
        </w:rPr>
        <w:fldChar w:fldCharType="end"/>
      </w:r>
      <w:r w:rsidR="00792160" w:rsidRPr="003A3AC8">
        <w:rPr>
          <w:rFonts w:ascii="Times New Roman" w:hAnsi="Times New Roman"/>
          <w:sz w:val="22"/>
          <w:szCs w:val="22"/>
        </w:rPr>
        <w:t xml:space="preserve"> </w:t>
      </w:r>
      <w:r w:rsidR="00EF7CEE" w:rsidRPr="003A3AC8">
        <w:rPr>
          <w:rFonts w:ascii="Times New Roman" w:hAnsi="Times New Roman"/>
          <w:sz w:val="22"/>
          <w:szCs w:val="22"/>
        </w:rPr>
        <w:t xml:space="preserve">showed enrichment of genes in the categories involved in </w:t>
      </w:r>
      <w:r w:rsidR="0025439D" w:rsidRPr="003A3AC8">
        <w:rPr>
          <w:rFonts w:ascii="Times New Roman" w:hAnsi="Times New Roman"/>
          <w:sz w:val="22"/>
          <w:szCs w:val="22"/>
        </w:rPr>
        <w:t xml:space="preserve">metabolism, including </w:t>
      </w:r>
      <w:proofErr w:type="spellStart"/>
      <w:r w:rsidR="000466F8">
        <w:rPr>
          <w:rFonts w:ascii="Times New Roman" w:hAnsi="Times New Roman"/>
          <w:sz w:val="22"/>
          <w:szCs w:val="22"/>
        </w:rPr>
        <w:t>upregulation</w:t>
      </w:r>
      <w:proofErr w:type="spellEnd"/>
      <w:r w:rsidR="000466F8">
        <w:rPr>
          <w:rFonts w:ascii="Times New Roman" w:hAnsi="Times New Roman"/>
          <w:sz w:val="22"/>
          <w:szCs w:val="22"/>
        </w:rPr>
        <w:t xml:space="preserve"> of genes involved in the TCA cycle, </w:t>
      </w:r>
      <w:r w:rsidR="0025439D" w:rsidRPr="003A3AC8">
        <w:rPr>
          <w:rFonts w:ascii="Times New Roman" w:hAnsi="Times New Roman"/>
          <w:sz w:val="22"/>
          <w:szCs w:val="22"/>
        </w:rPr>
        <w:t>fatty acid metabolism, biosynthesis of unsaturated fatty acids</w:t>
      </w:r>
      <w:r w:rsidR="000466F8">
        <w:rPr>
          <w:rFonts w:ascii="Times New Roman" w:hAnsi="Times New Roman"/>
          <w:sz w:val="22"/>
          <w:szCs w:val="22"/>
        </w:rPr>
        <w:t xml:space="preserve"> as well as genes which regulate the cell cycle.  We also observed </w:t>
      </w:r>
      <w:proofErr w:type="spellStart"/>
      <w:r w:rsidR="000466F8">
        <w:rPr>
          <w:rFonts w:ascii="Times New Roman" w:hAnsi="Times New Roman"/>
          <w:sz w:val="22"/>
          <w:szCs w:val="22"/>
        </w:rPr>
        <w:t>downregulation</w:t>
      </w:r>
      <w:proofErr w:type="spellEnd"/>
      <w:r w:rsidR="000466F8">
        <w:rPr>
          <w:rFonts w:ascii="Times New Roman" w:hAnsi="Times New Roman"/>
          <w:sz w:val="22"/>
          <w:szCs w:val="22"/>
        </w:rPr>
        <w:t xml:space="preserve"> of genes involved in pathways of GPCR signaling, </w:t>
      </w:r>
      <w:commentRangeStart w:id="21"/>
      <w:r w:rsidR="00BE24FB">
        <w:rPr>
          <w:rFonts w:ascii="Times New Roman" w:hAnsi="Times New Roman"/>
          <w:sz w:val="22"/>
          <w:szCs w:val="22"/>
        </w:rPr>
        <w:t xml:space="preserve">MAPK </w:t>
      </w:r>
      <w:commentRangeEnd w:id="21"/>
      <w:r w:rsidR="00BC5D6F">
        <w:rPr>
          <w:rStyle w:val="CommentReference"/>
          <w:rFonts w:ascii="Calibri" w:hAnsi="Calibri" w:cs="Arial"/>
          <w:lang w:bidi="he-IL"/>
        </w:rPr>
        <w:commentReference w:id="21"/>
      </w:r>
      <w:commentRangeStart w:id="22"/>
      <w:r w:rsidR="00BE24FB">
        <w:rPr>
          <w:rFonts w:ascii="Times New Roman" w:hAnsi="Times New Roman"/>
          <w:sz w:val="22"/>
          <w:szCs w:val="22"/>
        </w:rPr>
        <w:t>signaling</w:t>
      </w:r>
      <w:commentRangeEnd w:id="22"/>
      <w:r w:rsidR="00F13F91">
        <w:rPr>
          <w:rStyle w:val="CommentReference"/>
          <w:rFonts w:ascii="Calibri" w:hAnsi="Calibri" w:cs="Arial"/>
          <w:lang w:bidi="he-IL"/>
        </w:rPr>
        <w:commentReference w:id="22"/>
      </w:r>
      <w:r w:rsidR="00BE24FB">
        <w:rPr>
          <w:rFonts w:ascii="Times New Roman" w:hAnsi="Times New Roman"/>
          <w:sz w:val="22"/>
          <w:szCs w:val="22"/>
        </w:rPr>
        <w:t>, inflammation and protein synthesis</w:t>
      </w:r>
      <w:r w:rsidR="0025439D" w:rsidRPr="003A3AC8">
        <w:rPr>
          <w:rFonts w:ascii="Times New Roman" w:hAnsi="Times New Roman"/>
          <w:sz w:val="22"/>
          <w:szCs w:val="22"/>
        </w:rPr>
        <w:t xml:space="preserve"> </w:t>
      </w:r>
      <w:r w:rsidR="00EF7CEE" w:rsidRPr="003A3AC8">
        <w:rPr>
          <w:rFonts w:ascii="Times New Roman" w:hAnsi="Times New Roman"/>
          <w:sz w:val="22"/>
          <w:szCs w:val="22"/>
        </w:rPr>
        <w:t xml:space="preserve"> (</w:t>
      </w:r>
      <w:commentRangeStart w:id="23"/>
      <w:r w:rsidR="00A34B5C" w:rsidRPr="003A3AC8">
        <w:rPr>
          <w:rFonts w:ascii="Times New Roman" w:hAnsi="Times New Roman"/>
          <w:sz w:val="22"/>
          <w:szCs w:val="22"/>
        </w:rPr>
        <w:t xml:space="preserve">Supplementary </w:t>
      </w:r>
      <w:r w:rsidR="00EF7CEE" w:rsidRPr="003A3AC8">
        <w:rPr>
          <w:rFonts w:ascii="Times New Roman" w:hAnsi="Times New Roman"/>
          <w:sz w:val="22"/>
          <w:szCs w:val="22"/>
        </w:rPr>
        <w:t>Table</w:t>
      </w:r>
      <w:r w:rsidR="00A34B5C" w:rsidRPr="003A3AC8">
        <w:rPr>
          <w:rFonts w:ascii="Times New Roman" w:hAnsi="Times New Roman"/>
          <w:sz w:val="22"/>
          <w:szCs w:val="22"/>
        </w:rPr>
        <w:t>s</w:t>
      </w:r>
      <w:r w:rsidR="00EF7CEE" w:rsidRPr="003A3AC8">
        <w:rPr>
          <w:rFonts w:ascii="Times New Roman" w:hAnsi="Times New Roman"/>
          <w:sz w:val="22"/>
          <w:szCs w:val="22"/>
        </w:rPr>
        <w:t xml:space="preserve"> 2</w:t>
      </w:r>
      <w:r w:rsidR="00A34B5C" w:rsidRPr="003A3AC8">
        <w:rPr>
          <w:rFonts w:ascii="Times New Roman" w:hAnsi="Times New Roman"/>
          <w:sz w:val="22"/>
          <w:szCs w:val="22"/>
        </w:rPr>
        <w:t xml:space="preserve"> and 3</w:t>
      </w:r>
      <w:commentRangeEnd w:id="23"/>
      <w:r w:rsidR="0076387A">
        <w:rPr>
          <w:rStyle w:val="CommentReference"/>
          <w:rFonts w:ascii="Calibri" w:hAnsi="Calibri" w:cs="Arial"/>
          <w:lang w:bidi="he-IL"/>
        </w:rPr>
        <w:commentReference w:id="23"/>
      </w:r>
      <w:r w:rsidR="00EF7CEE" w:rsidRPr="003A3AC8">
        <w:rPr>
          <w:rFonts w:ascii="Times New Roman" w:hAnsi="Times New Roman"/>
          <w:sz w:val="22"/>
          <w:szCs w:val="22"/>
        </w:rPr>
        <w:t>)</w:t>
      </w:r>
      <w:r w:rsidRPr="003A3AC8">
        <w:rPr>
          <w:rFonts w:ascii="Times New Roman" w:hAnsi="Times New Roman"/>
          <w:sz w:val="22"/>
          <w:szCs w:val="22"/>
        </w:rPr>
        <w:t>.</w:t>
      </w:r>
      <w:r w:rsidR="00EF7CEE" w:rsidRPr="003A3AC8">
        <w:rPr>
          <w:rFonts w:ascii="Times New Roman" w:hAnsi="Times New Roman"/>
          <w:sz w:val="22"/>
          <w:szCs w:val="22"/>
        </w:rPr>
        <w:t xml:space="preserve">  </w:t>
      </w:r>
      <w:r w:rsidR="0090665C" w:rsidRPr="003A3AC8">
        <w:rPr>
          <w:rFonts w:ascii="Times New Roman" w:hAnsi="Times New Roman"/>
          <w:sz w:val="22"/>
          <w:szCs w:val="22"/>
        </w:rPr>
        <w:t xml:space="preserve">We also examined the transcription factor networks </w:t>
      </w:r>
      <w:r w:rsidR="00F645FA" w:rsidRPr="003A3AC8">
        <w:rPr>
          <w:rFonts w:ascii="Times New Roman" w:hAnsi="Times New Roman"/>
          <w:sz w:val="22"/>
          <w:szCs w:val="22"/>
        </w:rPr>
        <w:t xml:space="preserve">that </w:t>
      </w:r>
      <w:r w:rsidR="0090665C" w:rsidRPr="003A3AC8">
        <w:rPr>
          <w:rFonts w:ascii="Times New Roman" w:hAnsi="Times New Roman"/>
          <w:sz w:val="22"/>
          <w:szCs w:val="22"/>
        </w:rPr>
        <w:t>may underlie these changes in mRNA levels.  We identified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several candidate transcription factors and microRNA’s (Supplementary Table 4) whose targets are significantly altered in </w:t>
      </w:r>
      <w:proofErr w:type="spellStart"/>
      <w:r w:rsidR="0090665C" w:rsidRPr="003A3AC8">
        <w:rPr>
          <w:rFonts w:ascii="Times New Roman" w:hAnsi="Times New Roman"/>
          <w:sz w:val="22"/>
          <w:szCs w:val="22"/>
        </w:rPr>
        <w:t>acromegalic</w:t>
      </w:r>
      <w:proofErr w:type="spellEnd"/>
      <w:r w:rsidR="0090665C" w:rsidRPr="003A3AC8">
        <w:rPr>
          <w:rFonts w:ascii="Times New Roman" w:hAnsi="Times New Roman"/>
          <w:sz w:val="22"/>
          <w:szCs w:val="22"/>
        </w:rPr>
        <w:t xml:space="preserve"> white adipose tissue</w:t>
      </w:r>
      <w:r w:rsidR="00E67E7D">
        <w:rPr>
          <w:rFonts w:ascii="Times New Roman" w:hAnsi="Times New Roman"/>
          <w:sz w:val="22"/>
          <w:szCs w:val="22"/>
        </w:rPr>
        <w:t xml:space="preserve"> after adjusting for age</w:t>
      </w:r>
      <w:r w:rsidR="0090665C" w:rsidRPr="003A3AC8">
        <w:rPr>
          <w:rFonts w:ascii="Times New Roman" w:hAnsi="Times New Roman"/>
          <w:sz w:val="22"/>
          <w:szCs w:val="22"/>
        </w:rPr>
        <w:t xml:space="preserve">.  </w:t>
      </w:r>
      <w:commentRangeStart w:id="24"/>
      <w:r w:rsidR="0090665C" w:rsidRPr="003A3AC8">
        <w:rPr>
          <w:rFonts w:ascii="Times New Roman" w:hAnsi="Times New Roman"/>
          <w:sz w:val="22"/>
          <w:szCs w:val="22"/>
        </w:rPr>
        <w:t>Notably among these are an up</w:t>
      </w:r>
      <w:r w:rsidR="00A34B5C" w:rsidRPr="003A3AC8">
        <w:rPr>
          <w:rFonts w:ascii="Times New Roman" w:hAnsi="Times New Roman"/>
          <w:sz w:val="22"/>
          <w:szCs w:val="22"/>
        </w:rPr>
        <w:t>-</w:t>
      </w:r>
      <w:r w:rsidR="0090665C" w:rsidRPr="003A3AC8">
        <w:rPr>
          <w:rFonts w:ascii="Times New Roman" w:hAnsi="Times New Roman"/>
          <w:sz w:val="22"/>
          <w:szCs w:val="22"/>
        </w:rPr>
        <w:t xml:space="preserve">regulation of </w:t>
      </w:r>
      <w:r w:rsidR="007F14FF">
        <w:rPr>
          <w:rFonts w:ascii="Times New Roman" w:hAnsi="Times New Roman"/>
          <w:sz w:val="22"/>
          <w:szCs w:val="22"/>
        </w:rPr>
        <w:t xml:space="preserve">E2F, </w:t>
      </w:r>
      <w:r w:rsidR="00AC3796" w:rsidRPr="003A3AC8">
        <w:rPr>
          <w:rFonts w:ascii="Times New Roman" w:hAnsi="Times New Roman"/>
          <w:sz w:val="22"/>
          <w:szCs w:val="22"/>
        </w:rPr>
        <w:t>GATA-1</w:t>
      </w:r>
      <w:r w:rsidR="007F14FF">
        <w:rPr>
          <w:rFonts w:ascii="Times New Roman" w:hAnsi="Times New Roman"/>
          <w:sz w:val="22"/>
          <w:szCs w:val="22"/>
        </w:rPr>
        <w:t>, MEF-2</w:t>
      </w:r>
      <w:r w:rsidR="00F645FA" w:rsidRPr="003A3AC8">
        <w:rPr>
          <w:rFonts w:ascii="Times New Roman" w:hAnsi="Times New Roman"/>
          <w:sz w:val="22"/>
          <w:szCs w:val="22"/>
        </w:rPr>
        <w:t xml:space="preserve"> and</w:t>
      </w:r>
      <w:r w:rsidR="00AC3796" w:rsidRPr="003A3AC8">
        <w:rPr>
          <w:rFonts w:ascii="Times New Roman" w:hAnsi="Times New Roman"/>
          <w:sz w:val="22"/>
          <w:szCs w:val="22"/>
        </w:rPr>
        <w:t xml:space="preserve"> </w:t>
      </w:r>
      <w:r w:rsidR="007F14FF">
        <w:rPr>
          <w:rFonts w:ascii="Times New Roman" w:hAnsi="Times New Roman"/>
          <w:sz w:val="22"/>
          <w:szCs w:val="22"/>
        </w:rPr>
        <w:t>CREB</w:t>
      </w:r>
      <w:r w:rsidR="007F14FF" w:rsidRPr="003A3AC8">
        <w:rPr>
          <w:rFonts w:ascii="Times New Roman" w:hAnsi="Times New Roman"/>
          <w:sz w:val="22"/>
          <w:szCs w:val="22"/>
        </w:rPr>
        <w:t xml:space="preserve"> </w:t>
      </w:r>
      <w:r w:rsidR="00AC3796" w:rsidRPr="003A3AC8">
        <w:rPr>
          <w:rFonts w:ascii="Times New Roman" w:hAnsi="Times New Roman"/>
          <w:sz w:val="22"/>
          <w:szCs w:val="22"/>
        </w:rPr>
        <w:t>targets and a down</w:t>
      </w:r>
      <w:r w:rsidR="00A34B5C" w:rsidRPr="003A3AC8">
        <w:rPr>
          <w:rFonts w:ascii="Times New Roman" w:hAnsi="Times New Roman"/>
          <w:sz w:val="22"/>
          <w:szCs w:val="22"/>
        </w:rPr>
        <w:t>-</w:t>
      </w:r>
      <w:r w:rsidR="00AC3796" w:rsidRPr="003A3AC8">
        <w:rPr>
          <w:rFonts w:ascii="Times New Roman" w:hAnsi="Times New Roman"/>
          <w:sz w:val="22"/>
          <w:szCs w:val="22"/>
        </w:rPr>
        <w:t xml:space="preserve">regulation of </w:t>
      </w:r>
      <w:r w:rsidR="0076387A">
        <w:rPr>
          <w:rFonts w:ascii="Times New Roman" w:hAnsi="Times New Roman"/>
          <w:sz w:val="22"/>
          <w:szCs w:val="22"/>
        </w:rPr>
        <w:t>STAT</w:t>
      </w:r>
      <w:r w:rsidR="007F14FF">
        <w:rPr>
          <w:rFonts w:ascii="Times New Roman" w:hAnsi="Times New Roman"/>
          <w:sz w:val="22"/>
          <w:szCs w:val="22"/>
        </w:rPr>
        <w:t xml:space="preserve">1, 3, </w:t>
      </w:r>
      <w:r w:rsidR="0076387A">
        <w:rPr>
          <w:rFonts w:ascii="Times New Roman" w:hAnsi="Times New Roman"/>
          <w:sz w:val="22"/>
          <w:szCs w:val="22"/>
        </w:rPr>
        <w:t>4</w:t>
      </w:r>
      <w:r w:rsidR="007F14FF">
        <w:rPr>
          <w:rFonts w:ascii="Times New Roman" w:hAnsi="Times New Roman"/>
          <w:sz w:val="22"/>
          <w:szCs w:val="22"/>
        </w:rPr>
        <w:t xml:space="preserve"> and 6</w:t>
      </w:r>
      <w:r w:rsidR="0076387A">
        <w:rPr>
          <w:rFonts w:ascii="Times New Roman" w:hAnsi="Times New Roman"/>
          <w:sz w:val="22"/>
          <w:szCs w:val="22"/>
        </w:rPr>
        <w:t xml:space="preserve">, </w:t>
      </w:r>
      <w:r w:rsidR="00F645FA" w:rsidRPr="003A3AC8">
        <w:rPr>
          <w:rFonts w:ascii="Times New Roman" w:hAnsi="Times New Roman"/>
          <w:sz w:val="22"/>
          <w:szCs w:val="22"/>
        </w:rPr>
        <w:t>PPAR</w:t>
      </w:r>
      <w:r w:rsidR="00F645FA" w:rsidRPr="003A3AC8">
        <w:rPr>
          <w:rFonts w:ascii="Symbol" w:hAnsi="Symbol"/>
          <w:sz w:val="22"/>
          <w:szCs w:val="22"/>
        </w:rPr>
        <w:t></w:t>
      </w:r>
      <w:r w:rsidR="00F645FA" w:rsidRPr="003A3AC8">
        <w:rPr>
          <w:rFonts w:ascii="Times New Roman" w:hAnsi="Times New Roman"/>
          <w:sz w:val="22"/>
          <w:szCs w:val="22"/>
        </w:rPr>
        <w:t xml:space="preserve">, </w:t>
      </w:r>
      <w:proofErr w:type="gramStart"/>
      <w:r w:rsidR="00AC3796" w:rsidRPr="003A3AC8">
        <w:rPr>
          <w:rFonts w:ascii="Times New Roman" w:hAnsi="Times New Roman"/>
          <w:sz w:val="22"/>
          <w:szCs w:val="22"/>
        </w:rPr>
        <w:t>NF</w:t>
      </w:r>
      <w:proofErr w:type="gramEnd"/>
      <w:r w:rsidR="00AC3796" w:rsidRPr="003A3AC8">
        <w:rPr>
          <w:rFonts w:ascii="Times New Roman" w:hAnsi="Times New Roman"/>
          <w:sz w:val="22"/>
          <w:szCs w:val="22"/>
        </w:rPr>
        <w:t>-</w:t>
      </w:r>
      <w:r w:rsidR="00F11026" w:rsidRPr="003A3AC8">
        <w:rPr>
          <w:rFonts w:ascii="Times New Roman" w:hAnsi="Times New Roman"/>
          <w:sz w:val="22"/>
          <w:szCs w:val="22"/>
        </w:rPr>
        <w:sym w:font="Symbol" w:char="F06B"/>
      </w:r>
      <w:r w:rsidR="00AC3796" w:rsidRPr="003A3AC8">
        <w:rPr>
          <w:rFonts w:ascii="Times New Roman" w:hAnsi="Times New Roman"/>
          <w:sz w:val="22"/>
          <w:szCs w:val="22"/>
        </w:rPr>
        <w:t>B and SRF responsive genes.</w:t>
      </w:r>
      <w:r w:rsidR="00723006" w:rsidRPr="003A3AC8">
        <w:rPr>
          <w:rFonts w:ascii="Times New Roman" w:hAnsi="Times New Roman"/>
          <w:sz w:val="22"/>
          <w:szCs w:val="22"/>
        </w:rPr>
        <w:t xml:space="preserve">  </w:t>
      </w:r>
      <w:commentRangeEnd w:id="24"/>
      <w:r w:rsidR="007F14FF">
        <w:rPr>
          <w:rStyle w:val="CommentReference"/>
          <w:rFonts w:ascii="Calibri" w:hAnsi="Calibri" w:cs="Arial"/>
          <w:lang w:bidi="he-IL"/>
        </w:rPr>
        <w:commentReference w:id="24"/>
      </w:r>
    </w:p>
    <w:p w14:paraId="39C48A09" w14:textId="58790174" w:rsidR="00855875" w:rsidRPr="003A3AC8" w:rsidRDefault="00DF5118" w:rsidP="000404EC">
      <w:pPr>
        <w:pStyle w:val="NormalWeb"/>
        <w:shd w:val="clear" w:color="auto" w:fill="FFFFFF"/>
        <w:spacing w:before="225" w:after="225" w:line="480" w:lineRule="auto"/>
        <w:jc w:val="both"/>
        <w:rPr>
          <w:rFonts w:ascii="Times New Roman" w:hAnsi="Times New Roman"/>
          <w:i/>
          <w:iCs/>
          <w:color w:val="333333"/>
          <w:sz w:val="22"/>
          <w:szCs w:val="22"/>
        </w:rPr>
      </w:pPr>
      <w:r w:rsidRPr="003A3AC8">
        <w:rPr>
          <w:rFonts w:ascii="Times New Roman" w:hAnsi="Times New Roman"/>
          <w:sz w:val="22"/>
          <w:szCs w:val="22"/>
        </w:rPr>
        <w:t xml:space="preserve">Previous work by </w:t>
      </w:r>
      <w:proofErr w:type="spellStart"/>
      <w:r w:rsidRPr="003A3AC8">
        <w:rPr>
          <w:rFonts w:ascii="Times New Roman" w:hAnsi="Times New Roman"/>
          <w:sz w:val="22"/>
          <w:szCs w:val="22"/>
        </w:rPr>
        <w:t>Huo</w:t>
      </w:r>
      <w:proofErr w:type="spellEnd"/>
      <w:r w:rsidRPr="003A3AC8">
        <w:rPr>
          <w:rFonts w:ascii="Times New Roman" w:hAnsi="Times New Roman"/>
          <w:sz w:val="22"/>
          <w:szCs w:val="22"/>
        </w:rPr>
        <w:t xml:space="preserve"> </w:t>
      </w:r>
      <w:r w:rsidRPr="003A3AC8">
        <w:rPr>
          <w:rFonts w:ascii="Times New Roman" w:hAnsi="Times New Roman"/>
          <w:i/>
          <w:sz w:val="22"/>
          <w:szCs w:val="22"/>
        </w:rPr>
        <w:t>et al</w:t>
      </w:r>
      <w:r w:rsidRPr="003A3AC8">
        <w:rPr>
          <w:rFonts w:ascii="Times New Roman" w:hAnsi="Times New Roman"/>
          <w:sz w:val="22"/>
          <w:szCs w:val="22"/>
        </w:rPr>
        <w:t xml:space="preserve">. </w:t>
      </w:r>
      <w:r w:rsidR="006E4692" w:rsidRPr="003A3AC8">
        <w:rPr>
          <w:rFonts w:ascii="Times New Roman" w:hAnsi="Times New Roman"/>
          <w:sz w:val="22"/>
          <w:szCs w:val="22"/>
        </w:rPr>
        <w:fldChar w:fldCharType="begin" w:fldLock="1"/>
      </w:r>
      <w:r w:rsidR="00483799">
        <w:rPr>
          <w:rFonts w:ascii="Times New Roman" w:hAnsi="Times New Roman"/>
          <w:sz w:val="22"/>
          <w:szCs w:val="22"/>
        </w:rPr>
        <w:instrText>ADDIN CSL_CITATION { "citationItems" : [ { "id" : "ITEM-1",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"ITEM-1",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 }, "properties" : { "noteIndex" : 0 }, "schema" : "https://github.com/citation-style-language/schema/raw/master/csl-citation.json" }</w:instrText>
      </w:r>
      <w:r w:rsidR="006E4692" w:rsidRPr="003A3AC8">
        <w:rPr>
          <w:rFonts w:ascii="Times New Roman" w:hAnsi="Times New Roman"/>
          <w:sz w:val="22"/>
          <w:szCs w:val="22"/>
        </w:rPr>
        <w:fldChar w:fldCharType="separate"/>
      </w:r>
      <w:r w:rsidR="00483799" w:rsidRPr="00483799">
        <w:rPr>
          <w:rFonts w:ascii="Times New Roman" w:hAnsi="Times New Roman"/>
          <w:noProof/>
          <w:sz w:val="22"/>
          <w:szCs w:val="22"/>
        </w:rPr>
        <w:t>[20]</w:t>
      </w:r>
      <w:r w:rsidR="006E4692" w:rsidRPr="003A3AC8">
        <w:rPr>
          <w:rFonts w:ascii="Times New Roman" w:hAnsi="Times New Roman"/>
          <w:sz w:val="22"/>
          <w:szCs w:val="22"/>
        </w:rPr>
        <w:fldChar w:fldCharType="end"/>
      </w:r>
      <w:r w:rsidRPr="003A3AC8">
        <w:rPr>
          <w:rFonts w:ascii="Times New Roman" w:hAnsi="Times New Roman"/>
          <w:sz w:val="22"/>
          <w:szCs w:val="22"/>
        </w:rPr>
        <w:t xml:space="preserve"> examined an analogous </w:t>
      </w:r>
      <w:r w:rsidRPr="003A3AC8">
        <w:rPr>
          <w:rFonts w:ascii="Times New Roman" w:hAnsi="Times New Roman"/>
          <w:i/>
          <w:sz w:val="22"/>
          <w:szCs w:val="22"/>
        </w:rPr>
        <w:t>in vitro</w:t>
      </w:r>
      <w:r w:rsidRPr="003A3AC8">
        <w:rPr>
          <w:rFonts w:ascii="Times New Roman" w:hAnsi="Times New Roman"/>
          <w:sz w:val="22"/>
          <w:szCs w:val="22"/>
        </w:rPr>
        <w:t xml:space="preserve"> system, where 3T3-F442A adipocytes were treated with GH for a variety of time points.  The longest time point (48h) is potentially analogous to the chronic GH exposure that occurs in adipose tissue from acromegaly patients.  We re-analyzed that data set, looking at only the 48h GH treatment time point.  </w:t>
      </w:r>
      <w:r w:rsidR="002F4F6E" w:rsidRPr="003A3AC8">
        <w:rPr>
          <w:rFonts w:ascii="Times New Roman" w:hAnsi="Times New Roman"/>
          <w:color w:val="333333"/>
          <w:sz w:val="22"/>
          <w:szCs w:val="22"/>
        </w:rPr>
        <w:t>In our dataset w</w:t>
      </w:r>
      <w:r w:rsidR="00855875" w:rsidRPr="003A3AC8">
        <w:rPr>
          <w:rFonts w:ascii="Times New Roman" w:hAnsi="Times New Roman"/>
          <w:color w:val="333333"/>
          <w:sz w:val="22"/>
          <w:szCs w:val="22"/>
        </w:rPr>
        <w:t xml:space="preserve">e found </w:t>
      </w:r>
      <w:r w:rsidR="00F72C2A">
        <w:rPr>
          <w:rFonts w:ascii="Times New Roman" w:hAnsi="Times New Roman"/>
          <w:color w:val="333333"/>
          <w:sz w:val="22"/>
          <w:szCs w:val="22"/>
        </w:rPr>
        <w:t>418</w:t>
      </w:r>
      <w:r w:rsidR="00F72C2A"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significantly different acromegaly genes out of a total of 22810 genes tested (or 2.5%). Out of these 560 genes, </w:t>
      </w:r>
      <w:r w:rsidR="008822A3">
        <w:rPr>
          <w:rFonts w:ascii="Times New Roman" w:hAnsi="Times New Roman"/>
          <w:color w:val="333333"/>
          <w:sz w:val="22"/>
          <w:szCs w:val="22"/>
        </w:rPr>
        <w:t>194</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have mouse homologs, and </w:t>
      </w:r>
      <w:r w:rsidR="008822A3">
        <w:rPr>
          <w:rFonts w:ascii="Times New Roman" w:hAnsi="Times New Roman"/>
          <w:color w:val="333333"/>
          <w:sz w:val="22"/>
          <w:szCs w:val="22"/>
        </w:rPr>
        <w:t>228</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probes in the </w:t>
      </w:r>
      <w:proofErr w:type="spellStart"/>
      <w:r w:rsidR="00855875" w:rsidRPr="003A3AC8">
        <w:rPr>
          <w:rFonts w:ascii="Times New Roman" w:hAnsi="Times New Roman"/>
          <w:color w:val="333333"/>
          <w:sz w:val="22"/>
          <w:szCs w:val="22"/>
        </w:rPr>
        <w:t>Huo</w:t>
      </w:r>
      <w:proofErr w:type="spellEnd"/>
      <w:r w:rsidR="00855875" w:rsidRPr="003A3AC8">
        <w:rPr>
          <w:rFonts w:ascii="Times New Roman" w:hAnsi="Times New Roman"/>
          <w:color w:val="333333"/>
          <w:sz w:val="22"/>
          <w:szCs w:val="22"/>
        </w:rPr>
        <w:t xml:space="preserve"> </w:t>
      </w:r>
      <w:r w:rsidR="00855875" w:rsidRPr="003A3AC8">
        <w:rPr>
          <w:rFonts w:ascii="Times New Roman" w:hAnsi="Times New Roman"/>
          <w:i/>
          <w:color w:val="333333"/>
          <w:sz w:val="22"/>
          <w:szCs w:val="22"/>
        </w:rPr>
        <w:t>et al</w:t>
      </w:r>
      <w:r w:rsidR="00855875" w:rsidRPr="003A3AC8">
        <w:rPr>
          <w:rFonts w:ascii="Times New Roman" w:hAnsi="Times New Roman"/>
          <w:color w:val="333333"/>
          <w:sz w:val="22"/>
          <w:szCs w:val="22"/>
        </w:rPr>
        <w:t xml:space="preserve"> dataset. From these probes, </w:t>
      </w:r>
      <w:r w:rsidR="008822A3">
        <w:rPr>
          <w:rFonts w:ascii="Times New Roman" w:hAnsi="Times New Roman"/>
          <w:color w:val="333333"/>
          <w:sz w:val="22"/>
          <w:szCs w:val="22"/>
        </w:rPr>
        <w:t>26</w:t>
      </w:r>
      <w:r w:rsidR="008822A3" w:rsidRPr="003A3AC8">
        <w:rPr>
          <w:rFonts w:ascii="Times New Roman" w:hAnsi="Times New Roman"/>
          <w:color w:val="333333"/>
          <w:sz w:val="22"/>
          <w:szCs w:val="22"/>
        </w:rPr>
        <w:t xml:space="preserve"> </w:t>
      </w:r>
      <w:r w:rsidR="00855875" w:rsidRPr="003A3AC8">
        <w:rPr>
          <w:rFonts w:ascii="Times New Roman" w:hAnsi="Times New Roman"/>
          <w:color w:val="333333"/>
          <w:sz w:val="22"/>
          <w:szCs w:val="22"/>
        </w:rPr>
        <w:t xml:space="preserve">were significantly different in both datasets (or </w:t>
      </w:r>
      <w:r w:rsidR="008822A3">
        <w:rPr>
          <w:rFonts w:ascii="Times New Roman" w:hAnsi="Times New Roman"/>
          <w:color w:val="333333"/>
          <w:sz w:val="22"/>
          <w:szCs w:val="22"/>
        </w:rPr>
        <w:t>10.3</w:t>
      </w:r>
      <w:r w:rsidR="00855875" w:rsidRPr="003A3AC8">
        <w:rPr>
          <w:rFonts w:ascii="Times New Roman" w:hAnsi="Times New Roman"/>
          <w:color w:val="333333"/>
          <w:sz w:val="22"/>
          <w:szCs w:val="22"/>
        </w:rPr>
        <w:t>%). Therefore the genes from the acromegaly dataset are enriched in the growth hormone treated dataset (p=</w:t>
      </w:r>
      <w:r w:rsidR="008822A3">
        <w:rPr>
          <w:rFonts w:ascii="Times New Roman" w:hAnsi="Times New Roman"/>
          <w:color w:val="333333"/>
          <w:sz w:val="22"/>
          <w:szCs w:val="22"/>
        </w:rPr>
        <w:t>6.1</w:t>
      </w:r>
      <w:r w:rsidR="00855875" w:rsidRPr="003A3AC8">
        <w:rPr>
          <w:rFonts w:ascii="Times New Roman" w:hAnsi="Times New Roman"/>
          <w:color w:val="333333"/>
          <w:sz w:val="22"/>
          <w:szCs w:val="22"/>
        </w:rPr>
        <w:t xml:space="preserve"> × 10</w:t>
      </w:r>
      <w:r w:rsidR="00855875" w:rsidRPr="003A3AC8">
        <w:rPr>
          <w:rFonts w:ascii="Times New Roman" w:hAnsi="Times New Roman"/>
          <w:color w:val="333333"/>
          <w:sz w:val="22"/>
          <w:szCs w:val="22"/>
          <w:vertAlign w:val="superscript"/>
        </w:rPr>
        <w:t>-5</w:t>
      </w:r>
      <w:r w:rsidR="00855875" w:rsidRPr="003A3AC8">
        <w:rPr>
          <w:rFonts w:ascii="Times New Roman" w:hAnsi="Times New Roman"/>
          <w:color w:val="333333"/>
          <w:sz w:val="22"/>
          <w:szCs w:val="22"/>
        </w:rPr>
        <w:t xml:space="preserve">). The genes that were significantly different in both datasets were </w:t>
      </w:r>
      <w:proofErr w:type="spellStart"/>
      <w:r w:rsidR="008822A3" w:rsidRPr="008822A3">
        <w:rPr>
          <w:rFonts w:ascii="Times New Roman" w:hAnsi="Times New Roman"/>
          <w:i/>
          <w:iCs/>
          <w:color w:val="333333"/>
          <w:sz w:val="22"/>
          <w:szCs w:val="22"/>
        </w:rPr>
        <w:t>Cish</w:t>
      </w:r>
      <w:proofErr w:type="spellEnd"/>
      <w:r w:rsidR="008822A3" w:rsidRPr="008822A3">
        <w:rPr>
          <w:rFonts w:ascii="Times New Roman" w:hAnsi="Times New Roman"/>
          <w:i/>
          <w:iCs/>
          <w:color w:val="333333"/>
          <w:sz w:val="22"/>
          <w:szCs w:val="22"/>
        </w:rPr>
        <w:t xml:space="preserve">, Pkd2, Itpr2, Fmo1, Phldb2, Wnt11, </w:t>
      </w:r>
      <w:r w:rsidR="008822A3" w:rsidRPr="008822A3">
        <w:rPr>
          <w:rFonts w:ascii="Times New Roman" w:hAnsi="Times New Roman"/>
          <w:i/>
          <w:iCs/>
          <w:color w:val="333333"/>
          <w:sz w:val="22"/>
          <w:szCs w:val="22"/>
        </w:rPr>
        <w:lastRenderedPageBreak/>
        <w:t xml:space="preserve">Ccng1, Fads1, Elovl5, Sept4, Hmgcs1, Wisp2, </w:t>
      </w:r>
      <w:proofErr w:type="spellStart"/>
      <w:r w:rsidR="008822A3" w:rsidRPr="008822A3">
        <w:rPr>
          <w:rFonts w:ascii="Times New Roman" w:hAnsi="Times New Roman"/>
          <w:i/>
          <w:iCs/>
          <w:color w:val="333333"/>
          <w:sz w:val="22"/>
          <w:szCs w:val="22"/>
        </w:rPr>
        <w:t>Ggct</w:t>
      </w:r>
      <w:proofErr w:type="spellEnd"/>
      <w:r w:rsidR="008822A3" w:rsidRPr="008822A3">
        <w:rPr>
          <w:rFonts w:ascii="Times New Roman" w:hAnsi="Times New Roman"/>
          <w:i/>
          <w:iCs/>
          <w:color w:val="333333"/>
          <w:sz w:val="22"/>
          <w:szCs w:val="22"/>
        </w:rPr>
        <w:t>, Igfbp3, Cxcl1, Igf1, Scd2, S</w:t>
      </w:r>
      <w:r w:rsidR="008822A3">
        <w:rPr>
          <w:rFonts w:ascii="Times New Roman" w:hAnsi="Times New Roman"/>
          <w:i/>
          <w:iCs/>
          <w:color w:val="333333"/>
          <w:sz w:val="22"/>
          <w:szCs w:val="22"/>
        </w:rPr>
        <w:t xml:space="preserve">cp2, Ptger3, Capn6, </w:t>
      </w:r>
      <w:proofErr w:type="spellStart"/>
      <w:r w:rsidR="008822A3">
        <w:rPr>
          <w:rFonts w:ascii="Times New Roman" w:hAnsi="Times New Roman"/>
          <w:i/>
          <w:iCs/>
          <w:color w:val="333333"/>
          <w:sz w:val="22"/>
          <w:szCs w:val="22"/>
        </w:rPr>
        <w:t>Fasn</w:t>
      </w:r>
      <w:proofErr w:type="spellEnd"/>
      <w:r w:rsidR="008822A3">
        <w:rPr>
          <w:rFonts w:ascii="Times New Roman" w:hAnsi="Times New Roman"/>
          <w:i/>
          <w:iCs/>
          <w:color w:val="333333"/>
          <w:sz w:val="22"/>
          <w:szCs w:val="22"/>
        </w:rPr>
        <w:t xml:space="preserve">, Socs2 </w:t>
      </w:r>
      <w:r w:rsidR="008822A3">
        <w:rPr>
          <w:rFonts w:ascii="Times New Roman" w:hAnsi="Times New Roman"/>
          <w:iCs/>
          <w:color w:val="333333"/>
          <w:sz w:val="22"/>
          <w:szCs w:val="22"/>
        </w:rPr>
        <w:t>and</w:t>
      </w:r>
      <w:r w:rsidR="008822A3" w:rsidRPr="008822A3">
        <w:rPr>
          <w:rFonts w:ascii="Times New Roman" w:hAnsi="Times New Roman"/>
          <w:i/>
          <w:iCs/>
          <w:color w:val="333333"/>
          <w:sz w:val="22"/>
          <w:szCs w:val="22"/>
        </w:rPr>
        <w:t xml:space="preserve"> Klf4</w:t>
      </w:r>
      <w:r w:rsidR="00855875" w:rsidRPr="003A3AC8">
        <w:rPr>
          <w:rFonts w:ascii="Times New Roman" w:hAnsi="Times New Roman"/>
          <w:i/>
          <w:iCs/>
          <w:color w:val="333333"/>
          <w:sz w:val="22"/>
          <w:szCs w:val="22"/>
        </w:rPr>
        <w:t>.</w:t>
      </w:r>
    </w:p>
    <w:p w14:paraId="76FAD976" w14:textId="7E7AB4C1" w:rsidR="00180066" w:rsidRPr="003A3AC8" w:rsidRDefault="00102420"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E</w:t>
      </w:r>
      <w:r w:rsidR="00180066" w:rsidRPr="003A3AC8">
        <w:rPr>
          <w:rFonts w:ascii="Times New Roman" w:hAnsi="Times New Roman" w:cs="Times New Roman"/>
          <w:b/>
          <w:bCs/>
        </w:rPr>
        <w:t xml:space="preserve">stablished </w:t>
      </w:r>
      <w:r w:rsidR="000D13C0" w:rsidRPr="003A3AC8">
        <w:rPr>
          <w:rFonts w:ascii="Times New Roman" w:hAnsi="Times New Roman" w:cs="Times New Roman"/>
          <w:b/>
          <w:bCs/>
        </w:rPr>
        <w:t>GH</w:t>
      </w:r>
      <w:r w:rsidR="00180066" w:rsidRPr="003A3AC8">
        <w:rPr>
          <w:rFonts w:ascii="Times New Roman" w:hAnsi="Times New Roman" w:cs="Times New Roman"/>
          <w:b/>
          <w:bCs/>
        </w:rPr>
        <w:t xml:space="preserve"> responsive genes are </w:t>
      </w:r>
      <w:proofErr w:type="gramStart"/>
      <w:r w:rsidR="00F75578" w:rsidRPr="003A3AC8">
        <w:rPr>
          <w:rFonts w:ascii="Times New Roman" w:hAnsi="Times New Roman" w:cs="Times New Roman"/>
          <w:b/>
          <w:bCs/>
        </w:rPr>
        <w:t>up-regulate</w:t>
      </w:r>
      <w:r w:rsidR="00C44BCA" w:rsidRPr="003A3AC8">
        <w:rPr>
          <w:rFonts w:ascii="Times New Roman" w:hAnsi="Times New Roman" w:cs="Times New Roman"/>
          <w:b/>
          <w:bCs/>
        </w:rPr>
        <w:t>d</w:t>
      </w:r>
      <w:proofErr w:type="gramEnd"/>
      <w:r w:rsidR="00180066" w:rsidRPr="003A3AC8">
        <w:rPr>
          <w:rFonts w:ascii="Times New Roman" w:hAnsi="Times New Roman" w:cs="Times New Roman"/>
          <w:b/>
          <w:bCs/>
        </w:rPr>
        <w:t xml:space="preserve"> in adipose tissue from acromegaly patients</w:t>
      </w:r>
    </w:p>
    <w:p w14:paraId="1075723D" w14:textId="2D49B9F3" w:rsidR="00180066" w:rsidRPr="003A3AC8" w:rsidRDefault="004A7F19" w:rsidP="000404EC">
      <w:pPr>
        <w:bidi w:val="0"/>
        <w:spacing w:line="480" w:lineRule="auto"/>
        <w:jc w:val="both"/>
        <w:rPr>
          <w:rFonts w:ascii="Times New Roman" w:hAnsi="Times New Roman" w:cs="Times New Roman"/>
        </w:rPr>
      </w:pPr>
      <w:r w:rsidRPr="003A3AC8">
        <w:rPr>
          <w:rFonts w:ascii="Times New Roman" w:hAnsi="Times New Roman" w:cs="Times New Roman"/>
        </w:rPr>
        <w:t>Since acromegaly is caused by an overproduction of GH, we first analy</w:t>
      </w:r>
      <w:r w:rsidR="005B6E58" w:rsidRPr="003A3AC8">
        <w:rPr>
          <w:rFonts w:ascii="Times New Roman" w:hAnsi="Times New Roman" w:cs="Times New Roman"/>
        </w:rPr>
        <w:t>z</w:t>
      </w:r>
      <w:r w:rsidRPr="003A3AC8">
        <w:rPr>
          <w:rFonts w:ascii="Times New Roman" w:hAnsi="Times New Roman" w:cs="Times New Roman"/>
        </w:rPr>
        <w:t xml:space="preserve">ed known GH responsive genes.  We found that </w:t>
      </w:r>
      <w:r w:rsidR="003E14E7" w:rsidRPr="003A3AC8">
        <w:rPr>
          <w:rFonts w:ascii="Times New Roman" w:hAnsi="Times New Roman" w:cs="Times New Roman"/>
        </w:rPr>
        <w:t xml:space="preserve">expression of </w:t>
      </w:r>
      <w:r w:rsidR="00932482" w:rsidRPr="003A3AC8">
        <w:rPr>
          <w:rFonts w:ascii="Times New Roman" w:hAnsi="Times New Roman" w:cs="Times New Roman"/>
        </w:rPr>
        <w:t xml:space="preserve">previously reported </w:t>
      </w:r>
      <w:r w:rsidR="000D13C0" w:rsidRPr="003A3AC8">
        <w:rPr>
          <w:rFonts w:ascii="Times New Roman" w:hAnsi="Times New Roman" w:cs="Times New Roman"/>
        </w:rPr>
        <w:t>GH</w:t>
      </w:r>
      <w:r w:rsidR="00180066" w:rsidRPr="003A3AC8">
        <w:rPr>
          <w:rFonts w:ascii="Times New Roman" w:hAnsi="Times New Roman" w:cs="Times New Roman"/>
        </w:rPr>
        <w:t xml:space="preserve"> r</w:t>
      </w:r>
      <w:r w:rsidR="00EF2FE1" w:rsidRPr="003A3AC8">
        <w:rPr>
          <w:rFonts w:ascii="Times New Roman" w:hAnsi="Times New Roman" w:cs="Times New Roman"/>
        </w:rPr>
        <w:t xml:space="preserve">esponsive genes, including </w:t>
      </w:r>
      <w:r w:rsidR="00CE54B8" w:rsidRPr="003A3AC8">
        <w:rPr>
          <w:rFonts w:ascii="Times New Roman" w:hAnsi="Times New Roman" w:cs="Times New Roman"/>
          <w:i/>
        </w:rPr>
        <w:t>IGF1</w:t>
      </w:r>
      <w:r w:rsidR="00973981" w:rsidRPr="003A3AC8">
        <w:rPr>
          <w:rFonts w:ascii="Times New Roman" w:hAnsi="Times New Roman" w:cs="Times New Roman"/>
        </w:rPr>
        <w:t xml:space="preserve"> (</w:t>
      </w:r>
      <w:r w:rsidR="00D4733E">
        <w:rPr>
          <w:rFonts w:ascii="Times New Roman" w:hAnsi="Times New Roman" w:cs="Times New Roman"/>
        </w:rPr>
        <w:t>3</w:t>
      </w:r>
      <w:r w:rsidR="009862D2">
        <w:rPr>
          <w:rFonts w:ascii="Times New Roman" w:hAnsi="Times New Roman" w:cs="Times New Roman"/>
        </w:rPr>
        <w:t>.5</w:t>
      </w:r>
      <w:r w:rsidR="00D4733E">
        <w:rPr>
          <w:rFonts w:ascii="Times New Roman" w:hAnsi="Times New Roman" w:cs="Times New Roman"/>
        </w:rPr>
        <w:t xml:space="preserve"> </w:t>
      </w:r>
      <w:r w:rsidR="006B61E4">
        <w:rPr>
          <w:rFonts w:ascii="Times New Roman" w:hAnsi="Times New Roman" w:cs="Times New Roman"/>
        </w:rPr>
        <w:t xml:space="preserve">fold </w:t>
      </w:r>
      <w:proofErr w:type="spellStart"/>
      <w:r w:rsidR="006B61E4">
        <w:rPr>
          <w:rFonts w:ascii="Times New Roman" w:hAnsi="Times New Roman" w:cs="Times New Roman"/>
        </w:rPr>
        <w:t>q</w:t>
      </w:r>
      <w:r w:rsidR="00BC5D6F">
        <w:rPr>
          <w:rFonts w:ascii="Times New Roman" w:hAnsi="Times New Roman" w:cs="Times New Roman"/>
          <w:vertAlign w:val="subscript"/>
        </w:rPr>
        <w:t>age</w:t>
      </w:r>
      <w:proofErr w:type="spellEnd"/>
      <w:r w:rsidR="006B61E4">
        <w:rPr>
          <w:rFonts w:ascii="Times New Roman" w:hAnsi="Times New Roman" w:cs="Times New Roman"/>
        </w:rPr>
        <w:t>=</w:t>
      </w:r>
      <w:r w:rsidR="009862D2">
        <w:rPr>
          <w:rFonts w:ascii="Times New Roman" w:hAnsi="Times New Roman" w:cs="Times New Roman"/>
        </w:rPr>
        <w:t>1.65 x 10</w:t>
      </w:r>
      <w:r w:rsidR="009862D2">
        <w:rPr>
          <w:rFonts w:ascii="Times New Roman" w:hAnsi="Times New Roman" w:cs="Times New Roman"/>
          <w:vertAlign w:val="superscript"/>
        </w:rPr>
        <w:t>-6</w:t>
      </w:r>
      <w:r w:rsidR="00973981" w:rsidRPr="003A3AC8">
        <w:rPr>
          <w:rFonts w:ascii="Times New Roman" w:hAnsi="Times New Roman" w:cs="Times New Roman"/>
        </w:rPr>
        <w:t>)</w:t>
      </w:r>
      <w:r w:rsidR="00F645FA" w:rsidRPr="003A3AC8">
        <w:rPr>
          <w:rFonts w:ascii="Times New Roman" w:hAnsi="Times New Roman" w:cs="Times New Roman"/>
        </w:rPr>
        <w:t>, and</w:t>
      </w:r>
      <w:r w:rsidR="00180066" w:rsidRPr="003A3AC8">
        <w:rPr>
          <w:rFonts w:ascii="Times New Roman" w:hAnsi="Times New Roman" w:cs="Times New Roman"/>
        </w:rPr>
        <w:t xml:space="preserve"> </w:t>
      </w:r>
      <w:r w:rsidR="00CE54B8" w:rsidRPr="003A3AC8">
        <w:rPr>
          <w:rFonts w:ascii="Times New Roman" w:hAnsi="Times New Roman" w:cs="Times New Roman"/>
          <w:i/>
        </w:rPr>
        <w:t>IG</w:t>
      </w:r>
      <w:r w:rsidR="002258FC" w:rsidRPr="003A3AC8">
        <w:rPr>
          <w:rFonts w:ascii="Times New Roman" w:hAnsi="Times New Roman" w:cs="Times New Roman"/>
          <w:i/>
        </w:rPr>
        <w:t>F</w:t>
      </w:r>
      <w:r w:rsidR="00CE54B8" w:rsidRPr="003A3AC8">
        <w:rPr>
          <w:rFonts w:ascii="Times New Roman" w:hAnsi="Times New Roman" w:cs="Times New Roman"/>
          <w:i/>
        </w:rPr>
        <w:t>BP3</w:t>
      </w:r>
      <w:r w:rsidR="00714485" w:rsidRPr="003A3AC8">
        <w:rPr>
          <w:rFonts w:ascii="Times New Roman" w:hAnsi="Times New Roman" w:cs="Times New Roman"/>
        </w:rPr>
        <w:t xml:space="preserve"> </w:t>
      </w:r>
      <w:r w:rsidR="00973981" w:rsidRPr="003A3AC8">
        <w:rPr>
          <w:rFonts w:ascii="Times New Roman" w:hAnsi="Times New Roman" w:cs="Times New Roman"/>
        </w:rPr>
        <w:t xml:space="preserve">(2.3 fold, </w:t>
      </w:r>
      <w:proofErr w:type="spellStart"/>
      <w:r w:rsidR="00006552" w:rsidRPr="003A3AC8">
        <w:rPr>
          <w:rFonts w:ascii="Times New Roman" w:hAnsi="Times New Roman" w:cs="Times New Roman"/>
        </w:rPr>
        <w:t>q</w:t>
      </w:r>
      <w:r w:rsidR="009862D2">
        <w:rPr>
          <w:rFonts w:ascii="Times New Roman" w:hAnsi="Times New Roman" w:cs="Times New Roman"/>
          <w:vertAlign w:val="subscript"/>
        </w:rPr>
        <w:t>age</w:t>
      </w:r>
      <w:proofErr w:type="spellEnd"/>
      <w:r w:rsidR="009862D2">
        <w:rPr>
          <w:rFonts w:ascii="Times New Roman" w:hAnsi="Times New Roman" w:cs="Times New Roman"/>
        </w:rPr>
        <w:t>=0.0002</w:t>
      </w:r>
      <w:r w:rsidR="00973981" w:rsidRPr="003A3AC8">
        <w:rPr>
          <w:rFonts w:ascii="Times New Roman" w:hAnsi="Times New Roman" w:cs="Times New Roman"/>
        </w:rPr>
        <w:t xml:space="preserve">) </w:t>
      </w:r>
      <w:r w:rsidRPr="003A3AC8">
        <w:rPr>
          <w:rFonts w:ascii="Times New Roman" w:hAnsi="Times New Roman" w:cs="Times New Roman"/>
        </w:rPr>
        <w:t>are</w:t>
      </w:r>
      <w:r w:rsidR="000042D0" w:rsidRPr="003A3AC8">
        <w:rPr>
          <w:rFonts w:ascii="Times New Roman" w:hAnsi="Times New Roman" w:cs="Times New Roman"/>
        </w:rPr>
        <w:t xml:space="preserve"> </w:t>
      </w:r>
      <w:r w:rsidR="003E14E7" w:rsidRPr="003A3AC8">
        <w:rPr>
          <w:rFonts w:ascii="Times New Roman" w:hAnsi="Times New Roman" w:cs="Times New Roman"/>
        </w:rPr>
        <w:t xml:space="preserve">elevated </w:t>
      </w:r>
      <w:r w:rsidR="000042D0" w:rsidRPr="003A3AC8">
        <w:rPr>
          <w:rFonts w:ascii="Times New Roman" w:hAnsi="Times New Roman" w:cs="Times New Roman"/>
        </w:rPr>
        <w:t xml:space="preserve">in </w:t>
      </w:r>
      <w:proofErr w:type="spellStart"/>
      <w:r w:rsidR="000042D0" w:rsidRPr="003A3AC8">
        <w:rPr>
          <w:rFonts w:ascii="Times New Roman" w:hAnsi="Times New Roman" w:cs="Times New Roman"/>
        </w:rPr>
        <w:t>acromegalic</w:t>
      </w:r>
      <w:proofErr w:type="spellEnd"/>
      <w:r w:rsidR="000042D0" w:rsidRPr="003A3AC8">
        <w:rPr>
          <w:rFonts w:ascii="Times New Roman" w:hAnsi="Times New Roman" w:cs="Times New Roman"/>
        </w:rPr>
        <w:t xml:space="preserve"> patients</w:t>
      </w:r>
      <w:r w:rsidR="00180066" w:rsidRPr="003A3AC8">
        <w:rPr>
          <w:rFonts w:ascii="Times New Roman" w:hAnsi="Times New Roman" w:cs="Times New Roman"/>
        </w:rPr>
        <w:t xml:space="preserve"> (</w:t>
      </w:r>
      <w:r w:rsidR="009C7036" w:rsidRPr="003A3AC8">
        <w:rPr>
          <w:rFonts w:ascii="Times New Roman" w:hAnsi="Times New Roman" w:cs="Times New Roman"/>
        </w:rPr>
        <w:t>F</w:t>
      </w:r>
      <w:r w:rsidR="00180066" w:rsidRPr="003A3AC8">
        <w:rPr>
          <w:rFonts w:ascii="Times New Roman" w:hAnsi="Times New Roman" w:cs="Times New Roman"/>
        </w:rPr>
        <w:t xml:space="preserve">igure </w:t>
      </w:r>
      <w:r w:rsidR="009C7036" w:rsidRPr="003A3AC8">
        <w:rPr>
          <w:rFonts w:ascii="Times New Roman" w:hAnsi="Times New Roman" w:cs="Times New Roman"/>
        </w:rPr>
        <w:t>3A</w:t>
      </w:r>
      <w:ins w:id="25" w:author="Dave Bridges" w:date="2014-10-12T19:20:00Z">
        <w:r w:rsidR="0032237C">
          <w:rPr>
            <w:rFonts w:ascii="Times New Roman" w:hAnsi="Times New Roman" w:cs="Times New Roman"/>
          </w:rPr>
          <w:t>-B</w:t>
        </w:r>
      </w:ins>
      <w:r w:rsidR="00180066" w:rsidRPr="003A3AC8">
        <w:rPr>
          <w:rFonts w:ascii="Times New Roman" w:hAnsi="Times New Roman" w:cs="Times New Roman"/>
        </w:rPr>
        <w:t xml:space="preserve">). </w:t>
      </w:r>
      <w:r w:rsidR="002A045B" w:rsidRPr="003A3AC8">
        <w:rPr>
          <w:rFonts w:ascii="Times New Roman" w:hAnsi="Times New Roman" w:cs="Times New Roman"/>
        </w:rPr>
        <w:t>IGF-1</w:t>
      </w:r>
      <w:r w:rsidR="000042D0" w:rsidRPr="003A3AC8">
        <w:rPr>
          <w:rFonts w:ascii="Times New Roman" w:hAnsi="Times New Roman" w:cs="Times New Roman"/>
        </w:rPr>
        <w:t xml:space="preserve"> ha</w:t>
      </w:r>
      <w:r w:rsidR="002A045B" w:rsidRPr="003A3AC8">
        <w:rPr>
          <w:rFonts w:ascii="Times New Roman" w:hAnsi="Times New Roman" w:cs="Times New Roman"/>
        </w:rPr>
        <w:t>s</w:t>
      </w:r>
      <w:r w:rsidR="000042D0" w:rsidRPr="003A3AC8">
        <w:rPr>
          <w:rFonts w:ascii="Times New Roman" w:hAnsi="Times New Roman" w:cs="Times New Roman"/>
        </w:rPr>
        <w:t xml:space="preserve"> been </w:t>
      </w:r>
      <w:r w:rsidR="002A045B" w:rsidRPr="003A3AC8">
        <w:rPr>
          <w:rFonts w:ascii="Times New Roman" w:hAnsi="Times New Roman" w:cs="Times New Roman"/>
        </w:rPr>
        <w:t>shown</w:t>
      </w:r>
      <w:r w:rsidR="000042D0" w:rsidRPr="003A3AC8">
        <w:rPr>
          <w:rFonts w:ascii="Times New Roman" w:hAnsi="Times New Roman" w:cs="Times New Roman"/>
        </w:rPr>
        <w:t xml:space="preserve"> to be induced in adipocytes exposed to GH</w:t>
      </w:r>
      <w:r w:rsidR="009E7F7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"mendeley" : { "previouslyFormattedCitation" : "[28]"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[28]</w:t>
      </w:r>
      <w:r w:rsidR="006E4692" w:rsidRPr="003A3AC8">
        <w:rPr>
          <w:rFonts w:ascii="Times New Roman" w:hAnsi="Times New Roman" w:cs="Times New Roman"/>
        </w:rPr>
        <w:fldChar w:fldCharType="end"/>
      </w:r>
      <w:r w:rsidR="000042D0" w:rsidRPr="003A3AC8">
        <w:rPr>
          <w:rFonts w:ascii="Times New Roman" w:hAnsi="Times New Roman" w:cs="Times New Roman"/>
        </w:rPr>
        <w:t xml:space="preserve">, </w:t>
      </w:r>
      <w:r w:rsidR="002A045B" w:rsidRPr="003A3AC8">
        <w:rPr>
          <w:rFonts w:ascii="Times New Roman" w:hAnsi="Times New Roman" w:cs="Times New Roman"/>
        </w:rPr>
        <w:t xml:space="preserve">while there </w:t>
      </w:r>
      <w:r w:rsidR="00714485" w:rsidRPr="003A3AC8">
        <w:rPr>
          <w:rFonts w:ascii="Times New Roman" w:hAnsi="Times New Roman" w:cs="Times New Roman"/>
        </w:rPr>
        <w:t>were n</w:t>
      </w:r>
      <w:r w:rsidR="002A045B" w:rsidRPr="003A3AC8">
        <w:rPr>
          <w:rFonts w:ascii="Times New Roman" w:hAnsi="Times New Roman" w:cs="Times New Roman"/>
        </w:rPr>
        <w:t xml:space="preserve">o previous </w:t>
      </w:r>
      <w:r w:rsidRPr="003A3AC8">
        <w:rPr>
          <w:rFonts w:ascii="Times New Roman" w:hAnsi="Times New Roman" w:cs="Times New Roman"/>
        </w:rPr>
        <w:t>reports regarding</w:t>
      </w:r>
      <w:r w:rsidR="002A045B" w:rsidRPr="003A3AC8">
        <w:rPr>
          <w:rFonts w:ascii="Times New Roman" w:hAnsi="Times New Roman" w:cs="Times New Roman"/>
        </w:rPr>
        <w:t xml:space="preserve"> </w:t>
      </w:r>
      <w:r w:rsidR="002A045B" w:rsidRPr="00BC5D6F">
        <w:rPr>
          <w:rFonts w:ascii="Times New Roman" w:hAnsi="Times New Roman" w:cs="Times New Roman"/>
          <w:i/>
        </w:rPr>
        <w:t>IGFBP3</w:t>
      </w:r>
      <w:r w:rsidR="002A045B" w:rsidRPr="003A3AC8">
        <w:rPr>
          <w:rFonts w:ascii="Times New Roman" w:hAnsi="Times New Roman" w:cs="Times New Roman"/>
        </w:rPr>
        <w:t xml:space="preserve"> induction</w:t>
      </w:r>
      <w:r w:rsidR="00714485" w:rsidRPr="003A3AC8">
        <w:rPr>
          <w:rFonts w:ascii="Times New Roman" w:hAnsi="Times New Roman" w:cs="Times New Roman"/>
        </w:rPr>
        <w:t xml:space="preserve"> in adipose tissue</w:t>
      </w:r>
      <w:r w:rsidR="002A045B" w:rsidRPr="003A3AC8">
        <w:rPr>
          <w:rFonts w:ascii="Times New Roman" w:hAnsi="Times New Roman" w:cs="Times New Roman"/>
        </w:rPr>
        <w:t xml:space="preserve">. </w:t>
      </w:r>
      <w:r w:rsidR="009E2B4F" w:rsidRPr="003A3AC8">
        <w:rPr>
          <w:rFonts w:ascii="Times New Roman" w:hAnsi="Times New Roman" w:cs="Times New Roman"/>
        </w:rPr>
        <w:t>The confirmation of these previously reported acromegaly or GH</w:t>
      </w:r>
      <w:r w:rsidR="00B70ECA">
        <w:rPr>
          <w:rFonts w:ascii="Times New Roman" w:hAnsi="Times New Roman" w:cs="Times New Roman"/>
        </w:rPr>
        <w:t>-induced</w:t>
      </w:r>
      <w:r w:rsidR="009E2B4F" w:rsidRPr="003A3AC8">
        <w:rPr>
          <w:rFonts w:ascii="Times New Roman" w:hAnsi="Times New Roman" w:cs="Times New Roman"/>
        </w:rPr>
        <w:t xml:space="preserve"> transcriptional changes strengthens our interpretation of other transcriptional changes.</w:t>
      </w:r>
      <w:r w:rsidR="002F4F6E" w:rsidRPr="003A3AC8">
        <w:rPr>
          <w:rFonts w:ascii="Times New Roman" w:hAnsi="Times New Roman" w:cs="Times New Roman"/>
        </w:rPr>
        <w:t xml:space="preserve"> Neither the growth hormone receptor (GHR) nor the IGF-1 receptor</w:t>
      </w:r>
      <w:r w:rsidR="00305D77">
        <w:rPr>
          <w:rFonts w:ascii="Times New Roman" w:hAnsi="Times New Roman" w:cs="Times New Roman"/>
        </w:rPr>
        <w:t>s</w:t>
      </w:r>
      <w:r w:rsidR="002F4F6E" w:rsidRPr="003A3AC8">
        <w:rPr>
          <w:rFonts w:ascii="Times New Roman" w:hAnsi="Times New Roman" w:cs="Times New Roman"/>
        </w:rPr>
        <w:t xml:space="preserve"> (</w:t>
      </w:r>
      <w:r w:rsidR="002F4F6E" w:rsidRPr="003A3AC8">
        <w:rPr>
          <w:rFonts w:ascii="Times New Roman" w:hAnsi="Times New Roman" w:cs="Times New Roman"/>
          <w:i/>
        </w:rPr>
        <w:t>IGF1R</w:t>
      </w:r>
      <w:r w:rsidR="00305D77">
        <w:rPr>
          <w:rFonts w:ascii="Times New Roman" w:hAnsi="Times New Roman" w:cs="Times New Roman"/>
          <w:i/>
        </w:rPr>
        <w:t>,</w:t>
      </w:r>
      <w:r w:rsidR="00305D77">
        <w:rPr>
          <w:rFonts w:ascii="Times New Roman" w:hAnsi="Times New Roman" w:cs="Times New Roman"/>
        </w:rPr>
        <w:t xml:space="preserve"> </w:t>
      </w:r>
      <w:r w:rsidR="00305D77">
        <w:rPr>
          <w:rFonts w:ascii="Times New Roman" w:hAnsi="Times New Roman" w:cs="Times New Roman"/>
          <w:i/>
        </w:rPr>
        <w:t>IGF2R</w:t>
      </w:r>
      <w:r w:rsidR="002F4F6E" w:rsidRPr="003A3AC8">
        <w:rPr>
          <w:rFonts w:ascii="Times New Roman" w:hAnsi="Times New Roman" w:cs="Times New Roman"/>
          <w:i/>
        </w:rPr>
        <w:t>)</w:t>
      </w:r>
      <w:r w:rsidR="002F4F6E" w:rsidRPr="003A3AC8">
        <w:rPr>
          <w:rFonts w:ascii="Times New Roman" w:hAnsi="Times New Roman" w:cs="Times New Roman"/>
        </w:rPr>
        <w:t xml:space="preserve"> </w:t>
      </w:r>
      <w:r w:rsidR="000404EC" w:rsidRPr="003A3AC8">
        <w:rPr>
          <w:rFonts w:ascii="Times New Roman" w:hAnsi="Times New Roman" w:cs="Times New Roman"/>
        </w:rPr>
        <w:t>was</w:t>
      </w:r>
      <w:r w:rsidR="002F4F6E" w:rsidRPr="003A3AC8">
        <w:rPr>
          <w:rFonts w:ascii="Times New Roman" w:hAnsi="Times New Roman" w:cs="Times New Roman"/>
        </w:rPr>
        <w:t xml:space="preserve"> significantly altered in </w:t>
      </w:r>
      <w:proofErr w:type="spellStart"/>
      <w:r w:rsidR="002F4F6E" w:rsidRPr="003A3AC8">
        <w:rPr>
          <w:rFonts w:ascii="Times New Roman" w:hAnsi="Times New Roman" w:cs="Times New Roman"/>
        </w:rPr>
        <w:t>acromegalic</w:t>
      </w:r>
      <w:proofErr w:type="spellEnd"/>
      <w:r w:rsidR="002F4F6E" w:rsidRPr="003A3AC8">
        <w:rPr>
          <w:rFonts w:ascii="Times New Roman" w:hAnsi="Times New Roman" w:cs="Times New Roman"/>
        </w:rPr>
        <w:t xml:space="preserve"> adipose tissue.  </w:t>
      </w:r>
    </w:p>
    <w:p w14:paraId="4886EE11" w14:textId="3391FDE5" w:rsidR="00653DC7" w:rsidRPr="00F45A88" w:rsidRDefault="002E7322" w:rsidP="00F45A88">
      <w:pPr>
        <w:shd w:val="clear" w:color="auto" w:fill="FFFFFF"/>
        <w:bidi w:val="0"/>
        <w:spacing w:line="480" w:lineRule="auto"/>
        <w:rPr>
          <w:ins w:id="26" w:author="Irit Hochberg" w:date="2014-10-06T15:12:00Z"/>
          <w:rFonts w:ascii="Arial" w:eastAsia="Times New Roman" w:hAnsi="Arial"/>
          <w:sz w:val="20"/>
          <w:szCs w:val="20"/>
        </w:rPr>
      </w:pPr>
      <w:r w:rsidRPr="003A3AC8">
        <w:rPr>
          <w:rFonts w:ascii="Times New Roman" w:hAnsi="Times New Roman" w:cs="Times New Roman"/>
        </w:rPr>
        <w:t xml:space="preserve"> </w:t>
      </w:r>
      <w:r w:rsidR="002F4F6E" w:rsidRPr="003A3AC8">
        <w:rPr>
          <w:rFonts w:ascii="Times New Roman" w:hAnsi="Times New Roman" w:cs="Times New Roman"/>
        </w:rPr>
        <w:t>T</w:t>
      </w:r>
      <w:r w:rsidR="000042D0" w:rsidRPr="003A3AC8">
        <w:rPr>
          <w:rFonts w:ascii="Times New Roman" w:hAnsi="Times New Roman" w:cs="Times New Roman"/>
        </w:rPr>
        <w:t xml:space="preserve">here was a correlation between </w:t>
      </w:r>
      <w:r w:rsidRPr="003A3AC8">
        <w:rPr>
          <w:rFonts w:ascii="Times New Roman" w:hAnsi="Times New Roman" w:cs="Times New Roman"/>
          <w:i/>
        </w:rPr>
        <w:t>IGF1</w:t>
      </w:r>
      <w:r w:rsidR="000042D0" w:rsidRPr="003A3AC8">
        <w:rPr>
          <w:rFonts w:ascii="Times New Roman" w:hAnsi="Times New Roman" w:cs="Times New Roman"/>
        </w:rPr>
        <w:t xml:space="preserve"> mRNA and levels of IGF-1 in serum in the acromegaly patients</w:t>
      </w:r>
      <w:r w:rsidR="00E33F5D" w:rsidRPr="003A3AC8">
        <w:rPr>
          <w:rFonts w:ascii="Times New Roman" w:hAnsi="Times New Roman" w:cs="Times New Roman"/>
        </w:rPr>
        <w:t xml:space="preserve"> (</w:t>
      </w:r>
      <w:r w:rsidR="00D27D4A" w:rsidRPr="003A3AC8">
        <w:rPr>
          <w:rFonts w:ascii="Times New Roman" w:hAnsi="Times New Roman" w:cs="Times New Roman"/>
        </w:rPr>
        <w:t>R</w:t>
      </w:r>
      <w:r w:rsidR="00D27D4A" w:rsidRPr="003A3AC8">
        <w:rPr>
          <w:rFonts w:ascii="Times New Roman" w:hAnsi="Times New Roman" w:cs="Times New Roman"/>
          <w:vertAlign w:val="superscript"/>
        </w:rPr>
        <w:t>2</w:t>
      </w:r>
      <w:r w:rsidR="00D27D4A" w:rsidRPr="003A3AC8">
        <w:rPr>
          <w:rFonts w:ascii="Times New Roman" w:hAnsi="Times New Roman" w:cs="Times New Roman"/>
        </w:rPr>
        <w:t>=0.51, p=0.04</w:t>
      </w:r>
      <w:r w:rsidR="006016D7" w:rsidRPr="003A3AC8">
        <w:rPr>
          <w:rFonts w:ascii="Times New Roman" w:hAnsi="Times New Roman" w:cs="Times New Roman"/>
        </w:rPr>
        <w:t>3</w:t>
      </w:r>
      <w:r w:rsidR="00D27D4A" w:rsidRPr="003A3AC8">
        <w:rPr>
          <w:rFonts w:ascii="Times New Roman" w:hAnsi="Times New Roman" w:cs="Times New Roman"/>
        </w:rPr>
        <w:t xml:space="preserve">; </w:t>
      </w:r>
      <w:r w:rsidR="00E33F5D" w:rsidRPr="003A3AC8">
        <w:rPr>
          <w:rFonts w:ascii="Times New Roman" w:hAnsi="Times New Roman" w:cs="Times New Roman"/>
        </w:rPr>
        <w:t>Figure</w:t>
      </w:r>
      <w:r w:rsidR="00D27D4A" w:rsidRPr="003A3AC8">
        <w:rPr>
          <w:rFonts w:ascii="Times New Roman" w:hAnsi="Times New Roman" w:cs="Times New Roman"/>
        </w:rPr>
        <w:t xml:space="preserve"> </w:t>
      </w:r>
      <w:r w:rsidR="009C7036" w:rsidRPr="003A3AC8">
        <w:rPr>
          <w:rFonts w:ascii="Times New Roman" w:hAnsi="Times New Roman" w:cs="Times New Roman"/>
        </w:rPr>
        <w:t>3C</w:t>
      </w:r>
      <w:r w:rsidR="00E33F5D" w:rsidRPr="003A3AC8">
        <w:rPr>
          <w:rFonts w:ascii="Times New Roman" w:hAnsi="Times New Roman" w:cs="Times New Roman"/>
        </w:rPr>
        <w:t>)</w:t>
      </w:r>
      <w:r w:rsidR="000042D0" w:rsidRPr="003A3AC8">
        <w:rPr>
          <w:rFonts w:ascii="Times New Roman" w:hAnsi="Times New Roman" w:cs="Times New Roman"/>
        </w:rPr>
        <w:t xml:space="preserve">, reflecting </w:t>
      </w:r>
      <w:r w:rsidR="007F45E1" w:rsidRPr="003A3AC8">
        <w:rPr>
          <w:rFonts w:ascii="Times New Roman" w:hAnsi="Times New Roman" w:cs="Times New Roman"/>
        </w:rPr>
        <w:t xml:space="preserve">that </w:t>
      </w:r>
      <w:r w:rsidR="00AE2C9F" w:rsidRPr="003A3AC8">
        <w:rPr>
          <w:rFonts w:ascii="Times New Roman" w:hAnsi="Times New Roman" w:cs="Times New Roman"/>
        </w:rPr>
        <w:t xml:space="preserve">increased </w:t>
      </w:r>
      <w:r w:rsidR="00452343" w:rsidRPr="003A3AC8">
        <w:rPr>
          <w:rFonts w:ascii="Times New Roman" w:hAnsi="Times New Roman" w:cs="Times New Roman"/>
        </w:rPr>
        <w:t xml:space="preserve">induction of </w:t>
      </w:r>
      <w:r w:rsidR="00452343" w:rsidRPr="003A3AC8">
        <w:rPr>
          <w:rFonts w:ascii="Times New Roman" w:hAnsi="Times New Roman" w:cs="Times New Roman"/>
          <w:i/>
        </w:rPr>
        <w:t>IGF1</w:t>
      </w:r>
      <w:r w:rsidR="00452343" w:rsidRPr="003A3AC8">
        <w:rPr>
          <w:rFonts w:ascii="Times New Roman" w:hAnsi="Times New Roman" w:cs="Times New Roman"/>
        </w:rPr>
        <w:t xml:space="preserve"> in</w:t>
      </w:r>
      <w:r w:rsidR="00E33F5D" w:rsidRPr="003A3AC8">
        <w:rPr>
          <w:rFonts w:ascii="Times New Roman" w:hAnsi="Times New Roman" w:cs="Times New Roman"/>
        </w:rPr>
        <w:t xml:space="preserve"> adipose tissue</w:t>
      </w:r>
      <w:r w:rsidR="00AE2C9F" w:rsidRPr="003A3AC8">
        <w:rPr>
          <w:rFonts w:ascii="Times New Roman" w:hAnsi="Times New Roman" w:cs="Times New Roman"/>
        </w:rPr>
        <w:t xml:space="preserve"> </w:t>
      </w:r>
      <w:r w:rsidR="007F45E1" w:rsidRPr="003A3AC8">
        <w:rPr>
          <w:rFonts w:ascii="Times New Roman" w:hAnsi="Times New Roman" w:cs="Times New Roman"/>
        </w:rPr>
        <w:t xml:space="preserve">is </w:t>
      </w:r>
      <w:r w:rsidR="00AE2C9F" w:rsidRPr="003A3AC8">
        <w:rPr>
          <w:rFonts w:ascii="Times New Roman" w:hAnsi="Times New Roman" w:cs="Times New Roman"/>
        </w:rPr>
        <w:t>similar in its extent to serum IGF1 induction</w:t>
      </w:r>
      <w:r w:rsidR="009E2B4F" w:rsidRPr="003A3AC8">
        <w:rPr>
          <w:rFonts w:ascii="Times New Roman" w:hAnsi="Times New Roman" w:cs="Times New Roman"/>
        </w:rPr>
        <w:t>.</w:t>
      </w:r>
      <w:r w:rsidR="00496E10" w:rsidRPr="003A3AC8">
        <w:rPr>
          <w:rFonts w:ascii="Times New Roman" w:hAnsi="Times New Roman" w:cs="Times New Roman"/>
        </w:rPr>
        <w:t xml:space="preserve">  </w:t>
      </w:r>
      <w:r w:rsidR="00AE2C9F" w:rsidRPr="003A3AC8">
        <w:rPr>
          <w:rFonts w:ascii="Times New Roman" w:hAnsi="Times New Roman" w:cs="Times New Roman"/>
        </w:rPr>
        <w:t xml:space="preserve">Serum IGF1 is </w:t>
      </w:r>
      <w:r w:rsidR="00496E10" w:rsidRPr="003A3AC8">
        <w:rPr>
          <w:rFonts w:ascii="Times New Roman" w:hAnsi="Times New Roman" w:cs="Times New Roman"/>
        </w:rPr>
        <w:t xml:space="preserve">primarily thought to be derived from </w:t>
      </w:r>
      <w:r w:rsidR="00E15EFD" w:rsidRPr="003A3AC8">
        <w:rPr>
          <w:rFonts w:ascii="Times New Roman" w:hAnsi="Times New Roman" w:cs="Times New Roman"/>
        </w:rPr>
        <w:t>liver tissue</w:t>
      </w:r>
      <w:r w:rsidR="00B3187E" w:rsidRPr="003A3AC8">
        <w:rPr>
          <w:rFonts w:ascii="Times New Roman" w:hAnsi="Times New Roman" w:cs="Times New Roman"/>
        </w:rPr>
        <w:t xml:space="preserve"> </w:t>
      </w:r>
      <w:ins w:id="27" w:author="Dave Bridges" w:date="2014-10-08T08:42:00Z">
        <w:r w:rsidR="004C2404">
          <w:rPr>
            <w:rFonts w:ascii="Arial" w:eastAsia="Times New Roman" w:hAnsi="Arial"/>
            <w:sz w:val="20"/>
            <w:szCs w:val="20"/>
          </w:rPr>
          <w:t>due to</w:t>
        </w:r>
      </w:ins>
      <w:ins w:id="28" w:author="Dave Bridges" w:date="2014-10-08T08:15:00Z">
        <w:r w:rsidR="00F45A88">
          <w:rPr>
            <w:rFonts w:ascii="Arial" w:eastAsia="Times New Roman" w:hAnsi="Arial"/>
            <w:sz w:val="20"/>
            <w:szCs w:val="20"/>
          </w:rPr>
          <w:t xml:space="preserve"> the observation that serum IGF-1 levels are reduced 75% in a liver specific IGF-1 </w:t>
        </w:r>
        <w:proofErr w:type="gramStart"/>
        <w:r w:rsidR="00F45A88">
          <w:rPr>
            <w:rFonts w:ascii="Arial" w:eastAsia="Times New Roman" w:hAnsi="Arial"/>
            <w:sz w:val="20"/>
            <w:szCs w:val="20"/>
          </w:rPr>
          <w:t>knockout</w:t>
        </w:r>
        <w:r w:rsidR="00F45A88" w:rsidRPr="003A3AC8">
          <w:rPr>
            <w:rFonts w:ascii="Times New Roman" w:hAnsi="Times New Roman" w:cs="Times New Roman"/>
          </w:rPr>
          <w:t xml:space="preserve"> </w:t>
        </w:r>
        <w:r w:rsidR="00F45A88">
          <w:rPr>
            <w:rFonts w:ascii="Times New Roman" w:hAnsi="Times New Roman" w:cs="Times New Roman"/>
          </w:rPr>
          <w:t xml:space="preserve"> </w:t>
        </w:r>
      </w:ins>
      <w:proofErr w:type="gramEnd"/>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"0012-1797", "PMID" : "14514630", "abstract" : "Liver IGF-1 deficient (LID) mice demonstrate a 75% reduction in circulating IGF-1 levels and a corresponding fourfold increase in growth hormone (GH) levels. At 16 weeks of age, LID mice demonstrate, using the hyperinsulinemic-euglycemic clamp, insulin insensitivity in muscle, liver, and fat tissues. In contrast, mice with a gene deletion of the acid-labile subunit (ALSKO) demonstrate a 65% reduction in circulating IGF-1 levels, with normal GH levels and no signs of insulin resistance. To further clarify the relative roles of increased GH and decreased IGF-1 levels in the development of insulin resistance, we crossed the two mouse lines and created a double knockout mouse (LID+ALSKO). LID+ALSKO mice demonstrate a further reduction in circulating IGF-1 levels (85%) and a concomitant 10-fold increase in GH levels. Insulin tolerance tests showed an improvement in insulin responsiveness in the LID+ALSKO mice compared with controls; LID mice were very insulin insensitive. Surprisingly, insulin sensitivity, while improved in white adipose tissue and in muscle, was unchanged in the liver. The lack of improvement in liver insulin sensitivity may reflect the absence of IGF-1 receptors or increased triglyceride levels in the liver. The present study suggests that whereas GH plays a major role in inducing insulin resistance, IGF-1 may have a direct modulatory role.", "author" : [ { "dropping-particle" : "", "family" : "Haluzik", "given" : "Martin", "non-dropping-particle" : "", "parse-names" : false, "suffix" : "" }, { "dropping-particle" : "", "family" : "Yakar", "given" : "Shoshana", "non-dropping-particle" : "", "parse-names" : false, "suffix" : "" }, { "dropping-particle" : "", "family" : "Gavrilova", "given" : "Oksana", "non-dropping-particle" : "", "parse-names" : false, "suffix" : "" }, { "dropping-particle" : "", "family" : "Setser", "given" : "Jennifer", "non-dropping-particle" : "", "parse-names" : false, "suffix" : "" }, { "dropping-particle" : "", "family" : "Boisclair", "given" : "Yves", "non-dropping-particle" : "", "parse-names" : false, "suffix" : "" }, { "dropping-particle" : "", "family" : "LeRoith", "given" : "Derek", "non-dropping-particle" : "", "parse-names" : false, "suffix" : "" } ], "container-title" : "Diabetes", "id" : "ITEM-1", "issue" : "10", "issued" : { "date-parts" : [ [ "2003", "10" ] ] }, "page" : "2483-9", "title" : "Insulin resistance in the liver-specific IGF-1 gene-deleted mouse is abrogated by deletion of the acid-labile subunit of the IGF-binding protein-3 complex: relative roles of growth hormone and IGF-1 in insulin resistance.", "type" : "article-journal", "volume" : "52" }, "uris" : [ "http://www.mendeley.com/documents/?uuid=2cdc1f60-58c5-49e6-ad62-2be000110cef" ] } ], "mendeley" : { "previouslyFormattedCitation" : "[29]"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[29]</w:t>
      </w:r>
      <w:r w:rsidR="006E4692" w:rsidRPr="003A3AC8">
        <w:rPr>
          <w:rFonts w:ascii="Times New Roman" w:hAnsi="Times New Roman" w:cs="Times New Roman"/>
        </w:rPr>
        <w:fldChar w:fldCharType="end"/>
      </w:r>
      <w:r w:rsidR="00496E10" w:rsidRPr="003A3AC8">
        <w:rPr>
          <w:rFonts w:ascii="Times New Roman" w:hAnsi="Times New Roman" w:cs="Times New Roman"/>
        </w:rPr>
        <w:t xml:space="preserve">. </w:t>
      </w:r>
      <w:r w:rsidR="000D4F49" w:rsidRPr="003A3AC8">
        <w:rPr>
          <w:rFonts w:ascii="Times New Roman" w:hAnsi="Times New Roman" w:cs="Times New Roman"/>
        </w:rPr>
        <w:t>O</w:t>
      </w:r>
      <w:r w:rsidR="00AE2C9F" w:rsidRPr="003A3AC8">
        <w:rPr>
          <w:rFonts w:ascii="Times New Roman" w:hAnsi="Times New Roman" w:cs="Times New Roman"/>
        </w:rPr>
        <w:t xml:space="preserve">ur </w:t>
      </w:r>
      <w:r w:rsidR="00496E10" w:rsidRPr="003A3AC8">
        <w:rPr>
          <w:rFonts w:ascii="Times New Roman" w:hAnsi="Times New Roman" w:cs="Times New Roman"/>
        </w:rPr>
        <w:t>data demonstrate</w:t>
      </w:r>
      <w:r w:rsidR="00AE2C9F" w:rsidRPr="003A3AC8">
        <w:rPr>
          <w:rFonts w:ascii="Times New Roman" w:hAnsi="Times New Roman" w:cs="Times New Roman"/>
        </w:rPr>
        <w:t>s</w:t>
      </w:r>
      <w:r w:rsidR="00496E10" w:rsidRPr="003A3AC8">
        <w:rPr>
          <w:rFonts w:ascii="Times New Roman" w:hAnsi="Times New Roman" w:cs="Times New Roman"/>
        </w:rPr>
        <w:t xml:space="preserve"> </w:t>
      </w:r>
      <w:r w:rsidR="002F4F6E" w:rsidRPr="003A3AC8">
        <w:rPr>
          <w:rFonts w:ascii="Times New Roman" w:hAnsi="Times New Roman" w:cs="Times New Roman"/>
        </w:rPr>
        <w:t xml:space="preserve">that </w:t>
      </w:r>
      <w:r w:rsidR="003E14E7" w:rsidRPr="003A3AC8">
        <w:rPr>
          <w:rFonts w:ascii="Times New Roman" w:hAnsi="Times New Roman" w:cs="Times New Roman"/>
        </w:rPr>
        <w:t xml:space="preserve">expression of the adipose tissue </w:t>
      </w:r>
      <w:r w:rsidR="003E14E7" w:rsidRPr="003A3AC8">
        <w:rPr>
          <w:rFonts w:ascii="Times New Roman" w:hAnsi="Times New Roman" w:cs="Times New Roman"/>
          <w:i/>
          <w:iCs/>
        </w:rPr>
        <w:t>IGF1</w:t>
      </w:r>
      <w:r w:rsidR="003E14E7" w:rsidRPr="003A3AC8">
        <w:rPr>
          <w:rFonts w:ascii="Times New Roman" w:hAnsi="Times New Roman" w:cs="Times New Roman"/>
        </w:rPr>
        <w:t xml:space="preserve"> gene correlates well with that of serum IGF-1</w:t>
      </w:r>
      <w:ins w:id="29" w:author="Irit Hochberg" w:date="2014-10-06T15:07:00Z">
        <w:r w:rsidR="00E8356C">
          <w:rPr>
            <w:rFonts w:ascii="Times New Roman" w:hAnsi="Times New Roman" w:cs="Times New Roman"/>
          </w:rPr>
          <w:t>. We can speculate that</w:t>
        </w:r>
      </w:ins>
      <w:r w:rsidR="003E14E7" w:rsidRPr="003A3AC8">
        <w:rPr>
          <w:rFonts w:ascii="Times New Roman" w:hAnsi="Times New Roman" w:cs="Times New Roman"/>
        </w:rPr>
        <w:t xml:space="preserve"> </w:t>
      </w:r>
      <w:r w:rsidR="00E15EFD" w:rsidRPr="003A3AC8">
        <w:rPr>
          <w:rFonts w:ascii="Times New Roman" w:hAnsi="Times New Roman" w:cs="Times New Roman"/>
        </w:rPr>
        <w:t>adipose tissue may be a source</w:t>
      </w:r>
      <w:r w:rsidR="004F573F" w:rsidRPr="003A3AC8">
        <w:rPr>
          <w:rFonts w:ascii="Times New Roman" w:hAnsi="Times New Roman" w:cs="Times New Roman"/>
        </w:rPr>
        <w:t xml:space="preserve"> of IGF-1 </w:t>
      </w:r>
      <w:r w:rsidR="00081261" w:rsidRPr="003A3AC8">
        <w:rPr>
          <w:rFonts w:ascii="Times New Roman" w:hAnsi="Times New Roman" w:cs="Times New Roman"/>
        </w:rPr>
        <w:t xml:space="preserve">in </w:t>
      </w:r>
      <w:proofErr w:type="spellStart"/>
      <w:r w:rsidR="00081261" w:rsidRPr="003A3AC8">
        <w:rPr>
          <w:rFonts w:ascii="Times New Roman" w:hAnsi="Times New Roman" w:cs="Times New Roman"/>
        </w:rPr>
        <w:t>acromegalic</w:t>
      </w:r>
      <w:proofErr w:type="spellEnd"/>
      <w:r w:rsidR="00081261" w:rsidRPr="003A3AC8">
        <w:rPr>
          <w:rFonts w:ascii="Times New Roman" w:hAnsi="Times New Roman" w:cs="Times New Roman"/>
        </w:rPr>
        <w:t xml:space="preserve"> subjects</w:t>
      </w:r>
      <w:commentRangeStart w:id="30"/>
      <w:del w:id="31" w:author="Dave Bridges" w:date="2014-10-08T08:15:00Z">
        <w:r w:rsidR="004F573F" w:rsidRPr="00BC5D6F" w:rsidDel="00F45A88">
          <w:rPr>
            <w:rFonts w:ascii="Times New Roman" w:hAnsi="Times New Roman" w:cs="Times New Roman"/>
          </w:rPr>
          <w:delText>.</w:delText>
        </w:r>
        <w:r w:rsidR="00B3187E" w:rsidRPr="00BC5D6F" w:rsidDel="00F45A88">
          <w:rPr>
            <w:rFonts w:ascii="Times New Roman" w:hAnsi="Times New Roman" w:cs="Times New Roman"/>
          </w:rPr>
          <w:delText xml:space="preserve"> </w:delText>
        </w:r>
      </w:del>
      <w:ins w:id="32" w:author="Irit Hochberg" w:date="2014-10-06T14:56:00Z">
        <w:del w:id="33" w:author="Dave Bridges" w:date="2014-10-08T08:15:00Z">
          <w:r w:rsidR="00F13F91" w:rsidRPr="00BC5D6F" w:rsidDel="00F45A88">
            <w:rPr>
              <w:rFonts w:ascii="Times New Roman" w:hAnsi="Times New Roman" w:cs="Times New Roman"/>
            </w:rPr>
            <w:delText xml:space="preserve"> </w:delText>
          </w:r>
        </w:del>
      </w:ins>
      <w:ins w:id="34" w:author="Irit Hochberg" w:date="2014-10-06T15:13:00Z">
        <w:del w:id="35" w:author="Dave Bridges" w:date="2014-10-08T08:15:00Z">
          <w:r w:rsidR="00653DC7" w:rsidRPr="00BC5D6F" w:rsidDel="00F45A88">
            <w:rPr>
              <w:rFonts w:ascii="Times New Roman" w:hAnsi="Times New Roman" w:cs="Times New Roman"/>
            </w:rPr>
            <w:delText xml:space="preserve">Contribution of tissue IGF1 to circulating IGF1 </w:delText>
          </w:r>
        </w:del>
      </w:ins>
      <w:ins w:id="36" w:author="Irit Hochberg" w:date="2014-10-06T14:56:00Z">
        <w:del w:id="37" w:author="Dave Bridges" w:date="2014-10-08T08:15:00Z">
          <w:r w:rsidR="00F13F91" w:rsidRPr="00BC5D6F" w:rsidDel="00F45A88">
            <w:rPr>
              <w:rFonts w:ascii="Times New Roman" w:hAnsi="Times New Roman" w:cs="Times New Roman"/>
            </w:rPr>
            <w:delText>is supported by</w:delText>
          </w:r>
        </w:del>
      </w:ins>
      <w:ins w:id="38" w:author="Irit Hochberg" w:date="2014-10-06T15:09:00Z">
        <w:del w:id="39" w:author="Dave Bridges" w:date="2014-10-08T08:15:00Z">
          <w:r w:rsidR="00E8356C" w:rsidRPr="00BC5D6F" w:rsidDel="00F45A88">
            <w:rPr>
              <w:rFonts w:ascii="Times New Roman" w:hAnsi="Times New Roman" w:cs="Times New Roman"/>
            </w:rPr>
            <w:delText xml:space="preserve"> a previous </w:delText>
          </w:r>
        </w:del>
      </w:ins>
      <w:ins w:id="40" w:author="Irit Hochberg" w:date="2014-10-06T15:15:00Z">
        <w:del w:id="41" w:author="Dave Bridges" w:date="2014-10-08T08:15:00Z">
          <w:r w:rsidR="00653DC7" w:rsidDel="00F45A88">
            <w:rPr>
              <w:rFonts w:asciiTheme="majorBidi" w:hAnsiTheme="majorBidi" w:cstheme="majorBidi"/>
            </w:rPr>
            <w:delText xml:space="preserve">finding </w:delText>
          </w:r>
        </w:del>
      </w:ins>
      <w:ins w:id="42" w:author="Irit Hochberg" w:date="2014-10-06T15:09:00Z">
        <w:del w:id="43" w:author="Dave Bridges" w:date="2014-10-08T08:15:00Z">
          <w:r w:rsidR="00E8356C" w:rsidRPr="00BC5D6F" w:rsidDel="00F45A88">
            <w:rPr>
              <w:rFonts w:ascii="Times New Roman" w:hAnsi="Times New Roman" w:cs="Times New Roman"/>
            </w:rPr>
            <w:delText>that</w:delText>
          </w:r>
        </w:del>
      </w:ins>
      <w:ins w:id="44" w:author="Irit Hochberg" w:date="2014-10-06T14:56:00Z">
        <w:del w:id="45" w:author="Dave Bridges" w:date="2014-10-08T08:15:00Z">
          <w:r w:rsidR="00F13F91" w:rsidRPr="00BC5D6F" w:rsidDel="00F45A88">
            <w:rPr>
              <w:rFonts w:ascii="Times New Roman" w:hAnsi="Times New Roman" w:cs="Times New Roman"/>
            </w:rPr>
            <w:delText xml:space="preserve"> </w:delText>
          </w:r>
        </w:del>
      </w:ins>
      <w:ins w:id="46" w:author="Irit Hochberg" w:date="2014-10-06T15:14:00Z">
        <w:del w:id="47" w:author="Dave Bridges" w:date="2014-10-08T08:15:00Z">
          <w:r w:rsidR="00653DC7" w:rsidRPr="00BC5D6F" w:rsidDel="00F45A88">
            <w:rPr>
              <w:rFonts w:ascii="Times New Roman" w:hAnsi="Times New Roman" w:cs="Times New Roman"/>
            </w:rPr>
            <w:delText xml:space="preserve">serum IGF1 levels </w:delText>
          </w:r>
        </w:del>
      </w:ins>
      <w:ins w:id="48" w:author="Irit Hochberg" w:date="2014-10-06T15:15:00Z">
        <w:del w:id="49" w:author="Dave Bridges" w:date="2014-10-08T08:15:00Z">
          <w:r w:rsidR="00653DC7" w:rsidRPr="006E1E96" w:rsidDel="00F45A88">
            <w:rPr>
              <w:rFonts w:asciiTheme="majorBidi" w:hAnsiTheme="majorBidi" w:cstheme="majorBidi"/>
            </w:rPr>
            <w:delText>in liver</w:delText>
          </w:r>
          <w:r w:rsidR="00653DC7" w:rsidDel="00F45A88">
            <w:rPr>
              <w:rFonts w:asciiTheme="majorBidi" w:hAnsiTheme="majorBidi" w:cstheme="majorBidi"/>
            </w:rPr>
            <w:delText>-specific</w:delText>
          </w:r>
          <w:r w:rsidR="00653DC7" w:rsidRPr="006E1E96" w:rsidDel="00F45A88">
            <w:rPr>
              <w:rFonts w:asciiTheme="majorBidi" w:hAnsiTheme="majorBidi" w:cstheme="majorBidi"/>
            </w:rPr>
            <w:delText xml:space="preserve"> IGF-1 knockout mice </w:delText>
          </w:r>
        </w:del>
      </w:ins>
      <w:ins w:id="50" w:author="Irit Hochberg" w:date="2014-10-06T15:14:00Z">
        <w:del w:id="51" w:author="Dave Bridges" w:date="2014-10-08T08:15:00Z">
          <w:r w:rsidR="00653DC7" w:rsidRPr="00BC5D6F" w:rsidDel="00F45A88">
            <w:rPr>
              <w:rFonts w:ascii="Times New Roman" w:hAnsi="Times New Roman" w:cs="Times New Roman"/>
            </w:rPr>
            <w:delText>are</w:delText>
          </w:r>
        </w:del>
      </w:ins>
      <w:ins w:id="52" w:author="Irit Hochberg" w:date="2014-10-06T15:15:00Z">
        <w:del w:id="53" w:author="Dave Bridges" w:date="2014-10-08T08:15:00Z">
          <w:r w:rsidR="00653DC7" w:rsidDel="00F45A88">
            <w:rPr>
              <w:rFonts w:asciiTheme="majorBidi" w:hAnsiTheme="majorBidi" w:cstheme="majorBidi"/>
            </w:rPr>
            <w:delText xml:space="preserve"> </w:delText>
          </w:r>
        </w:del>
      </w:ins>
      <w:ins w:id="54" w:author="Irit Hochberg" w:date="2014-10-06T15:08:00Z">
        <w:del w:id="55" w:author="Dave Bridges" w:date="2014-10-08T08:15:00Z">
          <w:r w:rsidR="00653DC7" w:rsidRPr="00BC5D6F" w:rsidDel="00F45A88">
            <w:rPr>
              <w:rFonts w:ascii="Times New Roman" w:hAnsi="Times New Roman" w:cs="Times New Roman"/>
            </w:rPr>
            <w:delText xml:space="preserve">25% </w:delText>
          </w:r>
        </w:del>
      </w:ins>
      <w:ins w:id="56" w:author="Irit Hochberg" w:date="2014-10-06T15:14:00Z">
        <w:del w:id="57" w:author="Dave Bridges" w:date="2014-10-08T08:15:00Z">
          <w:r w:rsidR="00653DC7" w:rsidRPr="00BC5D6F" w:rsidDel="00F45A88">
            <w:rPr>
              <w:rFonts w:ascii="Times New Roman" w:hAnsi="Times New Roman" w:cs="Times New Roman"/>
            </w:rPr>
            <w:delText>of levels</w:delText>
          </w:r>
        </w:del>
      </w:ins>
      <w:ins w:id="58" w:author="Irit Hochberg" w:date="2014-10-06T15:12:00Z">
        <w:del w:id="59" w:author="Dave Bridges" w:date="2014-10-08T08:15:00Z">
          <w:r w:rsidR="00E8356C" w:rsidRPr="00BC5D6F" w:rsidDel="00F45A88">
            <w:rPr>
              <w:rFonts w:ascii="Times New Roman" w:hAnsi="Times New Roman" w:cs="Times New Roman"/>
            </w:rPr>
            <w:delText xml:space="preserve"> </w:delText>
          </w:r>
        </w:del>
      </w:ins>
      <w:ins w:id="60" w:author="Irit Hochberg" w:date="2014-10-06T15:14:00Z">
        <w:del w:id="61" w:author="Dave Bridges" w:date="2014-10-08T08:15:00Z">
          <w:r w:rsidR="00653DC7" w:rsidRPr="00BC5D6F" w:rsidDel="00F45A88">
            <w:rPr>
              <w:rFonts w:ascii="Times New Roman" w:hAnsi="Times New Roman" w:cs="Times New Roman"/>
            </w:rPr>
            <w:delText xml:space="preserve">in </w:delText>
          </w:r>
        </w:del>
      </w:ins>
      <w:ins w:id="62" w:author="Irit Hochberg" w:date="2014-10-06T15:12:00Z">
        <w:del w:id="63" w:author="Dave Bridges" w:date="2014-10-08T08:15:00Z">
          <w:r w:rsidR="00E8356C" w:rsidRPr="00BC5D6F" w:rsidDel="00F45A88">
            <w:rPr>
              <w:rFonts w:ascii="Times New Roman" w:hAnsi="Times New Roman" w:cs="Times New Roman"/>
            </w:rPr>
            <w:delText>controls</w:delText>
          </w:r>
        </w:del>
      </w:ins>
      <w:ins w:id="64" w:author="Irit Hochberg" w:date="2014-10-06T15:14:00Z">
        <w:del w:id="65" w:author="Dave Bridges" w:date="2014-10-08T08:15:00Z">
          <w:r w:rsidR="00653DC7" w:rsidRPr="00BC5D6F" w:rsidDel="00F45A88">
            <w:rPr>
              <w:rFonts w:ascii="Times New Roman" w:hAnsi="Times New Roman" w:cs="Times New Roman"/>
            </w:rPr>
            <w:delText xml:space="preserve"> </w:delText>
          </w:r>
        </w:del>
      </w:ins>
      <w:ins w:id="66" w:author="Irit Hochberg" w:date="2014-10-06T15:12:00Z">
        <w:del w:id="67" w:author="Dave Bridges" w:date="2014-10-08T08:15:00Z">
          <w:r w:rsidR="00E8356C" w:rsidRPr="00BC5D6F" w:rsidDel="00F45A88">
            <w:rPr>
              <w:lang w:val="en"/>
            </w:rPr>
            <w:delText xml:space="preserve"> (PMID</w:delText>
          </w:r>
          <w:r w:rsidR="00653DC7" w:rsidRPr="00BC5D6F" w:rsidDel="00F45A88">
            <w:rPr>
              <w:lang w:val="en"/>
            </w:rPr>
            <w:delText xml:space="preserve"> </w:delText>
          </w:r>
          <w:r w:rsidR="00653DC7" w:rsidRPr="00BC5D6F" w:rsidDel="00F45A88">
            <w:rPr>
              <w:rFonts w:ascii="Arial" w:eastAsia="Times New Roman" w:hAnsi="Arial"/>
              <w:sz w:val="20"/>
              <w:szCs w:val="20"/>
            </w:rPr>
            <w:delText>15645308)</w:delText>
          </w:r>
        </w:del>
      </w:ins>
      <w:ins w:id="68" w:author="Irit Hochberg" w:date="2014-10-06T15:13:00Z">
        <w:del w:id="69" w:author="Dave Bridges" w:date="2014-10-08T08:15:00Z">
          <w:r w:rsidR="00653DC7" w:rsidRPr="00BC5D6F" w:rsidDel="00F45A88">
            <w:rPr>
              <w:rFonts w:ascii="Arial" w:eastAsia="Times New Roman" w:hAnsi="Arial"/>
              <w:sz w:val="20"/>
              <w:szCs w:val="20"/>
            </w:rPr>
            <w:delText>.</w:delText>
          </w:r>
        </w:del>
      </w:ins>
      <w:commentRangeEnd w:id="30"/>
      <w:del w:id="70" w:author="Dave Bridges" w:date="2014-10-08T08:15:00Z">
        <w:r w:rsidR="00BC5D6F" w:rsidDel="00F45A88">
          <w:rPr>
            <w:rStyle w:val="CommentReference"/>
          </w:rPr>
          <w:commentReference w:id="30"/>
        </w:r>
      </w:del>
      <w:ins w:id="71" w:author="Dave Bridges" w:date="2014-10-08T08:15:00Z">
        <w:r w:rsidR="00F45A88">
          <w:rPr>
            <w:rFonts w:ascii="Times New Roman" w:hAnsi="Times New Roman" w:cs="Times New Roman"/>
          </w:rPr>
          <w:t xml:space="preserve">, potentially contributing to the remaining ~25% of IGF-1 that is not altered by liver-specific </w:t>
        </w:r>
        <w:r w:rsidR="00F45A88">
          <w:rPr>
            <w:rFonts w:ascii="Times New Roman" w:hAnsi="Times New Roman" w:cs="Times New Roman"/>
            <w:i/>
          </w:rPr>
          <w:t>Igf1</w:t>
        </w:r>
        <w:r w:rsidR="00F45A88">
          <w:rPr>
            <w:rFonts w:ascii="Times New Roman" w:hAnsi="Times New Roman" w:cs="Times New Roman"/>
          </w:rPr>
          <w:t xml:space="preserve"> knockout.</w:t>
        </w:r>
      </w:ins>
      <w:ins w:id="72" w:author="Dave Bridges" w:date="2014-10-08T08:42:00Z">
        <w:r w:rsidR="004C2404">
          <w:rPr>
            <w:rFonts w:ascii="Times New Roman" w:hAnsi="Times New Roman" w:cs="Times New Roman"/>
          </w:rPr>
          <w:t xml:space="preserve">  Further testing of this hypothesis will require adipocyte-specific ablation of </w:t>
        </w:r>
        <w:r w:rsidR="004C2404" w:rsidRPr="004C2404">
          <w:rPr>
            <w:rFonts w:ascii="Times New Roman" w:hAnsi="Times New Roman" w:cs="Times New Roman"/>
            <w:i/>
            <w:rPrChange w:id="73" w:author="Dave Bridges" w:date="2014-10-08T08:43:00Z">
              <w:rPr>
                <w:rFonts w:ascii="Times New Roman" w:hAnsi="Times New Roman" w:cs="Times New Roman"/>
              </w:rPr>
            </w:rPrChange>
          </w:rPr>
          <w:t>Igf1</w:t>
        </w:r>
        <w:r w:rsidR="004C2404">
          <w:rPr>
            <w:rFonts w:ascii="Times New Roman" w:hAnsi="Times New Roman" w:cs="Times New Roman"/>
          </w:rPr>
          <w:t>.</w:t>
        </w:r>
      </w:ins>
    </w:p>
    <w:p w14:paraId="6294F6E6" w14:textId="67846E9D" w:rsidR="00EF2FE1" w:rsidRPr="003A3AC8" w:rsidRDefault="00CA3522"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A </w:t>
      </w:r>
      <w:r w:rsidR="00714485" w:rsidRPr="003A3AC8">
        <w:rPr>
          <w:rFonts w:ascii="Times New Roman" w:hAnsi="Times New Roman" w:cs="Times New Roman"/>
          <w:b/>
          <w:bCs/>
        </w:rPr>
        <w:t xml:space="preserve">novel </w:t>
      </w:r>
      <w:r w:rsidRPr="003A3AC8">
        <w:rPr>
          <w:rFonts w:ascii="Times New Roman" w:hAnsi="Times New Roman" w:cs="Times New Roman"/>
          <w:b/>
          <w:bCs/>
        </w:rPr>
        <w:t>n</w:t>
      </w:r>
      <w:r w:rsidR="00EF2FE1" w:rsidRPr="003A3AC8">
        <w:rPr>
          <w:rFonts w:ascii="Times New Roman" w:hAnsi="Times New Roman" w:cs="Times New Roman"/>
          <w:b/>
          <w:bCs/>
        </w:rPr>
        <w:t xml:space="preserve">egative </w:t>
      </w:r>
      <w:r w:rsidRPr="003A3AC8">
        <w:rPr>
          <w:rFonts w:ascii="Times New Roman" w:hAnsi="Times New Roman" w:cs="Times New Roman"/>
          <w:b/>
          <w:bCs/>
        </w:rPr>
        <w:t>feedback loop is induced by chronic exposure to high GH</w:t>
      </w:r>
      <w:ins w:id="74" w:author="Dave Bridges" w:date="2014-10-08T11:01:00Z">
        <w:r w:rsidR="00352750">
          <w:rPr>
            <w:rFonts w:ascii="Times New Roman" w:hAnsi="Times New Roman" w:cs="Times New Roman"/>
            <w:b/>
            <w:bCs/>
          </w:rPr>
          <w:t>/IGF-1</w:t>
        </w:r>
      </w:ins>
      <w:r w:rsidRPr="003A3AC8">
        <w:rPr>
          <w:rFonts w:ascii="Times New Roman" w:hAnsi="Times New Roman" w:cs="Times New Roman"/>
          <w:b/>
          <w:bCs/>
        </w:rPr>
        <w:t xml:space="preserve"> levels </w:t>
      </w:r>
    </w:p>
    <w:p w14:paraId="07D0B996" w14:textId="78940203" w:rsidR="00855875" w:rsidRPr="003A3AC8" w:rsidRDefault="00855875" w:rsidP="000404EC">
      <w:pPr>
        <w:bidi w:val="0"/>
        <w:spacing w:line="480" w:lineRule="auto"/>
        <w:jc w:val="both"/>
        <w:rPr>
          <w:rFonts w:ascii="Times New Roman" w:hAnsi="Times New Roman" w:cs="Times New Roman"/>
        </w:rPr>
      </w:pPr>
      <w:r w:rsidRPr="003A3AC8">
        <w:rPr>
          <w:rFonts w:ascii="Times New Roman" w:hAnsi="Times New Roman" w:cs="Times New Roman"/>
          <w:i/>
          <w:iCs/>
        </w:rPr>
        <w:t>SOCS2</w:t>
      </w:r>
      <w:r w:rsidRPr="003A3AC8">
        <w:rPr>
          <w:rFonts w:ascii="Times New Roman" w:hAnsi="Times New Roman" w:cs="Times New Roman"/>
        </w:rPr>
        <w:t xml:space="preserve"> AND </w:t>
      </w:r>
      <w:r w:rsidRPr="003A3AC8">
        <w:rPr>
          <w:rFonts w:ascii="Times New Roman" w:hAnsi="Times New Roman" w:cs="Times New Roman"/>
          <w:i/>
          <w:iCs/>
        </w:rPr>
        <w:t>CISH,</w:t>
      </w:r>
      <w:r w:rsidRPr="003A3AC8">
        <w:rPr>
          <w:rFonts w:ascii="Times New Roman" w:hAnsi="Times New Roman" w:cs="Times New Roman"/>
        </w:rPr>
        <w:t xml:space="preserve"> both </w:t>
      </w:r>
      <w:r w:rsidR="007D3F99" w:rsidRPr="003A3AC8">
        <w:rPr>
          <w:rFonts w:ascii="Times New Roman" w:hAnsi="Times New Roman" w:cs="Times New Roman"/>
        </w:rPr>
        <w:t>suppressors</w:t>
      </w:r>
      <w:r w:rsidRPr="003A3AC8">
        <w:rPr>
          <w:rFonts w:ascii="Times New Roman" w:hAnsi="Times New Roman" w:cs="Times New Roman"/>
        </w:rPr>
        <w:t xml:space="preserve"> of cytokine signaling</w:t>
      </w:r>
      <w:r w:rsidR="002F4F6E" w:rsidRPr="003A3AC8">
        <w:rPr>
          <w:rFonts w:ascii="Times New Roman" w:hAnsi="Times New Roman" w:cs="Times New Roman"/>
        </w:rPr>
        <w:t xml:space="preserve"> that</w:t>
      </w:r>
      <w:r w:rsidR="000404EC" w:rsidRPr="003A3AC8">
        <w:rPr>
          <w:rFonts w:ascii="Times New Roman" w:hAnsi="Times New Roman" w:cs="Times New Roman"/>
        </w:rPr>
        <w:t xml:space="preserve"> </w:t>
      </w:r>
      <w:r w:rsidR="002E47BF" w:rsidRPr="003A3AC8">
        <w:rPr>
          <w:rFonts w:ascii="Times New Roman" w:hAnsi="Times New Roman" w:cs="Times New Roman"/>
        </w:rPr>
        <w:t>have been shown</w:t>
      </w:r>
      <w:r w:rsidRPr="003A3AC8">
        <w:rPr>
          <w:rFonts w:ascii="Times New Roman" w:hAnsi="Times New Roman" w:cs="Times New Roman"/>
        </w:rPr>
        <w:t xml:space="preserve"> to be important in </w:t>
      </w:r>
      <w:r w:rsidR="00825F8B" w:rsidRPr="003A3AC8">
        <w:rPr>
          <w:rFonts w:ascii="Times New Roman" w:hAnsi="Times New Roman" w:cs="Times New Roman"/>
        </w:rPr>
        <w:t>down-regul</w:t>
      </w:r>
      <w:r w:rsidRPr="003A3AC8">
        <w:rPr>
          <w:rFonts w:ascii="Times New Roman" w:hAnsi="Times New Roman" w:cs="Times New Roman"/>
        </w:rPr>
        <w:t xml:space="preserve">ating GH signaling, are </w:t>
      </w:r>
      <w:r w:rsidR="00F75578" w:rsidRPr="003A3AC8">
        <w:rPr>
          <w:rFonts w:ascii="Times New Roman" w:hAnsi="Times New Roman" w:cs="Times New Roman"/>
        </w:rPr>
        <w:t>up-regulate</w:t>
      </w:r>
      <w:r w:rsidRPr="003A3AC8">
        <w:rPr>
          <w:rFonts w:ascii="Times New Roman" w:hAnsi="Times New Roman" w:cs="Times New Roman"/>
        </w:rPr>
        <w:t>d in acromegaly (</w:t>
      </w:r>
      <w:r w:rsidR="00973981" w:rsidRPr="003A3AC8">
        <w:rPr>
          <w:rFonts w:ascii="Times New Roman" w:hAnsi="Times New Roman" w:cs="Times New Roman"/>
        </w:rPr>
        <w:t xml:space="preserve">1.7 and </w:t>
      </w:r>
      <w:r w:rsidR="0004089C">
        <w:rPr>
          <w:rFonts w:ascii="Times New Roman" w:hAnsi="Times New Roman" w:cs="Times New Roman"/>
        </w:rPr>
        <w:t>2.3</w:t>
      </w:r>
      <w:r w:rsidR="00973981" w:rsidRPr="003A3AC8">
        <w:rPr>
          <w:rFonts w:ascii="Times New Roman" w:hAnsi="Times New Roman" w:cs="Times New Roman"/>
        </w:rPr>
        <w:t xml:space="preserve"> fold respectively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=0.003</w:t>
      </w:r>
      <w:r w:rsidR="00973981" w:rsidRPr="003A3AC8">
        <w:rPr>
          <w:rFonts w:ascii="Times New Roman" w:hAnsi="Times New Roman" w:cs="Times New Roman"/>
        </w:rPr>
        <w:t xml:space="preserve"> and </w:t>
      </w:r>
      <w:proofErr w:type="spellStart"/>
      <w:r w:rsidR="00006552" w:rsidRPr="003A3AC8">
        <w:rPr>
          <w:rFonts w:ascii="Times New Roman" w:hAnsi="Times New Roman" w:cs="Times New Roman"/>
        </w:rPr>
        <w:t>q</w:t>
      </w:r>
      <w:r w:rsidR="0004089C">
        <w:rPr>
          <w:rFonts w:ascii="Times New Roman" w:hAnsi="Times New Roman" w:cs="Times New Roman"/>
          <w:vertAlign w:val="subscript"/>
        </w:rPr>
        <w:t>age</w:t>
      </w:r>
      <w:proofErr w:type="spellEnd"/>
      <w:r w:rsidR="0004089C">
        <w:rPr>
          <w:rFonts w:ascii="Times New Roman" w:hAnsi="Times New Roman" w:cs="Times New Roman"/>
        </w:rPr>
        <w:t>=0.00014</w:t>
      </w:r>
      <w:r w:rsidR="00973981" w:rsidRPr="003A3AC8">
        <w:rPr>
          <w:rFonts w:ascii="Times New Roman" w:hAnsi="Times New Roman" w:cs="Times New Roman"/>
        </w:rPr>
        <w:t xml:space="preserve">, </w:t>
      </w:r>
      <w:r w:rsidR="00F75578" w:rsidRPr="003A3AC8">
        <w:rPr>
          <w:rFonts w:ascii="Times New Roman" w:hAnsi="Times New Roman" w:cs="Times New Roman"/>
        </w:rPr>
        <w:t>F</w:t>
      </w:r>
      <w:r w:rsidRPr="003A3AC8">
        <w:rPr>
          <w:rFonts w:ascii="Times New Roman" w:hAnsi="Times New Roman" w:cs="Times New Roman"/>
        </w:rPr>
        <w:t>igure</w:t>
      </w:r>
      <w:ins w:id="75" w:author="Dave Bridges" w:date="2014-10-12T19:20:00Z">
        <w:r w:rsidR="0032237C">
          <w:rPr>
            <w:rFonts w:ascii="Times New Roman" w:hAnsi="Times New Roman" w:cs="Times New Roman"/>
          </w:rPr>
          <w:t>s</w:t>
        </w:r>
      </w:ins>
      <w:r w:rsidRPr="003A3AC8">
        <w:rPr>
          <w:rFonts w:ascii="Times New Roman" w:hAnsi="Times New Roman" w:cs="Times New Roman"/>
        </w:rPr>
        <w:t xml:space="preserve"> </w:t>
      </w:r>
      <w:r w:rsidR="002E47BF" w:rsidRPr="003A3AC8">
        <w:rPr>
          <w:rFonts w:ascii="Times New Roman" w:hAnsi="Times New Roman" w:cs="Times New Roman"/>
        </w:rPr>
        <w:t>3</w:t>
      </w:r>
      <w:ins w:id="76" w:author="Dave Bridges" w:date="2014-10-12T19:20:00Z">
        <w:r w:rsidR="0032237C">
          <w:rPr>
            <w:rFonts w:ascii="Times New Roman" w:hAnsi="Times New Roman" w:cs="Times New Roman"/>
          </w:rPr>
          <w:t>D-E</w:t>
        </w:r>
      </w:ins>
      <w:del w:id="77" w:author="Dave Bridges" w:date="2014-10-12T19:20:00Z">
        <w:r w:rsidR="002E47BF" w:rsidRPr="003A3AC8" w:rsidDel="0032237C">
          <w:rPr>
            <w:rFonts w:ascii="Times New Roman" w:hAnsi="Times New Roman" w:cs="Times New Roman"/>
          </w:rPr>
          <w:delText>C</w:delText>
        </w:r>
      </w:del>
      <w:r w:rsidRPr="003A3AC8">
        <w:rPr>
          <w:rFonts w:ascii="Times New Roman" w:hAnsi="Times New Roman" w:cs="Times New Roman"/>
        </w:rPr>
        <w:t xml:space="preserve">). </w:t>
      </w:r>
      <w:del w:id="78" w:author="Dave Bridges" w:date="2014-10-08T08:57:00Z">
        <w:r w:rsidRPr="003A3AC8" w:rsidDel="003D4CFA">
          <w:rPr>
            <w:rFonts w:ascii="Times New Roman" w:hAnsi="Times New Roman" w:cs="Times New Roman"/>
          </w:rPr>
          <w:delText xml:space="preserve"> </w:delText>
        </w:r>
        <w:r w:rsidR="002076A7" w:rsidDel="003D4CFA">
          <w:rPr>
            <w:rFonts w:ascii="Times New Roman" w:hAnsi="Times New Roman" w:cs="Times New Roman"/>
            <w:i/>
          </w:rPr>
          <w:delText xml:space="preserve">SOCS2 </w:delText>
        </w:r>
        <w:r w:rsidR="00D62F63" w:rsidRPr="00D62F63" w:rsidDel="003D4CFA">
          <w:rPr>
            <w:rFonts w:ascii="Times New Roman" w:hAnsi="Times New Roman" w:cs="Times New Roman"/>
          </w:rPr>
          <w:delText>and</w:delText>
        </w:r>
        <w:r w:rsidR="00D62F63" w:rsidDel="003D4CFA">
          <w:rPr>
            <w:rFonts w:ascii="Times New Roman" w:hAnsi="Times New Roman" w:cs="Times New Roman"/>
            <w:i/>
          </w:rPr>
          <w:delText xml:space="preserve"> CISH</w:delText>
        </w:r>
        <w:r w:rsidR="002076A7" w:rsidDel="003D4CFA">
          <w:rPr>
            <w:rFonts w:ascii="Times New Roman" w:hAnsi="Times New Roman" w:cs="Times New Roman"/>
          </w:rPr>
          <w:delText xml:space="preserve"> changes were </w:delText>
        </w:r>
        <w:r w:rsidR="00D62F63" w:rsidDel="003D4CFA">
          <w:rPr>
            <w:rFonts w:ascii="Times New Roman" w:hAnsi="Times New Roman" w:cs="Times New Roman"/>
          </w:rPr>
          <w:delText>larger</w:delText>
        </w:r>
        <w:r w:rsidR="002076A7" w:rsidDel="003D4CFA">
          <w:rPr>
            <w:rFonts w:ascii="Times New Roman" w:hAnsi="Times New Roman" w:cs="Times New Roman"/>
          </w:rPr>
          <w:delText xml:space="preserve"> in younger subjects (</w:delText>
        </w:r>
        <w:r w:rsidR="0004089C" w:rsidDel="003D4CFA">
          <w:rPr>
            <w:rFonts w:ascii="Times New Roman" w:hAnsi="Times New Roman" w:cs="Times New Roman"/>
          </w:rPr>
          <w:delText>2.2</w:delText>
        </w:r>
        <w:r w:rsidR="00D75C51"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under-60</w:delText>
        </w:r>
        <w:r w:rsidR="00D75C51" w:rsidDel="003D4CFA">
          <w:rPr>
            <w:rFonts w:ascii="Times New Roman" w:hAnsi="Times New Roman" w:cs="Times New Roman"/>
          </w:rPr>
          <w:delText>=</w:delText>
        </w:r>
        <w:r w:rsidR="0004089C" w:rsidDel="003D4CFA">
          <w:rPr>
            <w:rFonts w:ascii="Times New Roman" w:hAnsi="Times New Roman" w:cs="Times New Roman"/>
          </w:rPr>
          <w:delText>5.8 x 10</w:delText>
        </w:r>
        <w:r w:rsidR="0004089C" w:rsidDel="003D4CFA">
          <w:rPr>
            <w:rFonts w:ascii="Times New Roman" w:hAnsi="Times New Roman" w:cs="Times New Roman"/>
            <w:vertAlign w:val="superscript"/>
          </w:rPr>
          <w:delText>-6</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D62F63" w:rsidDel="003D4CFA">
          <w:rPr>
            <w:rFonts w:ascii="Times New Roman" w:hAnsi="Times New Roman" w:cs="Times New Roman"/>
          </w:rPr>
          <w:delText xml:space="preserve"> and </w:delText>
        </w:r>
        <w:r w:rsidR="0004089C" w:rsidDel="003D4CFA">
          <w:rPr>
            <w:rFonts w:ascii="Times New Roman" w:hAnsi="Times New Roman" w:cs="Times New Roman"/>
          </w:rPr>
          <w:delText>2.3 fold, q</w:delText>
        </w:r>
        <w:r w:rsidR="0004089C" w:rsidDel="003D4CFA">
          <w:rPr>
            <w:rFonts w:ascii="Times New Roman" w:hAnsi="Times New Roman" w:cs="Times New Roman"/>
            <w:vertAlign w:val="subscript"/>
          </w:rPr>
          <w:delText>under-60</w:delText>
        </w:r>
        <w:r w:rsidR="0004089C" w:rsidDel="003D4CFA">
          <w:rPr>
            <w:rFonts w:ascii="Times New Roman" w:hAnsi="Times New Roman" w:cs="Times New Roman"/>
          </w:rPr>
          <w:delText>=0.00089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than older subjects (5% increase, q</w:delText>
        </w:r>
        <w:r w:rsidR="0004089C" w:rsidDel="003D4CFA">
          <w:rPr>
            <w:rFonts w:ascii="Times New Roman" w:hAnsi="Times New Roman" w:cs="Times New Roman"/>
            <w:vertAlign w:val="subscript"/>
          </w:rPr>
          <w:delText>over-60</w:delText>
        </w:r>
        <w:r w:rsidR="00D75C51" w:rsidDel="003D4CFA">
          <w:rPr>
            <w:rFonts w:ascii="Times New Roman" w:hAnsi="Times New Roman" w:cs="Times New Roman"/>
          </w:rPr>
          <w:delText>=</w:delText>
        </w:r>
        <w:r w:rsidR="0004089C" w:rsidDel="003D4CFA">
          <w:rPr>
            <w:rFonts w:ascii="Times New Roman" w:hAnsi="Times New Roman" w:cs="Times New Roman"/>
          </w:rPr>
          <w:delText>0.99</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SOCS2</w:delText>
        </w:r>
        <w:r w:rsidR="0004089C" w:rsidDel="003D4CFA">
          <w:rPr>
            <w:rFonts w:ascii="Times New Roman" w:hAnsi="Times New Roman" w:cs="Times New Roman"/>
          </w:rPr>
          <w:delText xml:space="preserve"> and 1.5</w:delText>
        </w:r>
        <w:r w:rsidR="00D62F63" w:rsidDel="003D4CFA">
          <w:rPr>
            <w:rFonts w:ascii="Times New Roman" w:hAnsi="Times New Roman" w:cs="Times New Roman"/>
          </w:rPr>
          <w:delText xml:space="preserve"> fold, q</w:delText>
        </w:r>
        <w:r w:rsidR="0004089C" w:rsidDel="003D4CFA">
          <w:rPr>
            <w:rFonts w:ascii="Times New Roman" w:hAnsi="Times New Roman" w:cs="Times New Roman"/>
            <w:vertAlign w:val="subscript"/>
          </w:rPr>
          <w:delText>over-60</w:delText>
        </w:r>
        <w:r w:rsidR="00D62F63" w:rsidDel="003D4CFA">
          <w:rPr>
            <w:rFonts w:ascii="Times New Roman" w:hAnsi="Times New Roman" w:cs="Times New Roman"/>
          </w:rPr>
          <w:delText>=</w:delText>
        </w:r>
        <w:r w:rsidR="0004089C" w:rsidDel="003D4CFA">
          <w:rPr>
            <w:rFonts w:ascii="Times New Roman" w:hAnsi="Times New Roman" w:cs="Times New Roman"/>
          </w:rPr>
          <w:delText>1</w:delText>
        </w:r>
        <w:r w:rsidR="00D62F63" w:rsidDel="003D4CFA">
          <w:rPr>
            <w:rFonts w:ascii="Times New Roman" w:hAnsi="Times New Roman" w:cs="Times New Roman"/>
          </w:rPr>
          <w:delText xml:space="preserve"> for </w:delText>
        </w:r>
        <w:r w:rsidR="00D62F63" w:rsidRPr="00D62F63" w:rsidDel="003D4CFA">
          <w:rPr>
            <w:rFonts w:ascii="Times New Roman" w:hAnsi="Times New Roman" w:cs="Times New Roman"/>
            <w:i/>
          </w:rPr>
          <w:delText>CISH</w:delText>
        </w:r>
        <w:r w:rsidR="00D75C51" w:rsidDel="003D4CFA">
          <w:rPr>
            <w:rFonts w:ascii="Times New Roman" w:hAnsi="Times New Roman" w:cs="Times New Roman"/>
          </w:rPr>
          <w:delText xml:space="preserve">). </w:delText>
        </w:r>
      </w:del>
      <w:r w:rsidR="0004089C">
        <w:rPr>
          <w:rFonts w:ascii="Times New Roman" w:hAnsi="Times New Roman" w:cs="Times New Roman"/>
        </w:rPr>
        <w:t xml:space="preserve">These data suggest that feedback mechanisms may be more active in younger patients, potentially either due to improved flexibility or reduced duration of </w:t>
      </w:r>
      <w:r w:rsidR="0004089C">
        <w:rPr>
          <w:rFonts w:ascii="Times New Roman" w:hAnsi="Times New Roman" w:cs="Times New Roman"/>
        </w:rPr>
        <w:lastRenderedPageBreak/>
        <w:t xml:space="preserve">the disease.  </w:t>
      </w:r>
      <w:r w:rsidRPr="00D62F63">
        <w:rPr>
          <w:rFonts w:ascii="Times New Roman" w:hAnsi="Times New Roman" w:cs="Times New Roman"/>
        </w:rPr>
        <w:t>These</w:t>
      </w:r>
      <w:r w:rsidRPr="003A3AC8">
        <w:rPr>
          <w:rFonts w:ascii="Times New Roman" w:hAnsi="Times New Roman" w:cs="Times New Roman"/>
        </w:rPr>
        <w:t xml:space="preserve"> have been shown to be induced in liver and muscle by GH</w:t>
      </w:r>
      <w:r w:rsidR="009A16C3"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"10.1194/jlr.P034520", "ISSN" : "0022-2275", "PMID" : "23606725", "abstract" : "Growth hormone (GH) acutely stimulates lipolysis and fat oxidation, a process that operates postabsorptively and involves activation of the JAK-STAT pathway in the target tissue; no in vivo data exist regarding subsequent GH-regulated gene transcription. We obtained serum samples and muscle biopsies in human subjects before and 2 h after administration of a GH bolus. A significant (~75%) elevation in serum FFA levels was recorded post GH. Microarray identified 79 GH-regulated genes in muscle. With qRT-PCR, we then examined the expression of selected genes in the presence and absence of glucose-induced suppression of lipolysis. Four genes involved in the JAK-STAT5 signaling pathway were regulated by GH, including SOCS1-3 and CISH, in addition to three genes associated with insulin action: NF\u03baB1A, PIK3C2B, and PRKAG2. The gene encoding ANGPTL4, a protein involved in lipolysis and suppression of LPL activity, exhibited the most pronounced upregulation (5.6-fold) after GH, which was abrogated by concomitant suppression of lipolysis. Therefore, the GH-induced stimulation of ANGPTL4 gene expression seems secondary to induction of lipolysis. This new concept implies that abundant supply of circulating FFA decreases the need for alternative triglyceride-derived FFA through distinct inhibition of LPL mediated by increased ANGPTL4 gene expression in human muscle.", "author" : [ { "dropping-particle" : "", "family" : "Clasen", "given" : "Berthil F F", "non-dropping-particle" : "", "parse-names" : false, "suffix" : "" }, { "dropping-particle" : "", "family" : "Krusenstjerna-Hafstr\u00f8m", "given" : "Thomas", "non-dropping-particle" : "", "parse-names" : false, "suffix" : "" }, { "dropping-particle" : "", "family" : "Vendelbo", "given" : "Mikkel Holm", "non-dropping-particle" : "", "parse-names" : false, "suffix" : "" }, { "dropping-particle" : "", "family" : "Thorsen", "given" : "Kasper", "non-dropping-particle" : "", "parse-names" : false, "suffix" : "" }, { "dropping-particle" : "", "family" : "Escande", "given" : "Carlos", "non-dropping-particle" : "", "parse-names" : false, "suffix" : "" }, { "dropping-particle" : "", "family" : "M\u00f8ller", "given" : "Niels", "non-dropping-particle" : "", "parse-names" : false, "suffix" : "" }, { "dropping-particle" : "", "family" : "Pedersen", "given" : "Steen B", "non-dropping-particle" : "", "parse-names" : false, "suffix" : "" }, { "dropping-particle" : "", "family" : "J\u00f8rgensen", "given" : "Jens Otto L", "non-dropping-particle" : "", "parse-names" : false, "suffix" : "" }, { "dropping-particle" : "", "family" : "Jessen", "given" : "Niels", "non-dropping-particle" : "", "parse-names" : false, "suffix" : "" } ], "container-title" : "Journal of lipid research", "id" : "ITEM-1", "issue" : "7", "issued" : { "date-parts" : [ [ "2013", "7" ] ] }, "page" : "1988-97", "title" : "Gene expression in skeletal muscle after an acute intravenous GH bolus in human subjects: identification of a mechanism regulating ANGPTL4.", "type" : "article-journal", "volume" : "54" }, "uris" : [ "http://www.mendeley.com/documents/?uuid=32e0168b-cb41-42c2-aba3-8b9379b7b9d9" ] } ], "mendeley" : { "previouslyFormattedCitation" : "[30]"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[30]</w:t>
      </w:r>
      <w:r w:rsidR="006E4692" w:rsidRPr="003A3AC8">
        <w:rPr>
          <w:rFonts w:ascii="Times New Roman" w:hAnsi="Times New Roman" w:cs="Times New Roman"/>
        </w:rPr>
        <w:fldChar w:fldCharType="end"/>
      </w:r>
      <w:r w:rsidRPr="003A3AC8">
        <w:rPr>
          <w:rFonts w:ascii="Times New Roman" w:hAnsi="Times New Roman" w:cs="Times New Roman"/>
        </w:rPr>
        <w:t xml:space="preserve">, and </w:t>
      </w:r>
      <w:r w:rsidRPr="008D4C22">
        <w:rPr>
          <w:rFonts w:ascii="Times New Roman" w:hAnsi="Times New Roman" w:cs="Times New Roman"/>
          <w:i/>
        </w:rPr>
        <w:t>SOCS2</w:t>
      </w:r>
      <w:r w:rsidRPr="003A3AC8">
        <w:rPr>
          <w:rFonts w:ascii="Times New Roman" w:hAnsi="Times New Roman" w:cs="Times New Roman"/>
        </w:rPr>
        <w:t xml:space="preserve"> has also been reported to be induced in adipocytes by GH</w:t>
      </w:r>
      <w:r w:rsidR="002E47BF"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"10.1159/000093667", "ISSN" : "0301-0163", "PMID" : "16735796", "abstract" : "Growth hormone GH stimulates lipolysis in mature adipocytes and primary preadipocytes but promotes adipogenesis in preadipocyte cell lines. The lactogenic hormones (prolactin PRL and placental lactogen) also stimulate adipogenesis in preadipocyte cell lines but have variable lipolytic and lipogenic effects in mature adipose tissue. We hypothesized that differences in expression of GH receptors GHR and PRL receptors PRLR during adipocyte development might explain some of the differential effects of the somatogens and lactogens on fat metabolism. To that end, we compared: (a) the expression of GHR and PRLR mRNAs in 3T3-L1 preadipocytes during the course of adipocyte differentiation; (b) the induction of STAT-5 activity by GH and PRL during adipogenesis; and (c) the acute effects of GH and PRL on the suppressors of cytokine signaling (SOCS-1-3 and cytokine-inducible SH2-domain-containing protein CIS) and IGF-I. In confluent, undifferentiated 3T3-L1 cells, the levels of GHR mRNA were approximately 250-fold higher than the levels of PRLR mRNA. Following induction of adipocyte differentiation the levels of PRLR mRNA rose 90-fold but GHR mRNA increased only 0.8-fold. Expression of both full-length (long) and truncated (short) isoforms of the PRLR increased during differentiation but the long isoform predominated at all time points. Mouse GH mGH stimulated increases in STAT-5a and 5b activity in undifferentiated as well as differentiating 3T3-L1 cells; mouse PRL mPRL had little or no effect on STAT-5 activity in undifferentiated cells but stimulated increases in STAT-5a and 5b activity in differentiating cells. mGH stimulated increases in SOCS-2 and SOCS-3 mRNAs in undifferentiated cells and SOCS-1-3 and CIS mRNAs in differentiating cells; mPRL induced CIS in differentiating cells but had no effect on SOCS-1-3. mPRL and mGH stimulated increases in IGF-I mRNA in differentiating cells but not in undifferentiated cells; the potency of mGH (3-6-fold increase, p &lt; 0.01) exceeded that of mPRL (40-90% increase, p &lt; 0.05). Our findings reveal disparities in the expression of PRLR and GHR during adipocyte development and differential effects of the hormones on STAT-5, the SOCS proteins, CIS, and IGF-I. These observations suggest that somatogens and lactogens regulate adipocyte development and fat metabolism through distinct but overlapping cellular mechanisms.", "author" : [ { "dropping-particle" : "", "family" : "Fleenor", "given" : "Don", "non-dropping-particle" : "", "parse-names" : false, "suffix" : "" }, { "dropping-particle" : "", "family" : "Arumugam", "given" : "Ramamani", "non-dropping-particle" : "", "parse-names" : false, "suffix" : "" }, { "dropping-particle" : "", "family" : "Freemark", "given" : "Michael", "non-dropping-particle" : "", "parse-names" : false, "suffix" : "" } ], "container-title" : "Hormone research", "id" : "ITEM-1", "issue" : "3", "issued" : { "date-parts" : [ [ "2006", "1" ] ] }, "page" : "101-10", "title" : "Growth hormone and prolactin receptors in adipogenesis: STAT-5 activation, suppressors of cytokine signaling, and regulation of insulin-like growth factor I.", "type" : "article-journal", "volume" : "66" }, "uris" : [ "http://www.mendeley.com/documents/?uuid=21548a4c-a544-42df-9898-0da16991d08a" ] }, { "id" : "ITEM-2", "itemData" : { "DOI" : "10.1074/jbc.M508492200", "ISSN" : "0021-9258", "PMID" : "16326703", "abstract" : "In examination of mechanisms regulating metabolic responses to growth hormone (GH), microarray analysis identified 561 probe sets showing time-dependent patterns of expression in GH-treated 3T3-F442A adipocytes. Biological functions significantly over-represented among GH-regulated genes include regulators of transcription at early times, and lipid biosynthesis, cholesterol biosynthesis, and mediators of immune responses at later times (48 h). One novel GH-induced gene encodes activating transcription factor 3 (ATF3). Atf3 mRNA expression and promoter activity were stimulated by GH. Genes for ATF3 and growth arrest and DNA damage-inducible gene 45 gamma (GADD45gamma) showed similar time-dependent patterns of responses to GH, suggesting similar regulatory mechanisms. A conserved sequence in the promoters of the Atf3 and Gadd45gamma genes contains a CCAAT/enhancer-binding protein (C/EBP) site previously observed in the Gadd45gamma promoter, suggesting a novel corresponding C/EBP site in the Atf3 promoter. C/EBPbeta was found to bind to the predicted Atf3 C/EBP site, and C/EBPbeta enhanced the activation of the wild-type Atf3 promoter. Mutation of the predicted Atf3 C/EBP site disrupted Atf3 promoter activation not only by C/EBPbeta but also by GH. These findings suggest that GH regulates transcription of Atf3 through a mechanism utilizing factors, such as C/EBPbeta, which bind to a novel C/EBP site.", "author" : [ { "dropping-particle" : "", "family" : "Huo", "given" : "Jeffrey S", "non-dropping-particle" : "", "parse-names" : false, "suffix" : "" }, { "dropping-particle" : "", "family" : "McEachin", "given" : "Richard C", "non-dropping-particle" : "", "parse-names" : false, "suffix" : "" }, { "dropping-particle" : "", "family" : "Cui", "given" : "Tracy Xiao", "non-dropping-particle" : "", "parse-names" : false, "suffix" : "" }, { "dropping-particle" : "", "family" : "Duggal", "given" : "Nisha K", "non-dropping-particle" : "", "parse-names" : false, "suffix" : "" }, { "dropping-particle" : "", "family" : "Hai", "given" : "Tsonwin", "non-dropping-particle" : "", "parse-names" : false, "suffix" : "" }, { "dropping-particle" : "", "family" : "States", "given" : "David J", "non-dropping-particle" : "", "parse-names" : false, "suffix" : "" }, { "dropping-particle" : "", "family" : "Schwartz", "given" : "Jessica", "non-dropping-particle" : "", "parse-names" : false, "suffix" : "" } ], "container-title" : "The Journal of biological chemistry", "id" : "ITEM-2", "issue" : "7", "issued" : { "date-parts" : [ [ "2006", "2", "17" ] ] }, "page" : "4132-41", "title" : "Profiles of growth hormone (GH)-regulated genes reveal time-dependent responses and identify a mechanism for regulation of activating transcription factor 3 by GH.", "type" : "article-journal", "volume" : "281" }, "uris" : [ "http://www.mendeley.com/documents/?uuid=d43c4f32-9ad1-46ab-86db-1d114b5f05be" ] } ], "mendeley" : { "previouslyFormattedCitation" : "[20,28]"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[20,28]</w:t>
      </w:r>
      <w:r w:rsidR="006E4692" w:rsidRPr="003A3AC8">
        <w:rPr>
          <w:rFonts w:ascii="Times New Roman" w:hAnsi="Times New Roman" w:cs="Times New Roman"/>
        </w:rPr>
        <w:fldChar w:fldCharType="end"/>
      </w:r>
      <w:r w:rsidRPr="003A3AC8">
        <w:rPr>
          <w:rFonts w:ascii="Times New Roman" w:hAnsi="Times New Roman" w:cs="Times New Roman"/>
        </w:rPr>
        <w:t xml:space="preserve">. </w:t>
      </w:r>
      <w:ins w:id="79" w:author="Dave Bridges" w:date="2014-10-05T08:58:00Z">
        <w:r w:rsidR="00533B25">
          <w:rPr>
            <w:rFonts w:ascii="Times New Roman" w:hAnsi="Times New Roman" w:cs="Times New Roman"/>
          </w:rPr>
          <w:t xml:space="preserve"> </w:t>
        </w:r>
      </w:ins>
      <w:r w:rsidR="00533B25">
        <w:rPr>
          <w:rFonts w:ascii="Times New Roman" w:hAnsi="Times New Roman" w:cs="Times New Roman"/>
        </w:rPr>
        <w:t xml:space="preserve">We observed no significant differences in any </w:t>
      </w:r>
      <w:commentRangeStart w:id="80"/>
      <w:r w:rsidR="00533B25">
        <w:rPr>
          <w:rFonts w:ascii="Times New Roman" w:hAnsi="Times New Roman" w:cs="Times New Roman"/>
        </w:rPr>
        <w:t>PIAS genes</w:t>
      </w:r>
      <w:del w:id="81" w:author="Dave Bridges" w:date="2014-10-08T11:01:00Z">
        <w:r w:rsidR="00533B25" w:rsidDel="00352750">
          <w:rPr>
            <w:rFonts w:ascii="Times New Roman" w:hAnsi="Times New Roman" w:cs="Times New Roman"/>
          </w:rPr>
          <w:delText>.</w:delText>
        </w:r>
      </w:del>
      <w:r w:rsidR="00533B25">
        <w:rPr>
          <w:rFonts w:ascii="Times New Roman" w:hAnsi="Times New Roman" w:cs="Times New Roman"/>
        </w:rPr>
        <w:t>.</w:t>
      </w:r>
      <w:commentRangeEnd w:id="80"/>
      <w:r w:rsidR="00980C6F">
        <w:rPr>
          <w:rStyle w:val="CommentReference"/>
        </w:rPr>
        <w:commentReference w:id="80"/>
      </w:r>
    </w:p>
    <w:p w14:paraId="74EF154D" w14:textId="55051D2F" w:rsidR="00EF2FE1" w:rsidRPr="00B40A9D" w:rsidRDefault="00D27D4A" w:rsidP="000404EC">
      <w:pPr>
        <w:bidi w:val="0"/>
        <w:spacing w:line="480" w:lineRule="auto"/>
        <w:jc w:val="both"/>
        <w:rPr>
          <w:rFonts w:ascii="Times New Roman" w:hAnsi="Times New Roman" w:cs="Times New Roman"/>
        </w:rPr>
      </w:pPr>
      <w:r w:rsidRPr="003A3AC8">
        <w:rPr>
          <w:rFonts w:ascii="Times New Roman" w:hAnsi="Times New Roman" w:cs="Times New Roman"/>
        </w:rPr>
        <w:t>We observed</w:t>
      </w:r>
      <w:r w:rsidR="00EF2FE1" w:rsidRPr="003A3AC8">
        <w:rPr>
          <w:rFonts w:ascii="Times New Roman" w:hAnsi="Times New Roman" w:cs="Times New Roman"/>
        </w:rPr>
        <w:t xml:space="preserve"> induction of the tyrosine phosphatases</w:t>
      </w:r>
      <w:r w:rsidR="00875B20" w:rsidRPr="003A3AC8">
        <w:rPr>
          <w:rFonts w:ascii="Times New Roman" w:hAnsi="Times New Roman" w:cs="Times New Roman"/>
        </w:rPr>
        <w:t>,</w:t>
      </w:r>
      <w:r w:rsidR="00EF2FE1" w:rsidRPr="003A3AC8">
        <w:rPr>
          <w:rFonts w:ascii="Times New Roman" w:hAnsi="Times New Roman" w:cs="Times New Roman"/>
        </w:rPr>
        <w:t xml:space="preserve"> </w:t>
      </w:r>
      <w:r w:rsidR="00EF2FE1" w:rsidRPr="003A3AC8">
        <w:rPr>
          <w:rFonts w:ascii="Times New Roman" w:hAnsi="Times New Roman" w:cs="Times New Roman"/>
          <w:i/>
        </w:rPr>
        <w:t>PTPN3</w:t>
      </w:r>
      <w:r w:rsidR="00EF2FE1" w:rsidRPr="003A3AC8">
        <w:rPr>
          <w:rFonts w:ascii="Times New Roman" w:hAnsi="Times New Roman" w:cs="Times New Roman"/>
        </w:rPr>
        <w:t xml:space="preserve"> </w:t>
      </w:r>
      <w:r w:rsidR="00875B20" w:rsidRPr="003A3AC8">
        <w:rPr>
          <w:rFonts w:ascii="Times New Roman" w:hAnsi="Times New Roman" w:cs="Times New Roman"/>
        </w:rPr>
        <w:t>(also called PTP-H1</w:t>
      </w:r>
      <w:r w:rsidR="00600BE0" w:rsidRPr="003A3AC8">
        <w:rPr>
          <w:rFonts w:ascii="Times New Roman" w:hAnsi="Times New Roman" w:cs="Times New Roman"/>
        </w:rPr>
        <w:t>, 2.</w:t>
      </w:r>
      <w:r w:rsidR="00B40A9D">
        <w:rPr>
          <w:rFonts w:ascii="Times New Roman" w:hAnsi="Times New Roman" w:cs="Times New Roman"/>
        </w:rPr>
        <w:t>5</w:t>
      </w:r>
      <w:r w:rsidR="00600BE0" w:rsidRPr="003A3AC8">
        <w:rPr>
          <w:rFonts w:ascii="Times New Roman" w:hAnsi="Times New Roman" w:cs="Times New Roman"/>
        </w:rPr>
        <w:t xml:space="preserve"> fold higher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=0.0028</w:t>
      </w:r>
      <w:r w:rsidR="00875B20" w:rsidRPr="003A3AC8">
        <w:rPr>
          <w:rFonts w:ascii="Times New Roman" w:hAnsi="Times New Roman" w:cs="Times New Roman"/>
        </w:rPr>
        <w:t>)</w:t>
      </w:r>
      <w:r w:rsidR="00B40A9D">
        <w:rPr>
          <w:rFonts w:ascii="Times New Roman" w:hAnsi="Times New Roman" w:cs="Times New Roman"/>
        </w:rPr>
        <w:t xml:space="preserve">, </w:t>
      </w:r>
      <w:r w:rsidR="00EF2FE1" w:rsidRPr="003A3AC8">
        <w:rPr>
          <w:rFonts w:ascii="Times New Roman" w:hAnsi="Times New Roman" w:cs="Times New Roman"/>
          <w:i/>
        </w:rPr>
        <w:t>PTPN4</w:t>
      </w:r>
      <w:r w:rsidR="00EF2FE1" w:rsidRPr="003A3AC8">
        <w:rPr>
          <w:rFonts w:ascii="Times New Roman" w:hAnsi="Times New Roman" w:cs="Times New Roman"/>
        </w:rPr>
        <w:t xml:space="preserve"> </w:t>
      </w:r>
      <w:r w:rsidR="00600BE0" w:rsidRPr="003A3AC8">
        <w:rPr>
          <w:rFonts w:ascii="Times New Roman" w:hAnsi="Times New Roman" w:cs="Times New Roman"/>
        </w:rPr>
        <w:t>(1.6 fol</w:t>
      </w:r>
      <w:r w:rsidR="00B40A9D">
        <w:rPr>
          <w:rFonts w:ascii="Times New Roman" w:hAnsi="Times New Roman" w:cs="Times New Roman"/>
        </w:rPr>
        <w:t>d</w:t>
      </w:r>
      <w:r w:rsidR="00600BE0" w:rsidRPr="003A3AC8">
        <w:rPr>
          <w:rFonts w:ascii="Times New Roman" w:hAnsi="Times New Roman" w:cs="Times New Roman"/>
        </w:rPr>
        <w:t xml:space="preserve"> </w:t>
      </w:r>
      <w:proofErr w:type="spellStart"/>
      <w:r w:rsidR="00006552" w:rsidRPr="003A3AC8">
        <w:rPr>
          <w:rFonts w:ascii="Times New Roman" w:hAnsi="Times New Roman" w:cs="Times New Roman"/>
        </w:rPr>
        <w:t>q</w:t>
      </w:r>
      <w:r w:rsidR="00B40A9D">
        <w:rPr>
          <w:rFonts w:ascii="Times New Roman" w:hAnsi="Times New Roman" w:cs="Times New Roman"/>
          <w:vertAlign w:val="subscript"/>
        </w:rPr>
        <w:t>age</w:t>
      </w:r>
      <w:proofErr w:type="spellEnd"/>
      <w:r w:rsidR="00B40A9D">
        <w:rPr>
          <w:rFonts w:ascii="Times New Roman" w:hAnsi="Times New Roman" w:cs="Times New Roman"/>
        </w:rPr>
        <w:t>=0.00014</w:t>
      </w:r>
      <w:r w:rsidR="00600BE0" w:rsidRPr="003A3AC8">
        <w:rPr>
          <w:rFonts w:ascii="Times New Roman" w:hAnsi="Times New Roman" w:cs="Times New Roman"/>
        </w:rPr>
        <w:t xml:space="preserve">) </w:t>
      </w:r>
      <w:r w:rsidR="00B40A9D">
        <w:rPr>
          <w:rFonts w:ascii="Times New Roman" w:hAnsi="Times New Roman" w:cs="Times New Roman"/>
        </w:rPr>
        <w:t xml:space="preserve">and </w:t>
      </w:r>
      <w:r w:rsidR="00B40A9D">
        <w:rPr>
          <w:rFonts w:ascii="Times New Roman" w:hAnsi="Times New Roman" w:cs="Times New Roman"/>
          <w:i/>
        </w:rPr>
        <w:t xml:space="preserve">PTPN13 </w:t>
      </w:r>
      <w:r w:rsidR="00B40A9D">
        <w:rPr>
          <w:rFonts w:ascii="Times New Roman" w:hAnsi="Times New Roman" w:cs="Times New Roman"/>
        </w:rPr>
        <w:t xml:space="preserve">(1.3 fold, </w:t>
      </w:r>
      <w:proofErr w:type="spellStart"/>
      <w:r w:rsidR="00B40A9D">
        <w:rPr>
          <w:rFonts w:ascii="Times New Roman" w:hAnsi="Times New Roman" w:cs="Times New Roman"/>
        </w:rPr>
        <w:t>q</w:t>
      </w:r>
      <w:r w:rsidR="00B40A9D" w:rsidRPr="00980C6F">
        <w:rPr>
          <w:rFonts w:ascii="Times New Roman" w:hAnsi="Times New Roman" w:cs="Times New Roman"/>
          <w:vertAlign w:val="subscript"/>
        </w:rPr>
        <w:t>age</w:t>
      </w:r>
      <w:proofErr w:type="spellEnd"/>
      <w:r w:rsidR="00B40A9D">
        <w:rPr>
          <w:rFonts w:ascii="Times New Roman" w:hAnsi="Times New Roman" w:cs="Times New Roman"/>
        </w:rPr>
        <w:t xml:space="preserve">=0.038) </w:t>
      </w:r>
      <w:r w:rsidR="00EF2FE1" w:rsidRPr="003A3AC8">
        <w:rPr>
          <w:rFonts w:ascii="Times New Roman" w:hAnsi="Times New Roman" w:cs="Times New Roman"/>
        </w:rPr>
        <w:t xml:space="preserve">in </w:t>
      </w:r>
      <w:r w:rsidRPr="003A3AC8">
        <w:rPr>
          <w:rFonts w:ascii="Times New Roman" w:hAnsi="Times New Roman" w:cs="Times New Roman"/>
        </w:rPr>
        <w:t>acromegaly</w:t>
      </w:r>
      <w:r w:rsidR="00A06F34" w:rsidRPr="003A3AC8">
        <w:rPr>
          <w:rFonts w:ascii="Times New Roman" w:hAnsi="Times New Roman" w:cs="Times New Roman"/>
        </w:rPr>
        <w:t xml:space="preserve"> </w:t>
      </w:r>
      <w:r w:rsidR="00EE3914" w:rsidRPr="003A3AC8">
        <w:rPr>
          <w:rFonts w:ascii="Times New Roman" w:hAnsi="Times New Roman" w:cs="Times New Roman"/>
        </w:rPr>
        <w:t>(</w:t>
      </w:r>
      <w:r w:rsidR="00A06F34" w:rsidRPr="003A3AC8">
        <w:rPr>
          <w:rFonts w:ascii="Times New Roman" w:hAnsi="Times New Roman" w:cs="Times New Roman"/>
        </w:rPr>
        <w:t xml:space="preserve">Figure </w:t>
      </w:r>
      <w:r w:rsidR="00CE79E1" w:rsidRPr="003A3AC8">
        <w:rPr>
          <w:rFonts w:ascii="Times New Roman" w:hAnsi="Times New Roman" w:cs="Times New Roman"/>
        </w:rPr>
        <w:t>3</w:t>
      </w:r>
      <w:ins w:id="83" w:author="Dave Bridges" w:date="2014-10-12T19:21:00Z">
        <w:r w:rsidR="0032237C">
          <w:rPr>
            <w:rFonts w:ascii="Times New Roman" w:hAnsi="Times New Roman" w:cs="Times New Roman"/>
          </w:rPr>
          <w:t>F</w:t>
        </w:r>
      </w:ins>
      <w:del w:id="84" w:author="Dave Bridges" w:date="2014-10-12T19:21:00Z">
        <w:r w:rsidR="00CE79E1" w:rsidRPr="003A3AC8" w:rsidDel="0032237C">
          <w:rPr>
            <w:rFonts w:ascii="Times New Roman" w:hAnsi="Times New Roman" w:cs="Times New Roman"/>
          </w:rPr>
          <w:delText>D</w:delText>
        </w:r>
      </w:del>
      <w:r w:rsidR="00EE3914" w:rsidRPr="003A3AC8">
        <w:rPr>
          <w:rFonts w:ascii="Times New Roman" w:hAnsi="Times New Roman" w:cs="Times New Roman"/>
        </w:rPr>
        <w:t>)</w:t>
      </w:r>
      <w:r w:rsidR="000268FA" w:rsidRPr="003A3AC8">
        <w:rPr>
          <w:rFonts w:ascii="Times New Roman" w:hAnsi="Times New Roman" w:cs="Times New Roman"/>
        </w:rPr>
        <w:t xml:space="preserve">.  </w:t>
      </w:r>
      <w:r w:rsidRPr="003A3AC8">
        <w:rPr>
          <w:rFonts w:ascii="Times New Roman" w:hAnsi="Times New Roman" w:cs="Times New Roman"/>
          <w:i/>
        </w:rPr>
        <w:t>PTPN3</w:t>
      </w:r>
      <w:r w:rsidRPr="003A3AC8">
        <w:rPr>
          <w:rFonts w:ascii="Times New Roman" w:hAnsi="Times New Roman" w:cs="Times New Roman"/>
        </w:rPr>
        <w:t xml:space="preserve"> has been reported </w:t>
      </w:r>
      <w:r w:rsidR="00EF2FE1" w:rsidRPr="003A3AC8">
        <w:rPr>
          <w:rFonts w:ascii="Times New Roman" w:hAnsi="Times New Roman" w:cs="Times New Roman"/>
        </w:rPr>
        <w:t xml:space="preserve">to bind GH receptor </w:t>
      </w:r>
      <w:r w:rsidR="00EF2FE1" w:rsidRPr="003A3AC8">
        <w:rPr>
          <w:rFonts w:ascii="Times New Roman" w:hAnsi="Times New Roman" w:cs="Times New Roman"/>
          <w:i/>
          <w:iCs/>
        </w:rPr>
        <w:t>in vitro</w:t>
      </w:r>
      <w:r w:rsidR="00EF2FE1" w:rsidRPr="003A3AC8">
        <w:rPr>
          <w:rFonts w:ascii="Times New Roman" w:hAnsi="Times New Roman" w:cs="Times New Roman"/>
        </w:rPr>
        <w:t xml:space="preserve"> in the presence of GH</w:t>
      </w:r>
      <w:r w:rsidR="00CA6A3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"10.1210/me.2003-0011", "ISSN" : "0888-8809", "PMID" : "12907755", "abstract" : "Protein tyrosine phosphatases (PTPs) play key roles in switching off tyrosine phosphorylation cascades, such as initiated by cytokine receptors. We have used substrate-trapping mutants of a large set of PTPs to identify members of the PTP family that have substrate specificity for the phosphorylated human GH receptor (GHR) intracellular domain. Among 31 PTPs tested, T cell (TC)-PTP, PTP-beta, PTP1B, stomach cancer-associated PTP 1 (SAP-1), Pyst-2, Meg-2, and PTP-H1 showed specificity for phosphorylated GHR that had been produced by coexpression with a kinase in bacteria. We then used GH-induced, phosphorylated GH receptor, purified from overexpressing mammalian cells, in a Far Western-based approach to test whether these seven PTPs were also capable of recognizing ligand-induced, physiologically phosphorylated GHR. In this assay, only TC-PTP, PTP1B, PTP-H1, and SAP-1 interacted with the mature form of the phosphorylated GHR. In parallel, we show that these PTPs recognize very different subsets of the seven GHR tyrosines that are potentially phosphorylated. Finally, mRNA tissue distribution of these PTPs by RT-PCR analysis and coexpression of the wild-type PTPs to test their ability to dephosphorylate ligand-activated GHR suggest PTP-H1 and PTP1B as potential candidates involved in GHR signaling.", "author" : [ { "dropping-particle" : "", "family" : "Pasquali", "given" : "Christian", "non-dropping-particle" : "", "parse-names" : false, "suffix" : "" }, { "dropping-particle" : "", "family" : "Curchod", "given" : "Marie-Laure", "non-dropping-particle" : "", "parse-names" : false, "suffix" : "" }, { "dropping-particle" : "", "family" : "W\u00e4lchli", "given" : "S\u00e9bastien", "non-dropping-particle" : "", "parse-names" : false, "suffix" : "" }, { "dropping-particle" : "", "family" : "Espanel", "given" : "Xavier", "non-dropping-particle" : "", "parse-names" : false, "suffix" : "" }, { "dropping-particle" : "", "family" : "Guerrier", "given" : "Mireille", "non-dropping-particle" : "", "parse-names" : false, "suffix" : "" }, { "dropping-particle" : "", "family" : "Arigoni", "given" : "Fabrizio", "non-dropping-particle" : "", "parse-names" : false, "suffix" : "" }, { "dropping-particle" : "", "family" : "Strous", "given" : "Ger", "non-dropping-particle" : "", "parse-names" : false, "suffix" : "" }, { "dropping-particle" : "", "family" : "Hooft van Huijsduijnen", "given" : "Rob", "non-dropping-particle" : "", "parse-names" : false, "suffix" : "" } ], "container-title" : "Molecular endocrinology (Baltimore, Md.)", "id" : "ITEM-1", "issue" : "11", "issued" : { "date-parts" : [ [ "2003", "11" ] ] }, "page" : "2228-39", "title" : "Identification of protein tyrosine phosphatases with specificity for the ligand-activated growth hormone receptor.", "type" : "article-journal", "volume" : "17" }, "uris" : [ "http://www.mendeley.com/documents/?uuid=afce1313-b877-44ac-b974-7b6854bb861b" ] } ], "mendeley" : { "previouslyFormattedCitation" : "[31]"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[31]</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and its overexpression </w:t>
      </w:r>
      <w:r w:rsidR="000268FA" w:rsidRPr="003A3AC8">
        <w:rPr>
          <w:rFonts w:ascii="Times New Roman" w:hAnsi="Times New Roman" w:cs="Times New Roman"/>
        </w:rPr>
        <w:t xml:space="preserve">reduces </w:t>
      </w:r>
      <w:r w:rsidR="00CE54B8" w:rsidRPr="003A3AC8">
        <w:rPr>
          <w:rFonts w:ascii="Times New Roman" w:hAnsi="Times New Roman" w:cs="Times New Roman"/>
        </w:rPr>
        <w:t>STAT5</w:t>
      </w:r>
      <w:r w:rsidR="00EF2FE1" w:rsidRPr="003A3AC8">
        <w:rPr>
          <w:rFonts w:ascii="Times New Roman" w:hAnsi="Times New Roman" w:cs="Times New Roman"/>
        </w:rPr>
        <w:t xml:space="preserve"> signaling in response to GH</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CE54B8" w:rsidRPr="003A3AC8">
        <w:rPr>
          <w:rFonts w:ascii="Times New Roman" w:hAnsi="Times New Roman" w:cs="Times New Roman"/>
          <w:i/>
        </w:rPr>
        <w:t>Ptpn3</w:t>
      </w:r>
      <w:r w:rsidR="000268FA" w:rsidRPr="003A3AC8">
        <w:rPr>
          <w:rFonts w:ascii="Times New Roman" w:hAnsi="Times New Roman" w:cs="Times New Roman"/>
        </w:rPr>
        <w:t xml:space="preserve"> </w:t>
      </w:r>
      <w:r w:rsidR="00EF2FE1" w:rsidRPr="003A3AC8">
        <w:rPr>
          <w:rFonts w:ascii="Times New Roman" w:hAnsi="Times New Roman" w:cs="Times New Roman"/>
        </w:rPr>
        <w:t xml:space="preserve">Knockout mice have excessive GH activity, as demonstrated by excessive growth accompanied by a strong induction </w:t>
      </w:r>
      <w:r w:rsidR="003E14E7" w:rsidRPr="003A3AC8">
        <w:rPr>
          <w:rFonts w:ascii="Times New Roman" w:hAnsi="Times New Roman" w:cs="Times New Roman"/>
        </w:rPr>
        <w:t>of</w:t>
      </w:r>
      <w:r w:rsidR="00EF2FE1" w:rsidRPr="003A3AC8">
        <w:rPr>
          <w:rFonts w:ascii="Times New Roman" w:hAnsi="Times New Roman" w:cs="Times New Roman"/>
        </w:rPr>
        <w:t xml:space="preserve"> liver </w:t>
      </w:r>
      <w:r w:rsidR="00EF2FE1" w:rsidRPr="003A3AC8">
        <w:rPr>
          <w:rFonts w:ascii="Times New Roman" w:hAnsi="Times New Roman" w:cs="Times New Roman"/>
          <w:i/>
        </w:rPr>
        <w:t>IGF1</w:t>
      </w:r>
      <w:r w:rsidR="00EF2FE1" w:rsidRPr="003A3AC8">
        <w:rPr>
          <w:rFonts w:ascii="Times New Roman" w:hAnsi="Times New Roman" w:cs="Times New Roman"/>
        </w:rPr>
        <w:t xml:space="preserve"> mRNA and serum IGF</w:t>
      </w:r>
      <w:r w:rsidR="00E26130" w:rsidRPr="003A3AC8">
        <w:rPr>
          <w:rFonts w:ascii="Times New Roman" w:hAnsi="Times New Roman" w:cs="Times New Roman"/>
        </w:rPr>
        <w:t>-</w:t>
      </w:r>
      <w:r w:rsidR="00EF2FE1" w:rsidRPr="003A3AC8">
        <w:rPr>
          <w:rFonts w:ascii="Times New Roman" w:hAnsi="Times New Roman" w:cs="Times New Roman"/>
        </w:rPr>
        <w:t>1</w:t>
      </w:r>
      <w:r w:rsidR="00094ED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"10.1074/jbc.M705814200", "ISSN" : "0021-9258", "PMID" : "17921143", "abstract" : "Several protein-tyrosine phosphatases (PTPs) have been implicated in the control of growth hormone receptor (GHR) signaling, but none have been shown to affect growth in vivo. We have applied a battery of molecular and cellular approaches to test a family-wide panel of PTPs for interference with GHR signaling. Among the subset of PTPs that showed activity in multiple readouts, we selected PTP-H1/PTPN3 for further in vivo studies and found that mice lacking the PTP-H1 catalytic domain show significantly enhanced growth over their wild type littermates. In addition, PTP-H1 mutant animals had enhanced plasma and liver mRNA expression of insulin-like growth factor 1, as well as increased bone density and mineral content. These observations point to a controlling role for PTP-H1 in modulating GHR signaling and systemic growth through insulin-like growth factor 1 secretion.", "author" : [ { "dropping-particle" : "", "family" : "Pilecka", "given" : "Iwona", "non-dropping-particle" : "", "parse-names" : false, "suffix" : "" }, { "dropping-particle" : "", "family" : "Patrignani", "given" : "Claudia", "non-dropping-particle" : "", "parse-names" : false, "suffix" : "" }, { "dropping-particle" : "", "family" : "Pescini", "given" : "Rosanna", "non-dropping-particle" : "", "parse-names" : false, "suffix" : "" }, { "dropping-particle" : "", "family" : "Curchod", "given" : "Marie-Laure", "non-dropping-particle" : "", "parse-names" : false, "suffix" : "" }, { "dropping-particle" : "", "family" : "Perrin", "given" : "Dominique", "non-dropping-particle" : "", "parse-names" : false, "suffix" : "" }, { "dropping-particle" : "", "family" : "Xue", "given" : "Yingzi", "non-dropping-particle" : "", "parse-names" : false, "suffix" : "" }, { "dropping-particle" : "", "family" : "Yasenchak", "given" : "Jason", "non-dropping-particle" : "", "parse-names" : false, "suffix" : "" }, { "dropping-particle" : "", "family" : "Clark", "given" : "Ann", "non-dropping-particle" : "", "parse-names" : false, "suffix" : "" }, { "dropping-particle" : "", "family" : "Magnone", "given" : "Maria Chiara", "non-dropping-particle" : "", "parse-names" : false, "suffix" : "" }, { "dropping-particle" : "", "family" : "Zaratin", "given" : "Paola", "non-dropping-particle" : "", "parse-names" : false, "suffix" : "" }, { "dropping-particle" : "", "family" : "Valenzuela", "given" : "David", "non-dropping-particle" : "", "parse-names" : false, "suffix" : "" }, { "dropping-particle" : "", "family" : "Rommel", "given" : "Christian", "non-dropping-particle" : "", "parse-names" : false, "suffix" : "" }, { "dropping-particle" : "", "family" : "Hooft van Huijsduijnen", "given" : "Rob", "non-dropping-particle" : "", "parse-names" : false, "suffix" : "" } ], "container-title" : "The Journal of biological chemistry", "id" : "ITEM-1", "issue" : "48", "issued" : { "date-parts" : [ [ "2007", "11", "30" ] ] }, "page" : "35405-15", "title" : "Protein-tyrosine phosphatase H1 controls growth hormone receptor signaling and systemic growth.", "type" : "article-journal", "volume" : "282" }, "uris" : [ "http://www.mendeley.com/documents/?uuid=9b2f956b-9eb5-4054-b374-0d33cc780b08" ] } ], "mendeley" : { "previouslyFormattedCitation" : "[32]"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[32]</w:t>
      </w:r>
      <w:r w:rsidR="006E4692" w:rsidRPr="003A3AC8">
        <w:rPr>
          <w:rFonts w:ascii="Times New Roman" w:hAnsi="Times New Roman" w:cs="Times New Roman"/>
        </w:rPr>
        <w:fldChar w:fldCharType="end"/>
      </w:r>
      <w:r w:rsidR="00EF2FE1" w:rsidRPr="003A3AC8">
        <w:rPr>
          <w:rFonts w:ascii="Times New Roman" w:hAnsi="Times New Roman" w:cs="Times New Roman"/>
        </w:rPr>
        <w:t xml:space="preserve">. </w:t>
      </w:r>
      <w:r w:rsidR="006F63EA" w:rsidRPr="003A3AC8">
        <w:rPr>
          <w:rFonts w:ascii="Times New Roman" w:hAnsi="Times New Roman" w:cs="Times New Roman"/>
        </w:rPr>
        <w:t>This is the first report of enhanced abundance of PTPN3 mRNA in response to GH</w:t>
      </w:r>
      <w:ins w:id="85" w:author="Dave Bridges" w:date="2014-10-08T11:01:00Z">
        <w:r w:rsidR="00F75031">
          <w:rPr>
            <w:rFonts w:ascii="Times New Roman" w:hAnsi="Times New Roman" w:cs="Times New Roman"/>
          </w:rPr>
          <w:t>/IGF-1</w:t>
        </w:r>
      </w:ins>
      <w:r w:rsidR="006F63EA" w:rsidRPr="003A3AC8">
        <w:rPr>
          <w:rFonts w:ascii="Times New Roman" w:hAnsi="Times New Roman" w:cs="Times New Roman"/>
        </w:rPr>
        <w:t xml:space="preserve"> exposure. </w:t>
      </w:r>
      <w:r w:rsidR="002A045B" w:rsidRPr="003A3AC8">
        <w:rPr>
          <w:rFonts w:ascii="Times New Roman" w:hAnsi="Times New Roman" w:cs="Times New Roman"/>
        </w:rPr>
        <w:t>The in</w:t>
      </w:r>
      <w:r w:rsidR="003E14E7" w:rsidRPr="003A3AC8">
        <w:rPr>
          <w:rFonts w:ascii="Times New Roman" w:hAnsi="Times New Roman" w:cs="Times New Roman"/>
        </w:rPr>
        <w:t>creased expression</w:t>
      </w:r>
      <w:r w:rsidR="002A045B" w:rsidRPr="003A3AC8">
        <w:rPr>
          <w:rFonts w:ascii="Times New Roman" w:hAnsi="Times New Roman" w:cs="Times New Roman"/>
        </w:rPr>
        <w:t xml:space="preserve"> </w:t>
      </w:r>
      <w:r w:rsidR="000268FA" w:rsidRPr="003A3AC8">
        <w:rPr>
          <w:rFonts w:ascii="Times New Roman" w:hAnsi="Times New Roman" w:cs="Times New Roman"/>
        </w:rPr>
        <w:t xml:space="preserve">of </w:t>
      </w:r>
      <w:r w:rsidR="000268FA" w:rsidRPr="003A3AC8">
        <w:rPr>
          <w:rFonts w:ascii="Times New Roman" w:hAnsi="Times New Roman" w:cs="Times New Roman"/>
          <w:i/>
        </w:rPr>
        <w:t>PTPN3</w:t>
      </w:r>
      <w:r w:rsidR="000268FA" w:rsidRPr="003A3AC8">
        <w:rPr>
          <w:rFonts w:ascii="Times New Roman" w:hAnsi="Times New Roman" w:cs="Times New Roman"/>
        </w:rPr>
        <w:t xml:space="preserve"> that we have observed </w:t>
      </w:r>
      <w:r w:rsidR="002A045B" w:rsidRPr="003A3AC8">
        <w:rPr>
          <w:rFonts w:ascii="Times New Roman" w:hAnsi="Times New Roman" w:cs="Times New Roman"/>
        </w:rPr>
        <w:t xml:space="preserve">in acromegaly suggests that this </w:t>
      </w:r>
      <w:r w:rsidR="000268FA" w:rsidRPr="003A3AC8">
        <w:rPr>
          <w:rFonts w:ascii="Times New Roman" w:hAnsi="Times New Roman" w:cs="Times New Roman"/>
        </w:rPr>
        <w:t>may be</w:t>
      </w:r>
      <w:r w:rsidR="00AE2C9F" w:rsidRPr="003A3AC8">
        <w:rPr>
          <w:rFonts w:ascii="Times New Roman" w:hAnsi="Times New Roman" w:cs="Times New Roman"/>
        </w:rPr>
        <w:t xml:space="preserve"> an additional</w:t>
      </w:r>
      <w:r w:rsidR="002A045B" w:rsidRPr="003A3AC8">
        <w:rPr>
          <w:rFonts w:ascii="Times New Roman" w:hAnsi="Times New Roman" w:cs="Times New Roman"/>
        </w:rPr>
        <w:t xml:space="preserve"> negative feedback pathway </w:t>
      </w:r>
      <w:r w:rsidR="006F63EA" w:rsidRPr="003A3AC8">
        <w:rPr>
          <w:rFonts w:ascii="Times New Roman" w:hAnsi="Times New Roman" w:cs="Times New Roman"/>
        </w:rPr>
        <w:t xml:space="preserve">induced by GH and </w:t>
      </w:r>
      <w:r w:rsidR="002A045B" w:rsidRPr="003A3AC8">
        <w:rPr>
          <w:rFonts w:ascii="Times New Roman" w:hAnsi="Times New Roman" w:cs="Times New Roman"/>
        </w:rPr>
        <w:t>reduc</w:t>
      </w:r>
      <w:r w:rsidR="006F63EA" w:rsidRPr="003A3AC8">
        <w:rPr>
          <w:rFonts w:ascii="Times New Roman" w:hAnsi="Times New Roman" w:cs="Times New Roman"/>
        </w:rPr>
        <w:t>ing</w:t>
      </w:r>
      <w:r w:rsidR="002A045B" w:rsidRPr="003A3AC8">
        <w:rPr>
          <w:rFonts w:ascii="Times New Roman" w:hAnsi="Times New Roman" w:cs="Times New Roman"/>
        </w:rPr>
        <w:t xml:space="preserve"> GH</w:t>
      </w:r>
      <w:ins w:id="86" w:author="Dave Bridges" w:date="2014-10-08T11:01:00Z">
        <w:r w:rsidR="00F75031">
          <w:rPr>
            <w:rFonts w:ascii="Times New Roman" w:hAnsi="Times New Roman" w:cs="Times New Roman"/>
          </w:rPr>
          <w:t>/IGF-1</w:t>
        </w:r>
      </w:ins>
      <w:r w:rsidR="002A045B" w:rsidRPr="003A3AC8">
        <w:rPr>
          <w:rFonts w:ascii="Times New Roman" w:hAnsi="Times New Roman" w:cs="Times New Roman"/>
        </w:rPr>
        <w:t xml:space="preserve"> signaling.</w:t>
      </w:r>
      <w:del w:id="87" w:author="Dave Bridges" w:date="2014-10-12T19:21:00Z">
        <w:r w:rsidRPr="003A3AC8" w:rsidDel="0032237C">
          <w:rPr>
            <w:rFonts w:ascii="Times New Roman" w:hAnsi="Times New Roman" w:cs="Times New Roman"/>
          </w:rPr>
          <w:delText xml:space="preserve">  </w:delText>
        </w:r>
        <w:r w:rsidR="00B40A9D" w:rsidDel="0032237C">
          <w:rPr>
            <w:rFonts w:ascii="Times New Roman" w:hAnsi="Times New Roman" w:cs="Times New Roman"/>
          </w:rPr>
          <w:delText xml:space="preserve">Similar to </w:delText>
        </w:r>
        <w:r w:rsidR="00B40A9D" w:rsidDel="0032237C">
          <w:rPr>
            <w:rFonts w:ascii="Times New Roman" w:hAnsi="Times New Roman" w:cs="Times New Roman"/>
            <w:i/>
          </w:rPr>
          <w:delText xml:space="preserve">SOCS2 </w:delText>
        </w:r>
        <w:r w:rsidR="00B40A9D" w:rsidDel="0032237C">
          <w:rPr>
            <w:rFonts w:ascii="Times New Roman" w:hAnsi="Times New Roman" w:cs="Times New Roman"/>
          </w:rPr>
          <w:delText xml:space="preserve">and </w:delText>
        </w:r>
        <w:r w:rsidR="00B40A9D" w:rsidDel="0032237C">
          <w:rPr>
            <w:rFonts w:ascii="Times New Roman" w:hAnsi="Times New Roman" w:cs="Times New Roman"/>
            <w:i/>
          </w:rPr>
          <w:delText>CISH</w:delText>
        </w:r>
        <w:r w:rsidR="00B40A9D" w:rsidDel="0032237C">
          <w:rPr>
            <w:rFonts w:ascii="Times New Roman" w:hAnsi="Times New Roman" w:cs="Times New Roman"/>
          </w:rPr>
          <w:delText xml:space="preserve">, these upregulation of </w:delText>
        </w:r>
        <w:r w:rsidR="00B40A9D" w:rsidRPr="00980C6F" w:rsidDel="0032237C">
          <w:rPr>
            <w:rFonts w:ascii="Times New Roman" w:hAnsi="Times New Roman" w:cs="Times New Roman"/>
            <w:i/>
          </w:rPr>
          <w:delText>PTPN</w:delText>
        </w:r>
        <w:r w:rsidR="00C51F8E" w:rsidDel="0032237C">
          <w:rPr>
            <w:rFonts w:ascii="Times New Roman" w:hAnsi="Times New Roman" w:cs="Times New Roman"/>
            <w:i/>
          </w:rPr>
          <w:delText>3</w:delText>
        </w:r>
        <w:r w:rsidR="00B40A9D" w:rsidDel="0032237C">
          <w:rPr>
            <w:rFonts w:ascii="Times New Roman" w:hAnsi="Times New Roman" w:cs="Times New Roman"/>
          </w:rPr>
          <w:delText xml:space="preserve"> was </w:delText>
        </w:r>
        <w:r w:rsidR="00C51F8E" w:rsidDel="0032237C">
          <w:rPr>
            <w:rFonts w:ascii="Times New Roman" w:hAnsi="Times New Roman" w:cs="Times New Roman"/>
          </w:rPr>
          <w:delText>larger in acromagalic patients under 60.</w:delText>
        </w:r>
      </w:del>
    </w:p>
    <w:p w14:paraId="13112C3A" w14:textId="77777777" w:rsidR="00615633" w:rsidRPr="003A3AC8" w:rsidRDefault="00615633" w:rsidP="000404EC">
      <w:pPr>
        <w:bidi w:val="0"/>
        <w:spacing w:line="480" w:lineRule="auto"/>
        <w:jc w:val="both"/>
        <w:rPr>
          <w:rFonts w:ascii="Times New Roman" w:hAnsi="Times New Roman" w:cs="Times New Roman"/>
          <w:b/>
        </w:rPr>
      </w:pPr>
      <w:r w:rsidRPr="003A3AC8">
        <w:rPr>
          <w:rFonts w:ascii="Times New Roman" w:hAnsi="Times New Roman" w:cs="Times New Roman"/>
          <w:b/>
        </w:rPr>
        <w:t xml:space="preserve">Genes </w:t>
      </w:r>
      <w:r w:rsidR="00C44BCA" w:rsidRPr="003A3AC8">
        <w:rPr>
          <w:rFonts w:ascii="Times New Roman" w:hAnsi="Times New Roman" w:cs="Times New Roman"/>
          <w:b/>
        </w:rPr>
        <w:t>controlling</w:t>
      </w:r>
      <w:r w:rsidRPr="003A3AC8">
        <w:rPr>
          <w:rFonts w:ascii="Times New Roman" w:hAnsi="Times New Roman" w:cs="Times New Roman"/>
          <w:b/>
        </w:rPr>
        <w:t xml:space="preserve"> DNA replication, proliferation and apoptosis</w:t>
      </w:r>
    </w:p>
    <w:p w14:paraId="14DA6D49" w14:textId="7E66D4DD" w:rsidR="00A40F0A" w:rsidRPr="003A3AC8" w:rsidRDefault="00707D74"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 xml:space="preserve">We observed </w:t>
      </w:r>
      <w:r w:rsidR="007B560B" w:rsidRPr="003A3AC8">
        <w:rPr>
          <w:rFonts w:ascii="Times New Roman" w:hAnsi="Times New Roman" w:cs="Times New Roman"/>
        </w:rPr>
        <w:t xml:space="preserve">a </w:t>
      </w:r>
      <w:r w:rsidR="00AE2C9F" w:rsidRPr="003A3AC8">
        <w:rPr>
          <w:rFonts w:ascii="Times New Roman" w:hAnsi="Times New Roman" w:cs="Times New Roman"/>
        </w:rPr>
        <w:t xml:space="preserve">difference in expression of </w:t>
      </w:r>
      <w:r w:rsidRPr="003A3AC8">
        <w:rPr>
          <w:rFonts w:ascii="Times New Roman" w:hAnsi="Times New Roman" w:cs="Times New Roman"/>
        </w:rPr>
        <w:t xml:space="preserve">several different genes regulating cellular proliferation in </w:t>
      </w:r>
      <w:proofErr w:type="spellStart"/>
      <w:r w:rsidR="00AE2C9F" w:rsidRPr="003A3AC8">
        <w:rPr>
          <w:rFonts w:ascii="Times New Roman" w:hAnsi="Times New Roman" w:cs="Times New Roman"/>
        </w:rPr>
        <w:t>acromegalic</w:t>
      </w:r>
      <w:proofErr w:type="spellEnd"/>
      <w:r w:rsidRPr="003A3AC8">
        <w:rPr>
          <w:rFonts w:ascii="Times New Roman" w:hAnsi="Times New Roman" w:cs="Times New Roman"/>
        </w:rPr>
        <w:t xml:space="preserve"> subjects. </w:t>
      </w:r>
      <w:r w:rsidR="00B57E50">
        <w:rPr>
          <w:rFonts w:ascii="Times New Roman" w:hAnsi="Times New Roman" w:cs="Times New Roman"/>
        </w:rPr>
        <w:t>The</w:t>
      </w:r>
      <w:r w:rsidR="00C8292E" w:rsidRPr="003A3AC8">
        <w:rPr>
          <w:rFonts w:ascii="Times New Roman" w:hAnsi="Times New Roman" w:cs="Times New Roman"/>
        </w:rPr>
        <w:t xml:space="preserve"> KEGG category containing DNA replication was enriched in </w:t>
      </w:r>
      <w:proofErr w:type="spellStart"/>
      <w:r w:rsidR="00C8292E" w:rsidRPr="003A3AC8">
        <w:rPr>
          <w:rFonts w:ascii="Times New Roman" w:hAnsi="Times New Roman" w:cs="Times New Roman"/>
        </w:rPr>
        <w:t>acromegalic</w:t>
      </w:r>
      <w:proofErr w:type="spellEnd"/>
      <w:r w:rsidR="00C8292E" w:rsidRPr="003A3AC8">
        <w:rPr>
          <w:rFonts w:ascii="Times New Roman" w:hAnsi="Times New Roman" w:cs="Times New Roman"/>
        </w:rPr>
        <w:t xml:space="preserve"> white adipose tissue, (</w:t>
      </w:r>
      <w:r w:rsidR="00F75578" w:rsidRPr="003A3AC8">
        <w:rPr>
          <w:rFonts w:ascii="Times New Roman" w:hAnsi="Times New Roman" w:cs="Times New Roman"/>
        </w:rPr>
        <w:t xml:space="preserve">Supplementary </w:t>
      </w:r>
      <w:r w:rsidR="00C8292E" w:rsidRPr="003A3AC8">
        <w:rPr>
          <w:rFonts w:ascii="Times New Roman" w:hAnsi="Times New Roman" w:cs="Times New Roman"/>
        </w:rPr>
        <w:t xml:space="preserve">Table 2).  </w:t>
      </w:r>
      <w:r w:rsidR="00B57E50">
        <w:rPr>
          <w:rFonts w:ascii="Times New Roman" w:hAnsi="Times New Roman" w:cs="Times New Roman"/>
        </w:rPr>
        <w:t>E</w:t>
      </w:r>
      <w:r w:rsidR="004F3B2D" w:rsidRPr="003A3AC8">
        <w:rPr>
          <w:rFonts w:ascii="Times New Roman" w:hAnsi="Times New Roman" w:cs="Times New Roman"/>
        </w:rPr>
        <w:t xml:space="preserve">xpression of </w:t>
      </w:r>
      <w:proofErr w:type="spellStart"/>
      <w:r w:rsidR="00FB3F66" w:rsidRPr="003A3AC8">
        <w:rPr>
          <w:rFonts w:ascii="Times New Roman" w:hAnsi="Times New Roman" w:cs="Times New Roman"/>
        </w:rPr>
        <w:t>Cyclin</w:t>
      </w:r>
      <w:proofErr w:type="spellEnd"/>
      <w:r w:rsidR="00FB3F66" w:rsidRPr="003A3AC8">
        <w:rPr>
          <w:rFonts w:ascii="Times New Roman" w:hAnsi="Times New Roman" w:cs="Times New Roman"/>
        </w:rPr>
        <w:t xml:space="preserve"> C (</w:t>
      </w:r>
      <w:r w:rsidR="00DF5118" w:rsidRPr="003A3AC8">
        <w:rPr>
          <w:rFonts w:ascii="Times New Roman" w:hAnsi="Times New Roman" w:cs="Times New Roman"/>
          <w:i/>
          <w:iCs/>
        </w:rPr>
        <w:t>CCNC</w:t>
      </w:r>
      <w:r w:rsidR="00EE7D5D" w:rsidRPr="003A3AC8">
        <w:rPr>
          <w:rFonts w:ascii="Times New Roman" w:hAnsi="Times New Roman" w:cs="Times New Roman"/>
          <w:i/>
          <w:iCs/>
        </w:rPr>
        <w:t>;</w:t>
      </w:r>
      <w:r w:rsidR="00600BE0" w:rsidRPr="003A3AC8">
        <w:rPr>
          <w:rFonts w:ascii="Times New Roman" w:hAnsi="Times New Roman" w:cs="Times New Roman"/>
        </w:rPr>
        <w:t xml:space="preserve"> 1.2 fold </w:t>
      </w:r>
      <w:proofErr w:type="spellStart"/>
      <w:r w:rsidR="00006552"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=0.022</w:t>
      </w:r>
      <w:r w:rsidR="00FB3F66" w:rsidRPr="003A3AC8">
        <w:rPr>
          <w:rFonts w:ascii="Times New Roman" w:hAnsi="Times New Roman" w:cs="Times New Roman"/>
        </w:rPr>
        <w:t xml:space="preserve">), </w:t>
      </w:r>
      <w:proofErr w:type="spellStart"/>
      <w:r w:rsidR="00615633" w:rsidRPr="003A3AC8">
        <w:rPr>
          <w:rFonts w:ascii="Times New Roman" w:hAnsi="Times New Roman" w:cs="Times New Roman"/>
        </w:rPr>
        <w:t>Cyclin</w:t>
      </w:r>
      <w:proofErr w:type="spellEnd"/>
      <w:r w:rsidR="00615633" w:rsidRPr="003A3AC8">
        <w:rPr>
          <w:rFonts w:ascii="Times New Roman" w:hAnsi="Times New Roman" w:cs="Times New Roman"/>
        </w:rPr>
        <w:t xml:space="preserve"> </w:t>
      </w:r>
      <w:r w:rsidR="00962AB1" w:rsidRPr="003A3AC8">
        <w:rPr>
          <w:rFonts w:ascii="Times New Roman" w:hAnsi="Times New Roman" w:cs="Times New Roman"/>
        </w:rPr>
        <w:t>E</w:t>
      </w:r>
      <w:r w:rsidR="0036695B" w:rsidRPr="003A3AC8">
        <w:rPr>
          <w:rFonts w:ascii="Times New Roman" w:hAnsi="Times New Roman" w:cs="Times New Roman"/>
        </w:rPr>
        <w:t xml:space="preserve"> (</w:t>
      </w:r>
      <w:r w:rsidR="00724271" w:rsidRPr="003A3AC8">
        <w:rPr>
          <w:rFonts w:ascii="Times New Roman" w:hAnsi="Times New Roman" w:cs="Times New Roman"/>
          <w:i/>
        </w:rPr>
        <w:t>CCN</w:t>
      </w:r>
      <w:r w:rsidR="00962AB1" w:rsidRPr="003A3AC8">
        <w:rPr>
          <w:rFonts w:ascii="Times New Roman" w:hAnsi="Times New Roman" w:cs="Times New Roman"/>
          <w:i/>
        </w:rPr>
        <w:t>E</w:t>
      </w:r>
      <w:r w:rsidR="00724271" w:rsidRPr="003A3AC8">
        <w:rPr>
          <w:rFonts w:ascii="Times New Roman" w:hAnsi="Times New Roman" w:cs="Times New Roman"/>
          <w:i/>
        </w:rPr>
        <w:t>1</w:t>
      </w:r>
      <w:r w:rsidR="00EE7D5D" w:rsidRPr="003A3AC8">
        <w:rPr>
          <w:rFonts w:ascii="Times New Roman" w:hAnsi="Times New Roman" w:cs="Times New Roman"/>
          <w:i/>
        </w:rPr>
        <w:t>;</w:t>
      </w:r>
      <w:r w:rsidR="00600BE0" w:rsidRPr="003A3AC8">
        <w:rPr>
          <w:rFonts w:ascii="Times New Roman" w:hAnsi="Times New Roman" w:cs="Times New Roman"/>
          <w:i/>
        </w:rPr>
        <w:t xml:space="preserve"> </w:t>
      </w:r>
      <w:r w:rsidR="00C51F8E">
        <w:rPr>
          <w:rFonts w:ascii="Times New Roman" w:hAnsi="Times New Roman" w:cs="Times New Roman"/>
          <w:iCs/>
        </w:rPr>
        <w:t>2.9</w:t>
      </w:r>
      <w:r w:rsidR="006B61E4">
        <w:rPr>
          <w:rFonts w:ascii="Times New Roman" w:hAnsi="Times New Roman" w:cs="Times New Roman"/>
          <w:iCs/>
        </w:rPr>
        <w:t xml:space="preserve"> fold, </w:t>
      </w:r>
      <w:proofErr w:type="spellStart"/>
      <w:r w:rsidR="006B61E4">
        <w:rPr>
          <w:rFonts w:ascii="Times New Roman" w:hAnsi="Times New Roman" w:cs="Times New Roman"/>
          <w:iCs/>
        </w:rPr>
        <w:t>q</w:t>
      </w:r>
      <w:r w:rsidR="00C51F8E">
        <w:rPr>
          <w:rFonts w:ascii="Times New Roman" w:hAnsi="Times New Roman" w:cs="Times New Roman"/>
          <w:iCs/>
          <w:vertAlign w:val="subscript"/>
        </w:rPr>
        <w:t>age</w:t>
      </w:r>
      <w:proofErr w:type="spellEnd"/>
      <w:r w:rsidR="006B61E4">
        <w:rPr>
          <w:rFonts w:ascii="Times New Roman" w:hAnsi="Times New Roman" w:cs="Times New Roman"/>
          <w:iCs/>
        </w:rPr>
        <w:t>=</w:t>
      </w:r>
      <w:r w:rsidR="00B57E50">
        <w:rPr>
          <w:rFonts w:ascii="Times New Roman" w:hAnsi="Times New Roman" w:cs="Times New Roman"/>
          <w:iCs/>
        </w:rPr>
        <w:t>6.5 x 10</w:t>
      </w:r>
      <w:r w:rsidR="00B57E50">
        <w:rPr>
          <w:rFonts w:ascii="Times New Roman" w:hAnsi="Times New Roman" w:cs="Times New Roman"/>
          <w:iCs/>
          <w:vertAlign w:val="superscript"/>
        </w:rPr>
        <w:t>-5</w:t>
      </w:r>
      <w:r w:rsidR="0036695B" w:rsidRPr="00980C6F">
        <w:rPr>
          <w:rFonts w:ascii="Times New Roman" w:hAnsi="Times New Roman" w:cs="Times New Roman"/>
        </w:rPr>
        <w:t>)</w:t>
      </w:r>
      <w:r w:rsidR="00615633" w:rsidRPr="003A3AC8">
        <w:rPr>
          <w:rFonts w:ascii="Times New Roman" w:hAnsi="Times New Roman" w:cs="Times New Roman"/>
        </w:rPr>
        <w:t xml:space="preserve">, </w:t>
      </w:r>
      <w:r w:rsidR="00C51F8E">
        <w:rPr>
          <w:rFonts w:ascii="Times New Roman" w:hAnsi="Times New Roman" w:cs="Times New Roman"/>
        </w:rPr>
        <w:t xml:space="preserve">and </w:t>
      </w:r>
      <w:proofErr w:type="spellStart"/>
      <w:r w:rsidR="00C51F8E">
        <w:rPr>
          <w:rFonts w:ascii="Times New Roman" w:hAnsi="Times New Roman" w:cs="Times New Roman"/>
        </w:rPr>
        <w:t>Cyclin</w:t>
      </w:r>
      <w:proofErr w:type="spellEnd"/>
      <w:r w:rsidR="00C51F8E">
        <w:rPr>
          <w:rFonts w:ascii="Times New Roman" w:hAnsi="Times New Roman" w:cs="Times New Roman"/>
        </w:rPr>
        <w:t xml:space="preserve"> G (</w:t>
      </w:r>
      <w:r w:rsidR="00C51F8E" w:rsidRPr="00980C6F">
        <w:rPr>
          <w:rFonts w:ascii="Times New Roman" w:hAnsi="Times New Roman" w:cs="Times New Roman"/>
          <w:i/>
        </w:rPr>
        <w:t>CCNG1</w:t>
      </w:r>
      <w:r w:rsidR="00C51F8E">
        <w:rPr>
          <w:rFonts w:ascii="Times New Roman" w:hAnsi="Times New Roman" w:cs="Times New Roman"/>
        </w:rPr>
        <w:t xml:space="preserve"> 1.4 fold, </w:t>
      </w:r>
      <w:proofErr w:type="spellStart"/>
      <w:r w:rsidR="00C51F8E">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=0.025</w:t>
      </w:r>
      <w:r w:rsidR="00C51F8E">
        <w:rPr>
          <w:rFonts w:ascii="Times New Roman" w:hAnsi="Times New Roman" w:cs="Times New Roman"/>
        </w:rPr>
        <w:t xml:space="preserve">) </w:t>
      </w:r>
      <w:r w:rsidR="00615633" w:rsidRPr="003A3AC8">
        <w:rPr>
          <w:rFonts w:ascii="Times New Roman" w:hAnsi="Times New Roman" w:cs="Times New Roman"/>
        </w:rPr>
        <w:t xml:space="preserve">which </w:t>
      </w:r>
      <w:commentRangeStart w:id="88"/>
      <w:r w:rsidR="00FB3F66" w:rsidRPr="003A3AC8">
        <w:rPr>
          <w:rFonts w:ascii="Times New Roman" w:hAnsi="Times New Roman" w:cs="Times New Roman"/>
        </w:rPr>
        <w:t>are</w:t>
      </w:r>
      <w:r w:rsidR="00615633" w:rsidRPr="003A3AC8">
        <w:rPr>
          <w:rFonts w:ascii="Times New Roman" w:hAnsi="Times New Roman" w:cs="Times New Roman"/>
        </w:rPr>
        <w:t xml:space="preserve"> important for</w:t>
      </w:r>
      <w:r w:rsidR="00962AB1" w:rsidRPr="003A3AC8">
        <w:rPr>
          <w:rFonts w:ascii="Times New Roman" w:hAnsi="Times New Roman" w:cs="Times New Roman"/>
        </w:rPr>
        <w:t xml:space="preserve"> </w:t>
      </w:r>
      <w:r w:rsidR="004F3B2D" w:rsidRPr="003A3AC8">
        <w:rPr>
          <w:rFonts w:ascii="Times New Roman" w:hAnsi="Times New Roman" w:cs="Times New Roman"/>
        </w:rPr>
        <w:t xml:space="preserve">transition </w:t>
      </w:r>
      <w:r w:rsidR="00962AB1" w:rsidRPr="003A3AC8">
        <w:rPr>
          <w:rFonts w:ascii="Times New Roman" w:hAnsi="Times New Roman" w:cs="Times New Roman"/>
        </w:rPr>
        <w:t>from G1 to S</w:t>
      </w:r>
      <w:commentRangeEnd w:id="88"/>
      <w:r w:rsidR="00B57E50">
        <w:rPr>
          <w:rStyle w:val="CommentReference"/>
        </w:rPr>
        <w:commentReference w:id="88"/>
      </w:r>
      <w:r w:rsidR="00615633" w:rsidRPr="003A3AC8">
        <w:rPr>
          <w:rFonts w:ascii="Times New Roman" w:hAnsi="Times New Roman" w:cs="Times New Roman"/>
        </w:rPr>
        <w:t xml:space="preserve">, </w:t>
      </w:r>
      <w:r w:rsidR="00724271" w:rsidRPr="003A3AC8">
        <w:rPr>
          <w:rFonts w:ascii="Times New Roman" w:hAnsi="Times New Roman" w:cs="Times New Roman"/>
        </w:rPr>
        <w:t>w</w:t>
      </w:r>
      <w:r w:rsidR="00FB3F66" w:rsidRPr="003A3AC8">
        <w:rPr>
          <w:rFonts w:ascii="Times New Roman" w:hAnsi="Times New Roman" w:cs="Times New Roman"/>
        </w:rPr>
        <w:t>ere</w:t>
      </w:r>
      <w:r w:rsidR="00724271" w:rsidRPr="003A3AC8">
        <w:rPr>
          <w:rFonts w:ascii="Times New Roman" w:hAnsi="Times New Roman" w:cs="Times New Roman"/>
        </w:rPr>
        <w:t xml:space="preserve"> </w:t>
      </w:r>
      <w:r w:rsidR="00615633" w:rsidRPr="003A3AC8">
        <w:rPr>
          <w:rFonts w:ascii="Times New Roman" w:hAnsi="Times New Roman" w:cs="Times New Roman"/>
        </w:rPr>
        <w:t xml:space="preserve">increased in </w:t>
      </w:r>
      <w:proofErr w:type="spellStart"/>
      <w:r w:rsidR="00615633" w:rsidRPr="003A3AC8">
        <w:rPr>
          <w:rFonts w:ascii="Times New Roman" w:hAnsi="Times New Roman" w:cs="Times New Roman"/>
        </w:rPr>
        <w:t>acromegalic</w:t>
      </w:r>
      <w:proofErr w:type="spellEnd"/>
      <w:r w:rsidR="00615633" w:rsidRPr="003A3AC8">
        <w:rPr>
          <w:rFonts w:ascii="Times New Roman" w:hAnsi="Times New Roman" w:cs="Times New Roman"/>
        </w:rPr>
        <w:t xml:space="preserve"> patients, and </w:t>
      </w:r>
      <w:r w:rsidR="004F3B2D" w:rsidRPr="003A3AC8">
        <w:rPr>
          <w:rFonts w:ascii="Times New Roman" w:hAnsi="Times New Roman" w:cs="Times New Roman"/>
        </w:rPr>
        <w:t xml:space="preserve">the negative regulator, </w:t>
      </w:r>
      <w:proofErr w:type="spellStart"/>
      <w:r w:rsidR="00615633" w:rsidRPr="003A3AC8">
        <w:rPr>
          <w:rFonts w:ascii="Times New Roman" w:hAnsi="Times New Roman" w:cs="Times New Roman"/>
        </w:rPr>
        <w:t>cycli</w:t>
      </w:r>
      <w:r w:rsidR="00904340" w:rsidRPr="003A3AC8">
        <w:rPr>
          <w:rFonts w:ascii="Times New Roman" w:hAnsi="Times New Roman" w:cs="Times New Roman"/>
        </w:rPr>
        <w:t>n</w:t>
      </w:r>
      <w:proofErr w:type="spellEnd"/>
      <w:r w:rsidR="00904340" w:rsidRPr="003A3AC8">
        <w:rPr>
          <w:rFonts w:ascii="Times New Roman" w:hAnsi="Times New Roman" w:cs="Times New Roman"/>
        </w:rPr>
        <w:t xml:space="preserve"> dependent kinase inhibitor B </w:t>
      </w:r>
      <w:r w:rsidR="00724271" w:rsidRPr="003A3AC8">
        <w:rPr>
          <w:rFonts w:ascii="Times New Roman" w:hAnsi="Times New Roman" w:cs="Times New Roman"/>
        </w:rPr>
        <w:t>(</w:t>
      </w:r>
      <w:r w:rsidR="00724271" w:rsidRPr="003A3AC8">
        <w:rPr>
          <w:rFonts w:ascii="Times New Roman" w:hAnsi="Times New Roman" w:cs="Times New Roman"/>
          <w:i/>
        </w:rPr>
        <w:t>CDKN2B</w:t>
      </w:r>
      <w:r w:rsidR="00724271" w:rsidRPr="003A3AC8">
        <w:rPr>
          <w:rFonts w:ascii="Times New Roman" w:hAnsi="Times New Roman" w:cs="Times New Roman"/>
        </w:rPr>
        <w:t xml:space="preserve">) </w:t>
      </w:r>
      <w:r w:rsidR="00615633" w:rsidRPr="003A3AC8">
        <w:rPr>
          <w:rFonts w:ascii="Times New Roman" w:hAnsi="Times New Roman" w:cs="Times New Roman"/>
        </w:rPr>
        <w:t>was decreased</w:t>
      </w:r>
      <w:r w:rsidR="00D90690" w:rsidRPr="003A3AC8">
        <w:rPr>
          <w:rFonts w:ascii="Times New Roman" w:hAnsi="Times New Roman" w:cs="Times New Roman"/>
        </w:rPr>
        <w:t xml:space="preserve"> (</w:t>
      </w:r>
      <w:r w:rsidR="00B57E50">
        <w:rPr>
          <w:rFonts w:ascii="Times New Roman" w:hAnsi="Times New Roman" w:cs="Times New Roman"/>
        </w:rPr>
        <w:t>40% reduced</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B57E50">
        <w:rPr>
          <w:rFonts w:ascii="Times New Roman" w:hAnsi="Times New Roman" w:cs="Times New Roman"/>
          <w:vertAlign w:val="subscript"/>
        </w:rPr>
        <w:t>age</w:t>
      </w:r>
      <w:proofErr w:type="spellEnd"/>
      <w:r w:rsidR="00B57E50">
        <w:rPr>
          <w:rFonts w:ascii="Times New Roman" w:hAnsi="Times New Roman" w:cs="Times New Roman"/>
        </w:rPr>
        <w:t>=</w:t>
      </w:r>
      <w:r w:rsidR="002F4F6E" w:rsidRPr="003A3AC8">
        <w:rPr>
          <w:rFonts w:ascii="Times New Roman" w:hAnsi="Times New Roman" w:cs="Times New Roman"/>
        </w:rPr>
        <w:t>0.01</w:t>
      </w:r>
      <w:r w:rsidR="00B57E50">
        <w:rPr>
          <w:rFonts w:ascii="Times New Roman" w:hAnsi="Times New Roman" w:cs="Times New Roman"/>
        </w:rPr>
        <w:t>6</w:t>
      </w:r>
      <w:r w:rsidR="002F4F6E" w:rsidRPr="003A3AC8">
        <w:rPr>
          <w:rFonts w:ascii="Times New Roman" w:hAnsi="Times New Roman" w:cs="Times New Roman"/>
        </w:rPr>
        <w:t xml:space="preserve">, </w:t>
      </w:r>
      <w:r w:rsidR="00D90690" w:rsidRPr="003A3AC8">
        <w:rPr>
          <w:rFonts w:ascii="Times New Roman" w:hAnsi="Times New Roman" w:cs="Times New Roman"/>
        </w:rPr>
        <w:t>Supplementary Figures 1</w:t>
      </w:r>
      <w:r w:rsidR="004F3B2D" w:rsidRPr="003A3AC8">
        <w:rPr>
          <w:rFonts w:ascii="Times New Roman" w:hAnsi="Times New Roman" w:cs="Times New Roman"/>
        </w:rPr>
        <w:t>B</w:t>
      </w:r>
      <w:r w:rsidR="00D90690" w:rsidRPr="003A3AC8">
        <w:rPr>
          <w:rFonts w:ascii="Times New Roman" w:hAnsi="Times New Roman" w:cs="Times New Roman"/>
        </w:rPr>
        <w:t>)</w:t>
      </w:r>
      <w:r w:rsidR="000268FA" w:rsidRPr="003A3AC8">
        <w:rPr>
          <w:rFonts w:ascii="Times New Roman" w:hAnsi="Times New Roman" w:cs="Times New Roman"/>
        </w:rPr>
        <w:t xml:space="preserve">. </w:t>
      </w:r>
      <w:r w:rsidR="00855875" w:rsidRPr="003A3AC8">
        <w:rPr>
          <w:rFonts w:ascii="Times New Roman" w:hAnsi="Times New Roman" w:cs="Times New Roman"/>
          <w:i/>
        </w:rPr>
        <w:t>CDKN2B</w:t>
      </w:r>
      <w:r w:rsidR="00855875" w:rsidRPr="003A3AC8">
        <w:rPr>
          <w:rFonts w:ascii="Times New Roman" w:hAnsi="Times New Roman" w:cs="Times New Roman"/>
        </w:rPr>
        <w:t xml:space="preserve"> </w:t>
      </w:r>
      <w:r w:rsidR="00B57E50">
        <w:rPr>
          <w:rFonts w:ascii="Times New Roman" w:hAnsi="Times New Roman" w:cs="Times New Roman"/>
        </w:rPr>
        <w:t xml:space="preserve">has also been </w:t>
      </w:r>
      <w:proofErr w:type="spellStart"/>
      <w:r w:rsidR="00B57E50">
        <w:rPr>
          <w:rFonts w:ascii="Times New Roman" w:hAnsi="Times New Roman" w:cs="Times New Roman"/>
        </w:rPr>
        <w:t>idenfied</w:t>
      </w:r>
      <w:proofErr w:type="spellEnd"/>
      <w:r w:rsidR="00B57E50" w:rsidRPr="003A3AC8">
        <w:rPr>
          <w:rFonts w:ascii="Times New Roman" w:hAnsi="Times New Roman" w:cs="Times New Roman"/>
        </w:rPr>
        <w:t xml:space="preserve"> </w:t>
      </w:r>
      <w:r w:rsidR="00B57E50">
        <w:rPr>
          <w:rFonts w:ascii="Times New Roman" w:hAnsi="Times New Roman" w:cs="Times New Roman"/>
        </w:rPr>
        <w:t>as</w:t>
      </w:r>
      <w:r w:rsidR="00B57E50" w:rsidRPr="003A3AC8">
        <w:rPr>
          <w:rFonts w:ascii="Times New Roman" w:hAnsi="Times New Roman" w:cs="Times New Roman"/>
        </w:rPr>
        <w:t xml:space="preserve"> </w:t>
      </w:r>
      <w:r w:rsidR="00855875" w:rsidRPr="003A3AC8">
        <w:rPr>
          <w:rFonts w:ascii="Times New Roman" w:hAnsi="Times New Roman" w:cs="Times New Roman"/>
        </w:rPr>
        <w:t xml:space="preserve">a diabetes susceptibility gene identified in GWA studies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"10.1038/nature05616", "ISSN" : "1476-4687", "PMID" : "17293876", "abstract" : "Type 2 diabetes mellitus results from the interaction of environmental factors with a combination of genetic variants, most of which were hitherto unknown. A systematic search for these variants was recently made possible by the development of high-density arrays that permit the genotyping of hundreds of thousands of polymorphisms. We tested 392,935 single-nucleotide polymorphisms in a French case-control cohort. Markers with the most significant difference in genotype frequencies between cases of type 2 diabetes and controls were fast-tracked for testing in a second cohort. This identified four loci containing variants that confer type 2 diabetes risk, in addition to confirming the known association with the TCF7L2 gene. These loci include a non-synonymous polymorphism in the zinc transporter SLC30A8, which is expressed exclusively in insulin-producing beta-cells, and two linkage disequilibrium blocks that contain genes potentially involved in beta-cell development or function (IDE-KIF11-HHEX and EXT2-ALX4). These associations explain a substantial portion of disease risk and constitute proof of principle for the genome-wide approach to the elucidation of complex genetic traits.", "author" : [ { "dropping-particle" : "", "family" : "Sladek", "given" : "Robert", "non-dropping-particle" : "", "parse-names" : false, "suffix" : "" }, { "dropping-particle" : "", "family" : "Rocheleau", "given" : "Ghislain", "non-dropping-particle" : "", "parse-names" : false, "suffix" : "" }, { "dropping-particle" : "", "family" : "Rung", "given" : "Johan", "non-dropping-particle" : "", "parse-names" : false, "suffix" : "" }, { "dropping-particle" : "", "family" : "Dina", "given" : "Christian", "non-dropping-particle" : "", "parse-names" : false, "suffix" : "" }, { "dropping-particle" : "", "family" : "Shen", "given" : "Lishuang", "non-dropping-particle" : "", "parse-names" : false, "suffix" : "" }, { "dropping-particle" : "", "family" : "Serre", "given" : "David", "non-dropping-particle" : "", "parse-names" : false, "suffix" : "" }, { "dropping-particle" : "", "family" : "Boutin", "given" : "Philippe", "non-dropping-particle" : "", "parse-names" : false, "suffix" : "" }, { "dropping-particle" : "", "family" : "Vincent", "given" : "Daniel", "non-dropping-particle" : "", "parse-names" : false, "suffix" : "" }, { "dropping-particle" : "", "family" : "Belisle", "given" : "Alexandre", "non-dropping-particle" : "", "parse-names" : false, "suffix" : "" }, { "dropping-particle" : "", "family" : "Hadjadj", "given" : "Samy", "non-dropping-particle" : "", "parse-names" : false, "suffix" : "" }, { "dropping-particle" : "", "family" : "Balkau", "given" : "Beverley", "non-dropping-particle" : "", "parse-names" : false, "suffix" : "" }, { "dropping-particle" : "", "family" : "Heude", "given" : "Barbara", "non-dropping-particle" : "", "parse-names" : false, "suffix" : "" }, { "dropping-particle" : "", "family" : "Charpentier", "given" : "Guillaume", "non-dropping-particle" : "", "parse-names" : false, "suffix" : "" }, { "dropping-particle" : "", "family" : "Hudson", "given" : "Thomas J", "non-dropping-particle" : "", "parse-names" : false, "suffix" : "" }, { "dropping-particle" : "", "family" : "Montpetit", "given" : "Alexandre", "non-dropping-particle" : "", "parse-names" : false, "suffix" : "" }, { "dropping-particle" : "V", "family" : "Pshezhetsky", "given" : "Alexey", "non-dropping-particle" : "", "parse-names" : false, "suffix" : "" }, { "dropping-particle" : "", "family" : "Prentki", "given" : "Marc", "non-dropping-particle" : "", "parse-names" : false, "suffix" : "" }, { "dropping-particle" : "", "family" : "Posner", "given" : "Barry I", "non-dropping-particle" : "", "parse-names" : false, "suffix" : "" }, { "dropping-particle" : "", "family" : "Balding", "given" : "David J", "non-dropping-particle" : "", "parse-names" : false, "suffix" : "" }, { "dropping-particle" : "", "family" : "Meyre", "given" : "David", "non-dropping-particle" : "", "parse-names" : false, "suffix" : "" }, { "dropping-particle" : "", "family" : "Polychronakos", "given" : "Constantin", "non-dropping-particle" : "", "parse-names" : false, "suffix" : "" }, { "dropping-particle" : "", "family" : "Froguel", "given" : "Philippe", "non-dropping-particle" : "", "parse-names" : false, "suffix" : "" } ], "container-title" : "Nature", "id" : "ITEM-1", "issue" : "7130", "issued" : { "date-parts" : [ [ "2007", "2", "22" ] ] }, "page" : "881-5", "title" : "A genome-wide association study identifies novel risk loci for type 2 diabetes.", "type" : "article-journal", "volume" : "445" }, "uris" : [ "http://www.mendeley.com/documents/?uuid=693e9f89-89c7-4704-a5c5-afb7cab4dbae" ] }, { "id" : "ITEM-2", "itemData" : { "DOI" : "10.1126/science.1142358", "ISSN" : "1095-9203", "PMID" : "17463246", "abstract" : "New strategies for prevention and treatment of type 2 diabetes (T2D) require improved insight into disease etiology. We analyzed 386,731 common single-nucleotide polymorphisms (SNPs) in 1464 patients with T2D and 1467 matched controls, each characterized for measures of glucose metabolism, lipids, obesity, and blood pressure. With collaborators (FUSION and WTCCC/UKT2D), we identified and confirmed three loci associated with T2D-in a noncoding region near CDKN2A and CDKN2B, in an intron of IGF2BP2, and an intron of CDKAL1-and replicated associations near HHEX and in SLC30A8 found by a recent whole-genome association study. We identified and confirmed association of a SNP in an intron of glucokinase regulatory protein (GCKR) with serum triglycerides. The discovery of associated variants in unsuspected genes and outside coding regions illustrates the ability of genome-wide association studies to provide potentially important clues to the pathogenesis of common diseases.", "author" : [ { "dropping-particle" : "", "family" : "Saxena", "given" : "Richa", "non-dropping-particle" : "", "parse-names" : false, "suffix" : "" }, { "dropping-particle" : "", "family" : "Voight", "given" : "Benjamin F", "non-dropping-particle" : "", "parse-names" : false, "suffix" : "" }, { "dropping-particle" : "", "family" : "Lyssenko", "given" : "Valeriya", "non-dropping-particle" : "", "parse-names" : false, "suffix" : "" }, { "dropping-particle" : "", "family" : "Burtt", "given" : "No\u00ebl P", "non-dropping-particle" : "", "parse-names" : false, "suffix" : "" }, { "dropping-particle" : "", "family" : "Bakker", "given" : "Paul I W", "non-dropping-particle" : "de", "parse-names" : false, "suffix" : "" }, { "dropping-particle" : "", "family" : "Chen", "given" : "Hong", "non-dropping-particle" : "", "parse-names" : false, "suffix" : "" }, { "dropping-particle" : "", "family" : "Roix", "given" : "Jeffrey J", "non-dropping-particle" : "", "parse-names" : false, "suffix" : "" }, { "dropping-particle" : "", "family" : "Kathiresan", "given" : "Sekar", "non-dropping-particle" : "", "parse-names" : false, "suffix" : "" }, { "dropping-particle" : "", "family" : "Hirschhorn", "given" : "Joel N", "non-dropping-particle" : "", "parse-names" : false, "suffix" : "" }, { "dropping-particle" : "", "family" : "Daly", "given" : "Mark J", "non-dropping-particle" : "", "parse-names" : false, "suffix" : "" }, { "dropping-particle" : "", "family" : "Hughes", "given" : "Thomas E", "non-dropping-particle" : "", "parse-names" : false, "suffix" : "" }, { "dropping-particle" : "", "family" : "Groop", "given" : "Leif", "non-dropping-particle" : "", "parse-names" : false, "suffix" : "" }, { "dropping-particle" : "", "family" : "Altshuler", "given" : "David", "non-dropping-particle" : "", "parse-names" : false, "suffix" : "" }, { "dropping-particle" : "", "family" : "Almgren", "given" : "Peter", "non-dropping-particle" : "", "parse-names" : false, "suffix" : "" }, { "dropping-particle" : "", "family" : "Florez", "given" : "Jose C", "non-dropping-particle" : "", "parse-names" : false, "suffix" : "" }, { "dropping-particle" : "", "family" : "Meyer", "given" : "Joanne", "non-dropping-particle" : "", "parse-names" : false, "suffix" : "" }, { "dropping-particle" : "", "family" : "Ardlie", "given" : "Kristin", "non-dropping-particle" : "", "parse-names" : false, "suffix" : "" }, { "dropping-particle" : "", "family" : "Bengtsson Bostr\u00f6m", "given" : "Kristina", "non-dropping-particle" : "", "parse-names" : false, "suffix" : "" }, { "dropping-particle" : "", "family" : "Isomaa", "given" : "Bo", "non-dropping-particle" : "", "parse-names" : false, "suffix" : "" }, { "dropping-particle" : "", "family" : "Lettre", "given" : "Guillaume", "non-dropping-particle" : "", "parse-names" : false, "suffix" : "" }, { "dropping-particle" : "", "family" : "Lindblad", "given" : "Ulf", "non-dropping-particle" : "", "parse-names" : false, "suffix" : "" }, { "dropping-particle" : "", "family" : "Lyon", "given" : "Helen N", "non-dropping-particle" : "", "parse-names" : false, "suffix" : "" }, { "dropping-particle" : "", "family" : "Melander", "given" : "Olle", "non-dropping-particle" : "", "parse-names" : false, "suffix" : "" }, { "dropping-particle" : "", "family" : "Newton-Cheh", "given" : "Christopher", "non-dropping-particle" : "", "parse-names" : false, "suffix" : "" }, { "dropping-particle" : "", "family" : "Nilsson", "given" : "Peter", "non-dropping-particle" : "", "parse-names" : false, "suffix" : "" }, { "dropping-particle" : "", "family" : "Orho-Melander", "given" : "Marju", "non-dropping-particle" : "", "parse-names" : false, "suffix" : "" }, { "dropping-particle" : "", "family" : "R\u00e5stam", "given" : "Lennart", "non-dropping-particle" : "", "parse-names" : false, "suffix" : "" }, { "dropping-particle" : "", "family" : "Speliotes", "given" : "Elizabeth K", "non-dropping-particle" : "", "parse-names" : false, "suffix" : "" }, { "dropping-particle" : "", "family" : "Taskinen", "given" : "Marja-Riitta", "non-dropping-particle" : "", "parse-names" : false, "suffix" : "" }, { "dropping-particle" : "", "family" : "Tuomi", "given" : "Tiinamaija", "non-dropping-particle" : "", "parse-names" : false, "suffix" : "" }, { "dropping-particle" : "", "family" : "Guiducci", "given" : "Candace", "non-dropping-particle" : "", "parse-names" : false, "suffix" : "" }, { "dropping-particle" : "", "family" : "Berglund", "given" : "Anna", "non-dropping-particle" : "", "parse-names" : false, "suffix" : "" }, { "dropping-particle" : "", "family" : "Carlson", "given" : "Joyce", "non-dropping-particle" : "", "parse-names" : false, "suffix" : "" }, { "dropping-particle" : "", "family" : "Gianniny", "given" : "Lauren", "non-dropping-particle" : "", "parse-names" : false, "suffix" : "" }, { "dropping-particle" : "", "family" : "Hackett", "given" : "Rachel", "non-dropping-particle" : "", "parse-names" : false, "suffix" : "" }, { "dropping-particle" : "", "family" : "Hall", "given" : "Liselotte", "non-dropping-particle" : "", "parse-names" : false, "suffix" : "" }, { "dropping-particle" : "", "family" : "Holmkvist", "given" : "Johan", "non-dropping-particle" : "", "parse-names" : false, "suffix" : "" }, { "dropping-particle" : "", "family" : "Laurila", "given" : "Esa", "non-dropping-particle" : "", "parse-names" : false, "suffix" : "" }, { "dropping-particle" : "", "family" : "Sj\u00f6gren", "given" : "Marketa", "non-dropping-particle" : "", "parse-names" : false, "suffix" : "" }, { "dropping-particle" : "", "family" : "Sterner", "given" : "Maria", "non-dropping-particle" : "", "parse-names" : false, "suffix" : "" }, { "dropping-particle" : "", "family" : "Surti", "given" : "Aarti", "non-dropping-particle" : "", "parse-names" : false, "suffix" : "" }, { "dropping-particle" : "", "family" : "Svensson", "given" : "Margareta", "non-dropping-particle" : "", "parse-names" : false, "suffix" : "" }, { "dropping-particle" : "", "family" : "Svensson", "given" : "Malin", "non-dropping-particle" : "", "parse-names" : false, "suffix" : "" }, { "dropping-particle" : "", "family" : "Tewhey", "given" : "Ryan", "non-dropping-particle" : "", "parse-names" : false, "suffix" : "" }, { "dropping-particle" : "", "family" : "Blumenstiel", "given" : "Brendan", "non-dropping-particle" : "", "parse-names" : false, "suffix" : "" }, { "dropping-particle" : "", "family" : "Parkin", "given" : "Melissa", "non-dropping-particle" : "", "parse-names" : false, "suffix" : "" }, { "dropping-particle" : "", "family" : "Defelice", "given" : "Matthew", "non-dropping-particle" : "", "parse-names" : false, "suffix" : "" }, { "dropping-particle" : "", "family" : "Barry", "given" : "Rachel", "non-dropping-particle" : "", "parse-names" : false, "suffix" : "" }, { "dropping-particle" : "", "family" : "Brodeur", "given" : "Wendy", "non-dropping-particle" : "", "parse-names" : false, "suffix" : "" }, { "dropping-particle" : "", "family" : "Camarata", "given" : "Jody", "non-dropping-particle" : "", "parse-names" : false, "suffix" : "" }, { "dropping-particle" : "", "family" : "Chia", "given" : "Nancy", "non-dropping-particle" : "", "parse-names" : false, "suffix" : "" }, { "dropping-particle" : "", "family" : "Fava", "given" : "Mary", "non-dropping-particle" : "", "parse-names" : false, "suffix" : "" }, { "dropping-particle" : "", "family" : "Gibbons", "given" : "John", "non-dropping-particle" : "", "parse-names" : false, "suffix" : "" }, { "dropping-particle" : "", "family" : "Handsaker", "given" : "Bob", "non-dropping-particle" : "", "parse-names" : false, "suffix" : "" }, { "dropping-particle" : "", "family" : "Healy", "given" : "Claire", "non-dropping-particle" : "", "parse-names" : false, "suffix" : "" }, { "dropping-particle" : "", "family" : "Nguyen", "given" : "Kieu", "non-dropping-particle" : "", "parse-names" : false, "suffix" : "" }, { "dropping-particle" : "", "family" : "Gates", "given" : "Casey", "non-dropping-particle" : "", "parse-names" : false, "suffix" : "" }, { "dropping-particle" : "", "family" : "Sougnez", "given" : "Carrie", "non-dropping-particle" : "", "parse-names" : false, "suffix" : "" }, { "dropping-particle" : "", "family" : "Gage", "given" : "Diane", "non-dropping-particle" : "", "parse-names" : false, "suffix" : "" }, { "dropping-particle" : "", "family" : "Nizzari", "given" : "Marcia", "non-dropping-particle" : "", "parse-names" : false, "suffix" : "" }, { "dropping-particle" : "", "family" : "Gabriel", "given" : "Stacey B", "non-dropping-particle" : "", "parse-names" : false, "suffix" : "" }, { "dropping-particle" : "", "family" : "Chirn", "given" : "Gung-Wei", "non-dropping-particle" : "", "parse-names" : false, "suffix" : "" }, { "dropping-particle" : "", "family" : "Ma", "given" : "Qicheng", "non-dropping-particle" : "", "parse-names" : false, "suffix" : "" }, { "dropping-particle" : "", "family" : "Parikh", "given" : "Hemang", "non-dropping-particle" : "", "parse-names" : false, "suffix" : "" }, { "dropping-particle" : "", "family" : "Richardson", "given" : "Delwood", "non-dropping-particle" : "", "parse-names" : false, "suffix" : "" }, { "dropping-particle" : "", "family" : "Ricke", "given" : "Darrell", "non-dropping-particle" : "", "parse-names" : false, "suffix" : "" }, { "dropping-particle" : "", "family" : "Purcell", "given" : "Shaun", "non-dropping-particle" : "", "parse-names" : false, "suffix" : "" } ], "container-title" : "Science (New York, N.Y.)", "id" : "ITEM-2", "issue" : "5829", "issued" : { "date-parts" : [ [ "2007", "6", "1" ] ] }, "page" : "1331-6", "title" : "Genome-wide association analysis identifies loci for type 2 diabetes and triglyceride levels.", "type" : "article-journal", "volume" : "316" }, "uris" : [ "http://www.mendeley.com/documents/?uuid=45dae2c0-bf12-4eb3-ba2f-a2e6c50214ab" ] } ], "mendeley" : { "previouslyFormattedCitation" : "[33,34]"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[33,34]</w:t>
      </w:r>
      <w:r w:rsidR="006E4692" w:rsidRPr="003A3AC8">
        <w:rPr>
          <w:rFonts w:ascii="Times New Roman" w:hAnsi="Times New Roman" w:cs="Times New Roman"/>
        </w:rPr>
        <w:fldChar w:fldCharType="end"/>
      </w:r>
      <w:r w:rsidR="00855875" w:rsidRPr="003A3AC8">
        <w:rPr>
          <w:rFonts w:ascii="Times New Roman" w:hAnsi="Times New Roman" w:cs="Times New Roman"/>
        </w:rPr>
        <w:t>.</w:t>
      </w:r>
      <w:r w:rsidR="00B57E50">
        <w:rPr>
          <w:rFonts w:ascii="Times New Roman" w:hAnsi="Times New Roman" w:cs="Times New Roman"/>
        </w:rPr>
        <w:t xml:space="preserve">  </w:t>
      </w:r>
    </w:p>
    <w:p w14:paraId="1A9F568C" w14:textId="6DB94A57" w:rsidR="00A61C2B" w:rsidRPr="003A3AC8" w:rsidRDefault="002F4F6E" w:rsidP="000404EC">
      <w:pPr>
        <w:shd w:val="clear" w:color="auto" w:fill="FFFFFF"/>
        <w:bidi w:val="0"/>
        <w:spacing w:line="480" w:lineRule="auto"/>
        <w:jc w:val="both"/>
        <w:rPr>
          <w:rFonts w:ascii="Times New Roman" w:hAnsi="Times New Roman" w:cs="Times New Roman"/>
        </w:rPr>
      </w:pPr>
      <w:r w:rsidRPr="003A3AC8">
        <w:rPr>
          <w:rFonts w:ascii="Times New Roman" w:hAnsi="Times New Roman" w:cs="Times New Roman"/>
        </w:rPr>
        <w:t>Additional DNA replication genes that were induced were n</w:t>
      </w:r>
      <w:r w:rsidR="00615633" w:rsidRPr="003A3AC8">
        <w:rPr>
          <w:rFonts w:ascii="Times New Roman" w:hAnsi="Times New Roman" w:cs="Times New Roman"/>
        </w:rPr>
        <w:t>ucleosome assembly protein 1-like 1 (</w:t>
      </w:r>
      <w:r w:rsidR="00615633" w:rsidRPr="003A3AC8">
        <w:rPr>
          <w:rFonts w:ascii="Times New Roman" w:hAnsi="Times New Roman" w:cs="Times New Roman"/>
          <w:i/>
        </w:rPr>
        <w:t>NAP1L1</w:t>
      </w:r>
      <w:r w:rsidRPr="003A3AC8">
        <w:rPr>
          <w:rFonts w:ascii="Times New Roman" w:hAnsi="Times New Roman" w:cs="Times New Roman"/>
          <w:i/>
        </w:rPr>
        <w:t xml:space="preserve">, </w:t>
      </w:r>
      <w:r w:rsidRPr="003A3AC8">
        <w:rPr>
          <w:rFonts w:ascii="Times New Roman" w:hAnsi="Times New Roman" w:cs="Times New Roman"/>
        </w:rPr>
        <w:t xml:space="preserve">1.3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w:t>
      </w:r>
      <w:r w:rsidRPr="003A3AC8">
        <w:rPr>
          <w:rFonts w:ascii="Times New Roman" w:hAnsi="Times New Roman" w:cs="Times New Roman"/>
        </w:rPr>
        <w:t>0.02</w:t>
      </w:r>
      <w:r w:rsidR="00F32887">
        <w:rPr>
          <w:rFonts w:ascii="Times New Roman" w:hAnsi="Times New Roman" w:cs="Times New Roman"/>
        </w:rPr>
        <w:t>5</w:t>
      </w:r>
      <w:r w:rsidR="00615633" w:rsidRPr="003A3AC8">
        <w:rPr>
          <w:rFonts w:ascii="Times New Roman" w:hAnsi="Times New Roman" w:cs="Times New Roman"/>
        </w:rPr>
        <w:t xml:space="preserve">) and </w:t>
      </w:r>
      <w:r w:rsidR="00ED344E" w:rsidRPr="003A3AC8">
        <w:rPr>
          <w:rFonts w:ascii="Times New Roman" w:hAnsi="Times New Roman" w:cs="Times New Roman"/>
          <w:color w:val="000000"/>
          <w:shd w:val="clear" w:color="auto" w:fill="FFFFFF"/>
        </w:rPr>
        <w:t>origin recognition complex, subunit 2</w:t>
      </w:r>
      <w:r w:rsidR="00ED344E" w:rsidRPr="003A3AC8">
        <w:rPr>
          <w:rFonts w:ascii="Times New Roman" w:hAnsi="Times New Roman" w:cs="Times New Roman"/>
          <w:i/>
        </w:rPr>
        <w:t xml:space="preserve"> </w:t>
      </w:r>
      <w:r w:rsidR="00ED344E" w:rsidRPr="003A3AC8">
        <w:rPr>
          <w:rFonts w:ascii="Times New Roman" w:hAnsi="Times New Roman" w:cs="Times New Roman"/>
          <w:iCs/>
        </w:rPr>
        <w:t>(</w:t>
      </w:r>
      <w:r w:rsidR="00615633" w:rsidRPr="003A3AC8">
        <w:rPr>
          <w:rFonts w:ascii="Times New Roman" w:hAnsi="Times New Roman" w:cs="Times New Roman"/>
          <w:i/>
        </w:rPr>
        <w:t>ORC2</w:t>
      </w:r>
      <w:r w:rsidRPr="003A3AC8">
        <w:rPr>
          <w:rFonts w:ascii="Times New Roman" w:hAnsi="Times New Roman" w:cs="Times New Roman"/>
          <w:iCs/>
        </w:rPr>
        <w:t>, 1.</w:t>
      </w:r>
      <w:r w:rsidR="00F32887">
        <w:rPr>
          <w:rFonts w:ascii="Times New Roman" w:hAnsi="Times New Roman" w:cs="Times New Roman"/>
          <w:iCs/>
        </w:rPr>
        <w:t>7</w:t>
      </w:r>
      <w:r w:rsidRPr="003A3AC8">
        <w:rPr>
          <w:rFonts w:ascii="Times New Roman" w:hAnsi="Times New Roman" w:cs="Times New Roman"/>
          <w:iCs/>
        </w:rPr>
        <w:t xml:space="preserve"> fold </w:t>
      </w:r>
      <w:proofErr w:type="spellStart"/>
      <w:r w:rsidRPr="003A3AC8">
        <w:rPr>
          <w:rFonts w:ascii="Times New Roman" w:hAnsi="Times New Roman" w:cs="Times New Roman"/>
          <w:iCs/>
        </w:rPr>
        <w:t>q</w:t>
      </w:r>
      <w:r w:rsidR="00F32887">
        <w:rPr>
          <w:rFonts w:ascii="Times New Roman" w:hAnsi="Times New Roman" w:cs="Times New Roman"/>
          <w:iCs/>
          <w:vertAlign w:val="subscript"/>
        </w:rPr>
        <w:t>age</w:t>
      </w:r>
      <w:proofErr w:type="spellEnd"/>
      <w:r w:rsidR="00F32887">
        <w:rPr>
          <w:rFonts w:ascii="Times New Roman" w:hAnsi="Times New Roman" w:cs="Times New Roman"/>
          <w:iCs/>
        </w:rPr>
        <w:t>=</w:t>
      </w:r>
      <w:r w:rsidRPr="003A3AC8">
        <w:rPr>
          <w:rFonts w:ascii="Times New Roman" w:hAnsi="Times New Roman" w:cs="Times New Roman"/>
          <w:iCs/>
        </w:rPr>
        <w:t>0.00</w:t>
      </w:r>
      <w:r w:rsidR="00F32887">
        <w:rPr>
          <w:rFonts w:ascii="Times New Roman" w:hAnsi="Times New Roman" w:cs="Times New Roman"/>
          <w:iCs/>
        </w:rPr>
        <w:t>44</w:t>
      </w:r>
      <w:r w:rsidR="00ED344E" w:rsidRPr="003A3AC8">
        <w:rPr>
          <w:rFonts w:ascii="Times New Roman" w:hAnsi="Times New Roman" w:cs="Times New Roman"/>
          <w:iCs/>
        </w:rPr>
        <w:t>)</w:t>
      </w:r>
      <w:r w:rsidR="00615633" w:rsidRPr="003A3AC8">
        <w:rPr>
          <w:rFonts w:ascii="Times New Roman" w:hAnsi="Times New Roman" w:cs="Times New Roman"/>
        </w:rPr>
        <w:t>, which are important for DNA replication</w:t>
      </w:r>
      <w:r w:rsidR="006F63EA" w:rsidRPr="003A3AC8">
        <w:rPr>
          <w:rFonts w:ascii="Times New Roman" w:hAnsi="Times New Roman" w:cs="Times New Roman"/>
        </w:rPr>
        <w:t>,</w:t>
      </w:r>
      <w:r w:rsidR="00AE2C9F" w:rsidRPr="003A3AC8">
        <w:rPr>
          <w:rFonts w:ascii="Times New Roman" w:hAnsi="Times New Roman" w:cs="Times New Roman"/>
        </w:rPr>
        <w:t xml:space="preserve"> and</w:t>
      </w:r>
      <w:r w:rsidR="000268FA" w:rsidRPr="003A3AC8">
        <w:rPr>
          <w:rFonts w:ascii="Times New Roman" w:hAnsi="Times New Roman" w:cs="Times New Roman"/>
        </w:rPr>
        <w:t xml:space="preserve"> </w:t>
      </w:r>
      <w:r w:rsidR="00E26130" w:rsidRPr="003A3AC8">
        <w:rPr>
          <w:rFonts w:ascii="Times New Roman" w:hAnsi="Times New Roman" w:cs="Times New Roman"/>
        </w:rPr>
        <w:t>the anti</w:t>
      </w:r>
      <w:r w:rsidR="006C42D6">
        <w:rPr>
          <w:rFonts w:ascii="Times New Roman" w:hAnsi="Times New Roman" w:cs="Times New Roman"/>
        </w:rPr>
        <w:t>-</w:t>
      </w:r>
      <w:r w:rsidR="00E26130" w:rsidRPr="003A3AC8">
        <w:rPr>
          <w:rFonts w:ascii="Times New Roman" w:hAnsi="Times New Roman" w:cs="Times New Roman"/>
        </w:rPr>
        <w:t>apoptotic regulators</w:t>
      </w:r>
      <w:r w:rsidR="00615633" w:rsidRPr="003A3AC8">
        <w:rPr>
          <w:rFonts w:ascii="Times New Roman" w:hAnsi="Times New Roman" w:cs="Times New Roman"/>
        </w:rPr>
        <w:t xml:space="preserve"> </w:t>
      </w:r>
      <w:r w:rsidR="00615633" w:rsidRPr="003A3AC8">
        <w:rPr>
          <w:rFonts w:ascii="Times New Roman" w:hAnsi="Times New Roman" w:cs="Times New Roman"/>
          <w:i/>
        </w:rPr>
        <w:t>BAG</w:t>
      </w:r>
      <w:r w:rsidR="004973A7" w:rsidRPr="003A3AC8">
        <w:rPr>
          <w:rFonts w:ascii="Times New Roman" w:hAnsi="Times New Roman" w:cs="Times New Roman"/>
          <w:i/>
        </w:rPr>
        <w:t>4</w:t>
      </w:r>
      <w:r w:rsidR="00615633" w:rsidRPr="003A3AC8">
        <w:rPr>
          <w:rFonts w:ascii="Times New Roman" w:hAnsi="Times New Roman" w:cs="Times New Roman"/>
          <w:b/>
          <w:i/>
        </w:rPr>
        <w:t xml:space="preserve"> </w:t>
      </w:r>
      <w:r w:rsidR="00615633" w:rsidRPr="003A3AC8">
        <w:rPr>
          <w:rFonts w:ascii="Times New Roman" w:hAnsi="Times New Roman" w:cs="Times New Roman"/>
        </w:rPr>
        <w:t>(</w:t>
      </w:r>
      <w:r w:rsidR="00615633" w:rsidRPr="003A3AC8">
        <w:rPr>
          <w:rFonts w:ascii="Times New Roman" w:hAnsi="Times New Roman" w:cs="Times New Roman"/>
          <w:color w:val="000000"/>
          <w:shd w:val="clear" w:color="auto" w:fill="FFFFFF"/>
        </w:rPr>
        <w:t xml:space="preserve">BCL2-associated </w:t>
      </w:r>
      <w:proofErr w:type="spellStart"/>
      <w:r w:rsidR="00615633" w:rsidRPr="003A3AC8">
        <w:rPr>
          <w:rFonts w:ascii="Times New Roman" w:hAnsi="Times New Roman" w:cs="Times New Roman"/>
          <w:color w:val="000000"/>
          <w:shd w:val="clear" w:color="auto" w:fill="FFFFFF"/>
        </w:rPr>
        <w:t>athanogene</w:t>
      </w:r>
      <w:proofErr w:type="spellEnd"/>
      <w:r w:rsidR="00615633" w:rsidRPr="003A3AC8">
        <w:rPr>
          <w:rFonts w:ascii="Times New Roman" w:hAnsi="Times New Roman" w:cs="Times New Roman"/>
          <w:color w:val="000000"/>
          <w:shd w:val="clear" w:color="auto" w:fill="FFFFFF"/>
        </w:rPr>
        <w:t xml:space="preserve"> 4</w:t>
      </w:r>
      <w:r w:rsidRPr="003A3AC8">
        <w:rPr>
          <w:rFonts w:ascii="Times New Roman" w:hAnsi="Times New Roman" w:cs="Times New Roman"/>
          <w:color w:val="000000"/>
          <w:shd w:val="clear" w:color="auto" w:fill="FFFFFF"/>
        </w:rPr>
        <w:t xml:space="preserve">. 1.7 fold </w:t>
      </w:r>
      <w:proofErr w:type="spellStart"/>
      <w:r w:rsidRPr="003A3AC8">
        <w:rPr>
          <w:rFonts w:ascii="Times New Roman" w:hAnsi="Times New Roman" w:cs="Times New Roman"/>
          <w:color w:val="000000"/>
          <w:shd w:val="clear" w:color="auto" w:fill="FFFFFF"/>
        </w:rPr>
        <w:t>q</w:t>
      </w:r>
      <w:r w:rsidR="00F32887">
        <w:rPr>
          <w:rFonts w:ascii="Times New Roman" w:hAnsi="Times New Roman" w:cs="Times New Roman"/>
          <w:color w:val="000000"/>
          <w:shd w:val="clear" w:color="auto" w:fill="FFFFFF"/>
          <w:vertAlign w:val="subscript"/>
        </w:rPr>
        <w:t>age</w:t>
      </w:r>
      <w:proofErr w:type="spellEnd"/>
      <w:r w:rsidRPr="003A3AC8">
        <w:rPr>
          <w:rFonts w:ascii="Times New Roman" w:hAnsi="Times New Roman" w:cs="Times New Roman"/>
          <w:color w:val="000000"/>
          <w:shd w:val="clear" w:color="auto" w:fill="FFFFFF"/>
        </w:rPr>
        <w:t>&lt;10</w:t>
      </w:r>
      <w:r w:rsidRPr="003A3AC8">
        <w:rPr>
          <w:rFonts w:ascii="Times New Roman" w:hAnsi="Times New Roman" w:cs="Times New Roman"/>
          <w:color w:val="000000"/>
          <w:shd w:val="clear" w:color="auto" w:fill="FFFFFF"/>
          <w:vertAlign w:val="superscript"/>
        </w:rPr>
        <w:t>-4</w:t>
      </w:r>
      <w:r w:rsidR="00615633" w:rsidRPr="003A3AC8">
        <w:rPr>
          <w:rFonts w:ascii="Times New Roman" w:hAnsi="Times New Roman" w:cs="Times New Roman"/>
          <w:color w:val="000000"/>
          <w:shd w:val="clear" w:color="auto" w:fill="FFFFFF"/>
        </w:rPr>
        <w:t>)</w:t>
      </w:r>
      <w:r w:rsidR="003B24B5" w:rsidRPr="003A3AC8">
        <w:rPr>
          <w:rFonts w:ascii="Times New Roman" w:hAnsi="Times New Roman" w:cs="Times New Roman"/>
        </w:rPr>
        <w:t xml:space="preserve"> and</w:t>
      </w:r>
      <w:r w:rsidR="00615633" w:rsidRPr="003A3AC8">
        <w:rPr>
          <w:rFonts w:ascii="Times New Roman" w:hAnsi="Times New Roman" w:cs="Times New Roman"/>
        </w:rPr>
        <w:t xml:space="preserve"> </w:t>
      </w:r>
      <w:r w:rsidR="004973A7" w:rsidRPr="003A3AC8">
        <w:rPr>
          <w:rFonts w:ascii="Times New Roman" w:hAnsi="Times New Roman" w:cs="Times New Roman"/>
          <w:i/>
        </w:rPr>
        <w:t>CAPN6</w:t>
      </w:r>
      <w:r w:rsidR="004973A7" w:rsidRPr="003A3AC8">
        <w:rPr>
          <w:rFonts w:ascii="Times New Roman" w:hAnsi="Times New Roman" w:cs="Times New Roman"/>
        </w:rPr>
        <w:t xml:space="preserve"> (</w:t>
      </w:r>
      <w:proofErr w:type="spellStart"/>
      <w:r w:rsidR="00615633" w:rsidRPr="003A3AC8">
        <w:rPr>
          <w:rFonts w:ascii="Times New Roman" w:hAnsi="Times New Roman" w:cs="Times New Roman"/>
        </w:rPr>
        <w:t>calpain</w:t>
      </w:r>
      <w:proofErr w:type="spellEnd"/>
      <w:r w:rsidR="00615633" w:rsidRPr="003A3AC8">
        <w:rPr>
          <w:rFonts w:ascii="Times New Roman" w:hAnsi="Times New Roman" w:cs="Times New Roman"/>
        </w:rPr>
        <w:t xml:space="preserve"> 6</w:t>
      </w:r>
      <w:r w:rsidRPr="003A3AC8">
        <w:rPr>
          <w:rFonts w:ascii="Times New Roman" w:hAnsi="Times New Roman" w:cs="Times New Roman"/>
        </w:rPr>
        <w:t xml:space="preserve">, </w:t>
      </w:r>
      <w:r w:rsidR="00F32887">
        <w:rPr>
          <w:rFonts w:ascii="Times New Roman" w:hAnsi="Times New Roman" w:cs="Times New Roman"/>
        </w:rPr>
        <w:t>3.7</w:t>
      </w:r>
      <w:r w:rsidRPr="003A3AC8">
        <w:rPr>
          <w:rFonts w:ascii="Times New Roman" w:hAnsi="Times New Roman" w:cs="Times New Roman"/>
        </w:rPr>
        <w:t xml:space="preserve"> fold </w:t>
      </w:r>
      <w:proofErr w:type="spellStart"/>
      <w:r w:rsidRPr="003A3AC8">
        <w:rPr>
          <w:rFonts w:ascii="Times New Roman" w:hAnsi="Times New Roman" w:cs="Times New Roman"/>
        </w:rPr>
        <w:t>q</w:t>
      </w:r>
      <w:r w:rsidR="00F32887">
        <w:rPr>
          <w:rFonts w:ascii="Times New Roman" w:hAnsi="Times New Roman" w:cs="Times New Roman"/>
          <w:vertAlign w:val="subscript"/>
        </w:rPr>
        <w:t>age</w:t>
      </w:r>
      <w:proofErr w:type="spellEnd"/>
      <w:r w:rsidR="00F32887">
        <w:rPr>
          <w:rFonts w:ascii="Times New Roman" w:hAnsi="Times New Roman" w:cs="Times New Roman"/>
        </w:rPr>
        <w:t>=0.0011</w:t>
      </w:r>
      <w:r w:rsidR="004973A7" w:rsidRPr="003A3AC8">
        <w:rPr>
          <w:rFonts w:ascii="Times New Roman" w:hAnsi="Times New Roman" w:cs="Times New Roman"/>
        </w:rPr>
        <w:t>)</w:t>
      </w:r>
      <w:r w:rsidR="00094ED5" w:rsidRPr="003A3AC8">
        <w:rPr>
          <w:rFonts w:ascii="Times New Roman" w:hAnsi="Times New Roman" w:cs="Times New Roman"/>
        </w:rPr>
        <w:t xml:space="preserve"> </w:t>
      </w:r>
      <w:r w:rsidR="00615633" w:rsidRPr="003A3AC8">
        <w:rPr>
          <w:rFonts w:ascii="Times New Roman" w:hAnsi="Times New Roman" w:cs="Times New Roman"/>
        </w:rPr>
        <w:t xml:space="preserve">were </w:t>
      </w:r>
      <w:r w:rsidR="00615633" w:rsidRPr="003A3AC8">
        <w:rPr>
          <w:rFonts w:ascii="Times New Roman" w:hAnsi="Times New Roman" w:cs="Times New Roman"/>
        </w:rPr>
        <w:lastRenderedPageBreak/>
        <w:t>also induced</w:t>
      </w:r>
      <w:r w:rsidR="00D90690" w:rsidRPr="003A3AC8">
        <w:rPr>
          <w:rFonts w:ascii="Times New Roman" w:hAnsi="Times New Roman" w:cs="Times New Roman"/>
        </w:rPr>
        <w:t xml:space="preserve"> (Supplementary Figures</w:t>
      </w:r>
      <w:r w:rsidR="00D831F2" w:rsidRPr="003A3AC8">
        <w:rPr>
          <w:rFonts w:ascii="Times New Roman" w:hAnsi="Times New Roman" w:cs="Times New Roman"/>
        </w:rPr>
        <w:t xml:space="preserve"> </w:t>
      </w:r>
      <w:r w:rsidR="009C5633" w:rsidRPr="003A3AC8">
        <w:rPr>
          <w:rFonts w:ascii="Times New Roman" w:hAnsi="Times New Roman" w:cs="Times New Roman"/>
        </w:rPr>
        <w:t>1C</w:t>
      </w:r>
      <w:r w:rsidR="00D90690" w:rsidRPr="003A3AC8">
        <w:rPr>
          <w:rFonts w:ascii="Times New Roman" w:hAnsi="Times New Roman" w:cs="Times New Roman"/>
        </w:rPr>
        <w:t>).</w:t>
      </w:r>
      <w:r w:rsidR="009C5633" w:rsidRPr="003A3AC8">
        <w:rPr>
          <w:rFonts w:ascii="Times New Roman" w:hAnsi="Times New Roman" w:cs="Times New Roman"/>
        </w:rPr>
        <w:t xml:space="preserve">  Together these implicate increased cell division, potentially of immune, vascular or pre-adipocyte cells in adipose tissue depots.</w:t>
      </w:r>
    </w:p>
    <w:p w14:paraId="6DC80835" w14:textId="7CB96242" w:rsidR="00BC5A4C" w:rsidRPr="003A3AC8" w:rsidRDefault="00855875" w:rsidP="000404EC">
      <w:pPr>
        <w:shd w:val="clear" w:color="auto" w:fill="FFFFFF"/>
        <w:bidi w:val="0"/>
        <w:spacing w:line="480" w:lineRule="auto"/>
        <w:jc w:val="both"/>
        <w:rPr>
          <w:rFonts w:ascii="Arial" w:eastAsia="Times New Roman" w:hAnsi="Arial"/>
        </w:rPr>
      </w:pPr>
      <w:r w:rsidRPr="003A3AC8">
        <w:rPr>
          <w:rFonts w:ascii="Times New Roman" w:eastAsia="Arial Unicode MS" w:hAnsi="Times New Roman" w:cs="Times New Roman"/>
          <w:color w:val="2E2E2E"/>
          <w:shd w:val="clear" w:color="auto" w:fill="FFFFFF"/>
        </w:rPr>
        <w:t>Apoptosis signal-regulating kinase 1</w:t>
      </w:r>
      <w:r w:rsidR="001724B2" w:rsidRPr="003A3AC8">
        <w:rPr>
          <w:rFonts w:ascii="Times New Roman" w:hAnsi="Times New Roman" w:cs="Times New Roman"/>
        </w:rPr>
        <w:t xml:space="preserve"> (</w:t>
      </w:r>
      <w:commentRangeStart w:id="89"/>
      <w:r w:rsidR="001724B2" w:rsidRPr="003A3AC8">
        <w:rPr>
          <w:rFonts w:ascii="Times New Roman" w:hAnsi="Times New Roman" w:cs="Times New Roman"/>
          <w:i/>
          <w:iCs/>
        </w:rPr>
        <w:t>MAP3K5</w:t>
      </w:r>
      <w:commentRangeEnd w:id="89"/>
      <w:r w:rsidR="001649E3">
        <w:rPr>
          <w:rStyle w:val="CommentReference"/>
        </w:rPr>
        <w:commentReference w:id="89"/>
      </w:r>
      <w:r w:rsidR="001724B2" w:rsidRPr="003A3AC8">
        <w:rPr>
          <w:rFonts w:ascii="Times New Roman" w:hAnsi="Times New Roman" w:cs="Times New Roman"/>
        </w:rPr>
        <w:t>) expression is higher in acromegaly</w:t>
      </w:r>
      <w:r w:rsidR="002F4F6E" w:rsidRPr="003A3AC8">
        <w:rPr>
          <w:rFonts w:ascii="Times New Roman" w:hAnsi="Times New Roman" w:cs="Times New Roman"/>
        </w:rPr>
        <w:t xml:space="preserve"> (</w:t>
      </w:r>
      <w:r w:rsidR="00FA6323">
        <w:rPr>
          <w:rFonts w:ascii="Times New Roman" w:hAnsi="Times New Roman" w:cs="Times New Roman"/>
        </w:rPr>
        <w:t>2.8</w:t>
      </w:r>
      <w:r w:rsidR="002F4F6E" w:rsidRPr="003A3AC8">
        <w:rPr>
          <w:rFonts w:ascii="Times New Roman" w:hAnsi="Times New Roman" w:cs="Times New Roman"/>
        </w:rPr>
        <w:t xml:space="preserve"> fold </w:t>
      </w:r>
      <w:proofErr w:type="spellStart"/>
      <w:r w:rsidR="002F4F6E" w:rsidRPr="003A3AC8">
        <w:rPr>
          <w:rFonts w:ascii="Times New Roman" w:hAnsi="Times New Roman" w:cs="Times New Roman"/>
        </w:rPr>
        <w:t>q</w:t>
      </w:r>
      <w:r w:rsidR="00FA6323">
        <w:rPr>
          <w:rFonts w:ascii="Times New Roman" w:hAnsi="Times New Roman" w:cs="Times New Roman"/>
          <w:vertAlign w:val="subscript"/>
        </w:rPr>
        <w:t>age</w:t>
      </w:r>
      <w:proofErr w:type="spellEnd"/>
      <w:r w:rsidR="002F4F6E" w:rsidRPr="003A3AC8">
        <w:rPr>
          <w:rFonts w:ascii="Times New Roman" w:hAnsi="Times New Roman" w:cs="Times New Roman"/>
        </w:rPr>
        <w:t>&lt;0.0</w:t>
      </w:r>
      <w:r w:rsidR="00FA6323">
        <w:rPr>
          <w:rFonts w:ascii="Times New Roman" w:hAnsi="Times New Roman" w:cs="Times New Roman"/>
        </w:rPr>
        <w:t>004</w:t>
      </w:r>
      <w:r w:rsidR="002F4F6E" w:rsidRPr="003A3AC8">
        <w:rPr>
          <w:rFonts w:ascii="Times New Roman" w:hAnsi="Times New Roman" w:cs="Times New Roman"/>
        </w:rPr>
        <w:t>)</w:t>
      </w:r>
      <w:r w:rsidR="001724B2" w:rsidRPr="003A3AC8">
        <w:rPr>
          <w:rFonts w:ascii="Times New Roman" w:hAnsi="Times New Roman" w:cs="Times New Roman"/>
        </w:rPr>
        <w:t xml:space="preserve">, and </w:t>
      </w:r>
      <w:r w:rsidR="00076E45" w:rsidRPr="003A3AC8">
        <w:rPr>
          <w:rFonts w:ascii="Times New Roman" w:hAnsi="Times New Roman" w:cs="Times New Roman"/>
        </w:rPr>
        <w:t xml:space="preserve">there is also </w:t>
      </w:r>
      <w:r w:rsidR="001724B2" w:rsidRPr="003A3AC8">
        <w:rPr>
          <w:rFonts w:ascii="Times New Roman" w:hAnsi="Times New Roman" w:cs="Times New Roman"/>
        </w:rPr>
        <w:t>higher expression of its downstream substrate</w:t>
      </w:r>
      <w:r w:rsidR="00FB3F66" w:rsidRPr="003A3AC8">
        <w:rPr>
          <w:rFonts w:ascii="Times New Roman" w:hAnsi="Times New Roman" w:cs="Times New Roman"/>
        </w:rPr>
        <w:t>s</w:t>
      </w:r>
      <w:r w:rsidR="001724B2" w:rsidRPr="003A3AC8">
        <w:rPr>
          <w:rFonts w:ascii="Times New Roman" w:hAnsi="Times New Roman" w:cs="Times New Roman"/>
        </w:rPr>
        <w:t xml:space="preserve"> </w:t>
      </w:r>
      <w:r w:rsidR="00FB3F66" w:rsidRPr="003A3AC8">
        <w:rPr>
          <w:rFonts w:ascii="Times New Roman" w:hAnsi="Times New Roman" w:cs="Times New Roman"/>
        </w:rPr>
        <w:t>p38</w:t>
      </w:r>
      <w:r w:rsidR="00FB3F66" w:rsidRPr="003A3AC8">
        <w:rPr>
          <w:rFonts w:ascii="Times New Roman" w:hAnsi="Times New Roman" w:cs="Times New Roman"/>
        </w:rPr>
        <w:sym w:font="Symbol" w:char="F061"/>
      </w:r>
      <w:r w:rsidR="00FB3F66" w:rsidRPr="003A3AC8">
        <w:rPr>
          <w:rFonts w:ascii="Times New Roman" w:hAnsi="Times New Roman" w:cs="Times New Roman"/>
        </w:rPr>
        <w:t xml:space="preserve"> (</w:t>
      </w:r>
      <w:r w:rsidR="00DF5118" w:rsidRPr="003A3AC8">
        <w:rPr>
          <w:rFonts w:ascii="Times New Roman" w:hAnsi="Times New Roman" w:cs="Times New Roman"/>
          <w:i/>
          <w:iCs/>
        </w:rPr>
        <w:t>MAPK14</w:t>
      </w:r>
      <w:r w:rsidR="002F4F6E" w:rsidRPr="003A3AC8">
        <w:rPr>
          <w:rFonts w:ascii="Times New Roman" w:hAnsi="Times New Roman" w:cs="Times New Roman"/>
        </w:rPr>
        <w:t xml:space="preserve"> 1.2 fold </w:t>
      </w:r>
      <w:proofErr w:type="spellStart"/>
      <w:r w:rsidR="002F4F6E" w:rsidRPr="003A3AC8">
        <w:rPr>
          <w:rFonts w:ascii="Times New Roman" w:hAnsi="Times New Roman" w:cs="Times New Roman"/>
        </w:rPr>
        <w:t>q</w:t>
      </w:r>
      <w:r w:rsidR="001649E3">
        <w:rPr>
          <w:rFonts w:ascii="Times New Roman" w:hAnsi="Times New Roman" w:cs="Times New Roman"/>
          <w:vertAlign w:val="subscript"/>
        </w:rPr>
        <w:t>age</w:t>
      </w:r>
      <w:proofErr w:type="spellEnd"/>
      <w:r w:rsidR="001649E3">
        <w:rPr>
          <w:rFonts w:ascii="Times New Roman" w:hAnsi="Times New Roman" w:cs="Times New Roman"/>
        </w:rPr>
        <w:t>=0.012</w:t>
      </w:r>
      <w:r w:rsidR="00FB3F66" w:rsidRPr="003A3AC8">
        <w:rPr>
          <w:rFonts w:ascii="Times New Roman" w:hAnsi="Times New Roman" w:cs="Times New Roman"/>
        </w:rPr>
        <w:t xml:space="preserve">), </w:t>
      </w:r>
      <w:r w:rsidR="001724B2" w:rsidRPr="003A3AC8">
        <w:rPr>
          <w:rFonts w:ascii="Times New Roman" w:hAnsi="Times New Roman" w:cs="Times New Roman"/>
        </w:rPr>
        <w:t>p38</w:t>
      </w:r>
      <w:r w:rsidR="001724B2" w:rsidRPr="003A3AC8">
        <w:rPr>
          <w:rFonts w:ascii="Times New Roman" w:hAnsi="Times New Roman" w:cs="Times New Roman"/>
          <w:i/>
          <w:iCs/>
          <w:lang w:val="el-GR"/>
        </w:rPr>
        <w:t>δ</w:t>
      </w:r>
      <w:r w:rsidR="001724B2" w:rsidRPr="003A3AC8">
        <w:rPr>
          <w:rFonts w:ascii="Times New Roman" w:hAnsi="Times New Roman" w:cs="Times New Roman"/>
          <w:i/>
          <w:iCs/>
        </w:rPr>
        <w:t xml:space="preserve"> </w:t>
      </w:r>
      <w:r w:rsidR="001724B2" w:rsidRPr="003A3AC8">
        <w:rPr>
          <w:rFonts w:ascii="Times New Roman" w:hAnsi="Times New Roman" w:cs="Times New Roman"/>
        </w:rPr>
        <w:t xml:space="preserve"> (</w:t>
      </w:r>
      <w:r w:rsidR="001724B2" w:rsidRPr="003A3AC8">
        <w:rPr>
          <w:rFonts w:ascii="Times New Roman" w:hAnsi="Times New Roman" w:cs="Times New Roman"/>
          <w:i/>
          <w:iCs/>
        </w:rPr>
        <w:t>MAPK13</w:t>
      </w:r>
      <w:r w:rsidR="002F4F6E" w:rsidRPr="003A3AC8">
        <w:rPr>
          <w:rFonts w:ascii="Times New Roman" w:hAnsi="Times New Roman" w:cs="Times New Roman"/>
          <w:iCs/>
        </w:rPr>
        <w:t>, 2.</w:t>
      </w:r>
      <w:r w:rsidR="001649E3">
        <w:rPr>
          <w:rFonts w:ascii="Times New Roman" w:hAnsi="Times New Roman" w:cs="Times New Roman"/>
          <w:iCs/>
        </w:rPr>
        <w:t>7</w:t>
      </w:r>
      <w:r w:rsidR="002F4F6E" w:rsidRPr="003A3AC8">
        <w:rPr>
          <w:rFonts w:ascii="Times New Roman" w:hAnsi="Times New Roman" w:cs="Times New Roman"/>
          <w:iCs/>
        </w:rPr>
        <w:t xml:space="preserve"> fold </w:t>
      </w:r>
      <w:proofErr w:type="spellStart"/>
      <w:r w:rsidR="002F4F6E" w:rsidRPr="003A3AC8">
        <w:rPr>
          <w:rFonts w:ascii="Times New Roman" w:hAnsi="Times New Roman" w:cs="Times New Roman"/>
          <w:iCs/>
        </w:rPr>
        <w:t>q</w:t>
      </w:r>
      <w:r w:rsidR="001649E3">
        <w:rPr>
          <w:rFonts w:ascii="Times New Roman" w:hAnsi="Times New Roman" w:cs="Times New Roman"/>
          <w:iCs/>
          <w:vertAlign w:val="subscript"/>
        </w:rPr>
        <w:t>age</w:t>
      </w:r>
      <w:proofErr w:type="spellEnd"/>
      <w:r w:rsidR="002F4F6E" w:rsidRPr="003A3AC8">
        <w:rPr>
          <w:rFonts w:ascii="Times New Roman" w:hAnsi="Times New Roman" w:cs="Times New Roman"/>
          <w:iCs/>
        </w:rPr>
        <w:t>&lt;10</w:t>
      </w:r>
      <w:r w:rsidR="002F4F6E" w:rsidRPr="003A3AC8">
        <w:rPr>
          <w:rFonts w:ascii="Times New Roman" w:hAnsi="Times New Roman" w:cs="Times New Roman"/>
          <w:iCs/>
          <w:vertAlign w:val="superscript"/>
        </w:rPr>
        <w:t>-4</w:t>
      </w:r>
      <w:r w:rsidR="00076E45" w:rsidRPr="003A3AC8">
        <w:rPr>
          <w:rFonts w:ascii="Times New Roman" w:hAnsi="Times New Roman" w:cs="Times New Roman"/>
          <w:iCs/>
        </w:rPr>
        <w:t>)</w:t>
      </w:r>
      <w:r w:rsidR="001649E3">
        <w:rPr>
          <w:rFonts w:ascii="Times New Roman" w:hAnsi="Times New Roman" w:cs="Times New Roman"/>
          <w:iCs/>
        </w:rPr>
        <w:t xml:space="preserve">.  </w:t>
      </w:r>
      <w:r w:rsidR="00615633" w:rsidRPr="003A3AC8">
        <w:rPr>
          <w:rFonts w:ascii="Times New Roman" w:hAnsi="Times New Roman" w:cs="Times New Roman"/>
        </w:rPr>
        <w:t>The effect of GH</w:t>
      </w:r>
      <w:ins w:id="90" w:author="Dave Bridges" w:date="2014-10-08T11:01:00Z">
        <w:r w:rsidR="00F75031">
          <w:rPr>
            <w:rFonts w:ascii="Times New Roman" w:hAnsi="Times New Roman" w:cs="Times New Roman"/>
          </w:rPr>
          <w:t xml:space="preserve"> or IGF-1</w:t>
        </w:r>
      </w:ins>
      <w:r w:rsidR="00615633" w:rsidRPr="003A3AC8">
        <w:rPr>
          <w:rFonts w:ascii="Times New Roman" w:hAnsi="Times New Roman" w:cs="Times New Roman"/>
        </w:rPr>
        <w:t xml:space="preserve"> on these transcripts has not been </w:t>
      </w:r>
      <w:r w:rsidR="000268FA" w:rsidRPr="003A3AC8">
        <w:rPr>
          <w:rFonts w:ascii="Times New Roman" w:hAnsi="Times New Roman" w:cs="Times New Roman"/>
        </w:rPr>
        <w:t xml:space="preserve">reported </w:t>
      </w:r>
      <w:r w:rsidR="00615633" w:rsidRPr="003A3AC8">
        <w:rPr>
          <w:rFonts w:ascii="Times New Roman" w:hAnsi="Times New Roman" w:cs="Times New Roman"/>
        </w:rPr>
        <w:t>before, and the</w:t>
      </w:r>
      <w:r w:rsidR="005B44A4" w:rsidRPr="003A3AC8">
        <w:rPr>
          <w:rFonts w:ascii="Times New Roman" w:hAnsi="Times New Roman" w:cs="Times New Roman"/>
        </w:rPr>
        <w:t>y</w:t>
      </w:r>
      <w:r w:rsidR="00615633" w:rsidRPr="003A3AC8">
        <w:rPr>
          <w:rFonts w:ascii="Times New Roman" w:hAnsi="Times New Roman" w:cs="Times New Roman"/>
        </w:rPr>
        <w:t xml:space="preserve"> could account for the effects of enhanced cell proliferation and apoptosis in response to GH</w:t>
      </w:r>
      <w:ins w:id="91" w:author="Dave Bridges" w:date="2014-10-08T11:02:00Z">
        <w:r w:rsidR="00F75031">
          <w:rPr>
            <w:rFonts w:ascii="Times New Roman" w:hAnsi="Times New Roman" w:cs="Times New Roman"/>
          </w:rPr>
          <w:t>/IGF-1</w:t>
        </w:r>
      </w:ins>
      <w:r w:rsidR="00B44B9E"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"10.1159/000341761", "ISSN" : "1662-2979", "PMID" : "23182823", "abstract" : "Growth hormone (GH) promotes stem cell activation, cell proliferation, differentiation and survival, either directly or through the induction of IGF-1. GH acts via its cell membrane receptor to initiate a range of signalling pathways, with JAK2 kinase activation of STAT5 being the most important. The transcription factor STAT5 acts to induce expression of the key growth mediator, IGF-1, but also regulates the expression of a host of other genes, some of which are important growth regulators. In addition to its signalling from the cell membrane, the GH receptor translocates to the nucleus in a GH-dependent manner, where it regulates the expression of other cell growth-related genes, and sensitises the cell to the proliferative action of GH.", "author" : [ { "dropping-particle" : "", "family" : "Waters", "given" : "Michael J", "non-dropping-particle" : "", "parse-names" : false, "suffix" : "" }, { "dropping-particle" : "", "family" : "Brooks", "given" : "Andrew J", "non-dropping-particle" : "", "parse-names" : false, "suffix" : "" } ], "container-title" : "Endocrine development", "id" : "ITEM-1", "issued" : { "date-parts" : [ [ "2012", "1" ] ] }, "page" : "86-95", "title" : "Growth hormone and cell growth.", "type" : "article-journal", "volume" : "23" }, "uris" : [ "http://www.mendeley.com/documents/?uuid=8fb54211-535f-48d7-8d64-c853d59c7fa8" ] } ], "mendeley" : { "previouslyFormattedCitation" : "[35]"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[35]</w:t>
      </w:r>
      <w:r w:rsidR="006E4692" w:rsidRPr="003A3AC8">
        <w:rPr>
          <w:rFonts w:ascii="Times New Roman" w:hAnsi="Times New Roman" w:cs="Times New Roman"/>
        </w:rPr>
        <w:fldChar w:fldCharType="end"/>
      </w:r>
      <w:r w:rsidR="00615633" w:rsidRPr="003A3AC8">
        <w:rPr>
          <w:rFonts w:ascii="Times New Roman" w:hAnsi="Times New Roman" w:cs="Times New Roman"/>
        </w:rPr>
        <w:t>.</w:t>
      </w:r>
    </w:p>
    <w:p w14:paraId="2DEFC0CE" w14:textId="77777777" w:rsidR="00615633" w:rsidRPr="003A3AC8" w:rsidRDefault="00615633" w:rsidP="000404EC">
      <w:pPr>
        <w:bidi w:val="0"/>
        <w:spacing w:line="480" w:lineRule="auto"/>
        <w:jc w:val="both"/>
        <w:rPr>
          <w:rFonts w:ascii="Times New Roman" w:hAnsi="Times New Roman" w:cs="Times New Roman"/>
        </w:rPr>
      </w:pPr>
    </w:p>
    <w:p w14:paraId="61C479DF" w14:textId="77777777" w:rsidR="004826AE" w:rsidRPr="003A3AC8" w:rsidRDefault="00C5610E" w:rsidP="000404EC">
      <w:pPr>
        <w:bidi w:val="0"/>
        <w:spacing w:line="480" w:lineRule="auto"/>
        <w:jc w:val="both"/>
        <w:rPr>
          <w:rFonts w:ascii="Times New Roman" w:hAnsi="Times New Roman" w:cs="Times New Roman"/>
          <w:b/>
        </w:rPr>
      </w:pPr>
      <w:r w:rsidRPr="003A3AC8">
        <w:rPr>
          <w:rFonts w:ascii="Times New Roman" w:hAnsi="Times New Roman" w:cs="Times New Roman"/>
          <w:b/>
        </w:rPr>
        <w:t>Transcript</w:t>
      </w:r>
      <w:r w:rsidR="00C26A96" w:rsidRPr="003A3AC8">
        <w:rPr>
          <w:rFonts w:ascii="Times New Roman" w:hAnsi="Times New Roman" w:cs="Times New Roman"/>
          <w:b/>
        </w:rPr>
        <w:t>ional changes</w:t>
      </w:r>
      <w:r w:rsidR="004826AE" w:rsidRPr="003A3AC8">
        <w:rPr>
          <w:rFonts w:ascii="Times New Roman" w:hAnsi="Times New Roman" w:cs="Times New Roman"/>
          <w:b/>
        </w:rPr>
        <w:t xml:space="preserve"> regulating lipid </w:t>
      </w:r>
      <w:r w:rsidR="00C44BCA" w:rsidRPr="003A3AC8">
        <w:rPr>
          <w:rFonts w:ascii="Times New Roman" w:hAnsi="Times New Roman" w:cs="Times New Roman"/>
          <w:b/>
        </w:rPr>
        <w:t>metabolism</w:t>
      </w:r>
      <w:r w:rsidR="00EE058C" w:rsidRPr="003A3AC8">
        <w:rPr>
          <w:rFonts w:ascii="Times New Roman" w:hAnsi="Times New Roman" w:cs="Times New Roman"/>
          <w:b/>
        </w:rPr>
        <w:t xml:space="preserve"> and localization</w:t>
      </w:r>
      <w:r w:rsidRPr="003A3AC8">
        <w:rPr>
          <w:rFonts w:ascii="Times New Roman" w:hAnsi="Times New Roman" w:cs="Times New Roman"/>
          <w:b/>
        </w:rPr>
        <w:t xml:space="preserve"> that may contribute to enhanced lipolysis</w:t>
      </w:r>
    </w:p>
    <w:p w14:paraId="49845473" w14:textId="52A71BF4" w:rsidR="0087605A" w:rsidRPr="003A3AC8" w:rsidRDefault="005976FB" w:rsidP="000404EC">
      <w:pPr>
        <w:bidi w:val="0"/>
        <w:spacing w:line="480" w:lineRule="auto"/>
        <w:jc w:val="both"/>
        <w:rPr>
          <w:rFonts w:ascii="Times New Roman" w:hAnsi="Times New Roman" w:cs="Times New Roman"/>
        </w:rPr>
      </w:pPr>
      <w:r w:rsidRPr="003A3AC8">
        <w:rPr>
          <w:rFonts w:ascii="Times New Roman" w:hAnsi="Times New Roman" w:cs="Times New Roman"/>
        </w:rPr>
        <w:t>To determine the potential causes of the increased lipolysis observed in Figure 1</w:t>
      </w:r>
      <w:r w:rsidR="00321503" w:rsidRPr="003A3AC8">
        <w:rPr>
          <w:rFonts w:ascii="Times New Roman" w:hAnsi="Times New Roman" w:cs="Times New Roman"/>
        </w:rPr>
        <w:t>D</w:t>
      </w:r>
      <w:r w:rsidRPr="003A3AC8">
        <w:rPr>
          <w:rFonts w:ascii="Times New Roman" w:hAnsi="Times New Roman" w:cs="Times New Roman"/>
        </w:rPr>
        <w:t>, we examined the expression of human lipase</w:t>
      </w:r>
      <w:r w:rsidR="00C26A96" w:rsidRPr="003A3AC8">
        <w:rPr>
          <w:rFonts w:ascii="Times New Roman" w:hAnsi="Times New Roman" w:cs="Times New Roman"/>
        </w:rPr>
        <w:t>s</w:t>
      </w:r>
      <w:r w:rsidRPr="003A3AC8">
        <w:rPr>
          <w:rFonts w:ascii="Times New Roman" w:hAnsi="Times New Roman" w:cs="Times New Roman"/>
        </w:rPr>
        <w:t xml:space="preserve"> in these adipose tissue</w:t>
      </w:r>
      <w:r w:rsidR="002F4F6E" w:rsidRPr="003A3AC8">
        <w:rPr>
          <w:rFonts w:ascii="Times New Roman" w:hAnsi="Times New Roman" w:cs="Times New Roman"/>
        </w:rPr>
        <w:t>s</w:t>
      </w:r>
      <w:r w:rsidRPr="003A3AC8">
        <w:rPr>
          <w:rFonts w:ascii="Times New Roman" w:hAnsi="Times New Roman" w:cs="Times New Roman"/>
        </w:rPr>
        <w:t>.  We observed</w:t>
      </w:r>
      <w:r w:rsidR="00566533" w:rsidRPr="003A3AC8">
        <w:rPr>
          <w:rFonts w:ascii="Times New Roman" w:hAnsi="Times New Roman" w:cs="Times New Roman"/>
        </w:rPr>
        <w:t xml:space="preserve"> no </w:t>
      </w:r>
      <w:r w:rsidRPr="003A3AC8">
        <w:rPr>
          <w:rFonts w:ascii="Times New Roman" w:hAnsi="Times New Roman" w:cs="Times New Roman"/>
        </w:rPr>
        <w:t xml:space="preserve">significant </w:t>
      </w:r>
      <w:r w:rsidR="00566533" w:rsidRPr="003A3AC8">
        <w:rPr>
          <w:rFonts w:ascii="Times New Roman" w:hAnsi="Times New Roman" w:cs="Times New Roman"/>
        </w:rPr>
        <w:t xml:space="preserve">difference in expression </w:t>
      </w:r>
      <w:r w:rsidR="005534D2" w:rsidRPr="003A3AC8">
        <w:rPr>
          <w:rFonts w:ascii="Times New Roman" w:hAnsi="Times New Roman" w:cs="Times New Roman"/>
        </w:rPr>
        <w:t>of the three classical triglyceride lipolysis enzymes</w:t>
      </w:r>
      <w:r w:rsidR="00566533" w:rsidRPr="003A3AC8">
        <w:rPr>
          <w:rFonts w:ascii="Times New Roman" w:hAnsi="Times New Roman" w:cs="Times New Roman"/>
        </w:rPr>
        <w:t xml:space="preserve"> hormone sensitive </w:t>
      </w:r>
      <w:r w:rsidR="00C44BCA" w:rsidRPr="003A3AC8">
        <w:rPr>
          <w:rFonts w:ascii="Times New Roman" w:hAnsi="Times New Roman" w:cs="Times New Roman"/>
        </w:rPr>
        <w:t>lipase</w:t>
      </w:r>
      <w:r w:rsidR="00566533" w:rsidRPr="003A3AC8">
        <w:rPr>
          <w:rFonts w:ascii="Times New Roman" w:hAnsi="Times New Roman" w:cs="Times New Roman"/>
        </w:rPr>
        <w:t xml:space="preserve"> (</w:t>
      </w:r>
      <w:r w:rsidR="00566533" w:rsidRPr="003A3AC8">
        <w:rPr>
          <w:rFonts w:ascii="Times New Roman" w:hAnsi="Times New Roman" w:cs="Times New Roman"/>
          <w:i/>
        </w:rPr>
        <w:t>LIPE</w:t>
      </w:r>
      <w:r w:rsidR="00566533" w:rsidRPr="003A3AC8">
        <w:rPr>
          <w:rFonts w:ascii="Times New Roman" w:hAnsi="Times New Roman" w:cs="Times New Roman"/>
        </w:rPr>
        <w:t>), adipose triglyceride lipase (</w:t>
      </w:r>
      <w:r w:rsidR="00566533" w:rsidRPr="003A3AC8">
        <w:rPr>
          <w:rFonts w:ascii="Times New Roman" w:hAnsi="Times New Roman" w:cs="Times New Roman"/>
          <w:i/>
        </w:rPr>
        <w:t>PNPLA</w:t>
      </w:r>
      <w:r w:rsidR="00566533" w:rsidRPr="003A3AC8">
        <w:rPr>
          <w:rFonts w:ascii="Times New Roman" w:hAnsi="Times New Roman" w:cs="Times New Roman"/>
        </w:rPr>
        <w:t xml:space="preserve">) or </w:t>
      </w:r>
      <w:proofErr w:type="spellStart"/>
      <w:r w:rsidR="00566533" w:rsidRPr="003A3AC8">
        <w:rPr>
          <w:rFonts w:ascii="Times New Roman" w:hAnsi="Times New Roman" w:cs="Times New Roman"/>
        </w:rPr>
        <w:t>monoglycerol</w:t>
      </w:r>
      <w:proofErr w:type="spellEnd"/>
      <w:r w:rsidR="00566533" w:rsidRPr="003A3AC8">
        <w:rPr>
          <w:rFonts w:ascii="Times New Roman" w:hAnsi="Times New Roman" w:cs="Times New Roman"/>
        </w:rPr>
        <w:t xml:space="preserve"> lipase (</w:t>
      </w:r>
      <w:r w:rsidR="00566533" w:rsidRPr="003A3AC8">
        <w:rPr>
          <w:rFonts w:ascii="Times New Roman" w:hAnsi="Times New Roman" w:cs="Times New Roman"/>
          <w:i/>
        </w:rPr>
        <w:t>MGLL</w:t>
      </w:r>
      <w:r w:rsidR="0087605A" w:rsidRPr="003A3AC8">
        <w:rPr>
          <w:rFonts w:ascii="Times New Roman" w:hAnsi="Times New Roman" w:cs="Times New Roman"/>
        </w:rPr>
        <w:t>; Figure 4</w:t>
      </w:r>
      <w:r w:rsidR="00334DD5" w:rsidRPr="003A3AC8">
        <w:rPr>
          <w:rFonts w:ascii="Times New Roman" w:hAnsi="Times New Roman" w:cs="Times New Roman"/>
        </w:rPr>
        <w:t>A</w:t>
      </w:r>
      <w:r w:rsidR="0087605A" w:rsidRPr="003A3AC8">
        <w:rPr>
          <w:rFonts w:ascii="Times New Roman" w:hAnsi="Times New Roman" w:cs="Times New Roman"/>
        </w:rPr>
        <w:t>).</w:t>
      </w:r>
      <w:r w:rsidR="00566533" w:rsidRPr="003A3AC8">
        <w:rPr>
          <w:rFonts w:ascii="Times New Roman" w:hAnsi="Times New Roman" w:cs="Times New Roman"/>
        </w:rPr>
        <w:t xml:space="preserve"> </w:t>
      </w:r>
      <w:r w:rsidR="0087605A" w:rsidRPr="003A3AC8">
        <w:rPr>
          <w:rFonts w:ascii="Times New Roman" w:hAnsi="Times New Roman" w:cs="Times New Roman"/>
        </w:rPr>
        <w:t xml:space="preserve">  </w:t>
      </w:r>
      <w:r w:rsidR="00566533" w:rsidRPr="003A3AC8">
        <w:rPr>
          <w:rFonts w:ascii="Times New Roman" w:hAnsi="Times New Roman" w:cs="Times New Roman"/>
        </w:rPr>
        <w:t>Lipoprotein lipase (</w:t>
      </w:r>
      <w:r w:rsidR="00566533" w:rsidRPr="003A3AC8">
        <w:rPr>
          <w:rFonts w:ascii="Times New Roman" w:hAnsi="Times New Roman" w:cs="Times New Roman"/>
          <w:i/>
        </w:rPr>
        <w:t>LPL</w:t>
      </w:r>
      <w:r w:rsidR="00566533" w:rsidRPr="003A3AC8">
        <w:rPr>
          <w:rFonts w:ascii="Times New Roman" w:hAnsi="Times New Roman" w:cs="Times New Roman"/>
        </w:rPr>
        <w:t xml:space="preserve">), the lipase important for lipolysis of triglycerides in </w:t>
      </w:r>
      <w:proofErr w:type="spellStart"/>
      <w:r w:rsidR="00566533" w:rsidRPr="003A3AC8">
        <w:rPr>
          <w:rFonts w:ascii="Times New Roman" w:hAnsi="Times New Roman" w:cs="Times New Roman"/>
        </w:rPr>
        <w:t>apolipoproteins</w:t>
      </w:r>
      <w:proofErr w:type="spellEnd"/>
      <w:r w:rsidR="00566533" w:rsidRPr="003A3AC8">
        <w:rPr>
          <w:rFonts w:ascii="Times New Roman" w:hAnsi="Times New Roman" w:cs="Times New Roman"/>
        </w:rPr>
        <w:t xml:space="preserve">, was significantly </w:t>
      </w:r>
      <w:r w:rsidR="003E14E7" w:rsidRPr="003A3AC8">
        <w:rPr>
          <w:rFonts w:ascii="Times New Roman" w:hAnsi="Times New Roman" w:cs="Times New Roman"/>
        </w:rPr>
        <w:t xml:space="preserve">more highly </w:t>
      </w:r>
      <w:r w:rsidR="00566533" w:rsidRPr="003A3AC8">
        <w:rPr>
          <w:rFonts w:ascii="Times New Roman" w:hAnsi="Times New Roman" w:cs="Times New Roman"/>
        </w:rPr>
        <w:t xml:space="preserve">expressed in acromegaly patients </w:t>
      </w:r>
      <w:r w:rsidR="00057EBC">
        <w:rPr>
          <w:rFonts w:ascii="Times New Roman" w:hAnsi="Times New Roman" w:cs="Times New Roman"/>
        </w:rPr>
        <w:t>(</w:t>
      </w:r>
      <w:r w:rsidR="001649E3">
        <w:rPr>
          <w:rFonts w:ascii="Times New Roman" w:hAnsi="Times New Roman" w:cs="Times New Roman"/>
        </w:rPr>
        <w:t>2.0</w:t>
      </w:r>
      <w:r w:rsidR="00057EBC">
        <w:rPr>
          <w:rFonts w:ascii="Times New Roman" w:hAnsi="Times New Roman" w:cs="Times New Roman"/>
        </w:rPr>
        <w:t xml:space="preserve"> fold, </w:t>
      </w:r>
      <w:proofErr w:type="spellStart"/>
      <w:r w:rsidR="00057EBC">
        <w:rPr>
          <w:rFonts w:ascii="Times New Roman" w:hAnsi="Times New Roman" w:cs="Times New Roman"/>
        </w:rPr>
        <w:t>q</w:t>
      </w:r>
      <w:r w:rsidR="001649E3">
        <w:rPr>
          <w:rFonts w:ascii="Times New Roman" w:hAnsi="Times New Roman" w:cs="Times New Roman"/>
          <w:vertAlign w:val="subscript"/>
        </w:rPr>
        <w:t>age</w:t>
      </w:r>
      <w:proofErr w:type="spellEnd"/>
      <w:r w:rsidR="00057EBC">
        <w:rPr>
          <w:rFonts w:ascii="Times New Roman" w:hAnsi="Times New Roman" w:cs="Times New Roman"/>
        </w:rPr>
        <w:t>=0.</w:t>
      </w:r>
      <w:r w:rsidR="001649E3">
        <w:rPr>
          <w:rFonts w:ascii="Times New Roman" w:hAnsi="Times New Roman" w:cs="Times New Roman"/>
        </w:rPr>
        <w:t>004)</w:t>
      </w:r>
      <w:r w:rsidR="00057EBC">
        <w:rPr>
          <w:rFonts w:ascii="Times New Roman" w:hAnsi="Times New Roman" w:cs="Times New Roman"/>
        </w:rPr>
        <w:t xml:space="preserve">.  </w:t>
      </w:r>
      <w:r w:rsidR="00F91FD8" w:rsidRPr="003A3AC8">
        <w:rPr>
          <w:rFonts w:ascii="Times New Roman" w:hAnsi="Times New Roman" w:cs="Times New Roman"/>
        </w:rPr>
        <w:t>A strong i</w:t>
      </w:r>
      <w:r w:rsidR="00566533" w:rsidRPr="003A3AC8">
        <w:rPr>
          <w:rFonts w:ascii="Times New Roman" w:hAnsi="Times New Roman" w:cs="Times New Roman"/>
        </w:rPr>
        <w:t>nduction of LPL</w:t>
      </w:r>
      <w:r w:rsidR="00615633" w:rsidRPr="003A3AC8">
        <w:rPr>
          <w:rFonts w:ascii="Times New Roman" w:hAnsi="Times New Roman" w:cs="Times New Roman"/>
        </w:rPr>
        <w:t xml:space="preserve"> expression in response to GH </w:t>
      </w:r>
      <w:r w:rsidR="00566533" w:rsidRPr="003A3AC8">
        <w:rPr>
          <w:rFonts w:ascii="Times New Roman" w:hAnsi="Times New Roman" w:cs="Times New Roman"/>
        </w:rPr>
        <w:t xml:space="preserve">and absence of change in HSL was demonstrated before in </w:t>
      </w:r>
      <w:r w:rsidR="00F91FD8" w:rsidRPr="003A3AC8">
        <w:rPr>
          <w:rFonts w:ascii="Times New Roman" w:hAnsi="Times New Roman" w:cs="Times New Roman"/>
        </w:rPr>
        <w:t xml:space="preserve">a </w:t>
      </w:r>
      <w:proofErr w:type="spellStart"/>
      <w:r w:rsidR="00F91FD8" w:rsidRPr="003A3AC8">
        <w:rPr>
          <w:rFonts w:ascii="Times New Roman" w:hAnsi="Times New Roman" w:cs="Times New Roman"/>
        </w:rPr>
        <w:t>preadipocyte</w:t>
      </w:r>
      <w:proofErr w:type="spellEnd"/>
      <w:r w:rsidR="00F91FD8" w:rsidRPr="003A3AC8">
        <w:rPr>
          <w:rFonts w:ascii="Times New Roman" w:hAnsi="Times New Roman" w:cs="Times New Roman"/>
        </w:rPr>
        <w:t xml:space="preserve"> cell line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"0006-291X", "PMID" : "2306231", "abstract" : "Growth hormone regulates in a positive way the expression of the lipoprotein lipase gene at a transcriptional level in preadipocyte Ob1771 cells. Inhibition by serum components of this expression was investigated upon stimulation by growth hormone. Low-molecular weight, lipid-soluble components (a serum lipid extract, corticosteroids and oleic acid) and high-molecular weight, hydrophilic components (TGF-beta and those present in delipidated serum) were inhibitory. Inhibition of the expression of LPL mRNAs and that of LPL activity were parallel. It is concluded that the regulation of the expression of LPL gene occurs likely at a transcriptional level and that a balance between multiple effectors present in serum are active in an opposite manner.", "author" : [ { "dropping-particle" : "", "family" : "Pradines-Figueres",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"Baudoin", "given" : "C", "non-dropping-particle" : "", "parse-names" : false, "suffix" : "" }, { "dropping-particle" : "", "family" : "Ailhaud", "given" : "G", "non-dropping-particle" : "", "parse-names" : false, "suffix" : "" } ], "container-title" : "Biochemical and biophysical research communications", "id" : "ITEM-1", "issue" : "3", "issued" : { "date-parts" : [ [ "1990", "2", "14" ] ] }, "page" : "1118-25", "title" : "Inhibition by serum components of the expression of lipoprotein lipase gene upon stimulation by growth hormone.", "type" : "article-journal", "volume" : "166" }, "uris" : [ "http://www.mendeley.com/documents/?uuid=b4350b2a-2dd9-4a77-8514-942d65603cfd" ] }, { "id" : "ITEM-2", "itemData" : { "ISSN" : "0006-291X", "PMID" : "8123005", "abstract" : "Lipoprotein lipase (LPL) is known to be an early marker of adipose cell differentiation. Growth hormone (GH) stimulates in preadipose Ob1771 cells the expression of LPL gene and this effect is mediated at least in part by c-fos protooncogene, the expression of which is transiently activated by a protein kinase C-dependent pathway (Barcellini-Couget et al., Endocrinology, 1993, 132: 55-60). Since GH stimulates the formation of diacylglycerol from phosphatidylcholine independently of Ca2+ mobilization, the role of Ca2+ was studied in regard to LPL gene expression stimulated by GH. The results obtained in the presence of Ca2+ ionophores show that a rise in intracellular free Ca2+ abolishes this expression but has no effect on the expression of various adipose-related genes, including the transient expression of c-fos protooncogene. Therefore, the inability of preadipose cells to mobilize Ca2+ in response to GH, at an early stage of the differentiation process, appears as a prerequisite for the maximal expression of LPL.", "author" : [ { "dropping-particle" : "", "family" : "Barcellini-Couget", "given" : "S", "non-dropping-particle" : "", "parse-names" : false, "suffix" : "" }, { "dropping-particle" : "", "family" : "Vassaux", "given" : "G", "non-dropping-particle" : "", "parse-names" : false, "suffix" : "" }, { "dropping-particle" : "", "family" : "Negrel", "given" : "R", "non-dropping-particle" : "", "parse-names" : false, "suffix" : "" }, { "dropping-particle" : "", "family" : "Ailhaud", "given" : "G", "non-dropping-particle" : "", "parse-names" : false, "suffix" : "" } ], "container-title" : "Biochemical and biophysical research communications", "id" : "ITEM-2", "issue" : "1", "issued" : { "date-parts" : [ [ "1994", "3", "28" ] ] }, "page" : "136-43", "title" : "Rise in cytosolic Ca2+ abolishes in preadipose cells the expression of lipoprotein lipase stimulated by growth hormone.", "type" : "article-journal", "volume" : "199" }, "uris" : [ "http://www.mendeley.com/documents/?uuid=2524a2d6-83f3-4e8f-af6e-318930a5de17" ] }, { "id" : "ITEM-3", "itemData" : { "ISSN" : "0022-2275", "PMID" : "2401859", "abstract" : "A direct and modulating effect of growth hormone (GH) on the regulation of the lipoprotein lipase (LPL) gene has been shown in preadipocyte Ob1771 cells. Growth hormone acts as a modulator within the physiological range of concentrations and regulates the abundance of the two species of LPL mRNAs (3.3 and 3.7 kb) in a differentiation-dependent manner, the stimulation factor being between 4- and 7-fold. The regulation of LPL gene expression by GH is rapid (2 to 8 h) and similar for both mRNA species. It is reversible and takes place primarily at a transcriptional level. Parallel increases of LPL mRNAs, LPL protein, and LPL activity are observed. The expression of both cellular and secreted activities is stimulated by GH. The role of GH is mediated, at least in part, by means of activation of protein kinase C. In the presence of 4-beta-phorbol-12-myristate 13-acetate (PMA), a parallel increase of LPL mRNA content and LPL activity is observed at half the values obtained upon stimulation by GH. The kinase inhibitor 1-(5-isoquinolinylsulfonyl)-2-methylpiperazine (H7) abolishes completely the PMA-induced accumulation but decreases only by half that induced by GH. Like H7, staurosporine, polymixin B, and sphingosine inhibit only by half the stimulatory effect of GH on the expression of the LPL gene. These results show for the first time a rapid regulation of the LPL gene expression at a transcriptional level. Ob1771 cells should be helpful in gaining some insights in the promoter function of the LPL gene and the trans-acting factors involved in its regulation.", "author" : [ { "dropping-particle" : "", "family" : "Padines-Figu\u00e8res", "given" : "A", "non-dropping-particle" : "", "parse-names" : false, "suffix" : "" }, { "dropping-particle" : "", "family" : "Barcellini-Couget", "given" : "S", "non-dropping-particle" : "", "parse-names" : false, "suffix" : "" }, { "dropping-particle" : "", "family" : "Dani", "given" : "C", "non-dropping-particle" : "", "parse-names" : false, "suffix" : "" }, { "dropping-particle" : "", "family" : "Vannier", "given" : "C", "non-dropping-particle" : "", "parse-names" : false, "suffix" : "" }, { "dropping-particle" : "", "family" : "Ailhaud", "given" : "G", "non-dropping-particle" : "", "parse-names" : false, "suffix" : "" } ], "container-title" : "Journal of lipid research", "id" : "ITEM-3", "issue" : "7", "issued" : { "date-parts" : [ [ "1990", "7" ] ] }, "page" : "1283-91", "title" : "Transcriptional control of the expression of lipoprotein lipase gene by growth hormone in preadipocyte Ob1771 cells.", "type" : "article-journal", "volume" : "31" }, "uris" : [ "http://www.mendeley.com/documents/?uuid=a0443a45-e93a-4ba9-87eb-ba3cd649dd5c" ] } ], "mendeley" : { "previouslyFormattedCitation" : "[36\u201338]"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[36–38]</w:t>
      </w:r>
      <w:r w:rsidR="006E4692" w:rsidRPr="003A3AC8">
        <w:rPr>
          <w:rFonts w:ascii="Times New Roman" w:hAnsi="Times New Roman" w:cs="Times New Roman"/>
        </w:rPr>
        <w:fldChar w:fldCharType="end"/>
      </w:r>
      <w:r w:rsidR="00B16545" w:rsidRPr="003A3AC8">
        <w:rPr>
          <w:rFonts w:ascii="Times New Roman" w:hAnsi="Times New Roman" w:cs="Times New Roman"/>
        </w:rPr>
        <w:t xml:space="preserve"> </w:t>
      </w:r>
      <w:r w:rsidR="00F91FD8" w:rsidRPr="003A3AC8">
        <w:rPr>
          <w:rFonts w:ascii="Times New Roman" w:hAnsi="Times New Roman" w:cs="Times New Roman"/>
        </w:rPr>
        <w:t xml:space="preserve">and in </w:t>
      </w:r>
      <w:r w:rsidR="00566533" w:rsidRPr="003A3AC8">
        <w:rPr>
          <w:rFonts w:ascii="Times New Roman" w:hAnsi="Times New Roman" w:cs="Times New Roman"/>
        </w:rPr>
        <w:t>adipose tissue biopsies from GH deficient patients after treatment with GH</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"0022-0795", "PMID" : "11691648", "abstract" : "Our aim was to investigate the effects of one year recombinant human growth hormone (rhGH) therapy on the regulation by insulin of gene expression in muscle and adipose tissue in adults with secondary GH deficiency (GHD). Six GHD subjects without upper-body obesity were submitted to a 3-h euglycemic hyperinsulinemic clamp before and after one year of rhGH therapy. Muscle and abdominal subcutaneous adipose tissue biopsies were taken before and at the end of each clamp. The mRNA levels of insulin receptor, p85 alpha-phosphatidylinositol-3 kinase (p85 alpha PI-3K), insulin dependent glucose transporter (Glut4), hexokinase II, glycogen synthase, lipoprotein lipase (LPL) in muscle and in adipose tissue, hormone sensitive lipase and peroxisome proliferator-activated receptor gamma (PPAR gamma) in adipose tissue were quantified by RT-competitive PCR. One year treatment with rhGH (1.25 IU/day) increased plasma IGF-I concentrations (54+/-7 vs 154+/-11 ng/ml, P&lt;0.01) but did not affect insulin-stimulated glucose disposal rate measured during the hyperinsulinemic clamp (74+/-9 vs 85+/-5 micromol/kg free fat mass/min). Insulin significantly increased p85 alpha PI-3K, hexokinase II and Glut4 mRNA levels in muscle both before and after rhGH treatment. One year of GH therapy increased LPL mRNA levels in muscle (38+/-2 vs 70+/-7 amol/microg total RNA, P&lt;0.05) and in adipose tissue (2490+/-260 vs 4860+/-880 amol/microg total RNA, P&lt;0.05), but did not change the expression of the other mRNAs. We conclude from this study that GH therapy did not alter whole body insulin sensitivity and the response of gene expression to insulin in skeletal muscle of adult GHD patients, but it did increase LPL expression in muscle and adipose tissue. This result could be related to the documented beneficial effect of GH therapy on lipid metabolism.", "author" : [ { "dropping-particle" : "", "family" : "Khalfallah", "given" : "Y", "non-dropping-particle" : "", "parse-names" : false, "suffix" : "" }, { "dropping-particle" : "", "family" : "Sassolas", "given" : "G", "non-dropping-particle" : "", "parse-names" : false, "suffix" : "" }, { "dropping-particle" : "", "family" : "Borson-Chazot", "given" : "F", "non-dropping-particle" : "", "parse-names" : false, "suffix" : "" }, { "dropping-particle" : "", "family" : "Vega", "given" : "N", "non-dropping-particle" : "", "parse-names" : false, "suffix" : "" }, { "dropping-particle" : "", "family" : "Vidal", "given" : "H", "non-dropping-particle" : "", "parse-names" : false, "suffix" : "" } ], "container-title" : "The Journal of endocrinology", "id" : "ITEM-1", "issue" : "2", "issued" : { "date-parts" : [ [ "2001", "12" ] ] }, "page" : "285-92", "title" : "Expression of insulin target genes in skeletal muscle and adipose tissue in adult patients with growth hormone deficiency: effect of one year recombinant human growth hormone therapy.", "type" : "article-journal", "volume" : "171" }, "uris" : [ "http://www.mendeley.com/documents/?uuid=f73a5033-2404-4e00-8331-c63ab7b211f7" ] } ], "mendeley" : { "previouslyFormattedCitation" : "[11]"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[11]</w:t>
      </w:r>
      <w:r w:rsidR="006E4692" w:rsidRPr="003A3AC8">
        <w:rPr>
          <w:rFonts w:ascii="Times New Roman" w:hAnsi="Times New Roman" w:cs="Times New Roman"/>
        </w:rPr>
        <w:fldChar w:fldCharType="end"/>
      </w:r>
      <w:r w:rsidR="00615633" w:rsidRPr="003A3AC8">
        <w:rPr>
          <w:rFonts w:ascii="Times New Roman" w:hAnsi="Times New Roman" w:cs="Times New Roman"/>
        </w:rPr>
        <w:t xml:space="preserve">. </w:t>
      </w:r>
      <w:ins w:id="92" w:author="Dave Bridges" w:date="2014-10-12T19:37:00Z">
        <w:r w:rsidR="00452C77">
          <w:rPr>
            <w:rFonts w:ascii="Times New Roman" w:hAnsi="Times New Roman" w:cs="Times New Roman"/>
          </w:rPr>
          <w:t>S</w:t>
        </w:r>
      </w:ins>
      <w:del w:id="93" w:author="Dave Bridges" w:date="2014-10-12T19:37:00Z">
        <w:r w:rsidR="00C44BCA" w:rsidRPr="003A3AC8" w:rsidDel="00452C77">
          <w:rPr>
            <w:rFonts w:ascii="Times New Roman" w:hAnsi="Times New Roman" w:cs="Times New Roman"/>
          </w:rPr>
          <w:delText>Notably</w:delText>
        </w:r>
        <w:r w:rsidR="00615633" w:rsidRPr="003A3AC8" w:rsidDel="00452C77">
          <w:rPr>
            <w:rFonts w:ascii="Times New Roman" w:hAnsi="Times New Roman" w:cs="Times New Roman"/>
          </w:rPr>
          <w:delText xml:space="preserve">, </w:delText>
        </w:r>
        <w:r w:rsidR="005B44A4" w:rsidRPr="003A3AC8" w:rsidDel="00452C77">
          <w:rPr>
            <w:rFonts w:ascii="Times New Roman" w:hAnsi="Times New Roman" w:cs="Times New Roman"/>
          </w:rPr>
          <w:delText>s</w:delText>
        </w:r>
      </w:del>
      <w:r w:rsidR="005B44A4" w:rsidRPr="003A3AC8">
        <w:rPr>
          <w:rFonts w:ascii="Times New Roman" w:hAnsi="Times New Roman" w:cs="Times New Roman"/>
        </w:rPr>
        <w:t>tudies that addressed LPL enzymatic activity and not expression</w:t>
      </w:r>
      <w:r w:rsidR="00615633" w:rsidRPr="003A3AC8">
        <w:rPr>
          <w:rFonts w:ascii="Times New Roman" w:hAnsi="Times New Roman" w:cs="Times New Roman"/>
        </w:rPr>
        <w:t xml:space="preserve"> </w:t>
      </w:r>
      <w:r w:rsidR="00C85C8E" w:rsidRPr="003A3AC8">
        <w:rPr>
          <w:rFonts w:ascii="Times New Roman" w:hAnsi="Times New Roman" w:cs="Times New Roman"/>
        </w:rPr>
        <w:t xml:space="preserve">have found </w:t>
      </w:r>
      <w:r w:rsidR="00D9795F" w:rsidRPr="003A3AC8">
        <w:rPr>
          <w:rFonts w:ascii="Times New Roman" w:hAnsi="Times New Roman" w:cs="Times New Roman"/>
        </w:rPr>
        <w:t xml:space="preserve">either </w:t>
      </w:r>
      <w:r w:rsidR="00C85C8E" w:rsidRPr="003A3AC8">
        <w:rPr>
          <w:rFonts w:ascii="Times New Roman" w:hAnsi="Times New Roman" w:cs="Times New Roman"/>
        </w:rPr>
        <w:t xml:space="preserve">no change or even a reduction in LPL activity </w:t>
      </w:r>
      <w:r w:rsidR="00F91FD8" w:rsidRPr="003A3AC8">
        <w:rPr>
          <w:rFonts w:ascii="Times New Roman" w:hAnsi="Times New Roman" w:cs="Times New Roman"/>
        </w:rPr>
        <w:t xml:space="preserve">in response to </w:t>
      </w:r>
      <w:r w:rsidR="00C85C8E" w:rsidRPr="003A3AC8">
        <w:rPr>
          <w:rFonts w:ascii="Times New Roman" w:hAnsi="Times New Roman" w:cs="Times New Roman"/>
        </w:rPr>
        <w:t xml:space="preserve">GH </w:t>
      </w:r>
      <w:r w:rsidR="00F91FD8" w:rsidRPr="003A3AC8">
        <w:rPr>
          <w:rFonts w:ascii="Times New Roman" w:hAnsi="Times New Roman" w:cs="Times New Roman"/>
        </w:rPr>
        <w:t>treatment</w:t>
      </w:r>
      <w:r w:rsidR="002D6469" w:rsidRPr="003A3AC8">
        <w:rPr>
          <w:rFonts w:ascii="Times New Roman" w:hAnsi="Times New Roman" w:cs="Times New Roman"/>
        </w:rPr>
        <w:t xml:space="preserve"> of human adipocytes </w:t>
      </w:r>
      <w:r w:rsidR="002D6469" w:rsidRPr="003A3AC8">
        <w:rPr>
          <w:rFonts w:ascii="Times New Roman" w:hAnsi="Times New Roman" w:cs="Times New Roman"/>
          <w:i/>
          <w:iCs/>
        </w:rPr>
        <w:t>in vitro</w:t>
      </w:r>
      <w:r w:rsidR="008033F4"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"10.1210/jc.80.11.3233", "ISSN" : "0021-972X", "author" : [ { "dropping-particle" : "", "family" : "Simsolo", "given" : "R. B.", "non-dropping-particle" : "", "parse-names" : false, "suffix" : "" } ], "container-title" : "Journal of Clinical Endocrinology &amp; Metabolism", "id" : "ITEM-1", "issue" : "11", "issued" : { "date-parts" : [ [ "1995", "11", "1" ] ] }, "page" : "3233-3238", "title" : "Effects of acromegaly treatment and growth hormone on adipose tissue lipoprotein lipase", "type" : "article-journal", "volume" : "80" }, "uris" : [ "http://www.mendeley.com/documents/?uuid=58d2d173-9af6-4bca-a510-2616ed8f321f" ] }, { "id" : "ITEM-2", "itemData" : { "DOI" : "10.1053/mt.2000.6738", "author" : [ { "dropping-particle" : "", "family" : "Richelsen", "given" : "Bj\u00f8rn", "non-dropping-particle" : "", "parse-names" : false, "suffix" : "" }, { "dropping-particle" : "", "family" : "Pedersen", "given" : "Steen B", "non-dropping-particle" : "", "parse-names" : false, "suffix" : "" }, { "dropping-particle" : "", "family" : "Kristensen", "given" : "Kurt", "non-dropping-particle" : "", "parse-names" : false, "suffix" : "" }, { "dropping-particle" : "", "family" : "B\u00f8rglum", "given" : "Jens D", "non-dropping-particle" : "", "parse-names" : false, "suffix" : "" }, { "dropping-particle" : "", "family" : "N\u00f8rrelund", "given" : "Helene", "non-dropping-particle" : "", "parse-names" : false, "suffix" : "" }, { "dropping-particle" : "", "family" : "Christiansen", "given" : "Jens S", "non-dropping-particle" : "", "parse-names" : false, "suffix" : "" }, { "dropping-particle" : "", "family" : "J\u00f8rgensen", "given" : "Jens O L", "non-dropping-particle" : "", "parse-names" : false, "suffix" : "" } ], "id" : "ITEM-2", "issue" : "7", "issued" : { "date-parts" : [ [ "2000" ] ] }, "page" : "906-911", "title" : "Regulation of Lipoprotein Lipase and Hormone-Sensitive Lipase Activity and Gene Expression in Adipose and Muscle Tissue by Growth Hormone Treatment During Weight Loss in Obese Patients", "type" : "article-journal", "volume" : "49" }, "uris" : [ "http://www.mendeley.com/documents/?uuid=7da3e02c-0e87-460f-9ef2-4b5573364813" ] } ], "mendeley" : { "previouslyFormattedCitation" : "[39,40]"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[39,40]</w:t>
      </w:r>
      <w:r w:rsidR="006E4692" w:rsidRPr="003A3AC8">
        <w:rPr>
          <w:rFonts w:ascii="Times New Roman" w:hAnsi="Times New Roman" w:cs="Times New Roman"/>
        </w:rPr>
        <w:fldChar w:fldCharType="end"/>
      </w:r>
      <w:r w:rsidR="00F91FD8" w:rsidRPr="003A3AC8">
        <w:rPr>
          <w:rFonts w:ascii="Times New Roman" w:hAnsi="Times New Roman" w:cs="Times New Roman"/>
        </w:rPr>
        <w:t xml:space="preserve">. </w:t>
      </w:r>
      <w:r w:rsidR="00566533" w:rsidRPr="003A3AC8">
        <w:rPr>
          <w:rFonts w:ascii="Times New Roman" w:hAnsi="Times New Roman" w:cs="Times New Roman"/>
        </w:rPr>
        <w:t xml:space="preserve"> </w:t>
      </w:r>
    </w:p>
    <w:p w14:paraId="74A8A3F4" w14:textId="281F1D22" w:rsidR="003248BA" w:rsidRPr="003A3AC8" w:rsidRDefault="006233B4"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Although neither </w:t>
      </w:r>
      <w:r w:rsidR="00D403E9" w:rsidRPr="003A3AC8">
        <w:rPr>
          <w:rFonts w:ascii="Times New Roman" w:hAnsi="Times New Roman" w:cs="Times New Roman"/>
        </w:rPr>
        <w:t>H</w:t>
      </w:r>
      <w:r w:rsidRPr="003A3AC8">
        <w:rPr>
          <w:rFonts w:ascii="Times New Roman" w:hAnsi="Times New Roman" w:cs="Times New Roman"/>
        </w:rPr>
        <w:t>ormone Sensitive Lipase (</w:t>
      </w:r>
      <w:r w:rsidRPr="003A3AC8">
        <w:rPr>
          <w:rFonts w:ascii="Times New Roman" w:hAnsi="Times New Roman" w:cs="Times New Roman"/>
          <w:i/>
        </w:rPr>
        <w:t>LIPE</w:t>
      </w:r>
      <w:r w:rsidRPr="003A3AC8">
        <w:rPr>
          <w:rFonts w:ascii="Times New Roman" w:hAnsi="Times New Roman" w:cs="Times New Roman"/>
        </w:rPr>
        <w:t xml:space="preserve">) </w:t>
      </w:r>
      <w:r w:rsidR="00766852" w:rsidRPr="003A3AC8">
        <w:rPr>
          <w:rFonts w:ascii="Times New Roman" w:hAnsi="Times New Roman" w:cs="Times New Roman"/>
        </w:rPr>
        <w:t>n</w:t>
      </w:r>
      <w:r w:rsidRPr="003A3AC8">
        <w:rPr>
          <w:rFonts w:ascii="Times New Roman" w:hAnsi="Times New Roman" w:cs="Times New Roman"/>
        </w:rPr>
        <w:t>or ATGL (</w:t>
      </w:r>
      <w:r w:rsidRPr="003A3AC8">
        <w:rPr>
          <w:rFonts w:ascii="Times New Roman" w:hAnsi="Times New Roman" w:cs="Times New Roman"/>
          <w:i/>
        </w:rPr>
        <w:t>PNPLA2</w:t>
      </w:r>
      <w:r w:rsidRPr="003A3AC8">
        <w:rPr>
          <w:rFonts w:ascii="Times New Roman" w:hAnsi="Times New Roman" w:cs="Times New Roman"/>
        </w:rPr>
        <w:t>) were altered</w:t>
      </w:r>
      <w:r w:rsidR="00D9795F" w:rsidRPr="003A3AC8">
        <w:rPr>
          <w:rFonts w:ascii="Times New Roman" w:hAnsi="Times New Roman" w:cs="Times New Roman"/>
        </w:rPr>
        <w:t xml:space="preserve">, </w:t>
      </w:r>
      <w:r w:rsidR="00B82DF8" w:rsidRPr="003A3AC8">
        <w:rPr>
          <w:rFonts w:ascii="Times New Roman" w:hAnsi="Times New Roman" w:cs="Times New Roman"/>
        </w:rPr>
        <w:t>two</w:t>
      </w:r>
      <w:r w:rsidR="00055DB4" w:rsidRPr="003A3AC8">
        <w:rPr>
          <w:rFonts w:ascii="Times New Roman" w:hAnsi="Times New Roman" w:cs="Times New Roman"/>
        </w:rPr>
        <w:t xml:space="preserve"> </w:t>
      </w:r>
      <w:r w:rsidR="00C60B21" w:rsidRPr="003A3AC8">
        <w:rPr>
          <w:rFonts w:ascii="Times New Roman" w:hAnsi="Times New Roman" w:cs="Times New Roman"/>
        </w:rPr>
        <w:t>direct regulator</w:t>
      </w:r>
      <w:r w:rsidR="002F4F6E" w:rsidRPr="003A3AC8">
        <w:rPr>
          <w:rFonts w:ascii="Times New Roman" w:hAnsi="Times New Roman" w:cs="Times New Roman"/>
        </w:rPr>
        <w:t>s</w:t>
      </w:r>
      <w:r w:rsidR="00C60B21" w:rsidRPr="003A3AC8">
        <w:rPr>
          <w:rFonts w:ascii="Times New Roman" w:hAnsi="Times New Roman" w:cs="Times New Roman"/>
        </w:rPr>
        <w:t xml:space="preserve"> of </w:t>
      </w:r>
      <w:r w:rsidR="00D9795F" w:rsidRPr="003A3AC8">
        <w:rPr>
          <w:rFonts w:ascii="Times New Roman" w:hAnsi="Times New Roman" w:cs="Times New Roman"/>
        </w:rPr>
        <w:t>HSL</w:t>
      </w:r>
      <w:r w:rsidR="00126840" w:rsidRPr="003A3AC8">
        <w:rPr>
          <w:rFonts w:ascii="Times New Roman" w:hAnsi="Times New Roman" w:cs="Times New Roman"/>
        </w:rPr>
        <w:t xml:space="preserve"> and </w:t>
      </w:r>
      <w:r w:rsidR="00D9795F" w:rsidRPr="003A3AC8">
        <w:rPr>
          <w:rFonts w:ascii="Times New Roman" w:hAnsi="Times New Roman" w:cs="Times New Roman"/>
        </w:rPr>
        <w:t>ATGL</w:t>
      </w:r>
      <w:r w:rsidR="00126840" w:rsidRPr="003A3AC8">
        <w:rPr>
          <w:rFonts w:ascii="Times New Roman" w:hAnsi="Times New Roman" w:cs="Times New Roman"/>
        </w:rPr>
        <w:t xml:space="preserve"> </w:t>
      </w:r>
      <w:r w:rsidR="00C60B21" w:rsidRPr="003A3AC8">
        <w:rPr>
          <w:rFonts w:ascii="Times New Roman" w:hAnsi="Times New Roman" w:cs="Times New Roman"/>
        </w:rPr>
        <w:t xml:space="preserve">activity in adipocytes, </w:t>
      </w:r>
      <w:proofErr w:type="spellStart"/>
      <w:r w:rsidR="00C60B21" w:rsidRPr="003A3AC8">
        <w:rPr>
          <w:rFonts w:ascii="Times New Roman" w:hAnsi="Times New Roman" w:cs="Times New Roman"/>
          <w:color w:val="000000"/>
          <w:shd w:val="clear" w:color="auto" w:fill="FFFFFF"/>
        </w:rPr>
        <w:t>abhydrolase</w:t>
      </w:r>
      <w:proofErr w:type="spellEnd"/>
      <w:r w:rsidR="00C60B21" w:rsidRPr="003A3AC8">
        <w:rPr>
          <w:rFonts w:ascii="Times New Roman" w:hAnsi="Times New Roman" w:cs="Times New Roman"/>
          <w:color w:val="000000"/>
          <w:shd w:val="clear" w:color="auto" w:fill="FFFFFF"/>
        </w:rPr>
        <w:t xml:space="preserve"> domain cont</w:t>
      </w:r>
      <w:r w:rsidR="00126840" w:rsidRPr="003A3AC8">
        <w:rPr>
          <w:rFonts w:ascii="Times New Roman" w:hAnsi="Times New Roman" w:cs="Times New Roman"/>
          <w:color w:val="000000"/>
          <w:shd w:val="clear" w:color="auto" w:fill="FFFFFF"/>
        </w:rPr>
        <w:t>aining 5 (</w:t>
      </w:r>
      <w:r w:rsidR="00126840" w:rsidRPr="003A3AC8">
        <w:rPr>
          <w:rFonts w:ascii="Times New Roman" w:hAnsi="Times New Roman" w:cs="Times New Roman"/>
          <w:i/>
          <w:color w:val="000000"/>
          <w:shd w:val="clear" w:color="auto" w:fill="FFFFFF"/>
        </w:rPr>
        <w:t>ABHD5</w:t>
      </w:r>
      <w:r w:rsidR="00126840" w:rsidRPr="003A3AC8">
        <w:rPr>
          <w:rFonts w:ascii="Times New Roman" w:hAnsi="Times New Roman" w:cs="Times New Roman"/>
          <w:color w:val="000000"/>
          <w:shd w:val="clear" w:color="auto" w:fill="FFFFFF"/>
        </w:rPr>
        <w:t>, also called CGI</w:t>
      </w:r>
      <w:r w:rsidR="00C60B21" w:rsidRPr="003A3AC8">
        <w:rPr>
          <w:rFonts w:ascii="Times New Roman" w:hAnsi="Times New Roman" w:cs="Times New Roman"/>
          <w:color w:val="000000"/>
          <w:shd w:val="clear" w:color="auto" w:fill="FFFFFF"/>
        </w:rPr>
        <w:t>58</w:t>
      </w:r>
      <w:r w:rsidR="00B44B9E" w:rsidRPr="003A3AC8">
        <w:rPr>
          <w:rFonts w:ascii="Times New Roman" w:hAnsi="Times New Roman" w:cs="Times New Roman"/>
          <w:color w:val="000000"/>
          <w:shd w:val="clear" w:color="auto" w:fill="FFFFFF"/>
        </w:rPr>
        <w:t xml:space="preserve"> </w:t>
      </w:r>
      <w:r w:rsidR="006E4692" w:rsidRPr="003A3AC8">
        <w:rPr>
          <w:rFonts w:ascii="Times New Roman" w:hAnsi="Times New Roman" w:cs="Times New Roman"/>
          <w:color w:val="000000"/>
          <w:shd w:val="clear" w:color="auto" w:fill="FFFFFF"/>
        </w:rPr>
        <w:fldChar w:fldCharType="begin" w:fldLock="1"/>
      </w:r>
      <w:r w:rsidR="00483799">
        <w:rPr>
          <w:rFonts w:ascii="Times New Roman" w:hAnsi="Times New Roman" w:cs="Times New Roman"/>
          <w:color w:val="000000"/>
          <w:shd w:val="clear" w:color="auto" w:fill="FFFFFF"/>
        </w:rPr>
        <w:instrText>ADDIN CSL_CITATION { "citationItems" : [ { "id" : "ITEM-1", "itemData" : { "DOI" : "10.1016/j.cmet.2006.03.005", "ISSN" : "1550-4131", "PMID" : "16679289", "abstract" : "Adipose triglyceride lipase (ATGL) was recently identified as an important triacylglycerol (TG) hydrolase promoting the catabolism of stored fat in adipose and nonadipose tissues. We now demonstrate that efficient ATGL enzyme activity requires activation by CGI-58. Mutations in the human CGI-58 gene are associated with Chanarin-Dorfman Syndrome (CDS), a rare genetic disease where TG accumulates excessively in multiple tissues. CGI-58 interacts with ATGL, stimulating its TG hydrolase activity up to 20-fold. Alleles of CGI-58 carrying point mutations associated with CDS fail to activate ATGL. Moreover, CGI-58/ATGL coexpression attenuates lipid accumulation in COS-7 cells. Antisense RNA-mediated reduction of CGI-58 expression in 3T3-L1 adipocytes inhibits TG mobilization. Finally, expression of functional CGI-58 in CDS fibroblasts restores lipolysis and reverses the abnormal TG accumulation typical for CDS. These data establish an important biochemical function for CGI-58 in the lipolytic degradation of fat, implicating this lipolysis activator in the pathogenesis of CDS.", "author" : [ { "dropping-particle" : "", "family" : "Lass", "given" : "Achim", "non-dropping-particle" : "", "parse-names" : false, "suffix" : "" }, { "dropping-particle" : "", "family" : "Zimmermann", "given" : "Robert", "non-dropping-particle" : "", "parse-names" : false, "suffix" : "" }, { "dropping-particle" : "", "family" : "Haemmerle", "given" : "Guenter", "non-dropping-particle" : "", "parse-names" : false, "suffix" : "" }, { "dropping-particle" : "", "family" : "Riederer", "given" : "Monika", "non-dropping-particle" : "", "parse-names" : false, "suffix" : "" }, { "dropping-particle" : "", "family" : "Schoiswohl", "given" : "Gabriele", "non-dropping-particle" : "", "parse-names" : false, "suffix" : "" }, { "dropping-particle" : "", "family" : "Schweiger", "given" : "Martina", "non-dropping-particle" : "", "parse-names" : false, "suffix" : "" }, { "dropping-particle" : "", "family" : "Kienesberger", "given" : "Petra", "non-dropping-particle" : "", "parse-names" : false, "suffix" : "" }, { "dropping-particle" : "", "family" : "Strauss", "given" : "Juliane G", "non-dropping-particle" : "", "parse-names" : false, "suffix" : "" }, { "dropping-particle" : "", "family" : "Gorkiewicz", "given" : "Gregor", "non-dropping-particle" : "", "parse-names" : false, "suffix" : "" }, { "dropping-particle" : "", "family" : "Zechner", "given" : "Rudolf", "non-dropping-particle" : "", "parse-names" : false, "suffix" : "" } ], "container-title" : "Cell metabolism", "id" : "ITEM-1", "issue" : "5", "issued" : { "date-parts" : [ [ "2006", "5" ] ] }, "page" : "309-19", "title" : "Adipose triglyceride lipase-mediated lipolysis of cellular fat stores is activated by CGI-58 and defective in Chanarin-Dorfman Syndrome.", "type" : "article-journal", "volume" : "3" }, "uris" : [ "http://www.mendeley.com/documents/?uuid=ba8a4f66-40c6-486a-824b-307cb386b462" ] } ], "mendeley" : { "previouslyFormattedCitation" : "[41]" }, "properties" : { "noteIndex" : 0 }, "schema" : "https://github.com/citation-style-language/schema/raw/master/csl-citation.json" }</w:instrText>
      </w:r>
      <w:r w:rsidR="006E4692" w:rsidRPr="003A3AC8">
        <w:rPr>
          <w:rFonts w:ascii="Times New Roman" w:hAnsi="Times New Roman" w:cs="Times New Roman"/>
          <w:color w:val="000000"/>
          <w:shd w:val="clear" w:color="auto" w:fill="FFFFFF"/>
        </w:rPr>
        <w:fldChar w:fldCharType="separate"/>
      </w:r>
      <w:r w:rsidR="00483799" w:rsidRPr="00483799">
        <w:rPr>
          <w:rFonts w:ascii="Times New Roman" w:hAnsi="Times New Roman" w:cs="Times New Roman"/>
          <w:noProof/>
          <w:color w:val="000000"/>
          <w:shd w:val="clear" w:color="auto" w:fill="FFFFFF"/>
        </w:rPr>
        <w:t>[41]</w:t>
      </w:r>
      <w:r w:rsidR="006E4692" w:rsidRPr="003A3AC8">
        <w:rPr>
          <w:rFonts w:ascii="Times New Roman" w:hAnsi="Times New Roman" w:cs="Times New Roman"/>
          <w:color w:val="000000"/>
          <w:shd w:val="clear" w:color="auto" w:fill="FFFFFF"/>
        </w:rPr>
        <w:fldChar w:fldCharType="end"/>
      </w:r>
      <w:r w:rsidR="00C60B21"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 xml:space="preserve">and </w:t>
      </w:r>
      <w:r w:rsidR="00B82DF8" w:rsidRPr="003A3AC8">
        <w:rPr>
          <w:rFonts w:ascii="Times New Roman" w:hAnsi="Times New Roman" w:cs="Times New Roman"/>
        </w:rPr>
        <w:t xml:space="preserve">nuclear receptor interacting protein 1 </w:t>
      </w:r>
      <w:r w:rsidR="002F4F6E" w:rsidRPr="003A3AC8">
        <w:rPr>
          <w:rFonts w:ascii="Times New Roman" w:hAnsi="Times New Roman" w:cs="Times New Roman"/>
        </w:rPr>
        <w:t>(</w:t>
      </w:r>
      <w:r w:rsidR="00B82DF8" w:rsidRPr="003A3AC8">
        <w:rPr>
          <w:rFonts w:ascii="Times New Roman" w:hAnsi="Times New Roman" w:cs="Times New Roman"/>
          <w:i/>
          <w:iCs/>
        </w:rPr>
        <w:t xml:space="preserve">NRIP </w:t>
      </w:r>
      <w:r w:rsidR="00B82DF8" w:rsidRPr="003A3AC8">
        <w:rPr>
          <w:rFonts w:ascii="Times New Roman" w:hAnsi="Times New Roman" w:cs="Times New Roman"/>
        </w:rPr>
        <w:t>(also called RIP140</w:t>
      </w:r>
      <w:r w:rsidR="00261F0C"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82DF8" w:rsidRPr="003A3AC8">
        <w:rPr>
          <w:rFonts w:ascii="Times New Roman" w:hAnsi="Times New Roman" w:cs="Times New Roman"/>
        </w:rPr>
        <w:t>)</w:t>
      </w:r>
      <w:r w:rsidR="00B82DF8" w:rsidRPr="003A3AC8">
        <w:rPr>
          <w:rFonts w:ascii="Times New Roman" w:hAnsi="Times New Roman" w:cs="Times New Roman"/>
          <w:color w:val="000000"/>
          <w:shd w:val="clear" w:color="auto" w:fill="FFFFFF"/>
        </w:rPr>
        <w:t xml:space="preserve"> </w:t>
      </w:r>
      <w:r w:rsidR="003E14E7" w:rsidRPr="003A3AC8">
        <w:rPr>
          <w:rFonts w:ascii="Times New Roman" w:hAnsi="Times New Roman" w:cs="Times New Roman"/>
          <w:color w:val="000000"/>
          <w:shd w:val="clear" w:color="auto" w:fill="FFFFFF"/>
        </w:rPr>
        <w:t>w</w:t>
      </w:r>
      <w:r w:rsidR="00B82DF8" w:rsidRPr="003A3AC8">
        <w:rPr>
          <w:rFonts w:ascii="Times New Roman" w:hAnsi="Times New Roman" w:cs="Times New Roman"/>
          <w:color w:val="000000"/>
          <w:shd w:val="clear" w:color="auto" w:fill="FFFFFF"/>
        </w:rPr>
        <w:t>ere</w:t>
      </w:r>
      <w:r w:rsidR="003E14E7" w:rsidRPr="003A3AC8">
        <w:rPr>
          <w:rFonts w:ascii="Times New Roman" w:hAnsi="Times New Roman" w:cs="Times New Roman"/>
          <w:color w:val="000000"/>
          <w:shd w:val="clear" w:color="auto" w:fill="FFFFFF"/>
        </w:rPr>
        <w:t xml:space="preserve"> </w:t>
      </w:r>
      <w:r w:rsidR="00C60B21" w:rsidRPr="003A3AC8">
        <w:rPr>
          <w:rFonts w:ascii="Times New Roman" w:hAnsi="Times New Roman" w:cs="Times New Roman"/>
          <w:color w:val="000000"/>
          <w:shd w:val="clear" w:color="auto" w:fill="FFFFFF"/>
        </w:rPr>
        <w:t xml:space="preserve">expressed </w:t>
      </w:r>
      <w:r w:rsidRPr="003A3AC8">
        <w:rPr>
          <w:rFonts w:ascii="Times New Roman" w:hAnsi="Times New Roman" w:cs="Times New Roman"/>
          <w:color w:val="000000"/>
          <w:shd w:val="clear" w:color="auto" w:fill="FFFFFF"/>
        </w:rPr>
        <w:t xml:space="preserve">at </w:t>
      </w:r>
      <w:r w:rsidR="00C60B21" w:rsidRPr="003A3AC8">
        <w:rPr>
          <w:rFonts w:ascii="Times New Roman" w:hAnsi="Times New Roman" w:cs="Times New Roman"/>
          <w:color w:val="000000"/>
          <w:shd w:val="clear" w:color="auto" w:fill="FFFFFF"/>
        </w:rPr>
        <w:t>higher levels</w:t>
      </w:r>
      <w:r w:rsidR="00B57506" w:rsidRPr="003A3AC8">
        <w:rPr>
          <w:rFonts w:ascii="Times New Roman" w:hAnsi="Times New Roman" w:cs="Times New Roman"/>
          <w:color w:val="000000"/>
          <w:shd w:val="clear" w:color="auto" w:fill="FFFFFF"/>
        </w:rPr>
        <w:t xml:space="preserve"> in </w:t>
      </w:r>
      <w:r w:rsidRPr="003A3AC8">
        <w:rPr>
          <w:rFonts w:ascii="Times New Roman" w:hAnsi="Times New Roman" w:cs="Times New Roman"/>
          <w:color w:val="000000"/>
          <w:shd w:val="clear" w:color="auto" w:fill="FFFFFF"/>
        </w:rPr>
        <w:t xml:space="preserve">adipose tissue from </w:t>
      </w:r>
      <w:r w:rsidR="00C44BCA" w:rsidRPr="003A3AC8">
        <w:rPr>
          <w:rFonts w:ascii="Times New Roman" w:hAnsi="Times New Roman" w:cs="Times New Roman"/>
          <w:color w:val="000000"/>
          <w:shd w:val="clear" w:color="auto" w:fill="FFFFFF"/>
        </w:rPr>
        <w:t>acromegaly</w:t>
      </w:r>
      <w:r w:rsidRPr="003A3AC8">
        <w:rPr>
          <w:rFonts w:ascii="Times New Roman" w:hAnsi="Times New Roman" w:cs="Times New Roman"/>
          <w:color w:val="000000"/>
          <w:shd w:val="clear" w:color="auto" w:fill="FFFFFF"/>
        </w:rPr>
        <w:t xml:space="preserve"> patients</w:t>
      </w:r>
      <w:r w:rsidR="00870A81"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2.</w:t>
      </w:r>
      <w:r w:rsidR="00A21CC5">
        <w:rPr>
          <w:rFonts w:ascii="Times New Roman" w:hAnsi="Times New Roman" w:cs="Times New Roman"/>
          <w:color w:val="000000"/>
          <w:shd w:val="clear" w:color="auto" w:fill="FFFFFF"/>
        </w:rPr>
        <w:t>3</w:t>
      </w:r>
      <w:r w:rsidR="00A40F0A" w:rsidRPr="003A3AC8">
        <w:rPr>
          <w:rFonts w:ascii="Times New Roman" w:hAnsi="Times New Roman" w:cs="Times New Roman"/>
          <w:color w:val="000000"/>
          <w:shd w:val="clear" w:color="auto" w:fill="FFFFFF"/>
        </w:rPr>
        <w:t xml:space="preserve"> fold </w:t>
      </w:r>
      <w:proofErr w:type="spellStart"/>
      <w:r w:rsidR="00006552" w:rsidRPr="003A3AC8">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A21CC5">
        <w:rPr>
          <w:rFonts w:ascii="Times New Roman" w:hAnsi="Times New Roman" w:cs="Times New Roman"/>
          <w:color w:val="000000"/>
          <w:shd w:val="clear" w:color="auto" w:fill="FFFFFF"/>
        </w:rPr>
        <w:t>=0.0016</w:t>
      </w:r>
      <w:r w:rsidR="00B82DF8" w:rsidRPr="003A3AC8">
        <w:rPr>
          <w:rFonts w:ascii="Times New Roman" w:hAnsi="Times New Roman" w:cs="Times New Roman"/>
          <w:color w:val="000000"/>
          <w:shd w:val="clear" w:color="auto" w:fill="FFFFFF"/>
        </w:rPr>
        <w:t xml:space="preserve"> and 1.</w:t>
      </w:r>
      <w:r w:rsidR="00A21CC5">
        <w:rPr>
          <w:rFonts w:ascii="Times New Roman" w:hAnsi="Times New Roman" w:cs="Times New Roman"/>
          <w:color w:val="000000"/>
          <w:shd w:val="clear" w:color="auto" w:fill="FFFFFF"/>
        </w:rPr>
        <w:t>7</w:t>
      </w:r>
      <w:r w:rsidR="00B82DF8" w:rsidRPr="003A3AC8">
        <w:rPr>
          <w:rFonts w:ascii="Times New Roman" w:hAnsi="Times New Roman" w:cs="Times New Roman"/>
          <w:color w:val="000000"/>
          <w:shd w:val="clear" w:color="auto" w:fill="FFFFFF"/>
        </w:rPr>
        <w:t xml:space="preserve"> fold, </w:t>
      </w:r>
      <w:proofErr w:type="spellStart"/>
      <w:r w:rsidR="00A21CC5">
        <w:rPr>
          <w:rFonts w:ascii="Times New Roman" w:hAnsi="Times New Roman" w:cs="Times New Roman"/>
          <w:color w:val="000000"/>
          <w:shd w:val="clear" w:color="auto" w:fill="FFFFFF"/>
        </w:rPr>
        <w:t>q</w:t>
      </w:r>
      <w:r w:rsidR="00A21CC5">
        <w:rPr>
          <w:rFonts w:ascii="Times New Roman" w:hAnsi="Times New Roman" w:cs="Times New Roman"/>
          <w:color w:val="000000"/>
          <w:shd w:val="clear" w:color="auto" w:fill="FFFFFF"/>
          <w:vertAlign w:val="subscript"/>
        </w:rPr>
        <w:t>age</w:t>
      </w:r>
      <w:proofErr w:type="spellEnd"/>
      <w:r w:rsidR="00B03E8A">
        <w:rPr>
          <w:rFonts w:ascii="Times New Roman" w:hAnsi="Times New Roman" w:cs="Times New Roman"/>
          <w:color w:val="000000"/>
          <w:shd w:val="clear" w:color="auto" w:fill="FFFFFF"/>
          <w:vertAlign w:val="subscript"/>
        </w:rPr>
        <w:t>=</w:t>
      </w:r>
      <w:r w:rsidR="00A21CC5">
        <w:rPr>
          <w:rFonts w:ascii="Times New Roman" w:hAnsi="Times New Roman" w:cs="Times New Roman"/>
          <w:color w:val="000000"/>
          <w:shd w:val="clear" w:color="auto" w:fill="FFFFFF"/>
        </w:rPr>
        <w:t>0.043</w:t>
      </w:r>
      <w:r w:rsidR="00B82DF8" w:rsidRPr="003A3AC8">
        <w:rPr>
          <w:rFonts w:ascii="Times New Roman" w:hAnsi="Times New Roman" w:cs="Times New Roman"/>
          <w:color w:val="000000"/>
          <w:shd w:val="clear" w:color="auto" w:fill="FFFFFF"/>
        </w:rPr>
        <w:t xml:space="preserve"> </w:t>
      </w:r>
      <w:r w:rsidR="00A40F0A" w:rsidRPr="003A3AC8">
        <w:rPr>
          <w:rFonts w:ascii="Times New Roman" w:hAnsi="Times New Roman" w:cs="Times New Roman"/>
          <w:color w:val="000000"/>
          <w:shd w:val="clear" w:color="auto" w:fill="FFFFFF"/>
        </w:rPr>
        <w:t xml:space="preserve"> </w:t>
      </w:r>
      <w:r w:rsidR="00870A81" w:rsidRPr="003A3AC8">
        <w:rPr>
          <w:rFonts w:ascii="Times New Roman" w:hAnsi="Times New Roman" w:cs="Times New Roman"/>
          <w:color w:val="000000"/>
          <w:shd w:val="clear" w:color="auto" w:fill="FFFFFF"/>
        </w:rPr>
        <w:t>Figure 4B</w:t>
      </w:r>
      <w:r w:rsidR="00D9795F" w:rsidRPr="003A3AC8">
        <w:rPr>
          <w:rFonts w:ascii="Times New Roman" w:hAnsi="Times New Roman" w:cs="Times New Roman"/>
          <w:color w:val="000000"/>
          <w:shd w:val="clear" w:color="auto" w:fill="FFFFFF"/>
        </w:rPr>
        <w:t>)</w:t>
      </w:r>
      <w:r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 </w:t>
      </w:r>
      <w:r w:rsidR="00B82DF8" w:rsidRPr="003A3AC8">
        <w:rPr>
          <w:rFonts w:ascii="Times New Roman" w:hAnsi="Times New Roman" w:cs="Times New Roman"/>
          <w:color w:val="000000"/>
          <w:shd w:val="clear" w:color="auto" w:fill="FFFFFF"/>
        </w:rPr>
        <w:t>CGI58</w:t>
      </w:r>
      <w:r w:rsidR="00261F0C" w:rsidRPr="003A3AC8">
        <w:rPr>
          <w:rFonts w:ascii="Times New Roman" w:hAnsi="Times New Roman" w:cs="Times New Roman"/>
          <w:color w:val="000000"/>
          <w:shd w:val="clear" w:color="auto" w:fill="FFFFFF"/>
        </w:rPr>
        <w:t xml:space="preserve"> </w:t>
      </w:r>
      <w:r w:rsidR="00D9795F" w:rsidRPr="003A3AC8">
        <w:rPr>
          <w:rFonts w:ascii="Times New Roman" w:hAnsi="Times New Roman" w:cs="Times New Roman"/>
          <w:color w:val="000000"/>
          <w:shd w:val="clear" w:color="auto" w:fill="FFFFFF"/>
        </w:rPr>
        <w:t xml:space="preserve">is an allosteric activator of </w:t>
      </w:r>
      <w:proofErr w:type="spellStart"/>
      <w:r w:rsidR="00D9795F" w:rsidRPr="003A3AC8">
        <w:rPr>
          <w:rFonts w:ascii="Times New Roman" w:hAnsi="Times New Roman" w:cs="Times New Roman"/>
          <w:color w:val="000000"/>
          <w:shd w:val="clear" w:color="auto" w:fill="FFFFFF"/>
        </w:rPr>
        <w:t>lipolytic</w:t>
      </w:r>
      <w:proofErr w:type="spellEnd"/>
      <w:r w:rsidR="00D9795F" w:rsidRPr="003A3AC8">
        <w:rPr>
          <w:rFonts w:ascii="Times New Roman" w:hAnsi="Times New Roman" w:cs="Times New Roman"/>
          <w:color w:val="000000"/>
          <w:shd w:val="clear" w:color="auto" w:fill="FFFFFF"/>
        </w:rPr>
        <w:t xml:space="preserve"> activity </w:t>
      </w:r>
      <w:r w:rsidR="002F4F6E" w:rsidRPr="003A3AC8">
        <w:rPr>
          <w:rFonts w:ascii="Times New Roman" w:hAnsi="Times New Roman" w:cs="Times New Roman"/>
          <w:color w:val="000000"/>
          <w:shd w:val="clear" w:color="auto" w:fill="FFFFFF"/>
        </w:rPr>
        <w:t xml:space="preserve">and </w:t>
      </w:r>
      <w:commentRangeStart w:id="94"/>
      <w:r w:rsidR="002F4F6E" w:rsidRPr="003A3AC8">
        <w:rPr>
          <w:rFonts w:ascii="Times New Roman" w:hAnsi="Times New Roman" w:cs="Times New Roman"/>
          <w:color w:val="000000"/>
          <w:shd w:val="clear" w:color="auto" w:fill="FFFFFF"/>
        </w:rPr>
        <w:t xml:space="preserve">RIP140 regulates </w:t>
      </w:r>
      <w:proofErr w:type="gramStart"/>
      <w:r w:rsidR="002F4F6E" w:rsidRPr="003A3AC8">
        <w:rPr>
          <w:rFonts w:ascii="Times New Roman" w:hAnsi="Times New Roman" w:cs="Times New Roman"/>
          <w:color w:val="000000"/>
          <w:shd w:val="clear" w:color="auto" w:fill="FFFFFF"/>
        </w:rPr>
        <w:t>it's</w:t>
      </w:r>
      <w:proofErr w:type="gramEnd"/>
      <w:r w:rsidR="002F4F6E" w:rsidRPr="003A3AC8">
        <w:rPr>
          <w:rFonts w:ascii="Times New Roman" w:hAnsi="Times New Roman" w:cs="Times New Roman"/>
          <w:color w:val="000000"/>
          <w:shd w:val="clear" w:color="auto" w:fill="FFFFFF"/>
        </w:rPr>
        <w:t xml:space="preserve"> activity</w:t>
      </w:r>
      <w:commentRangeEnd w:id="94"/>
      <w:r w:rsidR="00452C77">
        <w:rPr>
          <w:rStyle w:val="CommentReference"/>
        </w:rPr>
        <w:commentReference w:id="94"/>
      </w:r>
      <w:r w:rsidR="002F4F6E" w:rsidRPr="003A3AC8">
        <w:rPr>
          <w:rFonts w:ascii="Times New Roman" w:hAnsi="Times New Roman" w:cs="Times New Roman"/>
          <w:color w:val="000000"/>
          <w:shd w:val="clear" w:color="auto" w:fill="FFFFFF"/>
        </w:rPr>
        <w:t>, therefore</w:t>
      </w:r>
      <w:r w:rsidR="00D9795F" w:rsidRPr="003A3AC8">
        <w:rPr>
          <w:rFonts w:ascii="Times New Roman" w:hAnsi="Times New Roman" w:cs="Times New Roman"/>
          <w:color w:val="000000"/>
          <w:shd w:val="clear" w:color="auto" w:fill="FFFFFF"/>
        </w:rPr>
        <w:t xml:space="preserve"> these data</w:t>
      </w:r>
      <w:r w:rsidRPr="003A3AC8">
        <w:rPr>
          <w:rFonts w:ascii="Times New Roman" w:hAnsi="Times New Roman" w:cs="Times New Roman"/>
          <w:color w:val="000000"/>
          <w:shd w:val="clear" w:color="auto" w:fill="FFFFFF"/>
        </w:rPr>
        <w:t xml:space="preserve"> suggest that </w:t>
      </w:r>
      <w:r w:rsidR="002F4F6E" w:rsidRPr="003A3AC8">
        <w:rPr>
          <w:rFonts w:ascii="Times New Roman" w:hAnsi="Times New Roman" w:cs="Times New Roman"/>
          <w:color w:val="000000"/>
          <w:shd w:val="clear" w:color="auto" w:fill="FFFFFF"/>
        </w:rPr>
        <w:t xml:space="preserve">their </w:t>
      </w:r>
      <w:r w:rsidR="002F38E1" w:rsidRPr="003A3AC8">
        <w:rPr>
          <w:rFonts w:ascii="Times New Roman" w:hAnsi="Times New Roman" w:cs="Times New Roman"/>
          <w:color w:val="000000"/>
          <w:shd w:val="clear" w:color="auto" w:fill="FFFFFF"/>
        </w:rPr>
        <w:t xml:space="preserve">transcriptional </w:t>
      </w:r>
      <w:r w:rsidR="00D9795F" w:rsidRPr="003A3AC8">
        <w:rPr>
          <w:rFonts w:ascii="Times New Roman" w:hAnsi="Times New Roman" w:cs="Times New Roman"/>
          <w:color w:val="000000"/>
          <w:shd w:val="clear" w:color="auto" w:fill="FFFFFF"/>
        </w:rPr>
        <w:t>up</w:t>
      </w:r>
      <w:r w:rsidR="002F38E1" w:rsidRPr="003A3AC8">
        <w:rPr>
          <w:rFonts w:ascii="Times New Roman" w:hAnsi="Times New Roman" w:cs="Times New Roman"/>
          <w:color w:val="000000"/>
          <w:shd w:val="clear" w:color="auto" w:fill="FFFFFF"/>
        </w:rPr>
        <w:t>-</w:t>
      </w:r>
      <w:r w:rsidR="00D9795F" w:rsidRPr="003A3AC8">
        <w:rPr>
          <w:rFonts w:ascii="Times New Roman" w:hAnsi="Times New Roman" w:cs="Times New Roman"/>
          <w:color w:val="000000"/>
          <w:shd w:val="clear" w:color="auto" w:fill="FFFFFF"/>
        </w:rPr>
        <w:t xml:space="preserve">regulation </w:t>
      </w:r>
      <w:r w:rsidR="002F4F6E" w:rsidRPr="003A3AC8">
        <w:rPr>
          <w:rFonts w:ascii="Times New Roman" w:hAnsi="Times New Roman" w:cs="Times New Roman"/>
          <w:color w:val="000000"/>
          <w:shd w:val="clear" w:color="auto" w:fill="FFFFFF"/>
        </w:rPr>
        <w:t xml:space="preserve">could contribute to </w:t>
      </w:r>
      <w:r w:rsidR="002F38E1" w:rsidRPr="003A3AC8">
        <w:rPr>
          <w:rFonts w:ascii="Times New Roman" w:hAnsi="Times New Roman" w:cs="Times New Roman"/>
          <w:color w:val="000000"/>
          <w:shd w:val="clear" w:color="auto" w:fill="FFFFFF"/>
        </w:rPr>
        <w:t xml:space="preserve">the </w:t>
      </w:r>
      <w:r w:rsidR="002F4F6E" w:rsidRPr="003A3AC8">
        <w:rPr>
          <w:rFonts w:ascii="Times New Roman" w:hAnsi="Times New Roman" w:cs="Times New Roman"/>
          <w:color w:val="000000"/>
          <w:shd w:val="clear" w:color="auto" w:fill="FFFFFF"/>
        </w:rPr>
        <w:lastRenderedPageBreak/>
        <w:t xml:space="preserve">induction of </w:t>
      </w:r>
      <w:r w:rsidR="00623816" w:rsidRPr="003A3AC8">
        <w:rPr>
          <w:rFonts w:ascii="Times New Roman" w:hAnsi="Times New Roman" w:cs="Times New Roman"/>
          <w:color w:val="000000"/>
          <w:shd w:val="clear" w:color="auto" w:fill="FFFFFF"/>
        </w:rPr>
        <w:t>li</w:t>
      </w:r>
      <w:r w:rsidR="00C60B21" w:rsidRPr="003A3AC8">
        <w:rPr>
          <w:rFonts w:ascii="Times New Roman" w:hAnsi="Times New Roman" w:cs="Times New Roman"/>
          <w:color w:val="000000"/>
          <w:shd w:val="clear" w:color="auto" w:fill="FFFFFF"/>
        </w:rPr>
        <w:t>polysis</w:t>
      </w:r>
      <w:r w:rsidR="00623816" w:rsidRPr="003A3AC8">
        <w:rPr>
          <w:rFonts w:ascii="Times New Roman" w:hAnsi="Times New Roman" w:cs="Times New Roman"/>
          <w:color w:val="000000"/>
          <w:shd w:val="clear" w:color="auto" w:fill="FFFFFF"/>
        </w:rPr>
        <w:t xml:space="preserve"> by GH</w:t>
      </w:r>
      <w:ins w:id="95" w:author="Dave Bridges" w:date="2014-10-08T11:02:00Z">
        <w:r w:rsidR="00F75031">
          <w:rPr>
            <w:rFonts w:ascii="Times New Roman" w:hAnsi="Times New Roman" w:cs="Times New Roman"/>
            <w:color w:val="000000"/>
            <w:shd w:val="clear" w:color="auto" w:fill="FFFFFF"/>
          </w:rPr>
          <w:t>/IGF-1</w:t>
        </w:r>
      </w:ins>
      <w:r w:rsidR="00C60B21" w:rsidRPr="003A3AC8">
        <w:rPr>
          <w:rFonts w:ascii="Times New Roman" w:hAnsi="Times New Roman" w:cs="Times New Roman"/>
          <w:color w:val="000000"/>
          <w:shd w:val="clear" w:color="auto" w:fill="FFFFFF"/>
        </w:rPr>
        <w:t xml:space="preserve">. </w:t>
      </w:r>
      <w:r w:rsidR="00BB2013" w:rsidRPr="003A3AC8">
        <w:rPr>
          <w:rFonts w:ascii="Times New Roman" w:hAnsi="Times New Roman" w:cs="Times New Roman"/>
          <w:color w:val="000000"/>
          <w:shd w:val="clear" w:color="auto" w:fill="FFFFFF"/>
        </w:rPr>
        <w:t>NRIP1</w:t>
      </w:r>
      <w:r w:rsidR="00261F0C" w:rsidRPr="003A3AC8">
        <w:rPr>
          <w:rFonts w:ascii="Times New Roman" w:hAnsi="Times New Roman" w:cs="Times New Roman"/>
          <w:color w:val="000000"/>
          <w:shd w:val="clear" w:color="auto" w:fill="FFFFFF"/>
        </w:rPr>
        <w:t xml:space="preserve"> has</w:t>
      </w:r>
      <w:r w:rsidR="00BB2013" w:rsidRPr="003A3AC8">
        <w:rPr>
          <w:rFonts w:ascii="Times New Roman" w:hAnsi="Times New Roman" w:cs="Times New Roman"/>
          <w:color w:val="000000"/>
          <w:shd w:val="clear" w:color="auto" w:fill="FFFFFF"/>
        </w:rPr>
        <w:t xml:space="preserve"> also</w:t>
      </w:r>
      <w:r w:rsidR="00261F0C" w:rsidRPr="003A3AC8">
        <w:rPr>
          <w:rFonts w:ascii="Times New Roman" w:hAnsi="Times New Roman" w:cs="Times New Roman"/>
          <w:color w:val="000000"/>
          <w:shd w:val="clear" w:color="auto" w:fill="FFFFFF"/>
        </w:rPr>
        <w:t xml:space="preserve"> been proposed to be</w:t>
      </w:r>
      <w:r w:rsidR="00BB2013" w:rsidRPr="003A3AC8">
        <w:rPr>
          <w:rFonts w:ascii="Times New Roman" w:hAnsi="Times New Roman" w:cs="Times New Roman"/>
          <w:color w:val="000000"/>
          <w:shd w:val="clear" w:color="auto" w:fill="FFFFFF"/>
        </w:rPr>
        <w:t xml:space="preserve"> a transcription regulator of genes involved in lipid and glucose metabolism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"10.1016/j.cellsig.2011.03.023", "ISSN" : "1873-3913", "PMID" : "21504789", "abstract" : "Receptor-interacting protein 140 (RIP140) is abundantly expressed in mature adipocyte and modulates gene expression involved in lipid and glucose metabolism. Protein kinase C epsilon and protein arginine methyltransferase 1 can sequentially stimulate RIP140 phosphorylation and then methylation, thereby promoting its export to the cytoplasm. Here we report a lipid signal triggering cytoplasmic accumulation of RIP140, and a new functional role for cytoplasmic RIP140 in adipocyte to regulate lipolysis. Increased lipid content, particularly an elevation in diacylglycerol levels, promotes RIP140 cytoplasmic accumulation and increased association with lipid droplets (LDs) by its direct interaction with perilipin. By interacting with RIP140, perilipin more efficiently recruits hormone-sensitive lipase (HSL) to LDs and enhances adipose triglyceride lipase (ATGL) forming complex with CGI-58, an activator of ATGL. Consequentially, HSL can more readily access its substrates, and ATGL is activated, ultimately enhancing lipolysis. In adipocytes, blocking cytoplasmic RIP140 accumulation reduces basal and isoproterenol-stimulated lipolysis and the pro-inflammatory potential of their conditioned media (i.e. activating NF-\u03baB and inflammatory genes in macrophages). These results show that in adipocytes with high lipid contents, RIP140 increasingly accumulates in the cytoplasm and enhances triglyceride catabolism by directly interacting with perilipin. The study suggests that reducing nuclear export of RIP140 might be a useful means of controlling adipocyte lipolysis.", "author" : [ { "dropping-particle" : "", "family" : "Ho", "given" : "Ping-Chih", "non-dropping-particle" : "", "parse-names" : false, "suffix" : "" }, { "dropping-particle" : "", "family" : "Chuang", "given" : "Ya-Shan", "non-dropping-particle" : "", "parse-names" : false, "suffix" : "" }, { "dropping-particle" : "", "family" : "Hung", "given" : "Chen-Hsiang", "non-dropping-particle" : "", "parse-names" : false, "suffix" : "" }, { "dropping-particle" : "", "family" : "Wei", "given" : "Li-Na", "non-dropping-particle" : "", "parse-names" : false, "suffix" : "" } ], "container-title" : "Cellular signalling", "id" : "ITEM-1", "issue" : "8", "issued" : { "date-parts" : [ [ "2011", "8" ] ] }, "page" : "1396-403", "publisher" : "Elsevier Inc.", "title" : "Cytoplasmic receptor-interacting protein 140 (RIP140) interacts with perilipin to regulate lipolysis.", "type" : "article-journal", "volume" : "23" }, "uris" : [ "http://www.mendeley.com/documents/?uuid=e809d63d-e0bf-4d7e-9d19-a51114d62663" ] } ], "mendeley" : { "previouslyFormattedCitation" : "[42]"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[42]</w:t>
      </w:r>
      <w:r w:rsidR="006E4692" w:rsidRPr="003A3AC8">
        <w:rPr>
          <w:rFonts w:ascii="Times New Roman" w:hAnsi="Times New Roman" w:cs="Times New Roman"/>
        </w:rPr>
        <w:fldChar w:fldCharType="end"/>
      </w:r>
      <w:r w:rsidR="00BB2013" w:rsidRPr="003A3AC8">
        <w:rPr>
          <w:rFonts w:ascii="Times New Roman" w:hAnsi="Times New Roman" w:cs="Times New Roman"/>
        </w:rPr>
        <w:t xml:space="preserve"> and its induction could contribute to additional metabolic effects of GH</w:t>
      </w:r>
      <w:ins w:id="96" w:author="Dave Bridges" w:date="2014-10-08T11:02:00Z">
        <w:r w:rsidR="00F75031">
          <w:rPr>
            <w:rFonts w:ascii="Times New Roman" w:hAnsi="Times New Roman" w:cs="Times New Roman"/>
          </w:rPr>
          <w:t>/IGF-1</w:t>
        </w:r>
      </w:ins>
      <w:r w:rsidR="00BB2013" w:rsidRPr="003A3AC8">
        <w:rPr>
          <w:rFonts w:ascii="Times New Roman" w:hAnsi="Times New Roman" w:cs="Times New Roman"/>
        </w:rPr>
        <w:t xml:space="preserve"> including disrupted glucose metabolism.</w:t>
      </w:r>
      <w:r w:rsidR="00261F0C" w:rsidRPr="003A3AC8">
        <w:rPr>
          <w:rFonts w:ascii="Times New Roman" w:hAnsi="Times New Roman" w:cs="Times New Roman"/>
        </w:rPr>
        <w:t xml:space="preserve"> </w:t>
      </w:r>
    </w:p>
    <w:p w14:paraId="04A6C23A" w14:textId="71F68721" w:rsidR="004A7ED0" w:rsidRPr="003A3AC8" w:rsidRDefault="00DC618D" w:rsidP="000404EC">
      <w:pPr>
        <w:bidi w:val="0"/>
        <w:spacing w:line="480" w:lineRule="auto"/>
        <w:jc w:val="both"/>
        <w:rPr>
          <w:rFonts w:ascii="Times New Roman" w:hAnsi="Times New Roman" w:cs="Times New Roman"/>
        </w:rPr>
      </w:pPr>
      <w:r w:rsidRPr="003A3AC8">
        <w:rPr>
          <w:rFonts w:ascii="Times New Roman" w:hAnsi="Times New Roman" w:cs="Times New Roman"/>
        </w:rPr>
        <w:t xml:space="preserve">We </w:t>
      </w:r>
      <w:r w:rsidR="003248BA" w:rsidRPr="003A3AC8">
        <w:rPr>
          <w:rFonts w:ascii="Times New Roman" w:hAnsi="Times New Roman" w:cs="Times New Roman"/>
        </w:rPr>
        <w:t>next</w:t>
      </w:r>
      <w:r w:rsidRPr="003A3AC8">
        <w:rPr>
          <w:rFonts w:ascii="Times New Roman" w:hAnsi="Times New Roman" w:cs="Times New Roman"/>
        </w:rPr>
        <w:t xml:space="preserve"> examined the e</w:t>
      </w:r>
      <w:r w:rsidR="0087605A" w:rsidRPr="003A3AC8">
        <w:rPr>
          <w:rFonts w:ascii="Times New Roman" w:hAnsi="Times New Roman" w:cs="Times New Roman"/>
        </w:rPr>
        <w:t xml:space="preserve">xpression of G-protein coupled receptors </w:t>
      </w:r>
      <w:r w:rsidR="005975D8" w:rsidRPr="003A3AC8">
        <w:rPr>
          <w:rFonts w:ascii="Times New Roman" w:hAnsi="Times New Roman" w:cs="Times New Roman"/>
        </w:rPr>
        <w:t xml:space="preserve">that </w:t>
      </w:r>
      <w:r w:rsidR="0087605A" w:rsidRPr="003A3AC8">
        <w:rPr>
          <w:rFonts w:ascii="Times New Roman" w:hAnsi="Times New Roman" w:cs="Times New Roman"/>
        </w:rPr>
        <w:t>induce lipolysis</w:t>
      </w:r>
      <w:r w:rsidR="005B44A4" w:rsidRPr="003A3AC8">
        <w:rPr>
          <w:rFonts w:ascii="Times New Roman" w:hAnsi="Times New Roman" w:cs="Times New Roman"/>
        </w:rPr>
        <w:t>.</w:t>
      </w:r>
      <w:r w:rsidR="0087605A" w:rsidRPr="003A3AC8">
        <w:rPr>
          <w:rFonts w:ascii="Times New Roman" w:hAnsi="Times New Roman" w:cs="Times New Roman"/>
        </w:rPr>
        <w:t xml:space="preserve"> </w:t>
      </w:r>
      <w:r w:rsidR="003F69A8" w:rsidRPr="003A3AC8">
        <w:rPr>
          <w:rFonts w:ascii="Times New Roman" w:hAnsi="Times New Roman" w:cs="Times New Roman"/>
        </w:rPr>
        <w:t xml:space="preserve">The </w:t>
      </w:r>
      <w:r w:rsidR="00081972" w:rsidRPr="003A3AC8">
        <w:rPr>
          <w:rFonts w:ascii="Times New Roman" w:hAnsi="Times New Roman" w:cs="Times New Roman"/>
        </w:rPr>
        <w:sym w:font="Symbol" w:char="F062"/>
      </w:r>
      <w:r w:rsidR="003F69A8" w:rsidRPr="003A3AC8">
        <w:rPr>
          <w:rFonts w:ascii="Times New Roman" w:hAnsi="Times New Roman" w:cs="Times New Roman"/>
        </w:rPr>
        <w:t xml:space="preserve">3 adrenergic </w:t>
      </w:r>
      <w:r w:rsidR="0087605A" w:rsidRPr="003A3AC8">
        <w:rPr>
          <w:rFonts w:ascii="Times New Roman" w:hAnsi="Times New Roman" w:cs="Times New Roman"/>
        </w:rPr>
        <w:t>(</w:t>
      </w:r>
      <w:r w:rsidR="003F69A8" w:rsidRPr="003A3AC8">
        <w:rPr>
          <w:rFonts w:ascii="Times New Roman" w:hAnsi="Times New Roman" w:cs="Times New Roman"/>
          <w:i/>
        </w:rPr>
        <w:t>ADRB3</w:t>
      </w:r>
      <w:r w:rsidR="003248BA" w:rsidRPr="003A3AC8">
        <w:rPr>
          <w:rFonts w:ascii="Times New Roman" w:hAnsi="Times New Roman" w:cs="Times New Roman"/>
        </w:rPr>
        <w:t xml:space="preserve">) </w:t>
      </w:r>
      <w:proofErr w:type="gramStart"/>
      <w:r w:rsidR="000D5CD2" w:rsidRPr="003A3AC8">
        <w:rPr>
          <w:rFonts w:ascii="Times New Roman" w:hAnsi="Times New Roman" w:cs="Times New Roman"/>
        </w:rPr>
        <w:t>was</w:t>
      </w:r>
      <w:proofErr w:type="gramEnd"/>
      <w:r w:rsidR="0087605A" w:rsidRPr="003A3AC8">
        <w:rPr>
          <w:rFonts w:ascii="Times New Roman" w:hAnsi="Times New Roman" w:cs="Times New Roman"/>
        </w:rPr>
        <w:t xml:space="preserve"> </w:t>
      </w:r>
      <w:r w:rsidR="003E14E7" w:rsidRPr="003A3AC8">
        <w:rPr>
          <w:rFonts w:ascii="Times New Roman" w:hAnsi="Times New Roman" w:cs="Times New Roman"/>
        </w:rPr>
        <w:t>more highly expressed</w:t>
      </w:r>
      <w:r w:rsidR="0087605A" w:rsidRPr="003A3AC8">
        <w:rPr>
          <w:rFonts w:ascii="Times New Roman" w:hAnsi="Times New Roman" w:cs="Times New Roman"/>
        </w:rPr>
        <w:t xml:space="preserve"> in acromegaly patients com</w:t>
      </w:r>
      <w:r w:rsidR="00692386" w:rsidRPr="003A3AC8">
        <w:rPr>
          <w:rFonts w:ascii="Times New Roman" w:hAnsi="Times New Roman" w:cs="Times New Roman"/>
        </w:rPr>
        <w:t>pared to the controls</w:t>
      </w:r>
      <w:r w:rsidR="00A40F0A" w:rsidRPr="003A3AC8">
        <w:rPr>
          <w:rFonts w:ascii="Times New Roman" w:hAnsi="Times New Roman" w:cs="Times New Roman"/>
        </w:rPr>
        <w:t xml:space="preserve"> (</w:t>
      </w:r>
      <w:r w:rsidR="007A0D01">
        <w:rPr>
          <w:rFonts w:ascii="Times New Roman" w:hAnsi="Times New Roman" w:cs="Times New Roman"/>
        </w:rPr>
        <w:t>5.2</w:t>
      </w:r>
      <w:r w:rsidR="00A40F0A" w:rsidRPr="003A3AC8">
        <w:rPr>
          <w:rFonts w:ascii="Times New Roman" w:hAnsi="Times New Roman" w:cs="Times New Roman"/>
        </w:rPr>
        <w:t xml:space="preserve"> fold, </w:t>
      </w:r>
      <w:proofErr w:type="spellStart"/>
      <w:r w:rsidR="00006552" w:rsidRPr="003A3AC8">
        <w:rPr>
          <w:rFonts w:ascii="Times New Roman" w:hAnsi="Times New Roman" w:cs="Times New Roman"/>
        </w:rPr>
        <w:t>q</w:t>
      </w:r>
      <w:r w:rsidR="007A0D01">
        <w:rPr>
          <w:rFonts w:ascii="Times New Roman" w:hAnsi="Times New Roman" w:cs="Times New Roman"/>
          <w:vertAlign w:val="subscript"/>
        </w:rPr>
        <w:t>age</w:t>
      </w:r>
      <w:proofErr w:type="spellEnd"/>
      <w:r w:rsidR="007A0D01">
        <w:rPr>
          <w:rFonts w:ascii="Times New Roman" w:hAnsi="Times New Roman" w:cs="Times New Roman"/>
        </w:rPr>
        <w:t>=0.0064</w:t>
      </w:r>
      <w:r w:rsidR="00A40F0A" w:rsidRPr="003A3AC8">
        <w:rPr>
          <w:rFonts w:ascii="Times New Roman" w:hAnsi="Times New Roman" w:cs="Times New Roman"/>
        </w:rPr>
        <w:t>)</w:t>
      </w:r>
      <w:r w:rsidR="00BB2013" w:rsidRPr="003A3AC8">
        <w:rPr>
          <w:rFonts w:ascii="Times New Roman" w:hAnsi="Times New Roman" w:cs="Times New Roman"/>
        </w:rPr>
        <w:t>.</w:t>
      </w:r>
      <w:r w:rsidR="00A40F0A" w:rsidRPr="003A3AC8">
        <w:rPr>
          <w:rFonts w:ascii="Times New Roman" w:hAnsi="Times New Roman" w:cs="Times New Roman"/>
        </w:rPr>
        <w:t xml:space="preserve"> </w:t>
      </w:r>
      <w:r w:rsidR="000D5CD2" w:rsidRPr="003A3AC8">
        <w:rPr>
          <w:rFonts w:ascii="Times New Roman" w:hAnsi="Times New Roman" w:cs="Times New Roman"/>
        </w:rPr>
        <w:t xml:space="preserve">The </w:t>
      </w:r>
      <w:r w:rsidR="000D5CD2" w:rsidRPr="003A3AC8">
        <w:rPr>
          <w:rFonts w:ascii="Symbol" w:hAnsi="Symbol" w:cs="Times New Roman"/>
        </w:rPr>
        <w:t></w:t>
      </w:r>
      <w:r w:rsidR="000D5CD2" w:rsidRPr="003A3AC8">
        <w:rPr>
          <w:rFonts w:ascii="Times New Roman" w:hAnsi="Times New Roman" w:cs="Times New Roman"/>
        </w:rPr>
        <w:t xml:space="preserve">1 receptor was also more highly expressed in </w:t>
      </w:r>
      <w:proofErr w:type="spellStart"/>
      <w:r w:rsidR="000D5CD2" w:rsidRPr="003A3AC8">
        <w:rPr>
          <w:rFonts w:ascii="Times New Roman" w:hAnsi="Times New Roman" w:cs="Times New Roman"/>
        </w:rPr>
        <w:t>acromegalic</w:t>
      </w:r>
      <w:proofErr w:type="spellEnd"/>
      <w:r w:rsidR="000D5CD2" w:rsidRPr="003A3AC8">
        <w:rPr>
          <w:rFonts w:ascii="Times New Roman" w:hAnsi="Times New Roman" w:cs="Times New Roman"/>
        </w:rPr>
        <w:t xml:space="preserve"> adipose tissue </w:t>
      </w:r>
      <w:r w:rsidR="000A6798" w:rsidRPr="003A3AC8">
        <w:rPr>
          <w:rFonts w:ascii="Times New Roman" w:hAnsi="Times New Roman" w:cs="Times New Roman"/>
        </w:rPr>
        <w:t>though it did not reach statistical significance (1.</w:t>
      </w:r>
      <w:r w:rsidR="007A0D01">
        <w:rPr>
          <w:rFonts w:ascii="Times New Roman" w:hAnsi="Times New Roman" w:cs="Times New Roman"/>
        </w:rPr>
        <w:t>5</w:t>
      </w:r>
      <w:r w:rsidR="000A6798" w:rsidRPr="003A3AC8">
        <w:rPr>
          <w:rFonts w:ascii="Times New Roman" w:hAnsi="Times New Roman" w:cs="Times New Roman"/>
        </w:rPr>
        <w:t xml:space="preserve"> fold, </w:t>
      </w:r>
      <w:proofErr w:type="spellStart"/>
      <w:r w:rsidR="000A6798" w:rsidRPr="003A3AC8">
        <w:rPr>
          <w:rFonts w:ascii="Times New Roman" w:hAnsi="Times New Roman" w:cs="Times New Roman"/>
        </w:rPr>
        <w:t>q</w:t>
      </w:r>
      <w:r w:rsidR="007A0D01">
        <w:rPr>
          <w:rFonts w:ascii="Times New Roman" w:hAnsi="Times New Roman" w:cs="Times New Roman"/>
          <w:vertAlign w:val="subscript"/>
        </w:rPr>
        <w:t>age</w:t>
      </w:r>
      <w:proofErr w:type="spellEnd"/>
      <w:r w:rsidR="000A6798" w:rsidRPr="003A3AC8">
        <w:rPr>
          <w:rFonts w:ascii="Times New Roman" w:hAnsi="Times New Roman" w:cs="Times New Roman"/>
        </w:rPr>
        <w:t>=0.</w:t>
      </w:r>
      <w:r w:rsidR="007A0D01">
        <w:rPr>
          <w:rFonts w:ascii="Times New Roman" w:hAnsi="Times New Roman" w:cs="Times New Roman"/>
        </w:rPr>
        <w:t>20</w:t>
      </w:r>
      <w:r w:rsidR="000A6798" w:rsidRPr="003A3AC8">
        <w:rPr>
          <w:rFonts w:ascii="Times New Roman" w:hAnsi="Times New Roman" w:cs="Times New Roman"/>
        </w:rPr>
        <w:t>;</w:t>
      </w:r>
      <w:r w:rsidR="000D5CD2" w:rsidRPr="003A3AC8">
        <w:rPr>
          <w:rFonts w:ascii="Times New Roman" w:hAnsi="Times New Roman" w:cs="Times New Roman"/>
        </w:rPr>
        <w:t xml:space="preserve"> Figure 4B)</w:t>
      </w:r>
      <w:r w:rsidR="00870A81" w:rsidRPr="003A3AC8">
        <w:rPr>
          <w:rFonts w:ascii="Times New Roman" w:hAnsi="Times New Roman" w:cs="Times New Roman"/>
        </w:rPr>
        <w:t xml:space="preserve"> suggesting a potential sensitization of these patients to adrenergic </w:t>
      </w:r>
      <w:r w:rsidR="000D5CD2" w:rsidRPr="003A3AC8">
        <w:rPr>
          <w:rFonts w:ascii="Times New Roman" w:hAnsi="Times New Roman" w:cs="Times New Roman"/>
        </w:rPr>
        <w:t>stimuli</w:t>
      </w:r>
      <w:r w:rsidR="0056736C">
        <w:rPr>
          <w:rFonts w:ascii="Times New Roman" w:hAnsi="Times New Roman" w:cs="Times New Roman"/>
        </w:rPr>
        <w:t xml:space="preserve"> may underlie the enhanced </w:t>
      </w:r>
      <w:r w:rsidR="0056736C">
        <w:rPr>
          <w:rFonts w:ascii="Times New Roman" w:hAnsi="Times New Roman" w:cs="Times New Roman"/>
          <w:i/>
        </w:rPr>
        <w:t>ex vivo</w:t>
      </w:r>
      <w:r w:rsidR="0056736C">
        <w:rPr>
          <w:rFonts w:ascii="Times New Roman" w:hAnsi="Times New Roman" w:cs="Times New Roman"/>
        </w:rPr>
        <w:t xml:space="preserve"> lipolysis</w:t>
      </w:r>
      <w:r w:rsidR="00692386" w:rsidRPr="003A3AC8">
        <w:rPr>
          <w:rFonts w:ascii="Times New Roman" w:hAnsi="Times New Roman" w:cs="Times New Roman"/>
        </w:rPr>
        <w:t xml:space="preserve">. </w:t>
      </w:r>
    </w:p>
    <w:p w14:paraId="21D8E7AC" w14:textId="329549DF" w:rsidR="000871A7" w:rsidRPr="003E72FC" w:rsidRDefault="00D9795F" w:rsidP="000404EC">
      <w:pPr>
        <w:bidi w:val="0"/>
        <w:spacing w:line="480" w:lineRule="auto"/>
        <w:jc w:val="both"/>
        <w:rPr>
          <w:rFonts w:asciiTheme="majorBidi" w:hAnsiTheme="majorBidi" w:cstheme="majorBidi"/>
        </w:rPr>
      </w:pPr>
      <w:r w:rsidRPr="003A3AC8">
        <w:rPr>
          <w:rFonts w:asciiTheme="majorBidi" w:hAnsiTheme="majorBidi" w:cstheme="majorBidi"/>
        </w:rPr>
        <w:t xml:space="preserve">In contrast to the </w:t>
      </w:r>
      <w:proofErr w:type="spellStart"/>
      <w:r w:rsidRPr="003A3AC8">
        <w:rPr>
          <w:rFonts w:asciiTheme="majorBidi" w:hAnsiTheme="majorBidi" w:cstheme="majorBidi"/>
        </w:rPr>
        <w:t>lipolytic</w:t>
      </w:r>
      <w:proofErr w:type="spellEnd"/>
      <w:r w:rsidRPr="003A3AC8">
        <w:rPr>
          <w:rFonts w:asciiTheme="majorBidi" w:hAnsiTheme="majorBidi" w:cstheme="majorBidi"/>
        </w:rPr>
        <w:t xml:space="preserve"> phenotype of </w:t>
      </w:r>
      <w:proofErr w:type="spellStart"/>
      <w:r w:rsidRPr="003A3AC8">
        <w:rPr>
          <w:rFonts w:asciiTheme="majorBidi" w:hAnsiTheme="majorBidi" w:cstheme="majorBidi"/>
        </w:rPr>
        <w:t>acromegalic</w:t>
      </w:r>
      <w:proofErr w:type="spellEnd"/>
      <w:r w:rsidRPr="003A3AC8">
        <w:rPr>
          <w:rFonts w:asciiTheme="majorBidi" w:hAnsiTheme="majorBidi" w:cstheme="majorBidi"/>
        </w:rPr>
        <w:t xml:space="preserve"> patients, </w:t>
      </w:r>
      <w:r w:rsidR="004C6C70" w:rsidRPr="003A3AC8">
        <w:rPr>
          <w:rFonts w:asciiTheme="majorBidi" w:hAnsiTheme="majorBidi" w:cstheme="majorBidi"/>
        </w:rPr>
        <w:t xml:space="preserve">several fatty acid synthesis </w:t>
      </w:r>
      <w:r w:rsidR="00BB6E16" w:rsidRPr="003A3AC8">
        <w:rPr>
          <w:rFonts w:asciiTheme="majorBidi" w:hAnsiTheme="majorBidi"/>
        </w:rPr>
        <w:t>genes were expressed at</w:t>
      </w:r>
      <w:r w:rsidR="00BB6E16" w:rsidRPr="003A3AC8">
        <w:rPr>
          <w:rFonts w:asciiTheme="majorBidi" w:hAnsiTheme="majorBidi" w:cstheme="majorBidi"/>
        </w:rPr>
        <w:t xml:space="preserve"> </w:t>
      </w:r>
      <w:r w:rsidR="00BB6E16" w:rsidRPr="003A3AC8">
        <w:rPr>
          <w:rFonts w:asciiTheme="majorBidi" w:hAnsiTheme="majorBidi"/>
        </w:rPr>
        <w:t>higher levels in acrome</w:t>
      </w:r>
      <w:r w:rsidR="004C6C70" w:rsidRPr="003A3AC8">
        <w:rPr>
          <w:rFonts w:asciiTheme="majorBidi" w:hAnsiTheme="majorBidi"/>
        </w:rPr>
        <w:t>galy patients</w:t>
      </w:r>
      <w:r w:rsidR="00BD7297" w:rsidRPr="003A3AC8">
        <w:rPr>
          <w:rFonts w:asciiTheme="majorBidi" w:hAnsiTheme="majorBidi"/>
        </w:rPr>
        <w:t xml:space="preserve"> (Figure 4C)</w:t>
      </w:r>
      <w:r w:rsidR="004C6C70" w:rsidRPr="003A3AC8">
        <w:rPr>
          <w:rFonts w:asciiTheme="majorBidi" w:hAnsiTheme="majorBidi"/>
        </w:rPr>
        <w:t xml:space="preserve">. These include </w:t>
      </w:r>
      <w:r w:rsidR="000871A7" w:rsidRPr="003A3AC8">
        <w:rPr>
          <w:rFonts w:asciiTheme="majorBidi" w:hAnsiTheme="majorBidi"/>
          <w:i/>
        </w:rPr>
        <w:t>AC</w:t>
      </w:r>
      <w:r w:rsidR="00396ACB" w:rsidRPr="003A3AC8">
        <w:rPr>
          <w:rFonts w:asciiTheme="majorBidi" w:hAnsiTheme="majorBidi"/>
          <w:i/>
        </w:rPr>
        <w:t>S</w:t>
      </w:r>
      <w:r w:rsidR="000871A7" w:rsidRPr="003A3AC8">
        <w:rPr>
          <w:rFonts w:asciiTheme="majorBidi" w:hAnsiTheme="majorBidi"/>
          <w:i/>
        </w:rPr>
        <w:t>S2</w:t>
      </w:r>
      <w:r w:rsidR="004C6C70" w:rsidRPr="003A3AC8">
        <w:rPr>
          <w:rFonts w:asciiTheme="majorBidi" w:hAnsiTheme="majorBidi"/>
        </w:rPr>
        <w:t xml:space="preserve"> </w:t>
      </w:r>
      <w:r w:rsidR="00396ACB" w:rsidRPr="003A3AC8">
        <w:rPr>
          <w:rFonts w:asciiTheme="majorBidi" w:hAnsiTheme="majorBidi"/>
        </w:rPr>
        <w:t>(</w:t>
      </w:r>
      <w:r w:rsidR="003248BA" w:rsidRPr="003A3AC8">
        <w:rPr>
          <w:rFonts w:asciiTheme="majorBidi" w:hAnsiTheme="majorBidi"/>
        </w:rPr>
        <w:t>1.</w:t>
      </w:r>
      <w:r w:rsidR="007844A4">
        <w:rPr>
          <w:rFonts w:asciiTheme="majorBidi" w:hAnsiTheme="majorBidi"/>
        </w:rPr>
        <w:t>6</w:t>
      </w:r>
      <w:r w:rsidR="003248BA" w:rsidRPr="003A3AC8">
        <w:rPr>
          <w:rFonts w:asciiTheme="majorBidi" w:hAnsiTheme="majorBidi"/>
        </w:rPr>
        <w:t xml:space="preserve"> fold,</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44</w:t>
      </w:r>
      <w:r w:rsidR="00396ACB" w:rsidRPr="003A3AC8">
        <w:rPr>
          <w:rFonts w:asciiTheme="majorBidi" w:hAnsiTheme="majorBidi"/>
        </w:rPr>
        <w:t>)</w:t>
      </w:r>
      <w:r w:rsidR="004C6C70" w:rsidRPr="003A3AC8">
        <w:rPr>
          <w:rFonts w:asciiTheme="majorBidi" w:hAnsiTheme="majorBidi"/>
        </w:rPr>
        <w:t xml:space="preserve"> and</w:t>
      </w:r>
      <w:r w:rsidR="000871A7" w:rsidRPr="003A3AC8">
        <w:rPr>
          <w:rFonts w:asciiTheme="majorBidi" w:hAnsiTheme="majorBidi"/>
        </w:rPr>
        <w:t xml:space="preserve"> </w:t>
      </w:r>
      <w:r w:rsidR="000871A7" w:rsidRPr="003A3AC8">
        <w:rPr>
          <w:rFonts w:asciiTheme="majorBidi" w:hAnsiTheme="majorBidi"/>
          <w:i/>
        </w:rPr>
        <w:t>ACS</w:t>
      </w:r>
      <w:r w:rsidR="00396ACB" w:rsidRPr="003A3AC8">
        <w:rPr>
          <w:rFonts w:asciiTheme="majorBidi" w:hAnsiTheme="majorBidi"/>
          <w:i/>
        </w:rPr>
        <w:t>S</w:t>
      </w:r>
      <w:r w:rsidR="000871A7" w:rsidRPr="003A3AC8">
        <w:rPr>
          <w:rFonts w:asciiTheme="majorBidi" w:hAnsiTheme="majorBidi"/>
          <w:i/>
        </w:rPr>
        <w:t xml:space="preserve">3 </w:t>
      </w:r>
      <w:r w:rsidR="00396ACB" w:rsidRPr="003A3AC8">
        <w:rPr>
          <w:rFonts w:asciiTheme="majorBidi" w:hAnsiTheme="majorBidi"/>
        </w:rPr>
        <w:t>(1.</w:t>
      </w:r>
      <w:r w:rsidR="007844A4">
        <w:rPr>
          <w:rFonts w:asciiTheme="majorBidi" w:hAnsiTheme="majorBidi"/>
        </w:rPr>
        <w:t>7</w:t>
      </w:r>
      <w:r w:rsidR="00396ACB"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7844A4">
        <w:rPr>
          <w:rFonts w:asciiTheme="majorBidi" w:hAnsiTheme="majorBidi"/>
          <w:vertAlign w:val="subscript"/>
        </w:rPr>
        <w:t>age</w:t>
      </w:r>
      <w:proofErr w:type="spellEnd"/>
      <w:r w:rsidR="007844A4">
        <w:rPr>
          <w:rFonts w:asciiTheme="majorBidi" w:hAnsiTheme="majorBidi"/>
        </w:rPr>
        <w:t>=</w:t>
      </w:r>
      <w:r w:rsidR="00396ACB" w:rsidRPr="003A3AC8">
        <w:rPr>
          <w:rFonts w:asciiTheme="majorBidi" w:hAnsiTheme="majorBidi"/>
        </w:rPr>
        <w:t>0.0</w:t>
      </w:r>
      <w:r w:rsidR="007844A4">
        <w:rPr>
          <w:rFonts w:asciiTheme="majorBidi" w:hAnsiTheme="majorBidi"/>
        </w:rPr>
        <w:t>64</w:t>
      </w:r>
      <w:r w:rsidR="00396ACB" w:rsidRPr="003A3AC8">
        <w:rPr>
          <w:rFonts w:asciiTheme="majorBidi" w:hAnsiTheme="majorBidi"/>
        </w:rPr>
        <w:t>)</w:t>
      </w:r>
      <w:r w:rsidR="006E4692" w:rsidRPr="003A3AC8">
        <w:rPr>
          <w:rFonts w:asciiTheme="majorBidi" w:hAnsiTheme="majorBidi"/>
        </w:rPr>
        <w:t xml:space="preserve"> </w:t>
      </w:r>
      <w:r w:rsidR="00E60702" w:rsidRPr="003A3AC8">
        <w:rPr>
          <w:rFonts w:asciiTheme="majorBidi" w:hAnsiTheme="majorBidi"/>
        </w:rPr>
        <w:t xml:space="preserve">which </w:t>
      </w:r>
      <w:r w:rsidR="000871A7" w:rsidRPr="003A3AC8">
        <w:rPr>
          <w:rFonts w:asciiTheme="majorBidi" w:hAnsiTheme="majorBidi"/>
          <w:color w:val="000000"/>
          <w:shd w:val="clear" w:color="auto" w:fill="FFFFFF"/>
        </w:rPr>
        <w:t xml:space="preserve">catalyze the activation of acetate for use in lipid </w:t>
      </w:r>
      <w:proofErr w:type="gramStart"/>
      <w:r w:rsidR="000871A7" w:rsidRPr="003A3AC8">
        <w:rPr>
          <w:rFonts w:asciiTheme="majorBidi" w:hAnsiTheme="majorBidi"/>
          <w:color w:val="000000"/>
          <w:shd w:val="clear" w:color="auto" w:fill="FFFFFF"/>
        </w:rPr>
        <w:t>synthesis</w:t>
      </w:r>
      <w:r w:rsidR="000871A7" w:rsidRPr="003A3AC8">
        <w:rPr>
          <w:rStyle w:val="apple-converted-space"/>
          <w:rFonts w:asciiTheme="majorBidi" w:hAnsiTheme="majorBidi"/>
          <w:color w:val="000000"/>
          <w:shd w:val="clear" w:color="auto" w:fill="FFFFFF"/>
        </w:rPr>
        <w:t> </w:t>
      </w:r>
      <w:r w:rsidR="00E60702" w:rsidRPr="003A3AC8">
        <w:rPr>
          <w:rFonts w:asciiTheme="majorBidi" w:hAnsiTheme="majorBidi"/>
        </w:rPr>
        <w:t>.</w:t>
      </w:r>
      <w:proofErr w:type="gramEnd"/>
      <w:r w:rsidR="00E60702" w:rsidRPr="003A3AC8">
        <w:rPr>
          <w:rFonts w:asciiTheme="majorBidi" w:hAnsiTheme="majorBidi"/>
        </w:rPr>
        <w:t xml:space="preserve">  We also observed elevations in </w:t>
      </w:r>
      <w:proofErr w:type="spellStart"/>
      <w:r w:rsidR="004C6C70" w:rsidRPr="003A3AC8">
        <w:rPr>
          <w:rFonts w:asciiTheme="majorBidi" w:hAnsiTheme="majorBidi"/>
        </w:rPr>
        <w:t>Acetoacetyl</w:t>
      </w:r>
      <w:proofErr w:type="spellEnd"/>
      <w:r w:rsidR="004C6C70" w:rsidRPr="003A3AC8">
        <w:rPr>
          <w:rFonts w:asciiTheme="majorBidi" w:hAnsiTheme="majorBidi"/>
        </w:rPr>
        <w:t xml:space="preserve"> Co-A synthase </w:t>
      </w:r>
      <w:r w:rsidR="00396ACB" w:rsidRPr="003A3AC8">
        <w:rPr>
          <w:rFonts w:asciiTheme="majorBidi" w:hAnsiTheme="majorBidi"/>
          <w:iCs/>
        </w:rPr>
        <w:t>(</w:t>
      </w:r>
      <w:r w:rsidR="004C6C70" w:rsidRPr="003A3AC8">
        <w:rPr>
          <w:rFonts w:asciiTheme="majorBidi" w:hAnsiTheme="majorBidi"/>
          <w:i/>
        </w:rPr>
        <w:t>AAC</w:t>
      </w:r>
      <w:r w:rsidR="002B663C" w:rsidRPr="003A3AC8">
        <w:rPr>
          <w:rFonts w:asciiTheme="majorBidi" w:hAnsiTheme="majorBidi"/>
          <w:i/>
        </w:rPr>
        <w:t>S</w:t>
      </w:r>
      <w:r w:rsidR="003248BA" w:rsidRPr="003A3AC8">
        <w:rPr>
          <w:rFonts w:asciiTheme="majorBidi" w:hAnsiTheme="majorBidi"/>
          <w:i/>
        </w:rPr>
        <w:t xml:space="preserve">; </w:t>
      </w:r>
      <w:r w:rsidR="00396ACB" w:rsidRPr="003A3AC8">
        <w:rPr>
          <w:rFonts w:asciiTheme="majorBidi" w:hAnsiTheme="majorBidi" w:cstheme="majorBidi"/>
        </w:rPr>
        <w:t>1</w:t>
      </w:r>
      <w:r w:rsidR="007844A4">
        <w:rPr>
          <w:rFonts w:asciiTheme="majorBidi" w:hAnsiTheme="majorBidi" w:cstheme="majorBidi"/>
        </w:rPr>
        <w:t>.9</w:t>
      </w:r>
      <w:r w:rsidR="00396ACB" w:rsidRPr="003A3AC8">
        <w:rPr>
          <w:rFonts w:asciiTheme="majorBidi" w:hAnsiTheme="majorBidi" w:cstheme="majorBidi"/>
        </w:rPr>
        <w:t xml:space="preserve"> fold,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 xml:space="preserve">=0.0066), </w:t>
      </w:r>
      <w:r w:rsidR="00785231" w:rsidRPr="003A3AC8">
        <w:rPr>
          <w:rFonts w:asciiTheme="majorBidi" w:hAnsiTheme="majorBidi" w:cstheme="majorBidi"/>
        </w:rPr>
        <w:t xml:space="preserve">Acetyl Co-A </w:t>
      </w:r>
      <w:proofErr w:type="spellStart"/>
      <w:r w:rsidR="00785231" w:rsidRPr="003A3AC8">
        <w:rPr>
          <w:rFonts w:asciiTheme="majorBidi" w:hAnsiTheme="majorBidi" w:cstheme="majorBidi"/>
        </w:rPr>
        <w:t>carboxylse</w:t>
      </w:r>
      <w:proofErr w:type="spellEnd"/>
      <w:r w:rsidR="00785231" w:rsidRPr="003A3AC8">
        <w:rPr>
          <w:rFonts w:asciiTheme="majorBidi" w:hAnsiTheme="majorBidi" w:cstheme="majorBidi"/>
        </w:rPr>
        <w:t xml:space="preserve"> (</w:t>
      </w:r>
      <w:r w:rsidR="00785231" w:rsidRPr="003A3AC8">
        <w:rPr>
          <w:rFonts w:asciiTheme="majorBidi" w:hAnsiTheme="majorBidi" w:cstheme="majorBidi"/>
          <w:i/>
          <w:iCs/>
        </w:rPr>
        <w:t>ACACA</w:t>
      </w:r>
      <w:r w:rsidR="00396ACB" w:rsidRPr="003A3AC8">
        <w:rPr>
          <w:rFonts w:asciiTheme="majorBidi" w:hAnsiTheme="majorBidi" w:cstheme="majorBidi"/>
        </w:rPr>
        <w:t>, 1.</w:t>
      </w:r>
      <w:r w:rsidR="007844A4">
        <w:rPr>
          <w:rFonts w:asciiTheme="majorBidi" w:hAnsiTheme="majorBidi" w:cstheme="majorBidi"/>
        </w:rPr>
        <w:t>7</w:t>
      </w:r>
      <w:r w:rsidR="00396ACB" w:rsidRPr="003A3AC8">
        <w:rPr>
          <w:rFonts w:asciiTheme="majorBidi" w:hAnsiTheme="majorBidi" w:cstheme="majorBidi"/>
        </w:rPr>
        <w:t xml:space="preserve"> </w:t>
      </w:r>
      <w:proofErr w:type="spellStart"/>
      <w:r w:rsidR="00006552" w:rsidRPr="003A3AC8">
        <w:rPr>
          <w:rFonts w:asciiTheme="majorBidi" w:hAnsiTheme="majorBidi" w:cstheme="majorBidi"/>
        </w:rPr>
        <w:t>q</w:t>
      </w:r>
      <w:r w:rsidR="007844A4">
        <w:rPr>
          <w:rFonts w:asciiTheme="majorBidi" w:hAnsiTheme="majorBidi" w:cstheme="majorBidi"/>
          <w:vertAlign w:val="subscript"/>
        </w:rPr>
        <w:t>age</w:t>
      </w:r>
      <w:proofErr w:type="spellEnd"/>
      <w:r w:rsidR="007844A4">
        <w:rPr>
          <w:rFonts w:asciiTheme="majorBidi" w:hAnsiTheme="majorBidi" w:cstheme="majorBidi"/>
        </w:rPr>
        <w:t>=</w:t>
      </w:r>
      <w:r w:rsidR="00396ACB" w:rsidRPr="003A3AC8">
        <w:rPr>
          <w:rFonts w:asciiTheme="majorBidi" w:hAnsiTheme="majorBidi" w:cstheme="majorBidi"/>
        </w:rPr>
        <w:t>0.0</w:t>
      </w:r>
      <w:r w:rsidR="007844A4">
        <w:rPr>
          <w:rFonts w:asciiTheme="majorBidi" w:hAnsiTheme="majorBidi" w:cstheme="majorBidi"/>
        </w:rPr>
        <w:t>39</w:t>
      </w:r>
      <w:r w:rsidR="00785231" w:rsidRPr="003A3AC8">
        <w:rPr>
          <w:rFonts w:asciiTheme="majorBidi" w:hAnsiTheme="majorBidi" w:cstheme="majorBidi"/>
        </w:rPr>
        <w:t>)</w:t>
      </w:r>
      <w:r w:rsidR="00E60702" w:rsidRPr="003A3AC8">
        <w:rPr>
          <w:rFonts w:asciiTheme="majorBidi" w:hAnsiTheme="majorBidi" w:cstheme="majorBidi"/>
        </w:rPr>
        <w:t>,</w:t>
      </w:r>
      <w:r w:rsidR="004C6C70" w:rsidRPr="003A3AC8">
        <w:rPr>
          <w:rFonts w:asciiTheme="majorBidi" w:hAnsiTheme="majorBidi" w:cstheme="majorBidi"/>
        </w:rPr>
        <w:t xml:space="preserve"> </w:t>
      </w:r>
      <w:r w:rsidR="00E60702" w:rsidRPr="003A3AC8">
        <w:rPr>
          <w:rFonts w:asciiTheme="majorBidi" w:hAnsiTheme="majorBidi" w:cstheme="majorBidi"/>
        </w:rPr>
        <w:t xml:space="preserve">and </w:t>
      </w:r>
      <w:r w:rsidR="004C6C70" w:rsidRPr="003A3AC8">
        <w:rPr>
          <w:rFonts w:asciiTheme="majorBidi" w:hAnsiTheme="majorBidi" w:cstheme="majorBidi"/>
        </w:rPr>
        <w:t xml:space="preserve">Acyl-CoA </w:t>
      </w:r>
      <w:proofErr w:type="spellStart"/>
      <w:r w:rsidR="004C6C70" w:rsidRPr="003A3AC8">
        <w:rPr>
          <w:rFonts w:asciiTheme="majorBidi" w:hAnsiTheme="majorBidi" w:cstheme="majorBidi"/>
        </w:rPr>
        <w:t>synthetase</w:t>
      </w:r>
      <w:proofErr w:type="spellEnd"/>
      <w:r w:rsidR="004C6C70" w:rsidRPr="003A3AC8">
        <w:rPr>
          <w:rFonts w:asciiTheme="majorBidi" w:hAnsiTheme="majorBidi" w:cstheme="majorBidi"/>
        </w:rPr>
        <w:t xml:space="preserve"> long-chain family member 3</w:t>
      </w:r>
      <w:r w:rsidR="004C6C70" w:rsidRPr="003A3AC8">
        <w:rPr>
          <w:rFonts w:asciiTheme="majorBidi" w:hAnsiTheme="majorBidi"/>
          <w:i/>
        </w:rPr>
        <w:t xml:space="preserve"> ACSL3</w:t>
      </w:r>
      <w:r w:rsidR="00396ACB" w:rsidRPr="003A3AC8">
        <w:rPr>
          <w:rFonts w:asciiTheme="majorBidi" w:hAnsiTheme="majorBidi"/>
          <w:i/>
        </w:rPr>
        <w:t xml:space="preserve"> </w:t>
      </w:r>
      <w:r w:rsidR="00396ACB" w:rsidRPr="003A3AC8">
        <w:rPr>
          <w:rFonts w:asciiTheme="majorBidi" w:hAnsiTheme="majorBidi"/>
          <w:iCs/>
        </w:rPr>
        <w:t xml:space="preserve">(1.3 fold, </w:t>
      </w:r>
      <w:proofErr w:type="spellStart"/>
      <w:r w:rsidR="00006552" w:rsidRPr="003A3AC8">
        <w:rPr>
          <w:rFonts w:asciiTheme="majorBidi" w:hAnsiTheme="majorBidi"/>
          <w:iCs/>
        </w:rPr>
        <w:t>q</w:t>
      </w:r>
      <w:r w:rsidR="007844A4">
        <w:rPr>
          <w:rFonts w:asciiTheme="majorBidi" w:hAnsiTheme="majorBidi"/>
          <w:iCs/>
          <w:vertAlign w:val="subscript"/>
        </w:rPr>
        <w:t>age</w:t>
      </w:r>
      <w:proofErr w:type="spellEnd"/>
      <w:r w:rsidR="007844A4">
        <w:rPr>
          <w:rFonts w:asciiTheme="majorBidi" w:hAnsiTheme="majorBidi"/>
          <w:iCs/>
        </w:rPr>
        <w:t>=0.045</w:t>
      </w:r>
      <w:r w:rsidR="00396ACB" w:rsidRPr="003A3AC8">
        <w:rPr>
          <w:rFonts w:asciiTheme="majorBidi" w:hAnsiTheme="majorBidi"/>
          <w:iCs/>
        </w:rPr>
        <w:t>)</w:t>
      </w:r>
      <w:r w:rsidR="004C6C70" w:rsidRPr="003A3AC8">
        <w:rPr>
          <w:rFonts w:asciiTheme="majorBidi" w:hAnsiTheme="majorBidi"/>
          <w:i/>
        </w:rPr>
        <w:t xml:space="preserve">, </w:t>
      </w:r>
      <w:r w:rsidR="00E60702" w:rsidRPr="003A3AC8">
        <w:rPr>
          <w:rFonts w:asciiTheme="majorBidi" w:hAnsiTheme="majorBidi"/>
        </w:rPr>
        <w:t>which</w:t>
      </w:r>
      <w:r w:rsidR="00E60702" w:rsidRPr="003A3AC8">
        <w:rPr>
          <w:rFonts w:asciiTheme="majorBidi" w:hAnsiTheme="majorBidi"/>
          <w:i/>
        </w:rPr>
        <w:t xml:space="preserve"> </w:t>
      </w:r>
      <w:r w:rsidR="004C6C70" w:rsidRPr="003A3AC8">
        <w:rPr>
          <w:rFonts w:asciiTheme="majorBidi" w:hAnsiTheme="majorBidi"/>
        </w:rPr>
        <w:t>convert long-chain fatty acids into fatty acyl-CoA esters</w:t>
      </w:r>
      <w:r w:rsidR="00E60702" w:rsidRPr="003A3AC8">
        <w:rPr>
          <w:rFonts w:asciiTheme="majorBidi" w:hAnsiTheme="majorBidi"/>
        </w:rPr>
        <w:t>.  Finally we observed an elevation in</w:t>
      </w:r>
      <w:r w:rsidR="000871A7" w:rsidRPr="003A3AC8">
        <w:rPr>
          <w:rFonts w:asciiTheme="majorBidi" w:hAnsiTheme="majorBidi"/>
        </w:rPr>
        <w:t xml:space="preserve"> fatty acid synthase </w:t>
      </w:r>
      <w:r w:rsidR="000871A7" w:rsidRPr="003A3AC8">
        <w:rPr>
          <w:rFonts w:asciiTheme="majorBidi" w:hAnsiTheme="majorBidi"/>
          <w:i/>
        </w:rPr>
        <w:t>FASN</w:t>
      </w:r>
      <w:r w:rsidR="000871A7" w:rsidRPr="003A3AC8">
        <w:rPr>
          <w:rFonts w:asciiTheme="majorBidi" w:hAnsiTheme="majorBidi" w:cstheme="majorBidi"/>
        </w:rPr>
        <w:t xml:space="preserve"> </w:t>
      </w:r>
      <w:r w:rsidR="004C6C70" w:rsidRPr="003A3AC8">
        <w:rPr>
          <w:rFonts w:asciiTheme="majorBidi" w:hAnsiTheme="majorBidi" w:cstheme="majorBidi"/>
        </w:rPr>
        <w:t>(</w:t>
      </w:r>
      <w:r w:rsidR="006B09F8">
        <w:rPr>
          <w:rFonts w:asciiTheme="majorBidi" w:hAnsiTheme="majorBidi"/>
        </w:rPr>
        <w:t>1.7</w:t>
      </w:r>
      <w:r w:rsidR="000871A7" w:rsidRPr="003A3AC8">
        <w:rPr>
          <w:rFonts w:asciiTheme="majorBidi" w:hAnsiTheme="majorBidi"/>
        </w:rPr>
        <w:t xml:space="preserve"> fold</w:t>
      </w:r>
      <w:r w:rsidR="003248BA" w:rsidRPr="003A3AC8">
        <w:rPr>
          <w:rFonts w:asciiTheme="majorBidi" w:hAnsiTheme="majorBidi"/>
        </w:rPr>
        <w:t>,</w:t>
      </w:r>
      <w:r w:rsidR="00396ACB" w:rsidRPr="003A3AC8">
        <w:rPr>
          <w:rFonts w:asciiTheme="majorBidi" w:hAnsiTheme="majorBidi"/>
        </w:rPr>
        <w:t xml:space="preserve"> </w:t>
      </w:r>
      <w:proofErr w:type="spellStart"/>
      <w:r w:rsidR="00006552" w:rsidRPr="003A3AC8">
        <w:rPr>
          <w:rFonts w:asciiTheme="majorBidi" w:hAnsiTheme="majorBidi"/>
        </w:rPr>
        <w:t>q</w:t>
      </w:r>
      <w:r w:rsidR="006B09F8">
        <w:rPr>
          <w:rFonts w:asciiTheme="majorBidi" w:hAnsiTheme="majorBidi"/>
          <w:vertAlign w:val="subscript"/>
        </w:rPr>
        <w:t>age</w:t>
      </w:r>
      <w:proofErr w:type="spellEnd"/>
      <w:r w:rsidR="006B09F8">
        <w:rPr>
          <w:rFonts w:asciiTheme="majorBidi" w:hAnsiTheme="majorBidi"/>
        </w:rPr>
        <w:t>=0.01</w:t>
      </w:r>
      <w:r w:rsidR="004C6C70" w:rsidRPr="003A3AC8">
        <w:rPr>
          <w:rFonts w:asciiTheme="majorBidi" w:hAnsiTheme="majorBidi"/>
        </w:rPr>
        <w:t>)</w:t>
      </w:r>
      <w:r w:rsidR="000871A7" w:rsidRPr="003A3AC8">
        <w:rPr>
          <w:rFonts w:asciiTheme="majorBidi" w:hAnsiTheme="majorBidi"/>
        </w:rPr>
        <w:t xml:space="preserve"> in the acromegaly patients</w:t>
      </w:r>
      <w:r w:rsidR="004C6C70" w:rsidRPr="003A3AC8">
        <w:rPr>
          <w:rFonts w:asciiTheme="majorBidi" w:hAnsiTheme="majorBidi"/>
        </w:rPr>
        <w:t xml:space="preserve">. </w:t>
      </w:r>
      <w:r w:rsidR="00E60702" w:rsidRPr="003A3AC8">
        <w:rPr>
          <w:rFonts w:ascii="Times New Roman" w:hAnsi="Times New Roman" w:cs="Times New Roman"/>
        </w:rPr>
        <w:t xml:space="preserve"> </w:t>
      </w:r>
      <w:r w:rsidR="006B09F8">
        <w:rPr>
          <w:rFonts w:ascii="Times New Roman" w:hAnsi="Times New Roman" w:cs="Times New Roman"/>
        </w:rPr>
        <w:t>Via</w:t>
      </w:r>
      <w:r w:rsidR="006B09F8" w:rsidRPr="003A3AC8">
        <w:rPr>
          <w:rFonts w:ascii="Times New Roman" w:hAnsi="Times New Roman" w:cs="Times New Roman"/>
        </w:rPr>
        <w:t xml:space="preserve"> </w:t>
      </w:r>
      <w:r w:rsidR="00E60702" w:rsidRPr="003A3AC8">
        <w:rPr>
          <w:rFonts w:ascii="Times New Roman" w:hAnsi="Times New Roman" w:cs="Times New Roman"/>
        </w:rPr>
        <w:t>pathway analysis, both fatty acid metabolism and</w:t>
      </w:r>
      <w:r w:rsidR="00C26A96" w:rsidRPr="003A3AC8">
        <w:rPr>
          <w:rFonts w:ascii="Times New Roman" w:hAnsi="Times New Roman" w:cs="Times New Roman"/>
        </w:rPr>
        <w:t xml:space="preserve"> </w:t>
      </w:r>
      <w:r w:rsidR="002C25F2" w:rsidRPr="003A3AC8">
        <w:rPr>
          <w:rFonts w:ascii="Times New Roman" w:hAnsi="Times New Roman" w:cs="Times New Roman"/>
        </w:rPr>
        <w:t>unsaturated fatty acid</w:t>
      </w:r>
      <w:r w:rsidR="00C26A96" w:rsidRPr="003A3AC8">
        <w:rPr>
          <w:rFonts w:ascii="Times New Roman" w:hAnsi="Times New Roman" w:cs="Times New Roman"/>
        </w:rPr>
        <w:t xml:space="preserve"> biosynthetic pathway</w:t>
      </w:r>
      <w:r w:rsidR="00E60702" w:rsidRPr="003A3AC8">
        <w:rPr>
          <w:rFonts w:ascii="Times New Roman" w:hAnsi="Times New Roman" w:cs="Times New Roman"/>
        </w:rPr>
        <w:t>s</w:t>
      </w:r>
      <w:r w:rsidR="00C26A96" w:rsidRPr="003A3AC8">
        <w:rPr>
          <w:rFonts w:ascii="Times New Roman" w:hAnsi="Times New Roman" w:cs="Times New Roman"/>
        </w:rPr>
        <w:t xml:space="preserve"> were </w:t>
      </w:r>
      <w:proofErr w:type="gramStart"/>
      <w:r w:rsidR="00E60702" w:rsidRPr="003A3AC8">
        <w:rPr>
          <w:rFonts w:ascii="Times New Roman" w:hAnsi="Times New Roman" w:cs="Times New Roman"/>
        </w:rPr>
        <w:t>up</w:t>
      </w:r>
      <w:r w:rsidR="00BD7297" w:rsidRPr="003A3AC8">
        <w:rPr>
          <w:rFonts w:ascii="Times New Roman" w:hAnsi="Times New Roman" w:cs="Times New Roman"/>
        </w:rPr>
        <w:t>-</w:t>
      </w:r>
      <w:r w:rsidR="00E60702" w:rsidRPr="003A3AC8">
        <w:rPr>
          <w:rFonts w:ascii="Times New Roman" w:hAnsi="Times New Roman" w:cs="Times New Roman"/>
        </w:rPr>
        <w:t>regulated</w:t>
      </w:r>
      <w:proofErr w:type="gramEnd"/>
      <w:r w:rsidR="00753F3A" w:rsidRPr="003A3AC8">
        <w:rPr>
          <w:rFonts w:ascii="Times New Roman" w:hAnsi="Times New Roman" w:cs="Times New Roman"/>
        </w:rPr>
        <w:t xml:space="preserve"> in the acromegaly patients</w:t>
      </w:r>
      <w:r w:rsidR="0056102D" w:rsidRPr="003A3AC8">
        <w:rPr>
          <w:rFonts w:ascii="Times New Roman" w:hAnsi="Times New Roman" w:cs="Times New Roman"/>
        </w:rPr>
        <w:t xml:space="preserve"> </w:t>
      </w:r>
      <w:r w:rsidR="00C26A96" w:rsidRPr="003A3AC8">
        <w:rPr>
          <w:rFonts w:ascii="Times New Roman" w:hAnsi="Times New Roman" w:cs="Times New Roman"/>
        </w:rPr>
        <w:t xml:space="preserve">(see </w:t>
      </w:r>
      <w:r w:rsidR="00F75578" w:rsidRPr="003A3AC8">
        <w:rPr>
          <w:rFonts w:ascii="Times New Roman" w:hAnsi="Times New Roman" w:cs="Times New Roman"/>
        </w:rPr>
        <w:t>Supplementary Table 2</w:t>
      </w:r>
      <w:r w:rsidR="00E60702" w:rsidRPr="003A3AC8">
        <w:rPr>
          <w:rFonts w:ascii="Times New Roman" w:hAnsi="Times New Roman" w:cs="Times New Roman"/>
        </w:rPr>
        <w:t xml:space="preserve"> and below</w:t>
      </w:r>
      <w:r w:rsidR="00C26A96" w:rsidRPr="003A3AC8">
        <w:rPr>
          <w:rFonts w:ascii="Times New Roman" w:hAnsi="Times New Roman" w:cs="Times New Roman"/>
        </w:rPr>
        <w:t xml:space="preserve">). </w:t>
      </w:r>
      <w:r w:rsidR="00BD7297" w:rsidRPr="003A3AC8">
        <w:rPr>
          <w:rFonts w:ascii="Times New Roman" w:hAnsi="Times New Roman" w:cs="Times New Roman"/>
        </w:rPr>
        <w:t xml:space="preserve">  This up-regulation may represent compensation by the adipose tissue due to enhanced lipid breakdown and oxidation in this and other tissues in acromegaly patients.</w:t>
      </w:r>
    </w:p>
    <w:p w14:paraId="193C639D" w14:textId="600907F3" w:rsidR="00666507" w:rsidRPr="003A3AC8" w:rsidRDefault="00BD7297" w:rsidP="000404EC">
      <w:pPr>
        <w:bidi w:val="0"/>
        <w:spacing w:line="480" w:lineRule="auto"/>
        <w:jc w:val="both"/>
        <w:rPr>
          <w:rFonts w:ascii="Times New Roman" w:hAnsi="Times New Roman" w:cs="Times New Roman"/>
        </w:rPr>
      </w:pPr>
      <w:r w:rsidRPr="003A3AC8">
        <w:rPr>
          <w:rFonts w:ascii="Times New Roman" w:hAnsi="Times New Roman" w:cs="Times New Roman"/>
        </w:rPr>
        <w:t>With respect to</w:t>
      </w:r>
      <w:r w:rsidR="00692386" w:rsidRPr="003A3AC8">
        <w:rPr>
          <w:rFonts w:ascii="Times New Roman" w:hAnsi="Times New Roman" w:cs="Times New Roman"/>
        </w:rPr>
        <w:t xml:space="preserve"> glycogen </w:t>
      </w:r>
      <w:r w:rsidR="003161F5" w:rsidRPr="003A3AC8">
        <w:rPr>
          <w:rFonts w:ascii="Times New Roman" w:hAnsi="Times New Roman" w:cs="Times New Roman"/>
        </w:rPr>
        <w:t>metabolism</w:t>
      </w:r>
      <w:r w:rsidR="00692386" w:rsidRPr="003A3AC8">
        <w:rPr>
          <w:rFonts w:ascii="Times New Roman" w:hAnsi="Times New Roman" w:cs="Times New Roman"/>
        </w:rPr>
        <w:t xml:space="preserve">, </w:t>
      </w:r>
      <w:r w:rsidR="003E14E7" w:rsidRPr="003A3AC8">
        <w:rPr>
          <w:rFonts w:ascii="Times New Roman" w:hAnsi="Times New Roman" w:cs="Times New Roman"/>
        </w:rPr>
        <w:t>expression of</w:t>
      </w:r>
      <w:r w:rsidR="00692386" w:rsidRPr="003A3AC8">
        <w:rPr>
          <w:rFonts w:ascii="Times New Roman" w:hAnsi="Times New Roman" w:cs="Times New Roman"/>
        </w:rPr>
        <w:t xml:space="preserve"> m</w:t>
      </w:r>
      <w:r w:rsidR="00666507" w:rsidRPr="003A3AC8">
        <w:rPr>
          <w:rFonts w:ascii="Times New Roman" w:hAnsi="Times New Roman" w:cs="Times New Roman"/>
        </w:rPr>
        <w:t xml:space="preserve">uscle glycogen </w:t>
      </w:r>
      <w:proofErr w:type="spellStart"/>
      <w:r w:rsidR="00666507" w:rsidRPr="003A3AC8">
        <w:rPr>
          <w:rFonts w:ascii="Times New Roman" w:hAnsi="Times New Roman" w:cs="Times New Roman"/>
        </w:rPr>
        <w:t>phosphorylase</w:t>
      </w:r>
      <w:proofErr w:type="spellEnd"/>
      <w:r w:rsidR="00666507" w:rsidRPr="003A3AC8">
        <w:rPr>
          <w:rFonts w:ascii="Times New Roman" w:hAnsi="Times New Roman" w:cs="Times New Roman"/>
        </w:rPr>
        <w:t xml:space="preserve"> (</w:t>
      </w:r>
      <w:r w:rsidR="00666507" w:rsidRPr="003A3AC8">
        <w:rPr>
          <w:rFonts w:ascii="Times New Roman" w:hAnsi="Times New Roman" w:cs="Times New Roman"/>
          <w:i/>
        </w:rPr>
        <w:t>PYGM</w:t>
      </w:r>
      <w:r w:rsidR="00666507" w:rsidRPr="003A3AC8">
        <w:rPr>
          <w:rFonts w:ascii="Times New Roman" w:hAnsi="Times New Roman" w:cs="Times New Roman"/>
        </w:rPr>
        <w:t xml:space="preserve">) </w:t>
      </w:r>
      <w:r w:rsidR="006B09F8" w:rsidRPr="005A5774">
        <w:rPr>
          <w:rFonts w:ascii="Times New Roman" w:hAnsi="Times New Roman" w:cs="Times New Roman"/>
        </w:rPr>
        <w:t>was</w:t>
      </w:r>
      <w:r w:rsidR="006B09F8">
        <w:rPr>
          <w:rFonts w:ascii="Times New Roman" w:hAnsi="Times New Roman" w:cs="Times New Roman"/>
          <w:i/>
        </w:rPr>
        <w:t xml:space="preserve"> </w:t>
      </w:r>
      <w:r w:rsidR="006B09F8">
        <w:rPr>
          <w:rFonts w:ascii="Times New Roman" w:hAnsi="Times New Roman" w:cs="Times New Roman"/>
        </w:rPr>
        <w:t>3.2 fold higher (</w:t>
      </w:r>
      <w:proofErr w:type="spellStart"/>
      <w:r w:rsidR="006B09F8">
        <w:rPr>
          <w:rFonts w:ascii="Times New Roman" w:hAnsi="Times New Roman" w:cs="Times New Roman"/>
        </w:rPr>
        <w:t>q</w:t>
      </w:r>
      <w:r w:rsidR="006B09F8">
        <w:rPr>
          <w:rFonts w:ascii="Times New Roman" w:hAnsi="Times New Roman" w:cs="Times New Roman"/>
          <w:vertAlign w:val="subscript"/>
        </w:rPr>
        <w:t>age</w:t>
      </w:r>
      <w:proofErr w:type="spellEnd"/>
      <w:r w:rsidR="006B09F8">
        <w:rPr>
          <w:rFonts w:ascii="Times New Roman" w:hAnsi="Times New Roman" w:cs="Times New Roman"/>
        </w:rPr>
        <w:t>=0.00078</w:t>
      </w:r>
      <w:r w:rsidR="00006552" w:rsidRPr="003A3AC8">
        <w:rPr>
          <w:rFonts w:ascii="Times New Roman" w:hAnsi="Times New Roman" w:cs="Times New Roman"/>
        </w:rPr>
        <w:t xml:space="preserve">) </w:t>
      </w:r>
      <w:r w:rsidR="00666507" w:rsidRPr="003A3AC8">
        <w:rPr>
          <w:rFonts w:ascii="Times New Roman" w:hAnsi="Times New Roman" w:cs="Times New Roman"/>
        </w:rPr>
        <w:t>in the acromegaly patients</w:t>
      </w:r>
      <w:r w:rsidR="007130B5" w:rsidRPr="003A3AC8">
        <w:rPr>
          <w:rFonts w:ascii="Times New Roman" w:hAnsi="Times New Roman" w:cs="Times New Roman"/>
        </w:rPr>
        <w:t xml:space="preserve"> (Supplementary Figure 1E)</w:t>
      </w:r>
      <w:r w:rsidR="00666507" w:rsidRPr="003A3AC8">
        <w:rPr>
          <w:rFonts w:ascii="Times New Roman" w:hAnsi="Times New Roman" w:cs="Times New Roman"/>
        </w:rPr>
        <w:t xml:space="preserve">. </w:t>
      </w:r>
      <w:r w:rsidR="00666507" w:rsidRPr="00EE346D">
        <w:rPr>
          <w:rFonts w:ascii="Times New Roman" w:hAnsi="Times New Roman" w:cs="Times New Roman"/>
        </w:rPr>
        <w:t>The</w:t>
      </w:r>
      <w:r w:rsidR="00666507" w:rsidRPr="003A3AC8">
        <w:rPr>
          <w:rFonts w:ascii="Times New Roman" w:hAnsi="Times New Roman" w:cs="Times New Roman"/>
        </w:rPr>
        <w:t xml:space="preserve"> significance of </w:t>
      </w:r>
      <w:r w:rsidR="00CA3522" w:rsidRPr="003A3AC8">
        <w:rPr>
          <w:rFonts w:ascii="Times New Roman" w:hAnsi="Times New Roman" w:cs="Times New Roman"/>
        </w:rPr>
        <w:t>glycogen</w:t>
      </w:r>
      <w:r w:rsidR="00666507" w:rsidRPr="003A3AC8">
        <w:rPr>
          <w:rFonts w:ascii="Times New Roman" w:hAnsi="Times New Roman" w:cs="Times New Roman"/>
        </w:rPr>
        <w:t xml:space="preserve"> in adipose tissue, or changes in glycogen content in </w:t>
      </w:r>
      <w:proofErr w:type="spellStart"/>
      <w:r w:rsidR="00666507" w:rsidRPr="003A3AC8">
        <w:rPr>
          <w:rFonts w:ascii="Times New Roman" w:hAnsi="Times New Roman" w:cs="Times New Roman"/>
        </w:rPr>
        <w:t>acromegalic</w:t>
      </w:r>
      <w:proofErr w:type="spellEnd"/>
      <w:r w:rsidR="00666507" w:rsidRPr="003A3AC8">
        <w:rPr>
          <w:rFonts w:ascii="Times New Roman" w:hAnsi="Times New Roman" w:cs="Times New Roman"/>
        </w:rPr>
        <w:t xml:space="preserve"> adipose tissue ha</w:t>
      </w:r>
      <w:r w:rsidR="00CA3522" w:rsidRPr="003A3AC8">
        <w:rPr>
          <w:rFonts w:ascii="Times New Roman" w:hAnsi="Times New Roman" w:cs="Times New Roman"/>
        </w:rPr>
        <w:t>ve</w:t>
      </w:r>
      <w:r w:rsidR="00666507" w:rsidRPr="003A3AC8">
        <w:rPr>
          <w:rFonts w:ascii="Times New Roman" w:hAnsi="Times New Roman" w:cs="Times New Roman"/>
        </w:rPr>
        <w:t xml:space="preserve"> not been characterized</w:t>
      </w:r>
      <w:r w:rsidR="00C826F9" w:rsidRPr="003A3AC8">
        <w:rPr>
          <w:rFonts w:ascii="Times New Roman" w:hAnsi="Times New Roman" w:cs="Times New Roman"/>
        </w:rPr>
        <w:t xml:space="preserve">, </w:t>
      </w:r>
      <w:commentRangeStart w:id="97"/>
      <w:r w:rsidR="00C826F9" w:rsidRPr="003A3AC8">
        <w:rPr>
          <w:rFonts w:ascii="Times New Roman" w:hAnsi="Times New Roman" w:cs="Times New Roman"/>
        </w:rPr>
        <w:t xml:space="preserve">but these findings would predict that the rates of </w:t>
      </w:r>
      <w:proofErr w:type="spellStart"/>
      <w:r w:rsidR="00C826F9" w:rsidRPr="003A3AC8">
        <w:rPr>
          <w:rFonts w:ascii="Times New Roman" w:hAnsi="Times New Roman" w:cs="Times New Roman"/>
        </w:rPr>
        <w:t>glycogenolysis</w:t>
      </w:r>
      <w:proofErr w:type="spellEnd"/>
      <w:r w:rsidR="00C826F9" w:rsidRPr="003A3AC8">
        <w:rPr>
          <w:rFonts w:ascii="Times New Roman" w:hAnsi="Times New Roman" w:cs="Times New Roman"/>
        </w:rPr>
        <w:t xml:space="preserve"> in </w:t>
      </w:r>
      <w:proofErr w:type="spellStart"/>
      <w:r w:rsidR="00C826F9" w:rsidRPr="003A3AC8">
        <w:rPr>
          <w:rFonts w:ascii="Times New Roman" w:hAnsi="Times New Roman" w:cs="Times New Roman"/>
        </w:rPr>
        <w:t>acromegalic</w:t>
      </w:r>
      <w:proofErr w:type="spellEnd"/>
      <w:r w:rsidR="00C826F9" w:rsidRPr="003A3AC8">
        <w:rPr>
          <w:rFonts w:ascii="Times New Roman" w:hAnsi="Times New Roman" w:cs="Times New Roman"/>
        </w:rPr>
        <w:t xml:space="preserve"> white adipose tissue would be elevated.</w:t>
      </w:r>
      <w:commentRangeEnd w:id="97"/>
      <w:r w:rsidR="006B09F8">
        <w:rPr>
          <w:rStyle w:val="CommentReference"/>
        </w:rPr>
        <w:commentReference w:id="97"/>
      </w:r>
    </w:p>
    <w:p w14:paraId="3CC6455E" w14:textId="77777777" w:rsidR="00B27529" w:rsidRPr="003A3AC8" w:rsidRDefault="00B27529" w:rsidP="000404EC">
      <w:pPr>
        <w:bidi w:val="0"/>
        <w:spacing w:line="480" w:lineRule="auto"/>
        <w:jc w:val="both"/>
        <w:rPr>
          <w:rFonts w:ascii="Times New Roman" w:hAnsi="Times New Roman" w:cs="Times New Roman"/>
          <w:b/>
          <w:bCs/>
        </w:rPr>
      </w:pPr>
      <w:r w:rsidRPr="003A3AC8">
        <w:rPr>
          <w:rFonts w:ascii="Times New Roman" w:hAnsi="Times New Roman" w:cs="Times New Roman"/>
          <w:b/>
          <w:bCs/>
        </w:rPr>
        <w:t xml:space="preserve">Transcripts altered in acromegaly that may contribute to insulin resistance </w:t>
      </w:r>
    </w:p>
    <w:p w14:paraId="1D5FFDFE" w14:textId="4DC856B5" w:rsidR="00182646" w:rsidRPr="003A3AC8" w:rsidRDefault="00855875" w:rsidP="002F4F6E">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One of the most pronounced differences between the acromegaly patients and the controls was a </w:t>
      </w:r>
      <w:r w:rsidR="00816234">
        <w:rPr>
          <w:rFonts w:ascii="Times New Roman" w:hAnsi="Times New Roman" w:cs="Times New Roman"/>
        </w:rPr>
        <w:t>greater than 4</w:t>
      </w:r>
      <w:r w:rsidRPr="003A3AC8">
        <w:rPr>
          <w:rFonts w:ascii="Times New Roman" w:hAnsi="Times New Roman" w:cs="Times New Roman"/>
        </w:rPr>
        <w:t xml:space="preserve"> fold higher expression (</w:t>
      </w:r>
      <w:proofErr w:type="spellStart"/>
      <w:r w:rsidR="00BD7297" w:rsidRPr="003A3AC8">
        <w:rPr>
          <w:rFonts w:ascii="Times New Roman" w:hAnsi="Times New Roman" w:cs="Times New Roman"/>
        </w:rPr>
        <w:t>q</w:t>
      </w:r>
      <w:r w:rsidR="00816234">
        <w:rPr>
          <w:rFonts w:ascii="Times New Roman" w:hAnsi="Times New Roman" w:cs="Times New Roman"/>
          <w:vertAlign w:val="subscript"/>
        </w:rPr>
        <w:t>age</w:t>
      </w:r>
      <w:proofErr w:type="spellEnd"/>
      <w:r w:rsidR="00BD7297" w:rsidRPr="003A3AC8">
        <w:rPr>
          <w:rFonts w:ascii="Times New Roman" w:hAnsi="Times New Roman" w:cs="Times New Roman"/>
        </w:rPr>
        <w:t>&lt;</w:t>
      </w:r>
      <w:r w:rsidRPr="003A3AC8">
        <w:rPr>
          <w:rFonts w:ascii="Times New Roman" w:hAnsi="Times New Roman" w:cs="Times New Roman"/>
        </w:rPr>
        <w:t>1x10</w:t>
      </w:r>
      <w:r w:rsidRPr="003A3AC8">
        <w:rPr>
          <w:rFonts w:ascii="Times New Roman" w:hAnsi="Times New Roman" w:cs="Times New Roman"/>
          <w:vertAlign w:val="superscript"/>
        </w:rPr>
        <w:t>-5</w:t>
      </w:r>
      <w:r w:rsidR="00E75136">
        <w:rPr>
          <w:rFonts w:ascii="Times New Roman" w:hAnsi="Times New Roman" w:cs="Times New Roman"/>
        </w:rPr>
        <w:t xml:space="preserve">; </w:t>
      </w:r>
      <w:r w:rsidRPr="003A3AC8">
        <w:rPr>
          <w:rFonts w:ascii="Times New Roman" w:hAnsi="Times New Roman" w:cs="Times New Roman"/>
        </w:rPr>
        <w:t>Figure 4</w:t>
      </w:r>
      <w:r w:rsidR="00C826F9" w:rsidRPr="003A3AC8">
        <w:rPr>
          <w:rFonts w:ascii="Times New Roman" w:hAnsi="Times New Roman" w:cs="Times New Roman"/>
        </w:rPr>
        <w:t>D</w:t>
      </w:r>
      <w:r w:rsidRPr="003A3AC8">
        <w:rPr>
          <w:rFonts w:ascii="Times New Roman" w:hAnsi="Times New Roman" w:cs="Times New Roman"/>
        </w:rPr>
        <w:t xml:space="preserve">) of the three fatty acid </w:t>
      </w:r>
      <w:proofErr w:type="spellStart"/>
      <w:r w:rsidRPr="003A3AC8">
        <w:rPr>
          <w:rFonts w:ascii="Times New Roman" w:hAnsi="Times New Roman" w:cs="Times New Roman"/>
        </w:rPr>
        <w:t>desaturases</w:t>
      </w:r>
      <w:proofErr w:type="spellEnd"/>
      <w:r w:rsidRPr="003A3AC8">
        <w:rPr>
          <w:rFonts w:ascii="Times New Roman" w:hAnsi="Times New Roman" w:cs="Times New Roman"/>
        </w:rPr>
        <w:t xml:space="preserve"> - </w:t>
      </w:r>
      <w:proofErr w:type="spellStart"/>
      <w:r w:rsidRPr="003A3AC8">
        <w:rPr>
          <w:rFonts w:ascii="Times New Roman" w:hAnsi="Times New Roman" w:cs="Times New Roman"/>
        </w:rPr>
        <w:t>stearoyl</w:t>
      </w:r>
      <w:proofErr w:type="spellEnd"/>
      <w:r w:rsidRPr="003A3AC8">
        <w:rPr>
          <w:rFonts w:ascii="Times New Roman" w:hAnsi="Times New Roman" w:cs="Times New Roman"/>
        </w:rPr>
        <w:t xml:space="preserve">-CoA </w:t>
      </w:r>
      <w:proofErr w:type="spellStart"/>
      <w:r w:rsidRPr="003A3AC8">
        <w:rPr>
          <w:rFonts w:ascii="Times New Roman" w:hAnsi="Times New Roman" w:cs="Times New Roman"/>
        </w:rPr>
        <w:t>desaturase</w:t>
      </w:r>
      <w:proofErr w:type="spellEnd"/>
      <w:r w:rsidRPr="003A3AC8">
        <w:rPr>
          <w:rFonts w:ascii="Times New Roman" w:hAnsi="Times New Roman" w:cs="Times New Roman"/>
        </w:rPr>
        <w:t xml:space="preserve"> (</w:t>
      </w:r>
      <w:r w:rsidRPr="003A3AC8">
        <w:rPr>
          <w:rFonts w:ascii="Times New Roman" w:hAnsi="Times New Roman" w:cs="Times New Roman"/>
          <w:i/>
          <w:iCs/>
        </w:rPr>
        <w:t>SCD</w:t>
      </w:r>
      <w:r w:rsidRPr="003A3AC8">
        <w:rPr>
          <w:rFonts w:ascii="Times New Roman" w:hAnsi="Times New Roman" w:cs="Times New Roman"/>
        </w:rPr>
        <w:t xml:space="preserve">, delta-9-desaturase),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1 (</w:t>
      </w:r>
      <w:r w:rsidRPr="003A3AC8">
        <w:rPr>
          <w:rFonts w:ascii="Times New Roman" w:hAnsi="Times New Roman" w:cs="Times New Roman"/>
          <w:i/>
          <w:iCs/>
        </w:rPr>
        <w:t>FADS1</w:t>
      </w:r>
      <w:r w:rsidRPr="003A3AC8">
        <w:rPr>
          <w:rFonts w:ascii="Times New Roman" w:hAnsi="Times New Roman" w:cs="Times New Roman"/>
        </w:rPr>
        <w:t xml:space="preserve">, delta-5-desaturase) and fatty acid </w:t>
      </w:r>
      <w:proofErr w:type="spellStart"/>
      <w:r w:rsidRPr="003A3AC8">
        <w:rPr>
          <w:rFonts w:ascii="Times New Roman" w:hAnsi="Times New Roman" w:cs="Times New Roman"/>
        </w:rPr>
        <w:t>desturase</w:t>
      </w:r>
      <w:proofErr w:type="spellEnd"/>
      <w:r w:rsidRPr="003A3AC8">
        <w:rPr>
          <w:rFonts w:ascii="Times New Roman" w:hAnsi="Times New Roman" w:cs="Times New Roman"/>
        </w:rPr>
        <w:t xml:space="preserve"> 2 (</w:t>
      </w:r>
      <w:r w:rsidRPr="003A3AC8">
        <w:rPr>
          <w:rFonts w:ascii="Times New Roman" w:hAnsi="Times New Roman" w:cs="Times New Roman"/>
          <w:i/>
          <w:iCs/>
        </w:rPr>
        <w:t>FADS2</w:t>
      </w:r>
      <w:r w:rsidRPr="003A3AC8">
        <w:rPr>
          <w:rFonts w:ascii="Times New Roman" w:hAnsi="Times New Roman" w:cs="Times New Roman"/>
        </w:rPr>
        <w:t>, delta-6-desaturase)</w:t>
      </w:r>
      <w:r w:rsidR="00BD7297" w:rsidRPr="003A3AC8">
        <w:rPr>
          <w:rFonts w:ascii="Times New Roman" w:hAnsi="Times New Roman" w:cs="Times New Roman"/>
        </w:rPr>
        <w:t>.</w:t>
      </w:r>
      <w:r w:rsidRPr="003A3AC8">
        <w:rPr>
          <w:rFonts w:ascii="Times New Roman" w:hAnsi="Times New Roman" w:cs="Times New Roman"/>
        </w:rPr>
        <w:t xml:space="preserve"> </w:t>
      </w:r>
      <w:r w:rsidRPr="003A3AC8">
        <w:rPr>
          <w:rFonts w:ascii="Times New Roman" w:hAnsi="Times New Roman" w:cs="Times New Roman"/>
          <w:i/>
        </w:rPr>
        <w:t>SCD</w:t>
      </w:r>
      <w:r w:rsidRPr="003A3AC8">
        <w:rPr>
          <w:rFonts w:ascii="Times New Roman" w:hAnsi="Times New Roman" w:cs="Times New Roman"/>
        </w:rPr>
        <w:t xml:space="preserve"> products and </w:t>
      </w:r>
      <w:r w:rsidRPr="003A3AC8">
        <w:rPr>
          <w:rFonts w:ascii="Times New Roman" w:hAnsi="Times New Roman" w:cs="Times New Roman"/>
          <w:i/>
        </w:rPr>
        <w:t>FADS2</w:t>
      </w:r>
      <w:r w:rsidRPr="003A3AC8">
        <w:rPr>
          <w:rFonts w:ascii="Times New Roman" w:hAnsi="Times New Roman" w:cs="Times New Roman"/>
        </w:rPr>
        <w:t xml:space="preserve"> mRNA have </w:t>
      </w:r>
      <w:r w:rsidR="00816234">
        <w:rPr>
          <w:rFonts w:ascii="Times New Roman" w:hAnsi="Times New Roman" w:cs="Times New Roman"/>
        </w:rPr>
        <w:t xml:space="preserve">also </w:t>
      </w:r>
      <w:r w:rsidRPr="003A3AC8">
        <w:rPr>
          <w:rFonts w:ascii="Times New Roman" w:hAnsi="Times New Roman" w:cs="Times New Roman"/>
        </w:rPr>
        <w:t>recently been shown to be induced by GH in mice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"10.1007/s11745-011-3548-y", "ISSN" : "1558-9307", "PMID" : "21442273", "abstract" : "In a transgenic growth hormone (GH) mouse model, highly elevated GH increases overall growth and decreases adipose depots while low or moderate circulating GH enhances adipose deposition with differential effects on body growth. Using this model, the effects of low, moderate, and high chronic GH on fatty acid composition were determined for adipose and hepatic tissue and the metabolites of 20:4n-6 (arachidonic acid) were characterized to identify metabolic targets of action of elevated GH. The products of \u0394-9 desaturase in hepatic, but not adipose, tissue were reduced in response to elevated GH. Proportional to the level of circulating GH, the products of \u0394-5 and \u0394-6 were increased in both adipose and hepatic tissue for the omega-6 lipids (e.g., 20:4n-6), while only the hepatic tissues showed an increase for omega-3 lipids (e.g., 22:6n-3). The eicosanoids, PGE\u2082 and 12-HETE, were elevated with high GH but circulating thromboxane was not. Hepatic PTGS1 and 2 (COX1 and COX 2), SOD1, and FADS2 (\u0394-6 desaturase) mRNAs were increased with elevated GH while FAS mRNA was reduced; SCD1 (stearoyl-coenzyme A desaturase) and SCD2 mRNA did not significantly differ. The present study showed that GH influences the net flux through various aspects of lipid metabolism and especially the desaturase metabolic processes. The combination of altered metabolism and tissue specificity suggest that the regulation of membrane composition and its effects on signaling pathways, including the production and actions of eicosanoids, can be mediated by the GH regulatory axis.", "author" : [ { "dropping-particle" : "", "family" : "Oberbauer", "given" : "A M", "non-dropping-particle" : "", "parse-names" : false, "suffix" : "" }, { "dropping-particle" : "", "family" : "German", "given" : "J B", "non-dropping-particle" : "", "parse-names" : false, "suffix" : "" }, { "dropping-particle" : "", "family" : "Murray", "given" : "J D", "non-dropping-particle" : "", "parse-names" : false, "suffix" : "" } ], "container-title" : "Lipids", "id" : "ITEM-1", "issue" : "6", "issued" : { "date-parts" : [ [ "2011", "6" ] ] }, "page" : "495-504", "title" : "Growth hormone enhances arachidonic acid metabolites in a growth hormone transgenic mouse.", "type" : "article-journal", "volume" : "46" }, "uris" : [ "http://www.mendeley.com/documents/?uuid=08c3b5f9-8fa8-43d0-a597-4ee6523b8ea5" ] } ], "mendeley" : { "previouslyFormattedCitation" : "[43]"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[43]</w:t>
      </w:r>
      <w:r w:rsidR="006E4692" w:rsidRPr="003A3AC8">
        <w:rPr>
          <w:rFonts w:ascii="Times New Roman" w:hAnsi="Times New Roman" w:cs="Times New Roman"/>
        </w:rPr>
        <w:fldChar w:fldCharType="end"/>
      </w:r>
      <w:r w:rsidR="00816234">
        <w:rPr>
          <w:rFonts w:ascii="Times New Roman" w:hAnsi="Times New Roman" w:cs="Times New Roman"/>
        </w:rPr>
        <w:t>.</w:t>
      </w:r>
      <w:r w:rsidRPr="003A3AC8">
        <w:rPr>
          <w:rFonts w:ascii="Times New Roman" w:hAnsi="Times New Roman" w:cs="Times New Roman"/>
        </w:rPr>
        <w:t xml:space="preserve"> The change in expression of these enzymes could be </w:t>
      </w:r>
      <w:r w:rsidR="00182646" w:rsidRPr="003A3AC8">
        <w:rPr>
          <w:rFonts w:ascii="Times New Roman" w:hAnsi="Times New Roman" w:cs="Times New Roman"/>
        </w:rPr>
        <w:t xml:space="preserve">a </w:t>
      </w:r>
      <w:r w:rsidRPr="003A3AC8">
        <w:rPr>
          <w:rFonts w:ascii="Times New Roman" w:hAnsi="Times New Roman" w:cs="Times New Roman"/>
        </w:rPr>
        <w:t>possible link between acromegaly and insulin resistance</w:t>
      </w:r>
      <w:r w:rsidR="00182646" w:rsidRPr="003A3AC8">
        <w:rPr>
          <w:rFonts w:ascii="Times New Roman" w:hAnsi="Times New Roman" w:cs="Times New Roman"/>
        </w:rPr>
        <w:t xml:space="preserve"> </w:t>
      </w:r>
      <w:r w:rsidR="00B70ECA">
        <w:rPr>
          <w:rFonts w:ascii="Times New Roman" w:hAnsi="Times New Roman" w:cs="Times New Roman"/>
        </w:rPr>
        <w:t>due</w:t>
      </w:r>
      <w:r w:rsidR="00182646" w:rsidRPr="003A3AC8">
        <w:rPr>
          <w:rFonts w:ascii="Times New Roman" w:hAnsi="Times New Roman" w:cs="Times New Roman"/>
        </w:rPr>
        <w:t xml:space="preserve"> to an elevation of unsaturated fatty acids, as activity</w:t>
      </w:r>
      <w:r w:rsidRPr="003A3AC8">
        <w:rPr>
          <w:rFonts w:ascii="Times New Roman" w:hAnsi="Times New Roman" w:cs="Times New Roman"/>
        </w:rPr>
        <w:t xml:space="preserve"> of </w:t>
      </w:r>
      <w:r w:rsidRPr="003A3AC8">
        <w:rPr>
          <w:rFonts w:ascii="Times New Roman" w:hAnsi="Times New Roman" w:cs="Times New Roman"/>
          <w:i/>
        </w:rPr>
        <w:t>FADS1</w:t>
      </w:r>
      <w:r w:rsidRPr="003A3AC8">
        <w:rPr>
          <w:rFonts w:ascii="Times New Roman" w:hAnsi="Times New Roman" w:cs="Times New Roman"/>
        </w:rPr>
        <w:t xml:space="preserve"> and </w:t>
      </w:r>
      <w:r w:rsidRPr="003A3AC8">
        <w:rPr>
          <w:rFonts w:ascii="Times New Roman" w:hAnsi="Times New Roman" w:cs="Times New Roman"/>
          <w:i/>
        </w:rPr>
        <w:t>FADS2</w:t>
      </w:r>
      <w:r w:rsidRPr="003A3AC8">
        <w:rPr>
          <w:rFonts w:ascii="Times New Roman" w:hAnsi="Times New Roman" w:cs="Times New Roman"/>
        </w:rPr>
        <w:t xml:space="preserve"> </w:t>
      </w:r>
      <w:r w:rsidR="00182646" w:rsidRPr="003A3AC8">
        <w:rPr>
          <w:rFonts w:ascii="Times New Roman" w:hAnsi="Times New Roman" w:cs="Times New Roman"/>
        </w:rPr>
        <w:t xml:space="preserve">are </w:t>
      </w:r>
      <w:r w:rsidRPr="003A3AC8">
        <w:rPr>
          <w:rFonts w:ascii="Times New Roman" w:hAnsi="Times New Roman" w:cs="Times New Roman"/>
        </w:rPr>
        <w:t>associated with metabolic syndrome</w:t>
      </w:r>
      <w:r w:rsidR="00AE7B1A"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"10.1097/MOL.0b013e32834d2dc5", "ISSN" : "1473-6535", "PMID" : "22123669", "abstract" : "PURPOSE OF REVIEW: The \u03945 desaturase (D5D) and \u03946 desaturase (D6D) are key enzymes in the metabolism of polyunsaturated fatty acids. This review aims to summarize recent advances towards understanding the relation of the activities of D5D and D6D to the development of type 2 diabetes. RECENT FINDINGS: Prospective studies that investigated fatty acid product-to-precursor ratios in blood as estimates of desaturase activity reported a clear inverse relation of D5D activity and a strong direct relation of D6D activity to diabetes incidence. Due to the prospective design and comprehensive confounder adjustment in these studies, confounding and reverse causation are unlikely explanations for these findings. Furthermore, studies on genetic variation in the FADS1 and FADS2 genes, which encode D5D and D6D, also point to an influence of D5D and D6D activity on glucose metabolism. The inverse relation of D5D activity and the direct relation of D6D activity to diabetes risk have been corroborated by a Mendelian randomization approach recently. SUMMARY: These recent studies suggest an important role of D5D and D6D activities for the development of type 2 diabetes. Factors which influence the activities of these desaturases are likely to be of public health relevance.", "author" : [ { "dropping-particle" : "", "family" : "Kr\u00f6ger", "given" : "Janine", "non-dropping-particle" : "", "parse-names" : false, "suffix" : "" }, { "dropping-particle" : "", "family" : "Schulze", "given" : "Matthias B", "non-dropping-particle" : "", "parse-names" : false, "suffix" : "" } ], "container-title" : "Current opinion in lipidology", "id" : "ITEM-1", "issue" : "1", "issued" : { "date-parts" : [ [ "2012", "3" ] ] }, "page" : "4-10", "title" : "Recent insights into the relation of \u03945 desaturase and \u03946 desaturase activity to the development of type 2 diabetes.", "type" : "article-journal", "volume" : "23" }, "uris" : [ "http://www.mendeley.com/documents/?uuid=88738a9b-c8c5-4a1b-8134-0585f1d3bd16" ] }, { "id" : "ITEM-2", "itemData" : { "DOI" : "10.1016/j.clnu.2013.03.001", "ISSN" : "1532-1983", "PMID" : "23591154", "abstract" : "BACKGROUND &amp; AIMS: The metabolic syndrome (MetS) is a clustering of various metabolic abnormalities which is associated with increased risk of cardiovascular disease (CVD) and type 2 diabetes mellitus. Due to its increasing prevalence, it has become an important public health concern. Altered fatty acid (FA) composition and desaturase activities have been associated with several metabolic diseases, including MetS. The aim of the present study was to evaluate the relationship of the plasma FA profile and desaturase activities with the MetS in a Mediterranean population at high risk of CVD. METHODS: Baseline data from 427 participants aged 55-80 years who took part in the interventional PREDIMED study were obtained. Individual FA was determined in plasma and desaturase activities were estimated from product/precursor ratios. Odds ratios (OR) and partial correlation coefficients were used to examine these relations with MetS and its components, respectively. RESULTS: We found higher levels of C14:0, C16:0, C16:1n-7, estimated \u0394(9)- or stearoyl-CoA desaturase (SCD), and estimated \u0394(6) desaturase (D6D), and lower levels of C18:2n-6 in people with MetS compared to those without it. After adjustment for several confounders, only higher quartiles of C14:0, C16:0, C16:1n-7, and D6D were found to be associated with an increasing prevalence of MetS, while higher quartiles of C18:2n-6 were inversely associated with MetS. High proportions of C14:0, C16:0, C16:1n-7, C20:3n-6, SCD, and D6D, and decreased proportions of C18:2n-6 and estimated \u0394(5)-desaturase (D5D) were associated with adverse profiles of several metabolic risk factors. Women showed more unhealthy FA pattern and lipid profiles than men, but only among those with MetS. CONCLUSION: A FA composition and estimated desaturase activities consisting in high levels of SFA, SCD and D6D, and low levels of PUFA and D5D are associated with increased MetS probability and are characteristic of people presenting MetS, especially women. These findings support those observed in non-Mediterranean populations in which an altered FA profile and estimated desaturase activities are associated with MetS.", "author" : [ { "dropping-particle" : "", "family" : "Mayneris-Perxachs", "given" : "Jordi", "non-dropping-particle" : "", "parse-names" : false, "suffix" : "" }, { "dropping-particle" : "", "family" : "Guerendiain", "given" : "Marcela", "non-dropping-particle" : "", "parse-names" : false, "suffix" : "" }, { "dropping-particle" : "", "family" : "Castellote", "given" : "Ana I", "non-dropping-particle" : "", "parse-names" : false, "suffix" : "" }, { "dropping-particle" : "", "family" : "Estruch", "given" : "Ram\u00f3n", "non-dropping-particle" : "", "parse-names" : false, "suffix" : "" }, { "dropping-particle" : "", "family" : "Covas", "given" : "Mar\u00eda Isabel", "non-dropping-particle" : "", "parse-names" : false, "suffix" : "" }, { "dropping-particle" : "", "family" : "Fit\u00f3", "given" : "Montserrat", "non-dropping-particle" : "", "parse-names" : false, "suffix" : "" }, { "dropping-particle" : "", "family" : "Salas-Salvad\u00f3", "given" : "Jordi", "non-dropping-particle" : "", "parse-names" : false, "suffix" : "" }, { "dropping-particle" : "", "family" : "Mart\u00ednez-Gonz\u00e1lez", "given" : "Miguel A", "non-dropping-particle" : "", "parse-names" : false, "suffix" : "" }, { "dropping-particle" : "", "family" : "Aros", "given" : "Fernando", "non-dropping-particle" : "", "parse-names" : false, "suffix" : "" }, { "dropping-particle" : "", "family" : "Lamuela-Ravent\u00f3s", "given" : "Rosa M", "non-dropping-particle" : "", "parse-names" : false, "suffix" : "" }, { "dropping-particle" : "", "family" : "L\u00f3pez-Sabater", "given" : "M Carmen", "non-dropping-particle" : "", "parse-names" : false, "suffix" : "" } ], "container-title" : "Clinical nutrition (Edinburgh, Scotland)", "id" : "ITEM-2", "issue" : "1", "issued" : { "date-parts" : [ [ "2013", "3", "28" ] ] }, "page" : "90-7", "title" : "Plasma fatty acid composition, estimated desaturase activities, and their relation with the metabolic syndrome in a population at high risk of cardiovascular disease.", "type" : "article-journal", "volume" : "33" }, "uris" : [ "http://www.mendeley.com/documents/?uuid=e0073d0b-8781-445a-bc91-b3bb3e68eaa0" ] } ], "mendeley" : { "previouslyFormattedCitation" : "[44,45]"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[44,45]</w:t>
      </w:r>
      <w:r w:rsidR="006E4692" w:rsidRPr="003A3AC8">
        <w:rPr>
          <w:rFonts w:ascii="Times New Roman" w:hAnsi="Times New Roman" w:cs="Times New Roman"/>
        </w:rPr>
        <w:fldChar w:fldCharType="end"/>
      </w:r>
      <w:r w:rsidR="00AE7B1A" w:rsidRPr="003A3AC8">
        <w:rPr>
          <w:rFonts w:ascii="Times New Roman" w:hAnsi="Times New Roman" w:cs="Times New Roman"/>
        </w:rPr>
        <w:t>.</w:t>
      </w:r>
      <w:r w:rsidRPr="003A3AC8">
        <w:rPr>
          <w:rFonts w:ascii="Times New Roman" w:hAnsi="Times New Roman" w:cs="Times New Roman"/>
        </w:rPr>
        <w:t xml:space="preserve"> </w:t>
      </w:r>
    </w:p>
    <w:p w14:paraId="069FC0C2" w14:textId="449E0EBB" w:rsidR="00855875" w:rsidRPr="003A3AC8" w:rsidRDefault="00D0411B"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observed no </w:t>
      </w:r>
      <w:r w:rsidR="00207380" w:rsidRPr="003A3AC8">
        <w:rPr>
          <w:rFonts w:ascii="Times New Roman" w:hAnsi="Times New Roman" w:cs="Times New Roman"/>
        </w:rPr>
        <w:t xml:space="preserve">decrease </w:t>
      </w:r>
      <w:r w:rsidRPr="003A3AC8">
        <w:rPr>
          <w:rFonts w:ascii="Times New Roman" w:hAnsi="Times New Roman" w:cs="Times New Roman"/>
        </w:rPr>
        <w:t>in expression of canonical transcripts important for insulin signaling and response to insulin in adipocytes, including insulin receptor (</w:t>
      </w:r>
      <w:r w:rsidRPr="003A3AC8">
        <w:rPr>
          <w:rFonts w:ascii="Times New Roman" w:hAnsi="Times New Roman" w:cs="Times New Roman"/>
          <w:i/>
        </w:rPr>
        <w:t>INSR</w:t>
      </w:r>
      <w:r w:rsidRPr="003A3AC8">
        <w:rPr>
          <w:rFonts w:ascii="Times New Roman" w:hAnsi="Times New Roman" w:cs="Times New Roman"/>
        </w:rPr>
        <w:t xml:space="preserve">), </w:t>
      </w:r>
      <w:r w:rsidRPr="003A3AC8">
        <w:rPr>
          <w:rFonts w:ascii="Times New Roman" w:hAnsi="Times New Roman" w:cs="Times New Roman"/>
          <w:i/>
        </w:rPr>
        <w:t>IRS1, IRS2</w:t>
      </w:r>
      <w:r w:rsidRPr="003A3AC8">
        <w:rPr>
          <w:rFonts w:ascii="Times New Roman" w:hAnsi="Times New Roman" w:cs="Times New Roman"/>
        </w:rPr>
        <w:t xml:space="preserve">, </w:t>
      </w:r>
      <w:r w:rsidRPr="003A3AC8">
        <w:rPr>
          <w:rFonts w:ascii="Times New Roman" w:hAnsi="Times New Roman" w:cs="Times New Roman"/>
          <w:i/>
        </w:rPr>
        <w:t>AKT</w:t>
      </w:r>
      <w:r w:rsidR="009E47F7" w:rsidRPr="003A3AC8">
        <w:rPr>
          <w:rFonts w:ascii="Times New Roman" w:hAnsi="Times New Roman" w:cs="Times New Roman"/>
          <w:i/>
        </w:rPr>
        <w:t>1</w:t>
      </w:r>
      <w:r w:rsidRPr="003A3AC8">
        <w:rPr>
          <w:rFonts w:ascii="Times New Roman" w:hAnsi="Times New Roman" w:cs="Times New Roman"/>
          <w:i/>
        </w:rPr>
        <w:t>-3</w:t>
      </w:r>
      <w:r w:rsidRPr="003A3AC8">
        <w:rPr>
          <w:rFonts w:ascii="Times New Roman" w:hAnsi="Times New Roman" w:cs="Times New Roman"/>
        </w:rPr>
        <w:t xml:space="preserve">, or </w:t>
      </w:r>
      <w:r w:rsidR="0091026A" w:rsidRPr="003A3AC8">
        <w:rPr>
          <w:rFonts w:ascii="Times New Roman" w:hAnsi="Times New Roman" w:cs="Times New Roman"/>
        </w:rPr>
        <w:t>GLUT4 (</w:t>
      </w:r>
      <w:r w:rsidRPr="003A3AC8">
        <w:rPr>
          <w:rFonts w:ascii="Times New Roman" w:hAnsi="Times New Roman" w:cs="Times New Roman"/>
          <w:i/>
        </w:rPr>
        <w:t>SLC2A4</w:t>
      </w:r>
      <w:r w:rsidRPr="003A3AC8">
        <w:rPr>
          <w:rFonts w:ascii="Times New Roman" w:hAnsi="Times New Roman" w:cs="Times New Roman"/>
        </w:rPr>
        <w:t xml:space="preserve">; see Supplementary Figure 2A).  This indicates that the observed insulin resistance is not caused by </w:t>
      </w:r>
      <w:r w:rsidR="00207380" w:rsidRPr="003A3AC8">
        <w:rPr>
          <w:rFonts w:ascii="Times New Roman" w:hAnsi="Times New Roman" w:cs="Times New Roman"/>
        </w:rPr>
        <w:t xml:space="preserve">mRNA decreases </w:t>
      </w:r>
      <w:r w:rsidRPr="003A3AC8">
        <w:rPr>
          <w:rFonts w:ascii="Times New Roman" w:hAnsi="Times New Roman" w:cs="Times New Roman"/>
        </w:rPr>
        <w:t xml:space="preserve">in these genes.   </w:t>
      </w:r>
      <w:r w:rsidR="00207380" w:rsidRPr="003A3AC8">
        <w:rPr>
          <w:rFonts w:ascii="Times New Roman" w:hAnsi="Times New Roman" w:cs="Times New Roman"/>
        </w:rPr>
        <w:t>In fact, t</w:t>
      </w:r>
      <w:r w:rsidR="009B1056" w:rsidRPr="003A3AC8">
        <w:rPr>
          <w:rFonts w:ascii="Times New Roman" w:hAnsi="Times New Roman" w:cs="Times New Roman"/>
        </w:rPr>
        <w:t xml:space="preserve">he KEGG category containing </w:t>
      </w:r>
      <w:proofErr w:type="gramStart"/>
      <w:r w:rsidR="009B1056" w:rsidRPr="003A3AC8">
        <w:rPr>
          <w:rFonts w:ascii="Times New Roman" w:hAnsi="Times New Roman" w:cs="Times New Roman"/>
        </w:rPr>
        <w:t>insulin signaling</w:t>
      </w:r>
      <w:proofErr w:type="gramEnd"/>
      <w:r w:rsidR="009B1056" w:rsidRPr="003A3AC8">
        <w:rPr>
          <w:rFonts w:ascii="Times New Roman" w:hAnsi="Times New Roman" w:cs="Times New Roman"/>
        </w:rPr>
        <w:t xml:space="preserve"> genes was generally up-regulated in these tissues (Supplementary Table 2).  </w:t>
      </w:r>
      <w:r w:rsidRPr="003E72FC">
        <w:rPr>
          <w:rFonts w:ascii="Times New Roman" w:hAnsi="Times New Roman" w:cs="Times New Roman"/>
          <w:i/>
        </w:rPr>
        <w:t>AKT1</w:t>
      </w:r>
      <w:r w:rsidRPr="003A3AC8">
        <w:rPr>
          <w:rFonts w:ascii="Times New Roman" w:hAnsi="Times New Roman" w:cs="Times New Roman"/>
        </w:rPr>
        <w:t xml:space="preserve"> was </w:t>
      </w:r>
      <w:r w:rsidR="009E47F7" w:rsidRPr="003A3AC8">
        <w:rPr>
          <w:rFonts w:ascii="Times New Roman" w:hAnsi="Times New Roman" w:cs="Times New Roman"/>
        </w:rPr>
        <w:t>significantly</w:t>
      </w:r>
      <w:r w:rsidRPr="003A3AC8">
        <w:rPr>
          <w:rFonts w:ascii="Times New Roman" w:hAnsi="Times New Roman" w:cs="Times New Roman"/>
        </w:rPr>
        <w:t xml:space="preserve"> higher (</w:t>
      </w:r>
      <w:r w:rsidR="0091026A" w:rsidRPr="003A3AC8">
        <w:rPr>
          <w:rFonts w:ascii="Times New Roman" w:hAnsi="Times New Roman" w:cs="Times New Roman"/>
        </w:rPr>
        <w:t xml:space="preserve">1.3 fold, </w:t>
      </w:r>
      <w:proofErr w:type="spellStart"/>
      <w:r w:rsidR="000D5CD2" w:rsidRPr="003A3AC8">
        <w:rPr>
          <w:rFonts w:ascii="Times New Roman" w:hAnsi="Times New Roman" w:cs="Times New Roman"/>
        </w:rPr>
        <w:t>q</w:t>
      </w:r>
      <w:r w:rsidR="00816234">
        <w:rPr>
          <w:rFonts w:ascii="Times New Roman" w:hAnsi="Times New Roman" w:cs="Times New Roman"/>
          <w:vertAlign w:val="subscript"/>
        </w:rPr>
        <w:t>age</w:t>
      </w:r>
      <w:proofErr w:type="spellEnd"/>
      <w:r w:rsidR="00816234">
        <w:rPr>
          <w:rFonts w:ascii="Times New Roman" w:hAnsi="Times New Roman" w:cs="Times New Roman"/>
        </w:rPr>
        <w:t>=0.006</w:t>
      </w:r>
      <w:r w:rsidRPr="003A3AC8">
        <w:rPr>
          <w:rFonts w:ascii="Times New Roman" w:hAnsi="Times New Roman" w:cs="Times New Roman"/>
        </w:rPr>
        <w:t xml:space="preserve">) and the </w:t>
      </w:r>
      <w:r w:rsidR="00C26A96" w:rsidRPr="003A3AC8">
        <w:rPr>
          <w:rFonts w:ascii="Times New Roman" w:hAnsi="Times New Roman" w:cs="Times New Roman"/>
        </w:rPr>
        <w:t xml:space="preserve">remainder of </w:t>
      </w:r>
      <w:r w:rsidRPr="003A3AC8">
        <w:rPr>
          <w:rFonts w:ascii="Times New Roman" w:hAnsi="Times New Roman" w:cs="Times New Roman"/>
        </w:rPr>
        <w:t xml:space="preserve">these genes trended to be more highly expressed in the adipose tissue from the </w:t>
      </w:r>
      <w:proofErr w:type="spellStart"/>
      <w:r w:rsidR="009E47F7" w:rsidRPr="003A3AC8">
        <w:rPr>
          <w:rFonts w:ascii="Times New Roman" w:hAnsi="Times New Roman" w:cs="Times New Roman"/>
        </w:rPr>
        <w:t>acromegalic</w:t>
      </w:r>
      <w:proofErr w:type="spellEnd"/>
      <w:r w:rsidR="009E47F7" w:rsidRPr="003A3AC8">
        <w:rPr>
          <w:rFonts w:ascii="Times New Roman" w:hAnsi="Times New Roman" w:cs="Times New Roman"/>
        </w:rPr>
        <w:t xml:space="preserve"> and</w:t>
      </w:r>
      <w:r w:rsidRPr="003A3AC8">
        <w:rPr>
          <w:rFonts w:ascii="Times New Roman" w:hAnsi="Times New Roman" w:cs="Times New Roman"/>
        </w:rPr>
        <w:t xml:space="preserve"> insulin resistant patients, potentially underlying </w:t>
      </w:r>
      <w:r w:rsidR="009E47F7" w:rsidRPr="003A3AC8">
        <w:rPr>
          <w:rFonts w:ascii="Times New Roman" w:hAnsi="Times New Roman" w:cs="Times New Roman"/>
        </w:rPr>
        <w:t xml:space="preserve">a transcriptional </w:t>
      </w:r>
      <w:r w:rsidRPr="003A3AC8">
        <w:rPr>
          <w:rFonts w:ascii="Times New Roman" w:hAnsi="Times New Roman" w:cs="Times New Roman"/>
        </w:rPr>
        <w:t>up</w:t>
      </w:r>
      <w:r w:rsidR="00766852" w:rsidRPr="003A3AC8">
        <w:rPr>
          <w:rFonts w:ascii="Times New Roman" w:hAnsi="Times New Roman" w:cs="Times New Roman"/>
        </w:rPr>
        <w:t>-</w:t>
      </w:r>
      <w:r w:rsidRPr="003A3AC8">
        <w:rPr>
          <w:rFonts w:ascii="Times New Roman" w:hAnsi="Times New Roman" w:cs="Times New Roman"/>
        </w:rPr>
        <w:t>regulation that compensates for an alternative insulin resistan</w:t>
      </w:r>
      <w:r w:rsidR="005B2D39" w:rsidRPr="003A3AC8">
        <w:rPr>
          <w:rFonts w:ascii="Times New Roman" w:hAnsi="Times New Roman" w:cs="Times New Roman"/>
        </w:rPr>
        <w:t>ce</w:t>
      </w:r>
      <w:r w:rsidRPr="003A3AC8">
        <w:rPr>
          <w:rFonts w:ascii="Times New Roman" w:hAnsi="Times New Roman" w:cs="Times New Roman"/>
        </w:rPr>
        <w:t xml:space="preserve"> mechanism.</w:t>
      </w:r>
      <w:r w:rsidR="00C26A96" w:rsidRPr="003A3AC8">
        <w:rPr>
          <w:rFonts w:ascii="Times New Roman" w:hAnsi="Times New Roman" w:cs="Times New Roman"/>
        </w:rPr>
        <w:t xml:space="preserve">  </w:t>
      </w:r>
    </w:p>
    <w:p w14:paraId="39B290E4" w14:textId="435AEA08" w:rsidR="0091026A" w:rsidRPr="003A3AC8" w:rsidRDefault="000B14EA" w:rsidP="002F38E1">
      <w:pPr>
        <w:shd w:val="clear" w:color="auto" w:fill="FFFFFF"/>
        <w:bidi w:val="0"/>
        <w:spacing w:line="480" w:lineRule="auto"/>
        <w:jc w:val="both"/>
        <w:rPr>
          <w:rFonts w:ascii="Times New Roman" w:eastAsia="Times New Roman" w:hAnsi="Times New Roman" w:cs="Times New Roman"/>
        </w:rPr>
      </w:pPr>
      <w:r w:rsidRPr="003A3AC8">
        <w:rPr>
          <w:rFonts w:ascii="Times New Roman" w:hAnsi="Times New Roman" w:cs="Times New Roman"/>
        </w:rPr>
        <w:t>One previously identified candidate is the phosphoinositide-3-kinase, regulatory subunit 1 (</w:t>
      </w:r>
      <w:r w:rsidRPr="003A3AC8">
        <w:rPr>
          <w:rFonts w:ascii="Times New Roman" w:hAnsi="Times New Roman" w:cs="Times New Roman"/>
          <w:i/>
        </w:rPr>
        <w:t>PIK3R1</w:t>
      </w:r>
      <w:r w:rsidRPr="003A3AC8">
        <w:rPr>
          <w:rFonts w:ascii="Times New Roman" w:eastAsia="Times New Roman" w:hAnsi="Times New Roman" w:cs="Times New Roman"/>
        </w:rPr>
        <w:t xml:space="preserve">, also called </w:t>
      </w:r>
      <w:r w:rsidRPr="003A3AC8">
        <w:rPr>
          <w:rFonts w:ascii="Times New Roman" w:hAnsi="Times New Roman" w:cs="Times New Roman"/>
        </w:rPr>
        <w:t>p85α), which was induced by GH in mouse adipose tissue</w:t>
      </w:r>
      <w:r w:rsidRPr="003A3AC8">
        <w:rPr>
          <w:rFonts w:ascii="Times New Roman" w:eastAsia="Times New Roman" w:hAnsi="Times New Roman" w:cs="Times New Roman"/>
        </w:rPr>
        <w:t xml:space="preserve"> and thought to contribute to GH-induced insulin resistance </w:t>
      </w:r>
      <w:r w:rsidR="006E4692" w:rsidRPr="003A3AC8">
        <w:rPr>
          <w:rFonts w:ascii="Times New Roman" w:eastAsia="Times New Roman" w:hAnsi="Times New Roman" w:cs="Times New Roman"/>
        </w:rPr>
        <w:fldChar w:fldCharType="begin" w:fldLock="1"/>
      </w:r>
      <w:r w:rsidR="00483799">
        <w:rPr>
          <w:rFonts w:ascii="Times New Roman" w:eastAsia="Times New Roman" w:hAnsi="Times New Roman" w:cs="Times New Roman"/>
        </w:rPr>
        <w:instrText>ADDIN CSL_CITATION { "citationItems" : [ { "id" : "ITEM-1", "itemData" : { "DOI" : "10.2337/db06-0299", "ISSN" : "1939-327X", "PMID" : "17363744", "abstract" : "Phosphoinositide (PI) 3-kinase is involved in insulin-mediated effects on glucose uptake, lipid deposition, and adiponectin secretion from adipocytes. Genetic disruption of the p85alpha regulatory subunit of PI 3-kinase increases insulin sensitivity, whereas elevated p85alpha levels are associated with insulin resistance through PI 3-kinase-dependent and -independent mechanisms. Adipose tissue plays a critical role in the antagonistic effects of growth hormone (GH) on insulin actions on carbohydrate and lipid metabolism through changes in gene transcription. The objective of this study was to assess the role of the p85alpha subunit of PI 3-kinase and PI 3-kinase signaling in GH-mediated insulin resistance in adipose tissue. To do this, p85alpha mRNA and protein expression and insulin receptor substrate (IRS)-1-associated PI 3-kinase activity were measured in white adipose tissue (WAT) of mice with GH excess, deficiency, and sufficiency. Additional studies using 3T3-F442A cells were conducted to confirm direct effects of GH on free p85alpha protein abundance. We found that p85alpha expression 1) is decreased in WAT from mice with isolated GH deficiency, 2) is increased in WAT from mice with chronic GH excess, 3) is acutely upregulated in WAT from GH-deficient and -sufficient mice after GH administration, and 4) is directly upregulated by GH in 3T3-F442A adipocytes. The insulin-induced increase in PI 3-kinase activity was robust in mice with GH deficiency, but not in mice with GH excess. In conclusion, GH regulates p85alpha expression and PI 3-kinase activity in WAT and provides a potential explanation for 1) the insulin hypersensitivity and associated obesity and hyperadiponectinemia of GH-deficient mice and 2) the insulin resistance and associated reduced fat mass and hypoadiponectinemia of mice with GH excess.", "author" : [ { "dropping-particle" : "", "family" : "Rincon", "given" : "Juan-Pablo", "non-dropping-particle" : "del", "parse-names" : false, "suffix" : "" }, { "dropping-particle" : "", "family" : "Iida", "given" : "Keiji", "non-dropping-particle" : "", "parse-names" : false, "suffix" : "" }, { "dropping-particle" : "", "family" : "Gaylinn", "given" : "Bruce D", "non-dropping-particle" : "", "parse-names" : false, "suffix" : "" }, { "dropping-particle" : "", "family" : "McCurdy", "given" : "Carrie E", "non-dropping-particle" : "", "parse-names" : false, "suffix" : "" }, { "dropping-particle" : "", "family" : "Leitner", "given" : "J Wayne", "non-dropping-particle" : "", "parse-names" : false, "suffix" : "" }, { "dropping-particle" : "", "family" : "Barbour", "given" : "Linda A", "non-dropping-particle" : "", "parse-names" : false, "suffix" : "" }, { "dropping-particle" : "", "family" : "Kopchick", "given" : "John J", "non-dropping-particle" : "", "parse-names" : false, "suffix" : "" }, { "dropping-particle" : "", "family" : "Friedman", "given" : "Jacob E", "non-dropping-particle" : "", "parse-names" : false, "suffix" : "" }, { "dropping-particle" : "", "family" : "Draznin", "given" : "Boris", "non-dropping-particle" : "", "parse-names" : false, "suffix" : "" }, { "dropping-particle" : "", "family" : "Thorner", "given" : "Michael O", "non-dropping-particle" : "", "parse-names" : false, "suffix" : "" } ], "container-title" : "Diabetes", "id" : "ITEM-1", "issue" : "6", "issued" : { "date-parts" : [ [ "2007", "6" ] ] }, "page" : "1638-46", "title" : "Growth hormone regulation of p85alpha expression and phosphoinositide 3-kinase activity in adipose tissue: mechanism for growth hormone-mediated insulin resistance.", "type" : "article-journal", "volume" : "56" }, "uris" : [ "http://www.mendeley.com/documents/?uuid=9ca1afcf-ea0d-4ebf-ac78-1d0671a85f69" ] } ], "mendeley" : { "previouslyFormattedCitation" : "[46]" }, "properties" : { "noteIndex" : 0 }, "schema" : "https://github.com/citation-style-language/schema/raw/master/csl-citation.json" }</w:instrText>
      </w:r>
      <w:r w:rsidR="006E4692" w:rsidRPr="003A3AC8">
        <w:rPr>
          <w:rFonts w:ascii="Times New Roman" w:eastAsia="Times New Roman" w:hAnsi="Times New Roman" w:cs="Times New Roman"/>
        </w:rPr>
        <w:fldChar w:fldCharType="separate"/>
      </w:r>
      <w:r w:rsidR="00483799" w:rsidRPr="00483799">
        <w:rPr>
          <w:rFonts w:ascii="Times New Roman" w:eastAsia="Times New Roman" w:hAnsi="Times New Roman" w:cs="Times New Roman"/>
          <w:noProof/>
        </w:rPr>
        <w:t>[46]</w:t>
      </w:r>
      <w:r w:rsidR="006E4692" w:rsidRPr="003A3AC8">
        <w:rPr>
          <w:rFonts w:ascii="Times New Roman" w:eastAsia="Times New Roman" w:hAnsi="Times New Roman" w:cs="Times New Roman"/>
        </w:rPr>
        <w:fldChar w:fldCharType="end"/>
      </w:r>
      <w:r w:rsidRPr="003A3AC8">
        <w:rPr>
          <w:rFonts w:ascii="Times New Roman" w:eastAsia="Times New Roman" w:hAnsi="Times New Roman" w:cs="Times New Roman"/>
        </w:rPr>
        <w:t xml:space="preserve">.  In our study </w:t>
      </w:r>
      <w:del w:id="98" w:author="Dave Bridges" w:date="2014-10-08T08:58:00Z">
        <w:r w:rsidRPr="003A3AC8" w:rsidDel="003D4CFA">
          <w:rPr>
            <w:rFonts w:ascii="Times New Roman" w:eastAsia="Times New Roman" w:hAnsi="Times New Roman" w:cs="Times New Roman"/>
          </w:rPr>
          <w:delText xml:space="preserve">it's </w:delText>
        </w:r>
      </w:del>
      <w:ins w:id="99" w:author="Dave Bridges" w:date="2014-10-08T08:58:00Z">
        <w:r w:rsidR="003D4CFA">
          <w:rPr>
            <w:rFonts w:ascii="Times New Roman" w:eastAsia="Times New Roman" w:hAnsi="Times New Roman" w:cs="Times New Roman"/>
            <w:i/>
          </w:rPr>
          <w:t>PIK3R1</w:t>
        </w:r>
        <w:r w:rsidR="003D4CFA" w:rsidRPr="003A3AC8">
          <w:rPr>
            <w:rFonts w:ascii="Times New Roman" w:eastAsia="Times New Roman" w:hAnsi="Times New Roman" w:cs="Times New Roman"/>
          </w:rPr>
          <w:t xml:space="preserve"> </w:t>
        </w:r>
      </w:ins>
      <w:r w:rsidRPr="003A3AC8">
        <w:rPr>
          <w:rFonts w:ascii="Times New Roman" w:eastAsia="Times New Roman" w:hAnsi="Times New Roman" w:cs="Times New Roman"/>
        </w:rPr>
        <w:t xml:space="preserve">expression was not </w:t>
      </w:r>
      <w:ins w:id="100" w:author="Dave Bridges" w:date="2014-10-08T08:58:00Z">
        <w:r w:rsidR="003D4CFA">
          <w:rPr>
            <w:rFonts w:ascii="Times New Roman" w:eastAsia="Times New Roman" w:hAnsi="Times New Roman" w:cs="Times New Roman"/>
          </w:rPr>
          <w:t xml:space="preserve">significantly </w:t>
        </w:r>
      </w:ins>
      <w:r w:rsidRPr="003A3AC8">
        <w:rPr>
          <w:rFonts w:ascii="Times New Roman" w:eastAsia="Times New Roman" w:hAnsi="Times New Roman" w:cs="Times New Roman"/>
        </w:rPr>
        <w:t>different in the acromegaly patients</w:t>
      </w:r>
      <w:ins w:id="101" w:author="Dave Bridges" w:date="2014-10-08T08:58:00Z">
        <w:r w:rsidR="003D4CFA">
          <w:rPr>
            <w:rFonts w:ascii="Times New Roman" w:eastAsia="Times New Roman" w:hAnsi="Times New Roman" w:cs="Times New Roman"/>
          </w:rPr>
          <w:t>, though it was modestly increased</w:t>
        </w:r>
      </w:ins>
      <w:r w:rsidR="00A61BDB" w:rsidRPr="003A3AC8">
        <w:rPr>
          <w:rFonts w:ascii="Times New Roman" w:eastAsia="Times New Roman" w:hAnsi="Times New Roman" w:cs="Times New Roman"/>
        </w:rPr>
        <w:t xml:space="preserve"> </w:t>
      </w:r>
      <w:r w:rsidRPr="003A3AC8">
        <w:rPr>
          <w:rFonts w:ascii="Times New Roman" w:eastAsia="Times New Roman" w:hAnsi="Times New Roman" w:cs="Times New Roman"/>
        </w:rPr>
        <w:t>(</w:t>
      </w:r>
      <w:r w:rsidR="00816234">
        <w:rPr>
          <w:rFonts w:ascii="Times New Roman" w:eastAsia="Times New Roman" w:hAnsi="Times New Roman" w:cs="Times New Roman"/>
        </w:rPr>
        <w:t xml:space="preserve">25% increased, </w:t>
      </w:r>
      <w:proofErr w:type="spellStart"/>
      <w:r w:rsidR="00816234">
        <w:rPr>
          <w:rFonts w:ascii="Times New Roman" w:eastAsia="Times New Roman" w:hAnsi="Times New Roman" w:cs="Times New Roman"/>
        </w:rPr>
        <w:t>q</w:t>
      </w:r>
      <w:r w:rsidR="00816234">
        <w:rPr>
          <w:rFonts w:ascii="Times New Roman" w:eastAsia="Times New Roman" w:hAnsi="Times New Roman" w:cs="Times New Roman"/>
          <w:vertAlign w:val="subscript"/>
        </w:rPr>
        <w:t>age</w:t>
      </w:r>
      <w:proofErr w:type="spellEnd"/>
      <w:r w:rsidR="00816234">
        <w:rPr>
          <w:rFonts w:ascii="Times New Roman" w:eastAsia="Times New Roman" w:hAnsi="Times New Roman" w:cs="Times New Roman"/>
        </w:rPr>
        <w:t>=0.2</w:t>
      </w:r>
      <w:r w:rsidR="006837FF">
        <w:rPr>
          <w:rFonts w:ascii="Times New Roman" w:eastAsia="Times New Roman" w:hAnsi="Times New Roman" w:cs="Times New Roman"/>
        </w:rPr>
        <w:t>3</w:t>
      </w:r>
      <w:r w:rsidRPr="003A3AC8">
        <w:rPr>
          <w:rFonts w:ascii="Times New Roman" w:eastAsia="Times New Roman" w:hAnsi="Times New Roman" w:cs="Times New Roman"/>
        </w:rPr>
        <w:t xml:space="preserve">).  </w:t>
      </w:r>
    </w:p>
    <w:p w14:paraId="126D606F" w14:textId="60FFB014" w:rsidR="00E37F40" w:rsidRPr="003A3AC8" w:rsidRDefault="000B14EA" w:rsidP="002F38E1">
      <w:pPr>
        <w:shd w:val="clear" w:color="auto" w:fill="FFFFFF"/>
        <w:bidi w:val="0"/>
        <w:spacing w:line="480" w:lineRule="auto"/>
        <w:jc w:val="both"/>
        <w:rPr>
          <w:rFonts w:ascii="Times New Roman" w:hAnsi="Times New Roman" w:cs="Times New Roman"/>
        </w:rPr>
      </w:pPr>
      <w:r w:rsidRPr="003A3AC8">
        <w:rPr>
          <w:rFonts w:ascii="Times New Roman" w:eastAsia="Times New Roman" w:hAnsi="Times New Roman" w:cs="Times New Roman"/>
        </w:rPr>
        <w:t xml:space="preserve">The cytokine modulators </w:t>
      </w:r>
      <w:commentRangeStart w:id="102"/>
      <w:r w:rsidRPr="003A3AC8">
        <w:rPr>
          <w:rFonts w:ascii="Times New Roman" w:eastAsia="Times New Roman" w:hAnsi="Times New Roman" w:cs="Times New Roman"/>
          <w:i/>
          <w:iCs/>
        </w:rPr>
        <w:t>STAT6</w:t>
      </w:r>
      <w:commentRangeEnd w:id="102"/>
      <w:r w:rsidR="00305D77">
        <w:rPr>
          <w:rStyle w:val="CommentReference"/>
        </w:rPr>
        <w:commentReference w:id="102"/>
      </w:r>
      <w:r w:rsidRPr="003A3AC8">
        <w:rPr>
          <w:rFonts w:ascii="Times New Roman" w:eastAsia="Times New Roman" w:hAnsi="Times New Roman" w:cs="Times New Roman"/>
        </w:rPr>
        <w:t xml:space="preserve"> 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inflammatory protein kinase IKK</w:t>
      </w:r>
      <w:r w:rsidRPr="003A3AC8">
        <w:rPr>
          <w:rFonts w:ascii="Times New Roman" w:eastAsia="Times New Roman" w:hAnsi="Times New Roman" w:cs="Times New Roman"/>
        </w:rPr>
        <w:sym w:font="Symbol" w:char="F062"/>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iCs/>
        </w:rPr>
        <w:t>IKBKB</w:t>
      </w:r>
      <w:r w:rsidRPr="003A3AC8">
        <w:rPr>
          <w:rFonts w:ascii="Times New Roman" w:eastAsia="Times New Roman" w:hAnsi="Times New Roman" w:cs="Times New Roman"/>
        </w:rPr>
        <w:t>) are expressed at lower levels (</w:t>
      </w:r>
      <w:r w:rsidR="0089298F">
        <w:rPr>
          <w:rFonts w:ascii="Times New Roman" w:eastAsia="Times New Roman" w:hAnsi="Times New Roman" w:cs="Times New Roman"/>
        </w:rPr>
        <w:t xml:space="preserve">~18% reduced,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vertAlign w:val="subscript"/>
        </w:rPr>
        <w:t>=</w:t>
      </w:r>
      <w:r w:rsidR="0089298F" w:rsidRPr="003E72FC">
        <w:rPr>
          <w:rFonts w:ascii="Times New Roman" w:eastAsia="Times New Roman" w:hAnsi="Times New Roman" w:cs="Times New Roman"/>
        </w:rPr>
        <w:t>0.0034</w:t>
      </w:r>
      <w:r w:rsidR="0089298F">
        <w:rPr>
          <w:rFonts w:ascii="Times New Roman" w:eastAsia="Times New Roman" w:hAnsi="Times New Roman" w:cs="Times New Roman"/>
        </w:rPr>
        <w:t xml:space="preserve"> for </w:t>
      </w:r>
      <w:r w:rsidR="0089298F" w:rsidRPr="003E72FC">
        <w:rPr>
          <w:rFonts w:ascii="Times New Roman" w:eastAsia="Times New Roman" w:hAnsi="Times New Roman" w:cs="Times New Roman"/>
          <w:i/>
        </w:rPr>
        <w:t>STAT6</w:t>
      </w:r>
      <w:r w:rsidR="0089298F">
        <w:rPr>
          <w:rFonts w:ascii="Times New Roman" w:eastAsia="Times New Roman" w:hAnsi="Times New Roman" w:cs="Times New Roman"/>
        </w:rPr>
        <w:t xml:space="preserve"> and </w:t>
      </w:r>
      <w:proofErr w:type="spellStart"/>
      <w:r w:rsidR="0089298F">
        <w:rPr>
          <w:rFonts w:ascii="Times New Roman" w:eastAsia="Times New Roman" w:hAnsi="Times New Roman" w:cs="Times New Roman"/>
        </w:rPr>
        <w:t>q</w:t>
      </w:r>
      <w:r w:rsidR="0089298F">
        <w:rPr>
          <w:rFonts w:ascii="Times New Roman" w:eastAsia="Times New Roman" w:hAnsi="Times New Roman" w:cs="Times New Roman"/>
        </w:rPr>
        <w:softHyphen/>
      </w:r>
      <w:r w:rsidR="0089298F">
        <w:rPr>
          <w:rFonts w:ascii="Times New Roman" w:eastAsia="Times New Roman" w:hAnsi="Times New Roman" w:cs="Times New Roman"/>
          <w:vertAlign w:val="subscript"/>
        </w:rPr>
        <w:t>age</w:t>
      </w:r>
      <w:proofErr w:type="spellEnd"/>
      <w:r w:rsidR="0089298F">
        <w:rPr>
          <w:rFonts w:ascii="Times New Roman" w:eastAsia="Times New Roman" w:hAnsi="Times New Roman" w:cs="Times New Roman"/>
        </w:rPr>
        <w:t>=</w:t>
      </w:r>
      <w:r w:rsidR="00304FB1">
        <w:rPr>
          <w:rFonts w:ascii="Times New Roman" w:eastAsia="Times New Roman" w:hAnsi="Times New Roman" w:cs="Times New Roman"/>
        </w:rPr>
        <w:t xml:space="preserve">0.009 for </w:t>
      </w:r>
      <w:r w:rsidR="00304FB1" w:rsidRPr="003E72FC">
        <w:rPr>
          <w:rFonts w:ascii="Times New Roman" w:eastAsia="Times New Roman" w:hAnsi="Times New Roman" w:cs="Times New Roman"/>
          <w:i/>
        </w:rPr>
        <w:t>IKBKB</w:t>
      </w:r>
      <w:r w:rsidRPr="003A3AC8">
        <w:rPr>
          <w:rFonts w:ascii="Times New Roman" w:eastAsia="Times New Roman" w:hAnsi="Times New Roman" w:cs="Times New Roman"/>
        </w:rPr>
        <w:t>)</w:t>
      </w:r>
      <w:r w:rsidR="008573D9" w:rsidRPr="003A3AC8">
        <w:rPr>
          <w:rFonts w:ascii="Times New Roman" w:eastAsia="Times New Roman" w:hAnsi="Times New Roman" w:cs="Times New Roman"/>
        </w:rPr>
        <w:t>.  Furthermore,</w:t>
      </w:r>
      <w:r w:rsidRPr="003A3AC8">
        <w:rPr>
          <w:rFonts w:ascii="Times New Roman" w:eastAsia="Times New Roman" w:hAnsi="Times New Roman" w:cs="Times New Roman"/>
        </w:rPr>
        <w:t xml:space="preserve"> the pro-inflammatory cytokines </w:t>
      </w:r>
      <w:r w:rsidRPr="003A3AC8">
        <w:rPr>
          <w:rFonts w:ascii="Times New Roman" w:eastAsia="Times New Roman" w:hAnsi="Times New Roman" w:cs="Times New Roman"/>
          <w:i/>
        </w:rPr>
        <w:t>IL1B</w:t>
      </w:r>
      <w:r w:rsidRPr="003A3AC8">
        <w:rPr>
          <w:rFonts w:ascii="Times New Roman" w:eastAsia="Times New Roman" w:hAnsi="Times New Roman" w:cs="Times New Roman"/>
        </w:rPr>
        <w:t xml:space="preserve">, </w:t>
      </w:r>
      <w:r w:rsidRPr="003A3AC8">
        <w:rPr>
          <w:rFonts w:ascii="Times New Roman" w:eastAsia="Times New Roman" w:hAnsi="Times New Roman" w:cs="Times New Roman"/>
          <w:i/>
        </w:rPr>
        <w:t>IL6</w:t>
      </w:r>
      <w:r w:rsidRPr="003A3AC8">
        <w:rPr>
          <w:rFonts w:ascii="Times New Roman" w:eastAsia="Times New Roman" w:hAnsi="Times New Roman" w:cs="Times New Roman"/>
        </w:rPr>
        <w:t xml:space="preserve"> and </w:t>
      </w:r>
      <w:r w:rsidR="00304FB1">
        <w:rPr>
          <w:rFonts w:ascii="Times New Roman" w:eastAsia="Times New Roman" w:hAnsi="Times New Roman" w:cs="Times New Roman"/>
          <w:i/>
        </w:rPr>
        <w:t xml:space="preserve">CCL2 </w:t>
      </w:r>
      <w:r w:rsidR="00304FB1">
        <w:rPr>
          <w:rFonts w:ascii="Times New Roman" w:eastAsia="Times New Roman" w:hAnsi="Times New Roman" w:cs="Times New Roman"/>
        </w:rPr>
        <w:t xml:space="preserve">(MCP-1) </w:t>
      </w:r>
      <w:r w:rsidRPr="003A3AC8">
        <w:rPr>
          <w:rFonts w:ascii="Times New Roman" w:eastAsia="Times New Roman" w:hAnsi="Times New Roman" w:cs="Times New Roman"/>
        </w:rPr>
        <w:t>and the pro</w:t>
      </w:r>
      <w:r w:rsidR="002F38E1" w:rsidRPr="003A3AC8">
        <w:rPr>
          <w:rFonts w:ascii="Times New Roman" w:eastAsia="Times New Roman" w:hAnsi="Times New Roman" w:cs="Times New Roman"/>
        </w:rPr>
        <w:t>-</w:t>
      </w:r>
      <w:r w:rsidRPr="003A3AC8">
        <w:rPr>
          <w:rFonts w:ascii="Times New Roman" w:eastAsia="Times New Roman" w:hAnsi="Times New Roman" w:cs="Times New Roman"/>
        </w:rPr>
        <w:t xml:space="preserve">inflammatory protein kinase </w:t>
      </w:r>
      <w:r w:rsidRPr="003A3AC8">
        <w:rPr>
          <w:rFonts w:ascii="Times New Roman" w:eastAsia="Times New Roman" w:hAnsi="Times New Roman" w:cs="Times New Roman"/>
          <w:i/>
        </w:rPr>
        <w:t>IKBKE</w:t>
      </w:r>
      <w:r w:rsidRPr="003A3AC8">
        <w:rPr>
          <w:rFonts w:ascii="Times New Roman" w:eastAsia="Times New Roman" w:hAnsi="Times New Roman" w:cs="Times New Roman"/>
        </w:rPr>
        <w:t xml:space="preserve"> all trend towards lower expression, and genes from several KEGG pathways </w:t>
      </w:r>
      <w:r w:rsidR="005B2D39" w:rsidRPr="003A3AC8">
        <w:rPr>
          <w:rFonts w:ascii="Times New Roman" w:eastAsia="Times New Roman" w:hAnsi="Times New Roman" w:cs="Times New Roman"/>
        </w:rPr>
        <w:t xml:space="preserve">involved in inflammation </w:t>
      </w:r>
      <w:r w:rsidR="00C26A96" w:rsidRPr="003A3AC8">
        <w:rPr>
          <w:rFonts w:ascii="Times New Roman" w:eastAsia="Times New Roman" w:hAnsi="Times New Roman" w:cs="Times New Roman"/>
        </w:rPr>
        <w:t>were</w:t>
      </w:r>
      <w:r w:rsidRPr="003A3AC8">
        <w:rPr>
          <w:rFonts w:ascii="Times New Roman" w:eastAsia="Times New Roman" w:hAnsi="Times New Roman" w:cs="Times New Roman"/>
        </w:rPr>
        <w:t xml:space="preserve"> expressed at lower levels in the acromegaly cohort (</w:t>
      </w:r>
      <w:r w:rsidR="00F75578" w:rsidRPr="003A3AC8">
        <w:rPr>
          <w:rFonts w:ascii="Times New Roman" w:eastAsia="Times New Roman" w:hAnsi="Times New Roman" w:cs="Times New Roman"/>
        </w:rPr>
        <w:t xml:space="preserve">Supplementary </w:t>
      </w:r>
      <w:r w:rsidR="00C26A96" w:rsidRPr="003A3AC8">
        <w:rPr>
          <w:rFonts w:ascii="Times New Roman" w:eastAsia="Times New Roman" w:hAnsi="Times New Roman" w:cs="Times New Roman"/>
        </w:rPr>
        <w:t>Table 2</w:t>
      </w:r>
      <w:r w:rsidR="006C0D8C" w:rsidRPr="003A3AC8">
        <w:rPr>
          <w:rFonts w:ascii="Times New Roman" w:eastAsia="Times New Roman" w:hAnsi="Times New Roman" w:cs="Times New Roman"/>
        </w:rPr>
        <w:t xml:space="preserve"> and Supplementary Figure 2B</w:t>
      </w:r>
      <w:r w:rsidRPr="003A3AC8">
        <w:rPr>
          <w:rFonts w:ascii="Times New Roman" w:eastAsia="Times New Roman" w:hAnsi="Times New Roman" w:cs="Times New Roman"/>
        </w:rPr>
        <w:t>). These data support the hypothesis that insulin resistance in these patients is not due to enhanced inflammatory signaling.</w:t>
      </w:r>
    </w:p>
    <w:p w14:paraId="0919417E" w14:textId="0D439563" w:rsidR="00741E18" w:rsidRPr="003A3AC8" w:rsidRDefault="00D403E9" w:rsidP="002F38E1">
      <w:pPr>
        <w:bidi w:val="0"/>
        <w:spacing w:line="480" w:lineRule="auto"/>
        <w:jc w:val="both"/>
        <w:rPr>
          <w:rFonts w:ascii="Times New Roman" w:hAnsi="Times New Roman" w:cs="Times New Roman"/>
        </w:rPr>
      </w:pPr>
      <w:r w:rsidRPr="003A3AC8">
        <w:rPr>
          <w:rFonts w:ascii="Times New Roman" w:hAnsi="Times New Roman" w:cs="Times New Roman"/>
        </w:rPr>
        <w:lastRenderedPageBreak/>
        <w:t xml:space="preserve">To test biochemically whether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may play a role in the acromegaly associated insulin resistance, we took a </w:t>
      </w:r>
      <w:proofErr w:type="spellStart"/>
      <w:r w:rsidRPr="003A3AC8">
        <w:rPr>
          <w:rFonts w:ascii="Times New Roman" w:hAnsi="Times New Roman" w:cs="Times New Roman"/>
        </w:rPr>
        <w:t>lipidomics</w:t>
      </w:r>
      <w:proofErr w:type="spellEnd"/>
      <w:r w:rsidRPr="003A3AC8">
        <w:rPr>
          <w:rFonts w:ascii="Times New Roman" w:hAnsi="Times New Roman" w:cs="Times New Roman"/>
        </w:rPr>
        <w:t xml:space="preserve"> approach to </w:t>
      </w:r>
      <w:r w:rsidR="008573D9" w:rsidRPr="003A3AC8">
        <w:rPr>
          <w:rFonts w:ascii="Times New Roman" w:hAnsi="Times New Roman" w:cs="Times New Roman"/>
        </w:rPr>
        <w:t>analyze</w:t>
      </w:r>
      <w:r w:rsidRPr="003A3AC8">
        <w:rPr>
          <w:rFonts w:ascii="Times New Roman" w:hAnsi="Times New Roman" w:cs="Times New Roman"/>
        </w:rPr>
        <w:t xml:space="preserve"> </w:t>
      </w:r>
      <w:proofErr w:type="spellStart"/>
      <w:r w:rsidRPr="003A3AC8">
        <w:rPr>
          <w:rFonts w:ascii="Times New Roman" w:hAnsi="Times New Roman" w:cs="Times New Roman"/>
        </w:rPr>
        <w:t>ceramide</w:t>
      </w:r>
      <w:proofErr w:type="spellEnd"/>
      <w:r w:rsidRPr="003A3AC8">
        <w:rPr>
          <w:rFonts w:ascii="Times New Roman" w:hAnsi="Times New Roman" w:cs="Times New Roman"/>
        </w:rPr>
        <w:t xml:space="preserve"> </w:t>
      </w:r>
      <w:r w:rsidR="0091026A" w:rsidRPr="003A3AC8">
        <w:rPr>
          <w:rFonts w:ascii="Times New Roman" w:hAnsi="Times New Roman" w:cs="Times New Roman"/>
        </w:rPr>
        <w:t xml:space="preserve">and </w:t>
      </w:r>
      <w:proofErr w:type="spellStart"/>
      <w:r w:rsidR="0091026A" w:rsidRPr="003A3AC8">
        <w:rPr>
          <w:rFonts w:ascii="Times New Roman" w:hAnsi="Times New Roman" w:cs="Times New Roman"/>
        </w:rPr>
        <w:t>glucosylceramide</w:t>
      </w:r>
      <w:proofErr w:type="spellEnd"/>
      <w:r w:rsidR="0091026A" w:rsidRPr="003A3AC8">
        <w:rPr>
          <w:rFonts w:ascii="Times New Roman" w:hAnsi="Times New Roman" w:cs="Times New Roman"/>
        </w:rPr>
        <w:t xml:space="preserve"> </w:t>
      </w:r>
      <w:r w:rsidRPr="003A3AC8">
        <w:rPr>
          <w:rFonts w:ascii="Times New Roman" w:hAnsi="Times New Roman" w:cs="Times New Roman"/>
        </w:rPr>
        <w:t xml:space="preserve">species from the adipose tissue explants of these </w:t>
      </w:r>
      <w:r w:rsidR="00966C73" w:rsidRPr="003A3AC8">
        <w:rPr>
          <w:rFonts w:ascii="Times New Roman" w:hAnsi="Times New Roman" w:cs="Times New Roman"/>
        </w:rPr>
        <w:t>patients</w:t>
      </w:r>
      <w:r w:rsidRPr="003A3AC8">
        <w:rPr>
          <w:rFonts w:ascii="Times New Roman" w:hAnsi="Times New Roman" w:cs="Times New Roman"/>
        </w:rPr>
        <w:t xml:space="preserve">.  Elevated </w:t>
      </w:r>
      <w:proofErr w:type="spellStart"/>
      <w:r w:rsidRPr="003A3AC8">
        <w:rPr>
          <w:rFonts w:ascii="Times New Roman" w:hAnsi="Times New Roman" w:cs="Times New Roman"/>
        </w:rPr>
        <w:t>ceramides</w:t>
      </w:r>
      <w:proofErr w:type="spellEnd"/>
      <w:r w:rsidRPr="003A3AC8">
        <w:rPr>
          <w:rFonts w:ascii="Times New Roman" w:hAnsi="Times New Roman" w:cs="Times New Roman"/>
        </w:rPr>
        <w:t xml:space="preserve"> have been proposed to mediate insulin resistance by several models</w:t>
      </w:r>
      <w:r w:rsidR="00855875" w:rsidRPr="003A3AC8">
        <w:rPr>
          <w:rFonts w:ascii="Times New Roman" w:hAnsi="Times New Roman" w:cs="Times New Roman"/>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"10.1016/j.cmet.2007.01.002", "ISSN" : "1550-4131", "PMID" : "17339025", "abstract" : "Insulin resistance occurs in 20%-25% of the human population, and the condition is a chief component of type 2 diabetes mellitus and a risk factor for cardiovascular disease and certain forms of cancer. Herein, we demonstrate that the sphingolipid ceramide is a common molecular intermediate linking several different pathological metabolic stresses (i.e., glucocorticoids and saturated fats, but not unsaturated fats) to the induction of insulin resistance. Moreover, inhibition of ceramide synthesis markedly improves glucose tolerance and prevents the onset of frank diabetes in obese rodents. Collectively, these data have two important implications. First, they indicate that different fatty acids induce insulin resistance by distinct mechanisms discerned by their reliance on sphingolipid synthesis. Second, they identify enzymes required for ceramide synthesis as therapeutic targets for combating insulin resistance caused by nutrient excess or glucocorticoid therapy.", "author" : [ { "dropping-particle" : "", "family" : "Holland", "given" : "William L", "non-dropping-particle" : "", "parse-names" : false, "suffix" : "" }, { "dropping-particle" : "", "family" : "Brozinick", "given" : "Joseph T", "non-dropping-particle" : "", "parse-names" : false, "suffix" : "" }, { "dropping-particle" : "", "family" : "Wang", "given" : "Li-Ping", "non-dropping-particle" : "", "parse-names" : false, "suffix" : "" }, { "dropping-particle" : "", "family" : "Hawkins", "given" : "Eric D", "non-dropping-particle" : "", "parse-names" : false, "suffix" : "" }, { "dropping-particle" : "", "family" : "Sargent", "given" : "Katherine M", "non-dropping-particle" : "", "parse-names" : false, "suffix" : "" }, { "dropping-particle" : "", "family" : "Liu", "given" : "Yanqi", "non-dropping-particle" : "", "parse-names" : false, "suffix" : "" }, { "dropping-particle" : "", "family" : "Narra", "given" : "Krishna", "non-dropping-particle" : "", "parse-names" : false, "suffix" : "" }, { "dropping-particle" : "", "family" : "Hoehn", "given" : "Kyle L", "non-dropping-particle" : "", "parse-names" : false, "suffix" : "" }, { "dropping-particle" : "", "family" : "Knotts", "given" : "Trina A", "non-dropping-particle" : "", "parse-names" : false, "suffix" : "" }, { "dropping-particle" : "", "family" : "Siesky", "given" : "Angela", "non-dropping-particle" : "", "parse-names" : false, "suffix" : "" }, { "dropping-particle" : "", "family" : "Nelson", "given" : "Don H", "non-dropping-particle" : "", "parse-names" : false, "suffix" : "" }, { "dropping-particle" : "", "family" : "Karathanasis", "given" : "Sotirios K", "non-dropping-particle" : "", "parse-names" : false, "suffix" : "" }, { "dropping-particle" : "", "family" : "Fontenot", "given" : "Greg K", "non-dropping-particle" : "", "parse-names" : false, "suffix" : "" }, { "dropping-particle" : "", "family" : "Birnbaum", "given" : "Morris J", "non-dropping-particle" : "", "parse-names" : false, "suffix" : "" }, { "dropping-particle" : "", "family" : "Summers", "given" : "Scott A", "non-dropping-particle" : "", "parse-names" : false, "suffix" : "" } ], "container-title" : "Cell metabolism", "id" : "ITEM-1", "issue" : "3", "issued" : { "date-parts" : [ [ "2007", "3" ] ] }, "page" : "167-79", "title" : "Inhibition of ceramide synthesis ameliorates glucocorticoid-, saturated-fat-, and obesity-induced insulin resistance.", "type" : "article-journal", "volume" : "5" }, "uris" : [ "http://www.mendeley.com/documents/?uuid=b2afd045-74c2-4ce0-99bb-ea4a58388012" ] }, { "id" : "ITEM-2", "itemData" : { "ISSN" : "0012-1797", "PMID" : "14693694", "abstract" : "Increased intramyocellular lipid concentrations are thought to play a role in insulin resistance, but the precise nature of the lipid species that produce insulin resistance in human muscle are unknown. Ceramides, either generated via activation of sphingomyelinase or produced by de novo synthesis, induce insulin resistance in cultured cells by inhibitory effects on insulin signaling. The present study was undertaken to determine whether ceramides or other sphingolipids are increased in muscle from obese insulin-resistant subjects and to assess whether ceramide plays a role in the insulin resistance of Akt in human muscle. Lean insulin-sensitive and obese insulin-resistant subjects (n = 10 each) received euglycemic-hyperinsulinemic clamps with muscle biopsies basally and after 30, 45, or 60 min of insulin infusion. The rate of glucose infusion required to maintain euglycemia (reflecting glucose uptake) was reduced by &gt;50%, as expected, in the obese subjects at each time point (P &lt; 0.01). Under basal conditions, total muscle ceramide content was increased nearly twofold in the obese subjects (46 +/- 9 vs. 25 +/- 2 pmol/2 mg muscle, P &lt; 0.05). All species of ceramides were increased similarly in the obese subjects; in contrast, no other sphingolipid was increased. Stimulation of Akt phosphorylation by insulin in the obese subjects was significantly reduced after 30 min (0.96 +/- 0.11 vs. 1.84 +/- 0.38 arbitrary units) or 45-60 min (0.68 +/- 0.17 vs. 1.52 +/- 0.26) of insulin infusion (P &lt; 0.05 for both). Muscle ceramide content was significantly correlated with the plasma free fatty acid concentration (r = 0.51, P &lt; 0.05). We conclude that obesity is associated with increased intramyocellular ceramide content. This twofold increase in ceramide may be involved in the decrease in Akt phosphorylation observed after insulin infusion and could theoretically play a role in the reduced ability of insulin to stimulate glucose uptake in skeletal muscle from obese subjects.", "author" : [ { "dropping-particle" : "", "family" : "Adams", "given" : "John M", "non-dropping-particle" : "", "parse-names" : false, "suffix" : "" }, { "dropping-particle" : "", "family" : "Pratipanawatr", "given" : "Thongchai", "non-dropping-particle" : "", "parse-names" : false, "suffix" : "" }, { "dropping-particle" : "", "family" : "Berria", "given" : "Rachele", "non-dropping-particle" : "", "parse-names" : false, "suffix" : "" }, { "dropping-particle" : "", "family" : "Wang", "given" : "Elaine", "non-dropping-particle" : "", "parse-names" : false, "suffix" : "" }, { "dropping-particle" : "", "family" : "DeFronzo", "given" : "Ralph A", "non-dropping-particle" : "", "parse-names" : false, "suffix" : "" }, { "dropping-particle" : "", "family" : "Sullards", "given" : "M Cameron", "non-dropping-particle" : "", "parse-names" : false, "suffix" : "" }, { "dropping-particle" : "", "family" : "Mandarino", "given" : "Lawrence J", "non-dropping-particle" : "", "parse-names" : false, "suffix" : "" } ], "container-title" : "Diabetes", "id" : "ITEM-2", "issue" : "1", "issued" : { "date-parts" : [ [ "2004", "1" ] ] }, "page" : "25-31", "title" : "Ceramide content is increased in skeletal muscle from obese insulin-resistant humans.", "type" : "article-journal", "volume" : "53" }, "uris" : [ "http://www.mendeley.com/documents/?uuid=b946309b-fa94-46c4-be5b-1bb63e6d7f51" ] }, { "id" : "ITEM-3", "itemData" : { "DOI" : "10.2337/db06-1619", "ISSN" : "1939-327X", "PMID" : "17287460", "abstract" : "A growing body of evidence implicates ceramide and/or its glycosphingolipid metabolites in the pathogenesis of insulin resistance. We have developed a highly specific small molecule inhibitor of glucosylceramide synthase, an enzyme that catalyzes a necessary step in the conversion of ceramide to glycosphingolipids. In cultured 3T3-L1 adipocytes, the iminosugar derivative N-(5'-adamantane-1'-yl-methoxy)-pentyl-1-deoxynojirimycin (AMP-DNM) counteracted tumor necrosis factor-alpha-induced abnormalities in glycosphingolipid concentrations and concomitantly reversed abnormalities in insulin signal transduction. When administered to mice and rats, AMP-DNM significantly reduced glycosphingolipid but not ceramide concentrations in various tissues. Treatment of ob/ob mice with AMP-DNM normalized their elevated tissue glucosylceramide levels, markedly lowered circulating glucose levels, improved oral glucose tolerance, reduced A1C, and improved insulin sensitivity in muscle and liver. Similarly beneficial metabolic effects were seen in high fat-fed mice and ZDF rats. These findings provide further evidence that glycosphingolipid metabolites of ceramide may be involved in mediating the link between obesity and insulin resistance and that interference with glycosphingolipid biosynthesis might present a novel approach to the therapy of states of impaired insulin action such as type 2 diabetes.", "author" : [ { "dropping-particle" : "", "family" : "Aerts", "given" : "Johannes M", "non-dropping-particle" : "", "parse-names" : false, "suffix" : "" }, { "dropping-particle" : "", "family" : "Ottenhoff", "given" : "Roelof", "non-dropping-particle" : "", "parse-names" : false, "suffix" : "" }, { "dropping-particle" : "", "family" : "Powlson", "given" : "Andrew S", "non-dropping-particle" : "", "parse-names" : false, "suffix" : "" }, { "dropping-particle" : "", "family" : "Grefhorst", "given" : "Aldo", "non-dropping-particle" : "", "parse-names" : false, "suffix" : "" }, { "dropping-particle" : "", "family" : "Eijk", "given" : "Marco", "non-dropping-particle" : "van", "parse-names" : false, "suffix" : "" }, { "dropping-particle" : "", "family" : "Dubbelhuis", "given" : "Peter F", "non-dropping-particle" : "", "parse-names" : false, "suffix" : "" }, { "dropping-particle" : "", "family" : "Aten", "given" : "Jan", "non-dropping-particle" : "", "parse-names" : false, "suffix" : "" }, { "dropping-particle" : "", "family" : "Kuipers", "given" : "Folkert", "non-dropping-particle" : "", "parse-names" : false, "suffix" : "" }, { "dropping-particle" : "", "family" : "Serlie", "given" : "Mireille J", "non-dropping-particle" : "", "parse-names" : false, "suffix" : "" }, { "dropping-particle" : "", "family" : "Wennekes", "given" : "Tom", "non-dropping-particle" : "", "parse-names" : false, "suffix" : "" }, { "dropping-particle" : "", "family" : "Sethi", "given" : "Jaswinder K", "non-dropping-particle" : "", "parse-names" : false, "suffix" : "" }, { "dropping-particle" : "", "family" : "O'Rahilly", "given" : "Stephen", "non-dropping-particle" : "", "parse-names" : false, "suffix" : "" }, { "dropping-particle" : "", "family" : "Overkleeft", "given" : "Hermen S", "non-dropping-particle" : "", "parse-names" : false, "suffix" : "" } ], "container-title" : "Diabetes", "id" : "ITEM-3", "issue" : "5", "issued" : { "date-parts" : [ [ "2007", "5" ] ] }, "page" : "1341-9", "title" : "Pharmacological inhibition of glucosylceramide synthase enhances insulin sensitivity.", "type" : "article-journal", "volume" : "56" }, "uris" : [ "http://www.mendeley.com/documents/?uuid=990cd072-2fc1-4417-aa8a-601d4ff4e67d" ] }, { "id" : "ITEM-4", "itemData" : { "DOI" : "10.1074/jbc.M212307200", "ISSN" : "0021-9258", "PMID" : "12525490", "abstract" : "Multiple studies suggest that lipid oversupply to skeletal muscle contributes to the development of insulin resistance, perhaps by promoting the accumulation of lipid metabolites capable of inhibiting signal transduction. Herein we demonstrate that exposing muscle cells to particular saturated free fatty acids (FFAs), but not mono-unsaturated FFAs, inhibits insulin stimulation of Akt/protein kinase B, a serine/threonine kinase that is a central mediator of insulin-stimulated anabolic metabolism. These saturated FFAs concomitantly induced the accumulation of ceramide and diacylglycerol, two products of fatty acyl-CoA that have been shown to accumulate in insulin-resistant tissues and to inhibit early steps in insulin signaling. Preventing de novo ceramide synthesis negated the antagonistic effect of saturated FFAs toward Akt/protein kinase B. Moreover, inducing ceramide buildup recapitulated and augmented the inhibitory effect of saturated FFAs. By contrast, diacylglycerol proved dispensable for these FFA effects. Collectively these results identify ceramide as a necessary and sufficient intermediate linking saturated fats to the inhibition of insulin signaling.", "author" : [ { "dropping-particle" : "", "family" : "Chavez", "given" : "Jose Antonio", "non-dropping-particle" : "", "parse-names" : false, "suffix" : "" }, { "dropping-particle" : "", "family" : "Knotts", "given" : "Trina a", "non-dropping-particle" : "", "parse-names" : false, "suffix" : "" }, { "dropping-particle" : "", "family" : "Wang", "given" : "Li-Ping", "non-dropping-particle" : "", "parse-names" : false, "suffix" : "" }, { "dropping-particle" : "", "family" : "Li", "given" : "Guibin", "non-dropping-particle" : "", "parse-names" : false, "suffix" : "" }, { "dropping-particle" : "", "family" : "Dobrowsky", "given" : "Rick T", "non-dropping-particle" : "", "parse-names" : false, "suffix" : "" }, { "dropping-particle" : "", "family" : "Florant", "given" : "Gregory L", "non-dropping-particle" : "", "parse-names" : false, "suffix" : "" }, { "dropping-particle" : "", "family" : "Summers", "given" : "Scott a", "non-dropping-particle" : "", "parse-names" : false, "suffix" : "" } ], "container-title" : "The Journal of biological chemistry", "id" : "ITEM-4", "issue" : "12", "issued" : { "date-parts" : [ [ "2003", "3" ] ] }, "page" : "10297-303", "title" : "A role for ceramide, but not diacylglycerol, in the antagonism of insulin signal transduction by saturated fatty acids.", "type" : "article-journal", "volume" : "278" }, "uris" : [ "http://www.mendeley.com/documents/?uuid=ea90b75b-0635-4f7f-9a9b-f057dfcae809" ] } ], "mendeley" : { "previouslyFormattedCitation" : "[47\u201350]"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[47–50]</w:t>
      </w:r>
      <w:r w:rsidR="006E4692" w:rsidRPr="003A3AC8">
        <w:rPr>
          <w:rFonts w:ascii="Times New Roman" w:hAnsi="Times New Roman" w:cs="Times New Roman"/>
        </w:rPr>
        <w:fldChar w:fldCharType="end"/>
      </w:r>
      <w:r w:rsidRPr="003A3AC8">
        <w:rPr>
          <w:rFonts w:ascii="Times New Roman" w:hAnsi="Times New Roman" w:cs="Times New Roman"/>
        </w:rPr>
        <w:t xml:space="preserve">.  </w:t>
      </w:r>
      <w:r w:rsidR="005A2BBE" w:rsidRPr="003A3AC8">
        <w:rPr>
          <w:rFonts w:ascii="Times New Roman" w:hAnsi="Times New Roman" w:cs="Times New Roman"/>
        </w:rPr>
        <w:t>We observe</w:t>
      </w:r>
      <w:r w:rsidR="008573D9" w:rsidRPr="003A3AC8">
        <w:rPr>
          <w:rFonts w:ascii="Times New Roman" w:hAnsi="Times New Roman" w:cs="Times New Roman"/>
        </w:rPr>
        <w:t>d</w:t>
      </w:r>
      <w:r w:rsidR="005A2BBE" w:rsidRPr="003A3AC8">
        <w:rPr>
          <w:rFonts w:ascii="Times New Roman" w:hAnsi="Times New Roman" w:cs="Times New Roman"/>
        </w:rPr>
        <w:t xml:space="preserve"> a modest </w:t>
      </w:r>
      <w:r w:rsidR="00825F8B" w:rsidRPr="003A3AC8">
        <w:rPr>
          <w:rFonts w:ascii="Times New Roman" w:hAnsi="Times New Roman" w:cs="Times New Roman"/>
        </w:rPr>
        <w:t>down-regul</w:t>
      </w:r>
      <w:r w:rsidR="005A2BBE" w:rsidRPr="003A3AC8">
        <w:rPr>
          <w:rFonts w:ascii="Times New Roman" w:hAnsi="Times New Roman" w:cs="Times New Roman"/>
        </w:rPr>
        <w:t xml:space="preserve">ation of the </w:t>
      </w:r>
      <w:r w:rsidR="00D31B19">
        <w:rPr>
          <w:rFonts w:ascii="Times New Roman" w:hAnsi="Times New Roman" w:cs="Times New Roman"/>
        </w:rPr>
        <w:t xml:space="preserve">mRNA levels of </w:t>
      </w:r>
      <w:proofErr w:type="spellStart"/>
      <w:r w:rsidR="005A2BBE" w:rsidRPr="003A3AC8">
        <w:rPr>
          <w:rFonts w:ascii="Times New Roman" w:hAnsi="Times New Roman" w:cs="Times New Roman"/>
        </w:rPr>
        <w:t>glycosylsphingolipid</w:t>
      </w:r>
      <w:proofErr w:type="spellEnd"/>
      <w:r w:rsidR="005A2BBE" w:rsidRPr="003A3AC8">
        <w:rPr>
          <w:rFonts w:ascii="Times New Roman" w:hAnsi="Times New Roman" w:cs="Times New Roman"/>
        </w:rPr>
        <w:t xml:space="preserve"> metabolic genes in our data (</w:t>
      </w:r>
      <w:r w:rsidR="008573D9" w:rsidRPr="003A3AC8">
        <w:rPr>
          <w:rFonts w:ascii="Times New Roman" w:hAnsi="Times New Roman" w:cs="Times New Roman"/>
        </w:rPr>
        <w:t xml:space="preserve">normalized enrichment score </w:t>
      </w:r>
      <w:r w:rsidR="005A2BBE" w:rsidRPr="003A3AC8">
        <w:rPr>
          <w:rFonts w:ascii="Times New Roman" w:hAnsi="Times New Roman" w:cs="Times New Roman"/>
        </w:rPr>
        <w:t xml:space="preserve">= -0.86 </w:t>
      </w:r>
      <w:r w:rsidR="000D5CD2" w:rsidRPr="003A3AC8">
        <w:rPr>
          <w:rFonts w:ascii="Times New Roman" w:hAnsi="Times New Roman" w:cs="Times New Roman"/>
        </w:rPr>
        <w:t>q=</w:t>
      </w:r>
      <w:r w:rsidR="005A2BBE" w:rsidRPr="003A3AC8">
        <w:rPr>
          <w:rFonts w:ascii="Times New Roman" w:hAnsi="Times New Roman" w:cs="Times New Roman"/>
        </w:rPr>
        <w:t xml:space="preserve">0.71).  </w:t>
      </w:r>
      <w:r w:rsidRPr="003A3AC8">
        <w:rPr>
          <w:rFonts w:ascii="Times New Roman" w:hAnsi="Times New Roman" w:cs="Times New Roman"/>
        </w:rPr>
        <w:t xml:space="preserve">We </w:t>
      </w:r>
      <w:r w:rsidR="00D31B19">
        <w:rPr>
          <w:rFonts w:ascii="Times New Roman" w:hAnsi="Times New Roman" w:cs="Times New Roman"/>
        </w:rPr>
        <w:t>then</w:t>
      </w:r>
      <w:r w:rsidR="005A2BBE" w:rsidRPr="003A3AC8">
        <w:rPr>
          <w:rFonts w:ascii="Times New Roman" w:hAnsi="Times New Roman" w:cs="Times New Roman"/>
        </w:rPr>
        <w:t xml:space="preserve"> measured </w:t>
      </w:r>
      <w:proofErr w:type="spellStart"/>
      <w:r w:rsidR="005A2BBE" w:rsidRPr="003A3AC8">
        <w:rPr>
          <w:rFonts w:ascii="Times New Roman" w:hAnsi="Times New Roman" w:cs="Times New Roman"/>
        </w:rPr>
        <w:t>ceramide</w:t>
      </w:r>
      <w:proofErr w:type="spellEnd"/>
      <w:r w:rsidR="005A2BBE" w:rsidRPr="003A3AC8">
        <w:rPr>
          <w:rFonts w:ascii="Times New Roman" w:hAnsi="Times New Roman" w:cs="Times New Roman"/>
        </w:rPr>
        <w:t xml:space="preserve"> species </w:t>
      </w:r>
      <w:r w:rsidR="0091026A" w:rsidRPr="003A3AC8">
        <w:rPr>
          <w:rFonts w:ascii="Times New Roman" w:hAnsi="Times New Roman" w:cs="Times New Roman"/>
        </w:rPr>
        <w:t xml:space="preserve">from 7 acromegaly patients and 11 control patients </w:t>
      </w:r>
      <w:r w:rsidR="005A2BBE" w:rsidRPr="003A3AC8">
        <w:rPr>
          <w:rFonts w:ascii="Times New Roman" w:hAnsi="Times New Roman" w:cs="Times New Roman"/>
        </w:rPr>
        <w:t xml:space="preserve">directly and </w:t>
      </w:r>
      <w:r w:rsidRPr="003A3AC8">
        <w:rPr>
          <w:rFonts w:ascii="Times New Roman" w:hAnsi="Times New Roman" w:cs="Times New Roman"/>
        </w:rPr>
        <w:t xml:space="preserve">observed </w:t>
      </w:r>
      <w:r w:rsidR="00741E18" w:rsidRPr="003A3AC8">
        <w:rPr>
          <w:rFonts w:ascii="Times New Roman" w:hAnsi="Times New Roman" w:cs="Times New Roman"/>
        </w:rPr>
        <w:t xml:space="preserve">no statistically significant changes in any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species (</w:t>
      </w:r>
      <w:r w:rsidR="008573D9" w:rsidRPr="003A3AC8">
        <w:rPr>
          <w:rFonts w:ascii="Times New Roman" w:hAnsi="Times New Roman" w:cs="Times New Roman"/>
        </w:rPr>
        <w:t xml:space="preserve">Supplementary </w:t>
      </w:r>
      <w:r w:rsidR="00741E18" w:rsidRPr="003A3AC8">
        <w:rPr>
          <w:rFonts w:ascii="Times New Roman" w:hAnsi="Times New Roman" w:cs="Times New Roman"/>
        </w:rPr>
        <w:t xml:space="preserve">Figure </w:t>
      </w:r>
      <w:r w:rsidR="008573D9" w:rsidRPr="003A3AC8">
        <w:rPr>
          <w:rFonts w:ascii="Times New Roman" w:hAnsi="Times New Roman" w:cs="Times New Roman"/>
        </w:rPr>
        <w:t>3</w:t>
      </w:r>
      <w:r w:rsidR="007C1036" w:rsidRPr="003A3AC8">
        <w:rPr>
          <w:rFonts w:ascii="Times New Roman" w:hAnsi="Times New Roman" w:cs="Times New Roman"/>
        </w:rPr>
        <w:t xml:space="preserve">, </w:t>
      </w:r>
      <w:r w:rsidR="008573D9" w:rsidRPr="003A3AC8">
        <w:rPr>
          <w:rFonts w:ascii="Times New Roman" w:hAnsi="Times New Roman" w:cs="Times New Roman"/>
        </w:rPr>
        <w:t>q</w:t>
      </w:r>
      <w:r w:rsidR="007C1036" w:rsidRPr="003A3AC8">
        <w:rPr>
          <w:rFonts w:ascii="Times New Roman" w:hAnsi="Times New Roman" w:cs="Times New Roman"/>
        </w:rPr>
        <w:t>-values all &gt;0.25</w:t>
      </w:r>
      <w:r w:rsidR="00741E18" w:rsidRPr="003A3AC8">
        <w:rPr>
          <w:rFonts w:ascii="Times New Roman" w:hAnsi="Times New Roman" w:cs="Times New Roman"/>
        </w:rPr>
        <w:t>)</w:t>
      </w:r>
      <w:r w:rsidR="008573D9" w:rsidRPr="003A3AC8">
        <w:rPr>
          <w:rFonts w:ascii="Times New Roman" w:hAnsi="Times New Roman" w:cs="Times New Roman"/>
        </w:rPr>
        <w:t xml:space="preserve">.  We did however, detect modest elevations of C16:0, C18:0 and C24:0 </w:t>
      </w:r>
      <w:proofErr w:type="spellStart"/>
      <w:r w:rsidR="008573D9" w:rsidRPr="003A3AC8">
        <w:rPr>
          <w:rFonts w:ascii="Times New Roman" w:hAnsi="Times New Roman" w:cs="Times New Roman"/>
        </w:rPr>
        <w:t>ceramide</w:t>
      </w:r>
      <w:proofErr w:type="spellEnd"/>
      <w:r w:rsidR="008573D9" w:rsidRPr="003A3AC8">
        <w:rPr>
          <w:rFonts w:ascii="Times New Roman" w:hAnsi="Times New Roman" w:cs="Times New Roman"/>
        </w:rPr>
        <w:t xml:space="preserve"> species in WAT from </w:t>
      </w:r>
      <w:proofErr w:type="spellStart"/>
      <w:r w:rsidR="008573D9" w:rsidRPr="003A3AC8">
        <w:rPr>
          <w:rFonts w:ascii="Times New Roman" w:hAnsi="Times New Roman" w:cs="Times New Roman"/>
        </w:rPr>
        <w:t>acromegalic</w:t>
      </w:r>
      <w:proofErr w:type="spellEnd"/>
      <w:r w:rsidR="008573D9" w:rsidRPr="003A3AC8">
        <w:rPr>
          <w:rFonts w:ascii="Times New Roman" w:hAnsi="Times New Roman" w:cs="Times New Roman"/>
        </w:rPr>
        <w:t xml:space="preserve"> patients</w:t>
      </w:r>
      <w:r w:rsidR="00D31B19">
        <w:rPr>
          <w:rFonts w:ascii="Times New Roman" w:hAnsi="Times New Roman" w:cs="Times New Roman"/>
        </w:rPr>
        <w:t>.  We therefore do not have strong evidence to support the hypothesis</w:t>
      </w:r>
      <w:r w:rsidR="008573D9" w:rsidRPr="003A3AC8">
        <w:rPr>
          <w:rFonts w:ascii="Times New Roman" w:hAnsi="Times New Roman" w:cs="Times New Roman"/>
        </w:rPr>
        <w:t xml:space="preserve"> </w:t>
      </w:r>
      <w:r w:rsidR="00741E18" w:rsidRPr="003A3AC8">
        <w:rPr>
          <w:rFonts w:ascii="Times New Roman" w:hAnsi="Times New Roman" w:cs="Times New Roman"/>
        </w:rPr>
        <w:t xml:space="preserve">that </w:t>
      </w:r>
      <w:proofErr w:type="spellStart"/>
      <w:r w:rsidR="00741E18" w:rsidRPr="003A3AC8">
        <w:rPr>
          <w:rFonts w:ascii="Times New Roman" w:hAnsi="Times New Roman" w:cs="Times New Roman"/>
        </w:rPr>
        <w:t>ceramide</w:t>
      </w:r>
      <w:proofErr w:type="spellEnd"/>
      <w:r w:rsidR="00741E18" w:rsidRPr="003A3AC8">
        <w:rPr>
          <w:rFonts w:ascii="Times New Roman" w:hAnsi="Times New Roman" w:cs="Times New Roman"/>
        </w:rPr>
        <w:t xml:space="preserve"> elevations are causative</w:t>
      </w:r>
      <w:r w:rsidR="00906E3C" w:rsidRPr="003A3AC8">
        <w:rPr>
          <w:rFonts w:ascii="Times New Roman" w:hAnsi="Times New Roman" w:cs="Times New Roman"/>
        </w:rPr>
        <w:t xml:space="preserve"> </w:t>
      </w:r>
      <w:r w:rsidR="00741E18" w:rsidRPr="003A3AC8">
        <w:rPr>
          <w:rFonts w:ascii="Times New Roman" w:hAnsi="Times New Roman" w:cs="Times New Roman"/>
        </w:rPr>
        <w:t xml:space="preserve">of insulin resistance in </w:t>
      </w:r>
      <w:proofErr w:type="spellStart"/>
      <w:r w:rsidR="00741E18" w:rsidRPr="003A3AC8">
        <w:rPr>
          <w:rFonts w:ascii="Times New Roman" w:hAnsi="Times New Roman" w:cs="Times New Roman"/>
        </w:rPr>
        <w:t>acromegalic</w:t>
      </w:r>
      <w:proofErr w:type="spellEnd"/>
      <w:r w:rsidR="00741E18" w:rsidRPr="003A3AC8">
        <w:rPr>
          <w:rFonts w:ascii="Times New Roman" w:hAnsi="Times New Roman" w:cs="Times New Roman"/>
        </w:rPr>
        <w:t xml:space="preserve"> white adipose tissue.</w:t>
      </w:r>
      <w:r w:rsidR="00E002AF" w:rsidRPr="003A3AC8">
        <w:rPr>
          <w:rFonts w:ascii="Times New Roman" w:hAnsi="Times New Roman" w:cs="Times New Roman"/>
        </w:rPr>
        <w:t xml:space="preserve">  </w:t>
      </w:r>
    </w:p>
    <w:p w14:paraId="28F236F9" w14:textId="0A959B45" w:rsidR="00AE0AF3" w:rsidRPr="003A3AC8" w:rsidRDefault="00855875" w:rsidP="002F38E1">
      <w:pPr>
        <w:bidi w:val="0"/>
        <w:spacing w:line="480" w:lineRule="auto"/>
        <w:jc w:val="both"/>
        <w:rPr>
          <w:rFonts w:ascii="Times New Roman" w:hAnsi="Times New Roman" w:cs="Times New Roman"/>
        </w:rPr>
      </w:pPr>
      <w:r w:rsidRPr="003A3AC8">
        <w:rPr>
          <w:rFonts w:ascii="Times New Roman" w:hAnsi="Times New Roman" w:cs="Times New Roman"/>
          <w:i/>
          <w:iCs/>
        </w:rPr>
        <w:t>TCF7L2</w:t>
      </w:r>
      <w:r w:rsidRPr="003A3AC8">
        <w:rPr>
          <w:rFonts w:ascii="Times New Roman" w:hAnsi="Times New Roman" w:cs="Times New Roman"/>
        </w:rPr>
        <w:t xml:space="preserve">, a transcription factor regulating many metabolism genes </w:t>
      </w:r>
      <w:r w:rsidR="004806CF" w:rsidRPr="003A3AC8">
        <w:rPr>
          <w:rFonts w:ascii="Times New Roman" w:hAnsi="Times New Roman" w:cs="Times New Roman"/>
        </w:rPr>
        <w:t>as well as a</w:t>
      </w:r>
      <w:r w:rsidRPr="003A3AC8">
        <w:rPr>
          <w:rFonts w:ascii="Times New Roman" w:hAnsi="Times New Roman" w:cs="Times New Roman"/>
        </w:rPr>
        <w:t xml:space="preserve"> diabetes susceptibility gene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"10.1186/2045-3701-2-28", "ISSN" : "2045-3701", "PMID" : "22892353", "abstract" : "The Wnt signaling pathway was initially discovered for its role in tumorigenesis and the development of Drosophila and other eukaryotic organisms. The key effector of this pathway, the bipartite transcription factor \u03b2-cat/TCF, is formed by free \u03b2-catenin (\u03b2-cat) and a TCF protein, including TCF7L2. Extensive recent investigations have highlighted the role of the Wnt signaling pathway in metabolic homeostasis and its implication in diabetes and other metabolic diseases. Genome-wide association studies have shown that several key components of the Wnt signaling pathway are implicated in metabolic homeostasis and the development of type 2 diabetes (T2D). Despite controversial observations regarding the role of Wnt signaling in the development and function of pancreatic islets, the discovery of the association between certain single nucleotide polymorphisms of TCF7L2 and T2D susceptibility has fueled great efforts to explore the role of Wnt signaling in the function of pancreatic \u03b2-cells and glucose homeostasis. Here we have introduced our basic understanding of the canonical Wnt signaling pathway, summarized our current knowledge on its implication in metabolic homeostasis and T2D, discussed the work on TCF7L2 as a T2D susceptibility gene, and presented the controversial role of Wnt signaling and TCF7L2 in pancreatic islets as well as their potential metabolic function in other organs. We then expanded our view into the crosstalk among Wnt, insulin and FOXO signaling cascades, which further illustrates the complexity of the Wnt signaling pathway in metabolic homeostasis. Finally, we have presented our perspectives.", "author" : [ { "dropping-particle" : "", "family" : "Ip", "given" : "Wilfred", "non-dropping-particle" : "", "parse-names" : false, "suffix" : "" }, { "dropping-particle" : "", "family" : "Chiang", "given" : "Yu-Ting Alex", "non-dropping-particle" : "", "parse-names" : false, "suffix" : "" }, { "dropping-particle" : "", "family" : "Jin", "given" : "Tianru", "non-dropping-particle" : "", "parse-names" : false, "suffix" : "" } ], "container-title" : "Cell &amp; bioscience", "id" : "ITEM-1", "issue" : "1", "issued" : { "date-parts" : [ [ "2012", "1" ] ] }, "page" : "28", "publisher" : "Cell &amp; Bioscience", "title" : "The involvement of the wnt signaling pathway and TCF7L2 in diabetes mellitus: The current understanding, dispute, and perspective.", "type" : "article-journal", "volume" : "2" }, "uris" : [ "http://www.mendeley.com/documents/?uuid=5cecba1d-9b65-4a56-8473-cbf85970e61f" ] } ], "mendeley" : { "previouslyFormattedCitation" : "[51]"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[51]</w:t>
      </w:r>
      <w:r w:rsidR="006E4692" w:rsidRPr="003A3AC8">
        <w:rPr>
          <w:rFonts w:ascii="Times New Roman" w:hAnsi="Times New Roman" w:cs="Times New Roman"/>
        </w:rPr>
        <w:fldChar w:fldCharType="end"/>
      </w:r>
      <w:r w:rsidRPr="003A3AC8">
        <w:rPr>
          <w:rFonts w:ascii="Times New Roman" w:hAnsi="Times New Roman" w:cs="Times New Roman"/>
        </w:rPr>
        <w:t xml:space="preserve"> is </w:t>
      </w:r>
      <w:r w:rsidR="00F75578" w:rsidRPr="003A3AC8">
        <w:rPr>
          <w:rFonts w:ascii="Times New Roman" w:hAnsi="Times New Roman" w:cs="Times New Roman"/>
        </w:rPr>
        <w:t>up-regulate</w:t>
      </w:r>
      <w:r w:rsidRPr="003A3AC8">
        <w:rPr>
          <w:rFonts w:ascii="Times New Roman" w:hAnsi="Times New Roman" w:cs="Times New Roman"/>
        </w:rPr>
        <w:t>d in the acromegaly patients (</w:t>
      </w:r>
      <w:r w:rsidR="00006552" w:rsidRPr="003A3AC8">
        <w:rPr>
          <w:rFonts w:ascii="Times New Roman" w:hAnsi="Times New Roman" w:cs="Times New Roman"/>
        </w:rPr>
        <w:t xml:space="preserve">1.5 fold,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=0.00045</w:t>
      </w:r>
      <w:r w:rsidR="00006552" w:rsidRPr="003A3AC8">
        <w:rPr>
          <w:rFonts w:ascii="Times New Roman" w:hAnsi="Times New Roman" w:cs="Times New Roman"/>
        </w:rPr>
        <w:t xml:space="preserve">, </w:t>
      </w:r>
      <w:r w:rsidRPr="003A3AC8">
        <w:rPr>
          <w:rFonts w:ascii="Times New Roman" w:hAnsi="Times New Roman" w:cs="Times New Roman"/>
        </w:rPr>
        <w:t>Figure 4</w:t>
      </w:r>
      <w:r w:rsidR="005F0DEF" w:rsidRPr="003A3AC8">
        <w:rPr>
          <w:rFonts w:ascii="Times New Roman" w:hAnsi="Times New Roman" w:cs="Times New Roman"/>
        </w:rPr>
        <w:t>E</w:t>
      </w:r>
      <w:r w:rsidR="00304FB1">
        <w:rPr>
          <w:rFonts w:ascii="Times New Roman" w:hAnsi="Times New Roman" w:cs="Times New Roman"/>
        </w:rPr>
        <w:t xml:space="preserve">).  </w:t>
      </w:r>
      <w:r w:rsidRPr="003A3AC8">
        <w:rPr>
          <w:rFonts w:ascii="Times New Roman" w:hAnsi="Times New Roman" w:cs="Times New Roman"/>
        </w:rPr>
        <w:t xml:space="preserve">Mice with liver specific knockout of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 xml:space="preserve">are hypoglycemic, while transgenic mice overexpressing liver </w:t>
      </w:r>
      <w:r w:rsidR="004806CF" w:rsidRPr="003A3AC8">
        <w:rPr>
          <w:rFonts w:ascii="Times New Roman" w:hAnsi="Times New Roman" w:cs="Times New Roman"/>
          <w:i/>
        </w:rPr>
        <w:t>Tcf7l2</w:t>
      </w:r>
      <w:r w:rsidR="004806CF" w:rsidRPr="003A3AC8">
        <w:rPr>
          <w:rFonts w:ascii="Times New Roman" w:hAnsi="Times New Roman" w:cs="Times New Roman"/>
        </w:rPr>
        <w:t xml:space="preserve"> </w:t>
      </w:r>
      <w:r w:rsidRPr="003A3AC8">
        <w:rPr>
          <w:rFonts w:ascii="Times New Roman" w:hAnsi="Times New Roman" w:cs="Times New Roman"/>
        </w:rPr>
        <w:t>are hyperglycemic</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"10.1016/j.cell.2012.10.053", "ISSN" : "1097-4172", "PMID" : "23260145", "abstract" : "Most studies on TCF7L2 SNP variants in the pathogenesis of type 2 diabetes (T2D) focus on a role of the encoded transcription factor TCF4 in \u03b2 cells. Here, a mouse genetics approach shows that removal of TCF4 from \u03b2 cells does not affect their function, whereas manipulating TCF4 levels in the liver has major effects on metabolism. In Tcf7l2(-/-) mice, the immediate postnatal surge in liver metabolism does not occur. Consequently, pups die due to hypoglycemia. By combining chromatin immunoprecipitation with gene expression profiling, we identify a TCF4-controlled metabolic gene program that is acutely activated in the postnatal liver. In concordance, adult liver-specific Tcf7l2 knockout mice show reduced hepatic glucose production during fasting and display improved glucose homeostasis when maintained on high-fat diet. Furthermore, liver-specific TCF4 overexpression increases hepatic glucose production. These observations imply that TCF4 directly activates metabolic genes and that inhibition of Wnt signaling may be beneficial in metabolic disease.", "author" : [ { "dropping-particle" : "", "family" : "Boj", "given" : "Sylvia F", "non-dropping-particle" : "", "parse-names" : false, "suffix" : "" }, { "dropping-particle" : "", "family" : "Es", "given" : "Johan H", "non-dropping-particle" : "van", "parse-names" : false, "suffix" : "" }, { "dropping-particle" : "", "family" : "Huch", "given" : "Meritxell", "non-dropping-particle" : "", "parse-names" : false, "suffix" : "" }, { "dropping-particle" : "", "family" : "Li", "given" : "Vivian S W", "non-dropping-particle" : "", "parse-names" : false, "suffix" : "" }, { "dropping-particle" : "", "family" : "Jos\u00e9", "given" : "Anabel", "non-dropping-particle" : "", "parse-names" : false, "suffix" : "" }, { "dropping-particle" : "", "family" : "Hatzis", "given" : "Pantelis", "non-dropping-particle" : "", "parse-names" : false, "suffix" : "" }, { "dropping-particle" : "", "family" : "Mokry", "given" : "Michal", "non-dropping-particle" : "", "parse-names" : false, "suffix" : "" }, { "dropping-particle" : "", "family" : "Haegebarth", "given" : "Andrea", "non-dropping-particle" : "", "parse-names" : false, "suffix" : "" }, { "dropping-particle" : "", "family" : "Born", "given" : "Maaike", "non-dropping-particle" : "van den", "parse-names" : false, "suffix" : "" }, { "dropping-particle" : "", "family" : "Chambon", "given" : "Pierre", "non-dropping-particle" : "", "parse-names" : false, "suffix" : "" }, { "dropping-particle" : "", "family" : "Voshol", "given" : "Peter", "non-dropping-particle" : "", "parse-names" : false, "suffix" : "" }, { "dropping-particle" : "", "family" : "Dor", "given" : "Yuval", "non-dropping-particle" : "", "parse-names" : false, "suffix" : "" }, { "dropping-particle" : "", "family" : "Cuppen", "given" : "Edwin", "non-dropping-particle" : "", "parse-names" : false, "suffix" : "" }, { "dropping-particle" : "", "family" : "Fillat", "given" : "Cristina", "non-dropping-particle" : "", "parse-names" : false, "suffix" : "" }, { "dropping-particle" : "", "family" : "Clevers", "given" : "Hans", "non-dropping-particle" : "", "parse-names" : false, "suffix" : "" } ], "container-title" : "Cell", "id" : "ITEM-1", "issue" : "7", "issued" : { "date-parts" : [ [ "2012", "12", "21" ] ] }, "page" : "1595-607", "title" : "Diabetes risk gene and Wnt effector Tcf7l2/TCF4 controls hepatic response to perinatal and adult metabolic demand.", "type" : "article-journal", "volume" : "151" }, "uris" : [ "http://www.mendeley.com/documents/?uuid=d657cfaf-5a1a-4e1c-bcd4-a4d5774c1879" ] } ], "mendeley" : { "previouslyFormattedCitation" : "[52]"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[52]</w:t>
      </w:r>
      <w:r w:rsidR="00604946" w:rsidRPr="003A3AC8">
        <w:rPr>
          <w:rFonts w:ascii="Times New Roman" w:hAnsi="Times New Roman" w:cs="Times New Roman"/>
        </w:rPr>
        <w:fldChar w:fldCharType="end"/>
      </w:r>
      <w:r w:rsidRPr="003A3AC8">
        <w:rPr>
          <w:rFonts w:ascii="Times New Roman" w:hAnsi="Times New Roman" w:cs="Times New Roman"/>
        </w:rPr>
        <w:t xml:space="preserve">. </w:t>
      </w:r>
      <w:r w:rsidRPr="003A3AC8">
        <w:rPr>
          <w:rFonts w:ascii="Times New Roman" w:hAnsi="Times New Roman" w:cs="Times New Roman"/>
          <w:i/>
        </w:rPr>
        <w:t>TCF7L2</w:t>
      </w:r>
      <w:r w:rsidRPr="003A3AC8">
        <w:rPr>
          <w:rFonts w:ascii="Times New Roman" w:hAnsi="Times New Roman" w:cs="Times New Roman"/>
        </w:rPr>
        <w:t xml:space="preserve"> in subcutaneous fat is higher and expression of splice isoforms is reduced in subcutaneous fat and in liver following bariatric surgery</w:t>
      </w:r>
      <w:r w:rsidR="00604946" w:rsidRPr="003A3AC8">
        <w:rPr>
          <w:rFonts w:ascii="Times New Roman" w:hAnsi="Times New Roman" w:cs="Times New Roman"/>
        </w:rPr>
        <w:t xml:space="preserve"> </w:t>
      </w:r>
      <w:r w:rsidR="00604946"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"10.1007/s00464-008-0001-2", "ISSN" : "1432-2218", "PMID" : "18806947", "abstract" : "INTRODUCTION: The cause of diabetes in morbidly obese patients is multifactorial, including genetic, social, and dietary components. Transcription factor 7-like 2 (TCF7L2) is a gene that is related to the development of diabetes. This pilot study examines TCF7L2 expression in liver samples obtained from morbidly obese patients undergoing bariatric surgery. TCF7L2 expression is compared between diabetic and nondiabetic patients. METHODS: Liver samples were obtained from 20 morbidly obese patients undergoing bariatric surgery. Samples were flash frozen in liquid nitrogen. Total RNA was extracted from tissue samples using the TRIzol reagent (Invitrogen Inc, Carlsbad, CA). Using the iScript cDNA synthesis kit (Bio-Rad Laboratories, Hercules,CA), cDNA was synthesized. Quantitative polymerase chain reaction (qPCR) was done using SYBR Green qPCR Reagents (Stratagene, Cedar Creek TX) and the 7300 Real-Time PCR system (Applied Biosystems, Foster City CA). Preoperative demographic and gene expression data were correlated using univariate analysis and logistic regression models. Only associations with a p-value less than 0.05 were considered significant. RESULTS: For the entire group, there was no correlation between body mass index (BMI) and TCF7L2 expression. In morbidly obese nondiabetic patients, there was a positive correlation between TCF7L2 expression and BMI (R(2)=0.21). In morbidly obese diabetic patients, there was an inverse correlation between TCF7L2 expression and BMI (R(2)=0.58). There was no significant relationship between TCF7L2 expression and age or glycosylated hemoglobin (HbA1c). CONCLUSIONS: The cause of diabetes is multifactorial but the data from our pilot study documents the relationship of TCF7L2 with type 2 diabetes in morbidly obese patients.", "author" : [ { "dropping-particle" : "", "family" : "Hindle", "given" : "A Katharine", "non-dropping-particle" : "", "parse-names" : false, "suffix" : "" }, { "dropping-particle" : "", "family" : "Brody", "given" : "Fred", "non-dropping-particle" : "", "parse-names" : false, "suffix" : "" }, { "dropping-particle" : "", "family" : "Tevar", "given" : "Rahul", "non-dropping-particle" : "", "parse-names" : false, "suffix" : "" }, { "dropping-particle" : "", "family" : "Kluk", "given" : "Brian", "non-dropping-particle" : "", "parse-names" : false, "suffix" : "" }, { "dropping-particle" : "", "family" : "Hill", "given" : "Sarah", "non-dropping-particle" : "", "parse-names" : false, "suffix" : "" }, { "dropping-particle" : "", "family" : "McCaffrey", "given" : "Timothy", "non-dropping-particle" : "", "parse-names" : false, "suffix" : "" }, { "dropping-particle" : "", "family" : "Fu", "given" : "Sidney", "non-dropping-particle" : "", "parse-names" : false, "suffix" : "" } ], "container-title" : "Surgical endoscopy", "id" : "ITEM-1", "issue" : "4", "issued" : { "date-parts" : [ [ "2009", "4" ] ] }, "page" : "700-4", "title" : "TCF7L2 expression in diabetic patients undergoing bariatric surgery.", "type" : "article-journal", "volume" : "23" }, "uris" : [ "http://www.mendeley.com/documents/?uuid=5f3aff7c-f816-4e6e-bd9c-6d49f02e47ad" ] } ], "mendeley" : { "previouslyFormattedCitation" : "[53]" }, "properties" : { "noteIndex" : 0 }, "schema" : "https://github.com/citation-style-language/schema/raw/master/csl-citation.json" }</w:instrText>
      </w:r>
      <w:r w:rsidR="00604946" w:rsidRPr="003A3AC8">
        <w:rPr>
          <w:rFonts w:ascii="Times New Roman" w:hAnsi="Times New Roman" w:cs="Times New Roman"/>
        </w:rPr>
        <w:fldChar w:fldCharType="separate"/>
      </w:r>
      <w:r w:rsidR="00483799" w:rsidRPr="00483799">
        <w:rPr>
          <w:rFonts w:ascii="Times New Roman" w:hAnsi="Times New Roman" w:cs="Times New Roman"/>
          <w:noProof/>
        </w:rPr>
        <w:t>[53]</w:t>
      </w:r>
      <w:r w:rsidR="00604946" w:rsidRPr="003A3AC8">
        <w:rPr>
          <w:rFonts w:ascii="Times New Roman" w:hAnsi="Times New Roman" w:cs="Times New Roman"/>
        </w:rPr>
        <w:fldChar w:fldCharType="end"/>
      </w:r>
      <w:r w:rsidR="00AE0AF3" w:rsidRPr="003A3AC8">
        <w:rPr>
          <w:rFonts w:ascii="Times New Roman" w:hAnsi="Times New Roman" w:cs="Times New Roman"/>
        </w:rPr>
        <w:t xml:space="preserve">. Higher expression of TCF7L2 could also </w:t>
      </w:r>
      <w:r w:rsidR="004806CF" w:rsidRPr="003A3AC8">
        <w:rPr>
          <w:rFonts w:ascii="Times New Roman" w:hAnsi="Times New Roman" w:cs="Times New Roman"/>
        </w:rPr>
        <w:t xml:space="preserve">therefore </w:t>
      </w:r>
      <w:r w:rsidR="00AE0AF3" w:rsidRPr="003A3AC8">
        <w:rPr>
          <w:rFonts w:ascii="Times New Roman" w:hAnsi="Times New Roman" w:cs="Times New Roman"/>
        </w:rPr>
        <w:t>be linked to insulin resistance in acromegaly.</w:t>
      </w:r>
    </w:p>
    <w:p w14:paraId="6F33AAC6" w14:textId="77777777" w:rsidR="00666507" w:rsidRPr="003A3AC8" w:rsidRDefault="00666507" w:rsidP="002F38E1">
      <w:pPr>
        <w:bidi w:val="0"/>
        <w:spacing w:line="480" w:lineRule="auto"/>
        <w:jc w:val="both"/>
        <w:rPr>
          <w:rFonts w:ascii="Times New Roman" w:hAnsi="Times New Roman" w:cs="Times New Roman"/>
        </w:rPr>
      </w:pPr>
    </w:p>
    <w:p w14:paraId="2C2B503D" w14:textId="77777777" w:rsidR="00C5610E" w:rsidRPr="003A3AC8" w:rsidRDefault="00C5610E" w:rsidP="002F38E1">
      <w:pPr>
        <w:bidi w:val="0"/>
        <w:spacing w:line="480" w:lineRule="auto"/>
        <w:jc w:val="both"/>
        <w:rPr>
          <w:rFonts w:ascii="Times New Roman" w:hAnsi="Times New Roman" w:cs="Times New Roman"/>
          <w:b/>
        </w:rPr>
      </w:pPr>
      <w:r w:rsidRPr="003A3AC8">
        <w:rPr>
          <w:rFonts w:ascii="Times New Roman" w:hAnsi="Times New Roman" w:cs="Times New Roman"/>
          <w:b/>
        </w:rPr>
        <w:t>Glucocorticoid regulation</w:t>
      </w:r>
    </w:p>
    <w:p w14:paraId="14B1F3A1" w14:textId="37A7BDF4" w:rsidR="00855875" w:rsidRPr="003A3AC8" w:rsidRDefault="00C5610E" w:rsidP="002F4F6E">
      <w:pPr>
        <w:bidi w:val="0"/>
        <w:spacing w:line="480" w:lineRule="auto"/>
        <w:jc w:val="both"/>
        <w:rPr>
          <w:rFonts w:ascii="Times New Roman" w:hAnsi="Times New Roman" w:cs="Times New Roman"/>
        </w:rPr>
      </w:pPr>
      <w:r w:rsidRPr="003A3AC8">
        <w:rPr>
          <w:rFonts w:ascii="Times New Roman" w:hAnsi="Times New Roman" w:cs="Times New Roman"/>
          <w:lang w:val="en-GB"/>
        </w:rPr>
        <w:t>11β</w:t>
      </w:r>
      <w:proofErr w:type="spellStart"/>
      <w:r w:rsidRPr="003A3AC8">
        <w:rPr>
          <w:rFonts w:ascii="Times New Roman" w:hAnsi="Times New Roman" w:cs="Times New Roman"/>
          <w:lang w:val="en-GB"/>
        </w:rPr>
        <w:t>Hydroxysteroid</w:t>
      </w:r>
      <w:proofErr w:type="spellEnd"/>
      <w:r w:rsidRPr="003A3AC8">
        <w:rPr>
          <w:rFonts w:ascii="Times New Roman" w:hAnsi="Times New Roman" w:cs="Times New Roman"/>
          <w:lang w:val="en-GB"/>
        </w:rPr>
        <w:t xml:space="preserve"> dehydrogenase 1 (</w:t>
      </w:r>
      <w:r w:rsidRPr="003A3AC8">
        <w:rPr>
          <w:rFonts w:ascii="Times New Roman" w:hAnsi="Times New Roman" w:cs="Times New Roman"/>
          <w:i/>
          <w:lang w:val="en-GB"/>
        </w:rPr>
        <w:t>HSD11B1</w:t>
      </w:r>
      <w:r w:rsidRPr="003A3AC8">
        <w:rPr>
          <w:rFonts w:ascii="Times New Roman" w:hAnsi="Times New Roman" w:cs="Times New Roman"/>
          <w:lang w:val="en-GB"/>
        </w:rPr>
        <w:t xml:space="preserve">), the enzyme </w:t>
      </w:r>
      <w:r w:rsidR="000D4F49" w:rsidRPr="003A3AC8">
        <w:rPr>
          <w:rFonts w:ascii="Times New Roman" w:hAnsi="Times New Roman" w:cs="Times New Roman"/>
          <w:lang w:val="en-GB"/>
        </w:rPr>
        <w:t xml:space="preserve">that </w:t>
      </w:r>
      <w:r w:rsidR="00B70ECA">
        <w:rPr>
          <w:rFonts w:ascii="Times New Roman" w:hAnsi="Times New Roman" w:cs="Times New Roman"/>
          <w:lang w:val="en-GB"/>
        </w:rPr>
        <w:t>activate</w:t>
      </w:r>
      <w:r w:rsidR="00ED482C">
        <w:rPr>
          <w:rFonts w:ascii="Times New Roman" w:hAnsi="Times New Roman" w:cs="Times New Roman"/>
          <w:lang w:val="en-GB"/>
        </w:rPr>
        <w:t>s</w:t>
      </w:r>
      <w:r w:rsidR="00B70ECA">
        <w:rPr>
          <w:rFonts w:ascii="Times New Roman" w:hAnsi="Times New Roman" w:cs="Times New Roman"/>
          <w:lang w:val="en-GB"/>
        </w:rPr>
        <w:t xml:space="preserve"> transformation of</w:t>
      </w:r>
      <w:r w:rsidR="000C1783" w:rsidRPr="003A3AC8">
        <w:rPr>
          <w:rFonts w:ascii="Times New Roman" w:hAnsi="Times New Roman" w:cs="Times New Roman"/>
          <w:lang w:val="en-GB"/>
        </w:rPr>
        <w:t xml:space="preserve"> </w:t>
      </w:r>
      <w:r w:rsidR="002D6469" w:rsidRPr="003A3AC8">
        <w:rPr>
          <w:rFonts w:ascii="Times New Roman" w:hAnsi="Times New Roman" w:cs="Times New Roman"/>
          <w:lang w:val="en-GB"/>
        </w:rPr>
        <w:t xml:space="preserve">cortisone to </w:t>
      </w:r>
      <w:r w:rsidRPr="003A3AC8">
        <w:rPr>
          <w:rFonts w:ascii="Times New Roman" w:hAnsi="Times New Roman" w:cs="Times New Roman"/>
          <w:lang w:val="en-GB"/>
        </w:rPr>
        <w:t>cortisol</w:t>
      </w:r>
      <w:r w:rsidR="00C44BCA" w:rsidRPr="003A3AC8">
        <w:rPr>
          <w:rFonts w:ascii="Times New Roman" w:hAnsi="Times New Roman" w:cs="Times New Roman"/>
          <w:lang w:val="en-GB"/>
        </w:rPr>
        <w:t>, was</w:t>
      </w:r>
      <w:r w:rsidRPr="003A3AC8">
        <w:rPr>
          <w:rFonts w:ascii="Times New Roman" w:hAnsi="Times New Roman" w:cs="Times New Roman"/>
        </w:rPr>
        <w:t xml:space="preserve"> reduced </w:t>
      </w:r>
      <w:r w:rsidR="00304FB1">
        <w:rPr>
          <w:rFonts w:ascii="Times New Roman" w:hAnsi="Times New Roman" w:cs="Times New Roman"/>
        </w:rPr>
        <w:t xml:space="preserve">over </w:t>
      </w:r>
      <w:r w:rsidRPr="003A3AC8">
        <w:rPr>
          <w:rFonts w:ascii="Times New Roman" w:hAnsi="Times New Roman" w:cs="Times New Roman"/>
        </w:rPr>
        <w:t>4 fold in acromegaly patient</w:t>
      </w:r>
      <w:r w:rsidR="00EA7B7A" w:rsidRPr="003A3AC8">
        <w:rPr>
          <w:rFonts w:ascii="Times New Roman" w:hAnsi="Times New Roman" w:cs="Times New Roman"/>
        </w:rPr>
        <w:t>s (</w:t>
      </w:r>
      <w:proofErr w:type="spellStart"/>
      <w:r w:rsidR="00006552" w:rsidRPr="003A3AC8">
        <w:rPr>
          <w:rFonts w:ascii="Times New Roman" w:hAnsi="Times New Roman" w:cs="Times New Roman"/>
        </w:rPr>
        <w:t>q</w:t>
      </w:r>
      <w:r w:rsidR="00304FB1">
        <w:rPr>
          <w:rFonts w:ascii="Times New Roman" w:hAnsi="Times New Roman" w:cs="Times New Roman"/>
          <w:vertAlign w:val="subscript"/>
        </w:rPr>
        <w:t>age</w:t>
      </w:r>
      <w:proofErr w:type="spellEnd"/>
      <w:r w:rsidR="00304FB1">
        <w:rPr>
          <w:rFonts w:ascii="Times New Roman" w:hAnsi="Times New Roman" w:cs="Times New Roman"/>
        </w:rPr>
        <w:t>=0.0048,</w:t>
      </w:r>
      <w:r w:rsidR="00006552" w:rsidRPr="003A3AC8">
        <w:rPr>
          <w:rFonts w:ascii="Times New Roman" w:hAnsi="Times New Roman" w:cs="Times New Roman"/>
        </w:rPr>
        <w:t xml:space="preserve"> </w:t>
      </w:r>
      <w:r w:rsidR="004806CF" w:rsidRPr="003A3AC8">
        <w:rPr>
          <w:rFonts w:ascii="Times New Roman" w:hAnsi="Times New Roman" w:cs="Times New Roman"/>
        </w:rPr>
        <w:t>Figure 2F</w:t>
      </w:r>
      <w:r w:rsidR="00EA7B7A" w:rsidRPr="003A3AC8">
        <w:rPr>
          <w:rFonts w:ascii="Times New Roman" w:hAnsi="Times New Roman" w:cs="Times New Roman"/>
        </w:rPr>
        <w:t xml:space="preserve">). </w:t>
      </w:r>
      <w:r w:rsidRPr="003A3AC8">
        <w:rPr>
          <w:rFonts w:ascii="Times New Roman" w:hAnsi="Times New Roman" w:cs="Times New Roman"/>
        </w:rPr>
        <w:t xml:space="preserve">The </w:t>
      </w:r>
      <w:r w:rsidR="00825F8B" w:rsidRPr="003A3AC8">
        <w:rPr>
          <w:rFonts w:ascii="Times New Roman" w:hAnsi="Times New Roman" w:cs="Times New Roman"/>
        </w:rPr>
        <w:t>down-regul</w:t>
      </w:r>
      <w:r w:rsidRPr="003A3AC8">
        <w:rPr>
          <w:rFonts w:ascii="Times New Roman" w:hAnsi="Times New Roman" w:cs="Times New Roman"/>
        </w:rPr>
        <w:t>ation of expression and activity of this enzyme by GH/</w:t>
      </w:r>
      <w:r w:rsidR="00C44BCA" w:rsidRPr="003A3AC8">
        <w:rPr>
          <w:rFonts w:ascii="Times New Roman" w:hAnsi="Times New Roman" w:cs="Times New Roman"/>
        </w:rPr>
        <w:t>IGF1 has</w:t>
      </w:r>
      <w:r w:rsidRPr="003A3AC8">
        <w:rPr>
          <w:rFonts w:ascii="Times New Roman" w:hAnsi="Times New Roman" w:cs="Times New Roman"/>
        </w:rPr>
        <w:t xml:space="preserve"> been confirmed </w:t>
      </w:r>
      <w:r w:rsidRPr="003A3AC8">
        <w:rPr>
          <w:rFonts w:ascii="Times New Roman" w:hAnsi="Times New Roman" w:cs="Times New Roman"/>
          <w:i/>
        </w:rPr>
        <w:t>in vitro</w:t>
      </w:r>
      <w:r w:rsidR="006F05A2" w:rsidRPr="003A3AC8">
        <w:rPr>
          <w:rFonts w:ascii="Times New Roman" w:hAnsi="Times New Roman" w:cs="Times New Roman"/>
          <w:i/>
        </w:rPr>
        <w:t xml:space="preserve">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"0960-0760", "PMID" : "9618026", "abstract" : "11Beta-hydroxysteroid dehydrogenase type 1 (11beta-HSD-1) catalyses the reversible metabolism of physiological glucocorticoids (cortisol, corticosterone) to inactive metabolites (cortisone, 11-dehydrocorticosterone), thus regulating glucocorticoid access to receptors. 11Beta-HSD-1 expression is regulated during development and by hormones in a tissue specific manner. The enzyme is highly expressed in liver, where it may influence glucocorticoid action on fuel metabolism, processes also important in adipose tissue. Here we show that 11beta-HSD-1 is expressed in white adipose tissue, in both the adipocyte and stromal/vascular compartments, and in the adipocyte cell lines 3T3-F442A and 3T3-L1. In these cells, 11beta-HSD-1 expression is induced upon differentiation into adipocytes and is characteristic of a 'late differentiation' gene, with maximal expression 6-8 days after confluence is reached. In intact 3T3-F442A adipocytes the enzyme direction is predominantly 11beta-reduction, activating inert glucocorticoids. The expression of 11beta-HSD-1 mRNA is altered in fully differentiated 3T3-F442A adipocytes treated with insulin, dexamethasone or a combination of the hormones, in an identical manner to glycerol-3-phosphate dehydrogenase (GPDH) mRNA (encoding a key enzyme in triglyceride synthesis and a well-characterised marker of adipocyte differentiation). The demonstration of 11beta-HSD-1 expression in adipocytes and its predominant reductase activity in intact 3T3-F442A adipocytes suggests that 11beta-HSD-1 may play an important role in potentiating glucocorticoid action in these cells. 3T3-F442A and 3T3-L1 represent useful model systems in which to examine the factors which regulate 11beta-HSD-1 gene expression and the role of 11beta-HSD-1 in modulating glucocorticoid action in adipose tissue.", "author" : [ { "dropping-particle" : "", "family" : "Napolitano", "given" : "a", "non-dropping-particle" : "", "parse-names" : false, "suffix" : "" }, { "dropping-particle" : "", "family" : "Voice", "given" : "M W", "non-dropping-particle" : "", "parse-names" : false, "suffix" : "" }, { "dropping-particle" : "", "family" : "Edwards", "given" : "C R", "non-dropping-particle" : "", "parse-names" : false, "suffix" : "" }, { "dropping-particle" : "", "family" : "Seckl", "given" : "J R", "non-dropping-particle" : "", "parse-names" : false, "suffix" : "" }, { "dropping-particle" : "", "family" : "Chapman", "given" : "K E", "non-dropping-particle" : "", "parse-names" : false, "suffix" : "" } ], "container-title" : "The Journal of steroid biochemistry and molecular biology", "id" : "ITEM-1", "issue" : "5-6", "issued" : { "date-parts" : [ [ "1998", "3" ] ] }, "page" : "251-60", "title" : "11Beta-hydroxysteroid dehydrogenase 1 in adipocytes: expression is differentiation-dependent and hormonally regulated.", "type" : "article-journal", "volume" : "64" }, "uris" : [ "http://www.mendeley.com/documents/?uuid=733708e6-4483-40db-845e-5e00cc4ebe3a" ] } ], "mendeley" : { "previouslyFormattedCitation" : "[54]"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[54]</w:t>
      </w:r>
      <w:r w:rsidR="006E4692" w:rsidRPr="003A3AC8">
        <w:rPr>
          <w:rFonts w:ascii="Times New Roman" w:hAnsi="Times New Roman" w:cs="Times New Roman"/>
        </w:rPr>
        <w:fldChar w:fldCharType="end"/>
      </w:r>
      <w:r w:rsidRPr="003A3AC8">
        <w:rPr>
          <w:rFonts w:ascii="Times New Roman" w:hAnsi="Times New Roman" w:cs="Times New Roman"/>
        </w:rPr>
        <w:t xml:space="preserve">, in GH deficient patients treated with GH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"10.1210/jc.2005-1694", "ISSN" : "0021-972X", "PMID" : "16368752", "abstract" : "CONTEXT: Local tissue activity of glucocorticoids is in part determined by the isoenzymes 11beta-hydroxysteroid dehydrogenase 1 (11beta-HSD1) and 11beta-HSD2, interconverting inert cortisone and active cortisol. Increased tissue activity of cortisol may play a central role in the features of GH deficiency and the metabolic syndrome. OBJECTIVE: We investigated the effects of GH treatment on adipose tissue 11beta-HSD mRNA. SUBJECTS AND METHODS: A randomized placebo-controlled double-blind study design was used. Twenty-three GH-deficient patients (16 males and seven females) were randomized to 4 months of GH treatment (2 IU/m2) (n = 11) or placebo treatment (n = 12). Adipose tissue biopsies and blood samples were obtained before and after treatment. Biopsies were obtained from the abdominal sc depot at the level of the umbilicus and do not necessarily reflect the metabolically more important visceral adipose tissue. Gene expressions were determined by real-time RT-PCR. RESULTS: GH treatment decreased 11beta-HSD1 mRNA 66% [95% confidence interval (CI), 23-107%; P &lt; 0.01] and increased 11beta-HSD2 mRNA 167% (95% CI, 33-297%; P &lt; 0.05) in adipose tissue. Serum IGF-I and IGF-I mRNA increased in the GH-treated group by 187% (95% CI, 122-250%; P &lt; 0.001) and 470% (95% CI, 88-846%; P &lt; 0.01). The change in 11beta-HSD1 mRNA expression was negatively correlated with the change in serum IGF-I (R = -0.434; P &lt; 0.05). In contrast, the change in 11beta-HSD2 mRNA expression was positively correlated with the change in serum IGF-I (R = 0.487; P &lt; 0.05), and even stronger with the change in IGF-I mRNA expression (R = 0.798; P &lt; 0.0001). CONCLUSION: GH treatment is able to decrease 11beta-HSD1 mRNA and increase 11beta-HSD2 and accordingly may be able to reduce the amount of locally produced cortisol in adipose tissue.", "author" : [ { "dropping-particle" : "", "family" : "Paulsen", "given" : "S\u00f8ren Kildeberg", "non-dropping-particle" : "", "parse-names" : false, "suffix" : "" }, { "dropping-particle" : "", "family" : "Pedersen", "given" : "Steen B\u00f8nl\u00f8kke", "non-dropping-particle" : "", "parse-names" : false, "suffix" : "" }, { "dropping-particle" : "", "family" : "J\u00f8rgensen", "given" : "Jens Otto Lunde", "non-dropping-particle" : "", "parse-names" : false, "suffix" : "" }, { "dropping-particle" : "", "family" : "Fisker", "given" : "Sanne", "non-dropping-particle" : "", "parse-names" : false, "suffix" : "" }, { "dropping-particle" : "", "family" : "Christiansen", "given" : "Jens Sandahl", "non-dropping-particle" : "", "parse-names" : false, "suffix" : "" }, { "dropping-particle" : "", "family" : "Flyvbjerg", "given" : "Allan", "non-dropping-particle" : "", "parse-names" : false, "suffix" : "" }, { "dropping-particle" : "", "family" : "Richelsen", "given" : "Bj\u00f8rn", "non-dropping-particle" : "", "parse-names" : false, "suffix" : "" } ], "container-title" : "The Journal of clinical endocrinology and metabolism", "id" : "ITEM-1", "issue" : "3", "issued" : { "date-parts" : [ [ "2006", "3" ] ] }, "page" : "1093-8", "title" : "Growth hormone (GH) substitution in GH-deficient patients inhibits 11beta-hydroxysteroid dehydrogenase type 1 messenger ribonucleic acid expression in adipose tissue.", "type" : "article-journal", "volume" : "91" }, "uris" : [ "http://www.mendeley.com/documents/?uuid=00ff548d-ad2a-4317-9d44-ead5e35b2996" ] } ], "mendeley" : { "previouslyFormattedCitation" : "[55]"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[55]</w:t>
      </w:r>
      <w:r w:rsidR="006E4692" w:rsidRPr="003A3AC8">
        <w:rPr>
          <w:rFonts w:ascii="Times New Roman" w:hAnsi="Times New Roman" w:cs="Times New Roman"/>
        </w:rPr>
        <w:fldChar w:fldCharType="end"/>
      </w:r>
      <w:r w:rsidRPr="003A3AC8">
        <w:rPr>
          <w:rFonts w:ascii="Times New Roman" w:hAnsi="Times New Roman" w:cs="Times New Roman"/>
        </w:rPr>
        <w:t xml:space="preserve"> and in acromegaly patients </w:t>
      </w:r>
      <w:r w:rsidR="006E4692"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"DOI" : "10.1159/000077135", "ISSN" : "0301-0163", "PMID" : "15004437", "abstract" : "OBJECTIVES: The set point of cortisol-cortisone conversion is shifted in the direction of cortisone by the inhibition of the activity of 11beta-hydroxysteroid dehydrogenase type 1 (11beta-HSD1) during adult GH replacement and in active acromegaly. Additionally, both fat mass and insulin may modulate 11beta-HSD1 and are both influenced by changes in GH status. This study examined the relative direct contribution of GH/IGF1 in modulating cortisol metabolism.\n\nMETHODS: Overall cortisol/cortisone conversion (ratio of urine 11-hydroxy-/11-oxo-cortisol metabolites; Fm/Em), insulin sensitivity (homeostatic model assessment; HOMA %S) and fat mass (DXA) were examined in parallel in 6 patients (mean age 53 years, range 42-76; 4 males, 2 females) with previously untreated active acromegaly during 6 months of therapy with Sandostatin LAR (20-30 mg i.m. 4 weekly). All but 1 patient had normal ACTH reserve.\n\nRESULTS: At baseline, Pearson correlation demonstrated an inverse relationship between serum GH (mean of a 5-point day curve) and Fm/Em (r = -0.83, p = 0.04) and a trend towards an inverse relationship between HOMA %S and Fm/Em (r = -0.79, p = 0.06) but no other patterns were evident. During the course of treatment, serum GH decreased from 9.9 +/- 6.4 (mean +/- SD) to 3.5 +/- 3.1 ng/ml (p &lt; 0.01) and serum IGF-1 from 785 +/- 268 to 431 +/- 156 ng/ml (p &lt; 0.005). Fm/Em increased from 0.52 +/- 0.1 to 0.75 +/- 0.08 (p &lt; 0.03) consistent with increased 11beta-HSD1 activity. There were no significant changes in truncal fat percentage (33.0 +/- 9.0 vs. 33.0 +/- 8.2) or insulin sensitivity (HOMA %S: 37.1 +/- 8.6 vs. 52.8 +/- 33.7).\n\nCONCLUSIONS: Modulation of cortisol metabolism during treatment of active acromegaly is dependent on changes in GH/IGF-1 status and is not influenced by any individual change in body composition or insulin sensitivity.", "author" : [ { "dropping-particle" : "V", "family" : "Frajese", "given" : "Giovanni", "non-dropping-particle" : "", "parse-names" : false, "suffix" : "" }, { "dropping-particle" : "", "family" : "Taylor", "given" : "Norman F", "non-dropping-particle" : "", "parse-names" : false, "suffix" : "" }, { "dropping-particle" : "", "family" : "Jenkins", "given" : "Paul J", "non-dropping-particle" : "", "parse-names" : false, "suffix" : "" }, { "dropping-particle" : "", "family" : "Besser", "given" : "G Michael", "non-dropping-particle" : "", "parse-names" : false, "suffix" : "" }, { "dropping-particle" : "", "family" : "Monson", "given" : "John P", "non-dropping-particle" : "", "parse-names" : false, "suffix" : "" } ], "container-title" : "Hormone research", "id" : "ITEM-1", "issue" : "5", "issued" : { "date-parts" : [ [ "2004", "1" ] ] }, "page" : "246-51", "title" : "Modulation of cortisol metabolism during treatment of acromegaly is independent of body composition and insulin sensitivity.", "type" : "article-journal", "volume" : "61" }, "uris" : [ "http://www.mendeley.com/documents/?uuid=658d23a4-65f3-409e-831d-f2ef00b9a66a" ] }, { "id" : "ITEM-2", "itemData" : { "ISSN" : "0021-972X", "PMID" : "10566668", "abstract" : "The interconversion of hormonally active cortisol (F) and inactive cortisone (E) is catalyzed by two isozymes of 11beta-hydroxysteroid dehydrogenase (11betaHSD), an oxo-reductase converting E to F (11betaHSD1) and a dehydrogenase (11betaHSD2) converting F to E. 11betaHSD1 is important in mediating glucocorticoid-regulated glucose homeostasis and regional adipocyte differentiation. Earlier studies conducted with GH-deficient subjects treated with replacement GH suggested that GH may modulate 11betaHSD1 activity. In 7 acromegalic subjects withdrawing from medical therapy (Sandostatin-LAR; 20-40 mg/month for at least 12 months), GH rose from 7.1 +/- 1.5 to 17.5 +/- 4.3 mU/L (mean +/- SE), and insulin-like growth factor I (IGF-I) rose from 43.0 +/- 8.8 to 82.1 +/- 13.7 nmol/L (both P &lt; 0.05) 4 months after treatment. There was a significant alteration in the normal set-point of F to E interconversion toward E. The fall in the urinary tetrahydrocortisols/tetrahydocortisone ratio (THF+allo-THF/THE; 0.82 +/- 0.06 to 0.60 +/- 0.06; P &lt; 0.02) but unaltered urinary free F/urinary free E ratio (a marker for 11betaHSD2 activity) suggested that this was due to inhibition of 11betaHSD1 activity. An inverse correlation between GH and the THF+allo-THF/THE ratio was observed (r = -0.422; P &lt; 0.05). Conversely, in 12 acromegalic patients treated by transsphenoidal surgery (GH falling from 124 +/- 49.2 to 29.3 +/- 15.4 mU/L; P &lt; 0.01), the THF+allo-THF/THE ratio rose from 0.53 +/- 0.06 to 0.63 +/- 0.07 (P &lt; 0.05). Patients from either group who failed to demonstrate a change in GH levels showed no change in the THF+allo-THF/THE ratio. In vitro studies conducted on cells stably transfected with either the human 11betaHSD1 or 11betaHSD2 complementary DNA and primary cultures of human omental adipose stromal cells expressing only the 11betaHSD1 isozyme indicated a dose-dependent inhibition of 11betaHSD1 oxo-reductase activity with IGF-I, but not GH. Neither IGF-I nor GH had any effect on 11betaHSD2 activity. GH, through an IGF-I-mediated effect, inhibits 11betaHSD1 activity. This reduction in E to F conversion will increase the MCR of F, and care should be taken to monitor the adequacy of function of the hypothalamo-pituitary-adrenal axis in acromegalic subjects and in GH-deficient, hypopituitary patients commencing replacement GH therapy. Conversely, enhanced E to F conversion occurs with a reduction in GH levels; in liver and adipose tissue this would result in increased h\u2026", "author" : [ { "dropping-particle" : "", "family" : "Moore", "given" : "J S", "non-dropping-particle" : "", "parse-names" : false, "suffix" : "" }, { "dropping-particle" : "", "family" : "Monson", "given" : "J P", "non-dropping-particle" : "", "parse-names" : false, "suffix" : "" }, { "dropping-particle" : "", "family" : "Kaltsas", "given" : "G", "non-dropping-particle" : "", "parse-names" : false, "suffix" : "" }, { "dropping-particle" : "", "family" : "Putignano", "given" : "P", "non-dropping-particle" : "", "parse-names" : false, "suffix" : "" }, { "dropping-particle" : "", "family" : "Wood", "given" : "P J", "non-dropping-particle" : "", "parse-names" : false, "suffix" : "" }, { "dropping-particle" : "", "family" : "Sheppard", "given" : "M C", "non-dropping-particle" : "", "parse-names" : false, "suffix" : "" }, { "dropping-particle" : "", "family" : "Besser", "given" : "G M", "non-dropping-particle" : "", "parse-names" : false, "suffix" : "" }, { "dropping-particle" : "", "family" : "Taylor", "given" : "N F", "non-dropping-particle" : "", "parse-names" : false, "suffix" : "" }, { "dropping-particle" : "", "family" : "Stewart", "given" : "P M", "non-dropping-particle" : "", "parse-names" : false, "suffix" : "" } ], "container-title" : "The Journal of clinical endocrinology and metabolism", "id" : "ITEM-2", "issue" : "11", "issued" : { "date-parts" : [ [ "1999", "11" ] ] }, "page" : "4172-7", "title" : "Modulation of 11beta-hydroxysteroid dehydrogenase isozymes by growth hormone and insulin-like growth factor: in vivo and in vitro studies.", "type" : "article-journal", "volume" : "84" }, "uris" : [ "http://www.mendeley.com/documents/?uuid=5117c836-3cae-4bc3-8335-dd6c732a16ef" ] } ], "mendeley" : { "previouslyFormattedCitation" : "[56,57]" }, "properties" : { "noteIndex" : 0 }, "schema" : "https://github.com/citation-style-language/schema/raw/master/csl-citation.json" }</w:instrText>
      </w:r>
      <w:r w:rsidR="006E4692" w:rsidRPr="003A3AC8">
        <w:rPr>
          <w:rFonts w:ascii="Times New Roman" w:hAnsi="Times New Roman" w:cs="Times New Roman"/>
        </w:rPr>
        <w:fldChar w:fldCharType="separate"/>
      </w:r>
      <w:r w:rsidR="00483799" w:rsidRPr="00483799">
        <w:rPr>
          <w:rFonts w:ascii="Times New Roman" w:hAnsi="Times New Roman" w:cs="Times New Roman"/>
          <w:noProof/>
        </w:rPr>
        <w:t>[56,57]</w:t>
      </w:r>
      <w:r w:rsidR="006E4692" w:rsidRPr="003A3AC8">
        <w:rPr>
          <w:rFonts w:ascii="Times New Roman" w:hAnsi="Times New Roman" w:cs="Times New Roman"/>
        </w:rPr>
        <w:fldChar w:fldCharType="end"/>
      </w:r>
      <w:r w:rsidR="008D32FD" w:rsidRPr="003A3AC8">
        <w:rPr>
          <w:rFonts w:ascii="Times New Roman" w:hAnsi="Times New Roman" w:cs="Times New Roman"/>
        </w:rPr>
        <w:t>.</w:t>
      </w:r>
      <w:r w:rsidRPr="003A3AC8">
        <w:rPr>
          <w:rFonts w:ascii="Times New Roman" w:hAnsi="Times New Roman" w:cs="Times New Roman"/>
        </w:rPr>
        <w:t xml:space="preserve"> </w:t>
      </w:r>
      <w:r w:rsidR="00855875" w:rsidRPr="003A3AC8">
        <w:rPr>
          <w:rFonts w:ascii="Times New Roman" w:hAnsi="Times New Roman" w:cs="Times New Roman"/>
        </w:rPr>
        <w:t>In addition, we found higher expression of the glucocorticoid receptor (</w:t>
      </w:r>
      <w:r w:rsidR="00855875" w:rsidRPr="003A3AC8">
        <w:rPr>
          <w:rFonts w:ascii="Times New Roman" w:hAnsi="Times New Roman" w:cs="Times New Roman"/>
          <w:i/>
        </w:rPr>
        <w:t>NR3C1</w:t>
      </w:r>
      <w:r w:rsidR="008C6C03" w:rsidRPr="003A3AC8">
        <w:rPr>
          <w:rFonts w:ascii="Times New Roman" w:hAnsi="Times New Roman" w:cs="Times New Roman"/>
          <w:i/>
        </w:rPr>
        <w:t>,</w:t>
      </w:r>
      <w:r w:rsidR="00EF2A97">
        <w:rPr>
          <w:rFonts w:ascii="Times New Roman" w:hAnsi="Times New Roman" w:cs="Times New Roman"/>
          <w:i/>
        </w:rPr>
        <w:t xml:space="preserve"> </w:t>
      </w:r>
      <w:r w:rsidR="00F0368D" w:rsidRPr="003A3AC8">
        <w:rPr>
          <w:rFonts w:ascii="Times New Roman" w:hAnsi="Times New Roman" w:cs="Times New Roman"/>
        </w:rPr>
        <w:t>1.5 fold</w:t>
      </w:r>
      <w:r w:rsidR="006837FF">
        <w:rPr>
          <w:rFonts w:ascii="Times New Roman" w:hAnsi="Times New Roman" w:cs="Times New Roman"/>
          <w:u w:val="single"/>
        </w:rPr>
        <w:t xml:space="preserve"> </w:t>
      </w:r>
      <w:proofErr w:type="spellStart"/>
      <w:r w:rsidR="000D5CD2" w:rsidRPr="003A3AC8">
        <w:rPr>
          <w:rFonts w:ascii="Times New Roman" w:hAnsi="Times New Roman" w:cs="Times New Roman"/>
        </w:rPr>
        <w:t>q</w:t>
      </w:r>
      <w:r w:rsidR="00C952B4">
        <w:rPr>
          <w:rFonts w:ascii="Times New Roman" w:hAnsi="Times New Roman" w:cs="Times New Roman"/>
          <w:vertAlign w:val="subscript"/>
        </w:rPr>
        <w:t>age</w:t>
      </w:r>
      <w:proofErr w:type="spellEnd"/>
      <w:r w:rsidR="00C952B4">
        <w:rPr>
          <w:rFonts w:ascii="Times New Roman" w:hAnsi="Times New Roman" w:cs="Times New Roman"/>
        </w:rPr>
        <w:t>=0.00013</w:t>
      </w:r>
      <w:r w:rsidR="00855875" w:rsidRPr="003A3AC8">
        <w:rPr>
          <w:rFonts w:ascii="Times New Roman" w:hAnsi="Times New Roman" w:cs="Times New Roman"/>
        </w:rPr>
        <w:t>) in acromegaly patients (</w:t>
      </w:r>
      <w:r w:rsidR="004806CF" w:rsidRPr="003A3AC8">
        <w:rPr>
          <w:rFonts w:ascii="Times New Roman" w:hAnsi="Times New Roman" w:cs="Times New Roman"/>
        </w:rPr>
        <w:t>Figure 2F</w:t>
      </w:r>
      <w:r w:rsidR="00855875" w:rsidRPr="003A3AC8">
        <w:rPr>
          <w:rFonts w:ascii="Times New Roman" w:hAnsi="Times New Roman" w:cs="Times New Roman"/>
        </w:rPr>
        <w:t>).</w:t>
      </w:r>
      <w:r w:rsidR="006837FF">
        <w:rPr>
          <w:rFonts w:ascii="Times New Roman" w:hAnsi="Times New Roman" w:cs="Times New Roman"/>
        </w:rPr>
        <w:t xml:space="preserve"> </w:t>
      </w:r>
      <w:r w:rsidR="00855875" w:rsidRPr="003A3AC8">
        <w:rPr>
          <w:rFonts w:ascii="Times New Roman" w:hAnsi="Times New Roman" w:cs="Times New Roman"/>
        </w:rPr>
        <w:t>Glucocorticoid receptor expression is repressed by cortisol</w:t>
      </w:r>
      <w:r w:rsidR="00891B57" w:rsidRPr="003A3AC8">
        <w:rPr>
          <w:rFonts w:ascii="Times New Roman" w:hAnsi="Times New Roman" w:cs="Times New Roman"/>
        </w:rPr>
        <w:t xml:space="preserve"> </w:t>
      </w:r>
      <w:r w:rsidR="00891B57" w:rsidRPr="003A3AC8">
        <w:rPr>
          <w:rFonts w:ascii="Times New Roman" w:hAnsi="Times New Roman" w:cs="Times New Roman"/>
        </w:rPr>
        <w:fldChar w:fldCharType="begin" w:fldLock="1"/>
      </w:r>
      <w:r w:rsidR="00483799">
        <w:rPr>
          <w:rFonts w:ascii="Times New Roman" w:hAnsi="Times New Roman" w:cs="Times New Roman"/>
        </w:rPr>
        <w:instrText>ADDIN CSL_CITATION { "citationItems" : [ { "id" : "ITEM-1", "itemData" : { "ISSN" : "0021-9258", "PMID" : "2440867", "abstract" : "The effect of glucocorticoids on tissue-specific regulation of glucocorticoid receptor mRNA was studied in intact and adrenalectomized rats. Glucocorticoid receptor mRNA was examined by Northern blot hybridization and quantitated by slot blot hybridization using a glucocorticoid cRNA probe. Glucocorticoid receptor mRNA was greatest in the lung with the relative levels in other tissues as follows: spleen, 70%; brain, 55%; liver, 50%; kidney, 43%; heart, 35%; adrenal, 13%; and testis only 8%. A tissue-specific difference in glucocorticoid receptor mRNA accumulation was found after adrenalectomy. There was little change in glucocorticoid receptor mRNA levels in liver and lung, but the brain and kidney demonstrated a 40 and 80% increase in mRNA, respectively. In contrast, dexamethasone treatment resulted in a consistent decrease of 40-60% in the accumulation of glucocorticoid receptor mRNA in all tissues studied. These results provide in vivo evidence for the autoregulation of the glucocorticoid receptor by its homologous ligand and demonstrate the existence of tissue-specific regulation of the glucocorticoid receptor mRNA levels in states of glucocorticoid excess and depletion.", "author" : [ { "dropping-particle" : "", "family" : "Kalinyak", "given" : "J E", "non-dropping-particle" : "", "parse-names" : false, "suffix" : "" }, { "dropping-particle" : "", "family" : "Dorin", "given" : "R I", "non-dropping-particle" : "", "parse-names" : false, "suffix" : "" }, { "dropping-particle" : "", "family" : "Hoffman", "given" : "A R", "non-dropping-particle" : "", "parse-names" : false, "suffix" : "" }, { "dropping-particle" : "", "family" : "Perlman", "given" : "A J", "non-dropping-particle" : "", "parse-names" : false, "suffix" : "" } ], "container-title" : "The Journal of biological chemistry", "id" : "ITEM-1", "issue" : "22", "issued" : { "date-parts" : [ [ "1987", "8", "5" ] ] }, "page" : "10441-4", "title" : "Tissue-specific regulation of glucocorticoid receptor mRNA by dexamethasone.", "type" : "article-journal", "volume" : "262" }, "uris" : [ "http://www.mendeley.com/documents/?uuid=b0a67972-1045-42c7-a5d8-d1c5196d3a9e" ] } ], "mendeley" : { "previouslyFormattedCitation" : "[58]" }, "properties" : { "noteIndex" : 0 }, "schema" : "https://github.com/citation-style-language/schema/raw/master/csl-citation.json" }</w:instrText>
      </w:r>
      <w:r w:rsidR="00891B57" w:rsidRPr="003A3AC8">
        <w:rPr>
          <w:rFonts w:ascii="Times New Roman" w:hAnsi="Times New Roman" w:cs="Times New Roman"/>
        </w:rPr>
        <w:fldChar w:fldCharType="separate"/>
      </w:r>
      <w:r w:rsidR="00483799" w:rsidRPr="00483799">
        <w:rPr>
          <w:rFonts w:ascii="Times New Roman" w:hAnsi="Times New Roman" w:cs="Times New Roman"/>
          <w:noProof/>
        </w:rPr>
        <w:t>[58]</w:t>
      </w:r>
      <w:r w:rsidR="00891B57" w:rsidRPr="003A3AC8">
        <w:rPr>
          <w:rFonts w:ascii="Times New Roman" w:hAnsi="Times New Roman" w:cs="Times New Roman"/>
        </w:rPr>
        <w:fldChar w:fldCharType="end"/>
      </w:r>
      <w:r w:rsidR="00855875" w:rsidRPr="003A3AC8">
        <w:rPr>
          <w:rFonts w:ascii="Times New Roman" w:hAnsi="Times New Roman" w:cs="Times New Roman"/>
        </w:rPr>
        <w:t xml:space="preserve">, so the higher expression </w:t>
      </w:r>
      <w:r w:rsidR="00157F54" w:rsidRPr="003A3AC8">
        <w:rPr>
          <w:rFonts w:ascii="Times New Roman" w:hAnsi="Times New Roman" w:cs="Times New Roman"/>
        </w:rPr>
        <w:t xml:space="preserve">may be due to </w:t>
      </w:r>
      <w:r w:rsidR="00855875" w:rsidRPr="003A3AC8">
        <w:rPr>
          <w:rFonts w:ascii="Times New Roman" w:hAnsi="Times New Roman" w:cs="Times New Roman"/>
        </w:rPr>
        <w:t xml:space="preserve">the reduced local cortisol </w:t>
      </w:r>
      <w:r w:rsidR="00157F54" w:rsidRPr="003A3AC8">
        <w:rPr>
          <w:rFonts w:ascii="Times New Roman" w:hAnsi="Times New Roman" w:cs="Times New Roman"/>
        </w:rPr>
        <w:t xml:space="preserve">levels caused by lowered </w:t>
      </w:r>
      <w:r w:rsidR="00157F54" w:rsidRPr="003A3AC8">
        <w:rPr>
          <w:rFonts w:ascii="Times New Roman" w:hAnsi="Times New Roman" w:cs="Times New Roman"/>
          <w:i/>
        </w:rPr>
        <w:t>HSD11B1</w:t>
      </w:r>
      <w:r w:rsidR="00855875" w:rsidRPr="003A3AC8">
        <w:rPr>
          <w:rFonts w:ascii="Times New Roman" w:hAnsi="Times New Roman" w:cs="Times New Roman"/>
        </w:rPr>
        <w:t xml:space="preserve">.  </w:t>
      </w:r>
    </w:p>
    <w:p w14:paraId="5B25F15C" w14:textId="77777777" w:rsidR="00C44BCA" w:rsidRPr="003A3AC8" w:rsidRDefault="00DD35A1"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lastRenderedPageBreak/>
        <w:t>Summ</w:t>
      </w:r>
      <w:r w:rsidR="00E26130" w:rsidRPr="003A3AC8">
        <w:rPr>
          <w:rFonts w:ascii="Times New Roman" w:hAnsi="Times New Roman" w:cs="Times New Roman"/>
          <w:b/>
          <w:bCs/>
        </w:rPr>
        <w:t>a</w:t>
      </w:r>
      <w:r w:rsidRPr="003A3AC8">
        <w:rPr>
          <w:rFonts w:ascii="Times New Roman" w:hAnsi="Times New Roman" w:cs="Times New Roman"/>
          <w:b/>
          <w:bCs/>
        </w:rPr>
        <w:t>ry</w:t>
      </w:r>
    </w:p>
    <w:p w14:paraId="59A93A3A" w14:textId="5A086BCC" w:rsidR="00A32EC4" w:rsidRDefault="00E2613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In this study we have described a transcriptional signature </w:t>
      </w:r>
      <w:r w:rsidR="00A32EC4" w:rsidRPr="003A3AC8">
        <w:rPr>
          <w:rFonts w:ascii="Times New Roman" w:hAnsi="Times New Roman" w:cs="Times New Roman"/>
        </w:rPr>
        <w:t xml:space="preserve">in adipose tissue from subjects with acromegaly.  </w:t>
      </w:r>
      <w:r w:rsidR="00DD35A1" w:rsidRPr="003A3AC8">
        <w:rPr>
          <w:rFonts w:ascii="Times New Roman" w:hAnsi="Times New Roman" w:cs="Times New Roman"/>
        </w:rPr>
        <w:t>We</w:t>
      </w:r>
      <w:r w:rsidR="00A32EC4" w:rsidRPr="003A3AC8">
        <w:rPr>
          <w:rFonts w:ascii="Times New Roman" w:hAnsi="Times New Roman" w:cs="Times New Roman"/>
        </w:rPr>
        <w:t xml:space="preserve"> identified </w:t>
      </w:r>
      <w:r w:rsidR="00C952B4">
        <w:rPr>
          <w:rFonts w:ascii="Times New Roman" w:hAnsi="Times New Roman" w:cs="Times New Roman"/>
        </w:rPr>
        <w:t>418</w:t>
      </w:r>
      <w:r w:rsidR="00C952B4" w:rsidRPr="003A3AC8">
        <w:rPr>
          <w:rFonts w:ascii="Times New Roman" w:hAnsi="Times New Roman" w:cs="Times New Roman"/>
        </w:rPr>
        <w:t xml:space="preserve"> </w:t>
      </w:r>
      <w:r w:rsidR="00DD35A1" w:rsidRPr="003A3AC8">
        <w:rPr>
          <w:rFonts w:ascii="Times New Roman" w:hAnsi="Times New Roman" w:cs="Times New Roman"/>
        </w:rPr>
        <w:t xml:space="preserve">adipose tissue </w:t>
      </w:r>
      <w:r w:rsidR="00FE1024" w:rsidRPr="003A3AC8">
        <w:rPr>
          <w:rFonts w:ascii="Times New Roman" w:hAnsi="Times New Roman" w:cs="Times New Roman"/>
        </w:rPr>
        <w:t xml:space="preserve">genes </w:t>
      </w:r>
      <w:r w:rsidR="00A32EC4" w:rsidRPr="003A3AC8">
        <w:rPr>
          <w:rFonts w:ascii="Times New Roman" w:hAnsi="Times New Roman" w:cs="Times New Roman"/>
        </w:rPr>
        <w:t>altered</w:t>
      </w:r>
      <w:r w:rsidR="00DD35A1" w:rsidRPr="003A3AC8">
        <w:rPr>
          <w:rFonts w:ascii="Times New Roman" w:hAnsi="Times New Roman" w:cs="Times New Roman"/>
        </w:rPr>
        <w:t xml:space="preserve"> </w:t>
      </w:r>
      <w:r w:rsidR="00A32EC4" w:rsidRPr="003A3AC8">
        <w:rPr>
          <w:rFonts w:ascii="Times New Roman" w:hAnsi="Times New Roman" w:cs="Times New Roman"/>
        </w:rPr>
        <w:t>in</w:t>
      </w:r>
      <w:r w:rsidR="00DD35A1" w:rsidRPr="003A3AC8">
        <w:rPr>
          <w:rFonts w:ascii="Times New Roman" w:hAnsi="Times New Roman" w:cs="Times New Roman"/>
        </w:rPr>
        <w:t xml:space="preserve"> </w:t>
      </w:r>
      <w:r w:rsidR="00C952B4">
        <w:rPr>
          <w:rFonts w:ascii="Times New Roman" w:hAnsi="Times New Roman" w:cs="Times New Roman"/>
        </w:rPr>
        <w:t>acromegaly patients</w:t>
      </w:r>
      <w:r w:rsidR="00DD35A1" w:rsidRPr="003A3AC8">
        <w:rPr>
          <w:rFonts w:ascii="Times New Roman" w:hAnsi="Times New Roman" w:cs="Times New Roman"/>
        </w:rPr>
        <w:t xml:space="preserve">. </w:t>
      </w:r>
      <w:r w:rsidR="00A32EC4" w:rsidRPr="003A3AC8">
        <w:rPr>
          <w:rFonts w:ascii="Times New Roman" w:hAnsi="Times New Roman" w:cs="Times New Roman"/>
        </w:rPr>
        <w:t xml:space="preserve">Some of these genes may be direct targets of increased GH or IGF-1 signaling in adipose tissue, </w:t>
      </w:r>
      <w:r w:rsidR="00580633" w:rsidRPr="003A3AC8">
        <w:rPr>
          <w:rFonts w:ascii="Times New Roman" w:hAnsi="Times New Roman" w:cs="Times New Roman"/>
        </w:rPr>
        <w:t>whereas</w:t>
      </w:r>
      <w:r w:rsidR="00A32EC4" w:rsidRPr="003A3AC8">
        <w:rPr>
          <w:rFonts w:ascii="Times New Roman" w:hAnsi="Times New Roman" w:cs="Times New Roman"/>
        </w:rPr>
        <w:t xml:space="preserve"> others may be secondary adaptations to this condition.  </w:t>
      </w:r>
    </w:p>
    <w:p w14:paraId="508F3470" w14:textId="3ACF67E6" w:rsidR="00C952B4" w:rsidRPr="003A3AC8" w:rsidRDefault="00C952B4" w:rsidP="002F38E1">
      <w:pPr>
        <w:bidi w:val="0"/>
        <w:spacing w:line="480" w:lineRule="auto"/>
        <w:jc w:val="both"/>
        <w:rPr>
          <w:rFonts w:ascii="Times New Roman" w:hAnsi="Times New Roman" w:cs="Times New Roman"/>
        </w:rPr>
      </w:pPr>
      <w:r>
        <w:rPr>
          <w:rFonts w:ascii="Times New Roman" w:hAnsi="Times New Roman" w:cs="Times New Roman"/>
        </w:rPr>
        <w:t xml:space="preserve">Interestingly, we observed more modest gene expression changes in general for older </w:t>
      </w:r>
      <w:proofErr w:type="spellStart"/>
      <w:r>
        <w:rPr>
          <w:rFonts w:ascii="Times New Roman" w:hAnsi="Times New Roman" w:cs="Times New Roman"/>
        </w:rPr>
        <w:t>acromegalic</w:t>
      </w:r>
      <w:proofErr w:type="spellEnd"/>
      <w:r>
        <w:rPr>
          <w:rFonts w:ascii="Times New Roman" w:hAnsi="Times New Roman" w:cs="Times New Roman"/>
        </w:rPr>
        <w:t xml:space="preserve"> patients than for younger patients.  We are unable to determine from our study how long patients were </w:t>
      </w:r>
      <w:proofErr w:type="spellStart"/>
      <w:r>
        <w:rPr>
          <w:rFonts w:ascii="Times New Roman" w:hAnsi="Times New Roman" w:cs="Times New Roman"/>
        </w:rPr>
        <w:t>acromegalic</w:t>
      </w:r>
      <w:proofErr w:type="spellEnd"/>
      <w:r>
        <w:rPr>
          <w:rFonts w:ascii="Times New Roman" w:hAnsi="Times New Roman" w:cs="Times New Roman"/>
        </w:rPr>
        <w:t xml:space="preserve"> prior to our study, so one possibility is that the older patients have had longer to adapt to elevated GH levels.  Alternatively, elevated GH/IGF-1 signaling may </w:t>
      </w:r>
      <w:r w:rsidR="00D00D75">
        <w:rPr>
          <w:rFonts w:ascii="Times New Roman" w:hAnsi="Times New Roman" w:cs="Times New Roman"/>
        </w:rPr>
        <w:t xml:space="preserve">play a stronger role in younger patients.  </w:t>
      </w:r>
      <w:ins w:id="103" w:author="Dave Bridges" w:date="2014-10-09T13:41:00Z">
        <w:r w:rsidR="00805504">
          <w:rPr>
            <w:rFonts w:ascii="Times New Roman" w:hAnsi="Times New Roman" w:cs="Times New Roman"/>
          </w:rPr>
          <w:t xml:space="preserve">It should be noted, however that </w:t>
        </w:r>
      </w:ins>
      <w:ins w:id="104" w:author="Dave Bridges" w:date="2014-10-09T13:44:00Z">
        <w:r w:rsidR="00A66AD7">
          <w:rPr>
            <w:rFonts w:ascii="Times New Roman" w:hAnsi="Times New Roman" w:cs="Times New Roman"/>
          </w:rPr>
          <w:t>this</w:t>
        </w:r>
      </w:ins>
      <w:ins w:id="105" w:author="Dave Bridges" w:date="2014-10-09T13:43:00Z">
        <w:r w:rsidR="00A66AD7">
          <w:rPr>
            <w:rFonts w:ascii="Times New Roman" w:hAnsi="Times New Roman" w:cs="Times New Roman"/>
          </w:rPr>
          <w:t xml:space="preserve"> </w:t>
        </w:r>
      </w:ins>
      <w:ins w:id="106" w:author="Dave Bridges" w:date="2014-10-09T13:44:00Z">
        <w:r w:rsidR="00A66AD7">
          <w:rPr>
            <w:rFonts w:ascii="Times New Roman" w:hAnsi="Times New Roman" w:cs="Times New Roman"/>
          </w:rPr>
          <w:t>exploratory finding</w:t>
        </w:r>
      </w:ins>
      <w:ins w:id="107" w:author="Dave Bridges" w:date="2014-10-09T13:43:00Z">
        <w:r w:rsidR="00A66AD7">
          <w:rPr>
            <w:rFonts w:ascii="Times New Roman" w:hAnsi="Times New Roman" w:cs="Times New Roman"/>
          </w:rPr>
          <w:t xml:space="preserve"> was limited </w:t>
        </w:r>
      </w:ins>
      <w:ins w:id="108" w:author="Dave Bridges" w:date="2014-10-09T13:44:00Z">
        <w:r w:rsidR="00A66AD7">
          <w:rPr>
            <w:rFonts w:ascii="Times New Roman" w:hAnsi="Times New Roman" w:cs="Times New Roman"/>
          </w:rPr>
          <w:t>since we</w:t>
        </w:r>
      </w:ins>
      <w:ins w:id="109" w:author="Dave Bridges" w:date="2014-10-09T13:43:00Z">
        <w:r w:rsidR="00A66AD7">
          <w:rPr>
            <w:rFonts w:ascii="Times New Roman" w:hAnsi="Times New Roman" w:cs="Times New Roman"/>
          </w:rPr>
          <w:t xml:space="preserve"> only</w:t>
        </w:r>
      </w:ins>
      <w:ins w:id="110" w:author="Dave Bridges" w:date="2014-10-09T13:41:00Z">
        <w:r w:rsidR="00805504">
          <w:rPr>
            <w:rFonts w:ascii="Times New Roman" w:hAnsi="Times New Roman" w:cs="Times New Roman"/>
          </w:rPr>
          <w:t xml:space="preserve"> </w:t>
        </w:r>
      </w:ins>
      <w:ins w:id="111" w:author="Dave Bridges" w:date="2014-10-09T13:44:00Z">
        <w:r w:rsidR="00A66AD7">
          <w:rPr>
            <w:rFonts w:ascii="Times New Roman" w:hAnsi="Times New Roman" w:cs="Times New Roman"/>
          </w:rPr>
          <w:t xml:space="preserve">had </w:t>
        </w:r>
      </w:ins>
      <w:ins w:id="112" w:author="Dave Bridges" w:date="2014-10-09T13:41:00Z">
        <w:r w:rsidR="00805504">
          <w:rPr>
            <w:rFonts w:ascii="Times New Roman" w:hAnsi="Times New Roman" w:cs="Times New Roman"/>
          </w:rPr>
          <w:t xml:space="preserve">2 </w:t>
        </w:r>
        <w:proofErr w:type="spellStart"/>
        <w:r w:rsidR="00805504">
          <w:rPr>
            <w:rFonts w:ascii="Times New Roman" w:hAnsi="Times New Roman" w:cs="Times New Roman"/>
          </w:rPr>
          <w:t>acromegalic</w:t>
        </w:r>
        <w:proofErr w:type="spellEnd"/>
        <w:r w:rsidR="00805504">
          <w:rPr>
            <w:rFonts w:ascii="Times New Roman" w:hAnsi="Times New Roman" w:cs="Times New Roman"/>
          </w:rPr>
          <w:t xml:space="preserve"> patients over 60 in our study, so these </w:t>
        </w:r>
      </w:ins>
      <w:ins w:id="113" w:author="Dave Bridges" w:date="2014-10-09T13:44:00Z">
        <w:r w:rsidR="00A66AD7">
          <w:rPr>
            <w:rFonts w:ascii="Times New Roman" w:hAnsi="Times New Roman" w:cs="Times New Roman"/>
          </w:rPr>
          <w:t xml:space="preserve">age-dependent </w:t>
        </w:r>
      </w:ins>
      <w:ins w:id="114" w:author="Dave Bridges" w:date="2014-10-09T13:41:00Z">
        <w:r w:rsidR="00805504">
          <w:rPr>
            <w:rFonts w:ascii="Times New Roman" w:hAnsi="Times New Roman" w:cs="Times New Roman"/>
          </w:rPr>
          <w:t>findings will need to be reproduced in a larger cohort.</w:t>
        </w:r>
      </w:ins>
    </w:p>
    <w:p w14:paraId="4C2B9AD0" w14:textId="00422400" w:rsidR="00390963" w:rsidRPr="003A3AC8" w:rsidRDefault="00390963"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 fact that </w:t>
      </w:r>
      <w:r w:rsidR="00B27529" w:rsidRPr="003A3AC8">
        <w:rPr>
          <w:rFonts w:ascii="Times New Roman" w:hAnsi="Times New Roman" w:cs="Times New Roman"/>
        </w:rPr>
        <w:t>the</w:t>
      </w:r>
      <w:r w:rsidRPr="003A3AC8">
        <w:rPr>
          <w:rFonts w:ascii="Times New Roman" w:hAnsi="Times New Roman" w:cs="Times New Roman"/>
        </w:rPr>
        <w:t xml:space="preserve"> patients consistently had a</w:t>
      </w:r>
      <w:r w:rsidR="00B27529" w:rsidRPr="003A3AC8">
        <w:rPr>
          <w:rFonts w:ascii="Times New Roman" w:hAnsi="Times New Roman" w:cs="Times New Roman"/>
        </w:rPr>
        <w:t xml:space="preserve"> relatively</w:t>
      </w:r>
      <w:r w:rsidRPr="003A3AC8">
        <w:rPr>
          <w:rFonts w:ascii="Times New Roman" w:hAnsi="Times New Roman" w:cs="Times New Roman"/>
        </w:rPr>
        <w:t xml:space="preserve"> uniform change of expression of these genes</w:t>
      </w:r>
      <w:r w:rsidRPr="003A3AC8">
        <w:rPr>
          <w:rFonts w:ascii="Times New Roman" w:eastAsia="Times New Roman" w:hAnsi="Times New Roman" w:cs="Times New Roman"/>
          <w:color w:val="191919"/>
        </w:rPr>
        <w:t xml:space="preserve"> suggests that we are able to draw valid conclusions about adipose tissue in </w:t>
      </w:r>
      <w:proofErr w:type="spellStart"/>
      <w:r w:rsidRPr="003A3AC8">
        <w:rPr>
          <w:rFonts w:ascii="Times New Roman" w:eastAsia="Times New Roman" w:hAnsi="Times New Roman" w:cs="Times New Roman"/>
          <w:color w:val="191919"/>
        </w:rPr>
        <w:t>acromegalic</w:t>
      </w:r>
      <w:proofErr w:type="spellEnd"/>
      <w:r w:rsidRPr="003A3AC8">
        <w:rPr>
          <w:rFonts w:ascii="Times New Roman" w:eastAsia="Times New Roman" w:hAnsi="Times New Roman" w:cs="Times New Roman"/>
          <w:color w:val="191919"/>
        </w:rPr>
        <w:t xml:space="preserve"> patients even from this small cohort. Furthermore, as mentioned throughout, </w:t>
      </w:r>
      <w:r w:rsidRPr="003A3AC8">
        <w:rPr>
          <w:rFonts w:ascii="Times New Roman" w:hAnsi="Times New Roman" w:cs="Times New Roman"/>
        </w:rPr>
        <w:t xml:space="preserve">our data </w:t>
      </w:r>
      <w:r w:rsidR="00B70ECA">
        <w:rPr>
          <w:rFonts w:ascii="Times New Roman" w:hAnsi="Times New Roman" w:cs="Times New Roman"/>
        </w:rPr>
        <w:t>agree</w:t>
      </w:r>
      <w:r w:rsidRPr="003A3AC8">
        <w:rPr>
          <w:rFonts w:ascii="Times New Roman" w:hAnsi="Times New Roman" w:cs="Times New Roman"/>
        </w:rPr>
        <w:t xml:space="preserve"> with several previous studies in animal models and patients. The confirmation of these previously reported GH-dependent transcriptional changes strengthens our interpretation of other transcriptional changes.</w:t>
      </w:r>
      <w:r w:rsidR="00E74686">
        <w:rPr>
          <w:rFonts w:ascii="Times New Roman" w:hAnsi="Times New Roman" w:cs="Times New Roman"/>
        </w:rPr>
        <w:t xml:space="preserve">  One potential caveat to our approach is the use of patients with a non-secreting adenoma as the control group.  </w:t>
      </w:r>
      <w:r w:rsidR="00443064">
        <w:rPr>
          <w:rFonts w:ascii="Times New Roman" w:hAnsi="Times New Roman" w:cs="Times New Roman"/>
        </w:rPr>
        <w:t xml:space="preserve">To avoid the possible effects of hypopituitarism on adipose tissue we excluded patients with pituitary hormone deficiencies. </w:t>
      </w:r>
      <w:r w:rsidR="00E74686">
        <w:rPr>
          <w:rFonts w:ascii="Times New Roman" w:hAnsi="Times New Roman" w:cs="Times New Roman"/>
        </w:rPr>
        <w:t>We chose to include this</w:t>
      </w:r>
      <w:r w:rsidR="00FE67D1">
        <w:rPr>
          <w:rFonts w:ascii="Times New Roman" w:hAnsi="Times New Roman" w:cs="Times New Roman"/>
        </w:rPr>
        <w:t xml:space="preserve"> as the control</w:t>
      </w:r>
      <w:r w:rsidR="00E74686">
        <w:rPr>
          <w:rFonts w:ascii="Times New Roman" w:hAnsi="Times New Roman" w:cs="Times New Roman"/>
        </w:rPr>
        <w:t xml:space="preserve"> group as these samples not only collected in an identical manner from the same surgeons and processed identically, </w:t>
      </w:r>
      <w:r w:rsidR="00FE67D1">
        <w:rPr>
          <w:rFonts w:ascii="Times New Roman" w:hAnsi="Times New Roman" w:cs="Times New Roman"/>
        </w:rPr>
        <w:t>but also controls for potential non-secreting effects of pituitary tumor growths in the acromegaly subjects.</w:t>
      </w:r>
    </w:p>
    <w:p w14:paraId="3FDEEBF0" w14:textId="77777777" w:rsidR="00EE3914" w:rsidRDefault="009D67A0"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These data provide a variety of novel transcriptional changes that may be causative of the co-morbidities associated with acromegaly.   </w:t>
      </w:r>
      <w:r w:rsidR="00DE354F" w:rsidRPr="003A3AC8">
        <w:rPr>
          <w:rFonts w:ascii="Times New Roman" w:hAnsi="Times New Roman" w:cs="Times New Roman"/>
        </w:rPr>
        <w:t xml:space="preserve">Further studies in animals and cells using knockout or overexpression of specific transcripts </w:t>
      </w:r>
      <w:r w:rsidRPr="003A3AC8">
        <w:rPr>
          <w:rFonts w:ascii="Times New Roman" w:hAnsi="Times New Roman" w:cs="Times New Roman"/>
        </w:rPr>
        <w:t>may</w:t>
      </w:r>
      <w:r w:rsidR="00DE354F" w:rsidRPr="003A3AC8">
        <w:rPr>
          <w:rFonts w:ascii="Times New Roman" w:hAnsi="Times New Roman" w:cs="Times New Roman"/>
        </w:rPr>
        <w:t xml:space="preserve"> verify which of the changes is crucial in metabolic effects of GH in adipose tissue.</w:t>
      </w:r>
    </w:p>
    <w:p w14:paraId="2870BB58" w14:textId="7707C7AD"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lastRenderedPageBreak/>
        <w:t>Declaration of interest</w:t>
      </w:r>
    </w:p>
    <w:p w14:paraId="469C58CF" w14:textId="4769F023" w:rsidR="000E3D48" w:rsidRDefault="000E3D48" w:rsidP="002F38E1">
      <w:pPr>
        <w:bidi w:val="0"/>
        <w:spacing w:line="480" w:lineRule="auto"/>
        <w:jc w:val="both"/>
        <w:rPr>
          <w:rFonts w:ascii="Times New Roman" w:hAnsi="Times New Roman" w:cs="Times New Roman"/>
        </w:rPr>
      </w:pPr>
      <w:r>
        <w:rPr>
          <w:rFonts w:ascii="Times New Roman" w:hAnsi="Times New Roman" w:cs="Times New Roman"/>
        </w:rPr>
        <w:t>The authors have no conflicts to declare.</w:t>
      </w:r>
    </w:p>
    <w:p w14:paraId="5528AC7F" w14:textId="0C03F9E5" w:rsidR="000E3D48" w:rsidRDefault="000E3D48" w:rsidP="002F38E1">
      <w:pPr>
        <w:bidi w:val="0"/>
        <w:spacing w:line="480" w:lineRule="auto"/>
        <w:jc w:val="both"/>
        <w:rPr>
          <w:rFonts w:ascii="Times New Roman" w:hAnsi="Times New Roman" w:cs="Times New Roman"/>
          <w:b/>
        </w:rPr>
      </w:pPr>
      <w:r>
        <w:rPr>
          <w:rFonts w:ascii="Times New Roman" w:hAnsi="Times New Roman" w:cs="Times New Roman"/>
          <w:b/>
        </w:rPr>
        <w:t>Funding</w:t>
      </w:r>
    </w:p>
    <w:p w14:paraId="217120CC" w14:textId="630DD69E" w:rsidR="000E3D48" w:rsidRPr="000E3D48" w:rsidRDefault="000E3D48" w:rsidP="002F38E1">
      <w:pPr>
        <w:bidi w:val="0"/>
        <w:spacing w:line="480" w:lineRule="auto"/>
        <w:jc w:val="both"/>
        <w:rPr>
          <w:rFonts w:ascii="Times New Roman" w:hAnsi="Times New Roman" w:cs="Times New Roman"/>
          <w:b/>
        </w:rPr>
      </w:pPr>
      <w:r w:rsidRPr="003A3AC8">
        <w:rPr>
          <w:rFonts w:ascii="Times New Roman" w:hAnsi="Times New Roman" w:cs="Times New Roman"/>
          <w:bCs/>
        </w:rPr>
        <w:t xml:space="preserve">This work was supported by </w:t>
      </w:r>
      <w:r w:rsidRPr="003A3AC8">
        <w:rPr>
          <w:rFonts w:ascii="Times New Roman" w:hAnsi="Times New Roman" w:cs="Times New Roman"/>
          <w:color w:val="222222"/>
          <w:shd w:val="clear" w:color="auto" w:fill="FFFFFF"/>
        </w:rPr>
        <w:t>Motor City Golf</w:t>
      </w:r>
      <w:r w:rsidRPr="003A3AC8">
        <w:rPr>
          <w:rStyle w:val="apple-converted-space"/>
          <w:rFonts w:ascii="Times New Roman" w:hAnsi="Times New Roman" w:cs="Times New Roman"/>
          <w:color w:val="222222"/>
          <w:shd w:val="clear" w:color="auto" w:fill="FFFFFF"/>
        </w:rPr>
        <w:t> </w:t>
      </w:r>
      <w:r w:rsidRPr="003A3AC8">
        <w:rPr>
          <w:rFonts w:ascii="Times New Roman" w:hAnsi="Times New Roman" w:cs="Times New Roman"/>
          <w:color w:val="222222"/>
          <w:shd w:val="clear" w:color="auto" w:fill="FFFFFF"/>
        </w:rPr>
        <w:t>Classic (MCGC) Grant</w:t>
      </w:r>
      <w:r w:rsidRPr="003A3AC8">
        <w:rPr>
          <w:rFonts w:ascii="Times New Roman" w:hAnsi="Times New Roman" w:cs="Times New Roman"/>
          <w:bCs/>
        </w:rPr>
        <w:t xml:space="preserve"> # G010640</w:t>
      </w:r>
      <w:r>
        <w:rPr>
          <w:rFonts w:ascii="Times New Roman" w:hAnsi="Times New Roman" w:cs="Times New Roman"/>
          <w:bCs/>
        </w:rPr>
        <w:t xml:space="preserve">.  </w:t>
      </w:r>
      <w:r w:rsidRPr="003A3AC8">
        <w:rPr>
          <w:rFonts w:ascii="Times New Roman" w:hAnsi="Times New Roman" w:cs="Times New Roman"/>
          <w:bCs/>
        </w:rPr>
        <w:t xml:space="preserve">This work utilized Metabolomics Core Services supported by grant U24 DK097153 of </w:t>
      </w:r>
      <w:ins w:id="115" w:author="Dave Bridges" w:date="2014-10-12T19:36:00Z">
        <w:r w:rsidR="00600914">
          <w:rPr>
            <w:rFonts w:ascii="Times New Roman" w:hAnsi="Times New Roman" w:cs="Times New Roman"/>
            <w:bCs/>
          </w:rPr>
          <w:t xml:space="preserve">the </w:t>
        </w:r>
      </w:ins>
      <w:r w:rsidRPr="003A3AC8">
        <w:rPr>
          <w:rFonts w:ascii="Times New Roman" w:hAnsi="Times New Roman" w:cs="Times New Roman"/>
          <w:bCs/>
        </w:rPr>
        <w:t>NIH Commo</w:t>
      </w:r>
      <w:r>
        <w:rPr>
          <w:rFonts w:ascii="Times New Roman" w:hAnsi="Times New Roman" w:cs="Times New Roman"/>
          <w:bCs/>
        </w:rPr>
        <w:t>n Fund</w:t>
      </w:r>
      <w:r w:rsidRPr="003A3AC8">
        <w:rPr>
          <w:rFonts w:ascii="Times New Roman" w:hAnsi="Times New Roman" w:cs="Times New Roman"/>
          <w:bCs/>
        </w:rPr>
        <w:t xml:space="preserve"> to the University of Michigan</w:t>
      </w:r>
      <w:r w:rsidRPr="003A3AC8">
        <w:rPr>
          <w:rFonts w:ascii="Times New Roman" w:hAnsi="Times New Roman" w:cs="Times New Roman"/>
        </w:rPr>
        <w:t xml:space="preserve">.  </w:t>
      </w:r>
    </w:p>
    <w:p w14:paraId="660E2FE0" w14:textId="77777777" w:rsidR="00EE3914" w:rsidRPr="003A3AC8" w:rsidRDefault="00EE3914" w:rsidP="002F38E1">
      <w:pPr>
        <w:bidi w:val="0"/>
        <w:spacing w:line="480" w:lineRule="auto"/>
        <w:jc w:val="both"/>
        <w:rPr>
          <w:rFonts w:ascii="Times New Roman" w:hAnsi="Times New Roman" w:cs="Times New Roman"/>
          <w:b/>
        </w:rPr>
      </w:pPr>
      <w:r w:rsidRPr="003A3AC8">
        <w:rPr>
          <w:rFonts w:ascii="Times New Roman" w:hAnsi="Times New Roman" w:cs="Times New Roman"/>
          <w:b/>
        </w:rPr>
        <w:t>Acknowledgements</w:t>
      </w:r>
    </w:p>
    <w:p w14:paraId="4D260355" w14:textId="041AD36C" w:rsidR="009D67A0" w:rsidRPr="00B92711" w:rsidRDefault="00EE3914" w:rsidP="002F38E1">
      <w:pPr>
        <w:bidi w:val="0"/>
        <w:spacing w:line="480" w:lineRule="auto"/>
        <w:jc w:val="both"/>
        <w:rPr>
          <w:rFonts w:ascii="Times New Roman" w:hAnsi="Times New Roman" w:cs="Times New Roman"/>
        </w:rPr>
      </w:pPr>
      <w:r w:rsidRPr="003A3AC8">
        <w:rPr>
          <w:rFonts w:ascii="Times New Roman" w:hAnsi="Times New Roman" w:cs="Times New Roman"/>
        </w:rPr>
        <w:t xml:space="preserve">We thank Charlotte </w:t>
      </w:r>
      <w:proofErr w:type="spellStart"/>
      <w:r w:rsidRPr="003A3AC8">
        <w:rPr>
          <w:rFonts w:ascii="Times New Roman" w:hAnsi="Times New Roman" w:cs="Times New Roman"/>
        </w:rPr>
        <w:t>Gunden</w:t>
      </w:r>
      <w:proofErr w:type="spellEnd"/>
      <w:r w:rsidRPr="003A3AC8">
        <w:rPr>
          <w:rFonts w:ascii="Times New Roman" w:hAnsi="Times New Roman" w:cs="Times New Roman"/>
        </w:rPr>
        <w:t>, Elizabeth </w:t>
      </w:r>
      <w:proofErr w:type="spellStart"/>
      <w:r w:rsidRPr="003A3AC8">
        <w:rPr>
          <w:rFonts w:ascii="Times New Roman" w:hAnsi="Times New Roman" w:cs="Times New Roman"/>
        </w:rPr>
        <w:t>Walkowiak</w:t>
      </w:r>
      <w:proofErr w:type="spellEnd"/>
      <w:r w:rsidRPr="003A3AC8">
        <w:rPr>
          <w:rFonts w:ascii="Times New Roman" w:hAnsi="Times New Roman" w:cs="Times New Roman"/>
        </w:rPr>
        <w:t xml:space="preserve"> and Eric </w:t>
      </w:r>
      <w:proofErr w:type="spellStart"/>
      <w:r w:rsidRPr="003A3AC8">
        <w:rPr>
          <w:rFonts w:ascii="Times New Roman" w:hAnsi="Times New Roman" w:cs="Times New Roman"/>
        </w:rPr>
        <w:t>Vasbinder</w:t>
      </w:r>
      <w:proofErr w:type="spellEnd"/>
      <w:r w:rsidRPr="003A3AC8">
        <w:rPr>
          <w:rFonts w:ascii="Times New Roman" w:hAnsi="Times New Roman" w:cs="Times New Roman"/>
        </w:rPr>
        <w:t> for their valuable help in the study</w:t>
      </w:r>
      <w:r w:rsidR="00F74AEC" w:rsidRPr="003A3AC8">
        <w:rPr>
          <w:rFonts w:ascii="Times New Roman" w:hAnsi="Times New Roman" w:cs="Times New Roman"/>
        </w:rPr>
        <w:t xml:space="preserve">.  We would also like to thank Solomon S. Solomon (UTHSC) </w:t>
      </w:r>
      <w:r w:rsidR="008573D9" w:rsidRPr="003A3AC8">
        <w:rPr>
          <w:rFonts w:ascii="Times New Roman" w:hAnsi="Times New Roman" w:cs="Times New Roman"/>
        </w:rPr>
        <w:t xml:space="preserve">and the members of the Bridges and Reiter laboratories </w:t>
      </w:r>
      <w:r w:rsidR="00A94654" w:rsidRPr="003A3AC8">
        <w:rPr>
          <w:rFonts w:ascii="Times New Roman" w:hAnsi="Times New Roman" w:cs="Times New Roman"/>
        </w:rPr>
        <w:t xml:space="preserve">(UTHSC) </w:t>
      </w:r>
      <w:r w:rsidR="00F74AEC" w:rsidRPr="003A3AC8">
        <w:rPr>
          <w:rFonts w:ascii="Times New Roman" w:hAnsi="Times New Roman" w:cs="Times New Roman"/>
        </w:rPr>
        <w:t>for helpful suggestions.</w:t>
      </w:r>
    </w:p>
    <w:p w14:paraId="465AA6AD" w14:textId="77777777" w:rsidR="00C44BCA" w:rsidRPr="003A3AC8" w:rsidRDefault="00C44BCA" w:rsidP="002F38E1">
      <w:pPr>
        <w:bidi w:val="0"/>
        <w:spacing w:line="480" w:lineRule="auto"/>
        <w:jc w:val="both"/>
        <w:rPr>
          <w:rFonts w:ascii="Times New Roman" w:hAnsi="Times New Roman" w:cs="Times New Roman"/>
          <w:b/>
          <w:bCs/>
        </w:rPr>
      </w:pPr>
      <w:r w:rsidRPr="003A3AC8">
        <w:rPr>
          <w:rFonts w:ascii="Times New Roman" w:hAnsi="Times New Roman" w:cs="Times New Roman"/>
          <w:b/>
          <w:bCs/>
        </w:rPr>
        <w:t>References</w:t>
      </w:r>
    </w:p>
    <w:p w14:paraId="63BE0297" w14:textId="7245BBBA" w:rsidR="00483799" w:rsidRPr="00483799" w:rsidRDefault="006E4692">
      <w:pPr>
        <w:pStyle w:val="NormalWeb"/>
        <w:ind w:left="640" w:hanging="640"/>
        <w:divId w:val="959339465"/>
        <w:rPr>
          <w:rFonts w:ascii="Times New Roman" w:eastAsiaTheme="minorEastAsia" w:hAnsi="Times New Roman"/>
          <w:noProof/>
          <w:sz w:val="22"/>
        </w:rPr>
      </w:pPr>
      <w:r w:rsidRPr="003A3AC8">
        <w:rPr>
          <w:rFonts w:ascii="Times New Roman" w:hAnsi="Times New Roman"/>
          <w:b/>
          <w:bCs/>
          <w:sz w:val="22"/>
          <w:szCs w:val="22"/>
        </w:rPr>
        <w:fldChar w:fldCharType="begin" w:fldLock="1"/>
      </w:r>
      <w:r w:rsidR="00855875" w:rsidRPr="003A3AC8">
        <w:rPr>
          <w:rFonts w:ascii="Times New Roman" w:hAnsi="Times New Roman"/>
          <w:b/>
          <w:bCs/>
          <w:sz w:val="22"/>
          <w:szCs w:val="22"/>
        </w:rPr>
        <w:instrText xml:space="preserve">ADDIN Mendeley Bibliography CSL_BIBLIOGRAPHY </w:instrText>
      </w:r>
      <w:r w:rsidRPr="003A3AC8">
        <w:rPr>
          <w:rFonts w:ascii="Times New Roman" w:hAnsi="Times New Roman"/>
          <w:b/>
          <w:bCs/>
          <w:sz w:val="22"/>
          <w:szCs w:val="22"/>
        </w:rPr>
        <w:fldChar w:fldCharType="separate"/>
      </w:r>
      <w:r w:rsidR="00483799" w:rsidRPr="00483799">
        <w:rPr>
          <w:rFonts w:ascii="Times New Roman" w:hAnsi="Times New Roman"/>
          <w:noProof/>
          <w:sz w:val="22"/>
        </w:rPr>
        <w:t xml:space="preserve">1. </w:t>
      </w:r>
      <w:r w:rsidR="00483799" w:rsidRPr="00483799">
        <w:rPr>
          <w:rFonts w:ascii="Times New Roman" w:hAnsi="Times New Roman"/>
          <w:noProof/>
          <w:sz w:val="22"/>
        </w:rPr>
        <w:tab/>
        <w:t>Holdaway IM, Rajasoorya C (1999) Epidemiology of acromegaly. Pituitary 2: 29–41.</w:t>
      </w:r>
    </w:p>
    <w:p w14:paraId="0B76363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 </w:t>
      </w:r>
      <w:r w:rsidRPr="00483799">
        <w:rPr>
          <w:rFonts w:ascii="Times New Roman" w:hAnsi="Times New Roman"/>
          <w:noProof/>
          <w:sz w:val="22"/>
        </w:rPr>
        <w:tab/>
        <w:t>Vijayakumar A, Novosyadlyy R, Wu Y, Yakar S, LeRoith D (2010) Biological effects of growth hormone on carbohydrate and lipid metabolism. Growth Horm IGF Res 20: 1–7. doi:10.1016/j.ghir.2009.09.002.</w:t>
      </w:r>
    </w:p>
    <w:p w14:paraId="5109DFC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 </w:t>
      </w:r>
      <w:r w:rsidRPr="00483799">
        <w:rPr>
          <w:rFonts w:ascii="Times New Roman" w:hAnsi="Times New Roman"/>
          <w:noProof/>
          <w:sz w:val="22"/>
        </w:rPr>
        <w:tab/>
        <w:t>Ezzat S, Forster MJ, Berchtold P, Redelmeier DA, Boerlin V, et al. (1994) Acromegaly. Clinical and biochemical features in 500 patients. Medicine (Baltimore) 73: 233–240.</w:t>
      </w:r>
    </w:p>
    <w:p w14:paraId="02D99C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 </w:t>
      </w:r>
      <w:r w:rsidRPr="00483799">
        <w:rPr>
          <w:rFonts w:ascii="Times New Roman" w:hAnsi="Times New Roman"/>
          <w:noProof/>
          <w:sz w:val="22"/>
        </w:rPr>
        <w:tab/>
        <w:t>Colao A, Baldelli R, Marzullo P, Ferretti E, Ferone D, et al. (2000) Systemic hypertension and impaired glucose tolerance are independently correlated to the severity of the acromegalic cardiomyopathy. J Clin Endocrinol Metab 85: 193–199.</w:t>
      </w:r>
    </w:p>
    <w:p w14:paraId="7153972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 </w:t>
      </w:r>
      <w:r w:rsidRPr="00483799">
        <w:rPr>
          <w:rFonts w:ascii="Times New Roman" w:hAnsi="Times New Roman"/>
          <w:noProof/>
          <w:sz w:val="22"/>
        </w:rPr>
        <w:tab/>
        <w:t>Heinrich UE, Schalch DS, Koch JG, Johnson CJ (1978) Nonsuppressible insulin-like activity (NSILA). II. Regulation of serum concentrations by growth hormone and insulin. J Clin Endocrinol Metab 46: 672–678. doi:10.1210/jcem-46-4-672.</w:t>
      </w:r>
    </w:p>
    <w:p w14:paraId="2ED9C5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6. </w:t>
      </w:r>
      <w:r w:rsidRPr="00483799">
        <w:rPr>
          <w:rFonts w:ascii="Times New Roman" w:hAnsi="Times New Roman"/>
          <w:noProof/>
          <w:sz w:val="22"/>
        </w:rPr>
        <w:tab/>
        <w:t>Ayuk J, Sheppard MC (2006) Growth hormone and its disorders. Postgrad Med J 82: 24–30. doi:10.1136/pgmj.2005.036087.</w:t>
      </w:r>
    </w:p>
    <w:p w14:paraId="7376C6E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7. </w:t>
      </w:r>
      <w:r w:rsidRPr="00483799">
        <w:rPr>
          <w:rFonts w:ascii="Times New Roman" w:hAnsi="Times New Roman"/>
          <w:noProof/>
          <w:sz w:val="22"/>
        </w:rPr>
        <w:tab/>
        <w:t>Jørgensen JOL, Jessen N, Pedersen SB, Vestergaard E, Gormsen L, et al. (2006) GH receptor signaling in skeletal muscle and adipose tissue in human subjects following exposure to an intravenous GH bolus. Am J Physiol Endocrinol Metab 291: E899–905. doi:10.1152/ajpendo.00024.2006.</w:t>
      </w:r>
    </w:p>
    <w:p w14:paraId="2EBA490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8. </w:t>
      </w:r>
      <w:r w:rsidRPr="00483799">
        <w:rPr>
          <w:rFonts w:ascii="Times New Roman" w:hAnsi="Times New Roman"/>
          <w:noProof/>
          <w:sz w:val="22"/>
        </w:rPr>
        <w:tab/>
        <w:t>Bolinder J, Ostman J, Werner S, Arner P (1986) Insulin action in human adipose tissue in acromegaly. J Clin Invest 77: 1201–1206. doi:10.1172/JCI112422.</w:t>
      </w:r>
    </w:p>
    <w:p w14:paraId="3B8FECE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9. </w:t>
      </w:r>
      <w:r w:rsidRPr="00483799">
        <w:rPr>
          <w:rFonts w:ascii="Times New Roman" w:hAnsi="Times New Roman"/>
          <w:noProof/>
          <w:sz w:val="22"/>
        </w:rPr>
        <w:tab/>
        <w:t>Gravhølt CH, Schmitz O, Simonsen L, Bülow J, Christiansen JS, et al. (1999) Effects of a physiological GH pulse on interstitial glycerol in abdominal and femoral adipose tissue. Am J Physiol 277: E848–54.</w:t>
      </w:r>
    </w:p>
    <w:p w14:paraId="1B803A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10. </w:t>
      </w:r>
      <w:r w:rsidRPr="00483799">
        <w:rPr>
          <w:rFonts w:ascii="Times New Roman" w:hAnsi="Times New Roman"/>
          <w:noProof/>
          <w:sz w:val="22"/>
        </w:rPr>
        <w:tab/>
        <w:t>Nielsen S, Møller N, Christiansen JS, Jørgensen JO (2001) Pharmacological antilipolysis restores insulin sensitivity during growth hormone exposure. Diabetes 50: 2301–2308.</w:t>
      </w:r>
    </w:p>
    <w:p w14:paraId="2153FF6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11. </w:t>
      </w:r>
      <w:r w:rsidRPr="00483799">
        <w:rPr>
          <w:rFonts w:ascii="Times New Roman" w:hAnsi="Times New Roman"/>
          <w:noProof/>
          <w:sz w:val="22"/>
        </w:rPr>
        <w:tab/>
        <w:t>Khalfallah Y, Sassolas G, Borson-Chazot F, Vega N, Vidal H (2001) Expression of insulin target genes in skeletal muscle and adipose tissue in adult patients with growth hormone deficiency: effect of one year recombinant human growth hormone therapy. J Endocrinol 171: 285–292.</w:t>
      </w:r>
    </w:p>
    <w:p w14:paraId="2E790E3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12. </w:t>
      </w:r>
      <w:r w:rsidRPr="00483799">
        <w:rPr>
          <w:rFonts w:ascii="Times New Roman" w:hAnsi="Times New Roman"/>
          <w:noProof/>
          <w:sz w:val="22"/>
        </w:rPr>
        <w:tab/>
        <w:t>Kasumov T, Huang H, Chung Y-M, Zhang R, McCullough AJ, et al. (2010) Quantification of ceramide species in biological samples by liquid chromatography electrospray ionization tandem mass spectrometry. Anal Biochem 401: 154–161. doi:10.1016/j.ab.2010.02.023.</w:t>
      </w:r>
    </w:p>
    <w:p w14:paraId="752450D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13. </w:t>
      </w:r>
      <w:r w:rsidRPr="00483799">
        <w:rPr>
          <w:rFonts w:ascii="Times New Roman" w:hAnsi="Times New Roman"/>
          <w:noProof/>
          <w:sz w:val="22"/>
        </w:rPr>
        <w:tab/>
        <w:t>Bligh EG, Dyer WJ (1959) A rapid method of total lipid extraction and purification. Can J Biochem Physiol 37: 911–917.</w:t>
      </w:r>
    </w:p>
    <w:p w14:paraId="0D3E2CA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14. </w:t>
      </w:r>
      <w:r w:rsidRPr="00483799">
        <w:rPr>
          <w:rFonts w:ascii="Times New Roman" w:hAnsi="Times New Roman"/>
          <w:noProof/>
          <w:sz w:val="22"/>
        </w:rPr>
        <w:tab/>
        <w:t>Kim D, Pertea G, Trapnell C, Pimentel H, Kelley R, et al. (2013) TopHat2: accurate alignment of transcriptomes in the presence of insertions, deletions and gene fusions. Genome Biol 14: R36. doi:10.1186/gb-2013-14-4-r36.</w:t>
      </w:r>
    </w:p>
    <w:p w14:paraId="254420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15. </w:t>
      </w:r>
      <w:r w:rsidRPr="00483799">
        <w:rPr>
          <w:rFonts w:ascii="Times New Roman" w:hAnsi="Times New Roman"/>
          <w:noProof/>
          <w:sz w:val="22"/>
        </w:rPr>
        <w:tab/>
        <w:t>Langmead B, Trapnell C, Pop M, Salzberg SL (2009) Ultrafast and memory-efficient alignment of short DNA sequences to the human genome. Genome Biol 10: R25. doi:10.1186/gb-2009-10-3-r25.</w:t>
      </w:r>
    </w:p>
    <w:p w14:paraId="4195C3F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16. </w:t>
      </w:r>
      <w:r w:rsidRPr="00483799">
        <w:rPr>
          <w:rFonts w:ascii="Times New Roman" w:hAnsi="Times New Roman"/>
          <w:noProof/>
          <w:sz w:val="22"/>
        </w:rPr>
        <w:tab/>
        <w:t>Anders S, Pyl PT, Huber W (2014) HTSeq – A Python framework to work with high-throughput sequencing data: 1–5.</w:t>
      </w:r>
    </w:p>
    <w:p w14:paraId="298C961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17. </w:t>
      </w:r>
      <w:r w:rsidRPr="00483799">
        <w:rPr>
          <w:rFonts w:ascii="Times New Roman" w:hAnsi="Times New Roman"/>
          <w:noProof/>
          <w:sz w:val="22"/>
        </w:rPr>
        <w:tab/>
        <w:t>Love MI, Huber W, Anders S (2014) Moderated estimation of fold change and dispersion for RNA-Seq data with DESeq2. doi:10.1101/002832.</w:t>
      </w:r>
    </w:p>
    <w:p w14:paraId="1167517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18. </w:t>
      </w:r>
      <w:r w:rsidRPr="00483799">
        <w:rPr>
          <w:rFonts w:ascii="Times New Roman" w:hAnsi="Times New Roman"/>
          <w:noProof/>
          <w:sz w:val="22"/>
        </w:rPr>
        <w:tab/>
        <w:t>Mootha VK, Lindgren CM, Eriksson K-F, Subramanian A, Sihag S, et al. (2003) PGC-1alpha-responsive genes involved in oxidative phosphorylation are coordinately downregulated in human diabetes. Nat Genet 34: 267–273. doi:10.1038/ng1180.</w:t>
      </w:r>
    </w:p>
    <w:p w14:paraId="43AC286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19. </w:t>
      </w:r>
      <w:r w:rsidRPr="00483799">
        <w:rPr>
          <w:rFonts w:ascii="Times New Roman" w:hAnsi="Times New Roman"/>
          <w:noProof/>
          <w:sz w:val="22"/>
        </w:rPr>
        <w:tab/>
        <w:t>Subramanian A, Tamayo P, Mootha VK, Mukherjee S, Ebert BL, et al. (2005) Gene set enrichment analysis: a knowledge-based approach for interpreting genome-wide expression profiles. Proc Natl Acad Sci U S A 102: 15545–15550. doi:10.1073/pnas.0506580102.</w:t>
      </w:r>
    </w:p>
    <w:p w14:paraId="3E96D4C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20. </w:t>
      </w:r>
      <w:r w:rsidRPr="00483799">
        <w:rPr>
          <w:rFonts w:ascii="Times New Roman" w:hAnsi="Times New Roman"/>
          <w:noProof/>
          <w:sz w:val="22"/>
        </w:rPr>
        <w:tab/>
        <w:t>Huo JS, McEachin RC, Cui TX, Duggal NK, Hai T, et al. (2006) Profiles of growth hormone (GH)-regulated genes reveal time-dependent responses and identify a mechanism for regulation of activating transcription factor 3 by GH. J Biol Chem 281: 4132–4141. doi:10.1074/jbc.M508492200.</w:t>
      </w:r>
    </w:p>
    <w:p w14:paraId="3B6DBC9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21. </w:t>
      </w:r>
      <w:r w:rsidRPr="00483799">
        <w:rPr>
          <w:rFonts w:ascii="Times New Roman" w:hAnsi="Times New Roman"/>
          <w:noProof/>
          <w:sz w:val="22"/>
        </w:rPr>
        <w:tab/>
        <w:t>Smyth GK (2005) Limma: linear models for microarray data. In: Gentleman R, Carey V, Dudoit S, Irizarry R, Huber W, editors. Bioinformatics and Computational Biology Solutions Using R and Bioconductor. New York: Springer. pp. 397–420.</w:t>
      </w:r>
    </w:p>
    <w:p w14:paraId="7BE804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22. </w:t>
      </w:r>
      <w:r w:rsidRPr="00483799">
        <w:rPr>
          <w:rFonts w:ascii="Times New Roman" w:hAnsi="Times New Roman"/>
          <w:noProof/>
          <w:sz w:val="22"/>
        </w:rPr>
        <w:tab/>
        <w:t>Benjamini Y, Hochberg Y (1995) Controlling the False Discovery Rate: A Practical and Powerful Approach to Multiple Testing. J R Stat Soc Ser B 57: 289–300.</w:t>
      </w:r>
    </w:p>
    <w:p w14:paraId="0F039B6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23. </w:t>
      </w:r>
      <w:r w:rsidRPr="00483799">
        <w:rPr>
          <w:rFonts w:ascii="Times New Roman" w:hAnsi="Times New Roman"/>
          <w:noProof/>
          <w:sz w:val="22"/>
        </w:rPr>
        <w:tab/>
        <w:t>R Development Core Team, R Core Team (2011) R: A language and environment for statistical computing.</w:t>
      </w:r>
    </w:p>
    <w:p w14:paraId="186E3E0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24. </w:t>
      </w:r>
      <w:r w:rsidRPr="00483799">
        <w:rPr>
          <w:rFonts w:ascii="Times New Roman" w:hAnsi="Times New Roman"/>
          <w:noProof/>
          <w:sz w:val="22"/>
        </w:rPr>
        <w:tab/>
        <w:t>Fox J, Weisberg S (2011) An {R} Companion to Applied Regression. Second. Thousand Oaks {CA}: Sage.</w:t>
      </w:r>
    </w:p>
    <w:p w14:paraId="584D4F9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25. </w:t>
      </w:r>
      <w:r w:rsidRPr="00483799">
        <w:rPr>
          <w:rFonts w:ascii="Times New Roman" w:hAnsi="Times New Roman"/>
          <w:noProof/>
          <w:sz w:val="22"/>
        </w:rPr>
        <w:tab/>
        <w:t>Moller L, Norrelund H, Jessen N, Flyvbjerg A, Pedersen SB, et al. (2009) Impact of growth hormone receptor blockade on substrate metabolism during fasting in healthy subjects. J Clin Endocrinol Metab 94: 4524–4532. doi:10.1210/jc.2009-0381.</w:t>
      </w:r>
    </w:p>
    <w:p w14:paraId="28F2C8D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26. </w:t>
      </w:r>
      <w:r w:rsidRPr="00483799">
        <w:rPr>
          <w:rFonts w:ascii="Times New Roman" w:hAnsi="Times New Roman"/>
          <w:noProof/>
          <w:sz w:val="22"/>
        </w:rPr>
        <w:tab/>
        <w:t>Ashburner M, Ball CA, Blake JA, Botstein D, Butler H, et al. (2000) Gene ontology: tool for the unification of biology. The Gene Ontology Consortium. Nat Genet 25: 25–29. doi:10.1038/75556.</w:t>
      </w:r>
    </w:p>
    <w:p w14:paraId="050FC56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27. </w:t>
      </w:r>
      <w:r w:rsidRPr="00483799">
        <w:rPr>
          <w:rFonts w:ascii="Times New Roman" w:hAnsi="Times New Roman"/>
          <w:noProof/>
          <w:sz w:val="22"/>
        </w:rPr>
        <w:tab/>
        <w:t>Young MD, Wakefield MJ, Smyth GK, Oshlack A (2010) Gene ontology analysis for RNA-seq: accounting for selection bias. Genome Biol 11: R14. doi:10.1186/gb-2010-11-2-r14.</w:t>
      </w:r>
    </w:p>
    <w:p w14:paraId="491516C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28. </w:t>
      </w:r>
      <w:r w:rsidRPr="00483799">
        <w:rPr>
          <w:rFonts w:ascii="Times New Roman" w:hAnsi="Times New Roman"/>
          <w:noProof/>
          <w:sz w:val="22"/>
        </w:rPr>
        <w:tab/>
        <w:t>Fleenor D, Arumugam R, Freemark M (2006) Growth hormone and prolactin receptors in adipogenesis: STAT-5 activation, suppressors of cytokine signaling, and regulation of insulin-like growth factor I. Horm Res 66: 101–110. doi:10.1159/000093667.</w:t>
      </w:r>
    </w:p>
    <w:p w14:paraId="49187F2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29. </w:t>
      </w:r>
      <w:r w:rsidRPr="00483799">
        <w:rPr>
          <w:rFonts w:ascii="Times New Roman" w:hAnsi="Times New Roman"/>
          <w:noProof/>
          <w:sz w:val="22"/>
        </w:rPr>
        <w:tab/>
        <w:t>Haluzik M, Yakar S, Gavrilova O, Setser J, Boisclair Y, et al. (2003) Insulin resistance in the liver-specific IGF-1 gene-deleted mouse is abrogated by deletion of the acid-labile subunit of the IGF-binding protein-3 complex: relative roles of growth hormone and IGF-1 in insulin resistance. Diabetes 52: 2483–2489.</w:t>
      </w:r>
    </w:p>
    <w:p w14:paraId="4BD2DC5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30. </w:t>
      </w:r>
      <w:r w:rsidRPr="00483799">
        <w:rPr>
          <w:rFonts w:ascii="Times New Roman" w:hAnsi="Times New Roman"/>
          <w:noProof/>
          <w:sz w:val="22"/>
        </w:rPr>
        <w:tab/>
        <w:t>Clasen BFF, Krusenstjerna-Hafstrøm T, Vendelbo MH, Thorsen K, Escande C, et al. (2013) Gene expression in skeletal muscle after an acute intravenous GH bolus in human subjects: identification of a mechanism regulating ANGPTL4. J Lipid Res 54: 1988–1997. doi:10.1194/jlr.P034520.</w:t>
      </w:r>
    </w:p>
    <w:p w14:paraId="735C32B9"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31. </w:t>
      </w:r>
      <w:r w:rsidRPr="00483799">
        <w:rPr>
          <w:rFonts w:ascii="Times New Roman" w:hAnsi="Times New Roman"/>
          <w:noProof/>
          <w:sz w:val="22"/>
        </w:rPr>
        <w:tab/>
        <w:t>Pasquali C, Curchod M-L, Wälchli S, Espanel X, Guerrier M, et al. (2003) Identification of protein tyrosine phosphatases with specificity for the ligand-activated growth hormone receptor. Mol Endocrinol 17: 2228–2239. doi:10.1210/me.2003-0011.</w:t>
      </w:r>
    </w:p>
    <w:p w14:paraId="3312CEB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32. </w:t>
      </w:r>
      <w:r w:rsidRPr="00483799">
        <w:rPr>
          <w:rFonts w:ascii="Times New Roman" w:hAnsi="Times New Roman"/>
          <w:noProof/>
          <w:sz w:val="22"/>
        </w:rPr>
        <w:tab/>
        <w:t>Pilecka I, Patrignani C, Pescini R, Curchod M-L, Perrin D, et al. (2007) Protein-tyrosine phosphatase H1 controls growth hormone receptor signaling and systemic growth. J Biol Chem 282: 35405–35415. doi:10.1074/jbc.M705814200.</w:t>
      </w:r>
    </w:p>
    <w:p w14:paraId="7391A89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33. </w:t>
      </w:r>
      <w:r w:rsidRPr="00483799">
        <w:rPr>
          <w:rFonts w:ascii="Times New Roman" w:hAnsi="Times New Roman"/>
          <w:noProof/>
          <w:sz w:val="22"/>
        </w:rPr>
        <w:tab/>
        <w:t>Sladek R, Rocheleau G, Rung J, Dina C, Shen L, et al. (2007) A genome-wide association study identifies novel risk loci for type 2 diabetes. Nature 445: 881–885. doi:10.1038/nature05616.</w:t>
      </w:r>
    </w:p>
    <w:p w14:paraId="35FD555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34. </w:t>
      </w:r>
      <w:r w:rsidRPr="00483799">
        <w:rPr>
          <w:rFonts w:ascii="Times New Roman" w:hAnsi="Times New Roman"/>
          <w:noProof/>
          <w:sz w:val="22"/>
        </w:rPr>
        <w:tab/>
        <w:t>Saxena R, Voight BF, Lyssenko V, Burtt NP, de Bakker PIW, et al. (2007) Genome-wide association analysis identifies loci for type 2 diabetes and triglyceride levels. Science 316: 1331–1336. doi:10.1126/science.1142358.</w:t>
      </w:r>
    </w:p>
    <w:p w14:paraId="52C0A6B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35. </w:t>
      </w:r>
      <w:r w:rsidRPr="00483799">
        <w:rPr>
          <w:rFonts w:ascii="Times New Roman" w:hAnsi="Times New Roman"/>
          <w:noProof/>
          <w:sz w:val="22"/>
        </w:rPr>
        <w:tab/>
        <w:t>Waters MJ, Brooks AJ (2012) Growth hormone and cell growth. Endocr Dev 23: 86–95. doi:10.1159/000341761.</w:t>
      </w:r>
    </w:p>
    <w:p w14:paraId="43C9148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36. </w:t>
      </w:r>
      <w:r w:rsidRPr="00483799">
        <w:rPr>
          <w:rFonts w:ascii="Times New Roman" w:hAnsi="Times New Roman"/>
          <w:noProof/>
          <w:sz w:val="22"/>
        </w:rPr>
        <w:tab/>
        <w:t>Pradines-Figueres A, Barcellini-Couget S, Dani C, Baudoin C, Ailhaud G (1990) Inhibition by serum components of the expression of lipoprotein lipase gene upon stimulation by growth hormone. Biochem Biophys Res Commun 166: 1118–1125.</w:t>
      </w:r>
    </w:p>
    <w:p w14:paraId="14252230"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37. </w:t>
      </w:r>
      <w:r w:rsidRPr="00483799">
        <w:rPr>
          <w:rFonts w:ascii="Times New Roman" w:hAnsi="Times New Roman"/>
          <w:noProof/>
          <w:sz w:val="22"/>
        </w:rPr>
        <w:tab/>
        <w:t>Barcellini-Couget S, Vassaux G, Negrel R, Ailhaud G (1994) Rise in cytosolic Ca2+ abolishes in preadipose cells the expression of lipoprotein lipase stimulated by growth hormone. Biochem Biophys Res Commun 199: 136–143.</w:t>
      </w:r>
    </w:p>
    <w:p w14:paraId="6F9D462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38. </w:t>
      </w:r>
      <w:r w:rsidRPr="00483799">
        <w:rPr>
          <w:rFonts w:ascii="Times New Roman" w:hAnsi="Times New Roman"/>
          <w:noProof/>
          <w:sz w:val="22"/>
        </w:rPr>
        <w:tab/>
        <w:t>Padines-Figuères A, Barcellini-Couget S, Dani C, Vannier C, Ailhaud G (1990) Transcriptional control of the expression of lipoprotein lipase gene by growth hormone in preadipocyte Ob1771 cells. J Lipid Res 31: 1283–1291.</w:t>
      </w:r>
    </w:p>
    <w:p w14:paraId="7F9A3C22"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39. </w:t>
      </w:r>
      <w:r w:rsidRPr="00483799">
        <w:rPr>
          <w:rFonts w:ascii="Times New Roman" w:hAnsi="Times New Roman"/>
          <w:noProof/>
          <w:sz w:val="22"/>
        </w:rPr>
        <w:tab/>
        <w:t>Simsolo RB (1995) Effects of acromegaly treatment and growth hormone on adipose tissue lipoprotein lipase. J Clin Endocrinol Metab 80: 3233–3238. doi:10.1210/jc.80.11.3233.</w:t>
      </w:r>
    </w:p>
    <w:p w14:paraId="5B01D41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40. </w:t>
      </w:r>
      <w:r w:rsidRPr="00483799">
        <w:rPr>
          <w:rFonts w:ascii="Times New Roman" w:hAnsi="Times New Roman"/>
          <w:noProof/>
          <w:sz w:val="22"/>
        </w:rPr>
        <w:tab/>
        <w:t>Richelsen B, Pedersen SB, Kristensen K, Børglum JD, Nørrelund H, et al. (2000) Regulation of Lipoprotein Lipase and Hormone-Sensitive Lipase Activity and Gene Expression in Adipose and Muscle Tissue by Growth Hormone Treatment During Weight Loss in Obese Patients. 49: 906–911. doi:10.1053/mt.2000.6738.</w:t>
      </w:r>
    </w:p>
    <w:p w14:paraId="703189C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41. </w:t>
      </w:r>
      <w:r w:rsidRPr="00483799">
        <w:rPr>
          <w:rFonts w:ascii="Times New Roman" w:hAnsi="Times New Roman"/>
          <w:noProof/>
          <w:sz w:val="22"/>
        </w:rPr>
        <w:tab/>
        <w:t>Lass A, Zimmermann R, Haemmerle G, Riederer M, Schoiswohl G, et al. (2006) Adipose triglyceride lipase-mediated lipolysis of cellular fat stores is activated by CGI-58 and defective in Chanarin-Dorfman Syndrome. Cell Metab 3: 309–319. doi:10.1016/j.cmet.2006.03.005.</w:t>
      </w:r>
    </w:p>
    <w:p w14:paraId="377FB64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42. </w:t>
      </w:r>
      <w:r w:rsidRPr="00483799">
        <w:rPr>
          <w:rFonts w:ascii="Times New Roman" w:hAnsi="Times New Roman"/>
          <w:noProof/>
          <w:sz w:val="22"/>
        </w:rPr>
        <w:tab/>
        <w:t>Ho P-C, Chuang Y-S, Hung C-H, Wei L-N (2011) Cytoplasmic receptor-interacting protein 140 (RIP140) interacts with perilipin to regulate lipolysis. Cell Signal 23: 1396–1403. doi:10.1016/j.cellsig.2011.03.023.</w:t>
      </w:r>
    </w:p>
    <w:p w14:paraId="39811FC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43. </w:t>
      </w:r>
      <w:r w:rsidRPr="00483799">
        <w:rPr>
          <w:rFonts w:ascii="Times New Roman" w:hAnsi="Times New Roman"/>
          <w:noProof/>
          <w:sz w:val="22"/>
        </w:rPr>
        <w:tab/>
        <w:t>Oberbauer AM, German JB, Murray JD (2011) Growth hormone enhances arachidonic acid metabolites in a growth hormone transgenic mouse. Lipids 46: 495–504. doi:10.1007/s11745-011-3548-y.</w:t>
      </w:r>
    </w:p>
    <w:p w14:paraId="29AE0365"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44. </w:t>
      </w:r>
      <w:r w:rsidRPr="00483799">
        <w:rPr>
          <w:rFonts w:ascii="Times New Roman" w:hAnsi="Times New Roman"/>
          <w:noProof/>
          <w:sz w:val="22"/>
        </w:rPr>
        <w:tab/>
        <w:t>Kröger J, Schulze MB (2012) Recent insights into the relation of Δ5 desaturase and Δ6 desaturase activity to the development of type 2 diabetes. Curr Opin Lipidol 23: 4–10. doi:10.1097/MOL.0b013e32834d2dc5.</w:t>
      </w:r>
    </w:p>
    <w:p w14:paraId="13C50034"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45. </w:t>
      </w:r>
      <w:r w:rsidRPr="00483799">
        <w:rPr>
          <w:rFonts w:ascii="Times New Roman" w:hAnsi="Times New Roman"/>
          <w:noProof/>
          <w:sz w:val="22"/>
        </w:rPr>
        <w:tab/>
        <w:t>Mayneris-Perxachs J, Guerendiain M, Castellote AI, Estruch R, Covas MI, et al. (2013) Plasma fatty acid composition, estimated desaturase activities, and their relation with the metabolic syndrome in a population at high risk of cardiovascular disease. Clin Nutr 33: 90–97. doi:10.1016/j.clnu.2013.03.001.</w:t>
      </w:r>
    </w:p>
    <w:p w14:paraId="07A57B73"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46. </w:t>
      </w:r>
      <w:r w:rsidRPr="00483799">
        <w:rPr>
          <w:rFonts w:ascii="Times New Roman" w:hAnsi="Times New Roman"/>
          <w:noProof/>
          <w:sz w:val="22"/>
        </w:rPr>
        <w:tab/>
        <w:t>Del Rincon J-P, Iida K, Gaylinn BD, McCurdy CE, Leitner JW, et al. (2007) Growth hormone regulation of p85alpha expression and phosphoinositide 3-kinase activity in adipose tissue: mechanism for growth hormone-mediated insulin resistance. Diabetes 56: 1638–1646. doi:10.2337/db06-0299.</w:t>
      </w:r>
    </w:p>
    <w:p w14:paraId="727D92DC"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47. </w:t>
      </w:r>
      <w:r w:rsidRPr="00483799">
        <w:rPr>
          <w:rFonts w:ascii="Times New Roman" w:hAnsi="Times New Roman"/>
          <w:noProof/>
          <w:sz w:val="22"/>
        </w:rPr>
        <w:tab/>
        <w:t>Holland WL, Brozinick JT, Wang L-P, Hawkins ED, Sargent KM, et al. (2007) Inhibition of ceramide synthesis ameliorates glucocorticoid-, saturated-fat-, and obesity-induced insulin resistance. Cell Metab 5: 167–179. doi:10.1016/j.cmet.2007.01.002.</w:t>
      </w:r>
    </w:p>
    <w:p w14:paraId="567808F1"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48. </w:t>
      </w:r>
      <w:r w:rsidRPr="00483799">
        <w:rPr>
          <w:rFonts w:ascii="Times New Roman" w:hAnsi="Times New Roman"/>
          <w:noProof/>
          <w:sz w:val="22"/>
        </w:rPr>
        <w:tab/>
        <w:t>Adams JM, Pratipanawatr T, Berria R, Wang E, DeFronzo RA, et al. (2004) Ceramide content is increased in skeletal muscle from obese insulin-resistant humans. Diabetes 53: 25–31.</w:t>
      </w:r>
    </w:p>
    <w:p w14:paraId="55FBEBA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lastRenderedPageBreak/>
        <w:t xml:space="preserve">49. </w:t>
      </w:r>
      <w:r w:rsidRPr="00483799">
        <w:rPr>
          <w:rFonts w:ascii="Times New Roman" w:hAnsi="Times New Roman"/>
          <w:noProof/>
          <w:sz w:val="22"/>
        </w:rPr>
        <w:tab/>
        <w:t>Aerts JM, Ottenhoff R, Powlson AS, Grefhorst A, van Eijk M, et al. (2007) Pharmacological inhibition of glucosylceramide synthase enhances insulin sensitivity. Diabetes 56: 1341–1349. doi:10.2337/db06-1619.</w:t>
      </w:r>
    </w:p>
    <w:p w14:paraId="3C8D3BCB"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50. </w:t>
      </w:r>
      <w:r w:rsidRPr="00483799">
        <w:rPr>
          <w:rFonts w:ascii="Times New Roman" w:hAnsi="Times New Roman"/>
          <w:noProof/>
          <w:sz w:val="22"/>
        </w:rPr>
        <w:tab/>
        <w:t>Chavez JA, Knotts T a, Wang L-P, Li G, Dobrowsky RT, et al. (2003) A role for ceramide, but not diacylglycerol, in the antagonism of insulin signal transduction by saturated fatty acids. J Biol Chem 278: 10297–10303. doi:10.1074/jbc.M212307200.</w:t>
      </w:r>
    </w:p>
    <w:p w14:paraId="113B9C76"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51. </w:t>
      </w:r>
      <w:r w:rsidRPr="00483799">
        <w:rPr>
          <w:rFonts w:ascii="Times New Roman" w:hAnsi="Times New Roman"/>
          <w:noProof/>
          <w:sz w:val="22"/>
        </w:rPr>
        <w:tab/>
        <w:t>Ip W, Chiang Y-TA, Jin T (2012) The involvement of the wnt signaling pathway and TCF7L2 in diabetes mellitus: The current understanding, dispute, and perspective. Cell Biosci 2: 28. doi:10.1186/2045-3701-2-28.</w:t>
      </w:r>
    </w:p>
    <w:p w14:paraId="36EE19C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52. </w:t>
      </w:r>
      <w:r w:rsidRPr="00483799">
        <w:rPr>
          <w:rFonts w:ascii="Times New Roman" w:hAnsi="Times New Roman"/>
          <w:noProof/>
          <w:sz w:val="22"/>
        </w:rPr>
        <w:tab/>
        <w:t>Boj SF, van Es JH, Huch M, Li VSW, José A, et al. (2012) Diabetes risk gene and Wnt effector Tcf7l2/TCF4 controls hepatic response to perinatal and adult metabolic demand. Cell 151: 1595–1607. doi:10.1016/j.cell.2012.10.053.</w:t>
      </w:r>
    </w:p>
    <w:p w14:paraId="6760E3DA"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53. </w:t>
      </w:r>
      <w:r w:rsidRPr="00483799">
        <w:rPr>
          <w:rFonts w:ascii="Times New Roman" w:hAnsi="Times New Roman"/>
          <w:noProof/>
          <w:sz w:val="22"/>
        </w:rPr>
        <w:tab/>
        <w:t>Hindle AK, Brody F, Tevar R, Kluk B, Hill S, et al. (2009) TCF7L2 expression in diabetic patients undergoing bariatric surgery. Surg Endosc 23: 700–704. doi:10.1007/s00464-008-0001-2.</w:t>
      </w:r>
    </w:p>
    <w:p w14:paraId="0B12113E"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54. </w:t>
      </w:r>
      <w:r w:rsidRPr="00483799">
        <w:rPr>
          <w:rFonts w:ascii="Times New Roman" w:hAnsi="Times New Roman"/>
          <w:noProof/>
          <w:sz w:val="22"/>
        </w:rPr>
        <w:tab/>
        <w:t>Napolitano a, Voice MW, Edwards CR, Seckl JR, Chapman KE (1998) 11Beta-hydroxysteroid dehydrogenase 1 in adipocytes: expression is differentiation-dependent and hormonally regulated. J Steroid Biochem Mol Biol 64: 251–260.</w:t>
      </w:r>
    </w:p>
    <w:p w14:paraId="4F2C3257"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55. </w:t>
      </w:r>
      <w:r w:rsidRPr="00483799">
        <w:rPr>
          <w:rFonts w:ascii="Times New Roman" w:hAnsi="Times New Roman"/>
          <w:noProof/>
          <w:sz w:val="22"/>
        </w:rPr>
        <w:tab/>
        <w:t>Paulsen SK, Pedersen SB, Jørgensen JOL, Fisker S, Christiansen JS, et al. (2006) Growth hormone (GH) substitution in GH-deficient patients inhibits 11beta-hydroxysteroid dehydrogenase type 1 messenger ribonucleic acid expression in adipose tissue. J Clin Endocrinol Metab 91: 1093–1098. doi:10.1210/jc.2005-1694.</w:t>
      </w:r>
    </w:p>
    <w:p w14:paraId="6D9423FF"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56. </w:t>
      </w:r>
      <w:r w:rsidRPr="00483799">
        <w:rPr>
          <w:rFonts w:ascii="Times New Roman" w:hAnsi="Times New Roman"/>
          <w:noProof/>
          <w:sz w:val="22"/>
        </w:rPr>
        <w:tab/>
        <w:t>Frajese G V, Taylor NF, Jenkins PJ, Besser GM, Monson JP (2004) Modulation of cortisol metabolism during treatment of acromegaly is independent of body composition and insulin sensitivity. Horm Res 61: 246–251. doi:10.1159/000077135.</w:t>
      </w:r>
    </w:p>
    <w:p w14:paraId="6735D928"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57. </w:t>
      </w:r>
      <w:r w:rsidRPr="00483799">
        <w:rPr>
          <w:rFonts w:ascii="Times New Roman" w:hAnsi="Times New Roman"/>
          <w:noProof/>
          <w:sz w:val="22"/>
        </w:rPr>
        <w:tab/>
        <w:t>Moore JS, Monson JP, Kaltsas G, Putignano P, Wood PJ, et al. (1999) Modulation of 11beta-hydroxysteroid dehydrogenase isozymes by growth hormone and insulin-like growth factor: in vivo and in vitro studies. J Clin Endocrinol Metab 84: 4172–4177.</w:t>
      </w:r>
    </w:p>
    <w:p w14:paraId="17D8C68D" w14:textId="77777777" w:rsidR="00483799" w:rsidRPr="00483799" w:rsidRDefault="00483799">
      <w:pPr>
        <w:pStyle w:val="NormalWeb"/>
        <w:ind w:left="640" w:hanging="640"/>
        <w:divId w:val="959339465"/>
        <w:rPr>
          <w:rFonts w:ascii="Times New Roman" w:hAnsi="Times New Roman"/>
          <w:noProof/>
          <w:sz w:val="22"/>
        </w:rPr>
      </w:pPr>
      <w:r w:rsidRPr="00483799">
        <w:rPr>
          <w:rFonts w:ascii="Times New Roman" w:hAnsi="Times New Roman"/>
          <w:noProof/>
          <w:sz w:val="22"/>
        </w:rPr>
        <w:t xml:space="preserve">58. </w:t>
      </w:r>
      <w:r w:rsidRPr="00483799">
        <w:rPr>
          <w:rFonts w:ascii="Times New Roman" w:hAnsi="Times New Roman"/>
          <w:noProof/>
          <w:sz w:val="22"/>
        </w:rPr>
        <w:tab/>
        <w:t xml:space="preserve">Kalinyak JE, Dorin RI, Hoffman AR, Perlman AJ (1987) Tissue-specific regulation of glucocorticoid receptor mRNA by dexamethasone. J Biol Chem 262: 10441–10444. </w:t>
      </w:r>
    </w:p>
    <w:p w14:paraId="654CCF50" w14:textId="76C6BC3E" w:rsidR="00D377FA" w:rsidRPr="003A3AC8" w:rsidRDefault="006E4692" w:rsidP="00483799">
      <w:pPr>
        <w:pStyle w:val="NormalWeb"/>
        <w:ind w:left="640" w:hanging="640"/>
        <w:divId w:val="1599100901"/>
        <w:rPr>
          <w:rFonts w:ascii="Times New Roman" w:hAnsi="Times New Roman"/>
          <w:b/>
          <w:bCs/>
          <w:sz w:val="22"/>
          <w:szCs w:val="22"/>
        </w:rPr>
      </w:pPr>
      <w:r w:rsidRPr="003A3AC8">
        <w:rPr>
          <w:rFonts w:ascii="Times New Roman" w:hAnsi="Times New Roman"/>
          <w:b/>
          <w:bCs/>
          <w:sz w:val="22"/>
          <w:szCs w:val="22"/>
        </w:rPr>
        <w:fldChar w:fldCharType="end"/>
      </w:r>
    </w:p>
    <w:p w14:paraId="367B1B83" w14:textId="30812D68" w:rsidR="00661E03" w:rsidRPr="00C84E90" w:rsidRDefault="00C84E90" w:rsidP="00C84E90">
      <w:pPr>
        <w:bidi w:val="0"/>
        <w:spacing w:after="0" w:line="480" w:lineRule="auto"/>
        <w:ind w:left="720" w:hanging="720"/>
        <w:jc w:val="both"/>
        <w:rPr>
          <w:rFonts w:ascii="Times New Roman" w:hAnsi="Times New Roman" w:cs="Times New Roman"/>
          <w:b/>
          <w:bCs/>
        </w:rPr>
      </w:pPr>
      <w:r>
        <w:rPr>
          <w:rFonts w:ascii="Times New Roman" w:hAnsi="Times New Roman" w:cs="Times New Roman"/>
          <w:b/>
          <w:bCs/>
        </w:rPr>
        <w:br w:type="page"/>
      </w:r>
    </w:p>
    <w:p w14:paraId="2BDB2EB5" w14:textId="77777777" w:rsidR="00661E03" w:rsidRPr="003A3AC8" w:rsidRDefault="00661E03"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lastRenderedPageBreak/>
        <w:t>Figure Legends</w:t>
      </w:r>
    </w:p>
    <w:p w14:paraId="129B9F7D" w14:textId="77777777" w:rsidR="00661E03" w:rsidRPr="003A3AC8" w:rsidRDefault="00661E03"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Figure 1:</w:t>
      </w:r>
      <w:r w:rsidR="005B6E58" w:rsidRPr="003A3AC8">
        <w:rPr>
          <w:rFonts w:ascii="Times New Roman" w:hAnsi="Times New Roman" w:cs="Times New Roman"/>
          <w:b/>
          <w:bCs/>
        </w:rPr>
        <w:t xml:space="preserve">  </w:t>
      </w:r>
      <w:proofErr w:type="spellStart"/>
      <w:r w:rsidR="005B6E58" w:rsidRPr="003A3AC8">
        <w:rPr>
          <w:rFonts w:ascii="Times New Roman" w:hAnsi="Times New Roman" w:cs="Times New Roman"/>
          <w:b/>
          <w:bCs/>
        </w:rPr>
        <w:t>Acromegalic</w:t>
      </w:r>
      <w:proofErr w:type="spellEnd"/>
      <w:r w:rsidR="005B6E58" w:rsidRPr="003A3AC8">
        <w:rPr>
          <w:rFonts w:ascii="Times New Roman" w:hAnsi="Times New Roman" w:cs="Times New Roman"/>
          <w:b/>
          <w:bCs/>
        </w:rPr>
        <w:t xml:space="preserve"> patients have reduced insulin sensitivity and </w:t>
      </w:r>
      <w:r w:rsidR="0091026A" w:rsidRPr="003A3AC8">
        <w:rPr>
          <w:rFonts w:ascii="Times New Roman" w:hAnsi="Times New Roman" w:cs="Times New Roman"/>
          <w:b/>
          <w:bCs/>
        </w:rPr>
        <w:t xml:space="preserve">trend for </w:t>
      </w:r>
      <w:r w:rsidR="005B6E58" w:rsidRPr="003A3AC8">
        <w:rPr>
          <w:rFonts w:ascii="Times New Roman" w:hAnsi="Times New Roman" w:cs="Times New Roman"/>
          <w:b/>
          <w:bCs/>
        </w:rPr>
        <w:t xml:space="preserve">higher </w:t>
      </w:r>
      <w:proofErr w:type="spellStart"/>
      <w:r w:rsidR="005B6E58" w:rsidRPr="003A3AC8">
        <w:rPr>
          <w:rFonts w:ascii="Times New Roman" w:hAnsi="Times New Roman" w:cs="Times New Roman"/>
          <w:b/>
          <w:bCs/>
        </w:rPr>
        <w:t>lipolytic</w:t>
      </w:r>
      <w:proofErr w:type="spellEnd"/>
      <w:r w:rsidR="005B6E58" w:rsidRPr="003A3AC8">
        <w:rPr>
          <w:rFonts w:ascii="Times New Roman" w:hAnsi="Times New Roman" w:cs="Times New Roman"/>
          <w:b/>
          <w:bCs/>
        </w:rPr>
        <w:t xml:space="preserve"> activity than their controls.   </w:t>
      </w:r>
      <w:r w:rsidR="005B6E58" w:rsidRPr="003A3AC8">
        <w:rPr>
          <w:rFonts w:ascii="Times New Roman" w:hAnsi="Times New Roman" w:cs="Times New Roman"/>
          <w:bCs/>
        </w:rPr>
        <w:t>A) Fasting blood glucose levels.  B) Fasting insulin levels.  C) HOMA-IR score</w:t>
      </w:r>
      <w:r w:rsidR="00C21C55" w:rsidRPr="003A3AC8">
        <w:rPr>
          <w:rFonts w:ascii="Times New Roman" w:hAnsi="Times New Roman" w:cs="Times New Roman"/>
          <w:bCs/>
        </w:rPr>
        <w:t xml:space="preserve"> from Control or Acromegaly subjects</w:t>
      </w:r>
      <w:r w:rsidR="005B6E58" w:rsidRPr="003A3AC8">
        <w:rPr>
          <w:rFonts w:ascii="Times New Roman" w:hAnsi="Times New Roman" w:cs="Times New Roman"/>
          <w:bCs/>
        </w:rPr>
        <w:t xml:space="preserve">.  D) </w:t>
      </w:r>
      <w:proofErr w:type="gramStart"/>
      <w:r w:rsidR="00871D55" w:rsidRPr="003A3AC8">
        <w:rPr>
          <w:rFonts w:ascii="Times New Roman" w:hAnsi="Times New Roman" w:cs="Times New Roman"/>
          <w:bCs/>
          <w:i/>
        </w:rPr>
        <w:t>ex</w:t>
      </w:r>
      <w:proofErr w:type="gramEnd"/>
      <w:r w:rsidR="00871D55" w:rsidRPr="003A3AC8">
        <w:rPr>
          <w:rFonts w:ascii="Times New Roman" w:hAnsi="Times New Roman" w:cs="Times New Roman"/>
          <w:bCs/>
          <w:i/>
        </w:rPr>
        <w:t xml:space="preserve"> vivo </w:t>
      </w:r>
      <w:r w:rsidR="00871D55" w:rsidRPr="003A3AC8">
        <w:rPr>
          <w:rFonts w:ascii="Times New Roman" w:hAnsi="Times New Roman" w:cs="Times New Roman"/>
          <w:bCs/>
        </w:rPr>
        <w:t>lipolysis as measured by glycerol release from excised white adipose tissue from control or acromegaly patients</w:t>
      </w:r>
      <w:r w:rsidR="004539BC" w:rsidRPr="003A3AC8">
        <w:rPr>
          <w:rFonts w:ascii="Times New Roman" w:hAnsi="Times New Roman" w:cs="Times New Roman"/>
          <w:bCs/>
        </w:rPr>
        <w:t xml:space="preserve"> left untreated</w:t>
      </w:r>
      <w:r w:rsidR="00734B06" w:rsidRPr="003A3AC8">
        <w:rPr>
          <w:rFonts w:ascii="Times New Roman" w:hAnsi="Times New Roman" w:cs="Times New Roman"/>
          <w:bCs/>
        </w:rPr>
        <w:t xml:space="preserve"> (Basal)</w:t>
      </w:r>
      <w:r w:rsidR="004539BC" w:rsidRPr="003A3AC8">
        <w:rPr>
          <w:rFonts w:ascii="Times New Roman" w:hAnsi="Times New Roman" w:cs="Times New Roman"/>
          <w:bCs/>
        </w:rPr>
        <w:t xml:space="preserve"> or after</w:t>
      </w:r>
      <w:r w:rsidR="00871D55" w:rsidRPr="003A3AC8">
        <w:rPr>
          <w:rFonts w:ascii="Times New Roman" w:hAnsi="Times New Roman" w:cs="Times New Roman"/>
          <w:bCs/>
        </w:rPr>
        <w:t xml:space="preserve"> stimulation with 30 </w:t>
      </w:r>
      <w:proofErr w:type="spellStart"/>
      <w:r w:rsidR="00871D55" w:rsidRPr="003A3AC8">
        <w:rPr>
          <w:rFonts w:ascii="Times New Roman" w:hAnsi="Times New Roman" w:cs="Times New Roman"/>
          <w:bCs/>
        </w:rPr>
        <w:t>nM</w:t>
      </w:r>
      <w:proofErr w:type="spellEnd"/>
      <w:r w:rsidR="00871D55" w:rsidRPr="003A3AC8">
        <w:rPr>
          <w:rFonts w:ascii="Times New Roman" w:hAnsi="Times New Roman" w:cs="Times New Roman"/>
          <w:bCs/>
        </w:rPr>
        <w:t xml:space="preserve"> isoproterenol</w:t>
      </w:r>
      <w:r w:rsidR="00734B06" w:rsidRPr="003A3AC8">
        <w:rPr>
          <w:rFonts w:ascii="Times New Roman" w:hAnsi="Times New Roman" w:cs="Times New Roman"/>
          <w:bCs/>
        </w:rPr>
        <w:t xml:space="preserve"> (</w:t>
      </w:r>
      <w:proofErr w:type="spellStart"/>
      <w:r w:rsidR="00734B06" w:rsidRPr="003A3AC8">
        <w:rPr>
          <w:rFonts w:ascii="Times New Roman" w:hAnsi="Times New Roman" w:cs="Times New Roman"/>
          <w:bCs/>
        </w:rPr>
        <w:t>Iso</w:t>
      </w:r>
      <w:proofErr w:type="spellEnd"/>
      <w:r w:rsidR="00734B06" w:rsidRPr="003A3AC8">
        <w:rPr>
          <w:rFonts w:ascii="Times New Roman" w:hAnsi="Times New Roman" w:cs="Times New Roman"/>
          <w:bCs/>
        </w:rPr>
        <w:t>)</w:t>
      </w:r>
      <w:r w:rsidR="00871D55" w:rsidRPr="003A3AC8">
        <w:rPr>
          <w:rFonts w:ascii="Times New Roman" w:hAnsi="Times New Roman" w:cs="Times New Roman"/>
          <w:bCs/>
        </w:rPr>
        <w:t xml:space="preserve">. </w:t>
      </w:r>
      <w:r w:rsidR="007F0DC7" w:rsidRPr="003A3AC8">
        <w:rPr>
          <w:rFonts w:ascii="Times New Roman" w:hAnsi="Times New Roman" w:cs="Times New Roman"/>
          <w:bCs/>
        </w:rPr>
        <w:t xml:space="preserve">  Data is presented as mean +/- standard error of the mean.</w:t>
      </w:r>
      <w:r w:rsidR="00616D1E" w:rsidRPr="003A3AC8">
        <w:rPr>
          <w:rFonts w:ascii="Times New Roman" w:hAnsi="Times New Roman" w:cs="Times New Roman"/>
          <w:bCs/>
        </w:rPr>
        <w:t xml:space="preserve">  Asterisk indicates </w:t>
      </w:r>
      <w:r w:rsidR="00006552" w:rsidRPr="003A3AC8">
        <w:rPr>
          <w:rFonts w:ascii="Times New Roman" w:hAnsi="Times New Roman" w:cs="Times New Roman"/>
          <w:bCs/>
        </w:rPr>
        <w:t>q&lt;</w:t>
      </w:r>
      <w:r w:rsidR="00616D1E" w:rsidRPr="003A3AC8">
        <w:rPr>
          <w:rFonts w:ascii="Times New Roman" w:hAnsi="Times New Roman" w:cs="Times New Roman"/>
          <w:bCs/>
        </w:rPr>
        <w:t>0.05</w:t>
      </w:r>
      <w:r w:rsidR="008D3CFD" w:rsidRPr="003A3AC8">
        <w:rPr>
          <w:rFonts w:ascii="Times New Roman" w:hAnsi="Times New Roman" w:cs="Times New Roman"/>
          <w:bCs/>
        </w:rPr>
        <w:t>.</w:t>
      </w:r>
    </w:p>
    <w:p w14:paraId="774227B1" w14:textId="77777777" w:rsidR="003C1798" w:rsidRPr="003A3AC8" w:rsidRDefault="003C1798" w:rsidP="002F38E1">
      <w:pPr>
        <w:bidi w:val="0"/>
        <w:spacing w:after="0" w:line="480" w:lineRule="auto"/>
        <w:jc w:val="both"/>
        <w:rPr>
          <w:rFonts w:ascii="Times New Roman" w:hAnsi="Times New Roman" w:cs="Times New Roman"/>
          <w:bCs/>
        </w:rPr>
      </w:pPr>
    </w:p>
    <w:p w14:paraId="3FF9B4BA" w14:textId="517A4F74" w:rsidR="003C1798" w:rsidRPr="008F0542" w:rsidRDefault="003C17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2:  </w:t>
      </w:r>
      <w:r w:rsidR="00C312BC" w:rsidRPr="003A3AC8">
        <w:rPr>
          <w:rFonts w:ascii="Times New Roman" w:hAnsi="Times New Roman" w:cs="Times New Roman"/>
          <w:b/>
          <w:bCs/>
        </w:rPr>
        <w:t xml:space="preserve">Differential expression of genes in white adipose tissue from </w:t>
      </w:r>
      <w:r w:rsidR="0091026A" w:rsidRPr="003A3AC8">
        <w:rPr>
          <w:rFonts w:ascii="Times New Roman" w:hAnsi="Times New Roman" w:cs="Times New Roman"/>
          <w:b/>
          <w:bCs/>
        </w:rPr>
        <w:t>subject</w:t>
      </w:r>
      <w:r w:rsidR="002F38E1" w:rsidRPr="003A3AC8">
        <w:rPr>
          <w:rFonts w:ascii="Times New Roman" w:hAnsi="Times New Roman" w:cs="Times New Roman"/>
          <w:b/>
          <w:bCs/>
        </w:rPr>
        <w:t>s with acromegaly</w:t>
      </w:r>
      <w:r w:rsidR="00C312BC" w:rsidRPr="003A3AC8">
        <w:rPr>
          <w:rFonts w:ascii="Times New Roman" w:hAnsi="Times New Roman" w:cs="Times New Roman"/>
          <w:b/>
          <w:bCs/>
        </w:rPr>
        <w:t xml:space="preserve"> compared to controls.  </w:t>
      </w:r>
      <w:r w:rsidR="00C312BC" w:rsidRPr="003A3AC8">
        <w:rPr>
          <w:rFonts w:ascii="Times New Roman" w:hAnsi="Times New Roman" w:cs="Times New Roman"/>
          <w:bCs/>
        </w:rPr>
        <w:t xml:space="preserve">A) </w:t>
      </w:r>
      <w:proofErr w:type="spellStart"/>
      <w:r w:rsidR="00C312BC" w:rsidRPr="003A3AC8">
        <w:rPr>
          <w:rFonts w:ascii="Times New Roman" w:hAnsi="Times New Roman" w:cs="Times New Roman"/>
          <w:bCs/>
        </w:rPr>
        <w:t>Heatmap</w:t>
      </w:r>
      <w:proofErr w:type="spellEnd"/>
      <w:r w:rsidR="00C312BC" w:rsidRPr="003A3AC8">
        <w:rPr>
          <w:rFonts w:ascii="Times New Roman" w:hAnsi="Times New Roman" w:cs="Times New Roman"/>
          <w:bCs/>
        </w:rPr>
        <w:t xml:space="preserve"> of the differentially expressed genes in white adipose tissue</w:t>
      </w:r>
      <w:r w:rsidR="00B6419C" w:rsidRPr="003A3AC8">
        <w:rPr>
          <w:rFonts w:ascii="Times New Roman" w:hAnsi="Times New Roman" w:cs="Times New Roman"/>
          <w:bCs/>
        </w:rPr>
        <w:t xml:space="preserve">.  </w:t>
      </w:r>
      <w:r w:rsidR="003A1699" w:rsidRPr="003A3AC8">
        <w:rPr>
          <w:rFonts w:ascii="Times New Roman" w:hAnsi="Times New Roman" w:cs="Times New Roman"/>
          <w:bCs/>
        </w:rPr>
        <w:t>Individual values are colored as the log fold change for a particular gene in a particular subject compared to the average expression of that gene across all cohorts, with brown indicating less expression and green indicating more expression (designated in the key as Row Z-score)</w:t>
      </w:r>
      <w:r w:rsidR="00C312BC" w:rsidRPr="003A3AC8">
        <w:rPr>
          <w:rFonts w:ascii="Times New Roman" w:hAnsi="Times New Roman" w:cs="Times New Roman"/>
          <w:bCs/>
        </w:rPr>
        <w:t xml:space="preserve">.  The bar across the top indicates the subject’s diagnosis, red for </w:t>
      </w:r>
      <w:r w:rsidR="0060713B" w:rsidRPr="003A3AC8">
        <w:rPr>
          <w:rFonts w:ascii="Times New Roman" w:hAnsi="Times New Roman" w:cs="Times New Roman"/>
          <w:bCs/>
        </w:rPr>
        <w:t>acromegaly and blue for controls.</w:t>
      </w:r>
      <w:ins w:id="116" w:author="Dave Bridges" w:date="2014-10-12T18:35:00Z">
        <w:r w:rsidR="008F0542">
          <w:rPr>
            <w:rFonts w:ascii="Times New Roman" w:hAnsi="Times New Roman" w:cs="Times New Roman"/>
            <w:bCs/>
          </w:rPr>
          <w:t xml:space="preserve"> </w:t>
        </w:r>
        <w:proofErr w:type="gramStart"/>
        <w:r w:rsidR="008F0542">
          <w:rPr>
            <w:rFonts w:ascii="Times New Roman" w:hAnsi="Times New Roman" w:cs="Times New Roman"/>
            <w:bCs/>
          </w:rPr>
          <w:t>B)  Scatterplot</w:t>
        </w:r>
        <w:proofErr w:type="gramEnd"/>
        <w:r w:rsidR="008F0542">
          <w:rPr>
            <w:rFonts w:ascii="Times New Roman" w:hAnsi="Times New Roman" w:cs="Times New Roman"/>
            <w:bCs/>
          </w:rPr>
          <w:t xml:space="preserve"> showing the log2 fold change for genes which had a statistically significant difference (</w:t>
        </w:r>
        <w:proofErr w:type="spellStart"/>
        <w:r w:rsidR="008F0542">
          <w:rPr>
            <w:rFonts w:ascii="Times New Roman" w:hAnsi="Times New Roman" w:cs="Times New Roman"/>
            <w:bCs/>
          </w:rPr>
          <w:t>q</w:t>
        </w:r>
        <w:r w:rsidR="008F0542">
          <w:rPr>
            <w:rFonts w:ascii="Times New Roman" w:hAnsi="Times New Roman" w:cs="Times New Roman"/>
            <w:bCs/>
            <w:vertAlign w:val="subscript"/>
          </w:rPr>
          <w:t>age</w:t>
        </w:r>
        <w:proofErr w:type="spellEnd"/>
        <w:r w:rsidR="008F0542">
          <w:rPr>
            <w:rFonts w:ascii="Times New Roman" w:hAnsi="Times New Roman" w:cs="Times New Roman"/>
            <w:bCs/>
          </w:rPr>
          <w:t>&lt;0.05) between acromegaly and control subjects.</w:t>
        </w:r>
      </w:ins>
      <w:ins w:id="117" w:author="Dave Bridges" w:date="2014-10-12T18:36:00Z">
        <w:r w:rsidR="008F0542">
          <w:rPr>
            <w:rFonts w:ascii="Times New Roman" w:hAnsi="Times New Roman" w:cs="Times New Roman"/>
            <w:bCs/>
          </w:rPr>
          <w:t xml:space="preserve">  Each dot represents the log2 fold change</w:t>
        </w:r>
      </w:ins>
      <w:ins w:id="118" w:author="Dave Bridges" w:date="2014-10-12T18:37:00Z">
        <w:r w:rsidR="008F0542">
          <w:rPr>
            <w:rFonts w:ascii="Times New Roman" w:hAnsi="Times New Roman" w:cs="Times New Roman"/>
            <w:bCs/>
          </w:rPr>
          <w:t xml:space="preserve"> for acromegaly</w:t>
        </w:r>
      </w:ins>
      <w:ins w:id="119" w:author="Dave Bridges" w:date="2014-10-12T18:36:00Z">
        <w:r w:rsidR="008F0542">
          <w:rPr>
            <w:rFonts w:ascii="Times New Roman" w:hAnsi="Times New Roman" w:cs="Times New Roman"/>
            <w:bCs/>
          </w:rPr>
          <w:t xml:space="preserve"> for a gene in the under 60 and 60 or over cohorts.  The solid line represents a slope of 1, which would imply no </w:t>
        </w:r>
        <w:proofErr w:type="gramStart"/>
        <w:r w:rsidR="008F0542">
          <w:rPr>
            <w:rFonts w:ascii="Times New Roman" w:hAnsi="Times New Roman" w:cs="Times New Roman"/>
            <w:bCs/>
          </w:rPr>
          <w:t>difference  in</w:t>
        </w:r>
        <w:proofErr w:type="gramEnd"/>
        <w:r w:rsidR="008F0542">
          <w:rPr>
            <w:rFonts w:ascii="Times New Roman" w:hAnsi="Times New Roman" w:cs="Times New Roman"/>
            <w:bCs/>
          </w:rPr>
          <w:t xml:space="preserve"> fold change between</w:t>
        </w:r>
      </w:ins>
      <w:ins w:id="120" w:author="Dave Bridges" w:date="2014-10-12T18:37:00Z">
        <w:r w:rsidR="008F0542">
          <w:rPr>
            <w:rFonts w:ascii="Times New Roman" w:hAnsi="Times New Roman" w:cs="Times New Roman"/>
            <w:bCs/>
          </w:rPr>
          <w:t xml:space="preserve"> age groups.  The red line is a </w:t>
        </w:r>
        <w:proofErr w:type="gramStart"/>
        <w:r w:rsidR="008F0542">
          <w:rPr>
            <w:rFonts w:ascii="Times New Roman" w:hAnsi="Times New Roman" w:cs="Times New Roman"/>
            <w:bCs/>
          </w:rPr>
          <w:t>best fit</w:t>
        </w:r>
        <w:proofErr w:type="gramEnd"/>
        <w:r w:rsidR="008F0542">
          <w:rPr>
            <w:rFonts w:ascii="Times New Roman" w:hAnsi="Times New Roman" w:cs="Times New Roman"/>
            <w:bCs/>
          </w:rPr>
          <w:t xml:space="preserve"> line with a lower slope, showing that on average the fold change for older patients is smaller than </w:t>
        </w:r>
      </w:ins>
      <w:ins w:id="121" w:author="Dave Bridges" w:date="2014-10-12T18:38:00Z">
        <w:r w:rsidR="008F0542">
          <w:rPr>
            <w:rFonts w:ascii="Times New Roman" w:hAnsi="Times New Roman" w:cs="Times New Roman"/>
            <w:bCs/>
          </w:rPr>
          <w:t>the</w:t>
        </w:r>
      </w:ins>
      <w:ins w:id="122" w:author="Dave Bridges" w:date="2014-10-12T18:37:00Z">
        <w:r w:rsidR="008F0542">
          <w:rPr>
            <w:rFonts w:ascii="Times New Roman" w:hAnsi="Times New Roman" w:cs="Times New Roman"/>
            <w:bCs/>
          </w:rPr>
          <w:t xml:space="preserve"> </w:t>
        </w:r>
      </w:ins>
      <w:ins w:id="123" w:author="Dave Bridges" w:date="2014-10-12T18:38:00Z">
        <w:r w:rsidR="008F0542">
          <w:rPr>
            <w:rFonts w:ascii="Times New Roman" w:hAnsi="Times New Roman" w:cs="Times New Roman"/>
            <w:bCs/>
          </w:rPr>
          <w:t>fold change for the under-60 patients.</w:t>
        </w:r>
      </w:ins>
    </w:p>
    <w:p w14:paraId="69970E1F" w14:textId="77777777" w:rsidR="007F0DC7" w:rsidRPr="003A3AC8" w:rsidRDefault="007F0DC7" w:rsidP="002F38E1">
      <w:pPr>
        <w:bidi w:val="0"/>
        <w:spacing w:after="0" w:line="480" w:lineRule="auto"/>
        <w:jc w:val="both"/>
        <w:rPr>
          <w:rFonts w:ascii="Times New Roman" w:hAnsi="Times New Roman" w:cs="Times New Roman"/>
          <w:bCs/>
        </w:rPr>
      </w:pPr>
    </w:p>
    <w:p w14:paraId="6305B132" w14:textId="66E2B541" w:rsidR="007F0DC7" w:rsidRPr="003A3AC8" w:rsidRDefault="007F0DC7"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3: </w:t>
      </w:r>
      <w:r w:rsidR="00CC6E6D" w:rsidRPr="003A3AC8">
        <w:rPr>
          <w:rFonts w:ascii="Times New Roman" w:hAnsi="Times New Roman" w:cs="Times New Roman"/>
          <w:b/>
          <w:bCs/>
        </w:rPr>
        <w:t>GH targets</w:t>
      </w:r>
      <w:r w:rsidRPr="003A3AC8">
        <w:rPr>
          <w:rFonts w:ascii="Times New Roman" w:hAnsi="Times New Roman" w:cs="Times New Roman"/>
          <w:b/>
          <w:bCs/>
        </w:rPr>
        <w:t xml:space="preserve"> are differentially expressed in acromegaly subjects.</w:t>
      </w:r>
      <w:r w:rsidRPr="003A3AC8">
        <w:rPr>
          <w:rFonts w:ascii="Times New Roman" w:hAnsi="Times New Roman" w:cs="Times New Roman"/>
          <w:bCs/>
        </w:rPr>
        <w:t xml:space="preserve">  A)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of </w:t>
      </w:r>
      <w:ins w:id="124" w:author="Dave Bridges" w:date="2014-10-12T18:46:00Z">
        <w:r w:rsidR="002A7199">
          <w:rPr>
            <w:rFonts w:ascii="Times New Roman" w:hAnsi="Times New Roman" w:cs="Times New Roman"/>
            <w:bCs/>
          </w:rPr>
          <w:t xml:space="preserve">A) </w:t>
        </w:r>
      </w:ins>
      <w:r w:rsidRPr="003A3AC8">
        <w:rPr>
          <w:rFonts w:ascii="Times New Roman" w:hAnsi="Times New Roman" w:cs="Times New Roman"/>
          <w:bCs/>
          <w:i/>
        </w:rPr>
        <w:t>IGF1</w:t>
      </w:r>
      <w:r w:rsidRPr="003A3AC8">
        <w:rPr>
          <w:rFonts w:ascii="Times New Roman" w:hAnsi="Times New Roman" w:cs="Times New Roman"/>
          <w:bCs/>
        </w:rPr>
        <w:t xml:space="preserve"> and </w:t>
      </w:r>
      <w:ins w:id="125" w:author="Dave Bridges" w:date="2014-10-12T18:46:00Z">
        <w:r w:rsidR="002A7199">
          <w:rPr>
            <w:rFonts w:ascii="Times New Roman" w:hAnsi="Times New Roman" w:cs="Times New Roman"/>
            <w:bCs/>
          </w:rPr>
          <w:t xml:space="preserve">B) </w:t>
        </w:r>
      </w:ins>
      <w:r w:rsidR="004176CD" w:rsidRPr="003A3AC8">
        <w:rPr>
          <w:rFonts w:ascii="Times New Roman" w:hAnsi="Times New Roman" w:cs="Times New Roman"/>
          <w:bCs/>
          <w:i/>
        </w:rPr>
        <w:t>IGFBP3</w:t>
      </w:r>
      <w:r w:rsidR="004176CD" w:rsidRPr="003A3AC8">
        <w:rPr>
          <w:rFonts w:ascii="Times New Roman" w:hAnsi="Times New Roman" w:cs="Times New Roman"/>
          <w:bCs/>
        </w:rPr>
        <w:t xml:space="preserve"> </w:t>
      </w:r>
      <w:r w:rsidR="00880184" w:rsidRPr="003A3AC8">
        <w:rPr>
          <w:rFonts w:ascii="Times New Roman" w:hAnsi="Times New Roman" w:cs="Times New Roman"/>
          <w:bCs/>
        </w:rPr>
        <w:t xml:space="preserve">transcript levels </w:t>
      </w:r>
      <w:r w:rsidRPr="003A3AC8">
        <w:rPr>
          <w:rFonts w:ascii="Times New Roman" w:hAnsi="Times New Roman" w:cs="Times New Roman"/>
          <w:bCs/>
        </w:rPr>
        <w:t xml:space="preserve">in </w:t>
      </w:r>
      <w:r w:rsidR="00880184" w:rsidRPr="003A3AC8">
        <w:rPr>
          <w:rFonts w:ascii="Times New Roman" w:hAnsi="Times New Roman" w:cs="Times New Roman"/>
          <w:bCs/>
        </w:rPr>
        <w:t xml:space="preserve">adipose tissue from </w:t>
      </w:r>
      <w:r w:rsidRPr="003A3AC8">
        <w:rPr>
          <w:rFonts w:ascii="Times New Roman" w:hAnsi="Times New Roman" w:cs="Times New Roman"/>
          <w:bCs/>
        </w:rPr>
        <w:t xml:space="preserve">control and </w:t>
      </w:r>
      <w:proofErr w:type="spellStart"/>
      <w:r w:rsidRPr="003A3AC8">
        <w:rPr>
          <w:rFonts w:ascii="Times New Roman" w:hAnsi="Times New Roman" w:cs="Times New Roman"/>
          <w:bCs/>
        </w:rPr>
        <w:t>acromegalic</w:t>
      </w:r>
      <w:proofErr w:type="spellEnd"/>
      <w:r w:rsidRPr="003A3AC8">
        <w:rPr>
          <w:rFonts w:ascii="Times New Roman" w:hAnsi="Times New Roman" w:cs="Times New Roman"/>
          <w:bCs/>
        </w:rPr>
        <w:t xml:space="preserve"> patients</w:t>
      </w:r>
      <w:r w:rsidR="0091026A" w:rsidRPr="003A3AC8">
        <w:rPr>
          <w:rFonts w:ascii="Times New Roman" w:hAnsi="Times New Roman" w:cs="Times New Roman"/>
          <w:bCs/>
        </w:rPr>
        <w:t xml:space="preserve"> (</w:t>
      </w:r>
      <w:ins w:id="126" w:author="Dave Bridges" w:date="2014-10-12T19:18:00Z">
        <w:r w:rsidR="0026616E">
          <w:rPr>
            <w:rFonts w:ascii="Times New Roman" w:hAnsi="Times New Roman" w:cs="Times New Roman"/>
            <w:bCs/>
          </w:rPr>
          <w:t>C</w:t>
        </w:r>
      </w:ins>
      <w:del w:id="127" w:author="Dave Bridges" w:date="2014-10-12T19:18:00Z">
        <w:r w:rsidR="00B6419C" w:rsidRPr="003A3AC8" w:rsidDel="0026616E">
          <w:rPr>
            <w:rFonts w:ascii="Times New Roman" w:hAnsi="Times New Roman" w:cs="Times New Roman"/>
            <w:bCs/>
          </w:rPr>
          <w:delText>B</w:delText>
        </w:r>
      </w:del>
      <w:r w:rsidR="0091026A" w:rsidRPr="003A3AC8">
        <w:rPr>
          <w:rFonts w:ascii="Times New Roman" w:hAnsi="Times New Roman" w:cs="Times New Roman"/>
          <w:bCs/>
        </w:rPr>
        <w:t>)</w:t>
      </w:r>
      <w:r w:rsidR="00880184" w:rsidRPr="003A3AC8">
        <w:rPr>
          <w:rFonts w:ascii="Times New Roman" w:hAnsi="Times New Roman" w:cs="Times New Roman"/>
          <w:bCs/>
        </w:rPr>
        <w:t xml:space="preserve"> </w:t>
      </w:r>
      <w:proofErr w:type="spellStart"/>
      <w:r w:rsidR="00901318" w:rsidRPr="003A3AC8">
        <w:rPr>
          <w:rFonts w:ascii="Times New Roman" w:hAnsi="Times New Roman" w:cs="Times New Roman"/>
          <w:bCs/>
        </w:rPr>
        <w:t>Comparason</w:t>
      </w:r>
      <w:proofErr w:type="spellEnd"/>
      <w:r w:rsidR="00901318" w:rsidRPr="003A3AC8">
        <w:rPr>
          <w:rFonts w:ascii="Times New Roman" w:hAnsi="Times New Roman" w:cs="Times New Roman"/>
          <w:bCs/>
        </w:rPr>
        <w:t xml:space="preserve"> </w:t>
      </w:r>
      <w:r w:rsidR="00880184" w:rsidRPr="003A3AC8">
        <w:rPr>
          <w:rFonts w:ascii="Times New Roman" w:hAnsi="Times New Roman" w:cs="Times New Roman"/>
          <w:bCs/>
        </w:rPr>
        <w:t xml:space="preserve">between </w:t>
      </w:r>
      <w:r w:rsidR="00880184" w:rsidRPr="003A3AC8">
        <w:rPr>
          <w:rFonts w:ascii="Times New Roman" w:hAnsi="Times New Roman" w:cs="Times New Roman"/>
          <w:bCs/>
          <w:i/>
        </w:rPr>
        <w:t>IGF1</w:t>
      </w:r>
      <w:r w:rsidR="00880184" w:rsidRPr="003A3AC8">
        <w:rPr>
          <w:rFonts w:ascii="Times New Roman" w:hAnsi="Times New Roman" w:cs="Times New Roman"/>
          <w:bCs/>
        </w:rPr>
        <w:t xml:space="preserve"> mRNA and IGF-1 serum levels in patients with acromegaly</w:t>
      </w:r>
      <w:r w:rsidR="0054383A" w:rsidRPr="003A3AC8">
        <w:rPr>
          <w:rFonts w:ascii="Times New Roman" w:hAnsi="Times New Roman" w:cs="Times New Roman"/>
          <w:bCs/>
        </w:rPr>
        <w:t xml:space="preserve"> </w:t>
      </w:r>
      <w:r w:rsidR="0091026A" w:rsidRPr="003A3AC8">
        <w:rPr>
          <w:rFonts w:ascii="Times New Roman" w:hAnsi="Times New Roman" w:cs="Times New Roman"/>
          <w:bCs/>
        </w:rPr>
        <w:t>(</w:t>
      </w:r>
      <w:del w:id="128" w:author="Dave Bridges" w:date="2014-10-12T19:19:00Z">
        <w:r w:rsidR="00B6419C" w:rsidRPr="003A3AC8" w:rsidDel="0026616E">
          <w:rPr>
            <w:rFonts w:ascii="Times New Roman" w:hAnsi="Times New Roman" w:cs="Times New Roman"/>
            <w:bCs/>
          </w:rPr>
          <w:delText>C</w:delText>
        </w:r>
      </w:del>
      <w:ins w:id="129" w:author="Dave Bridges" w:date="2014-10-12T19:19:00Z">
        <w:r w:rsidR="0026616E">
          <w:rPr>
            <w:rFonts w:ascii="Times New Roman" w:hAnsi="Times New Roman" w:cs="Times New Roman"/>
            <w:bCs/>
          </w:rPr>
          <w:t>D and E</w:t>
        </w:r>
      </w:ins>
      <w:r w:rsidR="0091026A" w:rsidRPr="003A3AC8">
        <w:rPr>
          <w:rFonts w:ascii="Times New Roman" w:hAnsi="Times New Roman" w:cs="Times New Roman"/>
          <w:bCs/>
        </w:rPr>
        <w:t>)</w:t>
      </w:r>
      <w:r w:rsidR="0054383A" w:rsidRPr="003A3AC8">
        <w:rPr>
          <w:rFonts w:ascii="Times New Roman" w:hAnsi="Times New Roman" w:cs="Times New Roman"/>
          <w:bCs/>
        </w:rPr>
        <w:t xml:space="preserve"> Expression of mRNA for suppressors of growth hormone signaling </w:t>
      </w:r>
      <w:r w:rsidR="0091026A" w:rsidRPr="003A3AC8">
        <w:rPr>
          <w:rFonts w:ascii="Times New Roman" w:hAnsi="Times New Roman" w:cs="Times New Roman"/>
          <w:bCs/>
        </w:rPr>
        <w:t>(</w:t>
      </w:r>
      <w:del w:id="130" w:author="Dave Bridges" w:date="2014-10-12T19:18:00Z">
        <w:r w:rsidR="00B6419C" w:rsidRPr="003A3AC8" w:rsidDel="0026616E">
          <w:rPr>
            <w:rFonts w:ascii="Times New Roman" w:hAnsi="Times New Roman" w:cs="Times New Roman"/>
            <w:bCs/>
          </w:rPr>
          <w:delText>D</w:delText>
        </w:r>
      </w:del>
      <w:ins w:id="131" w:author="Dave Bridges" w:date="2014-10-12T19:18:00Z">
        <w:r w:rsidR="0026616E">
          <w:rPr>
            <w:rFonts w:ascii="Times New Roman" w:hAnsi="Times New Roman" w:cs="Times New Roman"/>
            <w:bCs/>
          </w:rPr>
          <w:t>F</w:t>
        </w:r>
      </w:ins>
      <w:r w:rsidR="0091026A" w:rsidRPr="003A3AC8">
        <w:rPr>
          <w:rFonts w:ascii="Times New Roman" w:hAnsi="Times New Roman" w:cs="Times New Roman"/>
          <w:bCs/>
        </w:rPr>
        <w:t xml:space="preserve">) </w:t>
      </w:r>
      <w:r w:rsidR="0054383A" w:rsidRPr="003A3AC8">
        <w:rPr>
          <w:rFonts w:ascii="Times New Roman" w:hAnsi="Times New Roman" w:cs="Times New Roman"/>
          <w:bCs/>
        </w:rPr>
        <w:t>and Expression of tyrosine phosphatases associated with growth hormone signaling.</w:t>
      </w:r>
      <w:r w:rsidR="00CC6E6D" w:rsidRPr="003A3AC8">
        <w:rPr>
          <w:rFonts w:ascii="Times New Roman" w:hAnsi="Times New Roman" w:cs="Times New Roman"/>
          <w:bCs/>
        </w:rPr>
        <w:t xml:space="preserve">  </w:t>
      </w:r>
      <w:r w:rsidR="003848BA" w:rsidRPr="003A3AC8">
        <w:rPr>
          <w:rFonts w:ascii="Times New Roman" w:hAnsi="Times New Roman" w:cs="Times New Roman"/>
          <w:bCs/>
        </w:rPr>
        <w:t xml:space="preserve">Asterisks indicate </w:t>
      </w:r>
      <w:r w:rsidR="006F0D92" w:rsidRPr="003A3AC8">
        <w:rPr>
          <w:rFonts w:ascii="Times New Roman" w:hAnsi="Times New Roman" w:cs="Times New Roman"/>
          <w:bCs/>
        </w:rPr>
        <w:t>q</w:t>
      </w:r>
      <w:r w:rsidR="003848BA" w:rsidRPr="003A3AC8">
        <w:rPr>
          <w:rFonts w:ascii="Times New Roman" w:hAnsi="Times New Roman" w:cs="Times New Roman"/>
          <w:bCs/>
        </w:rPr>
        <w:t>&lt;0.05</w:t>
      </w:r>
      <w:ins w:id="132" w:author="Dave Bridges" w:date="2014-10-12T19:19:00Z">
        <w:r w:rsidR="0026616E">
          <w:rPr>
            <w:rFonts w:ascii="Times New Roman" w:hAnsi="Times New Roman" w:cs="Times New Roman"/>
            <w:bCs/>
          </w:rPr>
          <w:t xml:space="preserve"> for the separated under 60 and 60 or over cohorts.  For the global age adjusted </w:t>
        </w:r>
        <w:r w:rsidR="00223816">
          <w:rPr>
            <w:rFonts w:ascii="Times New Roman" w:hAnsi="Times New Roman" w:cs="Times New Roman"/>
            <w:bCs/>
          </w:rPr>
          <w:t>p-value</w:t>
        </w:r>
      </w:ins>
      <w:ins w:id="133" w:author="Dave Bridges" w:date="2014-10-12T19:36:00Z">
        <w:r w:rsidR="005F719C">
          <w:rPr>
            <w:rFonts w:ascii="Times New Roman" w:hAnsi="Times New Roman" w:cs="Times New Roman"/>
            <w:bCs/>
          </w:rPr>
          <w:t>s (</w:t>
        </w:r>
        <w:proofErr w:type="spellStart"/>
        <w:r w:rsidR="005F719C">
          <w:rPr>
            <w:rFonts w:ascii="Times New Roman" w:hAnsi="Times New Roman" w:cs="Times New Roman"/>
            <w:bCs/>
          </w:rPr>
          <w:t>q</w:t>
        </w:r>
        <w:r w:rsidR="005F719C">
          <w:rPr>
            <w:rFonts w:ascii="Times New Roman" w:hAnsi="Times New Roman" w:cs="Times New Roman"/>
            <w:bCs/>
            <w:vertAlign w:val="subscript"/>
          </w:rPr>
          <w:t>age</w:t>
        </w:r>
        <w:proofErr w:type="spellEnd"/>
        <w:r w:rsidR="005F719C">
          <w:rPr>
            <w:rFonts w:ascii="Times New Roman" w:hAnsi="Times New Roman" w:cs="Times New Roman"/>
            <w:bCs/>
          </w:rPr>
          <w:t>)</w:t>
        </w:r>
      </w:ins>
      <w:ins w:id="134" w:author="Dave Bridges" w:date="2014-10-12T19:19:00Z">
        <w:r w:rsidR="00223816">
          <w:rPr>
            <w:rFonts w:ascii="Times New Roman" w:hAnsi="Times New Roman" w:cs="Times New Roman"/>
            <w:bCs/>
          </w:rPr>
          <w:t xml:space="preserve"> see the text or </w:t>
        </w:r>
        <w:r w:rsidR="00223816">
          <w:rPr>
            <w:rFonts w:ascii="Times New Roman" w:hAnsi="Times New Roman" w:cs="Times New Roman"/>
            <w:bCs/>
          </w:rPr>
          <w:lastRenderedPageBreak/>
          <w:t>Supplementary Table 1</w:t>
        </w:r>
      </w:ins>
      <w:r w:rsidR="003848BA" w:rsidRPr="003A3AC8">
        <w:rPr>
          <w:rFonts w:ascii="Times New Roman" w:hAnsi="Times New Roman" w:cs="Times New Roman"/>
          <w:bCs/>
        </w:rPr>
        <w:t xml:space="preserve">.  </w:t>
      </w:r>
      <w:proofErr w:type="spellStart"/>
      <w:r w:rsidR="00CC6E6D" w:rsidRPr="003A3AC8">
        <w:rPr>
          <w:rFonts w:ascii="Times New Roman" w:hAnsi="Times New Roman" w:cs="Times New Roman"/>
          <w:bCs/>
        </w:rPr>
        <w:t>Barplots</w:t>
      </w:r>
      <w:proofErr w:type="spellEnd"/>
      <w:r w:rsidR="00880184" w:rsidRPr="003A3AC8">
        <w:rPr>
          <w:rFonts w:ascii="Times New Roman" w:hAnsi="Times New Roman" w:cs="Times New Roman"/>
          <w:bCs/>
        </w:rPr>
        <w:t xml:space="preserve"> </w:t>
      </w:r>
      <w:r w:rsidR="00CC6E6D" w:rsidRPr="003A3AC8">
        <w:rPr>
          <w:rFonts w:ascii="Times New Roman" w:hAnsi="Times New Roman" w:cs="Times New Roman"/>
          <w:bCs/>
        </w:rPr>
        <w:t>are</w:t>
      </w:r>
      <w:r w:rsidR="00880184" w:rsidRPr="003A3AC8">
        <w:rPr>
          <w:rFonts w:ascii="Times New Roman" w:hAnsi="Times New Roman" w:cs="Times New Roman"/>
          <w:bCs/>
        </w:rPr>
        <w:t xml:space="preserve"> presented as mean +/- standard error of the mean</w:t>
      </w:r>
      <w:r w:rsidR="0054383A" w:rsidRPr="003A3AC8">
        <w:rPr>
          <w:rFonts w:ascii="Times New Roman" w:hAnsi="Times New Roman" w:cs="Times New Roman"/>
          <w:bCs/>
        </w:rPr>
        <w:t xml:space="preserve">.  </w:t>
      </w:r>
      <w:proofErr w:type="gramStart"/>
      <w:r w:rsidR="0054383A" w:rsidRPr="003A3AC8">
        <w:rPr>
          <w:rFonts w:ascii="Times New Roman" w:hAnsi="Times New Roman" w:cs="Times New Roman"/>
          <w:bCs/>
        </w:rPr>
        <w:t>mRNA</w:t>
      </w:r>
      <w:proofErr w:type="gramEnd"/>
      <w:r w:rsidR="0054383A" w:rsidRPr="003A3AC8">
        <w:rPr>
          <w:rFonts w:ascii="Times New Roman" w:hAnsi="Times New Roman" w:cs="Times New Roman"/>
          <w:bCs/>
        </w:rPr>
        <w:t xml:space="preserve"> Expression is in units of RPKM</w:t>
      </w:r>
      <w:r w:rsidR="006F0D92" w:rsidRPr="003A3AC8">
        <w:rPr>
          <w:rFonts w:ascii="Times New Roman" w:hAnsi="Times New Roman" w:cs="Times New Roman"/>
          <w:bCs/>
        </w:rPr>
        <w:t xml:space="preserve"> (reads per </w:t>
      </w:r>
      <w:proofErr w:type="spellStart"/>
      <w:r w:rsidR="006F0D92" w:rsidRPr="003A3AC8">
        <w:rPr>
          <w:rFonts w:ascii="Times New Roman" w:hAnsi="Times New Roman" w:cs="Times New Roman"/>
          <w:bCs/>
        </w:rPr>
        <w:t>kilobase</w:t>
      </w:r>
      <w:proofErr w:type="spellEnd"/>
      <w:r w:rsidR="006F0D92" w:rsidRPr="003A3AC8">
        <w:rPr>
          <w:rFonts w:ascii="Times New Roman" w:hAnsi="Times New Roman" w:cs="Times New Roman"/>
          <w:bCs/>
        </w:rPr>
        <w:t xml:space="preserve"> per million reads)</w:t>
      </w:r>
      <w:r w:rsidR="00880184" w:rsidRPr="003A3AC8">
        <w:rPr>
          <w:rFonts w:ascii="Times New Roman" w:hAnsi="Times New Roman" w:cs="Times New Roman"/>
          <w:bCs/>
        </w:rPr>
        <w:t>.</w:t>
      </w:r>
    </w:p>
    <w:p w14:paraId="6C6BC79E" w14:textId="77777777" w:rsidR="00C17B3D" w:rsidRPr="003A3AC8" w:rsidRDefault="00C17B3D" w:rsidP="002F38E1">
      <w:pPr>
        <w:bidi w:val="0"/>
        <w:spacing w:after="0" w:line="480" w:lineRule="auto"/>
        <w:jc w:val="both"/>
        <w:rPr>
          <w:rFonts w:ascii="Times New Roman" w:hAnsi="Times New Roman" w:cs="Times New Roman"/>
          <w:bCs/>
        </w:rPr>
      </w:pPr>
    </w:p>
    <w:p w14:paraId="7DD5ED48" w14:textId="77777777" w:rsidR="00C17B3D" w:rsidRDefault="00C17B3D"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Figure 4: Expression changes of selected genes, potentially responsible for </w:t>
      </w:r>
      <w:proofErr w:type="spellStart"/>
      <w:r w:rsidR="000161DD" w:rsidRPr="003A3AC8">
        <w:rPr>
          <w:rFonts w:ascii="Times New Roman" w:hAnsi="Times New Roman" w:cs="Times New Roman"/>
          <w:b/>
          <w:bCs/>
        </w:rPr>
        <w:t>lipolytic</w:t>
      </w:r>
      <w:proofErr w:type="spellEnd"/>
      <w:r w:rsidR="000161DD" w:rsidRPr="003A3AC8">
        <w:rPr>
          <w:rFonts w:ascii="Times New Roman" w:hAnsi="Times New Roman" w:cs="Times New Roman"/>
          <w:b/>
          <w:bCs/>
        </w:rPr>
        <w:t xml:space="preserve"> </w:t>
      </w:r>
      <w:r w:rsidRPr="003A3AC8">
        <w:rPr>
          <w:rFonts w:ascii="Times New Roman" w:hAnsi="Times New Roman" w:cs="Times New Roman"/>
          <w:b/>
          <w:bCs/>
        </w:rPr>
        <w:t>or insulin sensitivity alterations in acromegaly patients.</w:t>
      </w:r>
      <w:r w:rsidRPr="003A3AC8">
        <w:rPr>
          <w:rFonts w:ascii="Times New Roman" w:hAnsi="Times New Roman" w:cs="Times New Roman"/>
          <w:bCs/>
        </w:rPr>
        <w:t xml:space="preserve">  </w:t>
      </w:r>
      <w:proofErr w:type="gramStart"/>
      <w:r w:rsidR="00901318" w:rsidRPr="003A3AC8">
        <w:rPr>
          <w:rFonts w:ascii="Times New Roman" w:hAnsi="Times New Roman" w:cs="Times New Roman"/>
          <w:bCs/>
        </w:rPr>
        <w:t>mRNA</w:t>
      </w:r>
      <w:proofErr w:type="gramEnd"/>
      <w:r w:rsidR="00901318" w:rsidRPr="003A3AC8">
        <w:rPr>
          <w:rFonts w:ascii="Times New Roman" w:hAnsi="Times New Roman" w:cs="Times New Roman"/>
          <w:bCs/>
        </w:rPr>
        <w:t xml:space="preserve"> </w:t>
      </w:r>
      <w:r w:rsidRPr="003A3AC8">
        <w:rPr>
          <w:rFonts w:ascii="Times New Roman" w:hAnsi="Times New Roman" w:cs="Times New Roman"/>
          <w:bCs/>
        </w:rPr>
        <w:t xml:space="preserve">Expression profile of genes potentially involved </w:t>
      </w:r>
      <w:r w:rsidR="000C1399" w:rsidRPr="003A3AC8">
        <w:rPr>
          <w:rFonts w:ascii="Times New Roman" w:hAnsi="Times New Roman" w:cs="Times New Roman"/>
          <w:bCs/>
        </w:rPr>
        <w:t xml:space="preserve">in lipid catabolism (A), regulation of lipolysis (B), fatty acid synthesis (C), fatty acid desaturation (D), </w:t>
      </w:r>
      <w:r w:rsidR="000C1399" w:rsidRPr="003A3AC8">
        <w:rPr>
          <w:rFonts w:ascii="Times New Roman" w:hAnsi="Times New Roman" w:cs="Times New Roman"/>
          <w:bCs/>
          <w:i/>
        </w:rPr>
        <w:t>TCF7L2</w:t>
      </w:r>
      <w:r w:rsidR="000C1399" w:rsidRPr="003A3AC8">
        <w:rPr>
          <w:rFonts w:ascii="Times New Roman" w:hAnsi="Times New Roman" w:cs="Times New Roman"/>
          <w:bCs/>
        </w:rPr>
        <w:t xml:space="preserve"> (E)</w:t>
      </w:r>
      <w:r w:rsidR="00B6419C" w:rsidRPr="003A3AC8">
        <w:rPr>
          <w:rFonts w:ascii="Times New Roman" w:hAnsi="Times New Roman" w:cs="Times New Roman"/>
          <w:bCs/>
        </w:rPr>
        <w:t>, and</w:t>
      </w:r>
      <w:r w:rsidR="00C23400" w:rsidRPr="003A3AC8">
        <w:rPr>
          <w:rFonts w:ascii="Times New Roman" w:hAnsi="Times New Roman" w:cs="Times New Roman"/>
          <w:bCs/>
        </w:rPr>
        <w:t xml:space="preserve"> </w:t>
      </w:r>
      <w:r w:rsidR="000C1399" w:rsidRPr="003A3AC8">
        <w:rPr>
          <w:rFonts w:ascii="Times New Roman" w:hAnsi="Times New Roman" w:cs="Times New Roman"/>
          <w:bCs/>
        </w:rPr>
        <w:t>glucocorticoid signaling</w:t>
      </w:r>
      <w:r w:rsidR="00C23400" w:rsidRPr="003A3AC8">
        <w:rPr>
          <w:rFonts w:ascii="Times New Roman" w:hAnsi="Times New Roman" w:cs="Times New Roman"/>
          <w:bCs/>
        </w:rPr>
        <w:t xml:space="preserve"> (F). </w:t>
      </w:r>
      <w:r w:rsidRPr="003A3AC8">
        <w:rPr>
          <w:rFonts w:ascii="Times New Roman" w:hAnsi="Times New Roman" w:cs="Times New Roman"/>
          <w:bCs/>
        </w:rPr>
        <w:t xml:space="preserve">Asterisks indicate </w:t>
      </w:r>
      <w:r w:rsidR="00BD7297" w:rsidRPr="003A3AC8">
        <w:rPr>
          <w:rFonts w:ascii="Times New Roman" w:hAnsi="Times New Roman" w:cs="Times New Roman"/>
          <w:bCs/>
        </w:rPr>
        <w:t>q&lt;</w:t>
      </w:r>
      <w:r w:rsidRPr="003A3AC8">
        <w:rPr>
          <w:rFonts w:ascii="Times New Roman" w:hAnsi="Times New Roman" w:cs="Times New Roman"/>
          <w:bCs/>
        </w:rPr>
        <w:t>0.05.  Data indicates mean +/- standard error of the mean.</w:t>
      </w:r>
      <w:r w:rsidR="000C1399" w:rsidRPr="003A3AC8">
        <w:rPr>
          <w:rFonts w:ascii="Times New Roman" w:hAnsi="Times New Roman" w:cs="Times New Roman"/>
          <w:bCs/>
        </w:rPr>
        <w:t xml:space="preserve"> </w:t>
      </w:r>
      <w:proofErr w:type="gramStart"/>
      <w:r w:rsidR="000C1399" w:rsidRPr="003A3AC8">
        <w:rPr>
          <w:rFonts w:ascii="Times New Roman" w:hAnsi="Times New Roman" w:cs="Times New Roman"/>
          <w:bCs/>
        </w:rPr>
        <w:t>mRNA</w:t>
      </w:r>
      <w:proofErr w:type="gramEnd"/>
      <w:r w:rsidR="000C1399" w:rsidRPr="003A3AC8">
        <w:rPr>
          <w:rFonts w:ascii="Times New Roman" w:hAnsi="Times New Roman" w:cs="Times New Roman"/>
          <w:bCs/>
        </w:rPr>
        <w:t xml:space="preserve"> Expression is in units of RPKM (reads per </w:t>
      </w:r>
      <w:proofErr w:type="spellStart"/>
      <w:r w:rsidR="000C1399" w:rsidRPr="003A3AC8">
        <w:rPr>
          <w:rFonts w:ascii="Times New Roman" w:hAnsi="Times New Roman" w:cs="Times New Roman"/>
          <w:bCs/>
        </w:rPr>
        <w:t>kilobase</w:t>
      </w:r>
      <w:proofErr w:type="spellEnd"/>
      <w:r w:rsidR="000C1399" w:rsidRPr="003A3AC8">
        <w:rPr>
          <w:rFonts w:ascii="Times New Roman" w:hAnsi="Times New Roman" w:cs="Times New Roman"/>
          <w:bCs/>
        </w:rPr>
        <w:t xml:space="preserve"> per million reads).</w:t>
      </w:r>
    </w:p>
    <w:p w14:paraId="70FA898B" w14:textId="7D968E49" w:rsidR="00C84E90" w:rsidRDefault="00C84E90">
      <w:pPr>
        <w:bidi w:val="0"/>
        <w:spacing w:after="0" w:line="240" w:lineRule="auto"/>
        <w:rPr>
          <w:rFonts w:ascii="Times New Roman" w:hAnsi="Times New Roman" w:cs="Times New Roman"/>
          <w:bCs/>
        </w:rPr>
      </w:pPr>
      <w:r>
        <w:rPr>
          <w:rFonts w:ascii="Times New Roman" w:hAnsi="Times New Roman" w:cs="Times New Roman"/>
          <w:bCs/>
        </w:rPr>
        <w:br w:type="page"/>
      </w:r>
    </w:p>
    <w:p w14:paraId="285B8238" w14:textId="5070D0A0" w:rsidR="00C84E90" w:rsidRPr="00C84E90" w:rsidRDefault="00C84E90" w:rsidP="00C84E90">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 xml:space="preserve">Table 1:  Clinical characteristics.  </w:t>
      </w:r>
      <w:r w:rsidRPr="003A3AC8">
        <w:rPr>
          <w:rFonts w:ascii="Times New Roman" w:hAnsi="Times New Roman" w:cs="Times New Roman"/>
          <w:bCs/>
        </w:rPr>
        <w:t xml:space="preserve">Data represents mean +/- standard error.  </w:t>
      </w:r>
    </w:p>
    <w:tbl>
      <w:tblPr>
        <w:tblStyle w:val="TableGrid"/>
        <w:tblW w:w="8803" w:type="dxa"/>
        <w:tblLayout w:type="fixed"/>
        <w:tblLook w:val="04A0" w:firstRow="1" w:lastRow="0" w:firstColumn="1" w:lastColumn="0" w:noHBand="0" w:noVBand="1"/>
      </w:tblPr>
      <w:tblGrid>
        <w:gridCol w:w="3375"/>
        <w:gridCol w:w="1018"/>
        <w:gridCol w:w="889"/>
        <w:gridCol w:w="1491"/>
        <w:gridCol w:w="982"/>
        <w:gridCol w:w="1048"/>
      </w:tblGrid>
      <w:tr w:rsidR="00C84E90" w:rsidRPr="00852459" w14:paraId="2C7FAA8B" w14:textId="77777777" w:rsidTr="00EF2A97">
        <w:trPr>
          <w:trHeight w:val="300"/>
        </w:trPr>
        <w:tc>
          <w:tcPr>
            <w:tcW w:w="3375" w:type="dxa"/>
            <w:noWrap/>
            <w:hideMark/>
          </w:tcPr>
          <w:p w14:paraId="2676A9B6" w14:textId="77777777" w:rsidR="00C84E90" w:rsidRPr="00852459" w:rsidRDefault="00C84E90" w:rsidP="00EF2A97">
            <w:pPr>
              <w:rPr>
                <w:rFonts w:eastAsia="Times New Roman" w:cs="Times New Roman"/>
                <w:color w:val="000000"/>
              </w:rPr>
            </w:pPr>
          </w:p>
        </w:tc>
        <w:tc>
          <w:tcPr>
            <w:tcW w:w="1907" w:type="dxa"/>
            <w:gridSpan w:val="2"/>
            <w:tcBorders>
              <w:bottom w:val="single" w:sz="4" w:space="0" w:color="auto"/>
            </w:tcBorders>
            <w:noWrap/>
            <w:hideMark/>
          </w:tcPr>
          <w:p w14:paraId="31597E5D"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Control (n=11)</w:t>
            </w:r>
          </w:p>
        </w:tc>
        <w:tc>
          <w:tcPr>
            <w:tcW w:w="2473" w:type="dxa"/>
            <w:gridSpan w:val="2"/>
            <w:tcBorders>
              <w:bottom w:val="single" w:sz="4" w:space="0" w:color="auto"/>
            </w:tcBorders>
            <w:noWrap/>
            <w:hideMark/>
          </w:tcPr>
          <w:p w14:paraId="5151880E" w14:textId="77777777" w:rsidR="00C84E90" w:rsidRPr="002C5976" w:rsidRDefault="00C84E90" w:rsidP="00EF2A97">
            <w:pPr>
              <w:jc w:val="center"/>
              <w:rPr>
                <w:rFonts w:eastAsia="Times New Roman" w:cs="Times New Roman"/>
                <w:b/>
                <w:color w:val="000000"/>
              </w:rPr>
            </w:pPr>
            <w:r w:rsidRPr="002C5976">
              <w:rPr>
                <w:rFonts w:eastAsia="Times New Roman" w:cs="Times New Roman"/>
                <w:b/>
                <w:color w:val="000000"/>
              </w:rPr>
              <w:t>Acromegaly (n=9)</w:t>
            </w:r>
          </w:p>
        </w:tc>
        <w:tc>
          <w:tcPr>
            <w:tcW w:w="1048" w:type="dxa"/>
            <w:noWrap/>
            <w:hideMark/>
          </w:tcPr>
          <w:p w14:paraId="3FDD6BDC" w14:textId="77777777" w:rsidR="00C84E90" w:rsidRPr="002C5976" w:rsidRDefault="00C84E90" w:rsidP="00EF2A97">
            <w:pPr>
              <w:jc w:val="center"/>
              <w:rPr>
                <w:rFonts w:eastAsia="Times New Roman" w:cs="Times New Roman"/>
                <w:b/>
                <w:color w:val="000000"/>
              </w:rPr>
            </w:pPr>
            <w:proofErr w:type="gramStart"/>
            <w:r w:rsidRPr="002C5976">
              <w:rPr>
                <w:rFonts w:eastAsia="Times New Roman" w:cs="Times New Roman"/>
                <w:b/>
                <w:color w:val="000000"/>
              </w:rPr>
              <w:t>p</w:t>
            </w:r>
            <w:proofErr w:type="gramEnd"/>
          </w:p>
        </w:tc>
      </w:tr>
      <w:tr w:rsidR="00C84E90" w:rsidRPr="00852459" w14:paraId="31AD19FD" w14:textId="77777777" w:rsidTr="00EF2A97">
        <w:trPr>
          <w:trHeight w:val="300"/>
        </w:trPr>
        <w:tc>
          <w:tcPr>
            <w:tcW w:w="3375" w:type="dxa"/>
            <w:noWrap/>
            <w:hideMark/>
          </w:tcPr>
          <w:p w14:paraId="38BE653F" w14:textId="77777777" w:rsidR="00C84E90" w:rsidRPr="00852459" w:rsidRDefault="00C84E90" w:rsidP="00EF2A97">
            <w:pPr>
              <w:rPr>
                <w:rFonts w:eastAsia="Times New Roman" w:cs="Times New Roman"/>
                <w:color w:val="000000"/>
              </w:rPr>
            </w:pPr>
            <w:r>
              <w:rPr>
                <w:rFonts w:eastAsia="Times New Roman" w:cs="Times New Roman"/>
                <w:color w:val="000000"/>
              </w:rPr>
              <w:t>Age (years)</w:t>
            </w:r>
          </w:p>
        </w:tc>
        <w:tc>
          <w:tcPr>
            <w:tcW w:w="1018" w:type="dxa"/>
            <w:tcBorders>
              <w:right w:val="nil"/>
            </w:tcBorders>
            <w:noWrap/>
            <w:hideMark/>
          </w:tcPr>
          <w:p w14:paraId="7B3EF80D" w14:textId="77777777" w:rsidR="00C84E90" w:rsidRPr="00852459" w:rsidRDefault="00C84E90" w:rsidP="00EF2A97">
            <w:pPr>
              <w:jc w:val="right"/>
              <w:rPr>
                <w:rFonts w:eastAsia="Times New Roman" w:cs="Times New Roman"/>
                <w:color w:val="000000"/>
              </w:rPr>
            </w:pPr>
            <w:r>
              <w:rPr>
                <w:rFonts w:eastAsia="Times New Roman" w:cs="Times New Roman"/>
                <w:color w:val="000000"/>
              </w:rPr>
              <w:t>63.4</w:t>
            </w:r>
          </w:p>
        </w:tc>
        <w:tc>
          <w:tcPr>
            <w:tcW w:w="889" w:type="dxa"/>
            <w:tcBorders>
              <w:left w:val="nil"/>
            </w:tcBorders>
            <w:noWrap/>
            <w:hideMark/>
          </w:tcPr>
          <w:p w14:paraId="39BF069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w:t>
            </w:r>
            <w:r>
              <w:rPr>
                <w:rFonts w:eastAsia="Times New Roman" w:cs="Times New Roman"/>
                <w:color w:val="000000"/>
              </w:rPr>
              <w:t>7</w:t>
            </w:r>
          </w:p>
        </w:tc>
        <w:tc>
          <w:tcPr>
            <w:tcW w:w="1491" w:type="dxa"/>
            <w:tcBorders>
              <w:right w:val="nil"/>
            </w:tcBorders>
            <w:noWrap/>
            <w:hideMark/>
          </w:tcPr>
          <w:p w14:paraId="706C3F58"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48.3</w:t>
            </w:r>
          </w:p>
        </w:tc>
        <w:tc>
          <w:tcPr>
            <w:tcW w:w="982" w:type="dxa"/>
            <w:tcBorders>
              <w:left w:val="nil"/>
            </w:tcBorders>
            <w:noWrap/>
            <w:hideMark/>
          </w:tcPr>
          <w:p w14:paraId="03C6FC2C"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9</w:t>
            </w:r>
          </w:p>
        </w:tc>
        <w:tc>
          <w:tcPr>
            <w:tcW w:w="1048" w:type="dxa"/>
            <w:noWrap/>
            <w:hideMark/>
          </w:tcPr>
          <w:p w14:paraId="03C4D85D"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0.0</w:t>
            </w:r>
            <w:r>
              <w:rPr>
                <w:rFonts w:eastAsia="Times New Roman" w:cs="Times New Roman"/>
                <w:color w:val="000000"/>
              </w:rPr>
              <w:t>11</w:t>
            </w:r>
          </w:p>
        </w:tc>
      </w:tr>
      <w:tr w:rsidR="00C84E90" w:rsidRPr="00852459" w14:paraId="2A95554E" w14:textId="77777777" w:rsidTr="00EF2A97">
        <w:trPr>
          <w:trHeight w:val="300"/>
        </w:trPr>
        <w:tc>
          <w:tcPr>
            <w:tcW w:w="3375" w:type="dxa"/>
            <w:noWrap/>
            <w:hideMark/>
          </w:tcPr>
          <w:p w14:paraId="58CACD36" w14:textId="77777777" w:rsidR="00C84E90" w:rsidRPr="00852459" w:rsidRDefault="00C84E90" w:rsidP="00EF2A97">
            <w:pPr>
              <w:rPr>
                <w:rFonts w:eastAsia="Times New Roman" w:cs="Times New Roman"/>
                <w:color w:val="000000"/>
              </w:rPr>
            </w:pPr>
            <w:r>
              <w:rPr>
                <w:rFonts w:eastAsia="Times New Roman" w:cs="Times New Roman"/>
                <w:color w:val="000000"/>
              </w:rPr>
              <w:t>Height (cm)</w:t>
            </w:r>
          </w:p>
        </w:tc>
        <w:tc>
          <w:tcPr>
            <w:tcW w:w="1018" w:type="dxa"/>
            <w:tcBorders>
              <w:right w:val="nil"/>
            </w:tcBorders>
            <w:noWrap/>
            <w:hideMark/>
          </w:tcPr>
          <w:p w14:paraId="772F6356" w14:textId="77777777" w:rsidR="00C84E90" w:rsidRPr="00852459" w:rsidRDefault="00C84E90" w:rsidP="00EF2A97">
            <w:pPr>
              <w:jc w:val="right"/>
              <w:rPr>
                <w:rFonts w:eastAsia="Times New Roman" w:cs="Times New Roman"/>
                <w:color w:val="000000"/>
              </w:rPr>
            </w:pPr>
            <w:r>
              <w:rPr>
                <w:rFonts w:eastAsia="Times New Roman" w:cs="Times New Roman"/>
                <w:color w:val="000000"/>
              </w:rPr>
              <w:t>170.0</w:t>
            </w:r>
          </w:p>
        </w:tc>
        <w:tc>
          <w:tcPr>
            <w:tcW w:w="889" w:type="dxa"/>
            <w:tcBorders>
              <w:left w:val="nil"/>
            </w:tcBorders>
            <w:noWrap/>
            <w:hideMark/>
          </w:tcPr>
          <w:p w14:paraId="7002C876"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2.4</w:t>
            </w:r>
          </w:p>
        </w:tc>
        <w:tc>
          <w:tcPr>
            <w:tcW w:w="1491" w:type="dxa"/>
            <w:tcBorders>
              <w:right w:val="nil"/>
            </w:tcBorders>
            <w:noWrap/>
            <w:hideMark/>
          </w:tcPr>
          <w:p w14:paraId="35D13833"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180.1</w:t>
            </w:r>
          </w:p>
        </w:tc>
        <w:tc>
          <w:tcPr>
            <w:tcW w:w="982" w:type="dxa"/>
            <w:tcBorders>
              <w:left w:val="nil"/>
            </w:tcBorders>
            <w:noWrap/>
            <w:hideMark/>
          </w:tcPr>
          <w:p w14:paraId="3665D492" w14:textId="77777777" w:rsidR="00C84E90" w:rsidRPr="00852459" w:rsidRDefault="00C84E90" w:rsidP="00EF2A97">
            <w:pPr>
              <w:jc w:val="right"/>
              <w:rPr>
                <w:rFonts w:eastAsia="Times New Roman" w:cs="Times New Roman"/>
                <w:color w:val="000000"/>
              </w:rPr>
            </w:pPr>
            <w:r>
              <w:rPr>
                <w:rFonts w:eastAsia="Times New Roman" w:cs="Times New Roman"/>
                <w:color w:val="000000"/>
              </w:rPr>
              <w:t>+/- 4.0</w:t>
            </w:r>
          </w:p>
        </w:tc>
        <w:tc>
          <w:tcPr>
            <w:tcW w:w="1048" w:type="dxa"/>
            <w:noWrap/>
            <w:hideMark/>
          </w:tcPr>
          <w:p w14:paraId="7B98A8EC"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036</w:t>
            </w:r>
          </w:p>
        </w:tc>
      </w:tr>
      <w:tr w:rsidR="00C84E90" w:rsidRPr="00852459" w14:paraId="3E264544" w14:textId="77777777" w:rsidTr="00EF2A97">
        <w:trPr>
          <w:trHeight w:val="300"/>
        </w:trPr>
        <w:tc>
          <w:tcPr>
            <w:tcW w:w="3375" w:type="dxa"/>
            <w:noWrap/>
            <w:hideMark/>
          </w:tcPr>
          <w:p w14:paraId="3DF656A5" w14:textId="77777777" w:rsidR="00C84E90" w:rsidRPr="00852459" w:rsidRDefault="00C84E90" w:rsidP="00EF2A97">
            <w:pPr>
              <w:rPr>
                <w:rFonts w:eastAsia="Times New Roman" w:cs="Times New Roman"/>
                <w:color w:val="000000"/>
              </w:rPr>
            </w:pPr>
            <w:r>
              <w:rPr>
                <w:rFonts w:eastAsia="Times New Roman" w:cs="Times New Roman"/>
                <w:color w:val="000000"/>
              </w:rPr>
              <w:t>Weight (kg)</w:t>
            </w:r>
          </w:p>
        </w:tc>
        <w:tc>
          <w:tcPr>
            <w:tcW w:w="1018" w:type="dxa"/>
            <w:tcBorders>
              <w:right w:val="nil"/>
            </w:tcBorders>
            <w:noWrap/>
            <w:hideMark/>
          </w:tcPr>
          <w:p w14:paraId="2E66D27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89.</w:t>
            </w:r>
            <w:r>
              <w:rPr>
                <w:rFonts w:eastAsia="Times New Roman" w:cs="Times New Roman"/>
                <w:color w:val="000000"/>
              </w:rPr>
              <w:t>4</w:t>
            </w:r>
          </w:p>
        </w:tc>
        <w:tc>
          <w:tcPr>
            <w:tcW w:w="889" w:type="dxa"/>
            <w:tcBorders>
              <w:left w:val="nil"/>
            </w:tcBorders>
            <w:noWrap/>
            <w:hideMark/>
          </w:tcPr>
          <w:p w14:paraId="39A4962A"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6.7</w:t>
            </w:r>
          </w:p>
        </w:tc>
        <w:tc>
          <w:tcPr>
            <w:tcW w:w="1491" w:type="dxa"/>
            <w:tcBorders>
              <w:right w:val="nil"/>
            </w:tcBorders>
            <w:noWrap/>
            <w:hideMark/>
          </w:tcPr>
          <w:p w14:paraId="7A21A3EB"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103.</w:t>
            </w:r>
            <w:r>
              <w:rPr>
                <w:rFonts w:eastAsia="Times New Roman" w:cs="Times New Roman"/>
                <w:color w:val="000000"/>
              </w:rPr>
              <w:t>9</w:t>
            </w:r>
          </w:p>
        </w:tc>
        <w:tc>
          <w:tcPr>
            <w:tcW w:w="982" w:type="dxa"/>
            <w:tcBorders>
              <w:left w:val="nil"/>
            </w:tcBorders>
            <w:noWrap/>
            <w:hideMark/>
          </w:tcPr>
          <w:p w14:paraId="779A6654"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9.</w:t>
            </w:r>
            <w:r>
              <w:rPr>
                <w:rFonts w:eastAsia="Times New Roman" w:cs="Times New Roman"/>
                <w:color w:val="000000"/>
              </w:rPr>
              <w:t>3</w:t>
            </w:r>
          </w:p>
        </w:tc>
        <w:tc>
          <w:tcPr>
            <w:tcW w:w="1048" w:type="dxa"/>
            <w:noWrap/>
            <w:hideMark/>
          </w:tcPr>
          <w:p w14:paraId="79549D5F"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21</w:t>
            </w:r>
          </w:p>
        </w:tc>
      </w:tr>
      <w:tr w:rsidR="00C84E90" w:rsidRPr="00852459" w14:paraId="25CE1109" w14:textId="77777777" w:rsidTr="00EF2A97">
        <w:trPr>
          <w:trHeight w:val="300"/>
        </w:trPr>
        <w:tc>
          <w:tcPr>
            <w:tcW w:w="3375" w:type="dxa"/>
            <w:noWrap/>
            <w:hideMark/>
          </w:tcPr>
          <w:p w14:paraId="5D3C1000" w14:textId="77777777" w:rsidR="00C84E90" w:rsidRPr="00852459" w:rsidRDefault="00C84E90" w:rsidP="00EF2A97">
            <w:pPr>
              <w:rPr>
                <w:rFonts w:eastAsia="Times New Roman" w:cs="Times New Roman"/>
                <w:color w:val="000000"/>
              </w:rPr>
            </w:pPr>
            <w:r w:rsidRPr="00852459">
              <w:rPr>
                <w:rFonts w:eastAsia="Times New Roman" w:cs="Times New Roman"/>
                <w:color w:val="000000"/>
              </w:rPr>
              <w:t>BMI</w:t>
            </w:r>
            <w:r>
              <w:rPr>
                <w:rFonts w:eastAsia="Times New Roman" w:cs="Times New Roman"/>
                <w:color w:val="000000"/>
              </w:rPr>
              <w:t xml:space="preserve"> (kg/m</w:t>
            </w:r>
            <w:r>
              <w:rPr>
                <w:rFonts w:eastAsia="Times New Roman" w:cs="Times New Roman"/>
                <w:color w:val="000000"/>
                <w:vertAlign w:val="superscript"/>
              </w:rPr>
              <w:t>2</w:t>
            </w:r>
            <w:r>
              <w:rPr>
                <w:rFonts w:eastAsia="Times New Roman" w:cs="Times New Roman"/>
                <w:color w:val="000000"/>
              </w:rPr>
              <w:t>)</w:t>
            </w:r>
          </w:p>
        </w:tc>
        <w:tc>
          <w:tcPr>
            <w:tcW w:w="1018" w:type="dxa"/>
            <w:tcBorders>
              <w:right w:val="nil"/>
            </w:tcBorders>
            <w:noWrap/>
            <w:hideMark/>
          </w:tcPr>
          <w:p w14:paraId="643EC915"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30.</w:t>
            </w:r>
            <w:r>
              <w:rPr>
                <w:rFonts w:eastAsia="Times New Roman" w:cs="Times New Roman"/>
                <w:color w:val="000000"/>
              </w:rPr>
              <w:t>7</w:t>
            </w:r>
          </w:p>
        </w:tc>
        <w:tc>
          <w:tcPr>
            <w:tcW w:w="889" w:type="dxa"/>
            <w:tcBorders>
              <w:left w:val="nil"/>
            </w:tcBorders>
            <w:noWrap/>
            <w:hideMark/>
          </w:tcPr>
          <w:p w14:paraId="57B518D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1.8</w:t>
            </w:r>
          </w:p>
        </w:tc>
        <w:tc>
          <w:tcPr>
            <w:tcW w:w="1491" w:type="dxa"/>
            <w:tcBorders>
              <w:right w:val="nil"/>
            </w:tcBorders>
            <w:noWrap/>
            <w:hideMark/>
          </w:tcPr>
          <w:p w14:paraId="59871E1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31.7</w:t>
            </w:r>
          </w:p>
        </w:tc>
        <w:tc>
          <w:tcPr>
            <w:tcW w:w="982" w:type="dxa"/>
            <w:tcBorders>
              <w:left w:val="nil"/>
            </w:tcBorders>
            <w:noWrap/>
            <w:hideMark/>
          </w:tcPr>
          <w:p w14:paraId="2F9A295B"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2.1</w:t>
            </w:r>
          </w:p>
        </w:tc>
        <w:tc>
          <w:tcPr>
            <w:tcW w:w="1048" w:type="dxa"/>
            <w:noWrap/>
            <w:hideMark/>
          </w:tcPr>
          <w:p w14:paraId="48314919"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69</w:t>
            </w:r>
          </w:p>
        </w:tc>
      </w:tr>
      <w:tr w:rsidR="00C84E90" w:rsidRPr="00852459" w14:paraId="692D1E5C" w14:textId="77777777" w:rsidTr="00EF2A97">
        <w:trPr>
          <w:trHeight w:val="300"/>
        </w:trPr>
        <w:tc>
          <w:tcPr>
            <w:tcW w:w="3375" w:type="dxa"/>
            <w:noWrap/>
            <w:hideMark/>
          </w:tcPr>
          <w:p w14:paraId="6D704EA6" w14:textId="77777777" w:rsidR="00C84E90" w:rsidRPr="00852459" w:rsidRDefault="00C84E90" w:rsidP="00EF2A97">
            <w:pPr>
              <w:rPr>
                <w:rFonts w:eastAsia="Times New Roman" w:cs="Times New Roman"/>
                <w:color w:val="000000"/>
              </w:rPr>
            </w:pPr>
            <w:r>
              <w:rPr>
                <w:rFonts w:eastAsia="Times New Roman" w:cs="Times New Roman"/>
                <w:color w:val="000000"/>
              </w:rPr>
              <w:t>Abdominal Circumference (cm)</w:t>
            </w:r>
          </w:p>
        </w:tc>
        <w:tc>
          <w:tcPr>
            <w:tcW w:w="1018" w:type="dxa"/>
            <w:tcBorders>
              <w:right w:val="nil"/>
            </w:tcBorders>
            <w:noWrap/>
            <w:hideMark/>
          </w:tcPr>
          <w:p w14:paraId="088621FB" w14:textId="77777777" w:rsidR="00C84E90" w:rsidRPr="00852459" w:rsidRDefault="00C84E90" w:rsidP="00EF2A97">
            <w:pPr>
              <w:jc w:val="right"/>
              <w:rPr>
                <w:rFonts w:eastAsia="Times New Roman" w:cs="Times New Roman"/>
                <w:color w:val="000000"/>
              </w:rPr>
            </w:pPr>
            <w:r>
              <w:rPr>
                <w:rFonts w:eastAsia="Times New Roman" w:cs="Times New Roman"/>
                <w:color w:val="000000"/>
              </w:rPr>
              <w:t>100.7</w:t>
            </w:r>
          </w:p>
        </w:tc>
        <w:tc>
          <w:tcPr>
            <w:tcW w:w="889" w:type="dxa"/>
            <w:tcBorders>
              <w:left w:val="nil"/>
            </w:tcBorders>
            <w:noWrap/>
            <w:hideMark/>
          </w:tcPr>
          <w:p w14:paraId="1CD24E6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4.</w:t>
            </w:r>
            <w:r>
              <w:rPr>
                <w:rFonts w:eastAsia="Times New Roman" w:cs="Times New Roman"/>
                <w:color w:val="000000"/>
              </w:rPr>
              <w:t>6</w:t>
            </w:r>
          </w:p>
        </w:tc>
        <w:tc>
          <w:tcPr>
            <w:tcW w:w="1491" w:type="dxa"/>
            <w:tcBorders>
              <w:right w:val="nil"/>
            </w:tcBorders>
            <w:noWrap/>
            <w:hideMark/>
          </w:tcPr>
          <w:p w14:paraId="4B16DCC6"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104.</w:t>
            </w:r>
            <w:r>
              <w:rPr>
                <w:rFonts w:eastAsia="Times New Roman" w:cs="Times New Roman"/>
                <w:color w:val="000000"/>
              </w:rPr>
              <w:t>9</w:t>
            </w:r>
          </w:p>
        </w:tc>
        <w:tc>
          <w:tcPr>
            <w:tcW w:w="982" w:type="dxa"/>
            <w:tcBorders>
              <w:left w:val="nil"/>
            </w:tcBorders>
            <w:noWrap/>
            <w:hideMark/>
          </w:tcPr>
          <w:p w14:paraId="47206E79" w14:textId="77777777" w:rsidR="00C84E90" w:rsidRPr="00852459" w:rsidRDefault="00C84E90" w:rsidP="00EF2A97">
            <w:pPr>
              <w:jc w:val="right"/>
              <w:rPr>
                <w:rFonts w:eastAsia="Times New Roman" w:cs="Times New Roman"/>
                <w:color w:val="000000"/>
              </w:rPr>
            </w:pPr>
            <w:r>
              <w:rPr>
                <w:rFonts w:eastAsia="Times New Roman" w:cs="Times New Roman"/>
                <w:color w:val="000000"/>
              </w:rPr>
              <w:t xml:space="preserve">+/- </w:t>
            </w:r>
            <w:r w:rsidRPr="00852459">
              <w:rPr>
                <w:rFonts w:eastAsia="Times New Roman" w:cs="Times New Roman"/>
                <w:color w:val="000000"/>
              </w:rPr>
              <w:t>6.</w:t>
            </w:r>
            <w:r>
              <w:rPr>
                <w:rFonts w:eastAsia="Times New Roman" w:cs="Times New Roman"/>
                <w:color w:val="000000"/>
              </w:rPr>
              <w:t>3</w:t>
            </w:r>
          </w:p>
        </w:tc>
        <w:tc>
          <w:tcPr>
            <w:tcW w:w="1048" w:type="dxa"/>
            <w:noWrap/>
            <w:hideMark/>
          </w:tcPr>
          <w:p w14:paraId="423AE9EE" w14:textId="77777777" w:rsidR="00C84E90" w:rsidRPr="00852459" w:rsidRDefault="00C84E90" w:rsidP="00EF2A97">
            <w:pPr>
              <w:jc w:val="right"/>
              <w:rPr>
                <w:rFonts w:eastAsia="Times New Roman" w:cs="Times New Roman"/>
                <w:color w:val="000000"/>
              </w:rPr>
            </w:pPr>
            <w:r w:rsidRPr="00852459">
              <w:rPr>
                <w:rFonts w:eastAsia="Times New Roman" w:cs="Times New Roman"/>
                <w:color w:val="000000"/>
              </w:rPr>
              <w:t>0.</w:t>
            </w:r>
            <w:r>
              <w:rPr>
                <w:rFonts w:eastAsia="Times New Roman" w:cs="Times New Roman"/>
                <w:color w:val="000000"/>
              </w:rPr>
              <w:t>59</w:t>
            </w:r>
          </w:p>
        </w:tc>
      </w:tr>
    </w:tbl>
    <w:p w14:paraId="02F29388" w14:textId="77777777" w:rsidR="00C84E90" w:rsidRDefault="00C84E90" w:rsidP="00C84E90"/>
    <w:p w14:paraId="547F9B3E" w14:textId="3BC7A4D8" w:rsidR="00C84E90" w:rsidRPr="003A3AC8" w:rsidRDefault="00C84E90" w:rsidP="00C84E90">
      <w:pPr>
        <w:bidi w:val="0"/>
        <w:spacing w:after="0" w:line="240" w:lineRule="auto"/>
        <w:rPr>
          <w:rFonts w:ascii="Times New Roman" w:hAnsi="Times New Roman" w:cs="Times New Roman"/>
          <w:bCs/>
        </w:rPr>
      </w:pPr>
      <w:r>
        <w:rPr>
          <w:rFonts w:ascii="Times New Roman" w:hAnsi="Times New Roman" w:cs="Times New Roman"/>
          <w:bCs/>
        </w:rPr>
        <w:br w:type="page"/>
      </w:r>
    </w:p>
    <w:p w14:paraId="12FCF126" w14:textId="77777777" w:rsidR="0085170B" w:rsidRPr="003A3AC8" w:rsidRDefault="0085170B" w:rsidP="002F38E1">
      <w:pPr>
        <w:bidi w:val="0"/>
        <w:spacing w:after="0" w:line="480" w:lineRule="auto"/>
        <w:jc w:val="both"/>
        <w:rPr>
          <w:rFonts w:ascii="Times New Roman" w:hAnsi="Times New Roman" w:cs="Times New Roman"/>
          <w:bCs/>
        </w:rPr>
      </w:pPr>
    </w:p>
    <w:p w14:paraId="0CBBFA60" w14:textId="77777777" w:rsidR="0085170B" w:rsidRPr="003A3AC8" w:rsidRDefault="0085170B" w:rsidP="002F38E1">
      <w:pPr>
        <w:bidi w:val="0"/>
        <w:spacing w:after="0" w:line="480" w:lineRule="auto"/>
        <w:jc w:val="both"/>
        <w:rPr>
          <w:rFonts w:ascii="Times New Roman" w:hAnsi="Times New Roman" w:cs="Times New Roman"/>
          <w:b/>
          <w:bCs/>
        </w:rPr>
      </w:pPr>
      <w:r w:rsidRPr="003A3AC8">
        <w:rPr>
          <w:rFonts w:ascii="Times New Roman" w:hAnsi="Times New Roman" w:cs="Times New Roman"/>
          <w:b/>
          <w:bCs/>
        </w:rPr>
        <w:t>Supplementary Data</w:t>
      </w:r>
    </w:p>
    <w:p w14:paraId="2280F7DD" w14:textId="77777777" w:rsidR="00E25CCF" w:rsidRPr="003A3AC8" w:rsidRDefault="00E25CCF"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Supplementary Table 1: Expression changes between control and acromegaly subjects.</w:t>
      </w:r>
      <w:r w:rsidRPr="003A3AC8">
        <w:rPr>
          <w:rFonts w:ascii="Times New Roman" w:hAnsi="Times New Roman" w:cs="Times New Roman"/>
          <w:bCs/>
        </w:rPr>
        <w:t xml:space="preserve">  Calculated expression, and expression changes for each </w:t>
      </w:r>
      <w:r w:rsidR="00DA3F26" w:rsidRPr="003A3AC8">
        <w:rPr>
          <w:rFonts w:ascii="Times New Roman" w:hAnsi="Times New Roman" w:cs="Times New Roman"/>
          <w:bCs/>
        </w:rPr>
        <w:t xml:space="preserve">gene </w:t>
      </w:r>
      <w:r w:rsidR="00C54A7B" w:rsidRPr="003A3AC8">
        <w:rPr>
          <w:rFonts w:ascii="Times New Roman" w:hAnsi="Times New Roman" w:cs="Times New Roman"/>
          <w:bCs/>
        </w:rPr>
        <w:t>are shown along with raw</w:t>
      </w:r>
      <w:r w:rsidR="00C23400" w:rsidRPr="003A3AC8">
        <w:rPr>
          <w:rFonts w:ascii="Times New Roman" w:hAnsi="Times New Roman" w:cs="Times New Roman"/>
          <w:bCs/>
        </w:rPr>
        <w:t xml:space="preserve"> p-value</w:t>
      </w:r>
      <w:proofErr w:type="gramStart"/>
      <w:r w:rsidR="00C54A7B" w:rsidRPr="003A3AC8">
        <w:rPr>
          <w:rFonts w:ascii="Times New Roman" w:hAnsi="Times New Roman" w:cs="Times New Roman"/>
          <w:bCs/>
        </w:rPr>
        <w:t>,  adjusted</w:t>
      </w:r>
      <w:proofErr w:type="gramEnd"/>
      <w:r w:rsidR="00C54A7B" w:rsidRPr="003A3AC8">
        <w:rPr>
          <w:rFonts w:ascii="Times New Roman" w:hAnsi="Times New Roman" w:cs="Times New Roman"/>
          <w:bCs/>
        </w:rPr>
        <w:t xml:space="preserve"> p-values and the fold </w:t>
      </w:r>
      <w:r w:rsidR="00DA3F26" w:rsidRPr="003A3AC8">
        <w:rPr>
          <w:rFonts w:ascii="Times New Roman" w:hAnsi="Times New Roman" w:cs="Times New Roman"/>
          <w:bCs/>
        </w:rPr>
        <w:t>change</w:t>
      </w:r>
      <w:r w:rsidR="00C54A7B" w:rsidRPr="003A3AC8">
        <w:rPr>
          <w:rFonts w:ascii="Times New Roman" w:hAnsi="Times New Roman" w:cs="Times New Roman"/>
          <w:bCs/>
        </w:rPr>
        <w:t>.</w:t>
      </w:r>
    </w:p>
    <w:p w14:paraId="48B19B99" w14:textId="77777777" w:rsidR="003D7705" w:rsidRPr="003A3AC8" w:rsidRDefault="003D7705"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00962598" w:rsidRPr="003A3AC8">
        <w:rPr>
          <w:rFonts w:ascii="Times New Roman" w:hAnsi="Times New Roman" w:cs="Times New Roman"/>
          <w:bCs/>
        </w:rPr>
        <w:t xml:space="preserve">Gene set enrichment analysis of KEGG pathways.  Size is the total size of the KEGG category, NES is the normalized enrichment score, NOM p-value is the raw p-value and FDR q-value is corrected for multiple observations.  </w:t>
      </w:r>
      <w:proofErr w:type="gramStart"/>
      <w:r w:rsidR="00962598" w:rsidRPr="003A3AC8">
        <w:rPr>
          <w:rFonts w:ascii="Times New Roman" w:hAnsi="Times New Roman" w:cs="Times New Roman"/>
          <w:bCs/>
        </w:rPr>
        <w:t>Gene details lists</w:t>
      </w:r>
      <w:proofErr w:type="gramEnd"/>
      <w:r w:rsidR="00962598"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00962598" w:rsidRPr="003A3AC8">
        <w:rPr>
          <w:rFonts w:ascii="Times New Roman" w:hAnsi="Times New Roman" w:cs="Times New Roman"/>
          <w:bCs/>
        </w:rPr>
        <w:t>regulation of the category in acromegaly.</w:t>
      </w:r>
    </w:p>
    <w:p w14:paraId="60AB0CE7"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3: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gene ontology</w:t>
      </w:r>
      <w:r w:rsidRPr="003A3AC8">
        <w:rPr>
          <w:rFonts w:ascii="Times New Roman" w:hAnsi="Times New Roman" w:cs="Times New Roman"/>
          <w:bCs/>
        </w:rPr>
        <w:t xml:space="preserve"> </w:t>
      </w:r>
      <w:r w:rsidR="00DA3F26" w:rsidRPr="003A3AC8">
        <w:rPr>
          <w:rFonts w:ascii="Times New Roman" w:hAnsi="Times New Roman" w:cs="Times New Roman"/>
          <w:bCs/>
        </w:rPr>
        <w:t>enrichment categories</w:t>
      </w:r>
      <w:r w:rsidRPr="003A3AC8">
        <w:rPr>
          <w:rFonts w:ascii="Times New Roman" w:hAnsi="Times New Roman" w:cs="Times New Roman"/>
          <w:bCs/>
        </w:rPr>
        <w:t xml:space="preserve">.  Size is the total size of the </w:t>
      </w:r>
      <w:r w:rsidR="00DA3F26" w:rsidRPr="003A3AC8">
        <w:rPr>
          <w:rFonts w:ascii="Times New Roman" w:hAnsi="Times New Roman" w:cs="Times New Roman"/>
          <w:bCs/>
        </w:rPr>
        <w:t>GO</w:t>
      </w:r>
      <w:r w:rsidRPr="003A3AC8">
        <w:rPr>
          <w:rFonts w:ascii="Times New Roman" w:hAnsi="Times New Roman" w:cs="Times New Roman"/>
          <w:bCs/>
        </w:rPr>
        <w:t xml:space="preserv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1D1AEF55" w14:textId="77777777" w:rsidR="00962598" w:rsidRPr="003A3AC8" w:rsidRDefault="00962598"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t xml:space="preserve">Supplementary Table 2: </w:t>
      </w:r>
      <w:r w:rsidRPr="003A3AC8">
        <w:rPr>
          <w:rFonts w:ascii="Times New Roman" w:hAnsi="Times New Roman" w:cs="Times New Roman"/>
          <w:bCs/>
        </w:rPr>
        <w:t xml:space="preserve">Gene set enrichment analysis of </w:t>
      </w:r>
      <w:r w:rsidR="00DA3F26" w:rsidRPr="003A3AC8">
        <w:rPr>
          <w:rFonts w:ascii="Times New Roman" w:hAnsi="Times New Roman" w:cs="Times New Roman"/>
          <w:bCs/>
        </w:rPr>
        <w:t xml:space="preserve">transcription factor and </w:t>
      </w:r>
      <w:proofErr w:type="spellStart"/>
      <w:r w:rsidR="00DA3F26" w:rsidRPr="003A3AC8">
        <w:rPr>
          <w:rFonts w:ascii="Times New Roman" w:hAnsi="Times New Roman" w:cs="Times New Roman"/>
          <w:bCs/>
        </w:rPr>
        <w:t>miRNA</w:t>
      </w:r>
      <w:proofErr w:type="spellEnd"/>
      <w:r w:rsidRPr="003A3AC8">
        <w:rPr>
          <w:rFonts w:ascii="Times New Roman" w:hAnsi="Times New Roman" w:cs="Times New Roman"/>
          <w:bCs/>
        </w:rPr>
        <w:t xml:space="preserve"> pathways. </w:t>
      </w:r>
      <w:r w:rsidR="00DA3F26" w:rsidRPr="003A3AC8">
        <w:rPr>
          <w:rFonts w:ascii="Times New Roman" w:hAnsi="Times New Roman" w:cs="Times New Roman"/>
          <w:bCs/>
        </w:rPr>
        <w:t xml:space="preserve"> These categories indicate that target genes regulated by these factors are altered in </w:t>
      </w:r>
      <w:proofErr w:type="spellStart"/>
      <w:r w:rsidR="00DA3F26" w:rsidRPr="003A3AC8">
        <w:rPr>
          <w:rFonts w:ascii="Times New Roman" w:hAnsi="Times New Roman" w:cs="Times New Roman"/>
          <w:bCs/>
        </w:rPr>
        <w:t>acromegalic</w:t>
      </w:r>
      <w:proofErr w:type="spellEnd"/>
      <w:r w:rsidR="00DA3F26" w:rsidRPr="003A3AC8">
        <w:rPr>
          <w:rFonts w:ascii="Times New Roman" w:hAnsi="Times New Roman" w:cs="Times New Roman"/>
          <w:bCs/>
        </w:rPr>
        <w:t xml:space="preserve"> white adipose tissue. </w:t>
      </w:r>
      <w:r w:rsidRPr="003A3AC8">
        <w:rPr>
          <w:rFonts w:ascii="Times New Roman" w:hAnsi="Times New Roman" w:cs="Times New Roman"/>
          <w:bCs/>
        </w:rPr>
        <w:t xml:space="preserve"> Size is the total size of the category, NES is the normalized enrichment score, NOM p-value is the raw p-value and FDR q-value is corrected for multiple observations.  </w:t>
      </w:r>
      <w:proofErr w:type="gramStart"/>
      <w:r w:rsidRPr="003A3AC8">
        <w:rPr>
          <w:rFonts w:ascii="Times New Roman" w:hAnsi="Times New Roman" w:cs="Times New Roman"/>
          <w:bCs/>
        </w:rPr>
        <w:t>Gene details lists</w:t>
      </w:r>
      <w:proofErr w:type="gramEnd"/>
      <w:r w:rsidRPr="003A3AC8">
        <w:rPr>
          <w:rFonts w:ascii="Times New Roman" w:hAnsi="Times New Roman" w:cs="Times New Roman"/>
          <w:bCs/>
        </w:rPr>
        <w:t xml:space="preserve"> the specific genes which led to the enrichment of this category in our data.  A negative enrichment score indicates down</w:t>
      </w:r>
      <w:r w:rsidR="00DA3F26" w:rsidRPr="003A3AC8">
        <w:rPr>
          <w:rFonts w:ascii="Times New Roman" w:hAnsi="Times New Roman" w:cs="Times New Roman"/>
          <w:bCs/>
        </w:rPr>
        <w:t>-</w:t>
      </w:r>
      <w:r w:rsidRPr="003A3AC8">
        <w:rPr>
          <w:rFonts w:ascii="Times New Roman" w:hAnsi="Times New Roman" w:cs="Times New Roman"/>
          <w:bCs/>
        </w:rPr>
        <w:t>regulation of the category in acromegaly.</w:t>
      </w:r>
    </w:p>
    <w:p w14:paraId="2D5C5B8F" w14:textId="77777777" w:rsidR="00962598" w:rsidRPr="003A3AC8" w:rsidRDefault="00962598" w:rsidP="002F38E1">
      <w:pPr>
        <w:bidi w:val="0"/>
        <w:spacing w:after="0" w:line="480" w:lineRule="auto"/>
        <w:jc w:val="both"/>
        <w:rPr>
          <w:rFonts w:ascii="Times New Roman" w:hAnsi="Times New Roman"/>
          <w:b/>
        </w:rPr>
      </w:pPr>
    </w:p>
    <w:p w14:paraId="4B3141F5" w14:textId="77777777" w:rsidR="00E62F08" w:rsidRPr="003A3AC8" w:rsidRDefault="0085170B" w:rsidP="002F38E1">
      <w:pPr>
        <w:bidi w:val="0"/>
        <w:spacing w:after="0" w:line="480" w:lineRule="auto"/>
        <w:jc w:val="both"/>
        <w:rPr>
          <w:rFonts w:ascii="Times New Roman" w:hAnsi="Times New Roman"/>
        </w:rPr>
      </w:pPr>
      <w:r w:rsidRPr="003A3AC8">
        <w:rPr>
          <w:rFonts w:ascii="Times New Roman" w:hAnsi="Times New Roman" w:cs="Times New Roman"/>
          <w:b/>
          <w:bCs/>
        </w:rPr>
        <w:t>Supplementary Figure 1</w:t>
      </w:r>
      <w:r w:rsidR="006B5B6B" w:rsidRPr="003A3AC8">
        <w:rPr>
          <w:rFonts w:ascii="Times New Roman" w:hAnsi="Times New Roman" w:cs="Times New Roman"/>
          <w:b/>
          <w:bCs/>
        </w:rPr>
        <w:t>:  Expression changes of</w:t>
      </w:r>
      <w:r w:rsidR="00A10B47" w:rsidRPr="003A3AC8">
        <w:rPr>
          <w:rFonts w:ascii="Times New Roman" w:hAnsi="Times New Roman" w:cs="Times New Roman"/>
          <w:b/>
          <w:bCs/>
        </w:rPr>
        <w:t xml:space="preserve"> selected other transcripts</w:t>
      </w:r>
      <w:r w:rsidR="006B5B6B" w:rsidRPr="003A3AC8">
        <w:rPr>
          <w:rFonts w:ascii="Times New Roman" w:hAnsi="Times New Roman" w:cs="Times New Roman"/>
          <w:b/>
          <w:bCs/>
        </w:rPr>
        <w:t xml:space="preserve">.  </w:t>
      </w:r>
      <w:proofErr w:type="gramStart"/>
      <w:r w:rsidR="006B5B6B" w:rsidRPr="003A3AC8">
        <w:rPr>
          <w:rFonts w:ascii="Times New Roman" w:hAnsi="Times New Roman" w:cs="Times New Roman"/>
          <w:bCs/>
        </w:rPr>
        <w:t>mRNA</w:t>
      </w:r>
      <w:proofErr w:type="gramEnd"/>
      <w:r w:rsidR="006B5B6B" w:rsidRPr="003A3AC8">
        <w:rPr>
          <w:rFonts w:ascii="Times New Roman" w:hAnsi="Times New Roman" w:cs="Times New Roman"/>
          <w:bCs/>
        </w:rPr>
        <w:t xml:space="preserve"> Expression profile</w:t>
      </w:r>
      <w:r w:rsidR="006F0D92" w:rsidRPr="003A3AC8">
        <w:rPr>
          <w:rFonts w:ascii="Times New Roman" w:hAnsi="Times New Roman" w:cs="Times New Roman"/>
          <w:bCs/>
        </w:rPr>
        <w:t xml:space="preserve"> of differentially expressed genes involved in A) MAPK Signaling, B) Cell cycle control,</w:t>
      </w:r>
      <w:r w:rsidR="007130B5" w:rsidRPr="003A3AC8">
        <w:rPr>
          <w:rFonts w:ascii="Times New Roman" w:hAnsi="Times New Roman" w:cs="Times New Roman"/>
          <w:bCs/>
        </w:rPr>
        <w:t xml:space="preserve"> C) DNA synthesis and apoptosis</w:t>
      </w:r>
      <w:r w:rsidR="006F0D92" w:rsidRPr="003A3AC8">
        <w:rPr>
          <w:rFonts w:ascii="Times New Roman" w:hAnsi="Times New Roman" w:cs="Times New Roman"/>
          <w:bCs/>
        </w:rPr>
        <w:t xml:space="preserve"> D) </w:t>
      </w:r>
      <w:r w:rsidR="007130B5" w:rsidRPr="003A3AC8">
        <w:rPr>
          <w:rFonts w:ascii="Times New Roman" w:hAnsi="Times New Roman" w:cs="Times New Roman"/>
          <w:bCs/>
        </w:rPr>
        <w:t>ASK-1 Si</w:t>
      </w:r>
      <w:r w:rsidR="006F0D92" w:rsidRPr="003A3AC8">
        <w:rPr>
          <w:rFonts w:ascii="Times New Roman" w:hAnsi="Times New Roman" w:cs="Times New Roman"/>
          <w:bCs/>
        </w:rPr>
        <w:t>gnaling</w:t>
      </w:r>
      <w:r w:rsidR="007130B5" w:rsidRPr="003A3AC8">
        <w:rPr>
          <w:rFonts w:ascii="Times New Roman" w:hAnsi="Times New Roman" w:cs="Times New Roman"/>
          <w:bCs/>
        </w:rPr>
        <w:t xml:space="preserve"> and E) Glycogen metabolism</w:t>
      </w:r>
      <w:r w:rsidR="006B5B6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BBC3902" w14:textId="77777777" w:rsidR="00E62F08" w:rsidRPr="003A3AC8" w:rsidRDefault="006B5B6B" w:rsidP="002F38E1">
      <w:pPr>
        <w:bidi w:val="0"/>
        <w:spacing w:after="0" w:line="480" w:lineRule="auto"/>
        <w:jc w:val="both"/>
        <w:rPr>
          <w:rFonts w:ascii="Times New Roman" w:hAnsi="Times New Roman" w:cs="Times New Roman"/>
          <w:bCs/>
        </w:rPr>
      </w:pPr>
      <w:r w:rsidRPr="003A3AC8">
        <w:rPr>
          <w:rFonts w:ascii="Times New Roman" w:hAnsi="Times New Roman" w:cs="Times New Roman"/>
          <w:b/>
          <w:bCs/>
        </w:rPr>
        <w:lastRenderedPageBreak/>
        <w:t>Supplementary Figure 2</w:t>
      </w:r>
      <w:r w:rsidR="0085170B" w:rsidRPr="003A3AC8">
        <w:rPr>
          <w:rFonts w:ascii="Times New Roman" w:hAnsi="Times New Roman" w:cs="Times New Roman"/>
          <w:b/>
          <w:bCs/>
        </w:rPr>
        <w:t>: Expression changes of selected insulin signal transduction genes.</w:t>
      </w:r>
      <w:r w:rsidR="0085170B" w:rsidRPr="003A3AC8">
        <w:rPr>
          <w:rFonts w:ascii="Times New Roman" w:hAnsi="Times New Roman" w:cs="Times New Roman"/>
          <w:bCs/>
        </w:rPr>
        <w:t xml:space="preserve">  </w:t>
      </w:r>
      <w:proofErr w:type="gramStart"/>
      <w:r w:rsidR="0085170B" w:rsidRPr="003A3AC8">
        <w:rPr>
          <w:rFonts w:ascii="Times New Roman" w:hAnsi="Times New Roman" w:cs="Times New Roman"/>
          <w:bCs/>
        </w:rPr>
        <w:t>mRNA</w:t>
      </w:r>
      <w:proofErr w:type="gramEnd"/>
      <w:r w:rsidR="0085170B" w:rsidRPr="003A3AC8">
        <w:rPr>
          <w:rFonts w:ascii="Times New Roman" w:hAnsi="Times New Roman" w:cs="Times New Roman"/>
          <w:bCs/>
        </w:rPr>
        <w:t xml:space="preserve"> Expression profile of genes involved in insulin signaling</w:t>
      </w:r>
      <w:r w:rsidR="00E62F08" w:rsidRPr="003A3AC8">
        <w:rPr>
          <w:rFonts w:ascii="Times New Roman" w:hAnsi="Times New Roman" w:cs="Times New Roman"/>
          <w:bCs/>
        </w:rPr>
        <w:t xml:space="preserve"> (A) and inflammation (B)</w:t>
      </w:r>
      <w:r w:rsidR="0085170B" w:rsidRPr="003A3AC8">
        <w:rPr>
          <w:rFonts w:ascii="Times New Roman" w:hAnsi="Times New Roman" w:cs="Times New Roman"/>
          <w:bCs/>
        </w:rPr>
        <w:t xml:space="preserve">. </w:t>
      </w:r>
      <w:r w:rsidR="00E62F08" w:rsidRPr="003A3AC8">
        <w:rPr>
          <w:rFonts w:ascii="Times New Roman" w:hAnsi="Times New Roman" w:cs="Times New Roman"/>
          <w:bCs/>
        </w:rPr>
        <w:t xml:space="preserve">Asterisks indicate q&lt;0.05.  </w:t>
      </w:r>
      <w:proofErr w:type="spellStart"/>
      <w:r w:rsidR="00E62F08" w:rsidRPr="003A3AC8">
        <w:rPr>
          <w:rFonts w:ascii="Times New Roman" w:hAnsi="Times New Roman" w:cs="Times New Roman"/>
          <w:bCs/>
        </w:rPr>
        <w:t>Barplots</w:t>
      </w:r>
      <w:proofErr w:type="spellEnd"/>
      <w:r w:rsidR="00E62F08" w:rsidRPr="003A3AC8">
        <w:rPr>
          <w:rFonts w:ascii="Times New Roman" w:hAnsi="Times New Roman" w:cs="Times New Roman"/>
          <w:bCs/>
        </w:rPr>
        <w:t xml:space="preserve"> are presented as mean +/- standard error of the mean.  </w:t>
      </w:r>
      <w:proofErr w:type="gramStart"/>
      <w:r w:rsidR="00E62F08" w:rsidRPr="003A3AC8">
        <w:rPr>
          <w:rFonts w:ascii="Times New Roman" w:hAnsi="Times New Roman" w:cs="Times New Roman"/>
          <w:bCs/>
        </w:rPr>
        <w:t>mRNA</w:t>
      </w:r>
      <w:proofErr w:type="gramEnd"/>
      <w:r w:rsidR="00E62F08" w:rsidRPr="003A3AC8">
        <w:rPr>
          <w:rFonts w:ascii="Times New Roman" w:hAnsi="Times New Roman" w:cs="Times New Roman"/>
          <w:bCs/>
        </w:rPr>
        <w:t xml:space="preserve"> Expression is in units of RPKM (reads per </w:t>
      </w:r>
      <w:proofErr w:type="spellStart"/>
      <w:r w:rsidR="00E62F08" w:rsidRPr="003A3AC8">
        <w:rPr>
          <w:rFonts w:ascii="Times New Roman" w:hAnsi="Times New Roman" w:cs="Times New Roman"/>
          <w:bCs/>
        </w:rPr>
        <w:t>kilobase</w:t>
      </w:r>
      <w:proofErr w:type="spellEnd"/>
      <w:r w:rsidR="00E62F08" w:rsidRPr="003A3AC8">
        <w:rPr>
          <w:rFonts w:ascii="Times New Roman" w:hAnsi="Times New Roman" w:cs="Times New Roman"/>
          <w:bCs/>
        </w:rPr>
        <w:t xml:space="preserve"> per million reads).</w:t>
      </w:r>
    </w:p>
    <w:p w14:paraId="3EE3D5DF" w14:textId="77777777" w:rsidR="00D138D2" w:rsidRPr="003A3AC8" w:rsidRDefault="00D138D2" w:rsidP="002F38E1">
      <w:pPr>
        <w:bidi w:val="0"/>
        <w:spacing w:after="0" w:line="480" w:lineRule="auto"/>
        <w:jc w:val="both"/>
        <w:rPr>
          <w:rFonts w:ascii="Times New Roman" w:hAnsi="Times New Roman" w:cs="Times New Roman"/>
          <w:bCs/>
        </w:rPr>
      </w:pPr>
    </w:p>
    <w:p w14:paraId="4590A52D" w14:textId="77777777" w:rsidR="008573D9" w:rsidRPr="003A3AC8" w:rsidRDefault="008573D9" w:rsidP="002F38E1">
      <w:pPr>
        <w:bidi w:val="0"/>
        <w:spacing w:after="0" w:line="480" w:lineRule="auto"/>
        <w:jc w:val="both"/>
        <w:rPr>
          <w:rFonts w:ascii="Times New Roman" w:hAnsi="Times New Roman" w:cs="Times New Roman"/>
          <w:bCs/>
          <w:rtl/>
        </w:rPr>
      </w:pPr>
      <w:r w:rsidRPr="003A3AC8">
        <w:rPr>
          <w:rFonts w:ascii="Times New Roman" w:hAnsi="Times New Roman" w:cs="Times New Roman"/>
          <w:b/>
          <w:bCs/>
        </w:rPr>
        <w:t xml:space="preserve">Supplementary Figure 3: </w:t>
      </w:r>
      <w:proofErr w:type="spellStart"/>
      <w:r w:rsidRPr="003A3AC8">
        <w:rPr>
          <w:rFonts w:ascii="Times New Roman" w:hAnsi="Times New Roman" w:cs="Times New Roman"/>
          <w:b/>
          <w:bCs/>
        </w:rPr>
        <w:t>Ceramide</w:t>
      </w:r>
      <w:proofErr w:type="spellEnd"/>
      <w:r w:rsidRPr="003A3AC8">
        <w:rPr>
          <w:rFonts w:ascii="Times New Roman" w:hAnsi="Times New Roman" w:cs="Times New Roman"/>
          <w:b/>
          <w:bCs/>
        </w:rPr>
        <w:t xml:space="preserve"> levels in adipose tissue from control and </w:t>
      </w:r>
      <w:proofErr w:type="spellStart"/>
      <w:r w:rsidRPr="003A3AC8">
        <w:rPr>
          <w:rFonts w:ascii="Times New Roman" w:hAnsi="Times New Roman" w:cs="Times New Roman"/>
          <w:b/>
          <w:bCs/>
        </w:rPr>
        <w:t>acronegalic</w:t>
      </w:r>
      <w:proofErr w:type="spellEnd"/>
      <w:r w:rsidRPr="003A3AC8">
        <w:rPr>
          <w:rFonts w:ascii="Times New Roman" w:hAnsi="Times New Roman" w:cs="Times New Roman"/>
          <w:b/>
          <w:bCs/>
        </w:rPr>
        <w:t xml:space="preserve"> patients.</w:t>
      </w:r>
      <w:r w:rsidR="00127BB5" w:rsidRPr="003A3AC8">
        <w:rPr>
          <w:rFonts w:ascii="Times New Roman" w:hAnsi="Times New Roman" w:cs="Times New Roman"/>
          <w:b/>
          <w:bCs/>
        </w:rPr>
        <w:t xml:space="preserve">  </w:t>
      </w:r>
      <w:proofErr w:type="spellStart"/>
      <w:r w:rsidR="00127BB5" w:rsidRPr="003A3AC8">
        <w:rPr>
          <w:rFonts w:ascii="Times New Roman" w:hAnsi="Times New Roman" w:cs="Times New Roman"/>
          <w:bCs/>
        </w:rPr>
        <w:t>Ceramide</w:t>
      </w:r>
      <w:proofErr w:type="spellEnd"/>
      <w:r w:rsidR="00127BB5" w:rsidRPr="003A3AC8">
        <w:rPr>
          <w:rFonts w:ascii="Times New Roman" w:hAnsi="Times New Roman" w:cs="Times New Roman"/>
          <w:bCs/>
        </w:rPr>
        <w:t xml:space="preserve"> (</w:t>
      </w:r>
      <w:proofErr w:type="spellStart"/>
      <w:r w:rsidR="00127BB5" w:rsidRPr="003A3AC8">
        <w:rPr>
          <w:rFonts w:ascii="Times New Roman" w:hAnsi="Times New Roman" w:cs="Times New Roman"/>
          <w:bCs/>
        </w:rPr>
        <w:t>Cer</w:t>
      </w:r>
      <w:proofErr w:type="spellEnd"/>
      <w:r w:rsidR="00127BB5" w:rsidRPr="003A3AC8">
        <w:rPr>
          <w:rFonts w:ascii="Times New Roman" w:hAnsi="Times New Roman" w:cs="Times New Roman"/>
          <w:bCs/>
        </w:rPr>
        <w:t xml:space="preserve">) or </w:t>
      </w:r>
      <w:proofErr w:type="spellStart"/>
      <w:r w:rsidR="00127BB5" w:rsidRPr="003A3AC8">
        <w:rPr>
          <w:rFonts w:ascii="Times New Roman" w:hAnsi="Times New Roman" w:cs="Times New Roman"/>
          <w:bCs/>
        </w:rPr>
        <w:t>glucosylceramide</w:t>
      </w:r>
      <w:proofErr w:type="spellEnd"/>
      <w:r w:rsidR="00127BB5" w:rsidRPr="003A3AC8">
        <w:rPr>
          <w:rFonts w:ascii="Times New Roman" w:hAnsi="Times New Roman" w:cs="Times New Roman"/>
          <w:bCs/>
        </w:rPr>
        <w:t xml:space="preserve"> levels (</w:t>
      </w:r>
      <w:proofErr w:type="spellStart"/>
      <w:r w:rsidR="00127BB5" w:rsidRPr="003A3AC8">
        <w:rPr>
          <w:rFonts w:ascii="Times New Roman" w:hAnsi="Times New Roman" w:cs="Times New Roman"/>
          <w:bCs/>
        </w:rPr>
        <w:t>GluCer</w:t>
      </w:r>
      <w:proofErr w:type="spellEnd"/>
      <w:r w:rsidR="00127BB5" w:rsidRPr="003A3AC8">
        <w:rPr>
          <w:rFonts w:ascii="Times New Roman" w:hAnsi="Times New Roman" w:cs="Times New Roman"/>
          <w:bCs/>
        </w:rPr>
        <w:t>) were determined as described in the methods and materials section.  The number indicates the fatty acid species associat</w:t>
      </w:r>
      <w:r w:rsidR="00C23400" w:rsidRPr="003A3AC8">
        <w:rPr>
          <w:rFonts w:ascii="Times New Roman" w:hAnsi="Times New Roman" w:cs="Times New Roman"/>
          <w:bCs/>
        </w:rPr>
        <w:t>e</w:t>
      </w:r>
      <w:r w:rsidR="00127BB5" w:rsidRPr="003A3AC8">
        <w:rPr>
          <w:rFonts w:ascii="Times New Roman" w:hAnsi="Times New Roman" w:cs="Times New Roman"/>
          <w:bCs/>
        </w:rPr>
        <w:t>d with each lipid.  All values are normalized such that control values are equal to 1.   Data indicates mean +/- standard error of the mean.</w:t>
      </w:r>
    </w:p>
    <w:sectPr w:rsidR="008573D9" w:rsidRPr="003A3AC8" w:rsidSect="003A3AC8">
      <w:headerReference w:type="default" r:id="rId91"/>
      <w:footerReference w:type="even" r:id="rId92"/>
      <w:footerReference w:type="default" r:id="rId93"/>
      <w:pgSz w:w="11906" w:h="16838"/>
      <w:pgMar w:top="1440" w:right="1440" w:bottom="1440" w:left="1440" w:header="706" w:footer="706" w:gutter="0"/>
      <w:lnNumType w:countBy="1" w:restart="continuous"/>
      <w:cols w:space="708"/>
      <w:bidi/>
      <w:rtlGutter/>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Dave Bridges" w:date="2014-10-09T13:45:00Z" w:initials="DB">
    <w:p w14:paraId="0D631506" w14:textId="2057B78C" w:rsidR="0026616E" w:rsidRDefault="0026616E">
      <w:pPr>
        <w:pStyle w:val="CommentText"/>
      </w:pPr>
      <w:ins w:id="15" w:author="Dave Bridges" w:date="2014-10-09T13:44:00Z">
        <w:r>
          <w:rPr>
            <w:rStyle w:val="CommentReference"/>
          </w:rPr>
          <w:annotationRef/>
        </w:r>
      </w:ins>
      <w:r>
        <w:rPr>
          <w:rtl/>
        </w:rPr>
        <w:t>say something about age</w:t>
      </w:r>
    </w:p>
  </w:comment>
  <w:comment w:id="21" w:author="Dave Bridges" w:date="2014-10-08T08:08:00Z" w:initials="DB">
    <w:p w14:paraId="679997FE" w14:textId="60829DD0" w:rsidR="0026616E" w:rsidRDefault="0026616E">
      <w:pPr>
        <w:pStyle w:val="CommentText"/>
      </w:pPr>
      <w:r>
        <w:rPr>
          <w:rStyle w:val="CommentReference"/>
        </w:rPr>
        <w:annotationRef/>
      </w:r>
      <w:r>
        <w:rPr>
          <w:rtl/>
        </w:rPr>
        <w:t>Irit: MAPK signaling was still changed, but MAPK3/4 were not.  The GO category is more general</w:t>
      </w:r>
    </w:p>
  </w:comment>
  <w:comment w:id="22" w:author="Irit Hochberg" w:date="2014-10-06T15:16:00Z" w:initials="IH">
    <w:p w14:paraId="09128E80" w14:textId="341EBEC9" w:rsidR="0026616E" w:rsidRDefault="0026616E">
      <w:pPr>
        <w:pStyle w:val="CommentText"/>
      </w:pPr>
      <w:r>
        <w:rPr>
          <w:rStyle w:val="CommentReference"/>
        </w:rPr>
        <w:annotationRef/>
      </w:r>
      <w:r>
        <w:t>Dave, didn't you mention MAPK stopped being significant after age adjustment?</w:t>
      </w:r>
    </w:p>
  </w:comment>
  <w:comment w:id="23" w:author="Dave Bridges" w:date="2014-10-09T13:20:00Z" w:initials="DB">
    <w:p w14:paraId="1103F18C" w14:textId="20F52575" w:rsidR="0026616E" w:rsidRDefault="0026616E">
      <w:pPr>
        <w:pStyle w:val="CommentText"/>
      </w:pPr>
      <w:r>
        <w:rPr>
          <w:rStyle w:val="CommentReference"/>
        </w:rPr>
        <w:annotationRef/>
      </w:r>
      <w:r>
        <w:rPr>
          <w:rtl/>
        </w:rPr>
        <w:t>Check these with the age adjusted data</w:t>
      </w:r>
    </w:p>
  </w:comment>
  <w:comment w:id="24" w:author="Dave Bridges" w:date="2014-10-05T08:32:00Z" w:initials="DB">
    <w:p w14:paraId="7B6743F1" w14:textId="4CC49C61" w:rsidR="0026616E" w:rsidRDefault="0026616E">
      <w:pPr>
        <w:pStyle w:val="CommentText"/>
      </w:pPr>
      <w:r>
        <w:rPr>
          <w:rStyle w:val="CommentReference"/>
        </w:rPr>
        <w:annotationRef/>
      </w:r>
      <w:r>
        <w:rPr>
          <w:rtl/>
        </w:rPr>
        <w:t>we may want to say more here</w:t>
      </w:r>
    </w:p>
  </w:comment>
  <w:comment w:id="30" w:author="Dave Bridges" w:date="2014-10-08T08:11:00Z" w:initials="DB">
    <w:p w14:paraId="17247DCC" w14:textId="499FDAB1" w:rsidR="0026616E" w:rsidRDefault="0026616E">
      <w:pPr>
        <w:pStyle w:val="CommentText"/>
      </w:pPr>
      <w:r>
        <w:rPr>
          <w:rStyle w:val="CommentReference"/>
        </w:rPr>
        <w:annotationRef/>
      </w:r>
      <w:r>
        <w:rPr>
          <w:rtl/>
        </w:rPr>
        <w:t xml:space="preserve">Irit: the concern here is that they think we are overstating the role of adipose tissue in circulating IGF.  Are  knockout you suggesting that  then its reasonable some is from fat tissue?since liver only reduces it 25% </w:t>
      </w:r>
    </w:p>
  </w:comment>
  <w:comment w:id="80" w:author="Dave Bridges" w:date="2014-10-08T08:17:00Z" w:initials="DB">
    <w:p w14:paraId="241A319B" w14:textId="4D153519" w:rsidR="0026616E" w:rsidRDefault="0026616E">
      <w:pPr>
        <w:pStyle w:val="CommentText"/>
      </w:pPr>
      <w:ins w:id="82" w:author="Dave Bridges" w:date="2014-10-08T08:16:00Z">
        <w:r>
          <w:rPr>
            <w:rStyle w:val="CommentReference"/>
          </w:rPr>
          <w:annotationRef/>
        </w:r>
      </w:ins>
      <w:r>
        <w:rPr>
          <w:rtl/>
        </w:rPr>
        <w:t>they are "Protein inhibitor of activated STAT" another negative feedbacl mechanism</w:t>
      </w:r>
    </w:p>
  </w:comment>
  <w:comment w:id="88" w:author="Dave Bridges" w:date="2014-10-05T09:17:00Z" w:initials="DB">
    <w:p w14:paraId="2FF14692" w14:textId="74E79858" w:rsidR="0026616E" w:rsidRDefault="0026616E">
      <w:pPr>
        <w:pStyle w:val="CommentText"/>
      </w:pPr>
      <w:r>
        <w:rPr>
          <w:rStyle w:val="CommentReference"/>
        </w:rPr>
        <w:annotationRef/>
      </w:r>
      <w:r>
        <w:rPr>
          <w:rtl/>
        </w:rPr>
        <w:t>is CYCLIN G1 part of this too?</w:t>
      </w:r>
    </w:p>
  </w:comment>
  <w:comment w:id="89" w:author="Dave Bridges" w:date="2014-10-05T09:27:00Z" w:initials="DB">
    <w:p w14:paraId="0BF45BA0" w14:textId="59D1113B" w:rsidR="0026616E" w:rsidRDefault="0026616E">
      <w:pPr>
        <w:pStyle w:val="CommentText"/>
      </w:pPr>
      <w:r>
        <w:rPr>
          <w:rStyle w:val="CommentReference"/>
        </w:rPr>
        <w:annotationRef/>
      </w:r>
      <w:r>
        <w:rPr>
          <w:rtl/>
        </w:rPr>
        <w:t>what is the MAP2K between these?</w:t>
      </w:r>
    </w:p>
  </w:comment>
  <w:comment w:id="94" w:author="Dave Bridges" w:date="2014-10-12T19:38:00Z" w:initials="DB">
    <w:p w14:paraId="1E82C351" w14:textId="13379587" w:rsidR="00452C77" w:rsidRDefault="00452C77">
      <w:pPr>
        <w:pStyle w:val="CommentText"/>
      </w:pPr>
      <w:r>
        <w:rPr>
          <w:rStyle w:val="CommentReference"/>
        </w:rPr>
        <w:annotationRef/>
      </w:r>
      <w:r>
        <w:rPr>
          <w:rtl/>
        </w:rPr>
        <w:t>what does "its" refer to here</w:t>
      </w:r>
    </w:p>
  </w:comment>
  <w:comment w:id="97" w:author="Dave Bridges" w:date="2014-10-05T09:43:00Z" w:initials="DB">
    <w:p w14:paraId="203EE144" w14:textId="070BDF04" w:rsidR="0026616E" w:rsidRDefault="0026616E">
      <w:pPr>
        <w:pStyle w:val="CommentText"/>
      </w:pPr>
      <w:r>
        <w:rPr>
          <w:rStyle w:val="CommentReference"/>
        </w:rPr>
        <w:annotationRef/>
      </w:r>
      <w:r>
        <w:rPr>
          <w:rtl/>
        </w:rPr>
        <w:t>could say something here about genes involved in protein degratdation as well</w:t>
      </w:r>
    </w:p>
  </w:comment>
  <w:comment w:id="102" w:author="Dave Bridges" w:date="2014-10-05T09:02:00Z" w:initials="DB">
    <w:p w14:paraId="7710CE11" w14:textId="254AB5B2" w:rsidR="0026616E" w:rsidRDefault="0026616E">
      <w:pPr>
        <w:pStyle w:val="CommentText"/>
      </w:pPr>
      <w:r>
        <w:rPr>
          <w:rStyle w:val="CommentReference"/>
        </w:rPr>
        <w:annotationRef/>
      </w:r>
      <w:r>
        <w:rPr>
          <w:rtl/>
        </w:rPr>
        <w:t>also stat6 downstream targets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62A89F" w14:textId="77777777" w:rsidR="0026616E" w:rsidRDefault="0026616E" w:rsidP="00C44BCA">
      <w:pPr>
        <w:spacing w:after="0" w:line="240" w:lineRule="auto"/>
      </w:pPr>
      <w:r>
        <w:separator/>
      </w:r>
    </w:p>
  </w:endnote>
  <w:endnote w:type="continuationSeparator" w:id="0">
    <w:p w14:paraId="7EAE7D1E" w14:textId="77777777" w:rsidR="0026616E" w:rsidRDefault="0026616E" w:rsidP="00C44BCA">
      <w:pPr>
        <w:spacing w:after="0" w:line="240" w:lineRule="auto"/>
      </w:pPr>
      <w:r>
        <w:continuationSeparator/>
      </w:r>
    </w:p>
  </w:endnote>
  <w:endnote w:type="continuationNotice" w:id="1">
    <w:p w14:paraId="13B79468" w14:textId="77777777" w:rsidR="0026616E" w:rsidRDefault="0026616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C27C2" w14:textId="77777777" w:rsidR="0026616E" w:rsidRDefault="0026616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6F5E25B3" w14:textId="77777777" w:rsidR="0026616E" w:rsidRDefault="0026616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2A13A0" w14:textId="77777777" w:rsidR="0026616E" w:rsidRDefault="0026616E" w:rsidP="003A3AC8">
    <w:pPr>
      <w:pStyle w:val="Footer"/>
      <w:framePr w:wrap="around" w:vAnchor="text" w:hAnchor="margin" w:xAlign="center" w:y="1"/>
      <w:rPr>
        <w:rStyle w:val="PageNumber"/>
      </w:rPr>
    </w:pPr>
    <w:r>
      <w:rPr>
        <w:rStyle w:val="PageNumber"/>
        <w:rtl/>
      </w:rPr>
      <w:fldChar w:fldCharType="begin"/>
    </w:r>
    <w:r>
      <w:rPr>
        <w:rStyle w:val="PageNumber"/>
      </w:rPr>
      <w:instrText xml:space="preserve">PAGE  </w:instrText>
    </w:r>
    <w:r>
      <w:rPr>
        <w:rStyle w:val="PageNumber"/>
        <w:rtl/>
      </w:rPr>
      <w:fldChar w:fldCharType="separate"/>
    </w:r>
    <w:r w:rsidR="00452C77">
      <w:rPr>
        <w:rStyle w:val="PageNumber"/>
        <w:noProof/>
      </w:rPr>
      <w:t>1</w:t>
    </w:r>
    <w:r>
      <w:rPr>
        <w:rStyle w:val="PageNumber"/>
        <w:rtl/>
      </w:rPr>
      <w:fldChar w:fldCharType="end"/>
    </w:r>
  </w:p>
  <w:p w14:paraId="023FDEDC" w14:textId="77777777" w:rsidR="0026616E" w:rsidRDefault="0026616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E6A205" w14:textId="77777777" w:rsidR="0026616E" w:rsidRDefault="0026616E" w:rsidP="00C44BCA">
      <w:pPr>
        <w:spacing w:after="0" w:line="240" w:lineRule="auto"/>
      </w:pPr>
      <w:r>
        <w:separator/>
      </w:r>
    </w:p>
  </w:footnote>
  <w:footnote w:type="continuationSeparator" w:id="0">
    <w:p w14:paraId="7CD201D2" w14:textId="77777777" w:rsidR="0026616E" w:rsidRDefault="0026616E" w:rsidP="00C44BCA">
      <w:pPr>
        <w:spacing w:after="0" w:line="240" w:lineRule="auto"/>
      </w:pPr>
      <w:r>
        <w:continuationSeparator/>
      </w:r>
    </w:p>
  </w:footnote>
  <w:footnote w:type="continuationNotice" w:id="1">
    <w:p w14:paraId="5D5E240A" w14:textId="77777777" w:rsidR="0026616E" w:rsidRDefault="0026616E">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28A7B1" w14:textId="77777777" w:rsidR="0026616E" w:rsidRDefault="0026616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70AD0F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506A66"/>
    <w:multiLevelType w:val="multilevel"/>
    <w:tmpl w:val="0EB24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BB63EA"/>
    <w:multiLevelType w:val="multilevel"/>
    <w:tmpl w:val="B71C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F94CEF"/>
    <w:multiLevelType w:val="hybridMultilevel"/>
    <w:tmpl w:val="A0AC8022"/>
    <w:lvl w:ilvl="0" w:tplc="3AC8740C">
      <w:start w:val="1"/>
      <w:numFmt w:val="bullet"/>
      <w:lvlText w:val="•"/>
      <w:lvlJc w:val="left"/>
      <w:pPr>
        <w:tabs>
          <w:tab w:val="num" w:pos="720"/>
        </w:tabs>
        <w:ind w:left="720" w:hanging="360"/>
      </w:pPr>
      <w:rPr>
        <w:rFonts w:ascii="Arial" w:hAnsi="Arial" w:hint="default"/>
      </w:rPr>
    </w:lvl>
    <w:lvl w:ilvl="1" w:tplc="77A091CA" w:tentative="1">
      <w:start w:val="1"/>
      <w:numFmt w:val="bullet"/>
      <w:lvlText w:val="•"/>
      <w:lvlJc w:val="left"/>
      <w:pPr>
        <w:tabs>
          <w:tab w:val="num" w:pos="1440"/>
        </w:tabs>
        <w:ind w:left="1440" w:hanging="360"/>
      </w:pPr>
      <w:rPr>
        <w:rFonts w:ascii="Arial" w:hAnsi="Arial" w:hint="default"/>
      </w:rPr>
    </w:lvl>
    <w:lvl w:ilvl="2" w:tplc="9258D722" w:tentative="1">
      <w:start w:val="1"/>
      <w:numFmt w:val="bullet"/>
      <w:lvlText w:val="•"/>
      <w:lvlJc w:val="left"/>
      <w:pPr>
        <w:tabs>
          <w:tab w:val="num" w:pos="2160"/>
        </w:tabs>
        <w:ind w:left="2160" w:hanging="360"/>
      </w:pPr>
      <w:rPr>
        <w:rFonts w:ascii="Arial" w:hAnsi="Arial" w:hint="default"/>
      </w:rPr>
    </w:lvl>
    <w:lvl w:ilvl="3" w:tplc="F422686E" w:tentative="1">
      <w:start w:val="1"/>
      <w:numFmt w:val="bullet"/>
      <w:lvlText w:val="•"/>
      <w:lvlJc w:val="left"/>
      <w:pPr>
        <w:tabs>
          <w:tab w:val="num" w:pos="2880"/>
        </w:tabs>
        <w:ind w:left="2880" w:hanging="360"/>
      </w:pPr>
      <w:rPr>
        <w:rFonts w:ascii="Arial" w:hAnsi="Arial" w:hint="default"/>
      </w:rPr>
    </w:lvl>
    <w:lvl w:ilvl="4" w:tplc="DF0A0C12" w:tentative="1">
      <w:start w:val="1"/>
      <w:numFmt w:val="bullet"/>
      <w:lvlText w:val="•"/>
      <w:lvlJc w:val="left"/>
      <w:pPr>
        <w:tabs>
          <w:tab w:val="num" w:pos="3600"/>
        </w:tabs>
        <w:ind w:left="3600" w:hanging="360"/>
      </w:pPr>
      <w:rPr>
        <w:rFonts w:ascii="Arial" w:hAnsi="Arial" w:hint="default"/>
      </w:rPr>
    </w:lvl>
    <w:lvl w:ilvl="5" w:tplc="7E120EE0" w:tentative="1">
      <w:start w:val="1"/>
      <w:numFmt w:val="bullet"/>
      <w:lvlText w:val="•"/>
      <w:lvlJc w:val="left"/>
      <w:pPr>
        <w:tabs>
          <w:tab w:val="num" w:pos="4320"/>
        </w:tabs>
        <w:ind w:left="4320" w:hanging="360"/>
      </w:pPr>
      <w:rPr>
        <w:rFonts w:ascii="Arial" w:hAnsi="Arial" w:hint="default"/>
      </w:rPr>
    </w:lvl>
    <w:lvl w:ilvl="6" w:tplc="0FD6D172" w:tentative="1">
      <w:start w:val="1"/>
      <w:numFmt w:val="bullet"/>
      <w:lvlText w:val="•"/>
      <w:lvlJc w:val="left"/>
      <w:pPr>
        <w:tabs>
          <w:tab w:val="num" w:pos="5040"/>
        </w:tabs>
        <w:ind w:left="5040" w:hanging="360"/>
      </w:pPr>
      <w:rPr>
        <w:rFonts w:ascii="Arial" w:hAnsi="Arial" w:hint="default"/>
      </w:rPr>
    </w:lvl>
    <w:lvl w:ilvl="7" w:tplc="8C063606" w:tentative="1">
      <w:start w:val="1"/>
      <w:numFmt w:val="bullet"/>
      <w:lvlText w:val="•"/>
      <w:lvlJc w:val="left"/>
      <w:pPr>
        <w:tabs>
          <w:tab w:val="num" w:pos="5760"/>
        </w:tabs>
        <w:ind w:left="5760" w:hanging="360"/>
      </w:pPr>
      <w:rPr>
        <w:rFonts w:ascii="Arial" w:hAnsi="Arial" w:hint="default"/>
      </w:rPr>
    </w:lvl>
    <w:lvl w:ilvl="8" w:tplc="E53CC34C" w:tentative="1">
      <w:start w:val="1"/>
      <w:numFmt w:val="bullet"/>
      <w:lvlText w:val="•"/>
      <w:lvlJc w:val="left"/>
      <w:pPr>
        <w:tabs>
          <w:tab w:val="num" w:pos="6480"/>
        </w:tabs>
        <w:ind w:left="6480" w:hanging="360"/>
      </w:pPr>
      <w:rPr>
        <w:rFonts w:ascii="Arial" w:hAnsi="Arial" w:hint="default"/>
      </w:rPr>
    </w:lvl>
  </w:abstractNum>
  <w:abstractNum w:abstractNumId="4">
    <w:nsid w:val="73D15C83"/>
    <w:multiLevelType w:val="multilevel"/>
    <w:tmpl w:val="A0B85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639484C"/>
    <w:multiLevelType w:val="multilevel"/>
    <w:tmpl w:val="889EB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6"/>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ENInstantFormat&gt;"/>
    <w:docVar w:name="EN.Layout" w:val="&lt;ENLayout&gt;&lt;Style&gt;Archives Dermatology&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metabolomics grant references.enl&lt;/item&gt;&lt;/Libraries&gt;&lt;/ENLibraries&gt;"/>
  </w:docVars>
  <w:rsids>
    <w:rsidRoot w:val="00B95390"/>
    <w:rsid w:val="000042D0"/>
    <w:rsid w:val="00004EEA"/>
    <w:rsid w:val="00006552"/>
    <w:rsid w:val="000120B5"/>
    <w:rsid w:val="000161DD"/>
    <w:rsid w:val="00017A28"/>
    <w:rsid w:val="00020719"/>
    <w:rsid w:val="00022D27"/>
    <w:rsid w:val="000254FF"/>
    <w:rsid w:val="000268FA"/>
    <w:rsid w:val="00026A49"/>
    <w:rsid w:val="0003057E"/>
    <w:rsid w:val="000316F1"/>
    <w:rsid w:val="000322F0"/>
    <w:rsid w:val="0003527B"/>
    <w:rsid w:val="00037E5B"/>
    <w:rsid w:val="000404EC"/>
    <w:rsid w:val="0004089C"/>
    <w:rsid w:val="00042F82"/>
    <w:rsid w:val="000437F6"/>
    <w:rsid w:val="000466F8"/>
    <w:rsid w:val="00046A40"/>
    <w:rsid w:val="00047FD2"/>
    <w:rsid w:val="00050902"/>
    <w:rsid w:val="00050CFC"/>
    <w:rsid w:val="00055DB4"/>
    <w:rsid w:val="00057EBC"/>
    <w:rsid w:val="0006053D"/>
    <w:rsid w:val="0006320B"/>
    <w:rsid w:val="0006475D"/>
    <w:rsid w:val="000647F5"/>
    <w:rsid w:val="00070094"/>
    <w:rsid w:val="00076E45"/>
    <w:rsid w:val="0008044F"/>
    <w:rsid w:val="00081261"/>
    <w:rsid w:val="000812AE"/>
    <w:rsid w:val="00081972"/>
    <w:rsid w:val="0008212F"/>
    <w:rsid w:val="000825CE"/>
    <w:rsid w:val="00083B6B"/>
    <w:rsid w:val="00083E39"/>
    <w:rsid w:val="000871A7"/>
    <w:rsid w:val="00094EA6"/>
    <w:rsid w:val="00094ED5"/>
    <w:rsid w:val="00095299"/>
    <w:rsid w:val="00096C64"/>
    <w:rsid w:val="000A14B4"/>
    <w:rsid w:val="000A3A4C"/>
    <w:rsid w:val="000A4B49"/>
    <w:rsid w:val="000A6798"/>
    <w:rsid w:val="000A71D3"/>
    <w:rsid w:val="000B14EA"/>
    <w:rsid w:val="000B1BFE"/>
    <w:rsid w:val="000B3522"/>
    <w:rsid w:val="000C06DB"/>
    <w:rsid w:val="000C1399"/>
    <w:rsid w:val="000C1783"/>
    <w:rsid w:val="000D13C0"/>
    <w:rsid w:val="000D18AB"/>
    <w:rsid w:val="000D4F49"/>
    <w:rsid w:val="000D5CD2"/>
    <w:rsid w:val="000E2AD1"/>
    <w:rsid w:val="000E3D48"/>
    <w:rsid w:val="000E51ED"/>
    <w:rsid w:val="000E76A8"/>
    <w:rsid w:val="000E77F3"/>
    <w:rsid w:val="000F0207"/>
    <w:rsid w:val="000F4AD3"/>
    <w:rsid w:val="000F5DA8"/>
    <w:rsid w:val="0010234E"/>
    <w:rsid w:val="00102420"/>
    <w:rsid w:val="0011307C"/>
    <w:rsid w:val="001165DA"/>
    <w:rsid w:val="0012269B"/>
    <w:rsid w:val="00124B02"/>
    <w:rsid w:val="00126840"/>
    <w:rsid w:val="00127BB5"/>
    <w:rsid w:val="00143201"/>
    <w:rsid w:val="001433DA"/>
    <w:rsid w:val="00144928"/>
    <w:rsid w:val="00147722"/>
    <w:rsid w:val="00155934"/>
    <w:rsid w:val="00157F54"/>
    <w:rsid w:val="001616DF"/>
    <w:rsid w:val="00162659"/>
    <w:rsid w:val="001649E3"/>
    <w:rsid w:val="00167579"/>
    <w:rsid w:val="001711F7"/>
    <w:rsid w:val="001724B2"/>
    <w:rsid w:val="00180066"/>
    <w:rsid w:val="00182646"/>
    <w:rsid w:val="00185A32"/>
    <w:rsid w:val="001900A9"/>
    <w:rsid w:val="001932CF"/>
    <w:rsid w:val="0019340C"/>
    <w:rsid w:val="0019522C"/>
    <w:rsid w:val="001A4EA6"/>
    <w:rsid w:val="001A5FBC"/>
    <w:rsid w:val="001B01BB"/>
    <w:rsid w:val="001B1984"/>
    <w:rsid w:val="001B26DC"/>
    <w:rsid w:val="001B7C1D"/>
    <w:rsid w:val="001B7D21"/>
    <w:rsid w:val="001C1AFD"/>
    <w:rsid w:val="001C1CF0"/>
    <w:rsid w:val="001C31DB"/>
    <w:rsid w:val="001C34C5"/>
    <w:rsid w:val="001C67A0"/>
    <w:rsid w:val="001C6BB6"/>
    <w:rsid w:val="001D1A50"/>
    <w:rsid w:val="001D68A2"/>
    <w:rsid w:val="001D6A62"/>
    <w:rsid w:val="001E234C"/>
    <w:rsid w:val="001F1F15"/>
    <w:rsid w:val="001F2618"/>
    <w:rsid w:val="001F2F29"/>
    <w:rsid w:val="00200BE9"/>
    <w:rsid w:val="00206BBE"/>
    <w:rsid w:val="00207380"/>
    <w:rsid w:val="002076A7"/>
    <w:rsid w:val="0021603B"/>
    <w:rsid w:val="0022013E"/>
    <w:rsid w:val="002216CF"/>
    <w:rsid w:val="00223816"/>
    <w:rsid w:val="002258FC"/>
    <w:rsid w:val="00225D5B"/>
    <w:rsid w:val="002277B6"/>
    <w:rsid w:val="00230E7C"/>
    <w:rsid w:val="00234BFD"/>
    <w:rsid w:val="00237285"/>
    <w:rsid w:val="0024022C"/>
    <w:rsid w:val="00243E10"/>
    <w:rsid w:val="0025439D"/>
    <w:rsid w:val="00261867"/>
    <w:rsid w:val="00261F0C"/>
    <w:rsid w:val="00263C99"/>
    <w:rsid w:val="0026616E"/>
    <w:rsid w:val="0026652C"/>
    <w:rsid w:val="00266C92"/>
    <w:rsid w:val="002700E6"/>
    <w:rsid w:val="002748A1"/>
    <w:rsid w:val="002754A9"/>
    <w:rsid w:val="00277991"/>
    <w:rsid w:val="00284A48"/>
    <w:rsid w:val="00284A9A"/>
    <w:rsid w:val="00284DE4"/>
    <w:rsid w:val="00285918"/>
    <w:rsid w:val="00285A1F"/>
    <w:rsid w:val="00290069"/>
    <w:rsid w:val="00290451"/>
    <w:rsid w:val="002911EB"/>
    <w:rsid w:val="0029269F"/>
    <w:rsid w:val="00296D66"/>
    <w:rsid w:val="002A045B"/>
    <w:rsid w:val="002A0DD6"/>
    <w:rsid w:val="002A1B8A"/>
    <w:rsid w:val="002A5A03"/>
    <w:rsid w:val="002A7199"/>
    <w:rsid w:val="002B0350"/>
    <w:rsid w:val="002B663C"/>
    <w:rsid w:val="002C1BF5"/>
    <w:rsid w:val="002C25F2"/>
    <w:rsid w:val="002C516C"/>
    <w:rsid w:val="002C66CD"/>
    <w:rsid w:val="002D2CED"/>
    <w:rsid w:val="002D32FA"/>
    <w:rsid w:val="002D60F4"/>
    <w:rsid w:val="002D6469"/>
    <w:rsid w:val="002D7E62"/>
    <w:rsid w:val="002D7FEA"/>
    <w:rsid w:val="002E0935"/>
    <w:rsid w:val="002E2ECF"/>
    <w:rsid w:val="002E47BF"/>
    <w:rsid w:val="002E655B"/>
    <w:rsid w:val="002E7322"/>
    <w:rsid w:val="002E7A6D"/>
    <w:rsid w:val="002F38E1"/>
    <w:rsid w:val="002F42B2"/>
    <w:rsid w:val="002F4F6E"/>
    <w:rsid w:val="002F5CBB"/>
    <w:rsid w:val="002F62D0"/>
    <w:rsid w:val="002F717A"/>
    <w:rsid w:val="00304FB1"/>
    <w:rsid w:val="00305D77"/>
    <w:rsid w:val="00307F9B"/>
    <w:rsid w:val="00310046"/>
    <w:rsid w:val="00315D1E"/>
    <w:rsid w:val="003161F5"/>
    <w:rsid w:val="00316E7E"/>
    <w:rsid w:val="00316F75"/>
    <w:rsid w:val="00317AB8"/>
    <w:rsid w:val="00321503"/>
    <w:rsid w:val="0032237C"/>
    <w:rsid w:val="003248BA"/>
    <w:rsid w:val="00330ED0"/>
    <w:rsid w:val="003314FD"/>
    <w:rsid w:val="00334809"/>
    <w:rsid w:val="003348F7"/>
    <w:rsid w:val="00334DD5"/>
    <w:rsid w:val="0034380E"/>
    <w:rsid w:val="00345935"/>
    <w:rsid w:val="0035080A"/>
    <w:rsid w:val="00352750"/>
    <w:rsid w:val="003536C1"/>
    <w:rsid w:val="00355C81"/>
    <w:rsid w:val="00356585"/>
    <w:rsid w:val="00357EF3"/>
    <w:rsid w:val="003657F8"/>
    <w:rsid w:val="003663BC"/>
    <w:rsid w:val="00366692"/>
    <w:rsid w:val="0036695B"/>
    <w:rsid w:val="00373F66"/>
    <w:rsid w:val="00377559"/>
    <w:rsid w:val="0038082C"/>
    <w:rsid w:val="003848BA"/>
    <w:rsid w:val="00387D3D"/>
    <w:rsid w:val="00390963"/>
    <w:rsid w:val="00393A82"/>
    <w:rsid w:val="00394E69"/>
    <w:rsid w:val="00395065"/>
    <w:rsid w:val="00396ACB"/>
    <w:rsid w:val="00397571"/>
    <w:rsid w:val="003A1699"/>
    <w:rsid w:val="003A3AC8"/>
    <w:rsid w:val="003A6590"/>
    <w:rsid w:val="003A6E18"/>
    <w:rsid w:val="003B0042"/>
    <w:rsid w:val="003B0BB4"/>
    <w:rsid w:val="003B24B5"/>
    <w:rsid w:val="003C11D0"/>
    <w:rsid w:val="003C1798"/>
    <w:rsid w:val="003C70E2"/>
    <w:rsid w:val="003D30C2"/>
    <w:rsid w:val="003D4CFA"/>
    <w:rsid w:val="003D575D"/>
    <w:rsid w:val="003D5BBB"/>
    <w:rsid w:val="003D5DCD"/>
    <w:rsid w:val="003D7705"/>
    <w:rsid w:val="003E10CD"/>
    <w:rsid w:val="003E14E7"/>
    <w:rsid w:val="003E423D"/>
    <w:rsid w:val="003E72FC"/>
    <w:rsid w:val="003F2517"/>
    <w:rsid w:val="003F4CAB"/>
    <w:rsid w:val="003F69A8"/>
    <w:rsid w:val="00400893"/>
    <w:rsid w:val="00403A22"/>
    <w:rsid w:val="00407355"/>
    <w:rsid w:val="00413584"/>
    <w:rsid w:val="004137FD"/>
    <w:rsid w:val="004169C9"/>
    <w:rsid w:val="004176CD"/>
    <w:rsid w:val="004200E1"/>
    <w:rsid w:val="004210A5"/>
    <w:rsid w:val="004237BE"/>
    <w:rsid w:val="00424825"/>
    <w:rsid w:val="00432A7A"/>
    <w:rsid w:val="00433BE5"/>
    <w:rsid w:val="00436C1D"/>
    <w:rsid w:val="00437A26"/>
    <w:rsid w:val="00437BEB"/>
    <w:rsid w:val="00440442"/>
    <w:rsid w:val="00443064"/>
    <w:rsid w:val="004459A5"/>
    <w:rsid w:val="00452343"/>
    <w:rsid w:val="00452C77"/>
    <w:rsid w:val="004530D5"/>
    <w:rsid w:val="004531BB"/>
    <w:rsid w:val="004539BC"/>
    <w:rsid w:val="004541A3"/>
    <w:rsid w:val="00457EE8"/>
    <w:rsid w:val="00460B5E"/>
    <w:rsid w:val="004612CB"/>
    <w:rsid w:val="0046179C"/>
    <w:rsid w:val="004619FA"/>
    <w:rsid w:val="0047023E"/>
    <w:rsid w:val="00477357"/>
    <w:rsid w:val="004806CF"/>
    <w:rsid w:val="00481528"/>
    <w:rsid w:val="004826AE"/>
    <w:rsid w:val="00483799"/>
    <w:rsid w:val="004859F2"/>
    <w:rsid w:val="00485A9E"/>
    <w:rsid w:val="00491103"/>
    <w:rsid w:val="004913DB"/>
    <w:rsid w:val="00496C7C"/>
    <w:rsid w:val="00496DC0"/>
    <w:rsid w:val="00496E10"/>
    <w:rsid w:val="004973A7"/>
    <w:rsid w:val="0049755E"/>
    <w:rsid w:val="004A1A2A"/>
    <w:rsid w:val="004A34A8"/>
    <w:rsid w:val="004A611A"/>
    <w:rsid w:val="004A7ED0"/>
    <w:rsid w:val="004A7F19"/>
    <w:rsid w:val="004B110B"/>
    <w:rsid w:val="004B30C4"/>
    <w:rsid w:val="004B436C"/>
    <w:rsid w:val="004B4E2D"/>
    <w:rsid w:val="004B6544"/>
    <w:rsid w:val="004B6A76"/>
    <w:rsid w:val="004B727D"/>
    <w:rsid w:val="004B7928"/>
    <w:rsid w:val="004C12E5"/>
    <w:rsid w:val="004C2404"/>
    <w:rsid w:val="004C257F"/>
    <w:rsid w:val="004C38AA"/>
    <w:rsid w:val="004C6C70"/>
    <w:rsid w:val="004C7DDA"/>
    <w:rsid w:val="004E03FF"/>
    <w:rsid w:val="004E4490"/>
    <w:rsid w:val="004E63EE"/>
    <w:rsid w:val="004F3B2D"/>
    <w:rsid w:val="004F573F"/>
    <w:rsid w:val="004F5A2C"/>
    <w:rsid w:val="0050644E"/>
    <w:rsid w:val="00510C6B"/>
    <w:rsid w:val="00521396"/>
    <w:rsid w:val="0052331F"/>
    <w:rsid w:val="00524E41"/>
    <w:rsid w:val="00526587"/>
    <w:rsid w:val="00527528"/>
    <w:rsid w:val="00532074"/>
    <w:rsid w:val="00533841"/>
    <w:rsid w:val="00533B25"/>
    <w:rsid w:val="0053676D"/>
    <w:rsid w:val="00537627"/>
    <w:rsid w:val="00537F03"/>
    <w:rsid w:val="0054383A"/>
    <w:rsid w:val="005439BA"/>
    <w:rsid w:val="00544128"/>
    <w:rsid w:val="005472B6"/>
    <w:rsid w:val="005512F4"/>
    <w:rsid w:val="00553058"/>
    <w:rsid w:val="005534D2"/>
    <w:rsid w:val="005578A3"/>
    <w:rsid w:val="0056102D"/>
    <w:rsid w:val="00562945"/>
    <w:rsid w:val="00566533"/>
    <w:rsid w:val="0056736C"/>
    <w:rsid w:val="005729F4"/>
    <w:rsid w:val="00580633"/>
    <w:rsid w:val="0058338D"/>
    <w:rsid w:val="005849EA"/>
    <w:rsid w:val="00584B14"/>
    <w:rsid w:val="00587ADB"/>
    <w:rsid w:val="00587B31"/>
    <w:rsid w:val="00594108"/>
    <w:rsid w:val="00595EF5"/>
    <w:rsid w:val="005975D8"/>
    <w:rsid w:val="005976FB"/>
    <w:rsid w:val="005A094F"/>
    <w:rsid w:val="005A2BBE"/>
    <w:rsid w:val="005A56F4"/>
    <w:rsid w:val="005B1CD3"/>
    <w:rsid w:val="005B2D39"/>
    <w:rsid w:val="005B44A4"/>
    <w:rsid w:val="005B6066"/>
    <w:rsid w:val="005B6E58"/>
    <w:rsid w:val="005C5826"/>
    <w:rsid w:val="005C70B4"/>
    <w:rsid w:val="005D0C11"/>
    <w:rsid w:val="005D5BD8"/>
    <w:rsid w:val="005E7603"/>
    <w:rsid w:val="005F0DEF"/>
    <w:rsid w:val="005F211B"/>
    <w:rsid w:val="005F6EBE"/>
    <w:rsid w:val="005F719C"/>
    <w:rsid w:val="005F7615"/>
    <w:rsid w:val="00600069"/>
    <w:rsid w:val="00600914"/>
    <w:rsid w:val="00600BE0"/>
    <w:rsid w:val="006016D7"/>
    <w:rsid w:val="0060295C"/>
    <w:rsid w:val="006038E2"/>
    <w:rsid w:val="00604946"/>
    <w:rsid w:val="0060713B"/>
    <w:rsid w:val="00614779"/>
    <w:rsid w:val="00615633"/>
    <w:rsid w:val="00616C6A"/>
    <w:rsid w:val="00616D1E"/>
    <w:rsid w:val="006233B4"/>
    <w:rsid w:val="00623816"/>
    <w:rsid w:val="00625A5C"/>
    <w:rsid w:val="00627C2E"/>
    <w:rsid w:val="006304E2"/>
    <w:rsid w:val="006311A9"/>
    <w:rsid w:val="00633F9C"/>
    <w:rsid w:val="006439EA"/>
    <w:rsid w:val="00647269"/>
    <w:rsid w:val="00653DC7"/>
    <w:rsid w:val="00656A96"/>
    <w:rsid w:val="00661E03"/>
    <w:rsid w:val="00663D48"/>
    <w:rsid w:val="006643EC"/>
    <w:rsid w:val="00666507"/>
    <w:rsid w:val="00666FF2"/>
    <w:rsid w:val="006671B3"/>
    <w:rsid w:val="00676CA8"/>
    <w:rsid w:val="00680344"/>
    <w:rsid w:val="006837FF"/>
    <w:rsid w:val="00685C29"/>
    <w:rsid w:val="00691FDC"/>
    <w:rsid w:val="00692386"/>
    <w:rsid w:val="00692DFA"/>
    <w:rsid w:val="006948C2"/>
    <w:rsid w:val="00695CFD"/>
    <w:rsid w:val="00697561"/>
    <w:rsid w:val="00697A63"/>
    <w:rsid w:val="006A3256"/>
    <w:rsid w:val="006A377A"/>
    <w:rsid w:val="006B09F8"/>
    <w:rsid w:val="006B0BA8"/>
    <w:rsid w:val="006B5B6B"/>
    <w:rsid w:val="006B61E4"/>
    <w:rsid w:val="006B6C74"/>
    <w:rsid w:val="006C0D8C"/>
    <w:rsid w:val="006C42D6"/>
    <w:rsid w:val="006C6A54"/>
    <w:rsid w:val="006C6C0A"/>
    <w:rsid w:val="006D5972"/>
    <w:rsid w:val="006D5B71"/>
    <w:rsid w:val="006E2040"/>
    <w:rsid w:val="006E4692"/>
    <w:rsid w:val="006E6863"/>
    <w:rsid w:val="006F05A2"/>
    <w:rsid w:val="006F0D92"/>
    <w:rsid w:val="006F615E"/>
    <w:rsid w:val="006F63EA"/>
    <w:rsid w:val="006F7444"/>
    <w:rsid w:val="0070650A"/>
    <w:rsid w:val="00707D74"/>
    <w:rsid w:val="007130B5"/>
    <w:rsid w:val="007138B5"/>
    <w:rsid w:val="00714485"/>
    <w:rsid w:val="007155E3"/>
    <w:rsid w:val="00715EC6"/>
    <w:rsid w:val="007202A2"/>
    <w:rsid w:val="00720E42"/>
    <w:rsid w:val="00723006"/>
    <w:rsid w:val="00724271"/>
    <w:rsid w:val="007317CF"/>
    <w:rsid w:val="0073228C"/>
    <w:rsid w:val="00734B06"/>
    <w:rsid w:val="0073573E"/>
    <w:rsid w:val="00740527"/>
    <w:rsid w:val="00740DB2"/>
    <w:rsid w:val="00741798"/>
    <w:rsid w:val="00741E18"/>
    <w:rsid w:val="007468CA"/>
    <w:rsid w:val="00751207"/>
    <w:rsid w:val="00753F3A"/>
    <w:rsid w:val="007557DC"/>
    <w:rsid w:val="00755B54"/>
    <w:rsid w:val="007627F6"/>
    <w:rsid w:val="0076387A"/>
    <w:rsid w:val="00766852"/>
    <w:rsid w:val="00770720"/>
    <w:rsid w:val="007731E4"/>
    <w:rsid w:val="00774F37"/>
    <w:rsid w:val="007830EE"/>
    <w:rsid w:val="007844A4"/>
    <w:rsid w:val="00784E0E"/>
    <w:rsid w:val="00785231"/>
    <w:rsid w:val="00787B06"/>
    <w:rsid w:val="00792160"/>
    <w:rsid w:val="0079268A"/>
    <w:rsid w:val="007945EB"/>
    <w:rsid w:val="007964A2"/>
    <w:rsid w:val="007A0B77"/>
    <w:rsid w:val="007A0D01"/>
    <w:rsid w:val="007A36FC"/>
    <w:rsid w:val="007B0169"/>
    <w:rsid w:val="007B0526"/>
    <w:rsid w:val="007B13AF"/>
    <w:rsid w:val="007B2B72"/>
    <w:rsid w:val="007B545C"/>
    <w:rsid w:val="007B560B"/>
    <w:rsid w:val="007B5DD0"/>
    <w:rsid w:val="007B666C"/>
    <w:rsid w:val="007C0C45"/>
    <w:rsid w:val="007C1036"/>
    <w:rsid w:val="007C352C"/>
    <w:rsid w:val="007C41FB"/>
    <w:rsid w:val="007C61AB"/>
    <w:rsid w:val="007D367C"/>
    <w:rsid w:val="007D3F99"/>
    <w:rsid w:val="007D4752"/>
    <w:rsid w:val="007E4EE5"/>
    <w:rsid w:val="007F04B9"/>
    <w:rsid w:val="007F0DC7"/>
    <w:rsid w:val="007F14FF"/>
    <w:rsid w:val="007F45E1"/>
    <w:rsid w:val="007F7919"/>
    <w:rsid w:val="008007AC"/>
    <w:rsid w:val="008033F4"/>
    <w:rsid w:val="00805504"/>
    <w:rsid w:val="008073BA"/>
    <w:rsid w:val="00816234"/>
    <w:rsid w:val="00820844"/>
    <w:rsid w:val="008223B7"/>
    <w:rsid w:val="008232C6"/>
    <w:rsid w:val="00825F8B"/>
    <w:rsid w:val="00834FAF"/>
    <w:rsid w:val="0083511B"/>
    <w:rsid w:val="008373F5"/>
    <w:rsid w:val="008501BA"/>
    <w:rsid w:val="008505CF"/>
    <w:rsid w:val="0085170B"/>
    <w:rsid w:val="00852283"/>
    <w:rsid w:val="00855875"/>
    <w:rsid w:val="0085725B"/>
    <w:rsid w:val="008573D9"/>
    <w:rsid w:val="00861932"/>
    <w:rsid w:val="00864364"/>
    <w:rsid w:val="00864EFA"/>
    <w:rsid w:val="00870A81"/>
    <w:rsid w:val="00871D55"/>
    <w:rsid w:val="0087416D"/>
    <w:rsid w:val="00875B20"/>
    <w:rsid w:val="0087605A"/>
    <w:rsid w:val="00880184"/>
    <w:rsid w:val="008802AF"/>
    <w:rsid w:val="008822A3"/>
    <w:rsid w:val="00883BD0"/>
    <w:rsid w:val="0088663C"/>
    <w:rsid w:val="00886CBC"/>
    <w:rsid w:val="00891B57"/>
    <w:rsid w:val="0089298F"/>
    <w:rsid w:val="008953B9"/>
    <w:rsid w:val="008A10AC"/>
    <w:rsid w:val="008A4C29"/>
    <w:rsid w:val="008A77A1"/>
    <w:rsid w:val="008B2DE1"/>
    <w:rsid w:val="008B5A89"/>
    <w:rsid w:val="008B73ED"/>
    <w:rsid w:val="008C6C03"/>
    <w:rsid w:val="008D32FD"/>
    <w:rsid w:val="008D377F"/>
    <w:rsid w:val="008D3CFD"/>
    <w:rsid w:val="008D407F"/>
    <w:rsid w:val="008D431D"/>
    <w:rsid w:val="008D4C22"/>
    <w:rsid w:val="008D5C3B"/>
    <w:rsid w:val="008D5C69"/>
    <w:rsid w:val="008D6FD3"/>
    <w:rsid w:val="008E6733"/>
    <w:rsid w:val="008F0542"/>
    <w:rsid w:val="008F157A"/>
    <w:rsid w:val="008F45AA"/>
    <w:rsid w:val="008F51B7"/>
    <w:rsid w:val="008F62B5"/>
    <w:rsid w:val="00901318"/>
    <w:rsid w:val="00903764"/>
    <w:rsid w:val="00904340"/>
    <w:rsid w:val="00904E78"/>
    <w:rsid w:val="0090665C"/>
    <w:rsid w:val="00906E3C"/>
    <w:rsid w:val="0091026A"/>
    <w:rsid w:val="00912278"/>
    <w:rsid w:val="00932482"/>
    <w:rsid w:val="00933453"/>
    <w:rsid w:val="00936412"/>
    <w:rsid w:val="00936824"/>
    <w:rsid w:val="009374F8"/>
    <w:rsid w:val="00945D0C"/>
    <w:rsid w:val="00947F42"/>
    <w:rsid w:val="0095760D"/>
    <w:rsid w:val="009577EF"/>
    <w:rsid w:val="009609A9"/>
    <w:rsid w:val="0096137A"/>
    <w:rsid w:val="00962598"/>
    <w:rsid w:val="00962AB1"/>
    <w:rsid w:val="009657B7"/>
    <w:rsid w:val="00966C73"/>
    <w:rsid w:val="00967134"/>
    <w:rsid w:val="0097077C"/>
    <w:rsid w:val="0097262B"/>
    <w:rsid w:val="00972C32"/>
    <w:rsid w:val="009736CE"/>
    <w:rsid w:val="00973981"/>
    <w:rsid w:val="0097490D"/>
    <w:rsid w:val="00980C6F"/>
    <w:rsid w:val="00980E97"/>
    <w:rsid w:val="009862D2"/>
    <w:rsid w:val="009A16C3"/>
    <w:rsid w:val="009A27C8"/>
    <w:rsid w:val="009A4C14"/>
    <w:rsid w:val="009A718A"/>
    <w:rsid w:val="009B1056"/>
    <w:rsid w:val="009B2241"/>
    <w:rsid w:val="009B2862"/>
    <w:rsid w:val="009B3CD0"/>
    <w:rsid w:val="009B4168"/>
    <w:rsid w:val="009C5633"/>
    <w:rsid w:val="009C7036"/>
    <w:rsid w:val="009D67A0"/>
    <w:rsid w:val="009E1123"/>
    <w:rsid w:val="009E221C"/>
    <w:rsid w:val="009E2B4F"/>
    <w:rsid w:val="009E47F7"/>
    <w:rsid w:val="009E7F7F"/>
    <w:rsid w:val="00A042F6"/>
    <w:rsid w:val="00A0497C"/>
    <w:rsid w:val="00A06F34"/>
    <w:rsid w:val="00A10B47"/>
    <w:rsid w:val="00A1225F"/>
    <w:rsid w:val="00A1334F"/>
    <w:rsid w:val="00A14839"/>
    <w:rsid w:val="00A20C8F"/>
    <w:rsid w:val="00A21CC5"/>
    <w:rsid w:val="00A21E7F"/>
    <w:rsid w:val="00A22A1F"/>
    <w:rsid w:val="00A32EC4"/>
    <w:rsid w:val="00A34B5C"/>
    <w:rsid w:val="00A34DF7"/>
    <w:rsid w:val="00A35323"/>
    <w:rsid w:val="00A40F0A"/>
    <w:rsid w:val="00A43296"/>
    <w:rsid w:val="00A515EF"/>
    <w:rsid w:val="00A53FED"/>
    <w:rsid w:val="00A569AE"/>
    <w:rsid w:val="00A60130"/>
    <w:rsid w:val="00A6098A"/>
    <w:rsid w:val="00A61BDB"/>
    <w:rsid w:val="00A61C2B"/>
    <w:rsid w:val="00A66AD7"/>
    <w:rsid w:val="00A72B42"/>
    <w:rsid w:val="00A72F5C"/>
    <w:rsid w:val="00A77294"/>
    <w:rsid w:val="00A829E9"/>
    <w:rsid w:val="00A849A3"/>
    <w:rsid w:val="00A87C6A"/>
    <w:rsid w:val="00A930BF"/>
    <w:rsid w:val="00A94654"/>
    <w:rsid w:val="00A953DB"/>
    <w:rsid w:val="00AA5525"/>
    <w:rsid w:val="00AB5CDF"/>
    <w:rsid w:val="00AC3796"/>
    <w:rsid w:val="00AC39EF"/>
    <w:rsid w:val="00AC475F"/>
    <w:rsid w:val="00AD170F"/>
    <w:rsid w:val="00AD30E9"/>
    <w:rsid w:val="00AD6800"/>
    <w:rsid w:val="00AE0AF3"/>
    <w:rsid w:val="00AE2C9F"/>
    <w:rsid w:val="00AE2E00"/>
    <w:rsid w:val="00AE30FD"/>
    <w:rsid w:val="00AE7B1A"/>
    <w:rsid w:val="00AF00A7"/>
    <w:rsid w:val="00AF1A1E"/>
    <w:rsid w:val="00AF4B73"/>
    <w:rsid w:val="00AF6552"/>
    <w:rsid w:val="00B03E8A"/>
    <w:rsid w:val="00B03F63"/>
    <w:rsid w:val="00B04051"/>
    <w:rsid w:val="00B04CC1"/>
    <w:rsid w:val="00B0723B"/>
    <w:rsid w:val="00B1195D"/>
    <w:rsid w:val="00B15615"/>
    <w:rsid w:val="00B15B65"/>
    <w:rsid w:val="00B16545"/>
    <w:rsid w:val="00B171DF"/>
    <w:rsid w:val="00B219D5"/>
    <w:rsid w:val="00B27529"/>
    <w:rsid w:val="00B3187E"/>
    <w:rsid w:val="00B364FA"/>
    <w:rsid w:val="00B40858"/>
    <w:rsid w:val="00B40A9D"/>
    <w:rsid w:val="00B411E3"/>
    <w:rsid w:val="00B42E7C"/>
    <w:rsid w:val="00B44B9E"/>
    <w:rsid w:val="00B5681F"/>
    <w:rsid w:val="00B57506"/>
    <w:rsid w:val="00B57E50"/>
    <w:rsid w:val="00B61F5D"/>
    <w:rsid w:val="00B62722"/>
    <w:rsid w:val="00B6419C"/>
    <w:rsid w:val="00B648A2"/>
    <w:rsid w:val="00B651E3"/>
    <w:rsid w:val="00B65E36"/>
    <w:rsid w:val="00B6604B"/>
    <w:rsid w:val="00B66C29"/>
    <w:rsid w:val="00B70279"/>
    <w:rsid w:val="00B70AB3"/>
    <w:rsid w:val="00B70ECA"/>
    <w:rsid w:val="00B70F0F"/>
    <w:rsid w:val="00B8043A"/>
    <w:rsid w:val="00B81C64"/>
    <w:rsid w:val="00B82DF8"/>
    <w:rsid w:val="00B82E21"/>
    <w:rsid w:val="00B84DC4"/>
    <w:rsid w:val="00B8518E"/>
    <w:rsid w:val="00B92711"/>
    <w:rsid w:val="00B9354C"/>
    <w:rsid w:val="00B95390"/>
    <w:rsid w:val="00B95F57"/>
    <w:rsid w:val="00B96195"/>
    <w:rsid w:val="00BA5D7E"/>
    <w:rsid w:val="00BA74DB"/>
    <w:rsid w:val="00BB2013"/>
    <w:rsid w:val="00BB3A40"/>
    <w:rsid w:val="00BB3A82"/>
    <w:rsid w:val="00BB6E16"/>
    <w:rsid w:val="00BC03D4"/>
    <w:rsid w:val="00BC1B50"/>
    <w:rsid w:val="00BC45AA"/>
    <w:rsid w:val="00BC5240"/>
    <w:rsid w:val="00BC5A4C"/>
    <w:rsid w:val="00BC5D6F"/>
    <w:rsid w:val="00BD4B29"/>
    <w:rsid w:val="00BD719D"/>
    <w:rsid w:val="00BD7297"/>
    <w:rsid w:val="00BE24FB"/>
    <w:rsid w:val="00BF1022"/>
    <w:rsid w:val="00BF3370"/>
    <w:rsid w:val="00BF645B"/>
    <w:rsid w:val="00BF6B82"/>
    <w:rsid w:val="00C07CAC"/>
    <w:rsid w:val="00C13B25"/>
    <w:rsid w:val="00C13C18"/>
    <w:rsid w:val="00C17117"/>
    <w:rsid w:val="00C17B3D"/>
    <w:rsid w:val="00C21C55"/>
    <w:rsid w:val="00C23400"/>
    <w:rsid w:val="00C26A96"/>
    <w:rsid w:val="00C3088D"/>
    <w:rsid w:val="00C312BC"/>
    <w:rsid w:val="00C31631"/>
    <w:rsid w:val="00C36E8A"/>
    <w:rsid w:val="00C378CF"/>
    <w:rsid w:val="00C44BCA"/>
    <w:rsid w:val="00C47BF1"/>
    <w:rsid w:val="00C51F8E"/>
    <w:rsid w:val="00C54A7B"/>
    <w:rsid w:val="00C5610E"/>
    <w:rsid w:val="00C60B21"/>
    <w:rsid w:val="00C6104B"/>
    <w:rsid w:val="00C611B9"/>
    <w:rsid w:val="00C614E3"/>
    <w:rsid w:val="00C63031"/>
    <w:rsid w:val="00C64656"/>
    <w:rsid w:val="00C702E5"/>
    <w:rsid w:val="00C76F07"/>
    <w:rsid w:val="00C8004B"/>
    <w:rsid w:val="00C826F9"/>
    <w:rsid w:val="00C8292E"/>
    <w:rsid w:val="00C84E90"/>
    <w:rsid w:val="00C85C25"/>
    <w:rsid w:val="00C85C8E"/>
    <w:rsid w:val="00C910CB"/>
    <w:rsid w:val="00C92F8F"/>
    <w:rsid w:val="00C93A0D"/>
    <w:rsid w:val="00C94C33"/>
    <w:rsid w:val="00C952B4"/>
    <w:rsid w:val="00C97532"/>
    <w:rsid w:val="00CA287F"/>
    <w:rsid w:val="00CA3522"/>
    <w:rsid w:val="00CA5139"/>
    <w:rsid w:val="00CA6A3E"/>
    <w:rsid w:val="00CB2D3B"/>
    <w:rsid w:val="00CB3049"/>
    <w:rsid w:val="00CC6E6D"/>
    <w:rsid w:val="00CD3CC7"/>
    <w:rsid w:val="00CD5F74"/>
    <w:rsid w:val="00CE0EDF"/>
    <w:rsid w:val="00CE1D24"/>
    <w:rsid w:val="00CE25EE"/>
    <w:rsid w:val="00CE54B8"/>
    <w:rsid w:val="00CE79E1"/>
    <w:rsid w:val="00CF002A"/>
    <w:rsid w:val="00D00D75"/>
    <w:rsid w:val="00D01287"/>
    <w:rsid w:val="00D0411B"/>
    <w:rsid w:val="00D05C6E"/>
    <w:rsid w:val="00D05FEA"/>
    <w:rsid w:val="00D108DA"/>
    <w:rsid w:val="00D138D2"/>
    <w:rsid w:val="00D1782A"/>
    <w:rsid w:val="00D178B1"/>
    <w:rsid w:val="00D17973"/>
    <w:rsid w:val="00D2570A"/>
    <w:rsid w:val="00D27D4A"/>
    <w:rsid w:val="00D31B19"/>
    <w:rsid w:val="00D359B4"/>
    <w:rsid w:val="00D377FA"/>
    <w:rsid w:val="00D403E9"/>
    <w:rsid w:val="00D41E0E"/>
    <w:rsid w:val="00D42ECE"/>
    <w:rsid w:val="00D44155"/>
    <w:rsid w:val="00D44425"/>
    <w:rsid w:val="00D4733E"/>
    <w:rsid w:val="00D515ED"/>
    <w:rsid w:val="00D57258"/>
    <w:rsid w:val="00D602C6"/>
    <w:rsid w:val="00D60843"/>
    <w:rsid w:val="00D61F89"/>
    <w:rsid w:val="00D61FDD"/>
    <w:rsid w:val="00D62F63"/>
    <w:rsid w:val="00D64CA7"/>
    <w:rsid w:val="00D65150"/>
    <w:rsid w:val="00D673ED"/>
    <w:rsid w:val="00D67F63"/>
    <w:rsid w:val="00D71908"/>
    <w:rsid w:val="00D75C51"/>
    <w:rsid w:val="00D761A7"/>
    <w:rsid w:val="00D831F2"/>
    <w:rsid w:val="00D87B93"/>
    <w:rsid w:val="00D90690"/>
    <w:rsid w:val="00D93C73"/>
    <w:rsid w:val="00D9795F"/>
    <w:rsid w:val="00DA2017"/>
    <w:rsid w:val="00DA3F26"/>
    <w:rsid w:val="00DA43DA"/>
    <w:rsid w:val="00DA4407"/>
    <w:rsid w:val="00DA50B5"/>
    <w:rsid w:val="00DA5F98"/>
    <w:rsid w:val="00DA64D8"/>
    <w:rsid w:val="00DA6C5B"/>
    <w:rsid w:val="00DA789A"/>
    <w:rsid w:val="00DC2620"/>
    <w:rsid w:val="00DC41D4"/>
    <w:rsid w:val="00DC618D"/>
    <w:rsid w:val="00DC6BF8"/>
    <w:rsid w:val="00DD0CD8"/>
    <w:rsid w:val="00DD35A1"/>
    <w:rsid w:val="00DD3770"/>
    <w:rsid w:val="00DD3AEC"/>
    <w:rsid w:val="00DE343C"/>
    <w:rsid w:val="00DE354F"/>
    <w:rsid w:val="00DE35F3"/>
    <w:rsid w:val="00DE3D7D"/>
    <w:rsid w:val="00DE3F29"/>
    <w:rsid w:val="00DF0DBF"/>
    <w:rsid w:val="00DF1338"/>
    <w:rsid w:val="00DF3250"/>
    <w:rsid w:val="00DF5118"/>
    <w:rsid w:val="00DF6030"/>
    <w:rsid w:val="00E002AF"/>
    <w:rsid w:val="00E01A4F"/>
    <w:rsid w:val="00E01E4C"/>
    <w:rsid w:val="00E04F5C"/>
    <w:rsid w:val="00E06311"/>
    <w:rsid w:val="00E07A5A"/>
    <w:rsid w:val="00E07CA3"/>
    <w:rsid w:val="00E07F34"/>
    <w:rsid w:val="00E116E7"/>
    <w:rsid w:val="00E15EFD"/>
    <w:rsid w:val="00E1623B"/>
    <w:rsid w:val="00E202E7"/>
    <w:rsid w:val="00E25CCF"/>
    <w:rsid w:val="00E26130"/>
    <w:rsid w:val="00E3055F"/>
    <w:rsid w:val="00E30B63"/>
    <w:rsid w:val="00E31562"/>
    <w:rsid w:val="00E3246F"/>
    <w:rsid w:val="00E32A55"/>
    <w:rsid w:val="00E33F5D"/>
    <w:rsid w:val="00E35A96"/>
    <w:rsid w:val="00E37763"/>
    <w:rsid w:val="00E37F40"/>
    <w:rsid w:val="00E461A4"/>
    <w:rsid w:val="00E51A38"/>
    <w:rsid w:val="00E546AB"/>
    <w:rsid w:val="00E54EC6"/>
    <w:rsid w:val="00E60702"/>
    <w:rsid w:val="00E612B2"/>
    <w:rsid w:val="00E62F08"/>
    <w:rsid w:val="00E67E03"/>
    <w:rsid w:val="00E67E7D"/>
    <w:rsid w:val="00E74686"/>
    <w:rsid w:val="00E74C75"/>
    <w:rsid w:val="00E75136"/>
    <w:rsid w:val="00E77A18"/>
    <w:rsid w:val="00E8356C"/>
    <w:rsid w:val="00E86A02"/>
    <w:rsid w:val="00E9078B"/>
    <w:rsid w:val="00E947A2"/>
    <w:rsid w:val="00E97319"/>
    <w:rsid w:val="00E97425"/>
    <w:rsid w:val="00EA7B7A"/>
    <w:rsid w:val="00EB407C"/>
    <w:rsid w:val="00EC0D83"/>
    <w:rsid w:val="00EC3EC4"/>
    <w:rsid w:val="00EC6F99"/>
    <w:rsid w:val="00EC7E22"/>
    <w:rsid w:val="00ED16D6"/>
    <w:rsid w:val="00ED344E"/>
    <w:rsid w:val="00ED482C"/>
    <w:rsid w:val="00EE02B8"/>
    <w:rsid w:val="00EE058C"/>
    <w:rsid w:val="00EE346D"/>
    <w:rsid w:val="00EE3914"/>
    <w:rsid w:val="00EE7D5D"/>
    <w:rsid w:val="00EF04CB"/>
    <w:rsid w:val="00EF2A97"/>
    <w:rsid w:val="00EF2FE1"/>
    <w:rsid w:val="00EF4146"/>
    <w:rsid w:val="00EF47D7"/>
    <w:rsid w:val="00EF7CEE"/>
    <w:rsid w:val="00F020B2"/>
    <w:rsid w:val="00F02533"/>
    <w:rsid w:val="00F0368D"/>
    <w:rsid w:val="00F074FF"/>
    <w:rsid w:val="00F11026"/>
    <w:rsid w:val="00F127FB"/>
    <w:rsid w:val="00F13F91"/>
    <w:rsid w:val="00F20221"/>
    <w:rsid w:val="00F20BAB"/>
    <w:rsid w:val="00F21C1E"/>
    <w:rsid w:val="00F23749"/>
    <w:rsid w:val="00F25136"/>
    <w:rsid w:val="00F25253"/>
    <w:rsid w:val="00F32887"/>
    <w:rsid w:val="00F341BB"/>
    <w:rsid w:val="00F34B11"/>
    <w:rsid w:val="00F37B2B"/>
    <w:rsid w:val="00F37DC8"/>
    <w:rsid w:val="00F41DEB"/>
    <w:rsid w:val="00F450A5"/>
    <w:rsid w:val="00F45A88"/>
    <w:rsid w:val="00F51043"/>
    <w:rsid w:val="00F5375B"/>
    <w:rsid w:val="00F56E88"/>
    <w:rsid w:val="00F57F4D"/>
    <w:rsid w:val="00F62918"/>
    <w:rsid w:val="00F645FA"/>
    <w:rsid w:val="00F66711"/>
    <w:rsid w:val="00F72C2A"/>
    <w:rsid w:val="00F72F72"/>
    <w:rsid w:val="00F74AEC"/>
    <w:rsid w:val="00F74E24"/>
    <w:rsid w:val="00F75031"/>
    <w:rsid w:val="00F75578"/>
    <w:rsid w:val="00F91FD8"/>
    <w:rsid w:val="00F93EC6"/>
    <w:rsid w:val="00FA04A4"/>
    <w:rsid w:val="00FA329D"/>
    <w:rsid w:val="00FA58EC"/>
    <w:rsid w:val="00FA6323"/>
    <w:rsid w:val="00FB0DA5"/>
    <w:rsid w:val="00FB0DFA"/>
    <w:rsid w:val="00FB1575"/>
    <w:rsid w:val="00FB20C9"/>
    <w:rsid w:val="00FB3F66"/>
    <w:rsid w:val="00FC415F"/>
    <w:rsid w:val="00FD359E"/>
    <w:rsid w:val="00FE1024"/>
    <w:rsid w:val="00FE2A8C"/>
    <w:rsid w:val="00FE5640"/>
    <w:rsid w:val="00FE67D1"/>
    <w:rsid w:val="00FE6E10"/>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E60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0F0F"/>
    <w:pPr>
      <w:bidi/>
      <w:spacing w:after="200" w:line="276" w:lineRule="auto"/>
    </w:pPr>
    <w:rPr>
      <w:sz w:val="22"/>
      <w:szCs w:val="22"/>
      <w:lang w:bidi="he-IL"/>
    </w:rPr>
  </w:style>
  <w:style w:type="paragraph" w:styleId="Heading1">
    <w:name w:val="heading 1"/>
    <w:basedOn w:val="Normal"/>
    <w:link w:val="Heading1Char"/>
    <w:uiPriority w:val="9"/>
    <w:qFormat/>
    <w:rsid w:val="00510C6B"/>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B95390"/>
    <w:rPr>
      <w:color w:val="0000FF"/>
      <w:u w:val="single"/>
    </w:rPr>
  </w:style>
  <w:style w:type="table" w:styleId="TableGrid">
    <w:name w:val="Table Grid"/>
    <w:basedOn w:val="TableNormal"/>
    <w:uiPriority w:val="59"/>
    <w:rsid w:val="00234BFD"/>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B5681F"/>
  </w:style>
  <w:style w:type="character" w:styleId="Emphasis">
    <w:name w:val="Emphasis"/>
    <w:uiPriority w:val="20"/>
    <w:qFormat/>
    <w:rsid w:val="00B5681F"/>
    <w:rPr>
      <w:i/>
      <w:iCs/>
    </w:rPr>
  </w:style>
  <w:style w:type="character" w:customStyle="1" w:styleId="Heading1Char">
    <w:name w:val="Heading 1 Char"/>
    <w:link w:val="Heading1"/>
    <w:uiPriority w:val="9"/>
    <w:rsid w:val="00510C6B"/>
    <w:rPr>
      <w:rFonts w:ascii="Times New Roman" w:eastAsia="Times New Roman" w:hAnsi="Times New Roman" w:cs="Times New Roman"/>
      <w:b/>
      <w:bCs/>
      <w:kern w:val="36"/>
      <w:sz w:val="48"/>
      <w:szCs w:val="48"/>
    </w:rPr>
  </w:style>
  <w:style w:type="character" w:customStyle="1" w:styleId="highlight">
    <w:name w:val="highlight"/>
    <w:basedOn w:val="DefaultParagraphFont"/>
    <w:rsid w:val="00510C6B"/>
  </w:style>
  <w:style w:type="character" w:styleId="FollowedHyperlink">
    <w:name w:val="FollowedHyperlink"/>
    <w:uiPriority w:val="99"/>
    <w:semiHidden/>
    <w:unhideWhenUsed/>
    <w:rsid w:val="00C60B21"/>
    <w:rPr>
      <w:color w:val="800080"/>
      <w:u w:val="single"/>
    </w:rPr>
  </w:style>
  <w:style w:type="paragraph" w:styleId="ListParagraph">
    <w:name w:val="List Paragraph"/>
    <w:basedOn w:val="Normal"/>
    <w:uiPriority w:val="34"/>
    <w:qFormat/>
    <w:rsid w:val="00B70F0F"/>
    <w:pPr>
      <w:bidi w:val="0"/>
      <w:spacing w:after="0" w:line="240" w:lineRule="auto"/>
      <w:ind w:left="720"/>
      <w:contextualSpacing/>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C44BCA"/>
    <w:rPr>
      <w:sz w:val="20"/>
      <w:szCs w:val="20"/>
    </w:rPr>
  </w:style>
  <w:style w:type="character" w:customStyle="1" w:styleId="EndnoteTextChar">
    <w:name w:val="Endnote Text Char"/>
    <w:basedOn w:val="DefaultParagraphFont"/>
    <w:link w:val="EndnoteText"/>
    <w:uiPriority w:val="99"/>
    <w:semiHidden/>
    <w:rsid w:val="00C44BCA"/>
  </w:style>
  <w:style w:type="character" w:styleId="EndnoteReference">
    <w:name w:val="endnote reference"/>
    <w:uiPriority w:val="99"/>
    <w:semiHidden/>
    <w:unhideWhenUsed/>
    <w:rsid w:val="00C44BCA"/>
    <w:rPr>
      <w:vertAlign w:val="superscript"/>
    </w:rPr>
  </w:style>
  <w:style w:type="character" w:styleId="CommentReference">
    <w:name w:val="annotation reference"/>
    <w:uiPriority w:val="99"/>
    <w:semiHidden/>
    <w:unhideWhenUsed/>
    <w:rsid w:val="00A87C6A"/>
    <w:rPr>
      <w:sz w:val="18"/>
      <w:szCs w:val="18"/>
    </w:rPr>
  </w:style>
  <w:style w:type="paragraph" w:styleId="CommentText">
    <w:name w:val="annotation text"/>
    <w:basedOn w:val="Normal"/>
    <w:link w:val="CommentTextChar"/>
    <w:uiPriority w:val="99"/>
    <w:unhideWhenUsed/>
    <w:rsid w:val="00A87C6A"/>
    <w:rPr>
      <w:sz w:val="24"/>
      <w:szCs w:val="24"/>
    </w:rPr>
  </w:style>
  <w:style w:type="character" w:customStyle="1" w:styleId="CommentTextChar">
    <w:name w:val="Comment Text Char"/>
    <w:link w:val="CommentText"/>
    <w:uiPriority w:val="99"/>
    <w:rsid w:val="00A87C6A"/>
    <w:rPr>
      <w:sz w:val="24"/>
      <w:szCs w:val="24"/>
      <w:lang w:bidi="he-IL"/>
    </w:rPr>
  </w:style>
  <w:style w:type="paragraph" w:styleId="CommentSubject">
    <w:name w:val="annotation subject"/>
    <w:basedOn w:val="CommentText"/>
    <w:next w:val="CommentText"/>
    <w:link w:val="CommentSubjectChar"/>
    <w:uiPriority w:val="99"/>
    <w:semiHidden/>
    <w:unhideWhenUsed/>
    <w:rsid w:val="00A87C6A"/>
    <w:rPr>
      <w:b/>
      <w:bCs/>
      <w:lang w:val="x-none" w:eastAsia="x-none"/>
    </w:rPr>
  </w:style>
  <w:style w:type="character" w:customStyle="1" w:styleId="CommentSubjectChar">
    <w:name w:val="Comment Subject Char"/>
    <w:link w:val="CommentSubject"/>
    <w:uiPriority w:val="99"/>
    <w:semiHidden/>
    <w:rsid w:val="00A87C6A"/>
    <w:rPr>
      <w:b/>
      <w:bCs/>
      <w:sz w:val="24"/>
      <w:szCs w:val="24"/>
      <w:lang w:val="x-none" w:eastAsia="x-none" w:bidi="he-IL"/>
    </w:rPr>
  </w:style>
  <w:style w:type="paragraph" w:styleId="BalloonText">
    <w:name w:val="Balloon Text"/>
    <w:basedOn w:val="Normal"/>
    <w:link w:val="BalloonTextChar"/>
    <w:uiPriority w:val="99"/>
    <w:semiHidden/>
    <w:unhideWhenUsed/>
    <w:rsid w:val="00A87C6A"/>
    <w:pPr>
      <w:spacing w:after="0"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A87C6A"/>
    <w:rPr>
      <w:rFonts w:ascii="Lucida Grande" w:hAnsi="Lucida Grande" w:cs="Lucida Grande"/>
      <w:sz w:val="18"/>
      <w:szCs w:val="18"/>
      <w:lang w:bidi="he-IL"/>
    </w:rPr>
  </w:style>
  <w:style w:type="paragraph" w:styleId="NormalWeb">
    <w:name w:val="Normal (Web)"/>
    <w:basedOn w:val="Normal"/>
    <w:uiPriority w:val="99"/>
    <w:unhideWhenUsed/>
    <w:rsid w:val="00285918"/>
    <w:pPr>
      <w:bidi w:val="0"/>
      <w:spacing w:before="100" w:beforeAutospacing="1" w:after="100" w:afterAutospacing="1" w:line="240" w:lineRule="auto"/>
    </w:pPr>
    <w:rPr>
      <w:rFonts w:ascii="Times" w:hAnsi="Times" w:cs="Times New Roman"/>
      <w:sz w:val="20"/>
      <w:szCs w:val="20"/>
      <w:lang w:bidi="ar-SA"/>
    </w:rPr>
  </w:style>
  <w:style w:type="character" w:customStyle="1" w:styleId="il">
    <w:name w:val="il"/>
    <w:basedOn w:val="DefaultParagraphFont"/>
    <w:rsid w:val="0097077C"/>
  </w:style>
  <w:style w:type="paragraph" w:styleId="Header">
    <w:name w:val="header"/>
    <w:basedOn w:val="Normal"/>
    <w:link w:val="HeaderChar"/>
    <w:uiPriority w:val="99"/>
    <w:unhideWhenUsed/>
    <w:rsid w:val="009707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7077C"/>
    <w:rPr>
      <w:sz w:val="22"/>
      <w:szCs w:val="22"/>
      <w:lang w:bidi="he-IL"/>
    </w:rPr>
  </w:style>
  <w:style w:type="paragraph" w:styleId="Footer">
    <w:name w:val="footer"/>
    <w:basedOn w:val="Normal"/>
    <w:link w:val="FooterChar"/>
    <w:uiPriority w:val="99"/>
    <w:unhideWhenUsed/>
    <w:rsid w:val="009707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7077C"/>
    <w:rPr>
      <w:sz w:val="22"/>
      <w:szCs w:val="22"/>
      <w:lang w:bidi="he-IL"/>
    </w:rPr>
  </w:style>
  <w:style w:type="paragraph" w:styleId="Revision">
    <w:name w:val="Revision"/>
    <w:hidden/>
    <w:uiPriority w:val="71"/>
    <w:rsid w:val="00F74E24"/>
    <w:rPr>
      <w:sz w:val="22"/>
      <w:szCs w:val="22"/>
      <w:lang w:bidi="he-IL"/>
    </w:rPr>
  </w:style>
  <w:style w:type="character" w:styleId="LineNumber">
    <w:name w:val="line number"/>
    <w:basedOn w:val="DefaultParagraphFont"/>
    <w:uiPriority w:val="99"/>
    <w:semiHidden/>
    <w:unhideWhenUsed/>
    <w:rsid w:val="00FA58EC"/>
  </w:style>
  <w:style w:type="paragraph" w:styleId="FootnoteText">
    <w:name w:val="footnote text"/>
    <w:basedOn w:val="Normal"/>
    <w:link w:val="FootnoteTextChar"/>
    <w:uiPriority w:val="99"/>
    <w:unhideWhenUsed/>
    <w:rsid w:val="007138B5"/>
    <w:pPr>
      <w:spacing w:after="0" w:line="240" w:lineRule="auto"/>
    </w:pPr>
    <w:rPr>
      <w:sz w:val="24"/>
      <w:szCs w:val="24"/>
    </w:rPr>
  </w:style>
  <w:style w:type="character" w:customStyle="1" w:styleId="FootnoteTextChar">
    <w:name w:val="Footnote Text Char"/>
    <w:basedOn w:val="DefaultParagraphFont"/>
    <w:link w:val="FootnoteText"/>
    <w:uiPriority w:val="99"/>
    <w:rsid w:val="007138B5"/>
    <w:rPr>
      <w:sz w:val="24"/>
      <w:szCs w:val="24"/>
      <w:lang w:bidi="he-IL"/>
    </w:rPr>
  </w:style>
  <w:style w:type="character" w:styleId="FootnoteReference">
    <w:name w:val="footnote reference"/>
    <w:basedOn w:val="DefaultParagraphFont"/>
    <w:uiPriority w:val="99"/>
    <w:unhideWhenUsed/>
    <w:rsid w:val="007138B5"/>
    <w:rPr>
      <w:vertAlign w:val="superscript"/>
    </w:rPr>
  </w:style>
  <w:style w:type="character" w:customStyle="1" w:styleId="aqj">
    <w:name w:val="aqj"/>
    <w:basedOn w:val="DefaultParagraphFont"/>
    <w:rsid w:val="00491103"/>
  </w:style>
  <w:style w:type="paragraph" w:styleId="DocumentMap">
    <w:name w:val="Document Map"/>
    <w:basedOn w:val="Normal"/>
    <w:link w:val="DocumentMapChar"/>
    <w:uiPriority w:val="99"/>
    <w:semiHidden/>
    <w:unhideWhenUsed/>
    <w:rsid w:val="00F75578"/>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F75578"/>
    <w:rPr>
      <w:rFonts w:ascii="Lucida Grande" w:hAnsi="Lucida Grande" w:cs="Lucida Grande"/>
      <w:sz w:val="24"/>
      <w:szCs w:val="24"/>
      <w:lang w:bidi="he-IL"/>
    </w:rPr>
  </w:style>
  <w:style w:type="character" w:styleId="PageNumber">
    <w:name w:val="page number"/>
    <w:basedOn w:val="DefaultParagraphFont"/>
    <w:uiPriority w:val="99"/>
    <w:semiHidden/>
    <w:unhideWhenUsed/>
    <w:rsid w:val="003A3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60192">
      <w:bodyDiv w:val="1"/>
      <w:marLeft w:val="0"/>
      <w:marRight w:val="0"/>
      <w:marTop w:val="0"/>
      <w:marBottom w:val="0"/>
      <w:divBdr>
        <w:top w:val="none" w:sz="0" w:space="0" w:color="auto"/>
        <w:left w:val="none" w:sz="0" w:space="0" w:color="auto"/>
        <w:bottom w:val="none" w:sz="0" w:space="0" w:color="auto"/>
        <w:right w:val="none" w:sz="0" w:space="0" w:color="auto"/>
      </w:divBdr>
      <w:divsChild>
        <w:div w:id="384910664">
          <w:marLeft w:val="0"/>
          <w:marRight w:val="1"/>
          <w:marTop w:val="0"/>
          <w:marBottom w:val="0"/>
          <w:divBdr>
            <w:top w:val="none" w:sz="0" w:space="0" w:color="auto"/>
            <w:left w:val="none" w:sz="0" w:space="0" w:color="auto"/>
            <w:bottom w:val="none" w:sz="0" w:space="0" w:color="auto"/>
            <w:right w:val="none" w:sz="0" w:space="0" w:color="auto"/>
          </w:divBdr>
          <w:divsChild>
            <w:div w:id="1982684090">
              <w:marLeft w:val="0"/>
              <w:marRight w:val="0"/>
              <w:marTop w:val="0"/>
              <w:marBottom w:val="0"/>
              <w:divBdr>
                <w:top w:val="none" w:sz="0" w:space="0" w:color="auto"/>
                <w:left w:val="none" w:sz="0" w:space="0" w:color="auto"/>
                <w:bottom w:val="none" w:sz="0" w:space="0" w:color="auto"/>
                <w:right w:val="none" w:sz="0" w:space="0" w:color="auto"/>
              </w:divBdr>
              <w:divsChild>
                <w:div w:id="1907185500">
                  <w:marLeft w:val="0"/>
                  <w:marRight w:val="1"/>
                  <w:marTop w:val="0"/>
                  <w:marBottom w:val="0"/>
                  <w:divBdr>
                    <w:top w:val="none" w:sz="0" w:space="0" w:color="auto"/>
                    <w:left w:val="none" w:sz="0" w:space="0" w:color="auto"/>
                    <w:bottom w:val="none" w:sz="0" w:space="0" w:color="auto"/>
                    <w:right w:val="none" w:sz="0" w:space="0" w:color="auto"/>
                  </w:divBdr>
                  <w:divsChild>
                    <w:div w:id="1489007994">
                      <w:marLeft w:val="0"/>
                      <w:marRight w:val="0"/>
                      <w:marTop w:val="0"/>
                      <w:marBottom w:val="0"/>
                      <w:divBdr>
                        <w:top w:val="none" w:sz="0" w:space="0" w:color="auto"/>
                        <w:left w:val="none" w:sz="0" w:space="0" w:color="auto"/>
                        <w:bottom w:val="none" w:sz="0" w:space="0" w:color="auto"/>
                        <w:right w:val="none" w:sz="0" w:space="0" w:color="auto"/>
                      </w:divBdr>
                      <w:divsChild>
                        <w:div w:id="1704331931">
                          <w:marLeft w:val="0"/>
                          <w:marRight w:val="0"/>
                          <w:marTop w:val="0"/>
                          <w:marBottom w:val="0"/>
                          <w:divBdr>
                            <w:top w:val="none" w:sz="0" w:space="0" w:color="auto"/>
                            <w:left w:val="none" w:sz="0" w:space="0" w:color="auto"/>
                            <w:bottom w:val="none" w:sz="0" w:space="0" w:color="auto"/>
                            <w:right w:val="none" w:sz="0" w:space="0" w:color="auto"/>
                          </w:divBdr>
                          <w:divsChild>
                            <w:div w:id="1621522656">
                              <w:marLeft w:val="0"/>
                              <w:marRight w:val="0"/>
                              <w:marTop w:val="120"/>
                              <w:marBottom w:val="360"/>
                              <w:divBdr>
                                <w:top w:val="none" w:sz="0" w:space="0" w:color="auto"/>
                                <w:left w:val="none" w:sz="0" w:space="0" w:color="auto"/>
                                <w:bottom w:val="none" w:sz="0" w:space="0" w:color="auto"/>
                                <w:right w:val="none" w:sz="0" w:space="0" w:color="auto"/>
                              </w:divBdr>
                              <w:divsChild>
                                <w:div w:id="1389646219">
                                  <w:marLeft w:val="0"/>
                                  <w:marRight w:val="0"/>
                                  <w:marTop w:val="0"/>
                                  <w:marBottom w:val="0"/>
                                  <w:divBdr>
                                    <w:top w:val="none" w:sz="0" w:space="0" w:color="auto"/>
                                    <w:left w:val="none" w:sz="0" w:space="0" w:color="auto"/>
                                    <w:bottom w:val="none" w:sz="0" w:space="0" w:color="auto"/>
                                    <w:right w:val="none" w:sz="0" w:space="0" w:color="auto"/>
                                  </w:divBdr>
                                  <w:divsChild>
                                    <w:div w:id="5201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572764">
      <w:bodyDiv w:val="1"/>
      <w:marLeft w:val="0"/>
      <w:marRight w:val="0"/>
      <w:marTop w:val="0"/>
      <w:marBottom w:val="0"/>
      <w:divBdr>
        <w:top w:val="none" w:sz="0" w:space="0" w:color="auto"/>
        <w:left w:val="none" w:sz="0" w:space="0" w:color="auto"/>
        <w:bottom w:val="none" w:sz="0" w:space="0" w:color="auto"/>
        <w:right w:val="none" w:sz="0" w:space="0" w:color="auto"/>
      </w:divBdr>
      <w:divsChild>
        <w:div w:id="956373287">
          <w:marLeft w:val="0"/>
          <w:marRight w:val="1"/>
          <w:marTop w:val="0"/>
          <w:marBottom w:val="0"/>
          <w:divBdr>
            <w:top w:val="none" w:sz="0" w:space="0" w:color="auto"/>
            <w:left w:val="none" w:sz="0" w:space="0" w:color="auto"/>
            <w:bottom w:val="none" w:sz="0" w:space="0" w:color="auto"/>
            <w:right w:val="none" w:sz="0" w:space="0" w:color="auto"/>
          </w:divBdr>
          <w:divsChild>
            <w:div w:id="987587612">
              <w:marLeft w:val="0"/>
              <w:marRight w:val="0"/>
              <w:marTop w:val="0"/>
              <w:marBottom w:val="0"/>
              <w:divBdr>
                <w:top w:val="none" w:sz="0" w:space="0" w:color="auto"/>
                <w:left w:val="none" w:sz="0" w:space="0" w:color="auto"/>
                <w:bottom w:val="none" w:sz="0" w:space="0" w:color="auto"/>
                <w:right w:val="none" w:sz="0" w:space="0" w:color="auto"/>
              </w:divBdr>
              <w:divsChild>
                <w:div w:id="1933052516">
                  <w:marLeft w:val="0"/>
                  <w:marRight w:val="1"/>
                  <w:marTop w:val="0"/>
                  <w:marBottom w:val="0"/>
                  <w:divBdr>
                    <w:top w:val="none" w:sz="0" w:space="0" w:color="auto"/>
                    <w:left w:val="none" w:sz="0" w:space="0" w:color="auto"/>
                    <w:bottom w:val="none" w:sz="0" w:space="0" w:color="auto"/>
                    <w:right w:val="none" w:sz="0" w:space="0" w:color="auto"/>
                  </w:divBdr>
                  <w:divsChild>
                    <w:div w:id="933438913">
                      <w:marLeft w:val="0"/>
                      <w:marRight w:val="0"/>
                      <w:marTop w:val="0"/>
                      <w:marBottom w:val="0"/>
                      <w:divBdr>
                        <w:top w:val="none" w:sz="0" w:space="0" w:color="auto"/>
                        <w:left w:val="none" w:sz="0" w:space="0" w:color="auto"/>
                        <w:bottom w:val="none" w:sz="0" w:space="0" w:color="auto"/>
                        <w:right w:val="none" w:sz="0" w:space="0" w:color="auto"/>
                      </w:divBdr>
                      <w:divsChild>
                        <w:div w:id="546717532">
                          <w:marLeft w:val="0"/>
                          <w:marRight w:val="0"/>
                          <w:marTop w:val="0"/>
                          <w:marBottom w:val="0"/>
                          <w:divBdr>
                            <w:top w:val="none" w:sz="0" w:space="0" w:color="auto"/>
                            <w:left w:val="none" w:sz="0" w:space="0" w:color="auto"/>
                            <w:bottom w:val="none" w:sz="0" w:space="0" w:color="auto"/>
                            <w:right w:val="none" w:sz="0" w:space="0" w:color="auto"/>
                          </w:divBdr>
                          <w:divsChild>
                            <w:div w:id="741836">
                              <w:marLeft w:val="0"/>
                              <w:marRight w:val="0"/>
                              <w:marTop w:val="120"/>
                              <w:marBottom w:val="360"/>
                              <w:divBdr>
                                <w:top w:val="none" w:sz="0" w:space="0" w:color="auto"/>
                                <w:left w:val="none" w:sz="0" w:space="0" w:color="auto"/>
                                <w:bottom w:val="none" w:sz="0" w:space="0" w:color="auto"/>
                                <w:right w:val="none" w:sz="0" w:space="0" w:color="auto"/>
                              </w:divBdr>
                              <w:divsChild>
                                <w:div w:id="284505999">
                                  <w:marLeft w:val="420"/>
                                  <w:marRight w:val="0"/>
                                  <w:marTop w:val="0"/>
                                  <w:marBottom w:val="0"/>
                                  <w:divBdr>
                                    <w:top w:val="none" w:sz="0" w:space="0" w:color="auto"/>
                                    <w:left w:val="none" w:sz="0" w:space="0" w:color="auto"/>
                                    <w:bottom w:val="none" w:sz="0" w:space="0" w:color="auto"/>
                                    <w:right w:val="none" w:sz="0" w:space="0" w:color="auto"/>
                                  </w:divBdr>
                                  <w:divsChild>
                                    <w:div w:id="684020842">
                                      <w:marLeft w:val="0"/>
                                      <w:marRight w:val="0"/>
                                      <w:marTop w:val="34"/>
                                      <w:marBottom w:val="34"/>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67172">
      <w:bodyDiv w:val="1"/>
      <w:marLeft w:val="0"/>
      <w:marRight w:val="0"/>
      <w:marTop w:val="0"/>
      <w:marBottom w:val="0"/>
      <w:divBdr>
        <w:top w:val="none" w:sz="0" w:space="0" w:color="auto"/>
        <w:left w:val="none" w:sz="0" w:space="0" w:color="auto"/>
        <w:bottom w:val="none" w:sz="0" w:space="0" w:color="auto"/>
        <w:right w:val="none" w:sz="0" w:space="0" w:color="auto"/>
      </w:divBdr>
    </w:div>
    <w:div w:id="264962625">
      <w:bodyDiv w:val="1"/>
      <w:marLeft w:val="0"/>
      <w:marRight w:val="0"/>
      <w:marTop w:val="0"/>
      <w:marBottom w:val="0"/>
      <w:divBdr>
        <w:top w:val="none" w:sz="0" w:space="0" w:color="auto"/>
        <w:left w:val="none" w:sz="0" w:space="0" w:color="auto"/>
        <w:bottom w:val="none" w:sz="0" w:space="0" w:color="auto"/>
        <w:right w:val="none" w:sz="0" w:space="0" w:color="auto"/>
      </w:divBdr>
    </w:div>
    <w:div w:id="298649730">
      <w:bodyDiv w:val="1"/>
      <w:marLeft w:val="0"/>
      <w:marRight w:val="0"/>
      <w:marTop w:val="0"/>
      <w:marBottom w:val="0"/>
      <w:divBdr>
        <w:top w:val="none" w:sz="0" w:space="0" w:color="auto"/>
        <w:left w:val="none" w:sz="0" w:space="0" w:color="auto"/>
        <w:bottom w:val="none" w:sz="0" w:space="0" w:color="auto"/>
        <w:right w:val="none" w:sz="0" w:space="0" w:color="auto"/>
      </w:divBdr>
    </w:div>
    <w:div w:id="461266336">
      <w:bodyDiv w:val="1"/>
      <w:marLeft w:val="0"/>
      <w:marRight w:val="0"/>
      <w:marTop w:val="0"/>
      <w:marBottom w:val="0"/>
      <w:divBdr>
        <w:top w:val="none" w:sz="0" w:space="0" w:color="auto"/>
        <w:left w:val="none" w:sz="0" w:space="0" w:color="auto"/>
        <w:bottom w:val="none" w:sz="0" w:space="0" w:color="auto"/>
        <w:right w:val="none" w:sz="0" w:space="0" w:color="auto"/>
      </w:divBdr>
      <w:divsChild>
        <w:div w:id="313678707">
          <w:marLeft w:val="547"/>
          <w:marRight w:val="0"/>
          <w:marTop w:val="115"/>
          <w:marBottom w:val="0"/>
          <w:divBdr>
            <w:top w:val="none" w:sz="0" w:space="0" w:color="auto"/>
            <w:left w:val="none" w:sz="0" w:space="0" w:color="auto"/>
            <w:bottom w:val="none" w:sz="0" w:space="0" w:color="auto"/>
            <w:right w:val="none" w:sz="0" w:space="0" w:color="auto"/>
          </w:divBdr>
        </w:div>
        <w:div w:id="1670593617">
          <w:marLeft w:val="547"/>
          <w:marRight w:val="0"/>
          <w:marTop w:val="115"/>
          <w:marBottom w:val="0"/>
          <w:divBdr>
            <w:top w:val="none" w:sz="0" w:space="0" w:color="auto"/>
            <w:left w:val="none" w:sz="0" w:space="0" w:color="auto"/>
            <w:bottom w:val="none" w:sz="0" w:space="0" w:color="auto"/>
            <w:right w:val="none" w:sz="0" w:space="0" w:color="auto"/>
          </w:divBdr>
        </w:div>
        <w:div w:id="1728646355">
          <w:marLeft w:val="547"/>
          <w:marRight w:val="0"/>
          <w:marTop w:val="115"/>
          <w:marBottom w:val="0"/>
          <w:divBdr>
            <w:top w:val="none" w:sz="0" w:space="0" w:color="auto"/>
            <w:left w:val="none" w:sz="0" w:space="0" w:color="auto"/>
            <w:bottom w:val="none" w:sz="0" w:space="0" w:color="auto"/>
            <w:right w:val="none" w:sz="0" w:space="0" w:color="auto"/>
          </w:divBdr>
        </w:div>
      </w:divsChild>
    </w:div>
    <w:div w:id="504249270">
      <w:bodyDiv w:val="1"/>
      <w:marLeft w:val="0"/>
      <w:marRight w:val="0"/>
      <w:marTop w:val="0"/>
      <w:marBottom w:val="0"/>
      <w:divBdr>
        <w:top w:val="none" w:sz="0" w:space="0" w:color="auto"/>
        <w:left w:val="none" w:sz="0" w:space="0" w:color="auto"/>
        <w:bottom w:val="none" w:sz="0" w:space="0" w:color="auto"/>
        <w:right w:val="none" w:sz="0" w:space="0" w:color="auto"/>
      </w:divBdr>
      <w:divsChild>
        <w:div w:id="117507281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8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075224">
      <w:bodyDiv w:val="1"/>
      <w:marLeft w:val="0"/>
      <w:marRight w:val="0"/>
      <w:marTop w:val="0"/>
      <w:marBottom w:val="0"/>
      <w:divBdr>
        <w:top w:val="none" w:sz="0" w:space="0" w:color="auto"/>
        <w:left w:val="none" w:sz="0" w:space="0" w:color="auto"/>
        <w:bottom w:val="none" w:sz="0" w:space="0" w:color="auto"/>
        <w:right w:val="none" w:sz="0" w:space="0" w:color="auto"/>
      </w:divBdr>
      <w:divsChild>
        <w:div w:id="1267496495">
          <w:marLeft w:val="0"/>
          <w:marRight w:val="0"/>
          <w:marTop w:val="15"/>
          <w:marBottom w:val="0"/>
          <w:divBdr>
            <w:top w:val="single" w:sz="6" w:space="0" w:color="B6BBBF"/>
            <w:left w:val="none" w:sz="0" w:space="0" w:color="auto"/>
            <w:bottom w:val="none" w:sz="0" w:space="0" w:color="auto"/>
            <w:right w:val="none" w:sz="0" w:space="0" w:color="auto"/>
          </w:divBdr>
          <w:divsChild>
            <w:div w:id="1655453635">
              <w:marLeft w:val="0"/>
              <w:marRight w:val="0"/>
              <w:marTop w:val="0"/>
              <w:marBottom w:val="0"/>
              <w:divBdr>
                <w:top w:val="none" w:sz="0" w:space="0" w:color="auto"/>
                <w:left w:val="none" w:sz="0" w:space="0" w:color="auto"/>
                <w:bottom w:val="none" w:sz="0" w:space="0" w:color="auto"/>
                <w:right w:val="none" w:sz="0" w:space="0" w:color="auto"/>
              </w:divBdr>
              <w:divsChild>
                <w:div w:id="1220705671">
                  <w:marLeft w:val="0"/>
                  <w:marRight w:val="0"/>
                  <w:marTop w:val="0"/>
                  <w:marBottom w:val="0"/>
                  <w:divBdr>
                    <w:top w:val="none" w:sz="0" w:space="0" w:color="auto"/>
                    <w:left w:val="none" w:sz="0" w:space="0" w:color="auto"/>
                    <w:bottom w:val="none" w:sz="0" w:space="0" w:color="auto"/>
                    <w:right w:val="none" w:sz="0" w:space="0" w:color="auto"/>
                  </w:divBdr>
                  <w:divsChild>
                    <w:div w:id="764495449">
                      <w:marLeft w:val="0"/>
                      <w:marRight w:val="0"/>
                      <w:marTop w:val="0"/>
                      <w:marBottom w:val="0"/>
                      <w:divBdr>
                        <w:top w:val="none" w:sz="0" w:space="0" w:color="auto"/>
                        <w:left w:val="none" w:sz="0" w:space="0" w:color="auto"/>
                        <w:bottom w:val="none" w:sz="0" w:space="0" w:color="auto"/>
                        <w:right w:val="none" w:sz="0" w:space="0" w:color="auto"/>
                      </w:divBdr>
                    </w:div>
                    <w:div w:id="154790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9221418">
      <w:bodyDiv w:val="1"/>
      <w:marLeft w:val="0"/>
      <w:marRight w:val="0"/>
      <w:marTop w:val="0"/>
      <w:marBottom w:val="0"/>
      <w:divBdr>
        <w:top w:val="none" w:sz="0" w:space="0" w:color="auto"/>
        <w:left w:val="none" w:sz="0" w:space="0" w:color="auto"/>
        <w:bottom w:val="none" w:sz="0" w:space="0" w:color="auto"/>
        <w:right w:val="none" w:sz="0" w:space="0" w:color="auto"/>
      </w:divBdr>
    </w:div>
    <w:div w:id="655261210">
      <w:bodyDiv w:val="1"/>
      <w:marLeft w:val="0"/>
      <w:marRight w:val="0"/>
      <w:marTop w:val="0"/>
      <w:marBottom w:val="0"/>
      <w:divBdr>
        <w:top w:val="none" w:sz="0" w:space="0" w:color="auto"/>
        <w:left w:val="none" w:sz="0" w:space="0" w:color="auto"/>
        <w:bottom w:val="none" w:sz="0" w:space="0" w:color="auto"/>
        <w:right w:val="none" w:sz="0" w:space="0" w:color="auto"/>
      </w:divBdr>
    </w:div>
    <w:div w:id="671566579">
      <w:bodyDiv w:val="1"/>
      <w:marLeft w:val="0"/>
      <w:marRight w:val="0"/>
      <w:marTop w:val="0"/>
      <w:marBottom w:val="0"/>
      <w:divBdr>
        <w:top w:val="none" w:sz="0" w:space="0" w:color="auto"/>
        <w:left w:val="none" w:sz="0" w:space="0" w:color="auto"/>
        <w:bottom w:val="none" w:sz="0" w:space="0" w:color="auto"/>
        <w:right w:val="none" w:sz="0" w:space="0" w:color="auto"/>
      </w:divBdr>
      <w:divsChild>
        <w:div w:id="1139809418">
          <w:marLeft w:val="0"/>
          <w:marRight w:val="0"/>
          <w:marTop w:val="0"/>
          <w:marBottom w:val="0"/>
          <w:divBdr>
            <w:top w:val="none" w:sz="0" w:space="0" w:color="auto"/>
            <w:left w:val="none" w:sz="0" w:space="0" w:color="auto"/>
            <w:bottom w:val="none" w:sz="0" w:space="0" w:color="auto"/>
            <w:right w:val="none" w:sz="0" w:space="0" w:color="auto"/>
          </w:divBdr>
        </w:div>
        <w:div w:id="1785952616">
          <w:marLeft w:val="0"/>
          <w:marRight w:val="0"/>
          <w:marTop w:val="0"/>
          <w:marBottom w:val="0"/>
          <w:divBdr>
            <w:top w:val="none" w:sz="0" w:space="0" w:color="auto"/>
            <w:left w:val="none" w:sz="0" w:space="0" w:color="auto"/>
            <w:bottom w:val="none" w:sz="0" w:space="0" w:color="auto"/>
            <w:right w:val="none" w:sz="0" w:space="0" w:color="auto"/>
          </w:divBdr>
        </w:div>
      </w:divsChild>
    </w:div>
    <w:div w:id="673873408">
      <w:bodyDiv w:val="1"/>
      <w:marLeft w:val="0"/>
      <w:marRight w:val="0"/>
      <w:marTop w:val="0"/>
      <w:marBottom w:val="0"/>
      <w:divBdr>
        <w:top w:val="none" w:sz="0" w:space="0" w:color="auto"/>
        <w:left w:val="none" w:sz="0" w:space="0" w:color="auto"/>
        <w:bottom w:val="none" w:sz="0" w:space="0" w:color="auto"/>
        <w:right w:val="none" w:sz="0" w:space="0" w:color="auto"/>
      </w:divBdr>
    </w:div>
    <w:div w:id="722486633">
      <w:bodyDiv w:val="1"/>
      <w:marLeft w:val="0"/>
      <w:marRight w:val="0"/>
      <w:marTop w:val="0"/>
      <w:marBottom w:val="0"/>
      <w:divBdr>
        <w:top w:val="none" w:sz="0" w:space="0" w:color="auto"/>
        <w:left w:val="none" w:sz="0" w:space="0" w:color="auto"/>
        <w:bottom w:val="none" w:sz="0" w:space="0" w:color="auto"/>
        <w:right w:val="none" w:sz="0" w:space="0" w:color="auto"/>
      </w:divBdr>
    </w:div>
    <w:div w:id="796216177">
      <w:bodyDiv w:val="1"/>
      <w:marLeft w:val="0"/>
      <w:marRight w:val="0"/>
      <w:marTop w:val="0"/>
      <w:marBottom w:val="0"/>
      <w:divBdr>
        <w:top w:val="none" w:sz="0" w:space="0" w:color="auto"/>
        <w:left w:val="none" w:sz="0" w:space="0" w:color="auto"/>
        <w:bottom w:val="none" w:sz="0" w:space="0" w:color="auto"/>
        <w:right w:val="none" w:sz="0" w:space="0" w:color="auto"/>
      </w:divBdr>
    </w:div>
    <w:div w:id="848759099">
      <w:bodyDiv w:val="1"/>
      <w:marLeft w:val="0"/>
      <w:marRight w:val="0"/>
      <w:marTop w:val="0"/>
      <w:marBottom w:val="0"/>
      <w:divBdr>
        <w:top w:val="none" w:sz="0" w:space="0" w:color="auto"/>
        <w:left w:val="none" w:sz="0" w:space="0" w:color="auto"/>
        <w:bottom w:val="none" w:sz="0" w:space="0" w:color="auto"/>
        <w:right w:val="none" w:sz="0" w:space="0" w:color="auto"/>
      </w:divBdr>
    </w:div>
    <w:div w:id="940574813">
      <w:bodyDiv w:val="1"/>
      <w:marLeft w:val="0"/>
      <w:marRight w:val="0"/>
      <w:marTop w:val="0"/>
      <w:marBottom w:val="0"/>
      <w:divBdr>
        <w:top w:val="none" w:sz="0" w:space="0" w:color="auto"/>
        <w:left w:val="none" w:sz="0" w:space="0" w:color="auto"/>
        <w:bottom w:val="none" w:sz="0" w:space="0" w:color="auto"/>
        <w:right w:val="none" w:sz="0" w:space="0" w:color="auto"/>
      </w:divBdr>
    </w:div>
    <w:div w:id="955453324">
      <w:bodyDiv w:val="1"/>
      <w:marLeft w:val="0"/>
      <w:marRight w:val="0"/>
      <w:marTop w:val="0"/>
      <w:marBottom w:val="0"/>
      <w:divBdr>
        <w:top w:val="none" w:sz="0" w:space="0" w:color="auto"/>
        <w:left w:val="none" w:sz="0" w:space="0" w:color="auto"/>
        <w:bottom w:val="none" w:sz="0" w:space="0" w:color="auto"/>
        <w:right w:val="none" w:sz="0" w:space="0" w:color="auto"/>
      </w:divBdr>
    </w:div>
    <w:div w:id="955596543">
      <w:bodyDiv w:val="1"/>
      <w:marLeft w:val="0"/>
      <w:marRight w:val="0"/>
      <w:marTop w:val="0"/>
      <w:marBottom w:val="0"/>
      <w:divBdr>
        <w:top w:val="none" w:sz="0" w:space="0" w:color="auto"/>
        <w:left w:val="none" w:sz="0" w:space="0" w:color="auto"/>
        <w:bottom w:val="none" w:sz="0" w:space="0" w:color="auto"/>
        <w:right w:val="none" w:sz="0" w:space="0" w:color="auto"/>
      </w:divBdr>
    </w:div>
    <w:div w:id="1105996743">
      <w:bodyDiv w:val="1"/>
      <w:marLeft w:val="0"/>
      <w:marRight w:val="0"/>
      <w:marTop w:val="0"/>
      <w:marBottom w:val="0"/>
      <w:divBdr>
        <w:top w:val="none" w:sz="0" w:space="0" w:color="auto"/>
        <w:left w:val="none" w:sz="0" w:space="0" w:color="auto"/>
        <w:bottom w:val="none" w:sz="0" w:space="0" w:color="auto"/>
        <w:right w:val="none" w:sz="0" w:space="0" w:color="auto"/>
      </w:divBdr>
    </w:div>
    <w:div w:id="1151365836">
      <w:bodyDiv w:val="1"/>
      <w:marLeft w:val="0"/>
      <w:marRight w:val="0"/>
      <w:marTop w:val="0"/>
      <w:marBottom w:val="0"/>
      <w:divBdr>
        <w:top w:val="none" w:sz="0" w:space="0" w:color="auto"/>
        <w:left w:val="none" w:sz="0" w:space="0" w:color="auto"/>
        <w:bottom w:val="none" w:sz="0" w:space="0" w:color="auto"/>
        <w:right w:val="none" w:sz="0" w:space="0" w:color="auto"/>
      </w:divBdr>
    </w:div>
    <w:div w:id="1175460497">
      <w:bodyDiv w:val="1"/>
      <w:marLeft w:val="0"/>
      <w:marRight w:val="0"/>
      <w:marTop w:val="0"/>
      <w:marBottom w:val="0"/>
      <w:divBdr>
        <w:top w:val="none" w:sz="0" w:space="0" w:color="auto"/>
        <w:left w:val="none" w:sz="0" w:space="0" w:color="auto"/>
        <w:bottom w:val="none" w:sz="0" w:space="0" w:color="auto"/>
        <w:right w:val="none" w:sz="0" w:space="0" w:color="auto"/>
      </w:divBdr>
    </w:div>
    <w:div w:id="1289124036">
      <w:bodyDiv w:val="1"/>
      <w:marLeft w:val="0"/>
      <w:marRight w:val="0"/>
      <w:marTop w:val="0"/>
      <w:marBottom w:val="0"/>
      <w:divBdr>
        <w:top w:val="none" w:sz="0" w:space="0" w:color="auto"/>
        <w:left w:val="none" w:sz="0" w:space="0" w:color="auto"/>
        <w:bottom w:val="none" w:sz="0" w:space="0" w:color="auto"/>
        <w:right w:val="none" w:sz="0" w:space="0" w:color="auto"/>
      </w:divBdr>
    </w:div>
    <w:div w:id="1314211319">
      <w:bodyDiv w:val="1"/>
      <w:marLeft w:val="0"/>
      <w:marRight w:val="0"/>
      <w:marTop w:val="0"/>
      <w:marBottom w:val="0"/>
      <w:divBdr>
        <w:top w:val="none" w:sz="0" w:space="0" w:color="auto"/>
        <w:left w:val="none" w:sz="0" w:space="0" w:color="auto"/>
        <w:bottom w:val="none" w:sz="0" w:space="0" w:color="auto"/>
        <w:right w:val="none" w:sz="0" w:space="0" w:color="auto"/>
      </w:divBdr>
    </w:div>
    <w:div w:id="1386955467">
      <w:bodyDiv w:val="1"/>
      <w:marLeft w:val="0"/>
      <w:marRight w:val="0"/>
      <w:marTop w:val="0"/>
      <w:marBottom w:val="0"/>
      <w:divBdr>
        <w:top w:val="none" w:sz="0" w:space="0" w:color="auto"/>
        <w:left w:val="none" w:sz="0" w:space="0" w:color="auto"/>
        <w:bottom w:val="none" w:sz="0" w:space="0" w:color="auto"/>
        <w:right w:val="none" w:sz="0" w:space="0" w:color="auto"/>
      </w:divBdr>
    </w:div>
    <w:div w:id="1408117436">
      <w:bodyDiv w:val="1"/>
      <w:marLeft w:val="0"/>
      <w:marRight w:val="0"/>
      <w:marTop w:val="0"/>
      <w:marBottom w:val="0"/>
      <w:divBdr>
        <w:top w:val="none" w:sz="0" w:space="0" w:color="auto"/>
        <w:left w:val="none" w:sz="0" w:space="0" w:color="auto"/>
        <w:bottom w:val="none" w:sz="0" w:space="0" w:color="auto"/>
        <w:right w:val="none" w:sz="0" w:space="0" w:color="auto"/>
      </w:divBdr>
    </w:div>
    <w:div w:id="1428187588">
      <w:bodyDiv w:val="1"/>
      <w:marLeft w:val="0"/>
      <w:marRight w:val="0"/>
      <w:marTop w:val="0"/>
      <w:marBottom w:val="0"/>
      <w:divBdr>
        <w:top w:val="none" w:sz="0" w:space="0" w:color="auto"/>
        <w:left w:val="none" w:sz="0" w:space="0" w:color="auto"/>
        <w:bottom w:val="none" w:sz="0" w:space="0" w:color="auto"/>
        <w:right w:val="none" w:sz="0" w:space="0" w:color="auto"/>
      </w:divBdr>
    </w:div>
    <w:div w:id="1450587855">
      <w:bodyDiv w:val="1"/>
      <w:marLeft w:val="0"/>
      <w:marRight w:val="0"/>
      <w:marTop w:val="0"/>
      <w:marBottom w:val="0"/>
      <w:divBdr>
        <w:top w:val="none" w:sz="0" w:space="0" w:color="auto"/>
        <w:left w:val="none" w:sz="0" w:space="0" w:color="auto"/>
        <w:bottom w:val="none" w:sz="0" w:space="0" w:color="auto"/>
        <w:right w:val="none" w:sz="0" w:space="0" w:color="auto"/>
      </w:divBdr>
    </w:div>
    <w:div w:id="1506165801">
      <w:bodyDiv w:val="1"/>
      <w:marLeft w:val="0"/>
      <w:marRight w:val="0"/>
      <w:marTop w:val="0"/>
      <w:marBottom w:val="0"/>
      <w:divBdr>
        <w:top w:val="none" w:sz="0" w:space="0" w:color="auto"/>
        <w:left w:val="none" w:sz="0" w:space="0" w:color="auto"/>
        <w:bottom w:val="none" w:sz="0" w:space="0" w:color="auto"/>
        <w:right w:val="none" w:sz="0" w:space="0" w:color="auto"/>
      </w:divBdr>
    </w:div>
    <w:div w:id="1538078762">
      <w:bodyDiv w:val="1"/>
      <w:marLeft w:val="0"/>
      <w:marRight w:val="0"/>
      <w:marTop w:val="0"/>
      <w:marBottom w:val="0"/>
      <w:divBdr>
        <w:top w:val="none" w:sz="0" w:space="0" w:color="auto"/>
        <w:left w:val="none" w:sz="0" w:space="0" w:color="auto"/>
        <w:bottom w:val="none" w:sz="0" w:space="0" w:color="auto"/>
        <w:right w:val="none" w:sz="0" w:space="0" w:color="auto"/>
      </w:divBdr>
      <w:divsChild>
        <w:div w:id="1825464585">
          <w:marLeft w:val="0"/>
          <w:marRight w:val="0"/>
          <w:marTop w:val="0"/>
          <w:marBottom w:val="0"/>
          <w:divBdr>
            <w:top w:val="none" w:sz="0" w:space="0" w:color="auto"/>
            <w:left w:val="none" w:sz="0" w:space="0" w:color="auto"/>
            <w:bottom w:val="none" w:sz="0" w:space="0" w:color="auto"/>
            <w:right w:val="none" w:sz="0" w:space="0" w:color="auto"/>
          </w:divBdr>
        </w:div>
        <w:div w:id="874319111">
          <w:marLeft w:val="0"/>
          <w:marRight w:val="0"/>
          <w:marTop w:val="0"/>
          <w:marBottom w:val="0"/>
          <w:divBdr>
            <w:top w:val="none" w:sz="0" w:space="0" w:color="auto"/>
            <w:left w:val="none" w:sz="0" w:space="0" w:color="auto"/>
            <w:bottom w:val="none" w:sz="0" w:space="0" w:color="auto"/>
            <w:right w:val="none" w:sz="0" w:space="0" w:color="auto"/>
          </w:divBdr>
        </w:div>
      </w:divsChild>
    </w:div>
    <w:div w:id="1577203597">
      <w:bodyDiv w:val="1"/>
      <w:marLeft w:val="0"/>
      <w:marRight w:val="0"/>
      <w:marTop w:val="0"/>
      <w:marBottom w:val="0"/>
      <w:divBdr>
        <w:top w:val="none" w:sz="0" w:space="0" w:color="auto"/>
        <w:left w:val="none" w:sz="0" w:space="0" w:color="auto"/>
        <w:bottom w:val="none" w:sz="0" w:space="0" w:color="auto"/>
        <w:right w:val="none" w:sz="0" w:space="0" w:color="auto"/>
      </w:divBdr>
    </w:div>
    <w:div w:id="1587037752">
      <w:bodyDiv w:val="1"/>
      <w:marLeft w:val="0"/>
      <w:marRight w:val="0"/>
      <w:marTop w:val="0"/>
      <w:marBottom w:val="0"/>
      <w:divBdr>
        <w:top w:val="none" w:sz="0" w:space="0" w:color="auto"/>
        <w:left w:val="none" w:sz="0" w:space="0" w:color="auto"/>
        <w:bottom w:val="none" w:sz="0" w:space="0" w:color="auto"/>
        <w:right w:val="none" w:sz="0" w:space="0" w:color="auto"/>
      </w:divBdr>
      <w:divsChild>
        <w:div w:id="204753507">
          <w:marLeft w:val="0"/>
          <w:marRight w:val="1"/>
          <w:marTop w:val="0"/>
          <w:marBottom w:val="0"/>
          <w:divBdr>
            <w:top w:val="none" w:sz="0" w:space="0" w:color="auto"/>
            <w:left w:val="none" w:sz="0" w:space="0" w:color="auto"/>
            <w:bottom w:val="none" w:sz="0" w:space="0" w:color="auto"/>
            <w:right w:val="none" w:sz="0" w:space="0" w:color="auto"/>
          </w:divBdr>
          <w:divsChild>
            <w:div w:id="1241406060">
              <w:marLeft w:val="0"/>
              <w:marRight w:val="0"/>
              <w:marTop w:val="0"/>
              <w:marBottom w:val="0"/>
              <w:divBdr>
                <w:top w:val="none" w:sz="0" w:space="0" w:color="auto"/>
                <w:left w:val="none" w:sz="0" w:space="0" w:color="auto"/>
                <w:bottom w:val="none" w:sz="0" w:space="0" w:color="auto"/>
                <w:right w:val="none" w:sz="0" w:space="0" w:color="auto"/>
              </w:divBdr>
              <w:divsChild>
                <w:div w:id="1733042894">
                  <w:marLeft w:val="0"/>
                  <w:marRight w:val="1"/>
                  <w:marTop w:val="0"/>
                  <w:marBottom w:val="0"/>
                  <w:divBdr>
                    <w:top w:val="none" w:sz="0" w:space="0" w:color="auto"/>
                    <w:left w:val="none" w:sz="0" w:space="0" w:color="auto"/>
                    <w:bottom w:val="none" w:sz="0" w:space="0" w:color="auto"/>
                    <w:right w:val="none" w:sz="0" w:space="0" w:color="auto"/>
                  </w:divBdr>
                  <w:divsChild>
                    <w:div w:id="1441879275">
                      <w:marLeft w:val="0"/>
                      <w:marRight w:val="0"/>
                      <w:marTop w:val="0"/>
                      <w:marBottom w:val="0"/>
                      <w:divBdr>
                        <w:top w:val="none" w:sz="0" w:space="0" w:color="auto"/>
                        <w:left w:val="none" w:sz="0" w:space="0" w:color="auto"/>
                        <w:bottom w:val="none" w:sz="0" w:space="0" w:color="auto"/>
                        <w:right w:val="none" w:sz="0" w:space="0" w:color="auto"/>
                      </w:divBdr>
                      <w:divsChild>
                        <w:div w:id="1341808572">
                          <w:marLeft w:val="0"/>
                          <w:marRight w:val="0"/>
                          <w:marTop w:val="0"/>
                          <w:marBottom w:val="0"/>
                          <w:divBdr>
                            <w:top w:val="none" w:sz="0" w:space="0" w:color="auto"/>
                            <w:left w:val="none" w:sz="0" w:space="0" w:color="auto"/>
                            <w:bottom w:val="none" w:sz="0" w:space="0" w:color="auto"/>
                            <w:right w:val="none" w:sz="0" w:space="0" w:color="auto"/>
                          </w:divBdr>
                          <w:divsChild>
                            <w:div w:id="1821385956">
                              <w:marLeft w:val="0"/>
                              <w:marRight w:val="0"/>
                              <w:marTop w:val="120"/>
                              <w:marBottom w:val="360"/>
                              <w:divBdr>
                                <w:top w:val="none" w:sz="0" w:space="0" w:color="auto"/>
                                <w:left w:val="none" w:sz="0" w:space="0" w:color="auto"/>
                                <w:bottom w:val="none" w:sz="0" w:space="0" w:color="auto"/>
                                <w:right w:val="none" w:sz="0" w:space="0" w:color="auto"/>
                              </w:divBdr>
                              <w:divsChild>
                                <w:div w:id="290478186">
                                  <w:marLeft w:val="0"/>
                                  <w:marRight w:val="0"/>
                                  <w:marTop w:val="0"/>
                                  <w:marBottom w:val="0"/>
                                  <w:divBdr>
                                    <w:top w:val="none" w:sz="0" w:space="0" w:color="auto"/>
                                    <w:left w:val="none" w:sz="0" w:space="0" w:color="auto"/>
                                    <w:bottom w:val="none" w:sz="0" w:space="0" w:color="auto"/>
                                    <w:right w:val="none" w:sz="0" w:space="0" w:color="auto"/>
                                  </w:divBdr>
                                  <w:divsChild>
                                    <w:div w:id="198403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865572">
      <w:bodyDiv w:val="1"/>
      <w:marLeft w:val="0"/>
      <w:marRight w:val="0"/>
      <w:marTop w:val="0"/>
      <w:marBottom w:val="0"/>
      <w:divBdr>
        <w:top w:val="none" w:sz="0" w:space="0" w:color="auto"/>
        <w:left w:val="none" w:sz="0" w:space="0" w:color="auto"/>
        <w:bottom w:val="none" w:sz="0" w:space="0" w:color="auto"/>
        <w:right w:val="none" w:sz="0" w:space="0" w:color="auto"/>
      </w:divBdr>
    </w:div>
    <w:div w:id="1678997960">
      <w:bodyDiv w:val="1"/>
      <w:marLeft w:val="0"/>
      <w:marRight w:val="0"/>
      <w:marTop w:val="0"/>
      <w:marBottom w:val="0"/>
      <w:divBdr>
        <w:top w:val="none" w:sz="0" w:space="0" w:color="auto"/>
        <w:left w:val="none" w:sz="0" w:space="0" w:color="auto"/>
        <w:bottom w:val="none" w:sz="0" w:space="0" w:color="auto"/>
        <w:right w:val="none" w:sz="0" w:space="0" w:color="auto"/>
      </w:divBdr>
    </w:div>
    <w:div w:id="1707487408">
      <w:bodyDiv w:val="1"/>
      <w:marLeft w:val="0"/>
      <w:marRight w:val="0"/>
      <w:marTop w:val="0"/>
      <w:marBottom w:val="0"/>
      <w:divBdr>
        <w:top w:val="none" w:sz="0" w:space="0" w:color="auto"/>
        <w:left w:val="none" w:sz="0" w:space="0" w:color="auto"/>
        <w:bottom w:val="none" w:sz="0" w:space="0" w:color="auto"/>
        <w:right w:val="none" w:sz="0" w:space="0" w:color="auto"/>
      </w:divBdr>
    </w:div>
    <w:div w:id="1726221789">
      <w:bodyDiv w:val="1"/>
      <w:marLeft w:val="0"/>
      <w:marRight w:val="0"/>
      <w:marTop w:val="0"/>
      <w:marBottom w:val="0"/>
      <w:divBdr>
        <w:top w:val="none" w:sz="0" w:space="0" w:color="auto"/>
        <w:left w:val="none" w:sz="0" w:space="0" w:color="auto"/>
        <w:bottom w:val="none" w:sz="0" w:space="0" w:color="auto"/>
        <w:right w:val="none" w:sz="0" w:space="0" w:color="auto"/>
      </w:divBdr>
    </w:div>
    <w:div w:id="1875926965">
      <w:bodyDiv w:val="1"/>
      <w:marLeft w:val="0"/>
      <w:marRight w:val="0"/>
      <w:marTop w:val="0"/>
      <w:marBottom w:val="0"/>
      <w:divBdr>
        <w:top w:val="none" w:sz="0" w:space="0" w:color="auto"/>
        <w:left w:val="none" w:sz="0" w:space="0" w:color="auto"/>
        <w:bottom w:val="none" w:sz="0" w:space="0" w:color="auto"/>
        <w:right w:val="none" w:sz="0" w:space="0" w:color="auto"/>
      </w:divBdr>
    </w:div>
    <w:div w:id="1891644487">
      <w:bodyDiv w:val="1"/>
      <w:marLeft w:val="0"/>
      <w:marRight w:val="0"/>
      <w:marTop w:val="0"/>
      <w:marBottom w:val="0"/>
      <w:divBdr>
        <w:top w:val="none" w:sz="0" w:space="0" w:color="auto"/>
        <w:left w:val="none" w:sz="0" w:space="0" w:color="auto"/>
        <w:bottom w:val="none" w:sz="0" w:space="0" w:color="auto"/>
        <w:right w:val="none" w:sz="0" w:space="0" w:color="auto"/>
      </w:divBdr>
      <w:divsChild>
        <w:div w:id="1376345192">
          <w:marLeft w:val="0"/>
          <w:marRight w:val="0"/>
          <w:marTop w:val="0"/>
          <w:marBottom w:val="0"/>
          <w:divBdr>
            <w:top w:val="none" w:sz="0" w:space="0" w:color="auto"/>
            <w:left w:val="none" w:sz="0" w:space="0" w:color="auto"/>
            <w:bottom w:val="none" w:sz="0" w:space="0" w:color="auto"/>
            <w:right w:val="none" w:sz="0" w:space="0" w:color="auto"/>
          </w:divBdr>
          <w:divsChild>
            <w:div w:id="1431313529">
              <w:marLeft w:val="0"/>
              <w:marRight w:val="0"/>
              <w:marTop w:val="0"/>
              <w:marBottom w:val="0"/>
              <w:divBdr>
                <w:top w:val="none" w:sz="0" w:space="0" w:color="auto"/>
                <w:left w:val="none" w:sz="0" w:space="0" w:color="auto"/>
                <w:bottom w:val="none" w:sz="0" w:space="0" w:color="auto"/>
                <w:right w:val="none" w:sz="0" w:space="0" w:color="auto"/>
              </w:divBdr>
              <w:divsChild>
                <w:div w:id="2036930263">
                  <w:marLeft w:val="0"/>
                  <w:marRight w:val="0"/>
                  <w:marTop w:val="0"/>
                  <w:marBottom w:val="0"/>
                  <w:divBdr>
                    <w:top w:val="none" w:sz="0" w:space="0" w:color="auto"/>
                    <w:left w:val="none" w:sz="0" w:space="0" w:color="auto"/>
                    <w:bottom w:val="none" w:sz="0" w:space="0" w:color="auto"/>
                    <w:right w:val="none" w:sz="0" w:space="0" w:color="auto"/>
                  </w:divBdr>
                  <w:divsChild>
                    <w:div w:id="1276328152">
                      <w:marLeft w:val="0"/>
                      <w:marRight w:val="0"/>
                      <w:marTop w:val="0"/>
                      <w:marBottom w:val="0"/>
                      <w:divBdr>
                        <w:top w:val="none" w:sz="0" w:space="0" w:color="auto"/>
                        <w:left w:val="none" w:sz="0" w:space="0" w:color="auto"/>
                        <w:bottom w:val="none" w:sz="0" w:space="0" w:color="auto"/>
                        <w:right w:val="none" w:sz="0" w:space="0" w:color="auto"/>
                      </w:divBdr>
                      <w:divsChild>
                        <w:div w:id="623661164">
                          <w:marLeft w:val="0"/>
                          <w:marRight w:val="0"/>
                          <w:marTop w:val="0"/>
                          <w:marBottom w:val="0"/>
                          <w:divBdr>
                            <w:top w:val="none" w:sz="0" w:space="0" w:color="auto"/>
                            <w:left w:val="none" w:sz="0" w:space="0" w:color="auto"/>
                            <w:bottom w:val="none" w:sz="0" w:space="0" w:color="auto"/>
                            <w:right w:val="none" w:sz="0" w:space="0" w:color="auto"/>
                          </w:divBdr>
                          <w:divsChild>
                            <w:div w:id="1229221339">
                              <w:marLeft w:val="0"/>
                              <w:marRight w:val="0"/>
                              <w:marTop w:val="0"/>
                              <w:marBottom w:val="0"/>
                              <w:divBdr>
                                <w:top w:val="none" w:sz="0" w:space="0" w:color="auto"/>
                                <w:left w:val="none" w:sz="0" w:space="0" w:color="auto"/>
                                <w:bottom w:val="none" w:sz="0" w:space="0" w:color="auto"/>
                                <w:right w:val="none" w:sz="0" w:space="0" w:color="auto"/>
                              </w:divBdr>
                              <w:divsChild>
                                <w:div w:id="1995644749">
                                  <w:marLeft w:val="0"/>
                                  <w:marRight w:val="0"/>
                                  <w:marTop w:val="0"/>
                                  <w:marBottom w:val="0"/>
                                  <w:divBdr>
                                    <w:top w:val="none" w:sz="0" w:space="0" w:color="auto"/>
                                    <w:left w:val="none" w:sz="0" w:space="0" w:color="auto"/>
                                    <w:bottom w:val="none" w:sz="0" w:space="0" w:color="auto"/>
                                    <w:right w:val="none" w:sz="0" w:space="0" w:color="auto"/>
                                  </w:divBdr>
                                  <w:divsChild>
                                    <w:div w:id="1863978434">
                                      <w:marLeft w:val="0"/>
                                      <w:marRight w:val="0"/>
                                      <w:marTop w:val="0"/>
                                      <w:marBottom w:val="0"/>
                                      <w:divBdr>
                                        <w:top w:val="none" w:sz="0" w:space="0" w:color="auto"/>
                                        <w:left w:val="none" w:sz="0" w:space="0" w:color="auto"/>
                                        <w:bottom w:val="none" w:sz="0" w:space="0" w:color="auto"/>
                                        <w:right w:val="none" w:sz="0" w:space="0" w:color="auto"/>
                                      </w:divBdr>
                                      <w:divsChild>
                                        <w:div w:id="1862863345">
                                          <w:marLeft w:val="0"/>
                                          <w:marRight w:val="0"/>
                                          <w:marTop w:val="0"/>
                                          <w:marBottom w:val="0"/>
                                          <w:divBdr>
                                            <w:top w:val="none" w:sz="0" w:space="0" w:color="auto"/>
                                            <w:left w:val="none" w:sz="0" w:space="0" w:color="auto"/>
                                            <w:bottom w:val="none" w:sz="0" w:space="0" w:color="auto"/>
                                            <w:right w:val="none" w:sz="0" w:space="0" w:color="auto"/>
                                          </w:divBdr>
                                          <w:divsChild>
                                            <w:div w:id="2091346271">
                                              <w:marLeft w:val="0"/>
                                              <w:marRight w:val="0"/>
                                              <w:marTop w:val="0"/>
                                              <w:marBottom w:val="0"/>
                                              <w:divBdr>
                                                <w:top w:val="none" w:sz="0" w:space="0" w:color="auto"/>
                                                <w:left w:val="none" w:sz="0" w:space="0" w:color="auto"/>
                                                <w:bottom w:val="none" w:sz="0" w:space="0" w:color="auto"/>
                                                <w:right w:val="none" w:sz="0" w:space="0" w:color="auto"/>
                                              </w:divBdr>
                                              <w:divsChild>
                                                <w:div w:id="614753316">
                                                  <w:marLeft w:val="0"/>
                                                  <w:marRight w:val="0"/>
                                                  <w:marTop w:val="0"/>
                                                  <w:marBottom w:val="0"/>
                                                  <w:divBdr>
                                                    <w:top w:val="none" w:sz="0" w:space="0" w:color="auto"/>
                                                    <w:left w:val="none" w:sz="0" w:space="0" w:color="auto"/>
                                                    <w:bottom w:val="none" w:sz="0" w:space="0" w:color="auto"/>
                                                    <w:right w:val="none" w:sz="0" w:space="0" w:color="auto"/>
                                                  </w:divBdr>
                                                  <w:divsChild>
                                                    <w:div w:id="896009351">
                                                      <w:marLeft w:val="0"/>
                                                      <w:marRight w:val="0"/>
                                                      <w:marTop w:val="0"/>
                                                      <w:marBottom w:val="0"/>
                                                      <w:divBdr>
                                                        <w:top w:val="none" w:sz="0" w:space="0" w:color="auto"/>
                                                        <w:left w:val="none" w:sz="0" w:space="0" w:color="auto"/>
                                                        <w:bottom w:val="none" w:sz="0" w:space="0" w:color="auto"/>
                                                        <w:right w:val="none" w:sz="0" w:space="0" w:color="auto"/>
                                                      </w:divBdr>
                                                      <w:divsChild>
                                                        <w:div w:id="1909681924">
                                                          <w:marLeft w:val="0"/>
                                                          <w:marRight w:val="0"/>
                                                          <w:marTop w:val="0"/>
                                                          <w:marBottom w:val="0"/>
                                                          <w:divBdr>
                                                            <w:top w:val="none" w:sz="0" w:space="0" w:color="auto"/>
                                                            <w:left w:val="none" w:sz="0" w:space="0" w:color="auto"/>
                                                            <w:bottom w:val="none" w:sz="0" w:space="0" w:color="auto"/>
                                                            <w:right w:val="none" w:sz="0" w:space="0" w:color="auto"/>
                                                          </w:divBdr>
                                                          <w:divsChild>
                                                            <w:div w:id="659383736">
                                                              <w:marLeft w:val="0"/>
                                                              <w:marRight w:val="0"/>
                                                              <w:marTop w:val="0"/>
                                                              <w:marBottom w:val="0"/>
                                                              <w:divBdr>
                                                                <w:top w:val="none" w:sz="0" w:space="0" w:color="auto"/>
                                                                <w:left w:val="none" w:sz="0" w:space="0" w:color="auto"/>
                                                                <w:bottom w:val="none" w:sz="0" w:space="0" w:color="auto"/>
                                                                <w:right w:val="none" w:sz="0" w:space="0" w:color="auto"/>
                                                              </w:divBdr>
                                                              <w:divsChild>
                                                                <w:div w:id="1597329195">
                                                                  <w:marLeft w:val="0"/>
                                                                  <w:marRight w:val="0"/>
                                                                  <w:marTop w:val="0"/>
                                                                  <w:marBottom w:val="0"/>
                                                                  <w:divBdr>
                                                                    <w:top w:val="none" w:sz="0" w:space="0" w:color="auto"/>
                                                                    <w:left w:val="none" w:sz="0" w:space="0" w:color="auto"/>
                                                                    <w:bottom w:val="none" w:sz="0" w:space="0" w:color="auto"/>
                                                                    <w:right w:val="none" w:sz="0" w:space="0" w:color="auto"/>
                                                                  </w:divBdr>
                                                                  <w:divsChild>
                                                                    <w:div w:id="904416765">
                                                                      <w:marLeft w:val="0"/>
                                                                      <w:marRight w:val="0"/>
                                                                      <w:marTop w:val="0"/>
                                                                      <w:marBottom w:val="0"/>
                                                                      <w:divBdr>
                                                                        <w:top w:val="none" w:sz="0" w:space="0" w:color="auto"/>
                                                                        <w:left w:val="none" w:sz="0" w:space="0" w:color="auto"/>
                                                                        <w:bottom w:val="none" w:sz="0" w:space="0" w:color="auto"/>
                                                                        <w:right w:val="none" w:sz="0" w:space="0" w:color="auto"/>
                                                                      </w:divBdr>
                                                                      <w:divsChild>
                                                                        <w:div w:id="1768697170">
                                                                          <w:marLeft w:val="0"/>
                                                                          <w:marRight w:val="0"/>
                                                                          <w:marTop w:val="0"/>
                                                                          <w:marBottom w:val="0"/>
                                                                          <w:divBdr>
                                                                            <w:top w:val="none" w:sz="0" w:space="0" w:color="auto"/>
                                                                            <w:left w:val="none" w:sz="0" w:space="0" w:color="auto"/>
                                                                            <w:bottom w:val="none" w:sz="0" w:space="0" w:color="auto"/>
                                                                            <w:right w:val="none" w:sz="0" w:space="0" w:color="auto"/>
                                                                          </w:divBdr>
                                                                          <w:divsChild>
                                                                            <w:div w:id="2051999199">
                                                                              <w:marLeft w:val="0"/>
                                                                              <w:marRight w:val="0"/>
                                                                              <w:marTop w:val="0"/>
                                                                              <w:marBottom w:val="0"/>
                                                                              <w:divBdr>
                                                                                <w:top w:val="none" w:sz="0" w:space="0" w:color="auto"/>
                                                                                <w:left w:val="none" w:sz="0" w:space="0" w:color="auto"/>
                                                                                <w:bottom w:val="none" w:sz="0" w:space="0" w:color="auto"/>
                                                                                <w:right w:val="none" w:sz="0" w:space="0" w:color="auto"/>
                                                                              </w:divBdr>
                                                                              <w:divsChild>
                                                                                <w:div w:id="794762452">
                                                                                  <w:marLeft w:val="0"/>
                                                                                  <w:marRight w:val="0"/>
                                                                                  <w:marTop w:val="0"/>
                                                                                  <w:marBottom w:val="0"/>
                                                                                  <w:divBdr>
                                                                                    <w:top w:val="none" w:sz="0" w:space="0" w:color="auto"/>
                                                                                    <w:left w:val="none" w:sz="0" w:space="0" w:color="auto"/>
                                                                                    <w:bottom w:val="none" w:sz="0" w:space="0" w:color="auto"/>
                                                                                    <w:right w:val="none" w:sz="0" w:space="0" w:color="auto"/>
                                                                                  </w:divBdr>
                                                                                  <w:divsChild>
                                                                                    <w:div w:id="1011223060">
                                                                                      <w:marLeft w:val="0"/>
                                                                                      <w:marRight w:val="0"/>
                                                                                      <w:marTop w:val="0"/>
                                                                                      <w:marBottom w:val="0"/>
                                                                                      <w:divBdr>
                                                                                        <w:top w:val="none" w:sz="0" w:space="0" w:color="auto"/>
                                                                                        <w:left w:val="none" w:sz="0" w:space="0" w:color="auto"/>
                                                                                        <w:bottom w:val="none" w:sz="0" w:space="0" w:color="auto"/>
                                                                                        <w:right w:val="none" w:sz="0" w:space="0" w:color="auto"/>
                                                                                      </w:divBdr>
                                                                                      <w:divsChild>
                                                                                        <w:div w:id="1539197877">
                                                                                          <w:marLeft w:val="0"/>
                                                                                          <w:marRight w:val="0"/>
                                                                                          <w:marTop w:val="0"/>
                                                                                          <w:marBottom w:val="0"/>
                                                                                          <w:divBdr>
                                                                                            <w:top w:val="none" w:sz="0" w:space="0" w:color="auto"/>
                                                                                            <w:left w:val="none" w:sz="0" w:space="0" w:color="auto"/>
                                                                                            <w:bottom w:val="none" w:sz="0" w:space="0" w:color="auto"/>
                                                                                            <w:right w:val="none" w:sz="0" w:space="0" w:color="auto"/>
                                                                                          </w:divBdr>
                                                                                          <w:divsChild>
                                                                                            <w:div w:id="1587953473">
                                                                                              <w:marLeft w:val="0"/>
                                                                                              <w:marRight w:val="0"/>
                                                                                              <w:marTop w:val="0"/>
                                                                                              <w:marBottom w:val="0"/>
                                                                                              <w:divBdr>
                                                                                                <w:top w:val="none" w:sz="0" w:space="0" w:color="auto"/>
                                                                                                <w:left w:val="none" w:sz="0" w:space="0" w:color="auto"/>
                                                                                                <w:bottom w:val="none" w:sz="0" w:space="0" w:color="auto"/>
                                                                                                <w:right w:val="none" w:sz="0" w:space="0" w:color="auto"/>
                                                                                              </w:divBdr>
                                                                                              <w:divsChild>
                                                                                                <w:div w:id="927925737">
                                                                                                  <w:marLeft w:val="0"/>
                                                                                                  <w:marRight w:val="0"/>
                                                                                                  <w:marTop w:val="0"/>
                                                                                                  <w:marBottom w:val="0"/>
                                                                                                  <w:divBdr>
                                                                                                    <w:top w:val="none" w:sz="0" w:space="0" w:color="auto"/>
                                                                                                    <w:left w:val="none" w:sz="0" w:space="0" w:color="auto"/>
                                                                                                    <w:bottom w:val="none" w:sz="0" w:space="0" w:color="auto"/>
                                                                                                    <w:right w:val="none" w:sz="0" w:space="0" w:color="auto"/>
                                                                                                  </w:divBdr>
                                                                                                  <w:divsChild>
                                                                                                    <w:div w:id="1766262278">
                                                                                                      <w:marLeft w:val="0"/>
                                                                                                      <w:marRight w:val="0"/>
                                                                                                      <w:marTop w:val="0"/>
                                                                                                      <w:marBottom w:val="0"/>
                                                                                                      <w:divBdr>
                                                                                                        <w:top w:val="none" w:sz="0" w:space="0" w:color="auto"/>
                                                                                                        <w:left w:val="none" w:sz="0" w:space="0" w:color="auto"/>
                                                                                                        <w:bottom w:val="none" w:sz="0" w:space="0" w:color="auto"/>
                                                                                                        <w:right w:val="none" w:sz="0" w:space="0" w:color="auto"/>
                                                                                                      </w:divBdr>
                                                                                                      <w:divsChild>
                                                                                                        <w:div w:id="396975420">
                                                                                                          <w:marLeft w:val="0"/>
                                                                                                          <w:marRight w:val="0"/>
                                                                                                          <w:marTop w:val="0"/>
                                                                                                          <w:marBottom w:val="0"/>
                                                                                                          <w:divBdr>
                                                                                                            <w:top w:val="none" w:sz="0" w:space="0" w:color="auto"/>
                                                                                                            <w:left w:val="none" w:sz="0" w:space="0" w:color="auto"/>
                                                                                                            <w:bottom w:val="none" w:sz="0" w:space="0" w:color="auto"/>
                                                                                                            <w:right w:val="none" w:sz="0" w:space="0" w:color="auto"/>
                                                                                                          </w:divBdr>
                                                                                                          <w:divsChild>
                                                                                                            <w:div w:id="1502624424">
                                                                                                              <w:marLeft w:val="0"/>
                                                                                                              <w:marRight w:val="0"/>
                                                                                                              <w:marTop w:val="0"/>
                                                                                                              <w:marBottom w:val="0"/>
                                                                                                              <w:divBdr>
                                                                                                                <w:top w:val="none" w:sz="0" w:space="0" w:color="auto"/>
                                                                                                                <w:left w:val="none" w:sz="0" w:space="0" w:color="auto"/>
                                                                                                                <w:bottom w:val="none" w:sz="0" w:space="0" w:color="auto"/>
                                                                                                                <w:right w:val="none" w:sz="0" w:space="0" w:color="auto"/>
                                                                                                              </w:divBdr>
                                                                                                              <w:divsChild>
                                                                                                                <w:div w:id="77408890">
                                                                                                                  <w:marLeft w:val="0"/>
                                                                                                                  <w:marRight w:val="0"/>
                                                                                                                  <w:marTop w:val="0"/>
                                                                                                                  <w:marBottom w:val="0"/>
                                                                                                                  <w:divBdr>
                                                                                                                    <w:top w:val="none" w:sz="0" w:space="0" w:color="auto"/>
                                                                                                                    <w:left w:val="none" w:sz="0" w:space="0" w:color="auto"/>
                                                                                                                    <w:bottom w:val="none" w:sz="0" w:space="0" w:color="auto"/>
                                                                                                                    <w:right w:val="none" w:sz="0" w:space="0" w:color="auto"/>
                                                                                                                  </w:divBdr>
                                                                                                                  <w:divsChild>
                                                                                                                    <w:div w:id="796870076">
                                                                                                                      <w:marLeft w:val="0"/>
                                                                                                                      <w:marRight w:val="0"/>
                                                                                                                      <w:marTop w:val="0"/>
                                                                                                                      <w:marBottom w:val="0"/>
                                                                                                                      <w:divBdr>
                                                                                                                        <w:top w:val="none" w:sz="0" w:space="0" w:color="auto"/>
                                                                                                                        <w:left w:val="none" w:sz="0" w:space="0" w:color="auto"/>
                                                                                                                        <w:bottom w:val="none" w:sz="0" w:space="0" w:color="auto"/>
                                                                                                                        <w:right w:val="none" w:sz="0" w:space="0" w:color="auto"/>
                                                                                                                      </w:divBdr>
                                                                                                                      <w:divsChild>
                                                                                                                        <w:div w:id="2113936698">
                                                                                                                          <w:marLeft w:val="0"/>
                                                                                                                          <w:marRight w:val="0"/>
                                                                                                                          <w:marTop w:val="0"/>
                                                                                                                          <w:marBottom w:val="0"/>
                                                                                                                          <w:divBdr>
                                                                                                                            <w:top w:val="none" w:sz="0" w:space="0" w:color="auto"/>
                                                                                                                            <w:left w:val="none" w:sz="0" w:space="0" w:color="auto"/>
                                                                                                                            <w:bottom w:val="none" w:sz="0" w:space="0" w:color="auto"/>
                                                                                                                            <w:right w:val="none" w:sz="0" w:space="0" w:color="auto"/>
                                                                                                                          </w:divBdr>
                                                                                                                          <w:divsChild>
                                                                                                                            <w:div w:id="1100878585">
                                                                                                                              <w:marLeft w:val="0"/>
                                                                                                                              <w:marRight w:val="0"/>
                                                                                                                              <w:marTop w:val="0"/>
                                                                                                                              <w:marBottom w:val="0"/>
                                                                                                                              <w:divBdr>
                                                                                                                                <w:top w:val="none" w:sz="0" w:space="0" w:color="auto"/>
                                                                                                                                <w:left w:val="none" w:sz="0" w:space="0" w:color="auto"/>
                                                                                                                                <w:bottom w:val="none" w:sz="0" w:space="0" w:color="auto"/>
                                                                                                                                <w:right w:val="none" w:sz="0" w:space="0" w:color="auto"/>
                                                                                                                              </w:divBdr>
                                                                                                                              <w:divsChild>
                                                                                                                                <w:div w:id="1591886101">
                                                                                                                                  <w:marLeft w:val="0"/>
                                                                                                                                  <w:marRight w:val="0"/>
                                                                                                                                  <w:marTop w:val="0"/>
                                                                                                                                  <w:marBottom w:val="0"/>
                                                                                                                                  <w:divBdr>
                                                                                                                                    <w:top w:val="none" w:sz="0" w:space="0" w:color="auto"/>
                                                                                                                                    <w:left w:val="none" w:sz="0" w:space="0" w:color="auto"/>
                                                                                                                                    <w:bottom w:val="none" w:sz="0" w:space="0" w:color="auto"/>
                                                                                                                                    <w:right w:val="none" w:sz="0" w:space="0" w:color="auto"/>
                                                                                                                                  </w:divBdr>
                                                                                                                                  <w:divsChild>
                                                                                                                                    <w:div w:id="1655837555">
                                                                                                                                      <w:marLeft w:val="0"/>
                                                                                                                                      <w:marRight w:val="0"/>
                                                                                                                                      <w:marTop w:val="0"/>
                                                                                                                                      <w:marBottom w:val="0"/>
                                                                                                                                      <w:divBdr>
                                                                                                                                        <w:top w:val="none" w:sz="0" w:space="0" w:color="auto"/>
                                                                                                                                        <w:left w:val="none" w:sz="0" w:space="0" w:color="auto"/>
                                                                                                                                        <w:bottom w:val="none" w:sz="0" w:space="0" w:color="auto"/>
                                                                                                                                        <w:right w:val="none" w:sz="0" w:space="0" w:color="auto"/>
                                                                                                                                      </w:divBdr>
                                                                                                                                      <w:divsChild>
                                                                                                                                        <w:div w:id="1084259395">
                                                                                                                                          <w:marLeft w:val="0"/>
                                                                                                                                          <w:marRight w:val="0"/>
                                                                                                                                          <w:marTop w:val="0"/>
                                                                                                                                          <w:marBottom w:val="0"/>
                                                                                                                                          <w:divBdr>
                                                                                                                                            <w:top w:val="none" w:sz="0" w:space="0" w:color="auto"/>
                                                                                                                                            <w:left w:val="none" w:sz="0" w:space="0" w:color="auto"/>
                                                                                                                                            <w:bottom w:val="none" w:sz="0" w:space="0" w:color="auto"/>
                                                                                                                                            <w:right w:val="none" w:sz="0" w:space="0" w:color="auto"/>
                                                                                                                                          </w:divBdr>
                                                                                                                                          <w:divsChild>
                                                                                                                                            <w:div w:id="688029379">
                                                                                                                                              <w:marLeft w:val="0"/>
                                                                                                                                              <w:marRight w:val="0"/>
                                                                                                                                              <w:marTop w:val="0"/>
                                                                                                                                              <w:marBottom w:val="0"/>
                                                                                                                                              <w:divBdr>
                                                                                                                                                <w:top w:val="none" w:sz="0" w:space="0" w:color="auto"/>
                                                                                                                                                <w:left w:val="none" w:sz="0" w:space="0" w:color="auto"/>
                                                                                                                                                <w:bottom w:val="none" w:sz="0" w:space="0" w:color="auto"/>
                                                                                                                                                <w:right w:val="none" w:sz="0" w:space="0" w:color="auto"/>
                                                                                                                                              </w:divBdr>
                                                                                                                                              <w:divsChild>
                                                                                                                                                <w:div w:id="1631397506">
                                                                                                                                                  <w:marLeft w:val="0"/>
                                                                                                                                                  <w:marRight w:val="0"/>
                                                                                                                                                  <w:marTop w:val="0"/>
                                                                                                                                                  <w:marBottom w:val="0"/>
                                                                                                                                                  <w:divBdr>
                                                                                                                                                    <w:top w:val="none" w:sz="0" w:space="0" w:color="auto"/>
                                                                                                                                                    <w:left w:val="none" w:sz="0" w:space="0" w:color="auto"/>
                                                                                                                                                    <w:bottom w:val="none" w:sz="0" w:space="0" w:color="auto"/>
                                                                                                                                                    <w:right w:val="none" w:sz="0" w:space="0" w:color="auto"/>
                                                                                                                                                  </w:divBdr>
                                                                                                                                                  <w:divsChild>
                                                                                                                                                    <w:div w:id="68424472">
                                                                                                                                                      <w:marLeft w:val="0"/>
                                                                                                                                                      <w:marRight w:val="0"/>
                                                                                                                                                      <w:marTop w:val="0"/>
                                                                                                                                                      <w:marBottom w:val="0"/>
                                                                                                                                                      <w:divBdr>
                                                                                                                                                        <w:top w:val="none" w:sz="0" w:space="0" w:color="auto"/>
                                                                                                                                                        <w:left w:val="none" w:sz="0" w:space="0" w:color="auto"/>
                                                                                                                                                        <w:bottom w:val="none" w:sz="0" w:space="0" w:color="auto"/>
                                                                                                                                                        <w:right w:val="none" w:sz="0" w:space="0" w:color="auto"/>
                                                                                                                                                      </w:divBdr>
                                                                                                                                                      <w:divsChild>
                                                                                                                                                        <w:div w:id="973410778">
                                                                                                                                                          <w:marLeft w:val="0"/>
                                                                                                                                                          <w:marRight w:val="0"/>
                                                                                                                                                          <w:marTop w:val="0"/>
                                                                                                                                                          <w:marBottom w:val="0"/>
                                                                                                                                                          <w:divBdr>
                                                                                                                                                            <w:top w:val="none" w:sz="0" w:space="0" w:color="auto"/>
                                                                                                                                                            <w:left w:val="none" w:sz="0" w:space="0" w:color="auto"/>
                                                                                                                                                            <w:bottom w:val="none" w:sz="0" w:space="0" w:color="auto"/>
                                                                                                                                                            <w:right w:val="none" w:sz="0" w:space="0" w:color="auto"/>
                                                                                                                                                          </w:divBdr>
                                                                                                                                                          <w:divsChild>
                                                                                                                                                            <w:div w:id="811600539">
                                                                                                                                                              <w:marLeft w:val="0"/>
                                                                                                                                                              <w:marRight w:val="0"/>
                                                                                                                                                              <w:marTop w:val="0"/>
                                                                                                                                                              <w:marBottom w:val="0"/>
                                                                                                                                                              <w:divBdr>
                                                                                                                                                                <w:top w:val="none" w:sz="0" w:space="0" w:color="auto"/>
                                                                                                                                                                <w:left w:val="none" w:sz="0" w:space="0" w:color="auto"/>
                                                                                                                                                                <w:bottom w:val="none" w:sz="0" w:space="0" w:color="auto"/>
                                                                                                                                                                <w:right w:val="none" w:sz="0" w:space="0" w:color="auto"/>
                                                                                                                                                              </w:divBdr>
                                                                                                                                                              <w:divsChild>
                                                                                                                                                                <w:div w:id="1291665245">
                                                                                                                                                                  <w:marLeft w:val="0"/>
                                                                                                                                                                  <w:marRight w:val="0"/>
                                                                                                                                                                  <w:marTop w:val="0"/>
                                                                                                                                                                  <w:marBottom w:val="0"/>
                                                                                                                                                                  <w:divBdr>
                                                                                                                                                                    <w:top w:val="none" w:sz="0" w:space="0" w:color="auto"/>
                                                                                                                                                                    <w:left w:val="none" w:sz="0" w:space="0" w:color="auto"/>
                                                                                                                                                                    <w:bottom w:val="none" w:sz="0" w:space="0" w:color="auto"/>
                                                                                                                                                                    <w:right w:val="none" w:sz="0" w:space="0" w:color="auto"/>
                                                                                                                                                                  </w:divBdr>
                                                                                                                                                                  <w:divsChild>
                                                                                                                                                                    <w:div w:id="1807121866">
                                                                                                                                                                      <w:marLeft w:val="0"/>
                                                                                                                                                                      <w:marRight w:val="0"/>
                                                                                                                                                                      <w:marTop w:val="0"/>
                                                                                                                                                                      <w:marBottom w:val="0"/>
                                                                                                                                                                      <w:divBdr>
                                                                                                                                                                        <w:top w:val="none" w:sz="0" w:space="0" w:color="auto"/>
                                                                                                                                                                        <w:left w:val="none" w:sz="0" w:space="0" w:color="auto"/>
                                                                                                                                                                        <w:bottom w:val="none" w:sz="0" w:space="0" w:color="auto"/>
                                                                                                                                                                        <w:right w:val="none" w:sz="0" w:space="0" w:color="auto"/>
                                                                                                                                                                      </w:divBdr>
                                                                                                                                                                      <w:divsChild>
                                                                                                                                                                        <w:div w:id="954675502">
                                                                                                                                                                          <w:marLeft w:val="0"/>
                                                                                                                                                                          <w:marRight w:val="0"/>
                                                                                                                                                                          <w:marTop w:val="0"/>
                                                                                                                                                                          <w:marBottom w:val="0"/>
                                                                                                                                                                          <w:divBdr>
                                                                                                                                                                            <w:top w:val="none" w:sz="0" w:space="0" w:color="auto"/>
                                                                                                                                                                            <w:left w:val="none" w:sz="0" w:space="0" w:color="auto"/>
                                                                                                                                                                            <w:bottom w:val="none" w:sz="0" w:space="0" w:color="auto"/>
                                                                                                                                                                            <w:right w:val="none" w:sz="0" w:space="0" w:color="auto"/>
                                                                                                                                                                          </w:divBdr>
                                                                                                                                                                          <w:divsChild>
                                                                                                                                                                            <w:div w:id="584656097">
                                                                                                                                                                              <w:marLeft w:val="0"/>
                                                                                                                                                                              <w:marRight w:val="0"/>
                                                                                                                                                                              <w:marTop w:val="0"/>
                                                                                                                                                                              <w:marBottom w:val="0"/>
                                                                                                                                                                              <w:divBdr>
                                                                                                                                                                                <w:top w:val="none" w:sz="0" w:space="0" w:color="auto"/>
                                                                                                                                                                                <w:left w:val="none" w:sz="0" w:space="0" w:color="auto"/>
                                                                                                                                                                                <w:bottom w:val="none" w:sz="0" w:space="0" w:color="auto"/>
                                                                                                                                                                                <w:right w:val="none" w:sz="0" w:space="0" w:color="auto"/>
                                                                                                                                                                              </w:divBdr>
                                                                                                                                                                              <w:divsChild>
                                                                                                                                                                                <w:div w:id="136263126">
                                                                                                                                                                                  <w:marLeft w:val="0"/>
                                                                                                                                                                                  <w:marRight w:val="0"/>
                                                                                                                                                                                  <w:marTop w:val="0"/>
                                                                                                                                                                                  <w:marBottom w:val="0"/>
                                                                                                                                                                                  <w:divBdr>
                                                                                                                                                                                    <w:top w:val="none" w:sz="0" w:space="0" w:color="auto"/>
                                                                                                                                                                                    <w:left w:val="none" w:sz="0" w:space="0" w:color="auto"/>
                                                                                                                                                                                    <w:bottom w:val="none" w:sz="0" w:space="0" w:color="auto"/>
                                                                                                                                                                                    <w:right w:val="none" w:sz="0" w:space="0" w:color="auto"/>
                                                                                                                                                                                  </w:divBdr>
                                                                                                                                                                                  <w:divsChild>
                                                                                                                                                                                    <w:div w:id="828594786">
                                                                                                                                                                                      <w:marLeft w:val="0"/>
                                                                                                                                                                                      <w:marRight w:val="0"/>
                                                                                                                                                                                      <w:marTop w:val="0"/>
                                                                                                                                                                                      <w:marBottom w:val="0"/>
                                                                                                                                                                                      <w:divBdr>
                                                                                                                                                                                        <w:top w:val="none" w:sz="0" w:space="0" w:color="auto"/>
                                                                                                                                                                                        <w:left w:val="none" w:sz="0" w:space="0" w:color="auto"/>
                                                                                                                                                                                        <w:bottom w:val="none" w:sz="0" w:space="0" w:color="auto"/>
                                                                                                                                                                                        <w:right w:val="none" w:sz="0" w:space="0" w:color="auto"/>
                                                                                                                                                                                      </w:divBdr>
                                                                                                                                                                                      <w:divsChild>
                                                                                                                                                                                        <w:div w:id="2117171649">
                                                                                                                                                                                          <w:marLeft w:val="0"/>
                                                                                                                                                                                          <w:marRight w:val="0"/>
                                                                                                                                                                                          <w:marTop w:val="0"/>
                                                                                                                                                                                          <w:marBottom w:val="0"/>
                                                                                                                                                                                          <w:divBdr>
                                                                                                                                                                                            <w:top w:val="none" w:sz="0" w:space="0" w:color="auto"/>
                                                                                                                                                                                            <w:left w:val="none" w:sz="0" w:space="0" w:color="auto"/>
                                                                                                                                                                                            <w:bottom w:val="none" w:sz="0" w:space="0" w:color="auto"/>
                                                                                                                                                                                            <w:right w:val="none" w:sz="0" w:space="0" w:color="auto"/>
                                                                                                                                                                                          </w:divBdr>
                                                                                                                                                                                          <w:divsChild>
                                                                                                                                                                                            <w:div w:id="1515415367">
                                                                                                                                                                                              <w:marLeft w:val="0"/>
                                                                                                                                                                                              <w:marRight w:val="0"/>
                                                                                                                                                                                              <w:marTop w:val="0"/>
                                                                                                                                                                                              <w:marBottom w:val="0"/>
                                                                                                                                                                                              <w:divBdr>
                                                                                                                                                                                                <w:top w:val="none" w:sz="0" w:space="0" w:color="auto"/>
                                                                                                                                                                                                <w:left w:val="none" w:sz="0" w:space="0" w:color="auto"/>
                                                                                                                                                                                                <w:bottom w:val="none" w:sz="0" w:space="0" w:color="auto"/>
                                                                                                                                                                                                <w:right w:val="none" w:sz="0" w:space="0" w:color="auto"/>
                                                                                                                                                                                              </w:divBdr>
                                                                                                                                                                                              <w:divsChild>
                                                                                                                                                                                                <w:div w:id="562915581">
                                                                                                                                                                                                  <w:marLeft w:val="0"/>
                                                                                                                                                                                                  <w:marRight w:val="0"/>
                                                                                                                                                                                                  <w:marTop w:val="0"/>
                                                                                                                                                                                                  <w:marBottom w:val="0"/>
                                                                                                                                                                                                  <w:divBdr>
                                                                                                                                                                                                    <w:top w:val="none" w:sz="0" w:space="0" w:color="auto"/>
                                                                                                                                                                                                    <w:left w:val="none" w:sz="0" w:space="0" w:color="auto"/>
                                                                                                                                                                                                    <w:bottom w:val="none" w:sz="0" w:space="0" w:color="auto"/>
                                                                                                                                                                                                    <w:right w:val="none" w:sz="0" w:space="0" w:color="auto"/>
                                                                                                                                                                                                  </w:divBdr>
                                                                                                                                                                                                  <w:divsChild>
                                                                                                                                                                                                    <w:div w:id="1728184966">
                                                                                                                                                                                                      <w:marLeft w:val="0"/>
                                                                                                                                                                                                      <w:marRight w:val="0"/>
                                                                                                                                                                                                      <w:marTop w:val="0"/>
                                                                                                                                                                                                      <w:marBottom w:val="0"/>
                                                                                                                                                                                                      <w:divBdr>
                                                                                                                                                                                                        <w:top w:val="none" w:sz="0" w:space="0" w:color="auto"/>
                                                                                                                                                                                                        <w:left w:val="none" w:sz="0" w:space="0" w:color="auto"/>
                                                                                                                                                                                                        <w:bottom w:val="none" w:sz="0" w:space="0" w:color="auto"/>
                                                                                                                                                                                                        <w:right w:val="none" w:sz="0" w:space="0" w:color="auto"/>
                                                                                                                                                                                                      </w:divBdr>
                                                                                                                                                                                                      <w:divsChild>
                                                                                                                                                                                                        <w:div w:id="1441604348">
                                                                                                                                                                                                          <w:marLeft w:val="0"/>
                                                                                                                                                                                                          <w:marRight w:val="0"/>
                                                                                                                                                                                                          <w:marTop w:val="0"/>
                                                                                                                                                                                                          <w:marBottom w:val="0"/>
                                                                                                                                                                                                          <w:divBdr>
                                                                                                                                                                                                            <w:top w:val="none" w:sz="0" w:space="0" w:color="auto"/>
                                                                                                                                                                                                            <w:left w:val="none" w:sz="0" w:space="0" w:color="auto"/>
                                                                                                                                                                                                            <w:bottom w:val="none" w:sz="0" w:space="0" w:color="auto"/>
                                                                                                                                                                                                            <w:right w:val="none" w:sz="0" w:space="0" w:color="auto"/>
                                                                                                                                                                                                          </w:divBdr>
                                                                                                                                                                                                          <w:divsChild>
                                                                                                                                                                                                            <w:div w:id="521089168">
                                                                                                                                                                                                              <w:marLeft w:val="0"/>
                                                                                                                                                                                                              <w:marRight w:val="0"/>
                                                                                                                                                                                                              <w:marTop w:val="0"/>
                                                                                                                                                                                                              <w:marBottom w:val="0"/>
                                                                                                                                                                                                              <w:divBdr>
                                                                                                                                                                                                                <w:top w:val="none" w:sz="0" w:space="0" w:color="auto"/>
                                                                                                                                                                                                                <w:left w:val="none" w:sz="0" w:space="0" w:color="auto"/>
                                                                                                                                                                                                                <w:bottom w:val="none" w:sz="0" w:space="0" w:color="auto"/>
                                                                                                                                                                                                                <w:right w:val="none" w:sz="0" w:space="0" w:color="auto"/>
                                                                                                                                                                                                              </w:divBdr>
                                                                                                                                                                                                              <w:divsChild>
                                                                                                                                                                                                                <w:div w:id="1555653221">
                                                                                                                                                                                                                  <w:marLeft w:val="0"/>
                                                                                                                                                                                                                  <w:marRight w:val="0"/>
                                                                                                                                                                                                                  <w:marTop w:val="0"/>
                                                                                                                                                                                                                  <w:marBottom w:val="0"/>
                                                                                                                                                                                                                  <w:divBdr>
                                                                                                                                                                                                                    <w:top w:val="none" w:sz="0" w:space="0" w:color="auto"/>
                                                                                                                                                                                                                    <w:left w:val="none" w:sz="0" w:space="0" w:color="auto"/>
                                                                                                                                                                                                                    <w:bottom w:val="none" w:sz="0" w:space="0" w:color="auto"/>
                                                                                                                                                                                                                    <w:right w:val="none" w:sz="0" w:space="0" w:color="auto"/>
                                                                                                                                                                                                                  </w:divBdr>
                                                                                                                                                                                                                  <w:divsChild>
                                                                                                                                                                                                                    <w:div w:id="1337032536">
                                                                                                                                                                                                                      <w:marLeft w:val="0"/>
                                                                                                                                                                                                                      <w:marRight w:val="0"/>
                                                                                                                                                                                                                      <w:marTop w:val="0"/>
                                                                                                                                                                                                                      <w:marBottom w:val="0"/>
                                                                                                                                                                                                                      <w:divBdr>
                                                                                                                                                                                                                        <w:top w:val="none" w:sz="0" w:space="0" w:color="auto"/>
                                                                                                                                                                                                                        <w:left w:val="none" w:sz="0" w:space="0" w:color="auto"/>
                                                                                                                                                                                                                        <w:bottom w:val="none" w:sz="0" w:space="0" w:color="auto"/>
                                                                                                                                                                                                                        <w:right w:val="none" w:sz="0" w:space="0" w:color="auto"/>
                                                                                                                                                                                                                      </w:divBdr>
                                                                                                                                                                                                                      <w:divsChild>
                                                                                                                                                                                                                        <w:div w:id="26538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9448419">
                                                                                                                                                                                                      <w:marLeft w:val="0"/>
                                                                                                                                                                                                      <w:marRight w:val="0"/>
                                                                                                                                                                                                      <w:marTop w:val="0"/>
                                                                                                                                                                                                      <w:marBottom w:val="0"/>
                                                                                                                                                                                                      <w:divBdr>
                                                                                                                                                                                                        <w:top w:val="none" w:sz="0" w:space="0" w:color="auto"/>
                                                                                                                                                                                                        <w:left w:val="none" w:sz="0" w:space="0" w:color="auto"/>
                                                                                                                                                                                                        <w:bottom w:val="none" w:sz="0" w:space="0" w:color="auto"/>
                                                                                                                                                                                                        <w:right w:val="none" w:sz="0" w:space="0" w:color="auto"/>
                                                                                                                                                                                                      </w:divBdr>
                                                                                                                                                                                                      <w:divsChild>
                                                                                                                                                                                                        <w:div w:id="1596009944">
                                                                                                                                                                                                          <w:marLeft w:val="0"/>
                                                                                                                                                                                                          <w:marRight w:val="0"/>
                                                                                                                                                                                                          <w:marTop w:val="0"/>
                                                                                                                                                                                                          <w:marBottom w:val="0"/>
                                                                                                                                                                                                          <w:divBdr>
                                                                                                                                                                                                            <w:top w:val="none" w:sz="0" w:space="0" w:color="auto"/>
                                                                                                                                                                                                            <w:left w:val="none" w:sz="0" w:space="0" w:color="auto"/>
                                                                                                                                                                                                            <w:bottom w:val="none" w:sz="0" w:space="0" w:color="auto"/>
                                                                                                                                                                                                            <w:right w:val="none" w:sz="0" w:space="0" w:color="auto"/>
                                                                                                                                                                                                          </w:divBdr>
                                                                                                                                                                                                          <w:divsChild>
                                                                                                                                                                                                            <w:div w:id="642008570">
                                                                                                                                                                                                              <w:marLeft w:val="0"/>
                                                                                                                                                                                                              <w:marRight w:val="0"/>
                                                                                                                                                                                                              <w:marTop w:val="0"/>
                                                                                                                                                                                                              <w:marBottom w:val="0"/>
                                                                                                                                                                                                              <w:divBdr>
                                                                                                                                                                                                                <w:top w:val="none" w:sz="0" w:space="0" w:color="auto"/>
                                                                                                                                                                                                                <w:left w:val="none" w:sz="0" w:space="0" w:color="auto"/>
                                                                                                                                                                                                                <w:bottom w:val="none" w:sz="0" w:space="0" w:color="auto"/>
                                                                                                                                                                                                                <w:right w:val="none" w:sz="0" w:space="0" w:color="auto"/>
                                                                                                                                                                                                              </w:divBdr>
                                                                                                                                                                                                              <w:divsChild>
                                                                                                                                                                                                                <w:div w:id="1526865804">
                                                                                                                                                                                                                  <w:marLeft w:val="0"/>
                                                                                                                                                                                                                  <w:marRight w:val="0"/>
                                                                                                                                                                                                                  <w:marTop w:val="0"/>
                                                                                                                                                                                                                  <w:marBottom w:val="0"/>
                                                                                                                                                                                                                  <w:divBdr>
                                                                                                                                                                                                                    <w:top w:val="none" w:sz="0" w:space="0" w:color="auto"/>
                                                                                                                                                                                                                    <w:left w:val="none" w:sz="0" w:space="0" w:color="auto"/>
                                                                                                                                                                                                                    <w:bottom w:val="none" w:sz="0" w:space="0" w:color="auto"/>
                                                                                                                                                                                                                    <w:right w:val="none" w:sz="0" w:space="0" w:color="auto"/>
                                                                                                                                                                                                                  </w:divBdr>
                                                                                                                                                                                                                  <w:divsChild>
                                                                                                                                                                                                                    <w:div w:id="1942226135">
                                                                                                                                                                                                                      <w:marLeft w:val="0"/>
                                                                                                                                                                                                                      <w:marRight w:val="0"/>
                                                                                                                                                                                                                      <w:marTop w:val="0"/>
                                                                                                                                                                                                                      <w:marBottom w:val="0"/>
                                                                                                                                                                                                                      <w:divBdr>
                                                                                                                                                                                                                        <w:top w:val="none" w:sz="0" w:space="0" w:color="auto"/>
                                                                                                                                                                                                                        <w:left w:val="none" w:sz="0" w:space="0" w:color="auto"/>
                                                                                                                                                                                                                        <w:bottom w:val="none" w:sz="0" w:space="0" w:color="auto"/>
                                                                                                                                                                                                                        <w:right w:val="none" w:sz="0" w:space="0" w:color="auto"/>
                                                                                                                                                                                                                      </w:divBdr>
                                                                                                                                                                                                                      <w:divsChild>
                                                                                                                                                                                                                        <w:div w:id="1816793120">
                                                                                                                                                                                                                          <w:marLeft w:val="0"/>
                                                                                                                                                                                                                          <w:marRight w:val="0"/>
                                                                                                                                                                                                                          <w:marTop w:val="0"/>
                                                                                                                                                                                                                          <w:marBottom w:val="0"/>
                                                                                                                                                                                                                          <w:divBdr>
                                                                                                                                                                                                                            <w:top w:val="none" w:sz="0" w:space="0" w:color="auto"/>
                                                                                                                                                                                                                            <w:left w:val="none" w:sz="0" w:space="0" w:color="auto"/>
                                                                                                                                                                                                                            <w:bottom w:val="none" w:sz="0" w:space="0" w:color="auto"/>
                                                                                                                                                                                                                            <w:right w:val="none" w:sz="0" w:space="0" w:color="auto"/>
                                                                                                                                                                                                                          </w:divBdr>
                                                                                                                                                                                                                          <w:divsChild>
                                                                                                                                                                                                                            <w:div w:id="127820894">
                                                                                                                                                                                                                              <w:marLeft w:val="0"/>
                                                                                                                                                                                                                              <w:marRight w:val="0"/>
                                                                                                                                                                                                                              <w:marTop w:val="0"/>
                                                                                                                                                                                                                              <w:marBottom w:val="0"/>
                                                                                                                                                                                                                              <w:divBdr>
                                                                                                                                                                                                                                <w:top w:val="none" w:sz="0" w:space="0" w:color="auto"/>
                                                                                                                                                                                                                                <w:left w:val="none" w:sz="0" w:space="0" w:color="auto"/>
                                                                                                                                                                                                                                <w:bottom w:val="none" w:sz="0" w:space="0" w:color="auto"/>
                                                                                                                                                                                                                                <w:right w:val="none" w:sz="0" w:space="0" w:color="auto"/>
                                                                                                                                                                                                                              </w:divBdr>
                                                                                                                                                                                                                              <w:divsChild>
                                                                                                                                                                                                                                <w:div w:id="758523402">
                                                                                                                                                                                                                                  <w:marLeft w:val="0"/>
                                                                                                                                                                                                                                  <w:marRight w:val="0"/>
                                                                                                                                                                                                                                  <w:marTop w:val="0"/>
                                                                                                                                                                                                                                  <w:marBottom w:val="0"/>
                                                                                                                                                                                                                                  <w:divBdr>
                                                                                                                                                                                                                                    <w:top w:val="none" w:sz="0" w:space="0" w:color="auto"/>
                                                                                                                                                                                                                                    <w:left w:val="none" w:sz="0" w:space="0" w:color="auto"/>
                                                                                                                                                                                                                                    <w:bottom w:val="none" w:sz="0" w:space="0" w:color="auto"/>
                                                                                                                                                                                                                                    <w:right w:val="none" w:sz="0" w:space="0" w:color="auto"/>
                                                                                                                                                                                                                                  </w:divBdr>
                                                                                                                                                                                                                                  <w:divsChild>
                                                                                                                                                                                                                                    <w:div w:id="380062226">
                                                                                                                                                                                                                                      <w:marLeft w:val="0"/>
                                                                                                                                                                                                                                      <w:marRight w:val="0"/>
                                                                                                                                                                                                                                      <w:marTop w:val="0"/>
                                                                                                                                                                                                                                      <w:marBottom w:val="0"/>
                                                                                                                                                                                                                                      <w:divBdr>
                                                                                                                                                                                                                                        <w:top w:val="none" w:sz="0" w:space="0" w:color="auto"/>
                                                                                                                                                                                                                                        <w:left w:val="none" w:sz="0" w:space="0" w:color="auto"/>
                                                                                                                                                                                                                                        <w:bottom w:val="none" w:sz="0" w:space="0" w:color="auto"/>
                                                                                                                                                                                                                                        <w:right w:val="none" w:sz="0" w:space="0" w:color="auto"/>
                                                                                                                                                                                                                                      </w:divBdr>
                                                                                                                                                                                                                                      <w:divsChild>
                                                                                                                                                                                                                                        <w:div w:id="268315993">
                                                                                                                                                                                                                                          <w:marLeft w:val="0"/>
                                                                                                                                                                                                                                          <w:marRight w:val="0"/>
                                                                                                                                                                                                                                          <w:marTop w:val="0"/>
                                                                                                                                                                                                                                          <w:marBottom w:val="0"/>
                                                                                                                                                                                                                                          <w:divBdr>
                                                                                                                                                                                                                                            <w:top w:val="none" w:sz="0" w:space="0" w:color="auto"/>
                                                                                                                                                                                                                                            <w:left w:val="none" w:sz="0" w:space="0" w:color="auto"/>
                                                                                                                                                                                                                                            <w:bottom w:val="none" w:sz="0" w:space="0" w:color="auto"/>
                                                                                                                                                                                                                                            <w:right w:val="none" w:sz="0" w:space="0" w:color="auto"/>
                                                                                                                                                                                                                                          </w:divBdr>
                                                                                                                                                                                                                                          <w:divsChild>
                                                                                                                                                                                                                                            <w:div w:id="691800896">
                                                                                                                                                                                                                                              <w:marLeft w:val="0"/>
                                                                                                                                                                                                                                              <w:marRight w:val="0"/>
                                                                                                                                                                                                                                              <w:marTop w:val="0"/>
                                                                                                                                                                                                                                              <w:marBottom w:val="0"/>
                                                                                                                                                                                                                                              <w:divBdr>
                                                                                                                                                                                                                                                <w:top w:val="none" w:sz="0" w:space="0" w:color="auto"/>
                                                                                                                                                                                                                                                <w:left w:val="none" w:sz="0" w:space="0" w:color="auto"/>
                                                                                                                                                                                                                                                <w:bottom w:val="none" w:sz="0" w:space="0" w:color="auto"/>
                                                                                                                                                                                                                                                <w:right w:val="none" w:sz="0" w:space="0" w:color="auto"/>
                                                                                                                                                                                                                                              </w:divBdr>
                                                                                                                                                                                                                                              <w:divsChild>
                                                                                                                                                                                                                                                <w:div w:id="1824347856">
                                                                                                                                                                                                                                                  <w:marLeft w:val="0"/>
                                                                                                                                                                                                                                                  <w:marRight w:val="0"/>
                                                                                                                                                                                                                                                  <w:marTop w:val="0"/>
                                                                                                                                                                                                                                                  <w:marBottom w:val="0"/>
                                                                                                                                                                                                                                                  <w:divBdr>
                                                                                                                                                                                                                                                    <w:top w:val="none" w:sz="0" w:space="0" w:color="auto"/>
                                                                                                                                                                                                                                                    <w:left w:val="none" w:sz="0" w:space="0" w:color="auto"/>
                                                                                                                                                                                                                                                    <w:bottom w:val="none" w:sz="0" w:space="0" w:color="auto"/>
                                                                                                                                                                                                                                                    <w:right w:val="none" w:sz="0" w:space="0" w:color="auto"/>
                                                                                                                                                                                                                                                  </w:divBdr>
                                                                                                                                                                                                                                                  <w:divsChild>
                                                                                                                                                                                                                                                    <w:div w:id="1176311484">
                                                                                                                                                                                                                                                      <w:marLeft w:val="0"/>
                                                                                                                                                                                                                                                      <w:marRight w:val="0"/>
                                                                                                                                                                                                                                                      <w:marTop w:val="0"/>
                                                                                                                                                                                                                                                      <w:marBottom w:val="0"/>
                                                                                                                                                                                                                                                      <w:divBdr>
                                                                                                                                                                                                                                                        <w:top w:val="none" w:sz="0" w:space="0" w:color="auto"/>
                                                                                                                                                                                                                                                        <w:left w:val="none" w:sz="0" w:space="0" w:color="auto"/>
                                                                                                                                                                                                                                                        <w:bottom w:val="none" w:sz="0" w:space="0" w:color="auto"/>
                                                                                                                                                                                                                                                        <w:right w:val="none" w:sz="0" w:space="0" w:color="auto"/>
                                                                                                                                                                                                                                                      </w:divBdr>
                                                                                                                                                                                                                                                      <w:divsChild>
                                                                                                                                                                                                                                                        <w:div w:id="2127966011">
                                                                                                                                                                                                                                                          <w:marLeft w:val="0"/>
                                                                                                                                                                                                                                                          <w:marRight w:val="0"/>
                                                                                                                                                                                                                                                          <w:marTop w:val="0"/>
                                                                                                                                                                                                                                                          <w:marBottom w:val="0"/>
                                                                                                                                                                                                                                                          <w:divBdr>
                                                                                                                                                                                                                                                            <w:top w:val="none" w:sz="0" w:space="0" w:color="auto"/>
                                                                                                                                                                                                                                                            <w:left w:val="none" w:sz="0" w:space="0" w:color="auto"/>
                                                                                                                                                                                                                                                            <w:bottom w:val="none" w:sz="0" w:space="0" w:color="auto"/>
                                                                                                                                                                                                                                                            <w:right w:val="none" w:sz="0" w:space="0" w:color="auto"/>
                                                                                                                                                                                                                                                          </w:divBdr>
                                                                                                                                                                                                                                                          <w:divsChild>
                                                                                                                                                                                                                                                            <w:div w:id="823082515">
                                                                                                                                                                                                                                                              <w:marLeft w:val="0"/>
                                                                                                                                                                                                                                                              <w:marRight w:val="0"/>
                                                                                                                                                                                                                                                              <w:marTop w:val="0"/>
                                                                                                                                                                                                                                                              <w:marBottom w:val="0"/>
                                                                                                                                                                                                                                                              <w:divBdr>
                                                                                                                                                                                                                                                                <w:top w:val="none" w:sz="0" w:space="0" w:color="auto"/>
                                                                                                                                                                                                                                                                <w:left w:val="none" w:sz="0" w:space="0" w:color="auto"/>
                                                                                                                                                                                                                                                                <w:bottom w:val="none" w:sz="0" w:space="0" w:color="auto"/>
                                                                                                                                                                                                                                                                <w:right w:val="none" w:sz="0" w:space="0" w:color="auto"/>
                                                                                                                                                                                                                                                              </w:divBdr>
                                                                                                                                                                                                                                                              <w:divsChild>
                                                                                                                                                                                                                                                                <w:div w:id="1341665903">
                                                                                                                                                                                                                                                                  <w:marLeft w:val="0"/>
                                                                                                                                                                                                                                                                  <w:marRight w:val="0"/>
                                                                                                                                                                                                                                                                  <w:marTop w:val="0"/>
                                                                                                                                                                                                                                                                  <w:marBottom w:val="0"/>
                                                                                                                                                                                                                                                                  <w:divBdr>
                                                                                                                                                                                                                                                                    <w:top w:val="none" w:sz="0" w:space="0" w:color="auto"/>
                                                                                                                                                                                                                                                                    <w:left w:val="none" w:sz="0" w:space="0" w:color="auto"/>
                                                                                                                                                                                                                                                                    <w:bottom w:val="none" w:sz="0" w:space="0" w:color="auto"/>
                                                                                                                                                                                                                                                                    <w:right w:val="none" w:sz="0" w:space="0" w:color="auto"/>
                                                                                                                                                                                                                                                                  </w:divBdr>
                                                                                                                                                                                                                                                                  <w:divsChild>
                                                                                                                                                                                                                                                                    <w:div w:id="856041391">
                                                                                                                                                                                                                                                                      <w:marLeft w:val="0"/>
                                                                                                                                                                                                                                                                      <w:marRight w:val="0"/>
                                                                                                                                                                                                                                                                      <w:marTop w:val="0"/>
                                                                                                                                                                                                                                                                      <w:marBottom w:val="0"/>
                                                                                                                                                                                                                                                                      <w:divBdr>
                                                                                                                                                                                                                                                                        <w:top w:val="none" w:sz="0" w:space="0" w:color="auto"/>
                                                                                                                                                                                                                                                                        <w:left w:val="none" w:sz="0" w:space="0" w:color="auto"/>
                                                                                                                                                                                                                                                                        <w:bottom w:val="none" w:sz="0" w:space="0" w:color="auto"/>
                                                                                                                                                                                                                                                                        <w:right w:val="none" w:sz="0" w:space="0" w:color="auto"/>
                                                                                                                                                                                                                                                                      </w:divBdr>
                                                                                                                                                                                                                                                                      <w:divsChild>
                                                                                                                                                                                                                                                                        <w:div w:id="1709603792">
                                                                                                                                                                                                                                                                          <w:marLeft w:val="0"/>
                                                                                                                                                                                                                                                                          <w:marRight w:val="0"/>
                                                                                                                                                                                                                                                                          <w:marTop w:val="0"/>
                                                                                                                                                                                                                                                                          <w:marBottom w:val="0"/>
                                                                                                                                                                                                                                                                          <w:divBdr>
                                                                                                                                                                                                                                                                            <w:top w:val="none" w:sz="0" w:space="0" w:color="auto"/>
                                                                                                                                                                                                                                                                            <w:left w:val="none" w:sz="0" w:space="0" w:color="auto"/>
                                                                                                                                                                                                                                                                            <w:bottom w:val="none" w:sz="0" w:space="0" w:color="auto"/>
                                                                                                                                                                                                                                                                            <w:right w:val="none" w:sz="0" w:space="0" w:color="auto"/>
                                                                                                                                                                                                                                                                          </w:divBdr>
                                                                                                                                                                                                                                                                          <w:divsChild>
                                                                                                                                                                                                                                                                            <w:div w:id="1139422581">
                                                                                                                                                                                                                                                                              <w:marLeft w:val="0"/>
                                                                                                                                                                                                                                                                              <w:marRight w:val="0"/>
                                                                                                                                                                                                                                                                              <w:marTop w:val="0"/>
                                                                                                                                                                                                                                                                              <w:marBottom w:val="0"/>
                                                                                                                                                                                                                                                                              <w:divBdr>
                                                                                                                                                                                                                                                                                <w:top w:val="none" w:sz="0" w:space="0" w:color="auto"/>
                                                                                                                                                                                                                                                                                <w:left w:val="none" w:sz="0" w:space="0" w:color="auto"/>
                                                                                                                                                                                                                                                                                <w:bottom w:val="none" w:sz="0" w:space="0" w:color="auto"/>
                                                                                                                                                                                                                                                                                <w:right w:val="none" w:sz="0" w:space="0" w:color="auto"/>
                                                                                                                                                                                                                                                                              </w:divBdr>
                                                                                                                                                                                                                                                                              <w:divsChild>
                                                                                                                                                                                                                                                                                <w:div w:id="1871456123">
                                                                                                                                                                                                                                                                                  <w:marLeft w:val="0"/>
                                                                                                                                                                                                                                                                                  <w:marRight w:val="0"/>
                                                                                                                                                                                                                                                                                  <w:marTop w:val="0"/>
                                                                                                                                                                                                                                                                                  <w:marBottom w:val="0"/>
                                                                                                                                                                                                                                                                                  <w:divBdr>
                                                                                                                                                                                                                                                                                    <w:top w:val="none" w:sz="0" w:space="0" w:color="auto"/>
                                                                                                                                                                                                                                                                                    <w:left w:val="none" w:sz="0" w:space="0" w:color="auto"/>
                                                                                                                                                                                                                                                                                    <w:bottom w:val="none" w:sz="0" w:space="0" w:color="auto"/>
                                                                                                                                                                                                                                                                                    <w:right w:val="none" w:sz="0" w:space="0" w:color="auto"/>
                                                                                                                                                                                                                                                                                  </w:divBdr>
                                                                                                                                                                                                                                                                                  <w:divsChild>
                                                                                                                                                                                                                                                                                    <w:div w:id="1113670089">
                                                                                                                                                                                                                                                                                      <w:marLeft w:val="0"/>
                                                                                                                                                                                                                                                                                      <w:marRight w:val="0"/>
                                                                                                                                                                                                                                                                                      <w:marTop w:val="0"/>
                                                                                                                                                                                                                                                                                      <w:marBottom w:val="0"/>
                                                                                                                                                                                                                                                                                      <w:divBdr>
                                                                                                                                                                                                                                                                                        <w:top w:val="none" w:sz="0" w:space="0" w:color="auto"/>
                                                                                                                                                                                                                                                                                        <w:left w:val="none" w:sz="0" w:space="0" w:color="auto"/>
                                                                                                                                                                                                                                                                                        <w:bottom w:val="none" w:sz="0" w:space="0" w:color="auto"/>
                                                                                                                                                                                                                                                                                        <w:right w:val="none" w:sz="0" w:space="0" w:color="auto"/>
                                                                                                                                                                                                                                                                                      </w:divBdr>
                                                                                                                                                                                                                                                                                      <w:divsChild>
                                                                                                                                                                                                                                                                                        <w:div w:id="558177445">
                                                                                                                                                                                                                                                                                          <w:marLeft w:val="0"/>
                                                                                                                                                                                                                                                                                          <w:marRight w:val="0"/>
                                                                                                                                                                                                                                                                                          <w:marTop w:val="0"/>
                                                                                                                                                                                                                                                                                          <w:marBottom w:val="0"/>
                                                                                                                                                                                                                                                                                          <w:divBdr>
                                                                                                                                                                                                                                                                                            <w:top w:val="none" w:sz="0" w:space="0" w:color="auto"/>
                                                                                                                                                                                                                                                                                            <w:left w:val="none" w:sz="0" w:space="0" w:color="auto"/>
                                                                                                                                                                                                                                                                                            <w:bottom w:val="none" w:sz="0" w:space="0" w:color="auto"/>
                                                                                                                                                                                                                                                                                            <w:right w:val="none" w:sz="0" w:space="0" w:color="auto"/>
                                                                                                                                                                                                                                                                                          </w:divBdr>
                                                                                                                                                                                                                                                                                          <w:divsChild>
                                                                                                                                                                                                                                                                                            <w:div w:id="1263610291">
                                                                                                                                                                                                                                                                                              <w:marLeft w:val="0"/>
                                                                                                                                                                                                                                                                                              <w:marRight w:val="0"/>
                                                                                                                                                                                                                                                                                              <w:marTop w:val="0"/>
                                                                                                                                                                                                                                                                                              <w:marBottom w:val="0"/>
                                                                                                                                                                                                                                                                                              <w:divBdr>
                                                                                                                                                                                                                                                                                                <w:top w:val="none" w:sz="0" w:space="0" w:color="auto"/>
                                                                                                                                                                                                                                                                                                <w:left w:val="none" w:sz="0" w:space="0" w:color="auto"/>
                                                                                                                                                                                                                                                                                                <w:bottom w:val="none" w:sz="0" w:space="0" w:color="auto"/>
                                                                                                                                                                                                                                                                                                <w:right w:val="none" w:sz="0" w:space="0" w:color="auto"/>
                                                                                                                                                                                                                                                                                              </w:divBdr>
                                                                                                                                                                                                                                                                                              <w:divsChild>
                                                                                                                                                                                                                                                                                                <w:div w:id="1939437903">
                                                                                                                                                                                                                                                                                                  <w:marLeft w:val="0"/>
                                                                                                                                                                                                                                                                                                  <w:marRight w:val="0"/>
                                                                                                                                                                                                                                                                                                  <w:marTop w:val="0"/>
                                                                                                                                                                                                                                                                                                  <w:marBottom w:val="0"/>
                                                                                                                                                                                                                                                                                                  <w:divBdr>
                                                                                                                                                                                                                                                                                                    <w:top w:val="none" w:sz="0" w:space="0" w:color="auto"/>
                                                                                                                                                                                                                                                                                                    <w:left w:val="none" w:sz="0" w:space="0" w:color="auto"/>
                                                                                                                                                                                                                                                                                                    <w:bottom w:val="none" w:sz="0" w:space="0" w:color="auto"/>
                                                                                                                                                                                                                                                                                                    <w:right w:val="none" w:sz="0" w:space="0" w:color="auto"/>
                                                                                                                                                                                                                                                                                                  </w:divBdr>
                                                                                                                                                                                                                                                                                                  <w:divsChild>
                                                                                                                                                                                                                                                                                                    <w:div w:id="2015910312">
                                                                                                                                                                                                                                                                                                      <w:marLeft w:val="0"/>
                                                                                                                                                                                                                                                                                                      <w:marRight w:val="0"/>
                                                                                                                                                                                                                                                                                                      <w:marTop w:val="0"/>
                                                                                                                                                                                                                                                                                                      <w:marBottom w:val="0"/>
                                                                                                                                                                                                                                                                                                      <w:divBdr>
                                                                                                                                                                                                                                                                                                        <w:top w:val="none" w:sz="0" w:space="0" w:color="auto"/>
                                                                                                                                                                                                                                                                                                        <w:left w:val="none" w:sz="0" w:space="0" w:color="auto"/>
                                                                                                                                                                                                                                                                                                        <w:bottom w:val="none" w:sz="0" w:space="0" w:color="auto"/>
                                                                                                                                                                                                                                                                                                        <w:right w:val="none" w:sz="0" w:space="0" w:color="auto"/>
                                                                                                                                                                                                                                                                                                      </w:divBdr>
                                                                                                                                                                                                                                                                                                      <w:divsChild>
                                                                                                                                                                                                                                                                                                        <w:div w:id="841165623">
                                                                                                                                                                                                                                                                                                          <w:marLeft w:val="0"/>
                                                                                                                                                                                                                                                                                                          <w:marRight w:val="0"/>
                                                                                                                                                                                                                                                                                                          <w:marTop w:val="0"/>
                                                                                                                                                                                                                                                                                                          <w:marBottom w:val="0"/>
                                                                                                                                                                                                                                                                                                          <w:divBdr>
                                                                                                                                                                                                                                                                                                            <w:top w:val="none" w:sz="0" w:space="0" w:color="auto"/>
                                                                                                                                                                                                                                                                                                            <w:left w:val="none" w:sz="0" w:space="0" w:color="auto"/>
                                                                                                                                                                                                                                                                                                            <w:bottom w:val="none" w:sz="0" w:space="0" w:color="auto"/>
                                                                                                                                                                                                                                                                                                            <w:right w:val="none" w:sz="0" w:space="0" w:color="auto"/>
                                                                                                                                                                                                                                                                                                          </w:divBdr>
                                                                                                                                                                                                                                                                                                          <w:divsChild>
                                                                                                                                                                                                                                                                                                            <w:div w:id="1391612711">
                                                                                                                                                                                                                                                                                                              <w:marLeft w:val="0"/>
                                                                                                                                                                                                                                                                                                              <w:marRight w:val="0"/>
                                                                                                                                                                                                                                                                                                              <w:marTop w:val="0"/>
                                                                                                                                                                                                                                                                                                              <w:marBottom w:val="0"/>
                                                                                                                                                                                                                                                                                                              <w:divBdr>
                                                                                                                                                                                                                                                                                                                <w:top w:val="none" w:sz="0" w:space="0" w:color="auto"/>
                                                                                                                                                                                                                                                                                                                <w:left w:val="none" w:sz="0" w:space="0" w:color="auto"/>
                                                                                                                                                                                                                                                                                                                <w:bottom w:val="none" w:sz="0" w:space="0" w:color="auto"/>
                                                                                                                                                                                                                                                                                                                <w:right w:val="none" w:sz="0" w:space="0" w:color="auto"/>
                                                                                                                                                                                                                                                                                                              </w:divBdr>
                                                                                                                                                                                                                                                                                                              <w:divsChild>
                                                                                                                                                                                                                                                                                                                <w:div w:id="1608005318">
                                                                                                                                                                                                                                                                                                                  <w:marLeft w:val="0"/>
                                                                                                                                                                                                                                                                                                                  <w:marRight w:val="0"/>
                                                                                                                                                                                                                                                                                                                  <w:marTop w:val="0"/>
                                                                                                                                                                                                                                                                                                                  <w:marBottom w:val="0"/>
                                                                                                                                                                                                                                                                                                                  <w:divBdr>
                                                                                                                                                                                                                                                                                                                    <w:top w:val="none" w:sz="0" w:space="0" w:color="auto"/>
                                                                                                                                                                                                                                                                                                                    <w:left w:val="none" w:sz="0" w:space="0" w:color="auto"/>
                                                                                                                                                                                                                                                                                                                    <w:bottom w:val="none" w:sz="0" w:space="0" w:color="auto"/>
                                                                                                                                                                                                                                                                                                                    <w:right w:val="none" w:sz="0" w:space="0" w:color="auto"/>
                                                                                                                                                                                                                                                                                                                  </w:divBdr>
                                                                                                                                                                                                                                                                                                                  <w:divsChild>
                                                                                                                                                                                                                                                                                                                    <w:div w:id="561603372">
                                                                                                                                                                                                                                                                                                                      <w:marLeft w:val="0"/>
                                                                                                                                                                                                                                                                                                                      <w:marRight w:val="0"/>
                                                                                                                                                                                                                                                                                                                      <w:marTop w:val="0"/>
                                                                                                                                                                                                                                                                                                                      <w:marBottom w:val="0"/>
                                                                                                                                                                                                                                                                                                                      <w:divBdr>
                                                                                                                                                                                                                                                                                                                        <w:top w:val="none" w:sz="0" w:space="0" w:color="auto"/>
                                                                                                                                                                                                                                                                                                                        <w:left w:val="none" w:sz="0" w:space="0" w:color="auto"/>
                                                                                                                                                                                                                                                                                                                        <w:bottom w:val="none" w:sz="0" w:space="0" w:color="auto"/>
                                                                                                                                                                                                                                                                                                                        <w:right w:val="none" w:sz="0" w:space="0" w:color="auto"/>
                                                                                                                                                                                                                                                                                                                      </w:divBdr>
                                                                                                                                                                                                                                                                                                                      <w:divsChild>
                                                                                                                                                                                                                                                                                                                        <w:div w:id="1628928009">
                                                                                                                                                                                                                                                                                                                          <w:marLeft w:val="0"/>
                                                                                                                                                                                                                                                                                                                          <w:marRight w:val="0"/>
                                                                                                                                                                                                                                                                                                                          <w:marTop w:val="0"/>
                                                                                                                                                                                                                                                                                                                          <w:marBottom w:val="0"/>
                                                                                                                                                                                                                                                                                                                          <w:divBdr>
                                                                                                                                                                                                                                                                                                                            <w:top w:val="none" w:sz="0" w:space="0" w:color="auto"/>
                                                                                                                                                                                                                                                                                                                            <w:left w:val="none" w:sz="0" w:space="0" w:color="auto"/>
                                                                                                                                                                                                                                                                                                                            <w:bottom w:val="none" w:sz="0" w:space="0" w:color="auto"/>
                                                                                                                                                                                                                                                                                                                            <w:right w:val="none" w:sz="0" w:space="0" w:color="auto"/>
                                                                                                                                                                                                                                                                                                                          </w:divBdr>
                                                                                                                                                                                                                                                                                                                          <w:divsChild>
                                                                                                                                                                                                                                                                                                                            <w:div w:id="1790590212">
                                                                                                                                                                                                                                                                                                                              <w:marLeft w:val="0"/>
                                                                                                                                                                                                                                                                                                                              <w:marRight w:val="0"/>
                                                                                                                                                                                                                                                                                                                              <w:marTop w:val="0"/>
                                                                                                                                                                                                                                                                                                                              <w:marBottom w:val="0"/>
                                                                                                                                                                                                                                                                                                                              <w:divBdr>
                                                                                                                                                                                                                                                                                                                                <w:top w:val="none" w:sz="0" w:space="0" w:color="auto"/>
                                                                                                                                                                                                                                                                                                                                <w:left w:val="none" w:sz="0" w:space="0" w:color="auto"/>
                                                                                                                                                                                                                                                                                                                                <w:bottom w:val="none" w:sz="0" w:space="0" w:color="auto"/>
                                                                                                                                                                                                                                                                                                                                <w:right w:val="none" w:sz="0" w:space="0" w:color="auto"/>
                                                                                                                                                                                                                                                                                                                              </w:divBdr>
                                                                                                                                                                                                                                                                                                                              <w:divsChild>
                                                                                                                                                                                                                                                                                                                                <w:div w:id="721825690">
                                                                                                                                                                                                                                                                                                                                  <w:marLeft w:val="0"/>
                                                                                                                                                                                                                                                                                                                                  <w:marRight w:val="0"/>
                                                                                                                                                                                                                                                                                                                                  <w:marTop w:val="0"/>
                                                                                                                                                                                                                                                                                                                                  <w:marBottom w:val="0"/>
                                                                                                                                                                                                                                                                                                                                  <w:divBdr>
                                                                                                                                                                                                                                                                                                                                    <w:top w:val="none" w:sz="0" w:space="0" w:color="auto"/>
                                                                                                                                                                                                                                                                                                                                    <w:left w:val="none" w:sz="0" w:space="0" w:color="auto"/>
                                                                                                                                                                                                                                                                                                                                    <w:bottom w:val="none" w:sz="0" w:space="0" w:color="auto"/>
                                                                                                                                                                                                                                                                                                                                    <w:right w:val="none" w:sz="0" w:space="0" w:color="auto"/>
                                                                                                                                                                                                                                                                                                                                  </w:divBdr>
                                                                                                                                                                                                                                                                                                                                  <w:divsChild>
                                                                                                                                                                                                                                                                                                                                    <w:div w:id="1277130777">
                                                                                                                                                                                                                                                                                                                                      <w:marLeft w:val="0"/>
                                                                                                                                                                                                                                                                                                                                      <w:marRight w:val="0"/>
                                                                                                                                                                                                                                                                                                                                      <w:marTop w:val="0"/>
                                                                                                                                                                                                                                                                                                                                      <w:marBottom w:val="0"/>
                                                                                                                                                                                                                                                                                                                                      <w:divBdr>
                                                                                                                                                                                                                                                                                                                                        <w:top w:val="none" w:sz="0" w:space="0" w:color="auto"/>
                                                                                                                                                                                                                                                                                                                                        <w:left w:val="none" w:sz="0" w:space="0" w:color="auto"/>
                                                                                                                                                                                                                                                                                                                                        <w:bottom w:val="none" w:sz="0" w:space="0" w:color="auto"/>
                                                                                                                                                                                                                                                                                                                                        <w:right w:val="none" w:sz="0" w:space="0" w:color="auto"/>
                                                                                                                                                                                                                                                                                                                                      </w:divBdr>
                                                                                                                                                                                                                                                                                                                                      <w:divsChild>
                                                                                                                                                                                                                                                                                                                                        <w:div w:id="1789619979">
                                                                                                                                                                                                                                                                                                                                          <w:marLeft w:val="0"/>
                                                                                                                                                                                                                                                                                                                                          <w:marRight w:val="0"/>
                                                                                                                                                                                                                                                                                                                                          <w:marTop w:val="0"/>
                                                                                                                                                                                                                                                                                                                                          <w:marBottom w:val="0"/>
                                                                                                                                                                                                                                                                                                                                          <w:divBdr>
                                                                                                                                                                                                                                                                                                                                            <w:top w:val="none" w:sz="0" w:space="0" w:color="auto"/>
                                                                                                                                                                                                                                                                                                                                            <w:left w:val="none" w:sz="0" w:space="0" w:color="auto"/>
                                                                                                                                                                                                                                                                                                                                            <w:bottom w:val="none" w:sz="0" w:space="0" w:color="auto"/>
                                                                                                                                                                                                                                                                                                                                            <w:right w:val="none" w:sz="0" w:space="0" w:color="auto"/>
                                                                                                                                                                                                                                                                                                                                          </w:divBdr>
                                                                                                                                                                                                                                                                                                                                          <w:divsChild>
                                                                                                                                                                                                                                                                                                                                            <w:div w:id="257831649">
                                                                                                                                                                                                                                                                                                                                              <w:marLeft w:val="0"/>
                                                                                                                                                                                                                                                                                                                                              <w:marRight w:val="0"/>
                                                                                                                                                                                                                                                                                                                                              <w:marTop w:val="0"/>
                                                                                                                                                                                                                                                                                                                                              <w:marBottom w:val="0"/>
                                                                                                                                                                                                                                                                                                                                              <w:divBdr>
                                                                                                                                                                                                                                                                                                                                                <w:top w:val="none" w:sz="0" w:space="0" w:color="auto"/>
                                                                                                                                                                                                                                                                                                                                                <w:left w:val="none" w:sz="0" w:space="0" w:color="auto"/>
                                                                                                                                                                                                                                                                                                                                                <w:bottom w:val="none" w:sz="0" w:space="0" w:color="auto"/>
                                                                                                                                                                                                                                                                                                                                                <w:right w:val="none" w:sz="0" w:space="0" w:color="auto"/>
                                                                                                                                                                                                                                                                                                                                              </w:divBdr>
                                                                                                                                                                                                                                                                                                                                              <w:divsChild>
                                                                                                                                                                                                                                                                                                                                                <w:div w:id="1432973986">
                                                                                                                                                                                                                                                                                                                                                  <w:marLeft w:val="0"/>
                                                                                                                                                                                                                                                                                                                                                  <w:marRight w:val="0"/>
                                                                                                                                                                                                                                                                                                                                                  <w:marTop w:val="0"/>
                                                                                                                                                                                                                                                                                                                                                  <w:marBottom w:val="0"/>
                                                                                                                                                                                                                                                                                                                                                  <w:divBdr>
                                                                                                                                                                                                                                                                                                                                                    <w:top w:val="none" w:sz="0" w:space="0" w:color="auto"/>
                                                                                                                                                                                                                                                                                                                                                    <w:left w:val="none" w:sz="0" w:space="0" w:color="auto"/>
                                                                                                                                                                                                                                                                                                                                                    <w:bottom w:val="none" w:sz="0" w:space="0" w:color="auto"/>
                                                                                                                                                                                                                                                                                                                                                    <w:right w:val="none" w:sz="0" w:space="0" w:color="auto"/>
                                                                                                                                                                                                                                                                                                                                                  </w:divBdr>
                                                                                                                                                                                                                                                                                                                                                  <w:divsChild>
                                                                                                                                                                                                                                                                                                                                                    <w:div w:id="1828595999">
                                                                                                                                                                                                                                                                                                                                                      <w:marLeft w:val="0"/>
                                                                                                                                                                                                                                                                                                                                                      <w:marRight w:val="0"/>
                                                                                                                                                                                                                                                                                                                                                      <w:marTop w:val="0"/>
                                                                                                                                                                                                                                                                                                                                                      <w:marBottom w:val="0"/>
                                                                                                                                                                                                                                                                                                                                                      <w:divBdr>
                                                                                                                                                                                                                                                                                                                                                        <w:top w:val="none" w:sz="0" w:space="0" w:color="auto"/>
                                                                                                                                                                                                                                                                                                                                                        <w:left w:val="none" w:sz="0" w:space="0" w:color="auto"/>
                                                                                                                                                                                                                                                                                                                                                        <w:bottom w:val="none" w:sz="0" w:space="0" w:color="auto"/>
                                                                                                                                                                                                                                                                                                                                                        <w:right w:val="none" w:sz="0" w:space="0" w:color="auto"/>
                                                                                                                                                                                                                                                                                                                                                      </w:divBdr>
                                                                                                                                                                                                                                                                                                                                                      <w:divsChild>
                                                                                                                                                                                                                                                                                                                                                        <w:div w:id="1315404381">
                                                                                                                                                                                                                                                                                                                                                          <w:marLeft w:val="0"/>
                                                                                                                                                                                                                                                                                                                                                          <w:marRight w:val="0"/>
                                                                                                                                                                                                                                                                                                                                                          <w:marTop w:val="0"/>
                                                                                                                                                                                                                                                                                                                                                          <w:marBottom w:val="0"/>
                                                                                                                                                                                                                                                                                                                                                          <w:divBdr>
                                                                                                                                                                                                                                                                                                                                                            <w:top w:val="none" w:sz="0" w:space="0" w:color="auto"/>
                                                                                                                                                                                                                                                                                                                                                            <w:left w:val="none" w:sz="0" w:space="0" w:color="auto"/>
                                                                                                                                                                                                                                                                                                                                                            <w:bottom w:val="none" w:sz="0" w:space="0" w:color="auto"/>
                                                                                                                                                                                                                                                                                                                                                            <w:right w:val="none" w:sz="0" w:space="0" w:color="auto"/>
                                                                                                                                                                                                                                                                                                                                                          </w:divBdr>
                                                                                                                                                                                                                                                                                                                                                          <w:divsChild>
                                                                                                                                                                                                                                                                                                                                                            <w:div w:id="2104370998">
                                                                                                                                                                                                                                                                                                                                                              <w:marLeft w:val="0"/>
                                                                                                                                                                                                                                                                                                                                                              <w:marRight w:val="0"/>
                                                                                                                                                                                                                                                                                                                                                              <w:marTop w:val="0"/>
                                                                                                                                                                                                                                                                                                                                                              <w:marBottom w:val="0"/>
                                                                                                                                                                                                                                                                                                                                                              <w:divBdr>
                                                                                                                                                                                                                                                                                                                                                                <w:top w:val="none" w:sz="0" w:space="0" w:color="auto"/>
                                                                                                                                                                                                                                                                                                                                                                <w:left w:val="none" w:sz="0" w:space="0" w:color="auto"/>
                                                                                                                                                                                                                                                                                                                                                                <w:bottom w:val="none" w:sz="0" w:space="0" w:color="auto"/>
                                                                                                                                                                                                                                                                                                                                                                <w:right w:val="none" w:sz="0" w:space="0" w:color="auto"/>
                                                                                                                                                                                                                                                                                                                                                              </w:divBdr>
                                                                                                                                                                                                                                                                                                                                                              <w:divsChild>
                                                                                                                                                                                                                                                                                                                                                                <w:div w:id="817458283">
                                                                                                                                                                                                                                                                                                                                                                  <w:marLeft w:val="0"/>
                                                                                                                                                                                                                                                                                                                                                                  <w:marRight w:val="0"/>
                                                                                                                                                                                                                                                                                                                                                                  <w:marTop w:val="0"/>
                                                                                                                                                                                                                                                                                                                                                                  <w:marBottom w:val="0"/>
                                                                                                                                                                                                                                                                                                                                                                  <w:divBdr>
                                                                                                                                                                                                                                                                                                                                                                    <w:top w:val="none" w:sz="0" w:space="0" w:color="auto"/>
                                                                                                                                                                                                                                                                                                                                                                    <w:left w:val="none" w:sz="0" w:space="0" w:color="auto"/>
                                                                                                                                                                                                                                                                                                                                                                    <w:bottom w:val="none" w:sz="0" w:space="0" w:color="auto"/>
                                                                                                                                                                                                                                                                                                                                                                    <w:right w:val="none" w:sz="0" w:space="0" w:color="auto"/>
                                                                                                                                                                                                                                                                                                                                                                  </w:divBdr>
                                                                                                                                                                                                                                                                                                                                                                  <w:divsChild>
                                                                                                                                                                                                                                                                                                                                                                    <w:div w:id="1208950318">
                                                                                                                                                                                                                                                                                                                                                                      <w:marLeft w:val="0"/>
                                                                                                                                                                                                                                                                                                                                                                      <w:marRight w:val="0"/>
                                                                                                                                                                                                                                                                                                                                                                      <w:marTop w:val="0"/>
                                                                                                                                                                                                                                                                                                                                                                      <w:marBottom w:val="0"/>
                                                                                                                                                                                                                                                                                                                                                                      <w:divBdr>
                                                                                                                                                                                                                                                                                                                                                                        <w:top w:val="none" w:sz="0" w:space="0" w:color="auto"/>
                                                                                                                                                                                                                                                                                                                                                                        <w:left w:val="none" w:sz="0" w:space="0" w:color="auto"/>
                                                                                                                                                                                                                                                                                                                                                                        <w:bottom w:val="none" w:sz="0" w:space="0" w:color="auto"/>
                                                                                                                                                                                                                                                                                                                                                                        <w:right w:val="none" w:sz="0" w:space="0" w:color="auto"/>
                                                                                                                                                                                                                                                                                                                                                                      </w:divBdr>
                                                                                                                                                                                                                                                                                                                                                                      <w:divsChild>
                                                                                                                                                                                                                                                                                                                                                                        <w:div w:id="1744063631">
                                                                                                                                                                                                                                                                                                                                                                          <w:marLeft w:val="0"/>
                                                                                                                                                                                                                                                                                                                                                                          <w:marRight w:val="0"/>
                                                                                                                                                                                                                                                                                                                                                                          <w:marTop w:val="0"/>
                                                                                                                                                                                                                                                                                                                                                                          <w:marBottom w:val="0"/>
                                                                                                                                                                                                                                                                                                                                                                          <w:divBdr>
                                                                                                                                                                                                                                                                                                                                                                            <w:top w:val="none" w:sz="0" w:space="0" w:color="auto"/>
                                                                                                                                                                                                                                                                                                                                                                            <w:left w:val="none" w:sz="0" w:space="0" w:color="auto"/>
                                                                                                                                                                                                                                                                                                                                                                            <w:bottom w:val="none" w:sz="0" w:space="0" w:color="auto"/>
                                                                                                                                                                                                                                                                                                                                                                            <w:right w:val="none" w:sz="0" w:space="0" w:color="auto"/>
                                                                                                                                                                                                                                                                                                                                                                          </w:divBdr>
                                                                                                                                                                                                                                                                                                                                                                          <w:divsChild>
                                                                                                                                                                                                                                                                                                                                                                            <w:div w:id="313874779">
                                                                                                                                                                                                                                                                                                                                                                              <w:marLeft w:val="0"/>
                                                                                                                                                                                                                                                                                                                                                                              <w:marRight w:val="0"/>
                                                                                                                                                                                                                                                                                                                                                                              <w:marTop w:val="0"/>
                                                                                                                                                                                                                                                                                                                                                                              <w:marBottom w:val="0"/>
                                                                                                                                                                                                                                                                                                                                                                              <w:divBdr>
                                                                                                                                                                                                                                                                                                                                                                                <w:top w:val="none" w:sz="0" w:space="0" w:color="auto"/>
                                                                                                                                                                                                                                                                                                                                                                                <w:left w:val="none" w:sz="0" w:space="0" w:color="auto"/>
                                                                                                                                                                                                                                                                                                                                                                                <w:bottom w:val="none" w:sz="0" w:space="0" w:color="auto"/>
                                                                                                                                                                                                                                                                                                                                                                                <w:right w:val="none" w:sz="0" w:space="0" w:color="auto"/>
                                                                                                                                                                                                                                                                                                                                                                              </w:divBdr>
                                                                                                                                                                                                                                                                                                                                                                              <w:divsChild>
                                                                                                                                                                                                                                                                                                                                                                                <w:div w:id="979382392">
                                                                                                                                                                                                                                                                                                                                                                                  <w:marLeft w:val="0"/>
                                                                                                                                                                                                                                                                                                                                                                                  <w:marRight w:val="0"/>
                                                                                                                                                                                                                                                                                                                                                                                  <w:marTop w:val="0"/>
                                                                                                                                                                                                                                                                                                                                                                                  <w:marBottom w:val="0"/>
                                                                                                                                                                                                                                                                                                                                                                                  <w:divBdr>
                                                                                                                                                                                                                                                                                                                                                                                    <w:top w:val="none" w:sz="0" w:space="0" w:color="auto"/>
                                                                                                                                                                                                                                                                                                                                                                                    <w:left w:val="none" w:sz="0" w:space="0" w:color="auto"/>
                                                                                                                                                                                                                                                                                                                                                                                    <w:bottom w:val="none" w:sz="0" w:space="0" w:color="auto"/>
                                                                                                                                                                                                                                                                                                                                                                                    <w:right w:val="none" w:sz="0" w:space="0" w:color="auto"/>
                                                                                                                                                                                                                                                                                                                                                                                  </w:divBdr>
                                                                                                                                                                                                                                                                                                                                                                                  <w:divsChild>
                                                                                                                                                                                                                                                                                                                                                                                    <w:div w:id="1274898904">
                                                                                                                                                                                                                                                                                                                                                                                      <w:marLeft w:val="0"/>
                                                                                                                                                                                                                                                                                                                                                                                      <w:marRight w:val="0"/>
                                                                                                                                                                                                                                                                                                                                                                                      <w:marTop w:val="0"/>
                                                                                                                                                                                                                                                                                                                                                                                      <w:marBottom w:val="0"/>
                                                                                                                                                                                                                                                                                                                                                                                      <w:divBdr>
                                                                                                                                                                                                                                                                                                                                                                                        <w:top w:val="none" w:sz="0" w:space="0" w:color="auto"/>
                                                                                                                                                                                                                                                                                                                                                                                        <w:left w:val="none" w:sz="0" w:space="0" w:color="auto"/>
                                                                                                                                                                                                                                                                                                                                                                                        <w:bottom w:val="none" w:sz="0" w:space="0" w:color="auto"/>
                                                                                                                                                                                                                                                                                                                                                                                        <w:right w:val="none" w:sz="0" w:space="0" w:color="auto"/>
                                                                                                                                                                                                                                                                                                                                                                                      </w:divBdr>
                                                                                                                                                                                                                                                                                                                                                                                      <w:divsChild>
                                                                                                                                                                                                                                                                                                                                                                                        <w:div w:id="719980680">
                                                                                                                                                                                                                                                                                                                                                                                          <w:marLeft w:val="0"/>
                                                                                                                                                                                                                                                                                                                                                                                          <w:marRight w:val="0"/>
                                                                                                                                                                                                                                                                                                                                                                                          <w:marTop w:val="0"/>
                                                                                                                                                                                                                                                                                                                                                                                          <w:marBottom w:val="0"/>
                                                                                                                                                                                                                                                                                                                                                                                          <w:divBdr>
                                                                                                                                                                                                                                                                                                                                                                                            <w:top w:val="none" w:sz="0" w:space="0" w:color="auto"/>
                                                                                                                                                                                                                                                                                                                                                                                            <w:left w:val="none" w:sz="0" w:space="0" w:color="auto"/>
                                                                                                                                                                                                                                                                                                                                                                                            <w:bottom w:val="none" w:sz="0" w:space="0" w:color="auto"/>
                                                                                                                                                                                                                                                                                                                                                                                            <w:right w:val="none" w:sz="0" w:space="0" w:color="auto"/>
                                                                                                                                                                                                                                                                                                                                                                                          </w:divBdr>
                                                                                                                                                                                                                                                                                                                                                                                          <w:divsChild>
                                                                                                                                                                                                                                                                                                                                                                                            <w:div w:id="467894120">
                                                                                                                                                                                                                                                                                                                                                                                              <w:marLeft w:val="0"/>
                                                                                                                                                                                                                                                                                                                                                                                              <w:marRight w:val="0"/>
                                                                                                                                                                                                                                                                                                                                                                                              <w:marTop w:val="0"/>
                                                                                                                                                                                                                                                                                                                                                                                              <w:marBottom w:val="0"/>
                                                                                                                                                                                                                                                                                                                                                                                              <w:divBdr>
                                                                                                                                                                                                                                                                                                                                                                                                <w:top w:val="none" w:sz="0" w:space="0" w:color="auto"/>
                                                                                                                                                                                                                                                                                                                                                                                                <w:left w:val="none" w:sz="0" w:space="0" w:color="auto"/>
                                                                                                                                                                                                                                                                                                                                                                                                <w:bottom w:val="none" w:sz="0" w:space="0" w:color="auto"/>
                                                                                                                                                                                                                                                                                                                                                                                                <w:right w:val="none" w:sz="0" w:space="0" w:color="auto"/>
                                                                                                                                                                                                                                                                                                                                                                                              </w:divBdr>
                                                                                                                                                                                                                                                                                                                                                                                              <w:divsChild>
                                                                                                                                                                                                                                                                                                                                                                                                <w:div w:id="219756456">
                                                                                                                                                                                                                                                                                                                                                                                                  <w:marLeft w:val="0"/>
                                                                                                                                                                                                                                                                                                                                                                                                  <w:marRight w:val="0"/>
                                                                                                                                                                                                                                                                                                                                                                                                  <w:marTop w:val="0"/>
                                                                                                                                                                                                                                                                                                                                                                                                  <w:marBottom w:val="0"/>
                                                                                                                                                                                                                                                                                                                                                                                                  <w:divBdr>
                                                                                                                                                                                                                                                                                                                                                                                                    <w:top w:val="none" w:sz="0" w:space="0" w:color="auto"/>
                                                                                                                                                                                                                                                                                                                                                                                                    <w:left w:val="none" w:sz="0" w:space="0" w:color="auto"/>
                                                                                                                                                                                                                                                                                                                                                                                                    <w:bottom w:val="none" w:sz="0" w:space="0" w:color="auto"/>
                                                                                                                                                                                                                                                                                                                                                                                                    <w:right w:val="none" w:sz="0" w:space="0" w:color="auto"/>
                                                                                                                                                                                                                                                                                                                                                                                                  </w:divBdr>
                                                                                                                                                                                                                                                                                                                                                                                                  <w:divsChild>
                                                                                                                                                                                                                                                                                                                                                                                                    <w:div w:id="1938557547">
                                                                                                                                                                                                                                                                                                                                                                                                      <w:marLeft w:val="0"/>
                                                                                                                                                                                                                                                                                                                                                                                                      <w:marRight w:val="0"/>
                                                                                                                                                                                                                                                                                                                                                                                                      <w:marTop w:val="0"/>
                                                                                                                                                                                                                                                                                                                                                                                                      <w:marBottom w:val="0"/>
                                                                                                                                                                                                                                                                                                                                                                                                      <w:divBdr>
                                                                                                                                                                                                                                                                                                                                                                                                        <w:top w:val="none" w:sz="0" w:space="0" w:color="auto"/>
                                                                                                                                                                                                                                                                                                                                                                                                        <w:left w:val="none" w:sz="0" w:space="0" w:color="auto"/>
                                                                                                                                                                                                                                                                                                                                                                                                        <w:bottom w:val="none" w:sz="0" w:space="0" w:color="auto"/>
                                                                                                                                                                                                                                                                                                                                                                                                        <w:right w:val="none" w:sz="0" w:space="0" w:color="auto"/>
                                                                                                                                                                                                                                                                                                                                                                                                      </w:divBdr>
                                                                                                                                                                                                                                                                                                                                                                                                      <w:divsChild>
                                                                                                                                                                                                                                                                                                                                                                                                        <w:div w:id="1963413051">
                                                                                                                                                                                                                                                                                                                                                                                                          <w:marLeft w:val="0"/>
                                                                                                                                                                                                                                                                                                                                                                                                          <w:marRight w:val="0"/>
                                                                                                                                                                                                                                                                                                                                                                                                          <w:marTop w:val="0"/>
                                                                                                                                                                                                                                                                                                                                                                                                          <w:marBottom w:val="0"/>
                                                                                                                                                                                                                                                                                                                                                                                                          <w:divBdr>
                                                                                                                                                                                                                                                                                                                                                                                                            <w:top w:val="none" w:sz="0" w:space="0" w:color="auto"/>
                                                                                                                                                                                                                                                                                                                                                                                                            <w:left w:val="none" w:sz="0" w:space="0" w:color="auto"/>
                                                                                                                                                                                                                                                                                                                                                                                                            <w:bottom w:val="none" w:sz="0" w:space="0" w:color="auto"/>
                                                                                                                                                                                                                                                                                                                                                                                                            <w:right w:val="none" w:sz="0" w:space="0" w:color="auto"/>
                                                                                                                                                                                                                                                                                                                                                                                                          </w:divBdr>
                                                                                                                                                                                                                                                                                                                                                                                                          <w:divsChild>
                                                                                                                                                                                                                                                                                                                                                                                                            <w:div w:id="347341288">
                                                                                                                                                                                                                                                                                                                                                                                                              <w:marLeft w:val="0"/>
                                                                                                                                                                                                                                                                                                                                                                                                              <w:marRight w:val="0"/>
                                                                                                                                                                                                                                                                                                                                                                                                              <w:marTop w:val="0"/>
                                                                                                                                                                                                                                                                                                                                                                                                              <w:marBottom w:val="0"/>
                                                                                                                                                                                                                                                                                                                                                                                                              <w:divBdr>
                                                                                                                                                                                                                                                                                                                                                                                                                <w:top w:val="none" w:sz="0" w:space="0" w:color="auto"/>
                                                                                                                                                                                                                                                                                                                                                                                                                <w:left w:val="none" w:sz="0" w:space="0" w:color="auto"/>
                                                                                                                                                                                                                                                                                                                                                                                                                <w:bottom w:val="none" w:sz="0" w:space="0" w:color="auto"/>
                                                                                                                                                                                                                                                                                                                                                                                                                <w:right w:val="none" w:sz="0" w:space="0" w:color="auto"/>
                                                                                                                                                                                                                                                                                                                                                                                                              </w:divBdr>
                                                                                                                                                                                                                                                                                                                                                                                                              <w:divsChild>
                                                                                                                                                                                                                                                                                                                                                                                                                <w:div w:id="1913663521">
                                                                                                                                                                                                                                                                                                                                                                                                                  <w:marLeft w:val="0"/>
                                                                                                                                                                                                                                                                                                                                                                                                                  <w:marRight w:val="0"/>
                                                                                                                                                                                                                                                                                                                                                                                                                  <w:marTop w:val="0"/>
                                                                                                                                                                                                                                                                                                                                                                                                                  <w:marBottom w:val="0"/>
                                                                                                                                                                                                                                                                                                                                                                                                                  <w:divBdr>
                                                                                                                                                                                                                                                                                                                                                                                                                    <w:top w:val="none" w:sz="0" w:space="0" w:color="auto"/>
                                                                                                                                                                                                                                                                                                                                                                                                                    <w:left w:val="none" w:sz="0" w:space="0" w:color="auto"/>
                                                                                                                                                                                                                                                                                                                                                                                                                    <w:bottom w:val="none" w:sz="0" w:space="0" w:color="auto"/>
                                                                                                                                                                                                                                                                                                                                                                                                                    <w:right w:val="none" w:sz="0" w:space="0" w:color="auto"/>
                                                                                                                                                                                                                                                                                                                                                                                                                  </w:divBdr>
                                                                                                                                                                                                                                                                                                                                                                                                                  <w:divsChild>
                                                                                                                                                                                                                                                                                                                                                                                                                    <w:div w:id="1635209004">
                                                                                                                                                                                                                                                                                                                                                                                                                      <w:marLeft w:val="0"/>
                                                                                                                                                                                                                                                                                                                                                                                                                      <w:marRight w:val="0"/>
                                                                                                                                                                                                                                                                                                                                                                                                                      <w:marTop w:val="0"/>
                                                                                                                                                                                                                                                                                                                                                                                                                      <w:marBottom w:val="0"/>
                                                                                                                                                                                                                                                                                                                                                                                                                      <w:divBdr>
                                                                                                                                                                                                                                                                                                                                                                                                                        <w:top w:val="none" w:sz="0" w:space="0" w:color="auto"/>
                                                                                                                                                                                                                                                                                                                                                                                                                        <w:left w:val="none" w:sz="0" w:space="0" w:color="auto"/>
                                                                                                                                                                                                                                                                                                                                                                                                                        <w:bottom w:val="none" w:sz="0" w:space="0" w:color="auto"/>
                                                                                                                                                                                                                                                                                                                                                                                                                        <w:right w:val="none" w:sz="0" w:space="0" w:color="auto"/>
                                                                                                                                                                                                                                                                                                                                                                                                                      </w:divBdr>
                                                                                                                                                                                                                                                                                                                                                                                                                      <w:divsChild>
                                                                                                                                                                                                                                                                                                                                                                                                                        <w:div w:id="913315574">
                                                                                                                                                                                                                                                                                                                                                                                                                          <w:marLeft w:val="0"/>
                                                                                                                                                                                                                                                                                                                                                                                                                          <w:marRight w:val="0"/>
                                                                                                                                                                                                                                                                                                                                                                                                                          <w:marTop w:val="0"/>
                                                                                                                                                                                                                                                                                                                                                                                                                          <w:marBottom w:val="0"/>
                                                                                                                                                                                                                                                                                                                                                                                                                          <w:divBdr>
                                                                                                                                                                                                                                                                                                                                                                                                                            <w:top w:val="none" w:sz="0" w:space="0" w:color="auto"/>
                                                                                                                                                                                                                                                                                                                                                                                                                            <w:left w:val="none" w:sz="0" w:space="0" w:color="auto"/>
                                                                                                                                                                                                                                                                                                                                                                                                                            <w:bottom w:val="none" w:sz="0" w:space="0" w:color="auto"/>
                                                                                                                                                                                                                                                                                                                                                                                                                            <w:right w:val="none" w:sz="0" w:space="0" w:color="auto"/>
                                                                                                                                                                                                                                                                                                                                                                                                                          </w:divBdr>
                                                                                                                                                                                                                                                                                                                                                                                                                          <w:divsChild>
                                                                                                                                                                                                                                                                                                                                                                                                                            <w:div w:id="1901283322">
                                                                                                                                                                                                                                                                                                                                                                                                                              <w:marLeft w:val="0"/>
                                                                                                                                                                                                                                                                                                                                                                                                                              <w:marRight w:val="0"/>
                                                                                                                                                                                                                                                                                                                                                                                                                              <w:marTop w:val="0"/>
                                                                                                                                                                                                                                                                                                                                                                                                                              <w:marBottom w:val="0"/>
                                                                                                                                                                                                                                                                                                                                                                                                                              <w:divBdr>
                                                                                                                                                                                                                                                                                                                                                                                                                                <w:top w:val="none" w:sz="0" w:space="0" w:color="auto"/>
                                                                                                                                                                                                                                                                                                                                                                                                                                <w:left w:val="none" w:sz="0" w:space="0" w:color="auto"/>
                                                                                                                                                                                                                                                                                                                                                                                                                                <w:bottom w:val="none" w:sz="0" w:space="0" w:color="auto"/>
                                                                                                                                                                                                                                                                                                                                                                                                                                <w:right w:val="none" w:sz="0" w:space="0" w:color="auto"/>
                                                                                                                                                                                                                                                                                                                                                                                                                              </w:divBdr>
                                                                                                                                                                                                                                                                                                                                                                                                                              <w:divsChild>
                                                                                                                                                                                                                                                                                                                                                                                                                                <w:div w:id="1474982820">
                                                                                                                                                                                                                                                                                                                                                                                                                                  <w:marLeft w:val="0"/>
                                                                                                                                                                                                                                                                                                                                                                                                                                  <w:marRight w:val="0"/>
                                                                                                                                                                                                                                                                                                                                                                                                                                  <w:marTop w:val="0"/>
                                                                                                                                                                                                                                                                                                                                                                                                                                  <w:marBottom w:val="0"/>
                                                                                                                                                                                                                                                                                                                                                                                                                                  <w:divBdr>
                                                                                                                                                                                                                                                                                                                                                                                                                                    <w:top w:val="none" w:sz="0" w:space="0" w:color="auto"/>
                                                                                                                                                                                                                                                                                                                                                                                                                                    <w:left w:val="none" w:sz="0" w:space="0" w:color="auto"/>
                                                                                                                                                                                                                                                                                                                                                                                                                                    <w:bottom w:val="none" w:sz="0" w:space="0" w:color="auto"/>
                                                                                                                                                                                                                                                                                                                                                                                                                                    <w:right w:val="none" w:sz="0" w:space="0" w:color="auto"/>
                                                                                                                                                                                                                                                                                                                                                                                                                                  </w:divBdr>
                                                                                                                                                                                                                                                                                                                                                                                                                                  <w:divsChild>
                                                                                                                                                                                                                                                                                                                                                                                                                                    <w:div w:id="117573693">
                                                                                                                                                                                                                                                                                                                                                                                                                                      <w:marLeft w:val="0"/>
                                                                                                                                                                                                                                                                                                                                                                                                                                      <w:marRight w:val="0"/>
                                                                                                                                                                                                                                                                                                                                                                                                                                      <w:marTop w:val="0"/>
                                                                                                                                                                                                                                                                                                                                                                                                                                      <w:marBottom w:val="0"/>
                                                                                                                                                                                                                                                                                                                                                                                                                                      <w:divBdr>
                                                                                                                                                                                                                                                                                                                                                                                                                                        <w:top w:val="none" w:sz="0" w:space="0" w:color="auto"/>
                                                                                                                                                                                                                                                                                                                                                                                                                                        <w:left w:val="none" w:sz="0" w:space="0" w:color="auto"/>
                                                                                                                                                                                                                                                                                                                                                                                                                                        <w:bottom w:val="none" w:sz="0" w:space="0" w:color="auto"/>
                                                                                                                                                                                                                                                                                                                                                                                                                                        <w:right w:val="none" w:sz="0" w:space="0" w:color="auto"/>
                                                                                                                                                                                                                                                                                                                                                                                                                                      </w:divBdr>
                                                                                                                                                                                                                                                                                                                                                                                                                                      <w:divsChild>
                                                                                                                                                                                                                                                                                                                                                                                                                                        <w:div w:id="341400285">
                                                                                                                                                                                                                                                                                                                                                                                                                                          <w:marLeft w:val="0"/>
                                                                                                                                                                                                                                                                                                                                                                                                                                          <w:marRight w:val="0"/>
                                                                                                                                                                                                                                                                                                                                                                                                                                          <w:marTop w:val="0"/>
                                                                                                                                                                                                                                                                                                                                                                                                                                          <w:marBottom w:val="0"/>
                                                                                                                                                                                                                                                                                                                                                                                                                                          <w:divBdr>
                                                                                                                                                                                                                                                                                                                                                                                                                                            <w:top w:val="none" w:sz="0" w:space="0" w:color="auto"/>
                                                                                                                                                                                                                                                                                                                                                                                                                                            <w:left w:val="none" w:sz="0" w:space="0" w:color="auto"/>
                                                                                                                                                                                                                                                                                                                                                                                                                                            <w:bottom w:val="none" w:sz="0" w:space="0" w:color="auto"/>
                                                                                                                                                                                                                                                                                                                                                                                                                                            <w:right w:val="none" w:sz="0" w:space="0" w:color="auto"/>
                                                                                                                                                                                                                                                                                                                                                                                                                                          </w:divBdr>
                                                                                                                                                                                                                                                                                                                                                                                                                                          <w:divsChild>
                                                                                                                                                                                                                                                                                                                                                                                                                                            <w:div w:id="706414038">
                                                                                                                                                                                                                                                                                                                                                                                                                                              <w:marLeft w:val="0"/>
                                                                                                                                                                                                                                                                                                                                                                                                                                              <w:marRight w:val="0"/>
                                                                                                                                                                                                                                                                                                                                                                                                                                              <w:marTop w:val="0"/>
                                                                                                                                                                                                                                                                                                                                                                                                                                              <w:marBottom w:val="0"/>
                                                                                                                                                                                                                                                                                                                                                                                                                                              <w:divBdr>
                                                                                                                                                                                                                                                                                                                                                                                                                                                <w:top w:val="none" w:sz="0" w:space="0" w:color="auto"/>
                                                                                                                                                                                                                                                                                                                                                                                                                                                <w:left w:val="none" w:sz="0" w:space="0" w:color="auto"/>
                                                                                                                                                                                                                                                                                                                                                                                                                                                <w:bottom w:val="none" w:sz="0" w:space="0" w:color="auto"/>
                                                                                                                                                                                                                                                                                                                                                                                                                                                <w:right w:val="none" w:sz="0" w:space="0" w:color="auto"/>
                                                                                                                                                                                                                                                                                                                                                                                                                                              </w:divBdr>
                                                                                                                                                                                                                                                                                                                                                                                                                                              <w:divsChild>
                                                                                                                                                                                                                                                                                                                                                                                                                                                <w:div w:id="643047910">
                                                                                                                                                                                                                                                                                                                                                                                                                                                  <w:marLeft w:val="0"/>
                                                                                                                                                                                                                                                                                                                                                                                                                                                  <w:marRight w:val="0"/>
                                                                                                                                                                                                                                                                                                                                                                                                                                                  <w:marTop w:val="0"/>
                                                                                                                                                                                                                                                                                                                                                                                                                                                  <w:marBottom w:val="0"/>
                                                                                                                                                                                                                                                                                                                                                                                                                                                  <w:divBdr>
                                                                                                                                                                                                                                                                                                                                                                                                                                                    <w:top w:val="none" w:sz="0" w:space="0" w:color="auto"/>
                                                                                                                                                                                                                                                                                                                                                                                                                                                    <w:left w:val="none" w:sz="0" w:space="0" w:color="auto"/>
                                                                                                                                                                                                                                                                                                                                                                                                                                                    <w:bottom w:val="none" w:sz="0" w:space="0" w:color="auto"/>
                                                                                                                                                                                                                                                                                                                                                                                                                                                    <w:right w:val="none" w:sz="0" w:space="0" w:color="auto"/>
                                                                                                                                                                                                                                                                                                                                                                                                                                                  </w:divBdr>
                                                                                                                                                                                                                                                                                                                                                                                                                                                  <w:divsChild>
                                                                                                                                                                                                                                                                                                                                                                                                                                                    <w:div w:id="1439135664">
                                                                                                                                                                                                                                                                                                                                                                                                                                                      <w:marLeft w:val="0"/>
                                                                                                                                                                                                                                                                                                                                                                                                                                                      <w:marRight w:val="0"/>
                                                                                                                                                                                                                                                                                                                                                                                                                                                      <w:marTop w:val="0"/>
                                                                                                                                                                                                                                                                                                                                                                                                                                                      <w:marBottom w:val="0"/>
                                                                                                                                                                                                                                                                                                                                                                                                                                                      <w:divBdr>
                                                                                                                                                                                                                                                                                                                                                                                                                                                        <w:top w:val="none" w:sz="0" w:space="0" w:color="auto"/>
                                                                                                                                                                                                                                                                                                                                                                                                                                                        <w:left w:val="none" w:sz="0" w:space="0" w:color="auto"/>
                                                                                                                                                                                                                                                                                                                                                                                                                                                        <w:bottom w:val="none" w:sz="0" w:space="0" w:color="auto"/>
                                                                                                                                                                                                                                                                                                                                                                                                                                                        <w:right w:val="none" w:sz="0" w:space="0" w:color="auto"/>
                                                                                                                                                                                                                                                                                                                                                                                                                                                      </w:divBdr>
                                                                                                                                                                                                                                                                                                                                                                                                                                                      <w:divsChild>
                                                                                                                                                                                                                                                                                                                                                                                                                                                        <w:div w:id="1182358557">
                                                                                                                                                                                                                                                                                                                                                                                                                                                          <w:marLeft w:val="0"/>
                                                                                                                                                                                                                                                                                                                                                                                                                                                          <w:marRight w:val="0"/>
                                                                                                                                                                                                                                                                                                                                                                                                                                                          <w:marTop w:val="0"/>
                                                                                                                                                                                                                                                                                                                                                                                                                                                          <w:marBottom w:val="0"/>
                                                                                                                                                                                                                                                                                                                                                                                                                                                          <w:divBdr>
                                                                                                                                                                                                                                                                                                                                                                                                                                                            <w:top w:val="none" w:sz="0" w:space="0" w:color="auto"/>
                                                                                                                                                                                                                                                                                                                                                                                                                                                            <w:left w:val="none" w:sz="0" w:space="0" w:color="auto"/>
                                                                                                                                                                                                                                                                                                                                                                                                                                                            <w:bottom w:val="none" w:sz="0" w:space="0" w:color="auto"/>
                                                                                                                                                                                                                                                                                                                                                                                                                                                            <w:right w:val="none" w:sz="0" w:space="0" w:color="auto"/>
                                                                                                                                                                                                                                                                                                                                                                                                                                                          </w:divBdr>
                                                                                                                                                                                                                                                                                                                                                                                                                                                          <w:divsChild>
                                                                                                                                                                                                                                                                                                                                                                                                                                                            <w:div w:id="777724780">
                                                                                                                                                                                                                                                                                                                                                                                                                                                              <w:marLeft w:val="0"/>
                                                                                                                                                                                                                                                                                                                                                                                                                                                              <w:marRight w:val="0"/>
                                                                                                                                                                                                                                                                                                                                                                                                                                                              <w:marTop w:val="0"/>
                                                                                                                                                                                                                                                                                                                                                                                                                                                              <w:marBottom w:val="0"/>
                                                                                                                                                                                                                                                                                                                                                                                                                                                              <w:divBdr>
                                                                                                                                                                                                                                                                                                                                                                                                                                                                <w:top w:val="none" w:sz="0" w:space="0" w:color="auto"/>
                                                                                                                                                                                                                                                                                                                                                                                                                                                                <w:left w:val="none" w:sz="0" w:space="0" w:color="auto"/>
                                                                                                                                                                                                                                                                                                                                                                                                                                                                <w:bottom w:val="none" w:sz="0" w:space="0" w:color="auto"/>
                                                                                                                                                                                                                                                                                                                                                                                                                                                                <w:right w:val="none" w:sz="0" w:space="0" w:color="auto"/>
                                                                                                                                                                                                                                                                                                                                                                                                                                                              </w:divBdr>
                                                                                                                                                                                                                                                                                                                                                                                                                                                              <w:divsChild>
                                                                                                                                                                                                                                                                                                                                                                                                                                                                <w:div w:id="2000302741">
                                                                                                                                                                                                                                                                                                                                                                                                                                                                  <w:marLeft w:val="0"/>
                                                                                                                                                                                                                                                                                                                                                                                                                                                                  <w:marRight w:val="0"/>
                                                                                                                                                                                                                                                                                                                                                                                                                                                                  <w:marTop w:val="0"/>
                                                                                                                                                                                                                                                                                                                                                                                                                                                                  <w:marBottom w:val="0"/>
                                                                                                                                                                                                                                                                                                                                                                                                                                                                  <w:divBdr>
                                                                                                                                                                                                                                                                                                                                                                                                                                                                    <w:top w:val="none" w:sz="0" w:space="0" w:color="auto"/>
                                                                                                                                                                                                                                                                                                                                                                                                                                                                    <w:left w:val="none" w:sz="0" w:space="0" w:color="auto"/>
                                                                                                                                                                                                                                                                                                                                                                                                                                                                    <w:bottom w:val="none" w:sz="0" w:space="0" w:color="auto"/>
                                                                                                                                                                                                                                                                                                                                                                                                                                                                    <w:right w:val="none" w:sz="0" w:space="0" w:color="auto"/>
                                                                                                                                                                                                                                                                                                                                                                                                                                                                  </w:divBdr>
                                                                                                                                                                                                                                                                                                                                                                                                                                                                  <w:divsChild>
                                                                                                                                                                                                                                                                                                                                                                                                                                                                    <w:div w:id="1599100901">
                                                                                                                                                                                                                                                                                                                                                                                                                                                                      <w:marLeft w:val="0"/>
                                                                                                                                                                                                                                                                                                                                                                                                                                                                      <w:marRight w:val="0"/>
                                                                                                                                                                                                                                                                                                                                                                                                                                                                      <w:marTop w:val="0"/>
                                                                                                                                                                                                                                                                                                                                                                                                                                                                      <w:marBottom w:val="0"/>
                                                                                                                                                                                                                                                                                                                                                                                                                                                                      <w:divBdr>
                                                                                                                                                                                                                                                                                                                                                                                                                                                                        <w:top w:val="none" w:sz="0" w:space="0" w:color="auto"/>
                                                                                                                                                                                                                                                                                                                                                                                                                                                                        <w:left w:val="none" w:sz="0" w:space="0" w:color="auto"/>
                                                                                                                                                                                                                                                                                                                                                                                                                                                                        <w:bottom w:val="none" w:sz="0" w:space="0" w:color="auto"/>
                                                                                                                                                                                                                                                                                                                                                                                                                                                                        <w:right w:val="none" w:sz="0" w:space="0" w:color="auto"/>
                                                                                                                                                                                                                                                                                                                                                                                                                                                                      </w:divBdr>
                                                                                                                                                                                                                                                                                                                                                                                                                                                                      <w:divsChild>
                                                                                                                                                                                                                                                                                                                                                                                                                                                                        <w:div w:id="9593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91785634">
      <w:bodyDiv w:val="1"/>
      <w:marLeft w:val="0"/>
      <w:marRight w:val="0"/>
      <w:marTop w:val="0"/>
      <w:marBottom w:val="0"/>
      <w:divBdr>
        <w:top w:val="none" w:sz="0" w:space="0" w:color="auto"/>
        <w:left w:val="none" w:sz="0" w:space="0" w:color="auto"/>
        <w:bottom w:val="none" w:sz="0" w:space="0" w:color="auto"/>
        <w:right w:val="none" w:sz="0" w:space="0" w:color="auto"/>
      </w:divBdr>
      <w:divsChild>
        <w:div w:id="1796020137">
          <w:marLeft w:val="0"/>
          <w:marRight w:val="0"/>
          <w:marTop w:val="0"/>
          <w:marBottom w:val="0"/>
          <w:divBdr>
            <w:top w:val="none" w:sz="0" w:space="0" w:color="auto"/>
            <w:left w:val="none" w:sz="0" w:space="0" w:color="auto"/>
            <w:bottom w:val="none" w:sz="0" w:space="0" w:color="auto"/>
            <w:right w:val="none" w:sz="0" w:space="0" w:color="auto"/>
          </w:divBdr>
        </w:div>
        <w:div w:id="1335841297">
          <w:marLeft w:val="0"/>
          <w:marRight w:val="0"/>
          <w:marTop w:val="0"/>
          <w:marBottom w:val="0"/>
          <w:divBdr>
            <w:top w:val="none" w:sz="0" w:space="0" w:color="auto"/>
            <w:left w:val="none" w:sz="0" w:space="0" w:color="auto"/>
            <w:bottom w:val="none" w:sz="0" w:space="0" w:color="auto"/>
            <w:right w:val="none" w:sz="0" w:space="0" w:color="auto"/>
          </w:divBdr>
        </w:div>
      </w:divsChild>
    </w:div>
    <w:div w:id="2050303042">
      <w:bodyDiv w:val="1"/>
      <w:marLeft w:val="0"/>
      <w:marRight w:val="0"/>
      <w:marTop w:val="0"/>
      <w:marBottom w:val="0"/>
      <w:divBdr>
        <w:top w:val="none" w:sz="0" w:space="0" w:color="auto"/>
        <w:left w:val="none" w:sz="0" w:space="0" w:color="auto"/>
        <w:bottom w:val="none" w:sz="0" w:space="0" w:color="auto"/>
        <w:right w:val="none" w:sz="0" w:space="0" w:color="auto"/>
      </w:divBdr>
    </w:div>
    <w:div w:id="21039924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customXml" Target="../customXml/item7.xml"/><Relationship Id="rId8" Type="http://schemas.openxmlformats.org/officeDocument/2006/relationships/customXml" Target="../customXml/item8.xml"/><Relationship Id="rId9" Type="http://schemas.openxmlformats.org/officeDocument/2006/relationships/customXml" Target="../customXml/item9.xml"/><Relationship Id="rId10" Type="http://schemas.openxmlformats.org/officeDocument/2006/relationships/customXml" Target="../customXml/item10.xml"/><Relationship Id="rId11" Type="http://schemas.openxmlformats.org/officeDocument/2006/relationships/customXml" Target="../customXml/item11.xml"/><Relationship Id="rId12" Type="http://schemas.openxmlformats.org/officeDocument/2006/relationships/customXml" Target="../customXml/item12.xml"/><Relationship Id="rId13" Type="http://schemas.openxmlformats.org/officeDocument/2006/relationships/customXml" Target="../customXml/item13.xml"/><Relationship Id="rId14" Type="http://schemas.openxmlformats.org/officeDocument/2006/relationships/customXml" Target="../customXml/item14.xml"/><Relationship Id="rId15" Type="http://schemas.openxmlformats.org/officeDocument/2006/relationships/customXml" Target="../customXml/item15.xml"/><Relationship Id="rId16" Type="http://schemas.openxmlformats.org/officeDocument/2006/relationships/customXml" Target="../customXml/item16.xml"/><Relationship Id="rId17" Type="http://schemas.openxmlformats.org/officeDocument/2006/relationships/customXml" Target="../customXml/item17.xml"/><Relationship Id="rId18" Type="http://schemas.openxmlformats.org/officeDocument/2006/relationships/customXml" Target="../customXml/item18.xml"/><Relationship Id="rId19" Type="http://schemas.openxmlformats.org/officeDocument/2006/relationships/customXml" Target="../customXml/item19.xml"/><Relationship Id="rId30" Type="http://schemas.openxmlformats.org/officeDocument/2006/relationships/customXml" Target="../customXml/item30.xml"/><Relationship Id="rId31" Type="http://schemas.openxmlformats.org/officeDocument/2006/relationships/customXml" Target="../customXml/item31.xml"/><Relationship Id="rId32" Type="http://schemas.openxmlformats.org/officeDocument/2006/relationships/customXml" Target="../customXml/item32.xml"/><Relationship Id="rId33" Type="http://schemas.openxmlformats.org/officeDocument/2006/relationships/customXml" Target="../customXml/item33.xml"/><Relationship Id="rId34" Type="http://schemas.openxmlformats.org/officeDocument/2006/relationships/customXml" Target="../customXml/item34.xml"/><Relationship Id="rId35" Type="http://schemas.openxmlformats.org/officeDocument/2006/relationships/customXml" Target="../customXml/item35.xml"/><Relationship Id="rId36" Type="http://schemas.openxmlformats.org/officeDocument/2006/relationships/customXml" Target="../customXml/item36.xml"/><Relationship Id="rId37" Type="http://schemas.openxmlformats.org/officeDocument/2006/relationships/customXml" Target="../customXml/item37.xml"/><Relationship Id="rId38" Type="http://schemas.openxmlformats.org/officeDocument/2006/relationships/customXml" Target="../customXml/item38.xml"/><Relationship Id="rId39" Type="http://schemas.openxmlformats.org/officeDocument/2006/relationships/customXml" Target="../customXml/item39.xml"/><Relationship Id="rId50" Type="http://schemas.openxmlformats.org/officeDocument/2006/relationships/customXml" Target="../customXml/item50.xml"/><Relationship Id="rId51" Type="http://schemas.openxmlformats.org/officeDocument/2006/relationships/customXml" Target="../customXml/item51.xml"/><Relationship Id="rId52" Type="http://schemas.openxmlformats.org/officeDocument/2006/relationships/customXml" Target="../customXml/item52.xml"/><Relationship Id="rId53" Type="http://schemas.openxmlformats.org/officeDocument/2006/relationships/customXml" Target="../customXml/item53.xml"/><Relationship Id="rId54" Type="http://schemas.openxmlformats.org/officeDocument/2006/relationships/customXml" Target="../customXml/item54.xml"/><Relationship Id="rId55" Type="http://schemas.openxmlformats.org/officeDocument/2006/relationships/customXml" Target="../customXml/item55.xml"/><Relationship Id="rId56" Type="http://schemas.openxmlformats.org/officeDocument/2006/relationships/customXml" Target="../customXml/item56.xml"/><Relationship Id="rId57" Type="http://schemas.openxmlformats.org/officeDocument/2006/relationships/customXml" Target="../customXml/item57.xml"/><Relationship Id="rId58" Type="http://schemas.openxmlformats.org/officeDocument/2006/relationships/customXml" Target="../customXml/item58.xml"/><Relationship Id="rId59" Type="http://schemas.openxmlformats.org/officeDocument/2006/relationships/customXml" Target="../customXml/item59.xml"/><Relationship Id="rId70" Type="http://schemas.openxmlformats.org/officeDocument/2006/relationships/customXml" Target="../customXml/item70.xml"/><Relationship Id="rId71" Type="http://schemas.openxmlformats.org/officeDocument/2006/relationships/customXml" Target="../customXml/item71.xml"/><Relationship Id="rId72" Type="http://schemas.openxmlformats.org/officeDocument/2006/relationships/customXml" Target="../customXml/item72.xml"/><Relationship Id="rId73" Type="http://schemas.openxmlformats.org/officeDocument/2006/relationships/customXml" Target="../customXml/item73.xml"/><Relationship Id="rId74" Type="http://schemas.openxmlformats.org/officeDocument/2006/relationships/customXml" Target="../customXml/item74.xml"/><Relationship Id="rId75" Type="http://schemas.openxmlformats.org/officeDocument/2006/relationships/customXml" Target="../customXml/item75.xml"/><Relationship Id="rId76" Type="http://schemas.openxmlformats.org/officeDocument/2006/relationships/customXml" Target="../customXml/item76.xml"/><Relationship Id="rId77" Type="http://schemas.openxmlformats.org/officeDocument/2006/relationships/customXml" Target="../customXml/item77.xml"/><Relationship Id="rId78" Type="http://schemas.openxmlformats.org/officeDocument/2006/relationships/customXml" Target="../customXml/item78.xml"/><Relationship Id="rId79" Type="http://schemas.openxmlformats.org/officeDocument/2006/relationships/customXml" Target="../customXml/item79.xml"/><Relationship Id="rId90" Type="http://schemas.openxmlformats.org/officeDocument/2006/relationships/comments" Target="comments.xml"/><Relationship Id="rId91" Type="http://schemas.openxmlformats.org/officeDocument/2006/relationships/header" Target="header1.xml"/><Relationship Id="rId92" Type="http://schemas.openxmlformats.org/officeDocument/2006/relationships/footer" Target="footer1.xml"/><Relationship Id="rId93" Type="http://schemas.openxmlformats.org/officeDocument/2006/relationships/footer" Target="footer2.xml"/><Relationship Id="rId94" Type="http://schemas.openxmlformats.org/officeDocument/2006/relationships/fontTable" Target="fontTable.xml"/><Relationship Id="rId95" Type="http://schemas.openxmlformats.org/officeDocument/2006/relationships/theme" Target="theme/theme1.xml"/><Relationship Id="rId20" Type="http://schemas.openxmlformats.org/officeDocument/2006/relationships/customXml" Target="../customXml/item20.xml"/><Relationship Id="rId21" Type="http://schemas.openxmlformats.org/officeDocument/2006/relationships/customXml" Target="../customXml/item21.xml"/><Relationship Id="rId22" Type="http://schemas.openxmlformats.org/officeDocument/2006/relationships/customXml" Target="../customXml/item22.xml"/><Relationship Id="rId23" Type="http://schemas.openxmlformats.org/officeDocument/2006/relationships/customXml" Target="../customXml/item23.xml"/><Relationship Id="rId24" Type="http://schemas.openxmlformats.org/officeDocument/2006/relationships/customXml" Target="../customXml/item24.xml"/><Relationship Id="rId25" Type="http://schemas.openxmlformats.org/officeDocument/2006/relationships/customXml" Target="../customXml/item25.xml"/><Relationship Id="rId26" Type="http://schemas.openxmlformats.org/officeDocument/2006/relationships/customXml" Target="../customXml/item26.xml"/><Relationship Id="rId27" Type="http://schemas.openxmlformats.org/officeDocument/2006/relationships/customXml" Target="../customXml/item27.xml"/><Relationship Id="rId28" Type="http://schemas.openxmlformats.org/officeDocument/2006/relationships/customXml" Target="../customXml/item28.xml"/><Relationship Id="rId29" Type="http://schemas.openxmlformats.org/officeDocument/2006/relationships/customXml" Target="../customXml/item29.xml"/><Relationship Id="rId40" Type="http://schemas.openxmlformats.org/officeDocument/2006/relationships/customXml" Target="../customXml/item40.xml"/><Relationship Id="rId41" Type="http://schemas.openxmlformats.org/officeDocument/2006/relationships/customXml" Target="../customXml/item41.xml"/><Relationship Id="rId42" Type="http://schemas.openxmlformats.org/officeDocument/2006/relationships/customXml" Target="../customXml/item42.xml"/><Relationship Id="rId43" Type="http://schemas.openxmlformats.org/officeDocument/2006/relationships/customXml" Target="../customXml/item43.xml"/><Relationship Id="rId44" Type="http://schemas.openxmlformats.org/officeDocument/2006/relationships/customXml" Target="../customXml/item44.xml"/><Relationship Id="rId45" Type="http://schemas.openxmlformats.org/officeDocument/2006/relationships/customXml" Target="../customXml/item45.xml"/><Relationship Id="rId46" Type="http://schemas.openxmlformats.org/officeDocument/2006/relationships/customXml" Target="../customXml/item46.xml"/><Relationship Id="rId47" Type="http://schemas.openxmlformats.org/officeDocument/2006/relationships/customXml" Target="../customXml/item47.xml"/><Relationship Id="rId48" Type="http://schemas.openxmlformats.org/officeDocument/2006/relationships/customXml" Target="../customXml/item48.xml"/><Relationship Id="rId49" Type="http://schemas.openxmlformats.org/officeDocument/2006/relationships/customXml" Target="../customXml/item49.xml"/><Relationship Id="rId60" Type="http://schemas.openxmlformats.org/officeDocument/2006/relationships/customXml" Target="../customXml/item60.xml"/><Relationship Id="rId61" Type="http://schemas.openxmlformats.org/officeDocument/2006/relationships/customXml" Target="../customXml/item61.xml"/><Relationship Id="rId62" Type="http://schemas.openxmlformats.org/officeDocument/2006/relationships/customXml" Target="../customXml/item62.xml"/><Relationship Id="rId63" Type="http://schemas.openxmlformats.org/officeDocument/2006/relationships/customXml" Target="../customXml/item63.xml"/><Relationship Id="rId64" Type="http://schemas.openxmlformats.org/officeDocument/2006/relationships/customXml" Target="../customXml/item64.xml"/><Relationship Id="rId65" Type="http://schemas.openxmlformats.org/officeDocument/2006/relationships/customXml" Target="../customXml/item65.xml"/><Relationship Id="rId66" Type="http://schemas.openxmlformats.org/officeDocument/2006/relationships/customXml" Target="../customXml/item66.xml"/><Relationship Id="rId67" Type="http://schemas.openxmlformats.org/officeDocument/2006/relationships/customXml" Target="../customXml/item67.xml"/><Relationship Id="rId68" Type="http://schemas.openxmlformats.org/officeDocument/2006/relationships/customXml" Target="../customXml/item68.xml"/><Relationship Id="rId69" Type="http://schemas.openxmlformats.org/officeDocument/2006/relationships/customXml" Target="../customXml/item69.xml"/><Relationship Id="rId80" Type="http://schemas.openxmlformats.org/officeDocument/2006/relationships/customXml" Target="../customXml/item80.xml"/><Relationship Id="rId81" Type="http://schemas.openxmlformats.org/officeDocument/2006/relationships/customXml" Target="../customXml/item81.xml"/><Relationship Id="rId82" Type="http://schemas.openxmlformats.org/officeDocument/2006/relationships/customXml" Target="../customXml/item82.xml"/><Relationship Id="rId83" Type="http://schemas.openxmlformats.org/officeDocument/2006/relationships/numbering" Target="numbering.xml"/><Relationship Id="rId84" Type="http://schemas.openxmlformats.org/officeDocument/2006/relationships/styles" Target="styles.xml"/><Relationship Id="rId85" Type="http://schemas.microsoft.com/office/2007/relationships/stylesWithEffects" Target="stylesWithEffects.xml"/><Relationship Id="rId86" Type="http://schemas.openxmlformats.org/officeDocument/2006/relationships/settings" Target="settings.xml"/><Relationship Id="rId87" Type="http://schemas.openxmlformats.org/officeDocument/2006/relationships/webSettings" Target="webSettings.xml"/><Relationship Id="rId88" Type="http://schemas.openxmlformats.org/officeDocument/2006/relationships/footnotes" Target="footnotes.xml"/><Relationship Id="rId8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46.xml.rels><?xml version="1.0" encoding="UTF-8" standalone="yes"?>
<Relationships xmlns="http://schemas.openxmlformats.org/package/2006/relationships"><Relationship Id="rId1" Type="http://schemas.openxmlformats.org/officeDocument/2006/relationships/customXmlProps" Target="itemProps46.xml"/></Relationships>
</file>

<file path=customXml/_rels/item47.xml.rels><?xml version="1.0" encoding="UTF-8" standalone="yes"?>
<Relationships xmlns="http://schemas.openxmlformats.org/package/2006/relationships"><Relationship Id="rId1" Type="http://schemas.openxmlformats.org/officeDocument/2006/relationships/customXmlProps" Target="itemProps47.xml"/></Relationships>
</file>

<file path=customXml/_rels/item48.xml.rels><?xml version="1.0" encoding="UTF-8" standalone="yes"?>
<Relationships xmlns="http://schemas.openxmlformats.org/package/2006/relationships"><Relationship Id="rId1" Type="http://schemas.openxmlformats.org/officeDocument/2006/relationships/customXmlProps" Target="itemProps48.xml"/></Relationships>
</file>

<file path=customXml/_rels/item49.xml.rels><?xml version="1.0" encoding="UTF-8" standalone="yes"?>
<Relationships xmlns="http://schemas.openxmlformats.org/package/2006/relationships"><Relationship Id="rId1" Type="http://schemas.openxmlformats.org/officeDocument/2006/relationships/customXmlProps" Target="itemProps49.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50.xml.rels><?xml version="1.0" encoding="UTF-8" standalone="yes"?>
<Relationships xmlns="http://schemas.openxmlformats.org/package/2006/relationships"><Relationship Id="rId1" Type="http://schemas.openxmlformats.org/officeDocument/2006/relationships/customXmlProps" Target="itemProps50.xml"/></Relationships>
</file>

<file path=customXml/_rels/item51.xml.rels><?xml version="1.0" encoding="UTF-8" standalone="yes"?>
<Relationships xmlns="http://schemas.openxmlformats.org/package/2006/relationships"><Relationship Id="rId1" Type="http://schemas.openxmlformats.org/officeDocument/2006/relationships/customXmlProps" Target="itemProps51.xml"/></Relationships>
</file>

<file path=customXml/_rels/item52.xml.rels><?xml version="1.0" encoding="UTF-8" standalone="yes"?>
<Relationships xmlns="http://schemas.openxmlformats.org/package/2006/relationships"><Relationship Id="rId1" Type="http://schemas.openxmlformats.org/officeDocument/2006/relationships/customXmlProps" Target="itemProps52.xml"/></Relationships>
</file>

<file path=customXml/_rels/item53.xml.rels><?xml version="1.0" encoding="UTF-8" standalone="yes"?>
<Relationships xmlns="http://schemas.openxmlformats.org/package/2006/relationships"><Relationship Id="rId1" Type="http://schemas.openxmlformats.org/officeDocument/2006/relationships/customXmlProps" Target="itemProps53.xml"/></Relationships>
</file>

<file path=customXml/_rels/item54.xml.rels><?xml version="1.0" encoding="UTF-8" standalone="yes"?>
<Relationships xmlns="http://schemas.openxmlformats.org/package/2006/relationships"><Relationship Id="rId1" Type="http://schemas.openxmlformats.org/officeDocument/2006/relationships/customXmlProps" Target="itemProps54.xml"/></Relationships>
</file>

<file path=customXml/_rels/item55.xml.rels><?xml version="1.0" encoding="UTF-8" standalone="yes"?>
<Relationships xmlns="http://schemas.openxmlformats.org/package/2006/relationships"><Relationship Id="rId1" Type="http://schemas.openxmlformats.org/officeDocument/2006/relationships/customXmlProps" Target="itemProps55.xml"/></Relationships>
</file>

<file path=customXml/_rels/item56.xml.rels><?xml version="1.0" encoding="UTF-8" standalone="yes"?>
<Relationships xmlns="http://schemas.openxmlformats.org/package/2006/relationships"><Relationship Id="rId1" Type="http://schemas.openxmlformats.org/officeDocument/2006/relationships/customXmlProps" Target="itemProps56.xml"/></Relationships>
</file>

<file path=customXml/_rels/item57.xml.rels><?xml version="1.0" encoding="UTF-8" standalone="yes"?>
<Relationships xmlns="http://schemas.openxmlformats.org/package/2006/relationships"><Relationship Id="rId1" Type="http://schemas.openxmlformats.org/officeDocument/2006/relationships/customXmlProps" Target="itemProps57.xml"/></Relationships>
</file>

<file path=customXml/_rels/item58.xml.rels><?xml version="1.0" encoding="UTF-8" standalone="yes"?>
<Relationships xmlns="http://schemas.openxmlformats.org/package/2006/relationships"><Relationship Id="rId1" Type="http://schemas.openxmlformats.org/officeDocument/2006/relationships/customXmlProps" Target="itemProps58.xml"/></Relationships>
</file>

<file path=customXml/_rels/item59.xml.rels><?xml version="1.0" encoding="UTF-8" standalone="yes"?>
<Relationships xmlns="http://schemas.openxmlformats.org/package/2006/relationships"><Relationship Id="rId1" Type="http://schemas.openxmlformats.org/officeDocument/2006/relationships/customXmlProps" Target="itemProps59.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60.xml.rels><?xml version="1.0" encoding="UTF-8" standalone="yes"?>
<Relationships xmlns="http://schemas.openxmlformats.org/package/2006/relationships"><Relationship Id="rId1" Type="http://schemas.openxmlformats.org/officeDocument/2006/relationships/customXmlProps" Target="itemProps60.xml"/></Relationships>
</file>

<file path=customXml/_rels/item61.xml.rels><?xml version="1.0" encoding="UTF-8" standalone="yes"?>
<Relationships xmlns="http://schemas.openxmlformats.org/package/2006/relationships"><Relationship Id="rId1" Type="http://schemas.openxmlformats.org/officeDocument/2006/relationships/customXmlProps" Target="itemProps61.xml"/></Relationships>
</file>

<file path=customXml/_rels/item62.xml.rels><?xml version="1.0" encoding="UTF-8" standalone="yes"?>
<Relationships xmlns="http://schemas.openxmlformats.org/package/2006/relationships"><Relationship Id="rId1" Type="http://schemas.openxmlformats.org/officeDocument/2006/relationships/customXmlProps" Target="itemProps62.xml"/></Relationships>
</file>

<file path=customXml/_rels/item63.xml.rels><?xml version="1.0" encoding="UTF-8" standalone="yes"?>
<Relationships xmlns="http://schemas.openxmlformats.org/package/2006/relationships"><Relationship Id="rId1" Type="http://schemas.openxmlformats.org/officeDocument/2006/relationships/customXmlProps" Target="itemProps63.xml"/></Relationships>
</file>

<file path=customXml/_rels/item64.xml.rels><?xml version="1.0" encoding="UTF-8" standalone="yes"?>
<Relationships xmlns="http://schemas.openxmlformats.org/package/2006/relationships"><Relationship Id="rId1" Type="http://schemas.openxmlformats.org/officeDocument/2006/relationships/customXmlProps" Target="itemProps64.xml"/></Relationships>
</file>

<file path=customXml/_rels/item65.xml.rels><?xml version="1.0" encoding="UTF-8" standalone="yes"?>
<Relationships xmlns="http://schemas.openxmlformats.org/package/2006/relationships"><Relationship Id="rId1" Type="http://schemas.openxmlformats.org/officeDocument/2006/relationships/customXmlProps" Target="itemProps65.xml"/></Relationships>
</file>

<file path=customXml/_rels/item66.xml.rels><?xml version="1.0" encoding="UTF-8" standalone="yes"?>
<Relationships xmlns="http://schemas.openxmlformats.org/package/2006/relationships"><Relationship Id="rId1" Type="http://schemas.openxmlformats.org/officeDocument/2006/relationships/customXmlProps" Target="itemProps66.xml"/></Relationships>
</file>

<file path=customXml/_rels/item67.xml.rels><?xml version="1.0" encoding="UTF-8" standalone="yes"?>
<Relationships xmlns="http://schemas.openxmlformats.org/package/2006/relationships"><Relationship Id="rId1" Type="http://schemas.openxmlformats.org/officeDocument/2006/relationships/customXmlProps" Target="itemProps67.xml"/></Relationships>
</file>

<file path=customXml/_rels/item68.xml.rels><?xml version="1.0" encoding="UTF-8" standalone="yes"?>
<Relationships xmlns="http://schemas.openxmlformats.org/package/2006/relationships"><Relationship Id="rId1" Type="http://schemas.openxmlformats.org/officeDocument/2006/relationships/customXmlProps" Target="itemProps68.xml"/></Relationships>
</file>

<file path=customXml/_rels/item69.xml.rels><?xml version="1.0" encoding="UTF-8" standalone="yes"?>
<Relationships xmlns="http://schemas.openxmlformats.org/package/2006/relationships"><Relationship Id="rId1" Type="http://schemas.openxmlformats.org/officeDocument/2006/relationships/customXmlProps" Target="itemProps69.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70.xml.rels><?xml version="1.0" encoding="UTF-8" standalone="yes"?>
<Relationships xmlns="http://schemas.openxmlformats.org/package/2006/relationships"><Relationship Id="rId1" Type="http://schemas.openxmlformats.org/officeDocument/2006/relationships/customXmlProps" Target="itemProps70.xml"/></Relationships>
</file>

<file path=customXml/_rels/item71.xml.rels><?xml version="1.0" encoding="UTF-8" standalone="yes"?>
<Relationships xmlns="http://schemas.openxmlformats.org/package/2006/relationships"><Relationship Id="rId1" Type="http://schemas.openxmlformats.org/officeDocument/2006/relationships/customXmlProps" Target="itemProps71.xml"/></Relationships>
</file>

<file path=customXml/_rels/item72.xml.rels><?xml version="1.0" encoding="UTF-8" standalone="yes"?>
<Relationships xmlns="http://schemas.openxmlformats.org/package/2006/relationships"><Relationship Id="rId1" Type="http://schemas.openxmlformats.org/officeDocument/2006/relationships/customXmlProps" Target="itemProps72.xml"/></Relationships>
</file>

<file path=customXml/_rels/item73.xml.rels><?xml version="1.0" encoding="UTF-8" standalone="yes"?>
<Relationships xmlns="http://schemas.openxmlformats.org/package/2006/relationships"><Relationship Id="rId1" Type="http://schemas.openxmlformats.org/officeDocument/2006/relationships/customXmlProps" Target="itemProps73.xml"/></Relationships>
</file>

<file path=customXml/_rels/item74.xml.rels><?xml version="1.0" encoding="UTF-8" standalone="yes"?>
<Relationships xmlns="http://schemas.openxmlformats.org/package/2006/relationships"><Relationship Id="rId1" Type="http://schemas.openxmlformats.org/officeDocument/2006/relationships/customXmlProps" Target="itemProps74.xml"/></Relationships>
</file>

<file path=customXml/_rels/item75.xml.rels><?xml version="1.0" encoding="UTF-8" standalone="yes"?>
<Relationships xmlns="http://schemas.openxmlformats.org/package/2006/relationships"><Relationship Id="rId1" Type="http://schemas.openxmlformats.org/officeDocument/2006/relationships/customXmlProps" Target="itemProps75.xml"/></Relationships>
</file>

<file path=customXml/_rels/item76.xml.rels><?xml version="1.0" encoding="UTF-8" standalone="yes"?>
<Relationships xmlns="http://schemas.openxmlformats.org/package/2006/relationships"><Relationship Id="rId1" Type="http://schemas.openxmlformats.org/officeDocument/2006/relationships/customXmlProps" Target="itemProps76.xml"/></Relationships>
</file>

<file path=customXml/_rels/item77.xml.rels><?xml version="1.0" encoding="UTF-8" standalone="yes"?>
<Relationships xmlns="http://schemas.openxmlformats.org/package/2006/relationships"><Relationship Id="rId1" Type="http://schemas.openxmlformats.org/officeDocument/2006/relationships/customXmlProps" Target="itemProps77.xml"/></Relationships>
</file>

<file path=customXml/_rels/item78.xml.rels><?xml version="1.0" encoding="UTF-8" standalone="yes"?>
<Relationships xmlns="http://schemas.openxmlformats.org/package/2006/relationships"><Relationship Id="rId1" Type="http://schemas.openxmlformats.org/officeDocument/2006/relationships/customXmlProps" Target="itemProps78.xml"/></Relationships>
</file>

<file path=customXml/_rels/item79.xml.rels><?xml version="1.0" encoding="UTF-8" standalone="yes"?>
<Relationships xmlns="http://schemas.openxmlformats.org/package/2006/relationships"><Relationship Id="rId1" Type="http://schemas.openxmlformats.org/officeDocument/2006/relationships/customXmlProps" Target="itemProps79.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80.xml.rels><?xml version="1.0" encoding="UTF-8" standalone="yes"?>
<Relationships xmlns="http://schemas.openxmlformats.org/package/2006/relationships"><Relationship Id="rId1" Type="http://schemas.openxmlformats.org/officeDocument/2006/relationships/customXmlProps" Target="itemProps80.xml"/></Relationships>
</file>

<file path=customXml/_rels/item81.xml.rels><?xml version="1.0" encoding="UTF-8" standalone="yes"?>
<Relationships xmlns="http://schemas.openxmlformats.org/package/2006/relationships"><Relationship Id="rId1" Type="http://schemas.openxmlformats.org/officeDocument/2006/relationships/customXmlProps" Target="itemProps81.xml"/></Relationships>
</file>

<file path=customXml/_rels/item82.xml.rels><?xml version="1.0" encoding="UTF-8" standalone="yes"?>
<Relationships xmlns="http://schemas.openxmlformats.org/package/2006/relationships"><Relationship Id="rId1" Type="http://schemas.openxmlformats.org/officeDocument/2006/relationships/customXmlProps" Target="itemProps82.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40.xml><?xml version="1.0" encoding="utf-8"?>
<b:Sources xmlns:b="http://schemas.openxmlformats.org/officeDocument/2006/bibliography" xmlns="http://schemas.openxmlformats.org/officeDocument/2006/bibliography" SelectedStyle="\APA.XSL" StyleName="APA"/>
</file>

<file path=customXml/item41.xml><?xml version="1.0" encoding="utf-8"?>
<b:Sources xmlns:b="http://schemas.openxmlformats.org/officeDocument/2006/bibliography" xmlns="http://schemas.openxmlformats.org/officeDocument/2006/bibliography" SelectedStyle="\APA.XSL" StyleName="APA"/>
</file>

<file path=customXml/item42.xml><?xml version="1.0" encoding="utf-8"?>
<b:Sources xmlns:b="http://schemas.openxmlformats.org/officeDocument/2006/bibliography" xmlns="http://schemas.openxmlformats.org/officeDocument/2006/bibliography" SelectedStyle="\APA.XSL" StyleName="APA"/>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b:Sources xmlns:b="http://schemas.openxmlformats.org/officeDocument/2006/bibliography" xmlns="http://schemas.openxmlformats.org/officeDocument/2006/bibliography" SelectedStyle="\APA.XSL" StyleName="APA"/>
</file>

<file path=customXml/item45.xml><?xml version="1.0" encoding="utf-8"?>
<b:Sources xmlns:b="http://schemas.openxmlformats.org/officeDocument/2006/bibliography" xmlns="http://schemas.openxmlformats.org/officeDocument/2006/bibliography" SelectedStyle="\APA.XSL" StyleName="APA"/>
</file>

<file path=customXml/item46.xml><?xml version="1.0" encoding="utf-8"?>
<b:Sources xmlns:b="http://schemas.openxmlformats.org/officeDocument/2006/bibliography" xmlns="http://schemas.openxmlformats.org/officeDocument/2006/bibliography" SelectedStyle="\APA.XSL" StyleName="APA"/>
</file>

<file path=customXml/item47.xml><?xml version="1.0" encoding="utf-8"?>
<b:Sources xmlns:b="http://schemas.openxmlformats.org/officeDocument/2006/bibliography" xmlns="http://schemas.openxmlformats.org/officeDocument/2006/bibliography" SelectedStyle="\APA.XSL" StyleName="APA"/>
</file>

<file path=customXml/item48.xml><?xml version="1.0" encoding="utf-8"?>
<b:Sources xmlns:b="http://schemas.openxmlformats.org/officeDocument/2006/bibliography" xmlns="http://schemas.openxmlformats.org/officeDocument/2006/bibliography" SelectedStyle="\APA.XSL" StyleName="APA"/>
</file>

<file path=customXml/item49.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50.xml><?xml version="1.0" encoding="utf-8"?>
<b:Sources xmlns:b="http://schemas.openxmlformats.org/officeDocument/2006/bibliography" xmlns="http://schemas.openxmlformats.org/officeDocument/2006/bibliography" SelectedStyle="\APA.XSL" StyleName="APA"/>
</file>

<file path=customXml/item51.xml><?xml version="1.0" encoding="utf-8"?>
<b:Sources xmlns:b="http://schemas.openxmlformats.org/officeDocument/2006/bibliography" xmlns="http://schemas.openxmlformats.org/officeDocument/2006/bibliography" SelectedStyle="\APA.XSL" StyleName="APA"/>
</file>

<file path=customXml/item52.xml><?xml version="1.0" encoding="utf-8"?>
<b:Sources xmlns:b="http://schemas.openxmlformats.org/officeDocument/2006/bibliography" xmlns="http://schemas.openxmlformats.org/officeDocument/2006/bibliography" SelectedStyle="\APA.XSL" StyleName="APA"/>
</file>

<file path=customXml/item53.xml><?xml version="1.0" encoding="utf-8"?>
<b:Sources xmlns:b="http://schemas.openxmlformats.org/officeDocument/2006/bibliography" xmlns="http://schemas.openxmlformats.org/officeDocument/2006/bibliography" SelectedStyle="\APA.XSL" StyleName="APA"/>
</file>

<file path=customXml/item54.xml><?xml version="1.0" encoding="utf-8"?>
<b:Sources xmlns:b="http://schemas.openxmlformats.org/officeDocument/2006/bibliography" xmlns="http://schemas.openxmlformats.org/officeDocument/2006/bibliography" SelectedStyle="\APA.XSL" StyleName="APA"/>
</file>

<file path=customXml/item55.xml><?xml version="1.0" encoding="utf-8"?>
<b:Sources xmlns:b="http://schemas.openxmlformats.org/officeDocument/2006/bibliography" xmlns="http://schemas.openxmlformats.org/officeDocument/2006/bibliography" SelectedStyle="\APA.XSL" StyleName="APA"/>
</file>

<file path=customXml/item56.xml><?xml version="1.0" encoding="utf-8"?>
<b:Sources xmlns:b="http://schemas.openxmlformats.org/officeDocument/2006/bibliography" xmlns="http://schemas.openxmlformats.org/officeDocument/2006/bibliography" SelectedStyle="\APA.XSL" StyleName="APA"/>
</file>

<file path=customXml/item57.xml><?xml version="1.0" encoding="utf-8"?>
<b:Sources xmlns:b="http://schemas.openxmlformats.org/officeDocument/2006/bibliography" xmlns="http://schemas.openxmlformats.org/officeDocument/2006/bibliography" SelectedStyle="\APA.XSL" StyleName="APA"/>
</file>

<file path=customXml/item58.xml><?xml version="1.0" encoding="utf-8"?>
<b:Sources xmlns:b="http://schemas.openxmlformats.org/officeDocument/2006/bibliography" xmlns="http://schemas.openxmlformats.org/officeDocument/2006/bibliography" SelectedStyle="\APA.XSL" StyleName="APA"/>
</file>

<file path=customXml/item59.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60.xml><?xml version="1.0" encoding="utf-8"?>
<b:Sources xmlns:b="http://schemas.openxmlformats.org/officeDocument/2006/bibliography" xmlns="http://schemas.openxmlformats.org/officeDocument/2006/bibliography" SelectedStyle="\APA.XSL" StyleName="APA"/>
</file>

<file path=customXml/item61.xml><?xml version="1.0" encoding="utf-8"?>
<b:Sources xmlns:b="http://schemas.openxmlformats.org/officeDocument/2006/bibliography" xmlns="http://schemas.openxmlformats.org/officeDocument/2006/bibliography" SelectedStyle="\APA.XSL" StyleName="APA"/>
</file>

<file path=customXml/item62.xml><?xml version="1.0" encoding="utf-8"?>
<b:Sources xmlns:b="http://schemas.openxmlformats.org/officeDocument/2006/bibliography" xmlns="http://schemas.openxmlformats.org/officeDocument/2006/bibliography" SelectedStyle="\APA.XSL" StyleName="APA"/>
</file>

<file path=customXml/item63.xml><?xml version="1.0" encoding="utf-8"?>
<b:Sources xmlns:b="http://schemas.openxmlformats.org/officeDocument/2006/bibliography" xmlns="http://schemas.openxmlformats.org/officeDocument/2006/bibliography" SelectedStyle="\APA.XSL" StyleName="APA"/>
</file>

<file path=customXml/item64.xml><?xml version="1.0" encoding="utf-8"?>
<b:Sources xmlns:b="http://schemas.openxmlformats.org/officeDocument/2006/bibliography" xmlns="http://schemas.openxmlformats.org/officeDocument/2006/bibliography" SelectedStyle="\APA.XSL" StyleName="APA"/>
</file>

<file path=customXml/item65.xml><?xml version="1.0" encoding="utf-8"?>
<b:Sources xmlns:b="http://schemas.openxmlformats.org/officeDocument/2006/bibliography" xmlns="http://schemas.openxmlformats.org/officeDocument/2006/bibliography" SelectedStyle="\APA.XSL" StyleName="APA"/>
</file>

<file path=customXml/item66.xml><?xml version="1.0" encoding="utf-8"?>
<b:Sources xmlns:b="http://schemas.openxmlformats.org/officeDocument/2006/bibliography" xmlns="http://schemas.openxmlformats.org/officeDocument/2006/bibliography" SelectedStyle="\APA.XSL" StyleName="APA"/>
</file>

<file path=customXml/item67.xml><?xml version="1.0" encoding="utf-8"?>
<b:Sources xmlns:b="http://schemas.openxmlformats.org/officeDocument/2006/bibliography" xmlns="http://schemas.openxmlformats.org/officeDocument/2006/bibliography" SelectedStyle="\APA.XSL" StyleName="APA"/>
</file>

<file path=customXml/item68.xml><?xml version="1.0" encoding="utf-8"?>
<b:Sources xmlns:b="http://schemas.openxmlformats.org/officeDocument/2006/bibliography" xmlns="http://schemas.openxmlformats.org/officeDocument/2006/bibliography" SelectedStyle="\APA.XSL" StyleName="APA"/>
</file>

<file path=customXml/item69.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70.xml><?xml version="1.0" encoding="utf-8"?>
<b:Sources xmlns:b="http://schemas.openxmlformats.org/officeDocument/2006/bibliography" xmlns="http://schemas.openxmlformats.org/officeDocument/2006/bibliography" SelectedStyle="\APA.XSL" StyleName="APA"/>
</file>

<file path=customXml/item71.xml><?xml version="1.0" encoding="utf-8"?>
<b:Sources xmlns:b="http://schemas.openxmlformats.org/officeDocument/2006/bibliography" xmlns="http://schemas.openxmlformats.org/officeDocument/2006/bibliography" SelectedStyle="\APA.XSL" StyleName="APA"/>
</file>

<file path=customXml/item72.xml><?xml version="1.0" encoding="utf-8"?>
<b:Sources xmlns:b="http://schemas.openxmlformats.org/officeDocument/2006/bibliography" xmlns="http://schemas.openxmlformats.org/officeDocument/2006/bibliography" SelectedStyle="\APA.XSL" StyleName="APA"/>
</file>

<file path=customXml/item73.xml><?xml version="1.0" encoding="utf-8"?>
<b:Sources xmlns:b="http://schemas.openxmlformats.org/officeDocument/2006/bibliography" xmlns="http://schemas.openxmlformats.org/officeDocument/2006/bibliography" SelectedStyle="\APA.XSL" StyleName="APA"/>
</file>

<file path=customXml/item74.xml><?xml version="1.0" encoding="utf-8"?>
<b:Sources xmlns:b="http://schemas.openxmlformats.org/officeDocument/2006/bibliography" xmlns="http://schemas.openxmlformats.org/officeDocument/2006/bibliography" SelectedStyle="\APA.XSL" StyleName="APA"/>
</file>

<file path=customXml/item75.xml><?xml version="1.0" encoding="utf-8"?>
<b:Sources xmlns:b="http://schemas.openxmlformats.org/officeDocument/2006/bibliography" xmlns="http://schemas.openxmlformats.org/officeDocument/2006/bibliography" SelectedStyle="\APA.XSL" StyleName="APA"/>
</file>

<file path=customXml/item76.xml><?xml version="1.0" encoding="utf-8"?>
<b:Sources xmlns:b="http://schemas.openxmlformats.org/officeDocument/2006/bibliography" xmlns="http://schemas.openxmlformats.org/officeDocument/2006/bibliography" SelectedStyle="\APA.XSL" StyleName="APA"/>
</file>

<file path=customXml/item77.xml><?xml version="1.0" encoding="utf-8"?>
<b:Sources xmlns:b="http://schemas.openxmlformats.org/officeDocument/2006/bibliography" xmlns="http://schemas.openxmlformats.org/officeDocument/2006/bibliography" SelectedStyle="\APA.XSL" StyleName="APA"/>
</file>

<file path=customXml/item78.xml><?xml version="1.0" encoding="utf-8"?>
<b:Sources xmlns:b="http://schemas.openxmlformats.org/officeDocument/2006/bibliography" xmlns="http://schemas.openxmlformats.org/officeDocument/2006/bibliography" SelectedStyle="\APA.XSL" StyleName="APA"/>
</file>

<file path=customXml/item79.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80.xml><?xml version="1.0" encoding="utf-8"?>
<b:Sources xmlns:b="http://schemas.openxmlformats.org/officeDocument/2006/bibliography" xmlns="http://schemas.openxmlformats.org/officeDocument/2006/bibliography" SelectedStyle="\APA.XSL" StyleName="APA"/>
</file>

<file path=customXml/item81.xml><?xml version="1.0" encoding="utf-8"?>
<b:Sources xmlns:b="http://schemas.openxmlformats.org/officeDocument/2006/bibliography" xmlns="http://schemas.openxmlformats.org/officeDocument/2006/bibliography" SelectedStyle="\APA.XSL" StyleName="APA"/>
</file>

<file path=customXml/item82.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8ACA56-3E21-9D40-80FA-5F701BFA9A3E}">
  <ds:schemaRefs>
    <ds:schemaRef ds:uri="http://schemas.openxmlformats.org/officeDocument/2006/bibliography"/>
  </ds:schemaRefs>
</ds:datastoreItem>
</file>

<file path=customXml/itemProps10.xml><?xml version="1.0" encoding="utf-8"?>
<ds:datastoreItem xmlns:ds="http://schemas.openxmlformats.org/officeDocument/2006/customXml" ds:itemID="{CFF9B235-C6F9-D148-BC6D-144ABBDCD590}">
  <ds:schemaRefs>
    <ds:schemaRef ds:uri="http://schemas.openxmlformats.org/officeDocument/2006/bibliography"/>
  </ds:schemaRefs>
</ds:datastoreItem>
</file>

<file path=customXml/itemProps11.xml><?xml version="1.0" encoding="utf-8"?>
<ds:datastoreItem xmlns:ds="http://schemas.openxmlformats.org/officeDocument/2006/customXml" ds:itemID="{C52DA2CF-9D4E-AA46-9076-5E3BB85F27BB}">
  <ds:schemaRefs>
    <ds:schemaRef ds:uri="http://schemas.openxmlformats.org/officeDocument/2006/bibliography"/>
  </ds:schemaRefs>
</ds:datastoreItem>
</file>

<file path=customXml/itemProps12.xml><?xml version="1.0" encoding="utf-8"?>
<ds:datastoreItem xmlns:ds="http://schemas.openxmlformats.org/officeDocument/2006/customXml" ds:itemID="{496881B0-B9DB-B34E-8CBB-834C0115EF42}">
  <ds:schemaRefs>
    <ds:schemaRef ds:uri="http://schemas.openxmlformats.org/officeDocument/2006/bibliography"/>
  </ds:schemaRefs>
</ds:datastoreItem>
</file>

<file path=customXml/itemProps13.xml><?xml version="1.0" encoding="utf-8"?>
<ds:datastoreItem xmlns:ds="http://schemas.openxmlformats.org/officeDocument/2006/customXml" ds:itemID="{0777A667-7E12-F443-929B-6AAB3CB2B7D9}">
  <ds:schemaRefs>
    <ds:schemaRef ds:uri="http://schemas.openxmlformats.org/officeDocument/2006/bibliography"/>
  </ds:schemaRefs>
</ds:datastoreItem>
</file>

<file path=customXml/itemProps14.xml><?xml version="1.0" encoding="utf-8"?>
<ds:datastoreItem xmlns:ds="http://schemas.openxmlformats.org/officeDocument/2006/customXml" ds:itemID="{B3E5829D-AA9A-7F43-9D5B-977521FF4366}">
  <ds:schemaRefs>
    <ds:schemaRef ds:uri="http://schemas.openxmlformats.org/officeDocument/2006/bibliography"/>
  </ds:schemaRefs>
</ds:datastoreItem>
</file>

<file path=customXml/itemProps15.xml><?xml version="1.0" encoding="utf-8"?>
<ds:datastoreItem xmlns:ds="http://schemas.openxmlformats.org/officeDocument/2006/customXml" ds:itemID="{4F8092AF-B30B-2B44-8224-55F0DC19F6B4}">
  <ds:schemaRefs>
    <ds:schemaRef ds:uri="http://schemas.openxmlformats.org/officeDocument/2006/bibliography"/>
  </ds:schemaRefs>
</ds:datastoreItem>
</file>

<file path=customXml/itemProps16.xml><?xml version="1.0" encoding="utf-8"?>
<ds:datastoreItem xmlns:ds="http://schemas.openxmlformats.org/officeDocument/2006/customXml" ds:itemID="{35BF5208-EB9C-2440-9DAA-F881B5EA81F3}">
  <ds:schemaRefs>
    <ds:schemaRef ds:uri="http://schemas.openxmlformats.org/officeDocument/2006/bibliography"/>
  </ds:schemaRefs>
</ds:datastoreItem>
</file>

<file path=customXml/itemProps17.xml><?xml version="1.0" encoding="utf-8"?>
<ds:datastoreItem xmlns:ds="http://schemas.openxmlformats.org/officeDocument/2006/customXml" ds:itemID="{5AD689A6-B126-5A40-A9B6-CBBD22AA96A1}">
  <ds:schemaRefs>
    <ds:schemaRef ds:uri="http://schemas.openxmlformats.org/officeDocument/2006/bibliography"/>
  </ds:schemaRefs>
</ds:datastoreItem>
</file>

<file path=customXml/itemProps18.xml><?xml version="1.0" encoding="utf-8"?>
<ds:datastoreItem xmlns:ds="http://schemas.openxmlformats.org/officeDocument/2006/customXml" ds:itemID="{4CF44522-9FBD-B549-9711-255FD5E77615}">
  <ds:schemaRefs>
    <ds:schemaRef ds:uri="http://schemas.openxmlformats.org/officeDocument/2006/bibliography"/>
  </ds:schemaRefs>
</ds:datastoreItem>
</file>

<file path=customXml/itemProps19.xml><?xml version="1.0" encoding="utf-8"?>
<ds:datastoreItem xmlns:ds="http://schemas.openxmlformats.org/officeDocument/2006/customXml" ds:itemID="{943910BE-F9C7-CB46-B475-9444F2E009C0}">
  <ds:schemaRefs>
    <ds:schemaRef ds:uri="http://schemas.openxmlformats.org/officeDocument/2006/bibliography"/>
  </ds:schemaRefs>
</ds:datastoreItem>
</file>

<file path=customXml/itemProps2.xml><?xml version="1.0" encoding="utf-8"?>
<ds:datastoreItem xmlns:ds="http://schemas.openxmlformats.org/officeDocument/2006/customXml" ds:itemID="{DCCCDBBF-B643-5947-9709-A6352FAA4AC4}">
  <ds:schemaRefs>
    <ds:schemaRef ds:uri="http://schemas.openxmlformats.org/officeDocument/2006/bibliography"/>
  </ds:schemaRefs>
</ds:datastoreItem>
</file>

<file path=customXml/itemProps20.xml><?xml version="1.0" encoding="utf-8"?>
<ds:datastoreItem xmlns:ds="http://schemas.openxmlformats.org/officeDocument/2006/customXml" ds:itemID="{A3E331B5-29AB-F441-AD7E-F09525A8DCC2}">
  <ds:schemaRefs>
    <ds:schemaRef ds:uri="http://schemas.openxmlformats.org/officeDocument/2006/bibliography"/>
  </ds:schemaRefs>
</ds:datastoreItem>
</file>

<file path=customXml/itemProps21.xml><?xml version="1.0" encoding="utf-8"?>
<ds:datastoreItem xmlns:ds="http://schemas.openxmlformats.org/officeDocument/2006/customXml" ds:itemID="{51F00121-F76D-A243-93E2-FB9C7DF17157}">
  <ds:schemaRefs>
    <ds:schemaRef ds:uri="http://schemas.openxmlformats.org/officeDocument/2006/bibliography"/>
  </ds:schemaRefs>
</ds:datastoreItem>
</file>

<file path=customXml/itemProps22.xml><?xml version="1.0" encoding="utf-8"?>
<ds:datastoreItem xmlns:ds="http://schemas.openxmlformats.org/officeDocument/2006/customXml" ds:itemID="{90EF17B3-0E31-C54F-A7F0-EEFAA296FAFE}">
  <ds:schemaRefs>
    <ds:schemaRef ds:uri="http://schemas.openxmlformats.org/officeDocument/2006/bibliography"/>
  </ds:schemaRefs>
</ds:datastoreItem>
</file>

<file path=customXml/itemProps23.xml><?xml version="1.0" encoding="utf-8"?>
<ds:datastoreItem xmlns:ds="http://schemas.openxmlformats.org/officeDocument/2006/customXml" ds:itemID="{860715A3-F1D3-41D0-8A4A-3D9EEB35C92B}">
  <ds:schemaRefs>
    <ds:schemaRef ds:uri="http://schemas.openxmlformats.org/officeDocument/2006/bibliography"/>
  </ds:schemaRefs>
</ds:datastoreItem>
</file>

<file path=customXml/itemProps24.xml><?xml version="1.0" encoding="utf-8"?>
<ds:datastoreItem xmlns:ds="http://schemas.openxmlformats.org/officeDocument/2006/customXml" ds:itemID="{4723284E-BBDD-814D-84B6-2791B137FF5A}">
  <ds:schemaRefs>
    <ds:schemaRef ds:uri="http://schemas.openxmlformats.org/officeDocument/2006/bibliography"/>
  </ds:schemaRefs>
</ds:datastoreItem>
</file>

<file path=customXml/itemProps25.xml><?xml version="1.0" encoding="utf-8"?>
<ds:datastoreItem xmlns:ds="http://schemas.openxmlformats.org/officeDocument/2006/customXml" ds:itemID="{9BC2A45D-3755-8D47-AB54-BA1A0EDFECC2}">
  <ds:schemaRefs>
    <ds:schemaRef ds:uri="http://schemas.openxmlformats.org/officeDocument/2006/bibliography"/>
  </ds:schemaRefs>
</ds:datastoreItem>
</file>

<file path=customXml/itemProps26.xml><?xml version="1.0" encoding="utf-8"?>
<ds:datastoreItem xmlns:ds="http://schemas.openxmlformats.org/officeDocument/2006/customXml" ds:itemID="{E610AA74-F715-9A47-B414-662BB00DB94F}">
  <ds:schemaRefs>
    <ds:schemaRef ds:uri="http://schemas.openxmlformats.org/officeDocument/2006/bibliography"/>
  </ds:schemaRefs>
</ds:datastoreItem>
</file>

<file path=customXml/itemProps27.xml><?xml version="1.0" encoding="utf-8"?>
<ds:datastoreItem xmlns:ds="http://schemas.openxmlformats.org/officeDocument/2006/customXml" ds:itemID="{1C8432F3-B0B6-2543-8448-0DA213881513}">
  <ds:schemaRefs>
    <ds:schemaRef ds:uri="http://schemas.openxmlformats.org/officeDocument/2006/bibliography"/>
  </ds:schemaRefs>
</ds:datastoreItem>
</file>

<file path=customXml/itemProps28.xml><?xml version="1.0" encoding="utf-8"?>
<ds:datastoreItem xmlns:ds="http://schemas.openxmlformats.org/officeDocument/2006/customXml" ds:itemID="{C1B91971-4EA3-0B42-AB6D-F3B283E4D7FD}">
  <ds:schemaRefs>
    <ds:schemaRef ds:uri="http://schemas.openxmlformats.org/officeDocument/2006/bibliography"/>
  </ds:schemaRefs>
</ds:datastoreItem>
</file>

<file path=customXml/itemProps29.xml><?xml version="1.0" encoding="utf-8"?>
<ds:datastoreItem xmlns:ds="http://schemas.openxmlformats.org/officeDocument/2006/customXml" ds:itemID="{7490F7A5-9701-6744-B299-1CA544D85F58}">
  <ds:schemaRefs>
    <ds:schemaRef ds:uri="http://schemas.openxmlformats.org/officeDocument/2006/bibliography"/>
  </ds:schemaRefs>
</ds:datastoreItem>
</file>

<file path=customXml/itemProps3.xml><?xml version="1.0" encoding="utf-8"?>
<ds:datastoreItem xmlns:ds="http://schemas.openxmlformats.org/officeDocument/2006/customXml" ds:itemID="{5E0DCF27-1033-5A47-8BA6-687A65A25CA0}">
  <ds:schemaRefs>
    <ds:schemaRef ds:uri="http://schemas.openxmlformats.org/officeDocument/2006/bibliography"/>
  </ds:schemaRefs>
</ds:datastoreItem>
</file>

<file path=customXml/itemProps30.xml><?xml version="1.0" encoding="utf-8"?>
<ds:datastoreItem xmlns:ds="http://schemas.openxmlformats.org/officeDocument/2006/customXml" ds:itemID="{72505652-3BC7-B242-BE66-97D37263AA5A}">
  <ds:schemaRefs>
    <ds:schemaRef ds:uri="http://schemas.openxmlformats.org/officeDocument/2006/bibliography"/>
  </ds:schemaRefs>
</ds:datastoreItem>
</file>

<file path=customXml/itemProps31.xml><?xml version="1.0" encoding="utf-8"?>
<ds:datastoreItem xmlns:ds="http://schemas.openxmlformats.org/officeDocument/2006/customXml" ds:itemID="{A5151F4B-9F9F-A746-938F-03487CA36C7C}">
  <ds:schemaRefs>
    <ds:schemaRef ds:uri="http://schemas.openxmlformats.org/officeDocument/2006/bibliography"/>
  </ds:schemaRefs>
</ds:datastoreItem>
</file>

<file path=customXml/itemProps32.xml><?xml version="1.0" encoding="utf-8"?>
<ds:datastoreItem xmlns:ds="http://schemas.openxmlformats.org/officeDocument/2006/customXml" ds:itemID="{9A79CF24-1FB2-9D49-AD47-67B63D206B8D}">
  <ds:schemaRefs>
    <ds:schemaRef ds:uri="http://schemas.openxmlformats.org/officeDocument/2006/bibliography"/>
  </ds:schemaRefs>
</ds:datastoreItem>
</file>

<file path=customXml/itemProps33.xml><?xml version="1.0" encoding="utf-8"?>
<ds:datastoreItem xmlns:ds="http://schemas.openxmlformats.org/officeDocument/2006/customXml" ds:itemID="{F1654E06-DC8E-6C44-8B51-5574836A2976}">
  <ds:schemaRefs>
    <ds:schemaRef ds:uri="http://schemas.openxmlformats.org/officeDocument/2006/bibliography"/>
  </ds:schemaRefs>
</ds:datastoreItem>
</file>

<file path=customXml/itemProps34.xml><?xml version="1.0" encoding="utf-8"?>
<ds:datastoreItem xmlns:ds="http://schemas.openxmlformats.org/officeDocument/2006/customXml" ds:itemID="{E0D15CA0-9E61-B546-8F92-48FC4759D3E5}">
  <ds:schemaRefs>
    <ds:schemaRef ds:uri="http://schemas.openxmlformats.org/officeDocument/2006/bibliography"/>
  </ds:schemaRefs>
</ds:datastoreItem>
</file>

<file path=customXml/itemProps35.xml><?xml version="1.0" encoding="utf-8"?>
<ds:datastoreItem xmlns:ds="http://schemas.openxmlformats.org/officeDocument/2006/customXml" ds:itemID="{8A15BF31-4E84-4140-B82B-583826DF611C}">
  <ds:schemaRefs>
    <ds:schemaRef ds:uri="http://schemas.openxmlformats.org/officeDocument/2006/bibliography"/>
  </ds:schemaRefs>
</ds:datastoreItem>
</file>

<file path=customXml/itemProps36.xml><?xml version="1.0" encoding="utf-8"?>
<ds:datastoreItem xmlns:ds="http://schemas.openxmlformats.org/officeDocument/2006/customXml" ds:itemID="{DB298473-03F7-4597-BC2A-56D125204F67}">
  <ds:schemaRefs>
    <ds:schemaRef ds:uri="http://schemas.openxmlformats.org/officeDocument/2006/bibliography"/>
  </ds:schemaRefs>
</ds:datastoreItem>
</file>

<file path=customXml/itemProps37.xml><?xml version="1.0" encoding="utf-8"?>
<ds:datastoreItem xmlns:ds="http://schemas.openxmlformats.org/officeDocument/2006/customXml" ds:itemID="{128A0647-B0ED-1942-8709-07A6058B0C1D}">
  <ds:schemaRefs>
    <ds:schemaRef ds:uri="http://schemas.openxmlformats.org/officeDocument/2006/bibliography"/>
  </ds:schemaRefs>
</ds:datastoreItem>
</file>

<file path=customXml/itemProps38.xml><?xml version="1.0" encoding="utf-8"?>
<ds:datastoreItem xmlns:ds="http://schemas.openxmlformats.org/officeDocument/2006/customXml" ds:itemID="{07F5B50A-9F11-104C-9C98-D01AD9752B13}">
  <ds:schemaRefs>
    <ds:schemaRef ds:uri="http://schemas.openxmlformats.org/officeDocument/2006/bibliography"/>
  </ds:schemaRefs>
</ds:datastoreItem>
</file>

<file path=customXml/itemProps39.xml><?xml version="1.0" encoding="utf-8"?>
<ds:datastoreItem xmlns:ds="http://schemas.openxmlformats.org/officeDocument/2006/customXml" ds:itemID="{26F82F73-16D5-4234-9EF5-0698B79FB4FF}">
  <ds:schemaRefs>
    <ds:schemaRef ds:uri="http://schemas.openxmlformats.org/officeDocument/2006/bibliography"/>
  </ds:schemaRefs>
</ds:datastoreItem>
</file>

<file path=customXml/itemProps4.xml><?xml version="1.0" encoding="utf-8"?>
<ds:datastoreItem xmlns:ds="http://schemas.openxmlformats.org/officeDocument/2006/customXml" ds:itemID="{11374303-390B-4FB1-B95C-321E2CA25AF7}">
  <ds:schemaRefs>
    <ds:schemaRef ds:uri="http://schemas.openxmlformats.org/officeDocument/2006/bibliography"/>
  </ds:schemaRefs>
</ds:datastoreItem>
</file>

<file path=customXml/itemProps40.xml><?xml version="1.0" encoding="utf-8"?>
<ds:datastoreItem xmlns:ds="http://schemas.openxmlformats.org/officeDocument/2006/customXml" ds:itemID="{7D24E5E7-7D0D-9E4D-B2E2-DA0AA7E926DF}">
  <ds:schemaRefs>
    <ds:schemaRef ds:uri="http://schemas.openxmlformats.org/officeDocument/2006/bibliography"/>
  </ds:schemaRefs>
</ds:datastoreItem>
</file>

<file path=customXml/itemProps41.xml><?xml version="1.0" encoding="utf-8"?>
<ds:datastoreItem xmlns:ds="http://schemas.openxmlformats.org/officeDocument/2006/customXml" ds:itemID="{567BD9D6-2F9B-DD41-9A89-3B9925E72AFA}">
  <ds:schemaRefs>
    <ds:schemaRef ds:uri="http://schemas.openxmlformats.org/officeDocument/2006/bibliography"/>
  </ds:schemaRefs>
</ds:datastoreItem>
</file>

<file path=customXml/itemProps42.xml><?xml version="1.0" encoding="utf-8"?>
<ds:datastoreItem xmlns:ds="http://schemas.openxmlformats.org/officeDocument/2006/customXml" ds:itemID="{435925D1-7272-D843-8159-34242E05906C}">
  <ds:schemaRefs>
    <ds:schemaRef ds:uri="http://schemas.openxmlformats.org/officeDocument/2006/bibliography"/>
  </ds:schemaRefs>
</ds:datastoreItem>
</file>

<file path=customXml/itemProps43.xml><?xml version="1.0" encoding="utf-8"?>
<ds:datastoreItem xmlns:ds="http://schemas.openxmlformats.org/officeDocument/2006/customXml" ds:itemID="{6252E46B-5114-ED4E-BB20-0999B4353897}">
  <ds:schemaRefs>
    <ds:schemaRef ds:uri="http://schemas.openxmlformats.org/officeDocument/2006/bibliography"/>
  </ds:schemaRefs>
</ds:datastoreItem>
</file>

<file path=customXml/itemProps44.xml><?xml version="1.0" encoding="utf-8"?>
<ds:datastoreItem xmlns:ds="http://schemas.openxmlformats.org/officeDocument/2006/customXml" ds:itemID="{A51EB57C-4C64-D146-A485-6B5E0AF77E22}">
  <ds:schemaRefs>
    <ds:schemaRef ds:uri="http://schemas.openxmlformats.org/officeDocument/2006/bibliography"/>
  </ds:schemaRefs>
</ds:datastoreItem>
</file>

<file path=customXml/itemProps45.xml><?xml version="1.0" encoding="utf-8"?>
<ds:datastoreItem xmlns:ds="http://schemas.openxmlformats.org/officeDocument/2006/customXml" ds:itemID="{1A6E2BED-0FCE-9443-9252-22BCC2520DAF}">
  <ds:schemaRefs>
    <ds:schemaRef ds:uri="http://schemas.openxmlformats.org/officeDocument/2006/bibliography"/>
  </ds:schemaRefs>
</ds:datastoreItem>
</file>

<file path=customXml/itemProps46.xml><?xml version="1.0" encoding="utf-8"?>
<ds:datastoreItem xmlns:ds="http://schemas.openxmlformats.org/officeDocument/2006/customXml" ds:itemID="{A41F513F-F04F-F444-8706-3F5266E5333B}">
  <ds:schemaRefs>
    <ds:schemaRef ds:uri="http://schemas.openxmlformats.org/officeDocument/2006/bibliography"/>
  </ds:schemaRefs>
</ds:datastoreItem>
</file>

<file path=customXml/itemProps47.xml><?xml version="1.0" encoding="utf-8"?>
<ds:datastoreItem xmlns:ds="http://schemas.openxmlformats.org/officeDocument/2006/customXml" ds:itemID="{20BB5A4E-B781-294A-974E-E0D644C297C1}">
  <ds:schemaRefs>
    <ds:schemaRef ds:uri="http://schemas.openxmlformats.org/officeDocument/2006/bibliography"/>
  </ds:schemaRefs>
</ds:datastoreItem>
</file>

<file path=customXml/itemProps48.xml><?xml version="1.0" encoding="utf-8"?>
<ds:datastoreItem xmlns:ds="http://schemas.openxmlformats.org/officeDocument/2006/customXml" ds:itemID="{F06253B2-5C71-1F43-94A7-AEB24CF809D9}">
  <ds:schemaRefs>
    <ds:schemaRef ds:uri="http://schemas.openxmlformats.org/officeDocument/2006/bibliography"/>
  </ds:schemaRefs>
</ds:datastoreItem>
</file>

<file path=customXml/itemProps49.xml><?xml version="1.0" encoding="utf-8"?>
<ds:datastoreItem xmlns:ds="http://schemas.openxmlformats.org/officeDocument/2006/customXml" ds:itemID="{624B82DE-1636-224A-AC43-A73A7B77ECC5}">
  <ds:schemaRefs>
    <ds:schemaRef ds:uri="http://schemas.openxmlformats.org/officeDocument/2006/bibliography"/>
  </ds:schemaRefs>
</ds:datastoreItem>
</file>

<file path=customXml/itemProps5.xml><?xml version="1.0" encoding="utf-8"?>
<ds:datastoreItem xmlns:ds="http://schemas.openxmlformats.org/officeDocument/2006/customXml" ds:itemID="{2453E9F7-E4FC-4988-B02B-EE4FF9FDE97F}">
  <ds:schemaRefs>
    <ds:schemaRef ds:uri="http://schemas.openxmlformats.org/officeDocument/2006/bibliography"/>
  </ds:schemaRefs>
</ds:datastoreItem>
</file>

<file path=customXml/itemProps50.xml><?xml version="1.0" encoding="utf-8"?>
<ds:datastoreItem xmlns:ds="http://schemas.openxmlformats.org/officeDocument/2006/customXml" ds:itemID="{30658C7C-5412-654D-B4FC-A549702A61E1}">
  <ds:schemaRefs>
    <ds:schemaRef ds:uri="http://schemas.openxmlformats.org/officeDocument/2006/bibliography"/>
  </ds:schemaRefs>
</ds:datastoreItem>
</file>

<file path=customXml/itemProps51.xml><?xml version="1.0" encoding="utf-8"?>
<ds:datastoreItem xmlns:ds="http://schemas.openxmlformats.org/officeDocument/2006/customXml" ds:itemID="{BF4C2941-4C4A-AE43-AAB5-20D45874E2A1}">
  <ds:schemaRefs>
    <ds:schemaRef ds:uri="http://schemas.openxmlformats.org/officeDocument/2006/bibliography"/>
  </ds:schemaRefs>
</ds:datastoreItem>
</file>

<file path=customXml/itemProps52.xml><?xml version="1.0" encoding="utf-8"?>
<ds:datastoreItem xmlns:ds="http://schemas.openxmlformats.org/officeDocument/2006/customXml" ds:itemID="{89A9CC7B-8FCD-6440-9FAC-13BD0134576E}">
  <ds:schemaRefs>
    <ds:schemaRef ds:uri="http://schemas.openxmlformats.org/officeDocument/2006/bibliography"/>
  </ds:schemaRefs>
</ds:datastoreItem>
</file>

<file path=customXml/itemProps53.xml><?xml version="1.0" encoding="utf-8"?>
<ds:datastoreItem xmlns:ds="http://schemas.openxmlformats.org/officeDocument/2006/customXml" ds:itemID="{0B37F754-E8C9-354A-8604-603EF3553021}">
  <ds:schemaRefs>
    <ds:schemaRef ds:uri="http://schemas.openxmlformats.org/officeDocument/2006/bibliography"/>
  </ds:schemaRefs>
</ds:datastoreItem>
</file>

<file path=customXml/itemProps54.xml><?xml version="1.0" encoding="utf-8"?>
<ds:datastoreItem xmlns:ds="http://schemas.openxmlformats.org/officeDocument/2006/customXml" ds:itemID="{6011D9F8-D6FF-7E41-A3E7-6F1B6704F4A4}">
  <ds:schemaRefs>
    <ds:schemaRef ds:uri="http://schemas.openxmlformats.org/officeDocument/2006/bibliography"/>
  </ds:schemaRefs>
</ds:datastoreItem>
</file>

<file path=customXml/itemProps55.xml><?xml version="1.0" encoding="utf-8"?>
<ds:datastoreItem xmlns:ds="http://schemas.openxmlformats.org/officeDocument/2006/customXml" ds:itemID="{BB5C8894-CF58-3346-B94B-7B609B66356A}">
  <ds:schemaRefs>
    <ds:schemaRef ds:uri="http://schemas.openxmlformats.org/officeDocument/2006/bibliography"/>
  </ds:schemaRefs>
</ds:datastoreItem>
</file>

<file path=customXml/itemProps56.xml><?xml version="1.0" encoding="utf-8"?>
<ds:datastoreItem xmlns:ds="http://schemas.openxmlformats.org/officeDocument/2006/customXml" ds:itemID="{8AE41BC3-BACE-DD40-AA58-51E8D956708A}">
  <ds:schemaRefs>
    <ds:schemaRef ds:uri="http://schemas.openxmlformats.org/officeDocument/2006/bibliography"/>
  </ds:schemaRefs>
</ds:datastoreItem>
</file>

<file path=customXml/itemProps57.xml><?xml version="1.0" encoding="utf-8"?>
<ds:datastoreItem xmlns:ds="http://schemas.openxmlformats.org/officeDocument/2006/customXml" ds:itemID="{6E69C4D0-CD89-2742-891C-410F2BC5EDDA}">
  <ds:schemaRefs>
    <ds:schemaRef ds:uri="http://schemas.openxmlformats.org/officeDocument/2006/bibliography"/>
  </ds:schemaRefs>
</ds:datastoreItem>
</file>

<file path=customXml/itemProps58.xml><?xml version="1.0" encoding="utf-8"?>
<ds:datastoreItem xmlns:ds="http://schemas.openxmlformats.org/officeDocument/2006/customXml" ds:itemID="{E7C72E2D-428A-564E-9F54-C13BA21BCAFF}">
  <ds:schemaRefs>
    <ds:schemaRef ds:uri="http://schemas.openxmlformats.org/officeDocument/2006/bibliography"/>
  </ds:schemaRefs>
</ds:datastoreItem>
</file>

<file path=customXml/itemProps59.xml><?xml version="1.0" encoding="utf-8"?>
<ds:datastoreItem xmlns:ds="http://schemas.openxmlformats.org/officeDocument/2006/customXml" ds:itemID="{C76AB993-3B47-9A40-9874-2E07AF3D1810}">
  <ds:schemaRefs>
    <ds:schemaRef ds:uri="http://schemas.openxmlformats.org/officeDocument/2006/bibliography"/>
  </ds:schemaRefs>
</ds:datastoreItem>
</file>

<file path=customXml/itemProps6.xml><?xml version="1.0" encoding="utf-8"?>
<ds:datastoreItem xmlns:ds="http://schemas.openxmlformats.org/officeDocument/2006/customXml" ds:itemID="{1B3ACC8F-CA02-48CE-B31B-841D07F1EEB6}">
  <ds:schemaRefs>
    <ds:schemaRef ds:uri="http://schemas.openxmlformats.org/officeDocument/2006/bibliography"/>
  </ds:schemaRefs>
</ds:datastoreItem>
</file>

<file path=customXml/itemProps60.xml><?xml version="1.0" encoding="utf-8"?>
<ds:datastoreItem xmlns:ds="http://schemas.openxmlformats.org/officeDocument/2006/customXml" ds:itemID="{C0CFC218-8DA2-B140-9813-AEF12566A388}">
  <ds:schemaRefs>
    <ds:schemaRef ds:uri="http://schemas.openxmlformats.org/officeDocument/2006/bibliography"/>
  </ds:schemaRefs>
</ds:datastoreItem>
</file>

<file path=customXml/itemProps61.xml><?xml version="1.0" encoding="utf-8"?>
<ds:datastoreItem xmlns:ds="http://schemas.openxmlformats.org/officeDocument/2006/customXml" ds:itemID="{CC3A6D53-55B3-1D4F-B2BA-079137882C16}">
  <ds:schemaRefs>
    <ds:schemaRef ds:uri="http://schemas.openxmlformats.org/officeDocument/2006/bibliography"/>
  </ds:schemaRefs>
</ds:datastoreItem>
</file>

<file path=customXml/itemProps62.xml><?xml version="1.0" encoding="utf-8"?>
<ds:datastoreItem xmlns:ds="http://schemas.openxmlformats.org/officeDocument/2006/customXml" ds:itemID="{99F63924-03A2-9043-801E-F04D198F10B7}">
  <ds:schemaRefs>
    <ds:schemaRef ds:uri="http://schemas.openxmlformats.org/officeDocument/2006/bibliography"/>
  </ds:schemaRefs>
</ds:datastoreItem>
</file>

<file path=customXml/itemProps63.xml><?xml version="1.0" encoding="utf-8"?>
<ds:datastoreItem xmlns:ds="http://schemas.openxmlformats.org/officeDocument/2006/customXml" ds:itemID="{076A35D0-A7EC-3C45-9AE5-B257D9D4C393}">
  <ds:schemaRefs>
    <ds:schemaRef ds:uri="http://schemas.openxmlformats.org/officeDocument/2006/bibliography"/>
  </ds:schemaRefs>
</ds:datastoreItem>
</file>

<file path=customXml/itemProps64.xml><?xml version="1.0" encoding="utf-8"?>
<ds:datastoreItem xmlns:ds="http://schemas.openxmlformats.org/officeDocument/2006/customXml" ds:itemID="{89DE1A72-5D8D-0645-9D3F-F1393BC30B5F}">
  <ds:schemaRefs>
    <ds:schemaRef ds:uri="http://schemas.openxmlformats.org/officeDocument/2006/bibliography"/>
  </ds:schemaRefs>
</ds:datastoreItem>
</file>

<file path=customXml/itemProps65.xml><?xml version="1.0" encoding="utf-8"?>
<ds:datastoreItem xmlns:ds="http://schemas.openxmlformats.org/officeDocument/2006/customXml" ds:itemID="{7889846D-DBD5-CE40-BAC4-7BF9C4530ED3}">
  <ds:schemaRefs>
    <ds:schemaRef ds:uri="http://schemas.openxmlformats.org/officeDocument/2006/bibliography"/>
  </ds:schemaRefs>
</ds:datastoreItem>
</file>

<file path=customXml/itemProps66.xml><?xml version="1.0" encoding="utf-8"?>
<ds:datastoreItem xmlns:ds="http://schemas.openxmlformats.org/officeDocument/2006/customXml" ds:itemID="{84C4EC4C-3DB3-5F4D-BE38-8F6432C56806}">
  <ds:schemaRefs>
    <ds:schemaRef ds:uri="http://schemas.openxmlformats.org/officeDocument/2006/bibliography"/>
  </ds:schemaRefs>
</ds:datastoreItem>
</file>

<file path=customXml/itemProps67.xml><?xml version="1.0" encoding="utf-8"?>
<ds:datastoreItem xmlns:ds="http://schemas.openxmlformats.org/officeDocument/2006/customXml" ds:itemID="{C11FE89C-A35B-A84C-81EF-2685BDCF779B}">
  <ds:schemaRefs>
    <ds:schemaRef ds:uri="http://schemas.openxmlformats.org/officeDocument/2006/bibliography"/>
  </ds:schemaRefs>
</ds:datastoreItem>
</file>

<file path=customXml/itemProps68.xml><?xml version="1.0" encoding="utf-8"?>
<ds:datastoreItem xmlns:ds="http://schemas.openxmlformats.org/officeDocument/2006/customXml" ds:itemID="{73C37261-AE9F-4B49-BF81-FADE9A074EE3}">
  <ds:schemaRefs>
    <ds:schemaRef ds:uri="http://schemas.openxmlformats.org/officeDocument/2006/bibliography"/>
  </ds:schemaRefs>
</ds:datastoreItem>
</file>

<file path=customXml/itemProps69.xml><?xml version="1.0" encoding="utf-8"?>
<ds:datastoreItem xmlns:ds="http://schemas.openxmlformats.org/officeDocument/2006/customXml" ds:itemID="{90276FB1-3065-9A40-88B0-12B264902D6A}">
  <ds:schemaRefs>
    <ds:schemaRef ds:uri="http://schemas.openxmlformats.org/officeDocument/2006/bibliography"/>
  </ds:schemaRefs>
</ds:datastoreItem>
</file>

<file path=customXml/itemProps7.xml><?xml version="1.0" encoding="utf-8"?>
<ds:datastoreItem xmlns:ds="http://schemas.openxmlformats.org/officeDocument/2006/customXml" ds:itemID="{BA176AEF-D2F2-417A-B3C6-1C61E9B8AF42}">
  <ds:schemaRefs>
    <ds:schemaRef ds:uri="http://schemas.openxmlformats.org/officeDocument/2006/bibliography"/>
  </ds:schemaRefs>
</ds:datastoreItem>
</file>

<file path=customXml/itemProps70.xml><?xml version="1.0" encoding="utf-8"?>
<ds:datastoreItem xmlns:ds="http://schemas.openxmlformats.org/officeDocument/2006/customXml" ds:itemID="{29C6466E-0BFA-7744-A6F2-CF2FC9EC51FF}">
  <ds:schemaRefs>
    <ds:schemaRef ds:uri="http://schemas.openxmlformats.org/officeDocument/2006/bibliography"/>
  </ds:schemaRefs>
</ds:datastoreItem>
</file>

<file path=customXml/itemProps71.xml><?xml version="1.0" encoding="utf-8"?>
<ds:datastoreItem xmlns:ds="http://schemas.openxmlformats.org/officeDocument/2006/customXml" ds:itemID="{68747F5A-577B-F944-B22F-544DEFC3EC7D}">
  <ds:schemaRefs>
    <ds:schemaRef ds:uri="http://schemas.openxmlformats.org/officeDocument/2006/bibliography"/>
  </ds:schemaRefs>
</ds:datastoreItem>
</file>

<file path=customXml/itemProps72.xml><?xml version="1.0" encoding="utf-8"?>
<ds:datastoreItem xmlns:ds="http://schemas.openxmlformats.org/officeDocument/2006/customXml" ds:itemID="{95DA08DF-79B8-D047-9B9D-5488FE295F85}">
  <ds:schemaRefs>
    <ds:schemaRef ds:uri="http://schemas.openxmlformats.org/officeDocument/2006/bibliography"/>
  </ds:schemaRefs>
</ds:datastoreItem>
</file>

<file path=customXml/itemProps73.xml><?xml version="1.0" encoding="utf-8"?>
<ds:datastoreItem xmlns:ds="http://schemas.openxmlformats.org/officeDocument/2006/customXml" ds:itemID="{0510A0D7-E5D6-0647-BD7B-3022AF153393}">
  <ds:schemaRefs>
    <ds:schemaRef ds:uri="http://schemas.openxmlformats.org/officeDocument/2006/bibliography"/>
  </ds:schemaRefs>
</ds:datastoreItem>
</file>

<file path=customXml/itemProps74.xml><?xml version="1.0" encoding="utf-8"?>
<ds:datastoreItem xmlns:ds="http://schemas.openxmlformats.org/officeDocument/2006/customXml" ds:itemID="{53812786-7A6F-C443-AE39-16F20C5CD40B}">
  <ds:schemaRefs>
    <ds:schemaRef ds:uri="http://schemas.openxmlformats.org/officeDocument/2006/bibliography"/>
  </ds:schemaRefs>
</ds:datastoreItem>
</file>

<file path=customXml/itemProps75.xml><?xml version="1.0" encoding="utf-8"?>
<ds:datastoreItem xmlns:ds="http://schemas.openxmlformats.org/officeDocument/2006/customXml" ds:itemID="{733B797F-739B-5540-9357-01B2A054604E}">
  <ds:schemaRefs>
    <ds:schemaRef ds:uri="http://schemas.openxmlformats.org/officeDocument/2006/bibliography"/>
  </ds:schemaRefs>
</ds:datastoreItem>
</file>

<file path=customXml/itemProps76.xml><?xml version="1.0" encoding="utf-8"?>
<ds:datastoreItem xmlns:ds="http://schemas.openxmlformats.org/officeDocument/2006/customXml" ds:itemID="{F52669C8-7712-D24E-9320-67A5DE547C03}">
  <ds:schemaRefs>
    <ds:schemaRef ds:uri="http://schemas.openxmlformats.org/officeDocument/2006/bibliography"/>
  </ds:schemaRefs>
</ds:datastoreItem>
</file>

<file path=customXml/itemProps77.xml><?xml version="1.0" encoding="utf-8"?>
<ds:datastoreItem xmlns:ds="http://schemas.openxmlformats.org/officeDocument/2006/customXml" ds:itemID="{F44C3DEC-0D49-B74F-964C-B8EB040828BD}">
  <ds:schemaRefs>
    <ds:schemaRef ds:uri="http://schemas.openxmlformats.org/officeDocument/2006/bibliography"/>
  </ds:schemaRefs>
</ds:datastoreItem>
</file>

<file path=customXml/itemProps78.xml><?xml version="1.0" encoding="utf-8"?>
<ds:datastoreItem xmlns:ds="http://schemas.openxmlformats.org/officeDocument/2006/customXml" ds:itemID="{16FE994D-047E-4042-9673-18B968785498}">
  <ds:schemaRefs>
    <ds:schemaRef ds:uri="http://schemas.openxmlformats.org/officeDocument/2006/bibliography"/>
  </ds:schemaRefs>
</ds:datastoreItem>
</file>

<file path=customXml/itemProps79.xml><?xml version="1.0" encoding="utf-8"?>
<ds:datastoreItem xmlns:ds="http://schemas.openxmlformats.org/officeDocument/2006/customXml" ds:itemID="{052A146D-FF33-024B-9D47-C4C9369515DE}">
  <ds:schemaRefs>
    <ds:schemaRef ds:uri="http://schemas.openxmlformats.org/officeDocument/2006/bibliography"/>
  </ds:schemaRefs>
</ds:datastoreItem>
</file>

<file path=customXml/itemProps8.xml><?xml version="1.0" encoding="utf-8"?>
<ds:datastoreItem xmlns:ds="http://schemas.openxmlformats.org/officeDocument/2006/customXml" ds:itemID="{8168314B-24C9-5144-8A42-1DEFBD58EA51}">
  <ds:schemaRefs>
    <ds:schemaRef ds:uri="http://schemas.openxmlformats.org/officeDocument/2006/bibliography"/>
  </ds:schemaRefs>
</ds:datastoreItem>
</file>

<file path=customXml/itemProps80.xml><?xml version="1.0" encoding="utf-8"?>
<ds:datastoreItem xmlns:ds="http://schemas.openxmlformats.org/officeDocument/2006/customXml" ds:itemID="{96E6B188-43D1-9F4C-A2A7-E67BC5E5B599}">
  <ds:schemaRefs>
    <ds:schemaRef ds:uri="http://schemas.openxmlformats.org/officeDocument/2006/bibliography"/>
  </ds:schemaRefs>
</ds:datastoreItem>
</file>

<file path=customXml/itemProps81.xml><?xml version="1.0" encoding="utf-8"?>
<ds:datastoreItem xmlns:ds="http://schemas.openxmlformats.org/officeDocument/2006/customXml" ds:itemID="{ABDA467F-DC01-534F-8D5D-EFF0E0644E70}">
  <ds:schemaRefs>
    <ds:schemaRef ds:uri="http://schemas.openxmlformats.org/officeDocument/2006/bibliography"/>
  </ds:schemaRefs>
</ds:datastoreItem>
</file>

<file path=customXml/itemProps82.xml><?xml version="1.0" encoding="utf-8"?>
<ds:datastoreItem xmlns:ds="http://schemas.openxmlformats.org/officeDocument/2006/customXml" ds:itemID="{C858E237-A16F-6C40-8F23-8AEF3F0E0CA3}">
  <ds:schemaRefs>
    <ds:schemaRef ds:uri="http://schemas.openxmlformats.org/officeDocument/2006/bibliography"/>
  </ds:schemaRefs>
</ds:datastoreItem>
</file>

<file path=customXml/itemProps9.xml><?xml version="1.0" encoding="utf-8"?>
<ds:datastoreItem xmlns:ds="http://schemas.openxmlformats.org/officeDocument/2006/customXml" ds:itemID="{DCA32137-AC41-2241-9DF5-EF77C37C6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25</Pages>
  <Words>37750</Words>
  <Characters>215176</Characters>
  <Application>Microsoft Macintosh Word</Application>
  <DocSecurity>0</DocSecurity>
  <Lines>1793</Lines>
  <Paragraphs>504</Paragraphs>
  <ScaleCrop>false</ScaleCrop>
  <HeadingPairs>
    <vt:vector size="2" baseType="variant">
      <vt:variant>
        <vt:lpstr>Title</vt:lpstr>
      </vt:variant>
      <vt:variant>
        <vt:i4>1</vt:i4>
      </vt:variant>
    </vt:vector>
  </HeadingPairs>
  <TitlesOfParts>
    <vt:vector size="1" baseType="lpstr">
      <vt:lpstr/>
    </vt:vector>
  </TitlesOfParts>
  <Company>Rambam Medical Center</Company>
  <LinksUpToDate>false</LinksUpToDate>
  <CharactersWithSpaces>252422</CharactersWithSpaces>
  <SharedDoc>false</SharedDoc>
  <HLinks>
    <vt:vector size="36" baseType="variant">
      <vt:variant>
        <vt:i4>5898346</vt:i4>
      </vt:variant>
      <vt:variant>
        <vt:i4>15</vt:i4>
      </vt:variant>
      <vt:variant>
        <vt:i4>0</vt:i4>
      </vt:variant>
      <vt:variant>
        <vt:i4>5</vt:i4>
      </vt:variant>
      <vt:variant>
        <vt:lpwstr>http://genomebiology.com/</vt:lpwstr>
      </vt:variant>
      <vt:variant>
        <vt:lpwstr/>
      </vt:variant>
      <vt:variant>
        <vt:i4>3342432</vt:i4>
      </vt:variant>
      <vt:variant>
        <vt:i4>12</vt:i4>
      </vt:variant>
      <vt:variant>
        <vt:i4>0</vt:i4>
      </vt:variant>
      <vt:variant>
        <vt:i4>5</vt:i4>
      </vt:variant>
      <vt:variant>
        <vt:lpwstr>http://genomebiology.com/2009/10/3/R25</vt:lpwstr>
      </vt:variant>
      <vt:variant>
        <vt:lpwstr/>
      </vt:variant>
      <vt:variant>
        <vt:i4>3407948</vt:i4>
      </vt:variant>
      <vt:variant>
        <vt:i4>9</vt:i4>
      </vt:variant>
      <vt:variant>
        <vt:i4>0</vt:i4>
      </vt:variant>
      <vt:variant>
        <vt:i4>5</vt:i4>
      </vt:variant>
      <vt:variant>
        <vt:lpwstr>http://www.nature.com/nmeth</vt:lpwstr>
      </vt:variant>
      <vt:variant>
        <vt:lpwstr/>
      </vt:variant>
      <vt:variant>
        <vt:i4>8323105</vt:i4>
      </vt:variant>
      <vt:variant>
        <vt:i4>6</vt:i4>
      </vt:variant>
      <vt:variant>
        <vt:i4>0</vt:i4>
      </vt:variant>
      <vt:variant>
        <vt:i4>5</vt:i4>
      </vt:variant>
      <vt:variant>
        <vt:lpwstr>http://www.nature.com/nmeth/journal/v9/n4/full/nmeth.1923.html</vt:lpwstr>
      </vt:variant>
      <vt:variant>
        <vt:lpwstr/>
      </vt:variant>
      <vt:variant>
        <vt:i4>5898346</vt:i4>
      </vt:variant>
      <vt:variant>
        <vt:i4>3</vt:i4>
      </vt:variant>
      <vt:variant>
        <vt:i4>0</vt:i4>
      </vt:variant>
      <vt:variant>
        <vt:i4>5</vt:i4>
      </vt:variant>
      <vt:variant>
        <vt:lpwstr>http://genomebiology.com/</vt:lpwstr>
      </vt:variant>
      <vt:variant>
        <vt:lpwstr/>
      </vt:variant>
      <vt:variant>
        <vt:i4>3211335</vt:i4>
      </vt:variant>
      <vt:variant>
        <vt:i4>0</vt:i4>
      </vt:variant>
      <vt:variant>
        <vt:i4>0</vt:i4>
      </vt:variant>
      <vt:variant>
        <vt:i4>5</vt:i4>
      </vt:variant>
      <vt:variant>
        <vt:lpwstr>http://genomebiology.com/2013/14/4/R36/abstract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Dave Bridges</cp:lastModifiedBy>
  <cp:revision>15</cp:revision>
  <cp:lastPrinted>2014-05-14T14:48:00Z</cp:lastPrinted>
  <dcterms:created xsi:type="dcterms:W3CDTF">2014-05-26T17:47:00Z</dcterms:created>
  <dcterms:modified xsi:type="dcterms:W3CDTF">2014-10-13T00:38:00Z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