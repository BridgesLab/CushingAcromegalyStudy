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6433" w14:textId="77777777" w:rsidR="00310383" w:rsidRPr="00F81B7E" w:rsidRDefault="00310383" w:rsidP="00310383">
      <w:pPr>
        <w:rPr>
          <w:color w:val="000000" w:themeColor="text1"/>
        </w:rPr>
      </w:pPr>
      <w:r w:rsidRPr="00F81B7E">
        <w:rPr>
          <w:b/>
          <w:color w:val="000000" w:themeColor="text1"/>
        </w:rPr>
        <w:t xml:space="preserve">Title: </w:t>
      </w:r>
      <w:r w:rsidRPr="00F81B7E">
        <w:rPr>
          <w:color w:val="000000" w:themeColor="text1"/>
        </w:rPr>
        <w:t>Glucocorticoid-Induced Metabolic Disturbances are Exacerbated in Obesity</w:t>
      </w:r>
    </w:p>
    <w:p w14:paraId="6F3700BF" w14:textId="77777777" w:rsidR="00310383" w:rsidRPr="00F81B7E" w:rsidRDefault="00310383" w:rsidP="00310383"/>
    <w:p w14:paraId="2C248D4F" w14:textId="77777777" w:rsidR="00310383" w:rsidRPr="009324FB" w:rsidRDefault="00310383" w:rsidP="00310383">
      <w:pPr>
        <w:rPr>
          <w:vertAlign w:val="superscript"/>
        </w:rPr>
      </w:pPr>
      <w:r w:rsidRPr="00E50061">
        <w:rPr>
          <w:b/>
        </w:rPr>
        <w:t>Authors:</w:t>
      </w:r>
      <w:r>
        <w:t xml:space="preserve"> Innocence Harvey</w:t>
      </w:r>
      <w:r>
        <w:rPr>
          <w:vertAlign w:val="superscript"/>
        </w:rPr>
        <w:t>1,2</w:t>
      </w:r>
      <w:r>
        <w:t>, Erin J. Stephenson</w:t>
      </w:r>
      <w:r>
        <w:rPr>
          <w:vertAlign w:val="superscript"/>
        </w:rPr>
        <w:t>2,3</w:t>
      </w:r>
      <w:r>
        <w:t>, JeAnna R. Redd</w:t>
      </w:r>
      <w:r>
        <w:rPr>
          <w:vertAlign w:val="superscript"/>
        </w:rPr>
        <w:t>1,2</w:t>
      </w:r>
      <w:r>
        <w:t>, Quynh T. Tran</w:t>
      </w:r>
      <w:r>
        <w:rPr>
          <w:vertAlign w:val="superscript"/>
        </w:rPr>
        <w:t>4</w:t>
      </w:r>
      <w:r>
        <w:t>, Irit Hochberg</w:t>
      </w:r>
      <w:r>
        <w:rPr>
          <w:vertAlign w:val="superscript"/>
        </w:rPr>
        <w:t>5</w:t>
      </w:r>
      <w:r>
        <w:t>, Nathan Qi</w:t>
      </w:r>
      <w:r>
        <w:rPr>
          <w:vertAlign w:val="superscript"/>
        </w:rPr>
        <w:t>6</w:t>
      </w:r>
      <w:r>
        <w:t xml:space="preserve"> and Dave Bridges</w:t>
      </w:r>
      <w:r>
        <w:rPr>
          <w:vertAlign w:val="superscript"/>
        </w:rPr>
        <w:t>1,2,3</w:t>
      </w:r>
    </w:p>
    <w:p w14:paraId="114DD529" w14:textId="77777777" w:rsidR="00310383" w:rsidRDefault="00310383" w:rsidP="00310383"/>
    <w:p w14:paraId="71F747FB" w14:textId="77777777" w:rsidR="00310383" w:rsidRDefault="00310383" w:rsidP="00310383">
      <w:r w:rsidRPr="00E50061">
        <w:rPr>
          <w:b/>
        </w:rPr>
        <w:t>Affiliations:</w:t>
      </w:r>
      <w:r>
        <w:t xml:space="preserve"> </w:t>
      </w:r>
      <w:r w:rsidRPr="00D01CE5">
        <w:rPr>
          <w:vertAlign w:val="superscript"/>
        </w:rPr>
        <w:t>1</w:t>
      </w:r>
      <w:r>
        <w:t xml:space="preserve"> Department of Nutritional Sciences, </w:t>
      </w:r>
      <w:r w:rsidRPr="00716B06">
        <w:t>University</w:t>
      </w:r>
      <w:r>
        <w:t xml:space="preserve"> of Michigan School of Public Health, Ann Arbor, MI; </w:t>
      </w:r>
      <w:r>
        <w:rPr>
          <w:vertAlign w:val="superscript"/>
        </w:rPr>
        <w:t xml:space="preserve">2 </w:t>
      </w:r>
      <w:r>
        <w:t xml:space="preserve">Department of Physiology, University of Tennessee Health Science Center, Memphis, TN; </w:t>
      </w:r>
      <w:r>
        <w:rPr>
          <w:vertAlign w:val="superscript"/>
        </w:rPr>
        <w:t>3</w:t>
      </w:r>
      <w:r>
        <w:t xml:space="preserve"> Department of Pediatrics, University of Tennessee Health Science Center, Memphis, TN; </w:t>
      </w:r>
      <w:r>
        <w:rPr>
          <w:vertAlign w:val="superscript"/>
        </w:rPr>
        <w:t>4</w:t>
      </w:r>
      <w:r>
        <w:t xml:space="preserve"> Department of Preventive Medicine, University of Tennessee Health Science Center, Memphis, TN; </w:t>
      </w:r>
      <w:r>
        <w:rPr>
          <w:vertAlign w:val="superscript"/>
        </w:rPr>
        <w:t xml:space="preserve">5 </w:t>
      </w:r>
      <w:r>
        <w:t xml:space="preserve">Institute of Endocrinology, Diabetes and Metabolism, Rambam Health Care Campus, Haifa, Israel; </w:t>
      </w:r>
      <w:r>
        <w:rPr>
          <w:vertAlign w:val="superscript"/>
        </w:rPr>
        <w:t>6</w:t>
      </w:r>
      <w:r>
        <w:t xml:space="preserve"> Metabolism, Endocrinology &amp; Diabetes, University of Michigan Medical School, Ann Arbor, MI</w:t>
      </w:r>
    </w:p>
    <w:p w14:paraId="369149F7" w14:textId="77777777" w:rsidR="00310383" w:rsidRDefault="00310383" w:rsidP="00310383"/>
    <w:p w14:paraId="7ECF6437" w14:textId="77777777" w:rsidR="00310383" w:rsidRPr="00E50061" w:rsidRDefault="00310383" w:rsidP="00310383">
      <w:pPr>
        <w:rPr>
          <w:b/>
        </w:rPr>
      </w:pPr>
      <w:r w:rsidRPr="00E50061">
        <w:rPr>
          <w:b/>
        </w:rPr>
        <w:t xml:space="preserve">Contact information for corresponding author, Dave Bridges: </w:t>
      </w:r>
    </w:p>
    <w:p w14:paraId="754489DD" w14:textId="77777777" w:rsidR="00310383" w:rsidRDefault="00310383" w:rsidP="00310383">
      <w:r>
        <w:t xml:space="preserve">Email: </w:t>
      </w:r>
      <w:hyperlink r:id="rId8" w:history="1">
        <w:r w:rsidRPr="003F25E8">
          <w:rPr>
            <w:rStyle w:val="Hyperlink"/>
          </w:rPr>
          <w:t>davebrid@umich.edu</w:t>
        </w:r>
      </w:hyperlink>
      <w:r>
        <w:t xml:space="preserve"> </w:t>
      </w:r>
    </w:p>
    <w:p w14:paraId="6169D519" w14:textId="77777777" w:rsidR="00310383" w:rsidRDefault="00310383" w:rsidP="00310383">
      <w:r>
        <w:t xml:space="preserve">Mailing address: </w:t>
      </w:r>
    </w:p>
    <w:p w14:paraId="34211CFD" w14:textId="77777777" w:rsidR="00310383" w:rsidRDefault="00310383" w:rsidP="00310383">
      <w:r>
        <w:t>University of Michigan School of Public Health</w:t>
      </w:r>
    </w:p>
    <w:p w14:paraId="7561E7E1" w14:textId="77777777" w:rsidR="00310383" w:rsidRDefault="00310383" w:rsidP="00310383">
      <w:r>
        <w:t xml:space="preserve"> Nutritional Sciences Department</w:t>
      </w:r>
    </w:p>
    <w:p w14:paraId="48099800" w14:textId="77777777" w:rsidR="00310383" w:rsidRDefault="00310383" w:rsidP="00310383">
      <w:r>
        <w:t>1415 Washington Heights</w:t>
      </w:r>
    </w:p>
    <w:p w14:paraId="33191C2E" w14:textId="77777777" w:rsidR="00310383" w:rsidRDefault="00310383" w:rsidP="00310383">
      <w:r>
        <w:t>Ann Arbor, Michigan 48109</w:t>
      </w:r>
    </w:p>
    <w:p w14:paraId="655AE4EE" w14:textId="77777777" w:rsidR="00310383" w:rsidRDefault="00310383" w:rsidP="00310383"/>
    <w:p w14:paraId="6B0D5E97" w14:textId="4FB7FE5C" w:rsidR="00310383" w:rsidRDefault="00310383" w:rsidP="00310383">
      <w:r>
        <w:rPr>
          <w:b/>
        </w:rPr>
        <w:t>Short</w:t>
      </w:r>
      <w:r w:rsidRPr="00E50061">
        <w:rPr>
          <w:b/>
        </w:rPr>
        <w:t xml:space="preserve"> title:</w:t>
      </w:r>
      <w:r>
        <w:t xml:space="preserve"> </w:t>
      </w:r>
      <w:r w:rsidR="00170EF4">
        <w:t>Elevated G</w:t>
      </w:r>
      <w:r>
        <w:t xml:space="preserve">lucocorticoids and Obesity </w:t>
      </w:r>
    </w:p>
    <w:p w14:paraId="7AF2C8C7" w14:textId="77777777" w:rsidR="00310383" w:rsidRDefault="00310383" w:rsidP="00310383"/>
    <w:p w14:paraId="4F0D794C" w14:textId="77777777" w:rsidR="00310383" w:rsidRDefault="00310383" w:rsidP="00310383">
      <w:r w:rsidRPr="00E50061">
        <w:rPr>
          <w:b/>
        </w:rPr>
        <w:t>Keywords:</w:t>
      </w:r>
      <w:r>
        <w:t xml:space="preserve"> Adiposity, Cushing’s syndrome, Lipolysis, Diabetes, NAFLD, Insulin resistance</w:t>
      </w:r>
    </w:p>
    <w:p w14:paraId="52F32DF4" w14:textId="77777777" w:rsidR="00310383" w:rsidRDefault="00310383" w:rsidP="00310383"/>
    <w:p w14:paraId="3949502E" w14:textId="309213C7" w:rsidR="009B7859" w:rsidRPr="004F4F38" w:rsidRDefault="009B7859" w:rsidP="009B7859">
      <w:pPr>
        <w:spacing w:line="480" w:lineRule="auto"/>
        <w:rPr>
          <w:color w:val="000000" w:themeColor="text1"/>
        </w:rPr>
      </w:pPr>
      <w:r w:rsidRPr="00E50061">
        <w:rPr>
          <w:b/>
        </w:rPr>
        <w:t>Funding:</w:t>
      </w:r>
      <w:r>
        <w:t xml:space="preserve"> </w:t>
      </w:r>
      <w:r w:rsidRPr="006902F6">
        <w:rPr>
          <w:color w:val="000000" w:themeColor="text1"/>
        </w:rPr>
        <w:t>This study was supported by funds from NIH Grant R01-DK107535 (DB)</w:t>
      </w:r>
      <w:r>
        <w:rPr>
          <w:color w:val="000000" w:themeColor="text1"/>
        </w:rPr>
        <w:t xml:space="preserve"> and a</w:t>
      </w:r>
      <w:r w:rsidRPr="004F4F38">
        <w:rPr>
          <w:color w:val="000000" w:themeColor="text1"/>
        </w:rPr>
        <w:t> Pilot and Feasibility Grant from the Michigan Diabetes Research Center (P30-DK020572)</w:t>
      </w:r>
      <w:r w:rsidRPr="006902F6">
        <w:rPr>
          <w:color w:val="000000" w:themeColor="text1"/>
        </w:rPr>
        <w:t xml:space="preserve">.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w:t>
      </w:r>
      <w:r w:rsidR="00BC54E5">
        <w:rPr>
          <w:bCs/>
          <w:iCs/>
          <w:color w:val="000000" w:themeColor="text1"/>
        </w:rPr>
        <w:t>,</w:t>
      </w:r>
      <w:r w:rsidRPr="006902F6">
        <w:rPr>
          <w:bCs/>
          <w:iCs/>
          <w:color w:val="000000" w:themeColor="text1"/>
        </w:rPr>
        <w:t xml:space="preserve">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00BC54E5">
        <w:rPr>
          <w:rFonts w:eastAsia="Times New Roman" w:cs="Times New Roman"/>
          <w:color w:val="000000" w:themeColor="text1"/>
        </w:rPr>
        <w:t xml:space="preserve"> and the University of Michigan Pharmacokinetic and Mass Spectrometry Core</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7EF7F2EA" w14:textId="2BCEDEA6" w:rsidR="009B7859" w:rsidRDefault="009B7859" w:rsidP="009B7859">
      <w:pPr>
        <w:spacing w:line="480" w:lineRule="auto"/>
      </w:pPr>
      <w:r>
        <w:rPr>
          <w:b/>
        </w:rPr>
        <w:t>Disclosure summary</w:t>
      </w:r>
      <w:r w:rsidRPr="00E50061">
        <w:rPr>
          <w:b/>
        </w:rPr>
        <w:t>:</w:t>
      </w:r>
      <w:r>
        <w:t xml:space="preserve"> The authors declared no conflict of interest that could be perceived as prejudicing the impartiality of the research reported.</w:t>
      </w:r>
    </w:p>
    <w:p w14:paraId="414E0632" w14:textId="77777777" w:rsidR="00310383" w:rsidRDefault="00310383" w:rsidP="00310383">
      <w:pPr>
        <w:rPr>
          <w:b/>
        </w:rPr>
      </w:pPr>
    </w:p>
    <w:p w14:paraId="1C33E3D8" w14:textId="0210ED33"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1226615D" w:rsidR="000C0722" w:rsidRDefault="009B7859" w:rsidP="00FF21CB">
      <w:pPr>
        <w:spacing w:line="480" w:lineRule="auto"/>
        <w:rPr>
          <w:color w:val="000000" w:themeColor="text1"/>
        </w:rPr>
      </w:pPr>
      <w:r>
        <w:rPr>
          <w:b/>
          <w:color w:val="000000" w:themeColor="text1"/>
        </w:rPr>
        <w:t>Purpose</w:t>
      </w:r>
      <w:r w:rsidR="00A72041">
        <w:rPr>
          <w:b/>
          <w:color w:val="000000" w:themeColor="text1"/>
        </w:rPr>
        <w:t xml:space="preserve">: </w:t>
      </w:r>
      <w:r w:rsidR="000C0722">
        <w:rPr>
          <w:color w:val="000000" w:themeColor="text1"/>
        </w:rPr>
        <w:t xml:space="preserve">To determine </w:t>
      </w:r>
      <w:r w:rsidR="005806D6">
        <w:rPr>
          <w:color w:val="000000" w:themeColor="text1"/>
        </w:rPr>
        <w:t xml:space="preserve">the effects of </w:t>
      </w:r>
      <w:r w:rsidR="000C0722">
        <w:rPr>
          <w:color w:val="000000" w:themeColor="text1"/>
        </w:rPr>
        <w:t xml:space="preserve">glucocorticoid-induced metabolic dysfunction in the presence of </w:t>
      </w:r>
      <w:r w:rsidR="005806D6">
        <w:rPr>
          <w:color w:val="000000" w:themeColor="text1"/>
        </w:rPr>
        <w:t xml:space="preserve">diet-induced </w:t>
      </w:r>
      <w:r w:rsidR="000C0722">
        <w:rPr>
          <w:color w:val="000000" w:themeColor="text1"/>
        </w:rPr>
        <w:t>obesity.</w:t>
      </w:r>
    </w:p>
    <w:p w14:paraId="19880EEA" w14:textId="32D42EDB"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sidR="00842C7A">
        <w:rPr>
          <w:color w:val="000000" w:themeColor="text1"/>
        </w:rPr>
        <w:t>C57BL/6J adult male lean</w:t>
      </w:r>
      <w:r w:rsidR="0064737D">
        <w:rPr>
          <w:color w:val="000000" w:themeColor="text1"/>
        </w:rPr>
        <w:t xml:space="preserve"> </w:t>
      </w:r>
      <w:r w:rsidR="00842C7A">
        <w:rPr>
          <w:color w:val="000000" w:themeColor="text1"/>
        </w:rPr>
        <w:t xml:space="preserve">and </w:t>
      </w:r>
      <w:r w:rsidR="0064737D">
        <w:rPr>
          <w:color w:val="000000" w:themeColor="text1"/>
        </w:rPr>
        <w:t xml:space="preserve">diet-induced </w:t>
      </w:r>
      <w:r w:rsidR="00842C7A">
        <w:rPr>
          <w:color w:val="000000" w:themeColor="text1"/>
        </w:rPr>
        <w:t xml:space="preserve">obese mice were given dexamethasone and </w:t>
      </w:r>
      <w:r w:rsidR="00E3204E">
        <w:rPr>
          <w:color w:val="000000" w:themeColor="text1"/>
        </w:rPr>
        <w:t>levels</w:t>
      </w:r>
      <w:r w:rsidR="00842C7A">
        <w:rPr>
          <w:color w:val="000000" w:themeColor="text1"/>
        </w:rPr>
        <w:t xml:space="preserve"> of </w:t>
      </w:r>
      <w:r w:rsidR="00BA0F2F">
        <w:rPr>
          <w:color w:val="000000" w:themeColor="text1"/>
        </w:rPr>
        <w:t>hepatic steatosis</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370B90E2"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BA0F2F">
        <w:rPr>
          <w:color w:val="000000" w:themeColor="text1"/>
        </w:rPr>
        <w:t>O</w:t>
      </w:r>
      <w:r w:rsidR="00545D50">
        <w:rPr>
          <w:color w:val="000000" w:themeColor="text1"/>
        </w:rPr>
        <w:t>bese mice given dexamethasone</w:t>
      </w:r>
      <w:r w:rsidR="00BA0F2F">
        <w:rPr>
          <w:color w:val="000000" w:themeColor="text1"/>
        </w:rPr>
        <w:t xml:space="preserve"> had </w:t>
      </w:r>
      <w:r w:rsidR="00545D50">
        <w:rPr>
          <w:color w:val="000000" w:themeColor="text1"/>
        </w:rPr>
        <w:t>significant</w:t>
      </w:r>
      <w:r w:rsidR="00E3204E">
        <w:rPr>
          <w:color w:val="000000" w:themeColor="text1"/>
        </w:rPr>
        <w:t>,</w:t>
      </w:r>
      <w:r w:rsidR="00545D50">
        <w:rPr>
          <w:color w:val="000000" w:themeColor="text1"/>
        </w:rPr>
        <w:t xml:space="preserve"> synergistic </w:t>
      </w:r>
      <w:r w:rsidR="00E3204E">
        <w:rPr>
          <w:color w:val="000000" w:themeColor="text1"/>
        </w:rPr>
        <w:t>effects on</w:t>
      </w:r>
      <w:r w:rsidR="001B4988">
        <w:rPr>
          <w:color w:val="000000" w:themeColor="text1"/>
        </w:rPr>
        <w:t xml:space="preserve"> fasting glucose,</w:t>
      </w:r>
      <w:r w:rsidR="00E3204E">
        <w:rPr>
          <w:color w:val="000000" w:themeColor="text1"/>
        </w:rPr>
        <w:t xml:space="preserve"> </w:t>
      </w:r>
      <w:r w:rsidR="00545D50">
        <w:rPr>
          <w:color w:val="000000" w:themeColor="text1"/>
        </w:rPr>
        <w:t>insulin</w:t>
      </w:r>
      <w:r w:rsidR="00E3204E">
        <w:rPr>
          <w:color w:val="000000" w:themeColor="text1"/>
        </w:rPr>
        <w:t xml:space="preserve"> resistance</w:t>
      </w:r>
      <w:r w:rsidR="00F939EC">
        <w:rPr>
          <w:color w:val="000000" w:themeColor="text1"/>
        </w:rPr>
        <w:t xml:space="preserve"> and</w:t>
      </w:r>
      <w:r w:rsidR="00545D50">
        <w:rPr>
          <w:color w:val="000000" w:themeColor="text1"/>
        </w:rPr>
        <w:t xml:space="preserve"> markers of lipolysis</w:t>
      </w:r>
      <w:r w:rsidR="00F939EC">
        <w:rPr>
          <w:color w:val="000000" w:themeColor="text1"/>
        </w:rPr>
        <w:t>,</w:t>
      </w:r>
      <w:r w:rsidR="000E7F56">
        <w:rPr>
          <w:color w:val="000000" w:themeColor="text1"/>
        </w:rPr>
        <w:t xml:space="preserve"> as well as hepatic steatosis</w:t>
      </w:r>
      <w:r w:rsidR="00545D50">
        <w:rPr>
          <w:color w:val="000000" w:themeColor="text1"/>
        </w:rPr>
        <w:t xml:space="preserve">. </w:t>
      </w:r>
      <w:r w:rsidR="00E3204E">
        <w:rPr>
          <w:color w:val="000000" w:themeColor="text1"/>
        </w:rPr>
        <w:t xml:space="preserve"> This was associated with synergistic transactivation of the lipolytic enzyme ATGL.</w:t>
      </w:r>
    </w:p>
    <w:p w14:paraId="4992E59A" w14:textId="10891E39"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r w:rsidR="0064737D">
        <w:rPr>
          <w:color w:val="000000" w:themeColor="text1"/>
        </w:rPr>
        <w:t>individuals</w:t>
      </w:r>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AAFB7F3" w14:textId="5F608D36" w:rsidR="002E32E8" w:rsidRDefault="00A42F64" w:rsidP="00A42F64">
      <w:pPr>
        <w:pStyle w:val="p1"/>
        <w:spacing w:line="480" w:lineRule="auto"/>
        <w:rPr>
          <w:b/>
          <w:color w:val="000000" w:themeColor="text1"/>
          <w:sz w:val="36"/>
          <w:u w:val="single"/>
        </w:rPr>
      </w:pPr>
      <w:r w:rsidRPr="00A42F64">
        <w:rPr>
          <w:rFonts w:asciiTheme="minorHAnsi" w:hAnsiTheme="minorHAnsi"/>
          <w:b/>
          <w:color w:val="000000" w:themeColor="text1"/>
          <w:sz w:val="36"/>
          <w:u w:val="single"/>
        </w:rPr>
        <w:t>Pr</w:t>
      </w:r>
      <w:r>
        <w:rPr>
          <w:rFonts w:asciiTheme="minorHAnsi" w:hAnsiTheme="minorHAnsi"/>
          <w:b/>
          <w:color w:val="000000" w:themeColor="text1"/>
          <w:sz w:val="36"/>
          <w:u w:val="single"/>
        </w:rPr>
        <w:t>é</w:t>
      </w:r>
      <w:r w:rsidRPr="00A42F64">
        <w:rPr>
          <w:rFonts w:asciiTheme="minorHAnsi" w:hAnsiTheme="minorHAnsi"/>
          <w:b/>
          <w:color w:val="000000" w:themeColor="text1"/>
          <w:sz w:val="36"/>
          <w:u w:val="single"/>
        </w:rPr>
        <w:t>cis</w:t>
      </w:r>
    </w:p>
    <w:p w14:paraId="5DA774EB" w14:textId="3EBCB06C" w:rsidR="002E32E8" w:rsidRPr="00A42F64" w:rsidRDefault="00AE30B2" w:rsidP="00A42F64">
      <w:pPr>
        <w:pStyle w:val="p1"/>
        <w:spacing w:line="480" w:lineRule="auto"/>
        <w:rPr>
          <w:color w:val="000000" w:themeColor="text1"/>
          <w:sz w:val="24"/>
        </w:rPr>
      </w:pPr>
      <w:r>
        <w:rPr>
          <w:rFonts w:asciiTheme="minorHAnsi" w:hAnsiTheme="minorHAnsi"/>
          <w:color w:val="000000" w:themeColor="text1"/>
          <w:sz w:val="24"/>
          <w:szCs w:val="24"/>
        </w:rPr>
        <w:t>We evaluated</w:t>
      </w:r>
      <w:r w:rsidR="00D61551">
        <w:rPr>
          <w:rFonts w:asciiTheme="minorHAnsi" w:hAnsiTheme="minorHAnsi"/>
          <w:color w:val="000000" w:themeColor="text1"/>
          <w:sz w:val="24"/>
          <w:szCs w:val="24"/>
        </w:rPr>
        <w:t xml:space="preserve"> l</w:t>
      </w:r>
      <w:r w:rsidR="00D372F5">
        <w:rPr>
          <w:rFonts w:asciiTheme="minorHAnsi" w:hAnsiTheme="minorHAnsi"/>
          <w:color w:val="000000" w:themeColor="text1"/>
          <w:sz w:val="24"/>
          <w:szCs w:val="24"/>
        </w:rPr>
        <w:t>i</w:t>
      </w:r>
      <w:r w:rsidR="00D61551">
        <w:rPr>
          <w:rFonts w:asciiTheme="minorHAnsi" w:hAnsiTheme="minorHAnsi"/>
          <w:color w:val="000000" w:themeColor="text1"/>
          <w:sz w:val="24"/>
          <w:szCs w:val="24"/>
        </w:rPr>
        <w:t xml:space="preserve">polytic markers, insulin resistance and hepatic steatosis in response to </w:t>
      </w:r>
      <w:r w:rsidR="0011560F">
        <w:rPr>
          <w:rFonts w:asciiTheme="minorHAnsi" w:hAnsiTheme="minorHAnsi"/>
          <w:color w:val="000000" w:themeColor="text1"/>
          <w:sz w:val="24"/>
          <w:szCs w:val="24"/>
        </w:rPr>
        <w:t>combined glucocorticoids and obesity in mice</w:t>
      </w:r>
      <w:r>
        <w:rPr>
          <w:rFonts w:asciiTheme="minorHAnsi" w:hAnsiTheme="minorHAnsi"/>
          <w:color w:val="000000" w:themeColor="text1"/>
          <w:sz w:val="24"/>
          <w:szCs w:val="24"/>
        </w:rPr>
        <w:t>. All outcomes were exacerbated in comparison</w:t>
      </w:r>
      <w:r w:rsidR="00D61551">
        <w:rPr>
          <w:rFonts w:asciiTheme="minorHAnsi" w:hAnsiTheme="minorHAnsi"/>
          <w:color w:val="000000" w:themeColor="text1"/>
          <w:sz w:val="24"/>
          <w:szCs w:val="24"/>
        </w:rPr>
        <w:t xml:space="preserve"> to</w:t>
      </w:r>
      <w:r w:rsidR="0011560F">
        <w:rPr>
          <w:rFonts w:asciiTheme="minorHAnsi" w:hAnsiTheme="minorHAnsi"/>
          <w:color w:val="000000" w:themeColor="text1"/>
          <w:sz w:val="24"/>
          <w:szCs w:val="24"/>
        </w:rPr>
        <w:t xml:space="preserve"> lean counterparts.</w:t>
      </w: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00B8376D" w:rsidR="002B0844" w:rsidRDefault="00F71865" w:rsidP="00FF21CB">
      <w:pPr>
        <w:spacing w:line="480" w:lineRule="auto"/>
        <w:rPr>
          <w:color w:val="000000" w:themeColor="text1"/>
        </w:rPr>
      </w:pPr>
      <w:r>
        <w:t>Glucocorticoids are a class of steroid hormones that are important for proper glucose homeostasis during stress or fasting, but can lead to symp</w:t>
      </w:r>
      <w:r w:rsidR="005208F0">
        <w:t>toms similar to those seen in metabolic syndrome</w:t>
      </w:r>
      <w:r w:rsidR="00AE1A18">
        <w:t xml:space="preserve"> </w:t>
      </w:r>
      <w:r w:rsidR="00C2516C">
        <w:t>if elevated for prolonged durations</w:t>
      </w:r>
      <w:r w:rsidR="005208F0">
        <w:t xml:space="preserve">. </w:t>
      </w:r>
      <w:r w:rsidR="00A3343F">
        <w:t>Cushing’s syndrome</w:t>
      </w:r>
      <w:r w:rsidR="00C2516C">
        <w:t xml:space="preserve"> encompasses a </w:t>
      </w:r>
      <w:r w:rsidR="001F20E1">
        <w:t>variety</w:t>
      </w:r>
      <w:r w:rsidR="00C2516C">
        <w:t xml:space="preserve"> of </w:t>
      </w:r>
      <w:r w:rsidR="001F20E1">
        <w:t xml:space="preserve">conditions which </w:t>
      </w:r>
      <w:r w:rsidR="00A3343F">
        <w:t xml:space="preserve">manifest in response to chronically elevated levels of </w:t>
      </w:r>
      <w:r w:rsidR="00A3343F">
        <w:lastRenderedPageBreak/>
        <w:t>glucocorticoids</w:t>
      </w:r>
      <w:r w:rsidR="001F20E1">
        <w:t>, including exogenous corticosteroid treatment</w:t>
      </w:r>
      <w:r w:rsidR="00575977">
        <w:t xml:space="preserve"> as well as endogenous overproduction of cortisol</w:t>
      </w:r>
      <w:r w:rsidR="001F20E1">
        <w:t>,</w:t>
      </w:r>
      <w:r w:rsidR="00A3343F">
        <w:t xml:space="preserve"> and is often associated with changes in adipose mass and distribution, </w:t>
      </w:r>
      <w:r w:rsidR="00F31BBD">
        <w:t xml:space="preserve">non-alcoholic </w:t>
      </w:r>
      <w:r w:rsidR="00A3343F">
        <w:t>fatty liver</w:t>
      </w:r>
      <w:r w:rsidR="00F31BBD">
        <w:t xml:space="preserve"> disease (NAFLD)</w:t>
      </w:r>
      <w:r w:rsidR="00A30887">
        <w:t xml:space="preserve"> and</w:t>
      </w:r>
      <w:r w:rsidR="00A3343F">
        <w:t xml:space="preserve"> impaired glucose tolerance</w:t>
      </w:r>
      <w:r w:rsidR="00A30887">
        <w:t xml:space="preserve"> </w:t>
      </w:r>
      <w:r w:rsidR="00A30887">
        <w:fldChar w:fldCharType="begin" w:fldLock="1"/>
      </w:r>
      <w:r w:rsidR="00A9184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245EC7" w:rsidRPr="00245EC7">
        <w:rPr>
          <w:noProof/>
        </w:rPr>
        <w:t>(1)</w:t>
      </w:r>
      <w:r w:rsidR="00A30887">
        <w:fldChar w:fldCharType="end"/>
      </w:r>
      <w:r w:rsidR="00A3343F">
        <w:t xml:space="preserve">. </w:t>
      </w:r>
      <w:r w:rsidR="001F20E1">
        <w:t xml:space="preserve"> While endogenous </w:t>
      </w:r>
      <w:r w:rsidR="00575977">
        <w:t>forms of Cushing’s syndrome</w:t>
      </w:r>
      <w:r w:rsidR="001E10D3">
        <w:t xml:space="preserve"> are</w:t>
      </w:r>
      <w:r w:rsidR="001F20E1">
        <w:t xml:space="preserve"> rare,</w:t>
      </w:r>
      <w:r w:rsidR="00A3343F">
        <w:t xml:space="preserve"> it is estimated that at any given time 1-3% of the US, UK and Danish populations are prescribed exogenous corticosteroids, which may increase their risk for developing the </w:t>
      </w:r>
      <w:r w:rsidR="009D5DF6">
        <w:t xml:space="preserve">associated </w:t>
      </w:r>
      <w:r w:rsidR="00A3343F">
        <w:t>metabolic complications</w:t>
      </w:r>
      <w:r w:rsidR="00EE73D6">
        <w:t xml:space="preserve"> </w:t>
      </w:r>
      <w:r w:rsidR="00A621EB" w:rsidRPr="006902F6">
        <w:rPr>
          <w:color w:val="000000" w:themeColor="text1"/>
        </w:rPr>
        <w:fldChar w:fldCharType="begin" w:fldLock="1"/>
      </w:r>
      <w:r w:rsidR="00E6762E">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"container-title" : "Rheumatology", "id" : "ITEM-2", "issue" : "11", "issued" : { "date-parts" : [ [ "2011" ] ] }, "page" : "1982-90", "title" : "Prevalence of long-term oral glucocorticoid prescriptions in the UK over the past 20 years", "type" : "article-journal", "volume" : "50"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"container-title" : "BMJ Open", "id" : "ITEM-4", "issue" : "5", "issued" : { "date-parts" : [ [ "2017" ] ] }, "page" : "1-6", "title" : "Systemic glucocorticoid use in Denmark : a population-based prevalence study", "type" : "article-journal", "volume" : "7"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245EC7" w:rsidRPr="00245EC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E638B49"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w:t>
      </w:r>
      <w:r w:rsidR="00F31BBD">
        <w:rPr>
          <w:color w:val="000000" w:themeColor="text1"/>
        </w:rPr>
        <w:t>disturbances</w:t>
      </w:r>
      <w:r w:rsidRPr="006902F6">
        <w:rPr>
          <w:color w:val="000000" w:themeColor="text1"/>
        </w:rPr>
        <w:t xml:space="preserve">, such as insulin resistance and NAFLD </w:t>
      </w:r>
      <w:r w:rsidR="006A1504">
        <w:rPr>
          <w:color w:val="000000" w:themeColor="text1"/>
        </w:rPr>
        <w:t>and is a worldwide epidemic</w:t>
      </w:r>
      <w:r w:rsidR="00725B7F">
        <w:rPr>
          <w:color w:val="000000" w:themeColor="text1"/>
        </w:rPr>
        <w:t xml:space="preserve"> </w:t>
      </w:r>
      <w:r w:rsidR="002975CC">
        <w:rPr>
          <w:color w:val="000000" w:themeColor="text1"/>
        </w:rPr>
        <w:fldChar w:fldCharType="begin" w:fldLock="1"/>
      </w:r>
      <w:r w:rsidR="00A9184D">
        <w:rPr>
          <w:color w:val="000000" w:themeColor="text1"/>
        </w:rPr>
        <w:instrText>ADDIN CSL_CITATION { "citationItems" : [ { "id" : "ITEM-1", "itemData" : { "DOI" : "10.1056/NEJMoa1614362", "ISBN" : "1533-4406 (Electronic) 0028-4793 (Linking)", "ISSN" : "0028-4793", "PMID" : "28604169", "abstract" : "BackgroundAlthough the rising pandemic of obesity has received major attention in many countries, the effects of this attention on trends and the disease burden of obesity remain uncertain. MethodsWe analyzed data from 68.5 million persons to assess the trends in the prevalence of overweight and obesity among children and adults between 1980 and 2015. Using the Global Burden of Disease study data and methods, we also quantified the burden of disease related to high body-mass index (BMI), according to age, sex, cause, and BMI in 195 countries between 1990 and 2015. ResultsIn 2015, a total of 107.7 million children and 603.7 million adults were obese. Since 1980, the prevalence of obesity has doubled in more than 70 countries and has continuously increased in most other countries. Although the prevalence of obesity among children has been lower than that among adults, the rate of increase in childhood obesity in many countries has been greater than the rate of increase in adult obesity. High BMI accounted f...", "author" : [ { "dropping-particle" : "", "family" : "The GBD 2015 Obesity Collaborators", "given" : "", "non-dropping-particle" : "", "parse-names" : false, "suffix" : "" } ], "container-title" : "New England Journal of Medicine", "id" : "ITEM-1", "issue" : "1", "issued" : { "date-parts" : [ [ "2017" ] ] }, "page" : "13-27", "title" : "Health Effects of Overweight and Obesity in 195 Countries over 25 Years", "type" : "article-journal", "volume" : "377" }, "uris" : [ "http://www.mendeley.com/documents/?uuid=e8dfa425-016e-4d19-955b-03e4f254bd19" ] } ], "mendeley" : { "formattedCitation" : "(6)", "plainTextFormattedCitation" : "(6)", "previouslyFormattedCitation" : "(6)" }, "properties" : {  }, "schema" : "https://github.com/citation-style-language/schema/raw/master/csl-citation.json" }</w:instrText>
      </w:r>
      <w:r w:rsidR="002975CC">
        <w:rPr>
          <w:color w:val="000000" w:themeColor="text1"/>
        </w:rPr>
        <w:fldChar w:fldCharType="separate"/>
      </w:r>
      <w:r w:rsidR="00245EC7" w:rsidRPr="00245EC7">
        <w:rPr>
          <w:noProof/>
          <w:color w:val="000000" w:themeColor="text1"/>
        </w:rPr>
        <w:t>(6)</w:t>
      </w:r>
      <w:r w:rsidR="002975CC">
        <w:rPr>
          <w:color w:val="000000" w:themeColor="text1"/>
        </w:rPr>
        <w:fldChar w:fldCharType="end"/>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BF554F" w:rsidRPr="006902F6">
        <w:rPr>
          <w:color w:val="000000" w:themeColor="text1"/>
        </w:rPr>
        <w:fldChar w:fldCharType="begin" w:fldLock="1"/>
      </w:r>
      <w:r w:rsidR="00E6762E">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"(7,8)", "plainTextFormattedCitation" : "(7,8)", "previouslyFormattedCitation" : "(7,8)" }, "properties" : {  }, "schema" : "https://github.com/citation-style-language/schema/raw/master/csl-citation.json" }</w:instrText>
      </w:r>
      <w:r w:rsidR="00BF554F" w:rsidRPr="006902F6">
        <w:rPr>
          <w:color w:val="000000" w:themeColor="text1"/>
        </w:rPr>
        <w:fldChar w:fldCharType="separate"/>
      </w:r>
      <w:r w:rsidR="00245EC7" w:rsidRPr="00245EC7">
        <w:rPr>
          <w:noProof/>
          <w:color w:val="000000" w:themeColor="text1"/>
        </w:rPr>
        <w:t>(7,8)</w:t>
      </w:r>
      <w:r w:rsidR="00BF554F" w:rsidRPr="006902F6">
        <w:rPr>
          <w:color w:val="000000" w:themeColor="text1"/>
        </w:rPr>
        <w:fldChar w:fldCharType="end"/>
      </w:r>
      <w:r w:rsidR="000E77D8" w:rsidRPr="006902F6">
        <w:rPr>
          <w:color w:val="000000" w:themeColor="text1"/>
        </w:rPr>
        <w:t>.</w:t>
      </w:r>
      <w:r w:rsidR="007A487B">
        <w:rPr>
          <w:color w:val="000000" w:themeColor="text1"/>
        </w:rPr>
        <w:t xml:space="preserve"> </w:t>
      </w:r>
    </w:p>
    <w:p w14:paraId="449F1257" w14:textId="77777777" w:rsidR="00A82500" w:rsidRPr="006902F6" w:rsidRDefault="00A82500" w:rsidP="00FF21CB">
      <w:pPr>
        <w:spacing w:line="480" w:lineRule="auto"/>
        <w:rPr>
          <w:color w:val="000000" w:themeColor="text1"/>
        </w:rPr>
      </w:pPr>
    </w:p>
    <w:p w14:paraId="3D923644" w14:textId="4018B9AE" w:rsidR="00AE79F4"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9184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"(9\u201311)", "plainTextFormattedCitation" : "(9\u201311)", "previouslyFormattedCitation" : "(9\u201311)" }, "properties" : {  }, "schema" : "https://github.com/citation-style-language/schema/raw/master/csl-citation.json" }</w:instrText>
      </w:r>
      <w:r w:rsidR="003D62C9" w:rsidRPr="006902F6">
        <w:rPr>
          <w:color w:val="000000" w:themeColor="text1"/>
        </w:rPr>
        <w:fldChar w:fldCharType="separate"/>
      </w:r>
      <w:r w:rsidR="00245EC7" w:rsidRPr="00245EC7">
        <w:rPr>
          <w:noProof/>
          <w:color w:val="000000" w:themeColor="text1"/>
        </w:rPr>
        <w:t>(9–11)</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"http://www.mendeley.com/documents/?uuid=784b6339-e376-4958-93db-f7aed2dbad63", "http://www.mendeley.com/documents/?uuid=904aaa0f-e81e-497b-9af3-55d56000cd32" ] } ], "mendeley" : { "formattedCitation" : "(10,12,13)", "plainTextFormattedCitation" : "(10,12,13)", "previouslyFormattedCitation" : "(10,12,13)" }, "properties" : {  }, "schema" : "https://github.com/citation-style-language/schema/raw/master/csl-citation.json" }</w:instrText>
      </w:r>
      <w:r w:rsidR="000738BA" w:rsidRPr="006902F6">
        <w:rPr>
          <w:color w:val="000000" w:themeColor="text1"/>
        </w:rPr>
        <w:fldChar w:fldCharType="separate"/>
      </w:r>
      <w:r w:rsidR="00245EC7" w:rsidRPr="00245EC7">
        <w:rPr>
          <w:noProof/>
          <w:color w:val="000000" w:themeColor="text1"/>
        </w:rPr>
        <w:t>(10,12,13)</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A9184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"(8)", "plainTextFormattedCitation" : "(8)", "previouslyFormattedCitation" : "(8)" }, "properties" : {  }, "schema" : "https://github.com/citation-style-language/schema/raw/master/csl-citation.json" }</w:instrText>
      </w:r>
      <w:r w:rsidR="00393DEB">
        <w:rPr>
          <w:color w:val="000000" w:themeColor="text1"/>
        </w:rPr>
        <w:fldChar w:fldCharType="separate"/>
      </w:r>
      <w:r w:rsidR="00245EC7" w:rsidRPr="00245EC7">
        <w:rPr>
          <w:noProof/>
          <w:color w:val="000000" w:themeColor="text1"/>
        </w:rPr>
        <w:t>(8)</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E6762E">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"ITEM-1", "issue" : "3", "issued" : { "date-parts" : [ [ "2004" ] ] }, "page" : "488-494", "title" : "Additive effects of cortisol and growth hormone on regional and systemic lipolysis in humans", "type" : "article-journal", "volume" : "286"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"ITEM-2",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"(14\u201316)", "plainTextFormattedCitation" : "(14\u201316)", "previouslyFormattedCitation" : "(14\u201316)" }, "properties" : {  }, "schema" : "https://github.com/citation-style-language/schema/raw/master/csl-citation.json" }</w:instrText>
      </w:r>
      <w:r w:rsidR="00AB22DC" w:rsidRPr="006902F6">
        <w:rPr>
          <w:color w:val="000000" w:themeColor="text1"/>
        </w:rPr>
        <w:fldChar w:fldCharType="separate"/>
      </w:r>
      <w:r w:rsidR="00245EC7" w:rsidRPr="00245EC7">
        <w:rPr>
          <w:noProof/>
          <w:color w:val="000000" w:themeColor="text1"/>
        </w:rPr>
        <w:t>(14–16)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E6762E">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"container-title" : "Diabetes", "id" : "ITEM-3", "issue" : "10",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"(17\u201319)", "plainTextFormattedCitation" : "(17\u201319)", "previouslyFormattedCitation" : "(17\u201319)" }, "properties" : {  }, "schema" : "https://github.com/citation-style-language/schema/raw/master/csl-citation.json" }</w:instrText>
      </w:r>
      <w:r w:rsidR="00ED5214" w:rsidRPr="006902F6">
        <w:rPr>
          <w:color w:val="000000" w:themeColor="text1"/>
        </w:rPr>
        <w:fldChar w:fldCharType="separate"/>
      </w:r>
      <w:r w:rsidR="00245EC7" w:rsidRPr="00245EC7">
        <w:rPr>
          <w:noProof/>
          <w:color w:val="000000" w:themeColor="text1"/>
        </w:rPr>
        <w:t>(17–19)</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w:t>
      </w:r>
      <w:r w:rsidR="00B24C2D">
        <w:rPr>
          <w:color w:val="000000" w:themeColor="text1"/>
        </w:rPr>
        <w:t>mediators</w:t>
      </w:r>
      <w:r w:rsidR="001C4F76" w:rsidRPr="006902F6">
        <w:rPr>
          <w:color w:val="000000" w:themeColor="text1"/>
        </w:rPr>
        <w:t xml:space="preserve"> have implicated adipose tissue as a central node linking glucocorticoid action and lipolysis to systemic insulin resistance </w:t>
      </w:r>
      <w:r w:rsidR="001C4F76" w:rsidRPr="006902F6">
        <w:rPr>
          <w:color w:val="000000" w:themeColor="text1"/>
        </w:rPr>
        <w:lastRenderedPageBreak/>
        <w:t xml:space="preserve">and NAFLD </w:t>
      </w:r>
      <w:r w:rsidR="001C4F76" w:rsidRPr="006902F6">
        <w:rPr>
          <w:color w:val="000000" w:themeColor="text1"/>
        </w:rPr>
        <w:fldChar w:fldCharType="begin" w:fldLock="1"/>
      </w:r>
      <w:r w:rsidR="00E6762E">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001C4F76" w:rsidRPr="006902F6">
        <w:rPr>
          <w:color w:val="000000" w:themeColor="text1"/>
        </w:rPr>
        <w:fldChar w:fldCharType="separate"/>
      </w:r>
      <w:r w:rsidR="00245EC7" w:rsidRPr="00245EC7">
        <w:rPr>
          <w:noProof/>
          <w:color w:val="000000" w:themeColor="text1"/>
        </w:rPr>
        <w:t>(20–23)</w:t>
      </w:r>
      <w:r w:rsidR="001C4F76" w:rsidRPr="006902F6">
        <w:rPr>
          <w:color w:val="000000" w:themeColor="text1"/>
        </w:rPr>
        <w:fldChar w:fldCharType="end"/>
      </w:r>
      <w:r w:rsidR="001C4F76" w:rsidRPr="006902F6">
        <w:rPr>
          <w:color w:val="000000" w:themeColor="text1"/>
        </w:rPr>
        <w:t>.</w:t>
      </w:r>
      <w:r w:rsidR="003B5032">
        <w:rPr>
          <w:color w:val="000000" w:themeColor="text1"/>
        </w:rPr>
        <w:t xml:space="preserve"> </w:t>
      </w:r>
      <w:r w:rsidR="003E5E79" w:rsidRPr="006902F6">
        <w:rPr>
          <w:color w:val="000000" w:themeColor="text1"/>
        </w:rPr>
        <w:t xml:space="preserve">Here we </w:t>
      </w:r>
      <w:r w:rsidR="003B5032">
        <w:rPr>
          <w:color w:val="000000" w:themeColor="text1"/>
        </w:rPr>
        <w:t xml:space="preserve">present the finding </w:t>
      </w:r>
      <w:r w:rsidR="003E5E79" w:rsidRPr="006902F6">
        <w:rPr>
          <w:color w:val="000000" w:themeColor="text1"/>
        </w:rPr>
        <w:t>that chronically elevated glucocorticoids</w:t>
      </w:r>
      <w:r w:rsidR="00852027">
        <w:rPr>
          <w:color w:val="000000" w:themeColor="text1"/>
        </w:rPr>
        <w:t>, via dexamethasone treatment</w:t>
      </w:r>
      <w:r w:rsidR="003254B3">
        <w:rPr>
          <w:color w:val="000000" w:themeColor="text1"/>
        </w:rPr>
        <w:t>,</w:t>
      </w:r>
      <w:r w:rsidR="003E5E79" w:rsidRPr="006902F6">
        <w:rPr>
          <w:color w:val="000000" w:themeColor="text1"/>
        </w:rPr>
        <w:t xml:space="preserve"> in the presence of </w:t>
      </w:r>
      <w:r w:rsidR="00E0604D">
        <w:rPr>
          <w:color w:val="000000" w:themeColor="text1"/>
        </w:rPr>
        <w:t xml:space="preserve">diet-induced </w:t>
      </w:r>
      <w:r w:rsidR="003E5E79" w:rsidRPr="006902F6">
        <w:rPr>
          <w:color w:val="000000" w:themeColor="text1"/>
        </w:rPr>
        <w:t>obesity have synergistic effect</w:t>
      </w:r>
      <w:r w:rsidR="000340DF" w:rsidRPr="006902F6">
        <w:rPr>
          <w:color w:val="000000" w:themeColor="text1"/>
        </w:rPr>
        <w:t>s</w:t>
      </w:r>
      <w:r w:rsidR="003E5E79" w:rsidRPr="006902F6">
        <w:rPr>
          <w:color w:val="000000" w:themeColor="text1"/>
        </w:rPr>
        <w:t xml:space="preserve"> on </w:t>
      </w:r>
      <w:r w:rsidR="000340DF" w:rsidRPr="006902F6">
        <w:rPr>
          <w:color w:val="000000" w:themeColor="text1"/>
        </w:rPr>
        <w:t xml:space="preserve">lipolysis, </w:t>
      </w:r>
      <w:r w:rsidR="003E5E79"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 xml:space="preserve">Obese </w:t>
      </w:r>
      <w:r w:rsidR="00852027">
        <w:rPr>
          <w:color w:val="000000" w:themeColor="text1"/>
        </w:rPr>
        <w:t>dexamethasone</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w:t>
      </w:r>
      <w:r w:rsidR="00A411C9">
        <w:rPr>
          <w:color w:val="000000" w:themeColor="text1"/>
        </w:rPr>
        <w:t xml:space="preserve"> glucocorticoid-induced adipocyte</w:t>
      </w:r>
      <w:r w:rsidR="008C41F3" w:rsidRPr="006902F6">
        <w:rPr>
          <w:color w:val="000000" w:themeColor="text1"/>
        </w:rPr>
        <w:t xml:space="preserve">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2D64B995" w14:textId="107A858D" w:rsidR="00EB0A54" w:rsidRDefault="004B1467" w:rsidP="00FF21CB">
      <w:pPr>
        <w:spacing w:line="480" w:lineRule="auto"/>
        <w:rPr>
          <w:rFonts w:eastAsia="Times New Roman" w:cs="Times New Roman"/>
          <w:color w:val="000000" w:themeColor="text1"/>
          <w:shd w:val="clear" w:color="auto" w:fill="FFFFFF"/>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84BCC">
        <w:rPr>
          <w:rFonts w:eastAsia="Times New Roman" w:cs="Times New Roman"/>
          <w:color w:val="000000" w:themeColor="text1"/>
          <w:shd w:val="clear" w:color="auto" w:fill="FFFFFF"/>
        </w:rPr>
        <w:t xml:space="preserve"> (stock #000664)</w:t>
      </w:r>
      <w:r w:rsidR="00EB0A54" w:rsidRPr="006902F6">
        <w:rPr>
          <w:rFonts w:eastAsia="Times New Roman" w:cs="Times New Roman"/>
          <w:color w:val="000000" w:themeColor="text1"/>
          <w:shd w:val="clear" w:color="auto" w:fill="FFFFFF"/>
        </w:rPr>
        <w:t>.</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w:t>
      </w:r>
      <w:r w:rsidR="00B24C2D">
        <w:rPr>
          <w:rFonts w:eastAsia="Times New Roman" w:cs="Times New Roman"/>
          <w:color w:val="000000" w:themeColor="text1"/>
          <w:shd w:val="clear" w:color="auto" w:fill="FFFFFF"/>
        </w:rPr>
        <w:t xml:space="preserve"> </w:t>
      </w:r>
      <w:r w:rsidR="000706DA">
        <w:rPr>
          <w:rFonts w:eastAsia="Times New Roman" w:cs="Times New Roman"/>
          <w:color w:val="000000" w:themeColor="text1"/>
          <w:shd w:val="clear" w:color="auto" w:fill="FFFFFF"/>
        </w:rPr>
        <w:t>h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w:t>
      </w:r>
      <w:r w:rsidR="00B24C2D">
        <w:rPr>
          <w:rFonts w:eastAsia="Times New Roman" w:cs="Times New Roman"/>
          <w:color w:val="000000" w:themeColor="text1"/>
          <w:shd w:val="clear" w:color="auto" w:fill="FFFFFF"/>
        </w:rPr>
        <w:t>mice were placed on diets or treated with dexamethasone as described in the figure legends.  Mice</w:t>
      </w:r>
      <w:r w:rsidR="00EB0A54" w:rsidRPr="006902F6">
        <w:rPr>
          <w:rFonts w:eastAsia="Times New Roman" w:cs="Times New Roman"/>
          <w:color w:val="000000" w:themeColor="text1"/>
          <w:shd w:val="clear" w:color="auto" w:fill="FFFFFF"/>
        </w:rPr>
        <w:t xml:space="preserve"> </w:t>
      </w:r>
      <w:r w:rsidR="00485915" w:rsidRPr="006902F6">
        <w:rPr>
          <w:rFonts w:eastAsia="Times New Roman" w:cs="Times New Roman"/>
          <w:color w:val="000000" w:themeColor="text1"/>
          <w:shd w:val="clear" w:color="auto" w:fill="FFFFFF"/>
        </w:rPr>
        <w:t xml:space="preserve">were treated </w:t>
      </w:r>
      <w:r w:rsidR="00045C8F">
        <w:rPr>
          <w:rFonts w:eastAsia="Times New Roman" w:cs="Times New Roman"/>
          <w:color w:val="000000" w:themeColor="text1"/>
          <w:shd w:val="clear" w:color="auto" w:fill="FFFFFF"/>
        </w:rPr>
        <w:t xml:space="preserve">with vehicle (water) or approximately 1mg/kg/d of </w:t>
      </w:r>
      <w:r w:rsidR="00B24C2D">
        <w:rPr>
          <w:rFonts w:eastAsia="Times New Roman" w:cs="Times New Roman"/>
          <w:color w:val="000000" w:themeColor="text1"/>
          <w:shd w:val="clear" w:color="auto" w:fill="FFFFFF"/>
        </w:rPr>
        <w:t xml:space="preserve">water-soluble </w:t>
      </w:r>
      <w:r w:rsidR="00045C8F">
        <w:rPr>
          <w:rFonts w:eastAsia="Times New Roman" w:cs="Times New Roman"/>
          <w:color w:val="000000" w:themeColor="text1"/>
          <w:shd w:val="clear" w:color="auto" w:fill="FFFFFF"/>
        </w:rPr>
        <w:t>dexamethasone</w:t>
      </w:r>
      <w:r w:rsidR="000652EC">
        <w:rPr>
          <w:rFonts w:eastAsia="Times New Roman" w:cs="Times New Roman"/>
          <w:color w:val="000000" w:themeColor="text1"/>
          <w:shd w:val="clear" w:color="auto" w:fill="FFFFFF"/>
        </w:rPr>
        <w:t xml:space="preserve"> (Sigma-Aldrich; catalog #</w:t>
      </w:r>
      <w:r w:rsidR="00107912">
        <w:rPr>
          <w:rFonts w:eastAsia="Times New Roman" w:cs="Times New Roman"/>
          <w:color w:val="000000" w:themeColor="text1"/>
          <w:shd w:val="clear" w:color="auto" w:fill="FFFFFF"/>
        </w:rPr>
        <w:t>2915)</w:t>
      </w:r>
      <w:r w:rsidR="00852027">
        <w:rPr>
          <w:rFonts w:eastAsia="Times New Roman" w:cs="Times New Roman"/>
          <w:color w:val="000000" w:themeColor="text1"/>
          <w:shd w:val="clear" w:color="auto" w:fill="FFFFFF"/>
        </w:rPr>
        <w:t>, a synthetic glucocorticoid,</w:t>
      </w:r>
      <w:r w:rsidR="00045C8F">
        <w:rPr>
          <w:rFonts w:eastAsia="Times New Roman" w:cs="Times New Roman"/>
          <w:color w:val="000000" w:themeColor="text1"/>
          <w:shd w:val="clear" w:color="auto" w:fill="FFFFFF"/>
        </w:rPr>
        <w:t xml:space="preserve"> dissolved in their drinking water for </w:t>
      </w:r>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r w:rsidR="00045C8F">
        <w:rPr>
          <w:rFonts w:eastAsia="Times New Roman" w:cs="Times New Roman"/>
          <w:color w:val="000000" w:themeColor="text1"/>
          <w:shd w:val="clear" w:color="auto" w:fill="FFFFFF"/>
        </w:rPr>
        <w:t xml:space="preserve"> weeks, </w:t>
      </w:r>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9184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45EC7" w:rsidRPr="00245EC7">
        <w:rPr>
          <w:rFonts w:eastAsia="Times New Roman" w:cs="Times New Roman"/>
          <w:noProof/>
          <w:color w:val="000000" w:themeColor="text1"/>
          <w:shd w:val="clear" w:color="auto" w:fill="FFFFFF"/>
        </w:rPr>
        <w:t>(10)</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922267">
        <w:rPr>
          <w:rFonts w:eastAsia="Times New Roman" w:cs="Times New Roman"/>
          <w:color w:val="000000" w:themeColor="text1"/>
          <w:shd w:val="clear" w:color="auto" w:fill="FFFFFF"/>
        </w:rPr>
        <w:t xml:space="preserve">8 </w:t>
      </w:r>
      <w:r w:rsidR="00915C5C" w:rsidRPr="006902F6">
        <w:rPr>
          <w:rFonts w:eastAsia="Times New Roman" w:cs="Times New Roman"/>
          <w:color w:val="000000" w:themeColor="text1"/>
          <w:shd w:val="clear" w:color="auto" w:fill="FFFFFF"/>
        </w:rPr>
        <w:t xml:space="preserve">or </w:t>
      </w:r>
      <w:r w:rsidR="00922267">
        <w:rPr>
          <w:rFonts w:eastAsia="Times New Roman" w:cs="Times New Roman"/>
          <w:color w:val="000000" w:themeColor="text1"/>
          <w:shd w:val="clear" w:color="auto" w:fill="FFFFFF"/>
        </w:rPr>
        <w:t>12</w:t>
      </w:r>
      <w:r w:rsidR="00FD26E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weeks</w:t>
      </w:r>
      <w:r w:rsidR="00B24C2D">
        <w:rPr>
          <w:rFonts w:eastAsia="Times New Roman" w:cs="Times New Roman"/>
          <w:color w:val="000000" w:themeColor="text1"/>
          <w:shd w:val="clear" w:color="auto" w:fill="FFFFFF"/>
        </w:rPr>
        <w:t xml:space="preserve"> followed by dexamethasone treatment</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44A19" w:rsidRPr="000734F2">
        <w:rPr>
          <w:rFonts w:eastAsia="Times New Roman" w:cs="Arial"/>
          <w:color w:val="000000" w:themeColor="text1"/>
          <w:shd w:val="clear" w:color="auto" w:fill="FFFFFF"/>
        </w:rPr>
        <w:t xml:space="preserve">Water intake was measured weekly to </w:t>
      </w:r>
      <w:r w:rsidR="00B44A19" w:rsidRPr="000734F2">
        <w:rPr>
          <w:rFonts w:eastAsia="Times New Roman" w:cs="Arial"/>
          <w:color w:val="000000" w:themeColor="text1"/>
          <w:shd w:val="clear" w:color="auto" w:fill="FFFFFF"/>
        </w:rPr>
        <w:lastRenderedPageBreak/>
        <w:t>determine the concentrations of dexamethasone consumed per cage. Average concentration per mouse was estimated by accounting for number of mice in the cage.</w:t>
      </w:r>
      <w:r w:rsidR="00B44A19" w:rsidRPr="000734F2">
        <w:rPr>
          <w:rFonts w:ascii="Arial" w:eastAsia="Times New Roman" w:hAnsi="Arial" w:cs="Arial"/>
          <w:b/>
          <w:color w:val="000000" w:themeColor="text1"/>
          <w:sz w:val="19"/>
          <w:szCs w:val="19"/>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24C2D">
        <w:rPr>
          <w:rFonts w:eastAsia="Times New Roman" w:cs="Times New Roman"/>
          <w:color w:val="000000" w:themeColor="text1"/>
          <w:shd w:val="clear" w:color="auto" w:fill="FFFFFF"/>
        </w:rPr>
        <w:t xml:space="preserve">longer,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w:t>
      </w:r>
      <w:r w:rsidR="00B24C2D">
        <w:rPr>
          <w:rFonts w:eastAsia="Times New Roman" w:cs="Times New Roman"/>
          <w:color w:val="000000" w:themeColor="text1"/>
          <w:shd w:val="clear" w:color="auto" w:fill="FFFFFF"/>
        </w:rPr>
        <w:t xml:space="preserve">s,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 xml:space="preserve">and </w:t>
      </w:r>
      <w:r w:rsidR="00915C5C" w:rsidRPr="006902F6">
        <w:rPr>
          <w:rFonts w:eastAsia="Times New Roman" w:cs="Times New Roman"/>
          <w:color w:val="000000" w:themeColor="text1"/>
          <w:shd w:val="clear" w:color="auto" w:fill="FFFFFF"/>
        </w:rPr>
        <w:t>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1A079A">
        <w:rPr>
          <w:rFonts w:eastAsia="Times New Roman" w:cs="Times New Roman"/>
          <w:color w:val="000000" w:themeColor="text1"/>
          <w:shd w:val="clear" w:color="auto" w:fill="FFFFFF"/>
        </w:rPr>
        <w:t xml:space="preserve">Symptoms included lethargy, weight loss and evidence of pancreatitis in some of the mice.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r w:rsidR="004D4631">
        <w:rPr>
          <w:rFonts w:eastAsia="Times New Roman" w:cs="Times New Roman"/>
          <w:color w:val="000000" w:themeColor="text1"/>
          <w:shd w:val="clear" w:color="auto" w:fill="FFFFFF"/>
        </w:rPr>
        <w:t>We performed a CLAMS experiment</w:t>
      </w:r>
      <w:r w:rsidR="00D77990">
        <w:rPr>
          <w:rFonts w:eastAsia="Times New Roman" w:cs="Times New Roman"/>
          <w:color w:val="000000" w:themeColor="text1"/>
          <w:shd w:val="clear" w:color="auto" w:fill="FFFFFF"/>
        </w:rPr>
        <w:t xml:space="preserve"> (data not shown)</w:t>
      </w:r>
      <w:r w:rsidR="004D4631">
        <w:rPr>
          <w:rFonts w:eastAsia="Times New Roman" w:cs="Times New Roman"/>
          <w:color w:val="000000" w:themeColor="text1"/>
          <w:shd w:val="clear" w:color="auto" w:fill="FFFFFF"/>
        </w:rPr>
        <w:t xml:space="preserve"> with the 12-week diet study prior to dexamethasone treatment where mice were singly housed for approximately one week</w:t>
      </w:r>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r w:rsidR="00D77990">
        <w:rPr>
          <w:rFonts w:eastAsia="Times New Roman" w:cs="Times New Roman"/>
          <w:color w:val="000000" w:themeColor="text1"/>
          <w:shd w:val="clear" w:color="auto" w:fill="FFFFFF"/>
        </w:rPr>
        <w:t>fluctuations</w:t>
      </w:r>
      <w:r w:rsidR="004D4631">
        <w:rPr>
          <w:rFonts w:eastAsia="Times New Roman" w:cs="Times New Roman"/>
          <w:color w:val="000000" w:themeColor="text1"/>
          <w:shd w:val="clear" w:color="auto" w:fill="FFFFFF"/>
        </w:rPr>
        <w:t xml:space="preserve"> in body weight </w:t>
      </w:r>
      <w:r w:rsidR="00B24C2D">
        <w:rPr>
          <w:rFonts w:eastAsia="Times New Roman" w:cs="Times New Roman"/>
          <w:color w:val="000000" w:themeColor="text1"/>
          <w:shd w:val="clear" w:color="auto" w:fill="FFFFFF"/>
        </w:rPr>
        <w:t>over the first week</w:t>
      </w:r>
      <w:r w:rsidR="004D4631">
        <w:rPr>
          <w:rFonts w:eastAsia="Times New Roman" w:cs="Times New Roman"/>
          <w:color w:val="000000" w:themeColor="text1"/>
          <w:shd w:val="clear" w:color="auto" w:fill="FFFFFF"/>
        </w:rPr>
        <w:t>. Body weight quickly stabilized following removal from the CLAMS in both groups</w:t>
      </w:r>
      <w:r w:rsidR="00D77990">
        <w:rPr>
          <w:rFonts w:eastAsia="Times New Roman" w:cs="Times New Roman"/>
          <w:color w:val="000000" w:themeColor="text1"/>
          <w:shd w:val="clear" w:color="auto" w:fill="FFFFFF"/>
        </w:rPr>
        <w:t>.</w:t>
      </w:r>
      <w:r w:rsidR="004D4631">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At the end of treatment, mice were fasted for 16 h</w:t>
      </w:r>
      <w:r w:rsidR="00F27853">
        <w:rPr>
          <w:rFonts w:eastAsia="Times New Roman" w:cs="Times New Roman"/>
          <w:color w:val="000000" w:themeColor="text1"/>
          <w:shd w:val="clear" w:color="auto" w:fill="FFFFFF"/>
        </w:rPr>
        <w:t xml:space="preserve"> beginning a </w:t>
      </w:r>
      <w:r w:rsidR="000A1CCE">
        <w:rPr>
          <w:rFonts w:eastAsia="Times New Roman" w:cs="Times New Roman"/>
          <w:color w:val="000000" w:themeColor="text1"/>
          <w:shd w:val="clear" w:color="auto" w:fill="FFFFFF"/>
        </w:rPr>
        <w:t>ZT10</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by cervical dislocation after isoflurane anesthesia</w:t>
      </w:r>
      <w:r w:rsidR="00B24C2D" w:rsidRPr="00B24C2D">
        <w:rPr>
          <w:rFonts w:eastAsia="Times New Roman" w:cs="Times New Roman"/>
          <w:color w:val="000000" w:themeColor="text1"/>
          <w:shd w:val="clear" w:color="auto" w:fill="FFFFFF"/>
        </w:rPr>
        <w:t xml:space="preserve"> </w:t>
      </w:r>
      <w:r w:rsidR="00B24C2D" w:rsidRPr="006902F6">
        <w:rPr>
          <w:rFonts w:eastAsia="Times New Roman" w:cs="Times New Roman"/>
          <w:color w:val="000000" w:themeColor="text1"/>
          <w:shd w:val="clear" w:color="auto" w:fill="FFFFFF"/>
        </w:rPr>
        <w:t>at ZT3</w:t>
      </w:r>
      <w:r w:rsidR="000A1CCE">
        <w:rPr>
          <w:rFonts w:eastAsia="Times New Roman" w:cs="Times New Roman"/>
          <w:color w:val="000000" w:themeColor="text1"/>
          <w:shd w:val="clear" w:color="auto" w:fill="FFFFFF"/>
        </w:rPr>
        <w:t xml:space="preserve"> of the following day</w:t>
      </w:r>
      <w:r w:rsidR="00EB0A54" w:rsidRPr="006902F6">
        <w:rPr>
          <w:rFonts w:eastAsia="Times New Roman" w:cs="Times New Roman"/>
          <w:color w:val="000000" w:themeColor="text1"/>
          <w:shd w:val="clear" w:color="auto" w:fill="FFFFFF"/>
        </w:rPr>
        <w:t xml:space="preserve">.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B24C2D">
        <w:rPr>
          <w:rFonts w:eastAsia="Times New Roman" w:cs="Times New Roman"/>
          <w:color w:val="000000" w:themeColor="text1"/>
          <w:shd w:val="clear" w:color="auto" w:fill="FFFFFF"/>
        </w:rPr>
        <w:t xml:space="preserve"> A</w:t>
      </w:r>
      <w:r w:rsidR="00915C5C" w:rsidRPr="006902F6">
        <w:rPr>
          <w:rFonts w:eastAsia="Times New Roman" w:cs="Times New Roman"/>
          <w:color w:val="000000" w:themeColor="text1"/>
          <w:shd w:val="clear" w:color="auto" w:fill="FFFFFF"/>
        </w:rPr>
        <w:t>nimal procedures were approved by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5AD1291B" w14:textId="77777777" w:rsidR="00375434" w:rsidRDefault="00375434" w:rsidP="00FF21CB">
      <w:pPr>
        <w:spacing w:line="480" w:lineRule="auto"/>
        <w:rPr>
          <w:rFonts w:eastAsia="Times New Roman" w:cs="Times New Roman"/>
          <w:color w:val="000000" w:themeColor="text1"/>
          <w:shd w:val="clear" w:color="auto" w:fill="FFFFFF"/>
        </w:rPr>
      </w:pPr>
    </w:p>
    <w:p w14:paraId="548B486F" w14:textId="0B65BE52" w:rsidR="00B44A19" w:rsidRPr="00E918E5" w:rsidRDefault="00B44A19" w:rsidP="00FF21CB">
      <w:pPr>
        <w:spacing w:line="480" w:lineRule="auto"/>
        <w:rPr>
          <w:rFonts w:eastAsia="Times New Roman" w:cs="Times New Roman"/>
          <w:b/>
          <w:color w:val="000000" w:themeColor="text1"/>
          <w:shd w:val="clear" w:color="auto" w:fill="FFFFFF"/>
        </w:rPr>
      </w:pPr>
      <w:r w:rsidRPr="00E918E5">
        <w:rPr>
          <w:rFonts w:eastAsia="Times New Roman" w:cs="Times New Roman"/>
          <w:b/>
          <w:color w:val="000000" w:themeColor="text1"/>
          <w:shd w:val="clear" w:color="auto" w:fill="FFFFFF"/>
        </w:rPr>
        <w:t>Determination of Serum Dexamethasone</w:t>
      </w:r>
      <w:r>
        <w:rPr>
          <w:rFonts w:eastAsia="Times New Roman" w:cs="Times New Roman"/>
          <w:b/>
          <w:color w:val="000000" w:themeColor="text1"/>
          <w:shd w:val="clear" w:color="auto" w:fill="FFFFFF"/>
        </w:rPr>
        <w:t xml:space="preserve">: </w:t>
      </w:r>
      <w:r w:rsidRPr="00E12EA7">
        <w:rPr>
          <w:rFonts w:eastAsia="Times New Roman" w:cs="Arial"/>
          <w:color w:val="000000" w:themeColor="text1"/>
          <w:shd w:val="clear" w:color="auto" w:fill="FFFFFF"/>
        </w:rPr>
        <w:t xml:space="preserve">Serum from 16-hour fasted lean and obese mice following six weeks of dexamethasone treatment was acquired prior to euthanizing at the end </w:t>
      </w:r>
      <w:r w:rsidRPr="00E12EA7">
        <w:rPr>
          <w:rFonts w:eastAsia="Times New Roman" w:cs="Arial"/>
          <w:color w:val="000000" w:themeColor="text1"/>
          <w:shd w:val="clear" w:color="auto" w:fill="FFFFFF"/>
        </w:rPr>
        <w:lastRenderedPageBreak/>
        <w:t>of the study and sent to the University of Michigan Phar</w:t>
      </w:r>
      <w:r w:rsidR="00E12EA7">
        <w:rPr>
          <w:rFonts w:eastAsia="Times New Roman" w:cs="Arial"/>
          <w:color w:val="000000" w:themeColor="text1"/>
          <w:shd w:val="clear" w:color="auto" w:fill="FFFFFF"/>
        </w:rPr>
        <w:t>macokinetic and Mass Spectrometry</w:t>
      </w:r>
      <w:r w:rsidRPr="00E12EA7">
        <w:rPr>
          <w:rFonts w:eastAsia="Times New Roman" w:cs="Arial"/>
          <w:color w:val="000000" w:themeColor="text1"/>
          <w:shd w:val="clear" w:color="auto" w:fill="FFFFFF"/>
        </w:rPr>
        <w:t xml:space="preserve"> Core for LC-MS analysis of dexamethasone concentration. </w:t>
      </w:r>
      <w:r w:rsidRPr="00E918E5">
        <w:rPr>
          <w:rFonts w:cs="Arial"/>
        </w:rPr>
        <w:t>Dexamethasone standard was used to make a calibration curve from 2.5 to 100 ng/mL. A separate weighing of dexamethasone was used to make quality control standards at 3 and 30 ng/mL. Quality control standards were run in triplicate before and during sample analysis. For each calibration standard and quality control standard, 10 µL of blank plasma, 10 µL of calibration or QC standard, and 40 µL of internal standard were mixed in a 96-well plate. Each analytical sample was prepared by mixing 10 µL mouse plasma, 10 µL acetonitrile and 40 µL internal standard into a well of a 96-well plate. Some samples were below 10 µL in volume. In these cases, the volume collected was diluted to 10 µL and prepared in the same manner as the other samples. The plate was mixed at 1000 rpm for 5 min, then centrifuged at 3500 rpm for 10 min. Four microliters of supernatant were injected for analysis onto a Waters Xevo TQD triple quadrupole UPLC mass spectrometer for analysis.</w:t>
      </w:r>
    </w:p>
    <w:p w14:paraId="6F8B47F4" w14:textId="77777777" w:rsidR="004B1467" w:rsidRPr="006902F6" w:rsidRDefault="004B1467" w:rsidP="00FF21CB">
      <w:pPr>
        <w:spacing w:line="480" w:lineRule="auto"/>
        <w:rPr>
          <w:color w:val="000000" w:themeColor="text1"/>
        </w:rPr>
      </w:pPr>
    </w:p>
    <w:p w14:paraId="03E8D3E9" w14:textId="1E2D1D64"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957EC8">
        <w:rPr>
          <w:rFonts w:cs="Times New Roman"/>
          <w:color w:val="000000" w:themeColor="text1"/>
        </w:rPr>
        <w:t>ollowing a six-</w:t>
      </w:r>
      <w:r w:rsidR="004A26F2" w:rsidRPr="006902F6">
        <w:rPr>
          <w:rFonts w:cs="Times New Roman"/>
          <w:color w:val="000000" w:themeColor="text1"/>
        </w:rPr>
        <w:t>hour fast</w:t>
      </w:r>
      <w:r w:rsidR="005C7784">
        <w:rPr>
          <w:rFonts w:cs="Times New Roman"/>
          <w:color w:val="000000" w:themeColor="text1"/>
        </w:rPr>
        <w:t xml:space="preserve"> beginning at </w:t>
      </w:r>
      <w:r w:rsidR="000A1CCE">
        <w:rPr>
          <w:rFonts w:cs="Times New Roman"/>
          <w:color w:val="000000" w:themeColor="text1"/>
        </w:rPr>
        <w:t>ZT1</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 xml:space="preserve">injection of sodium pentobarbital (50−60 mg/kg). Indwelling catheters </w:t>
      </w:r>
      <w:r w:rsidR="00C86E77" w:rsidRPr="006902F6">
        <w:rPr>
          <w:rFonts w:ascii="Calibri" w:hAnsi="Calibri" w:cs="Arial"/>
          <w:color w:val="000000" w:themeColor="text1"/>
          <w:szCs w:val="22"/>
        </w:rPr>
        <w:lastRenderedPageBreak/>
        <w:t>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"http://www.mendeley.com/documents/?uuid=bef8145d-9b99-40e6-829b-0d7ca5826d80", "http://www.mendeley.com/documents/?uuid=3a2a722c-d7e8-4146-ae3c-e8d00ff1b34b" ] } ], "mendeley" : { "formattedCitation" : "(24\u201326)", "plainTextFormattedCitation" : "(24\u201326)", "previouslyFormattedCitation" : "(24\u201326)" }, "properties" : {  }, "schema" : "https://github.com/citation-style-language/schema/raw/master/csl-citation.json" }</w:instrText>
      </w:r>
      <w:r w:rsidR="00A328CA" w:rsidRPr="006902F6">
        <w:rPr>
          <w:rFonts w:ascii="Calibri" w:hAnsi="Calibri" w:cs="Arial"/>
          <w:color w:val="000000" w:themeColor="text1"/>
        </w:rPr>
        <w:fldChar w:fldCharType="separate"/>
      </w:r>
      <w:r w:rsidR="00245EC7" w:rsidRPr="00245EC7">
        <w:rPr>
          <w:rFonts w:ascii="Calibri" w:hAnsi="Calibri" w:cs="Arial"/>
          <w:noProof/>
          <w:color w:val="000000" w:themeColor="text1"/>
        </w:rPr>
        <w:t>(24–26)</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r w:rsidR="003C0288">
        <w:rPr>
          <w:rFonts w:ascii="Calibri" w:hAnsi="Calibri" w:cs="Arial"/>
          <w:color w:val="000000" w:themeColor="text1"/>
        </w:rPr>
        <w:t>-</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r w:rsidR="00C86E77" w:rsidRPr="006902F6">
        <w:rPr>
          <w:rFonts w:ascii="Calibri" w:hAnsi="Calibri" w:cs="Arial"/>
          <w:color w:val="000000" w:themeColor="text1"/>
        </w:rPr>
        <w:lastRenderedPageBreak/>
        <w:t>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E6762E">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"ITEM-2", "issue" : "2", "issued" : { "date-parts" : [ [ "2006" ] ] }, "page" : "390-397", "title" : "Considerations in the Design of Hyperinsulinemic- Euglycemic Clamps in the Conscious Mouse", "type" : "article-journal", "volume" : "55"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"container-title" : "The American journal of physiology", "id" : "ITEM-3", "issue" : "1", "issued" : { "date-parts" : [ [ "1999" ] ] }, "page" : "E70-77", "title" : "Overexpression of hexokinase II increases insulin- and exercise-stimulated muscle glucose uptake in vivo", "type" : "article-journal", "volume" : "276" }, "uris" : [ "http://www.mendeley.com/documents/?uuid=3a2a722c-d7e8-4146-ae3c-e8d00ff1b34b", "http://www.mendeley.com/documents/?uuid=bef8145d-9b99-40e6-829b-0d7ca5826d80", "http://www.mendeley.com/documents/?uuid=21fe669b-c309-43aa-9bbb-b918e4048e46" ] } ], "mendeley" : { "formattedCitation" : "(25\u201327)", "plainTextFormattedCitation" : "(25\u201327)", "previouslyFormattedCitation" : "(25\u201327)" }, "properties" : {  }, "schema" : "https://github.com/citation-style-language/schema/raw/master/csl-citation.json" }</w:instrText>
      </w:r>
      <w:r w:rsidR="00824C9D" w:rsidRPr="006902F6">
        <w:rPr>
          <w:rFonts w:ascii="Calibri" w:hAnsi="Calibri" w:cs="Arial"/>
          <w:color w:val="000000" w:themeColor="text1"/>
        </w:rPr>
        <w:fldChar w:fldCharType="separate"/>
      </w:r>
      <w:r w:rsidR="00245EC7" w:rsidRPr="00245EC7">
        <w:rPr>
          <w:rFonts w:ascii="Calibri" w:hAnsi="Calibri" w:cs="Arial"/>
          <w:noProof/>
          <w:color w:val="000000" w:themeColor="text1"/>
        </w:rPr>
        <w:t>(25–27)</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07B7A950"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r w:rsidR="00EF071B">
        <w:rPr>
          <w:color w:val="000000" w:themeColor="text1"/>
        </w:rPr>
        <w:t>; catalog #</w:t>
      </w:r>
      <w:r w:rsidR="00EF071B" w:rsidRPr="00EF071B">
        <w:rPr>
          <w:color w:val="000000" w:themeColor="text1"/>
        </w:rPr>
        <w:t>I6504-1G</w:t>
      </w:r>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2B7E05">
        <w:rPr>
          <w:color w:val="000000" w:themeColor="text1"/>
        </w:rPr>
        <w:t>; catalog #</w:t>
      </w:r>
      <w:r w:rsidR="002B7E05" w:rsidRPr="002B7E05">
        <w:rPr>
          <w:color w:val="000000" w:themeColor="text1"/>
        </w:rPr>
        <w:t>BW17512F1</w:t>
      </w:r>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w:t>
      </w:r>
      <w:r w:rsidR="00957EC8">
        <w:rPr>
          <w:color w:val="000000" w:themeColor="text1"/>
        </w:rPr>
        <w:t xml:space="preserve"> beginning at </w:t>
      </w:r>
      <w:r w:rsidR="009D5DF6">
        <w:rPr>
          <w:color w:val="000000" w:themeColor="text1"/>
        </w:rPr>
        <w:t>ZT10</w:t>
      </w:r>
      <w:r w:rsidR="00873DCF" w:rsidRPr="006902F6">
        <w:rPr>
          <w:color w:val="000000" w:themeColor="text1"/>
        </w:rPr>
        <w:t>. Glycerol was assessed via Serum Triglyceride Determination Kit (Sigma-Aldrich</w:t>
      </w:r>
      <w:r w:rsidR="00223195">
        <w:rPr>
          <w:color w:val="000000" w:themeColor="text1"/>
        </w:rPr>
        <w:t>; catalog #</w:t>
      </w:r>
      <w:r w:rsidR="00223195" w:rsidRPr="00223195">
        <w:rPr>
          <w:color w:val="000000" w:themeColor="text1"/>
        </w:rPr>
        <w:t>TR0100-1KT</w:t>
      </w:r>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NEFA-HR(2) kit (Wako Diagnostics</w:t>
      </w:r>
      <w:r w:rsidR="00223195">
        <w:rPr>
          <w:rFonts w:eastAsia="Times New Roman" w:cs="Arial"/>
          <w:color w:val="000000" w:themeColor="text1"/>
          <w:shd w:val="clear" w:color="auto" w:fill="FFFFFF"/>
        </w:rPr>
        <w:t>; catalog #</w:t>
      </w:r>
      <w:r w:rsidR="00223195" w:rsidRPr="00223195">
        <w:rPr>
          <w:rFonts w:eastAsia="Times New Roman" w:cs="Arial"/>
          <w:color w:val="000000" w:themeColor="text1"/>
          <w:shd w:val="clear" w:color="auto" w:fill="FFFFFF"/>
        </w:rPr>
        <w:t>276-76491</w:t>
      </w:r>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22A3D1C"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r w:rsidR="00080AF9">
        <w:rPr>
          <w:color w:val="000000" w:themeColor="text1"/>
        </w:rPr>
        <w:t>; ATCC</w:t>
      </w:r>
      <w:r w:rsidR="00CF4143">
        <w:rPr>
          <w:color w:val="000000" w:themeColor="text1"/>
        </w:rPr>
        <w:t>; authenticated via STRS analysis</w:t>
      </w:r>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A558BF">
        <w:rPr>
          <w:color w:val="000000" w:themeColor="text1"/>
        </w:rPr>
        <w:t>; Fisher Scientific; catalog #</w:t>
      </w:r>
      <w:r w:rsidR="00A558BF" w:rsidRPr="00A558BF">
        <w:rPr>
          <w:color w:val="000000" w:themeColor="text1"/>
        </w:rPr>
        <w:t>11965118</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r w:rsidR="00A558BF">
        <w:rPr>
          <w:rFonts w:cs="Helvetica"/>
          <w:color w:val="000000" w:themeColor="text1"/>
        </w:rPr>
        <w:t>4.5g/L glucose</w:t>
      </w:r>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E6762E">
        <w:rPr>
          <w:rFonts w:cs="Helvetica"/>
          <w:color w:val="000000" w:themeColor="text1"/>
        </w:rPr>
        <w:instrText>ADDIN CSL_CITATION { "citationItems" : [ { "id" : "ITEM-1", "itemData" : { "DOI" : "10.1016/S0076-6879(06)06055-1", "author" : [ { "dropping-particle" : "", "family" : "Chiang S, Chang L", "given" : "Saltiel AR", "non-dropping-particle" : "", "parse-names" : false, "suffix" : "" } ], "container-title" : "Methods Enzymology", "id" : "ITEM-1", "issued" : { "date-parts" : [ [ "2006" ] ] }, "page" : "701-14", "title" : "TC10 and Insulin \u2010 Stimulated Glucose Transport", "type" : "article-journal", "volume" : "406" }, "uris" : [ "http://www.mendeley.com/documents/?uuid=1d372b62-a3be-428b-8600-6aff8c04a118", "http://www.mendeley.com/documents/?uuid=849f3545-cee3-407f-a673-ba0931ea217f" ] } ], "mendeley" : { "formattedCitation" : "(28)", "plainTextFormattedCitation" : "(28)", "previouslyFormattedCitation" : "(28)" }, "properties" : {  }, "schema" : "https://github.com/citation-style-language/schema/raw/master/csl-citation.json" }</w:instrText>
      </w:r>
      <w:r w:rsidR="00DA1B5A" w:rsidRPr="006902F6">
        <w:rPr>
          <w:rFonts w:cs="Helvetica"/>
          <w:color w:val="000000" w:themeColor="text1"/>
        </w:rPr>
        <w:fldChar w:fldCharType="separate"/>
      </w:r>
      <w:r w:rsidR="00245EC7" w:rsidRPr="00245EC7">
        <w:rPr>
          <w:rFonts w:cs="Helvetica"/>
          <w:noProof/>
          <w:color w:val="000000" w:themeColor="text1"/>
        </w:rPr>
        <w:t>(28)</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w:t>
      </w:r>
      <w:r w:rsidR="003A266B" w:rsidRPr="006902F6">
        <w:rPr>
          <w:rFonts w:cs="Helvetica"/>
          <w:color w:val="000000" w:themeColor="text1"/>
        </w:rPr>
        <w:lastRenderedPageBreak/>
        <w:t xml:space="preserve">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r w:rsidR="00CF4143">
        <w:rPr>
          <w:rFonts w:cs="Helvetica"/>
          <w:color w:val="000000" w:themeColor="text1"/>
        </w:rPr>
        <w:t xml:space="preserve"> Cells used for these experiments were not cultured beyond 22 passages.</w:t>
      </w:r>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r w:rsidR="009C4452">
        <w:rPr>
          <w:rFonts w:cs="Helvetica"/>
          <w:color w:val="000000" w:themeColor="text1"/>
        </w:rPr>
        <w:t xml:space="preserve"> with dexamethasone media being refreshed on day three and extracted on day five</w:t>
      </w:r>
      <w:r w:rsidR="005B3B55" w:rsidRPr="006902F6">
        <w:rPr>
          <w:rFonts w:cs="Helvetica"/>
          <w:color w:val="000000" w:themeColor="text1"/>
        </w:rPr>
        <w:t>.</w:t>
      </w:r>
    </w:p>
    <w:p w14:paraId="67DC8E02" w14:textId="77777777" w:rsidR="004B1467" w:rsidRPr="006902F6" w:rsidRDefault="004B1467" w:rsidP="00FF21CB">
      <w:pPr>
        <w:spacing w:line="480" w:lineRule="auto"/>
        <w:rPr>
          <w:color w:val="000000" w:themeColor="text1"/>
        </w:rPr>
      </w:pPr>
    </w:p>
    <w:p w14:paraId="15A202AF" w14:textId="54E26304"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A9184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45EC7" w:rsidRPr="00245EC7">
        <w:rPr>
          <w:rFonts w:eastAsia="Times New Roman" w:cs="Times New Roman"/>
          <w:noProof/>
          <w:color w:val="000000" w:themeColor="text1"/>
          <w:szCs w:val="21"/>
          <w:shd w:val="clear" w:color="auto" w:fill="FFFFFF"/>
        </w:rPr>
        <w:t>(29)</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253B8B41"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r w:rsidR="001F7771">
        <w:rPr>
          <w:color w:val="000000" w:themeColor="text1"/>
        </w:rPr>
        <w:t xml:space="preserve"> Slides were imaged </w:t>
      </w:r>
      <w:r w:rsidR="00682BC4">
        <w:rPr>
          <w:color w:val="000000" w:themeColor="text1"/>
        </w:rPr>
        <w:t xml:space="preserve">using the 10x objective of an Olympus </w:t>
      </w:r>
      <w:r w:rsidR="00FD26E1">
        <w:rPr>
          <w:color w:val="000000" w:themeColor="text1"/>
        </w:rPr>
        <w:t xml:space="preserve">iX18 inverted </w:t>
      </w:r>
      <w:r w:rsidR="00682BC4">
        <w:rPr>
          <w:color w:val="000000" w:themeColor="text1"/>
        </w:rPr>
        <w:t>microscope and cellSense software</w:t>
      </w:r>
      <w:r w:rsidR="008E1567">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7E3D7624" w:rsidR="00833B9D" w:rsidRPr="006902F6" w:rsidRDefault="00642BDD" w:rsidP="00FF21CB">
      <w:pPr>
        <w:spacing w:line="480" w:lineRule="auto"/>
        <w:rPr>
          <w:rFonts w:cs="Times New Roman"/>
          <w:color w:val="000000" w:themeColor="text1"/>
        </w:rPr>
      </w:pPr>
      <w:r w:rsidRPr="006902F6">
        <w:rPr>
          <w:b/>
          <w:color w:val="000000" w:themeColor="text1"/>
        </w:rPr>
        <w:lastRenderedPageBreak/>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9E3F42">
        <w:rPr>
          <w:rFonts w:cs="Times New Roman"/>
          <w:color w:val="000000" w:themeColor="text1"/>
        </w:rPr>
        <w:t>; catalog #</w:t>
      </w:r>
      <w:r w:rsidR="009E3F42" w:rsidRPr="009E3F42">
        <w:rPr>
          <w:rFonts w:cs="Times New Roman"/>
          <w:color w:val="000000" w:themeColor="text1"/>
        </w:rPr>
        <w:t>12183025</w:t>
      </w:r>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9E3F42">
        <w:rPr>
          <w:rFonts w:cs="Times New Roman"/>
          <w:color w:val="000000" w:themeColor="text1"/>
        </w:rPr>
        <w:t>; catalog #</w:t>
      </w:r>
      <w:r w:rsidR="009E3F42" w:rsidRPr="009E3F42">
        <w:rPr>
          <w:rFonts w:cs="Times New Roman"/>
          <w:color w:val="000000" w:themeColor="text1"/>
        </w:rPr>
        <w:t>4368813</w:t>
      </w:r>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556C9">
        <w:rPr>
          <w:rFonts w:cs="Times New Roman"/>
          <w:color w:val="000000" w:themeColor="text1"/>
        </w:rPr>
        <w:t>; catalog #</w:t>
      </w:r>
      <w:r w:rsidR="004556C9" w:rsidRPr="004556C9">
        <w:rPr>
          <w:rFonts w:cs="Times New Roman"/>
          <w:color w:val="000000" w:themeColor="text1"/>
        </w:rPr>
        <w:t>4368708</w:t>
      </w:r>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A9184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"(29)", "plainTextFormattedCitation" : "(29)", "previouslyFormattedCitation" : "(29)" }, "properties" : {  }, "schema" : "https://github.com/citation-style-language/schema/raw/master/csl-citation.json" }</w:instrText>
      </w:r>
      <w:r w:rsidR="00C70A9A" w:rsidRPr="006902F6">
        <w:rPr>
          <w:rFonts w:cs="Times New Roman"/>
          <w:color w:val="000000" w:themeColor="text1"/>
        </w:rPr>
        <w:fldChar w:fldCharType="separate"/>
      </w:r>
      <w:r w:rsidR="00245EC7" w:rsidRPr="00245EC7">
        <w:rPr>
          <w:rFonts w:cs="Times New Roman"/>
          <w:noProof/>
          <w:color w:val="000000" w:themeColor="text1"/>
        </w:rPr>
        <w:t>(29)</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3A2E463E"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 xml:space="preserve">at room temperature </w:t>
      </w:r>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 xml:space="preserve">adipose triglyceride lipase </w:t>
      </w:r>
      <w:r w:rsidR="00B24C2D">
        <w:rPr>
          <w:rFonts w:eastAsia="Times New Roman" w:cs="Times New Roman"/>
          <w:color w:val="000000" w:themeColor="text1"/>
          <w:shd w:val="clear" w:color="auto" w:fill="FFFFFF"/>
        </w:rPr>
        <w:t xml:space="preserve">antibodies </w:t>
      </w:r>
      <w:r w:rsidR="00BB3D9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9F6410">
        <w:rPr>
          <w:rFonts w:eastAsia="Times New Roman" w:cs="Times New Roman"/>
          <w:color w:val="000000" w:themeColor="text1"/>
          <w:shd w:val="clear" w:color="auto" w:fill="FFFFFF"/>
        </w:rPr>
        <w:t>molecular weight 54</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008059A5">
        <w:rPr>
          <w:rFonts w:eastAsia="Times New Roman" w:cs="Times New Roman"/>
          <w:color w:val="000000" w:themeColor="text1"/>
          <w:shd w:val="clear" w:color="auto" w:fill="FFFFFF"/>
        </w:rPr>
        <w:t xml:space="preserve"> and antibodies against </w:t>
      </w:r>
      <w:r w:rsidR="00EA2DED">
        <w:rPr>
          <w:rFonts w:eastAsia="Times New Roman" w:cs="Times New Roman"/>
          <w:color w:val="000000" w:themeColor="text1"/>
          <w:shd w:val="clear" w:color="auto" w:fill="FFFFFF"/>
        </w:rPr>
        <w:t>hormone-</w:t>
      </w:r>
      <w:r w:rsidR="008059A5">
        <w:rPr>
          <w:rFonts w:eastAsia="Times New Roman" w:cs="Times New Roman"/>
          <w:color w:val="000000" w:themeColor="text1"/>
          <w:shd w:val="clear" w:color="auto" w:fill="FFFFFF"/>
        </w:rPr>
        <w:t xml:space="preserve">sensitive lipase </w:t>
      </w:r>
      <w:r w:rsidR="00E12EA7">
        <w:rPr>
          <w:rFonts w:eastAsia="Times New Roman" w:cs="Times New Roman"/>
          <w:color w:val="000000" w:themeColor="text1"/>
          <w:shd w:val="clear" w:color="auto" w:fill="FFFFFF"/>
        </w:rPr>
        <w:t xml:space="preserve">(HSL; molecular weight 81; Cell Signaling Technologies; catalog #4107) and its PKA phosphorylation sites on serine 563 and 660 </w:t>
      </w:r>
      <w:r w:rsidR="00955DB5">
        <w:rPr>
          <w:rFonts w:eastAsia="Times New Roman" w:cs="Times New Roman"/>
          <w:color w:val="000000" w:themeColor="text1"/>
          <w:shd w:val="clear" w:color="auto" w:fill="FFFFFF"/>
        </w:rPr>
        <w:t>(</w:t>
      </w:r>
      <w:r w:rsidR="001D00A2">
        <w:rPr>
          <w:rFonts w:eastAsia="Times New Roman" w:cs="Times New Roman"/>
          <w:color w:val="000000" w:themeColor="text1"/>
          <w:shd w:val="clear" w:color="auto" w:fill="FFFFFF"/>
        </w:rPr>
        <w:t>Cell Signaling Technologies; catalog #</w:t>
      </w:r>
      <w:r w:rsidR="00E12EA7">
        <w:rPr>
          <w:rFonts w:eastAsia="Times New Roman" w:cs="Times New Roman"/>
          <w:color w:val="000000" w:themeColor="text1"/>
          <w:shd w:val="clear" w:color="auto" w:fill="FFFFFF"/>
        </w:rPr>
        <w:t>4139 and #4126, respectively</w:t>
      </w:r>
      <w:r w:rsidR="001D00A2">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58A689CD"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B24C2D">
        <w:rPr>
          <w:color w:val="000000" w:themeColor="text1"/>
        </w:rPr>
        <w:t>h</w:t>
      </w:r>
      <w:r w:rsidR="00B24C2D" w:rsidRPr="00B24C2D">
        <w:rPr>
          <w:color w:val="000000" w:themeColor="text1"/>
        </w:rPr>
        <w:t>ttp://bridgeslab.github.io/CushingAcromegalyStudy/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68384E" w:rsidRDefault="002F3DD8" w:rsidP="0068384E"/>
    <w:p w14:paraId="648A9478" w14:textId="3EE9D09C" w:rsidR="007E0200" w:rsidRPr="00FC24A2" w:rsidRDefault="002A443E" w:rsidP="00A81B12">
      <w:pPr>
        <w:spacing w:line="480" w:lineRule="auto"/>
        <w:rPr>
          <w:rFonts w:eastAsia="Times New Roman" w:cs="Arial"/>
          <w:b/>
          <w:color w:val="FF0000"/>
          <w:shd w:val="clear" w:color="auto" w:fill="FFFFFF"/>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24C2D">
        <w:rPr>
          <w:color w:val="000000" w:themeColor="text1"/>
        </w:rPr>
        <w:t>w</w:t>
      </w:r>
      <w:r w:rsidR="00BB237E">
        <w:rPr>
          <w:color w:val="000000" w:themeColor="text1"/>
        </w:rPr>
        <w:t>ater</w:t>
      </w:r>
      <w:r w:rsidR="007E0200" w:rsidRPr="006902F6">
        <w:rPr>
          <w:color w:val="000000" w:themeColor="text1"/>
        </w:rPr>
        <w:t xml:space="preserve">) or treated with </w:t>
      </w:r>
      <w:r w:rsidR="00B24C2D">
        <w:rPr>
          <w:color w:val="000000" w:themeColor="text1"/>
        </w:rPr>
        <w:t>d</w:t>
      </w:r>
      <w:r w:rsidR="007E0200" w:rsidRPr="006902F6">
        <w:rPr>
          <w:color w:val="000000" w:themeColor="text1"/>
        </w:rPr>
        <w:t xml:space="preserve">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D66D30" w:rsidRPr="009D5DF6">
        <w:rPr>
          <w:color w:val="000000" w:themeColor="text1"/>
        </w:rPr>
        <w:t>A</w:t>
      </w:r>
      <w:r w:rsidR="0077103B" w:rsidRPr="009D5DF6">
        <w:rPr>
          <w:color w:val="000000" w:themeColor="text1"/>
        </w:rPr>
        <w:t>)</w:t>
      </w:r>
      <w:r w:rsidR="000D578C" w:rsidRPr="009D5DF6">
        <w:rPr>
          <w:color w:val="000000" w:themeColor="text1"/>
        </w:rPr>
        <w:t>.</w:t>
      </w:r>
      <w:r w:rsidR="007E0200" w:rsidRPr="00FC24A2">
        <w:rPr>
          <w:b/>
          <w:color w:val="000000" w:themeColor="text1"/>
        </w:rPr>
        <w:t xml:space="preserve">  </w:t>
      </w:r>
      <w:r w:rsidR="006979AD" w:rsidRPr="006325C8">
        <w:rPr>
          <w:rFonts w:eastAsia="Times New Roman" w:cs="Arial"/>
          <w:color w:val="000000" w:themeColor="text1"/>
          <w:shd w:val="clear" w:color="auto" w:fill="FFFFFF"/>
        </w:rPr>
        <w:t>When normalized to percent change from basal, dexamethasone treatment results in reduced glucose disposal when compared to water controls in lean and obese mice (Supplementary Figure 1A).</w:t>
      </w:r>
      <w:r w:rsidR="006979AD" w:rsidRPr="006325C8">
        <w:rPr>
          <w:rFonts w:eastAsia="Times New Roman" w:cs="Arial"/>
          <w:b/>
          <w:color w:val="000000" w:themeColor="text1"/>
          <w:shd w:val="clear" w:color="auto" w:fill="FFFFFF"/>
        </w:rPr>
        <w:t xml:space="preserve"> </w:t>
      </w:r>
      <w:r w:rsidR="007E0200" w:rsidRPr="006902F6">
        <w:rPr>
          <w:color w:val="000000" w:themeColor="text1"/>
        </w:rPr>
        <w:t xml:space="preserve">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lastRenderedPageBreak/>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416AD8">
        <w:rPr>
          <w:color w:val="000000" w:themeColor="text1"/>
        </w:rPr>
        <w:t>B</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30BDE2A"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B24C2D">
        <w:rPr>
          <w:color w:val="000000" w:themeColor="text1"/>
        </w:rPr>
        <w:t xml:space="preserve">final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w:t>
      </w:r>
      <w:r w:rsidR="00120828">
        <w:rPr>
          <w:color w:val="000000" w:themeColor="text1"/>
        </w:rPr>
        <w:t>, but no differences in fat mass</w:t>
      </w:r>
      <w:r w:rsidR="0003545C" w:rsidRPr="006902F6">
        <w:rPr>
          <w:color w:val="000000" w:themeColor="text1"/>
        </w:rPr>
        <w:t xml:space="preserve"> (Supplementary Figures 1</w:t>
      </w:r>
      <w:r w:rsidR="00120828">
        <w:rPr>
          <w:color w:val="000000" w:themeColor="text1"/>
        </w:rPr>
        <w:t>B</w:t>
      </w:r>
      <w:r w:rsidR="00AD4256">
        <w:rPr>
          <w:color w:val="000000" w:themeColor="text1"/>
        </w:rPr>
        <w:t>-E</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1F</w:t>
      </w:r>
      <w:r w:rsidR="003667DE">
        <w:rPr>
          <w:color w:val="000000" w:themeColor="text1"/>
        </w:rPr>
        <w:t>-</w:t>
      </w:r>
      <w:r w:rsidR="00120828">
        <w:rPr>
          <w:color w:val="000000" w:themeColor="text1"/>
        </w:rPr>
        <w:t>G</w:t>
      </w:r>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416AD8">
        <w:rPr>
          <w:color w:val="000000" w:themeColor="text1"/>
        </w:rPr>
        <w:t>C</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120828">
        <w:rPr>
          <w:color w:val="000000" w:themeColor="text1"/>
        </w:rPr>
        <w:t>; Figure 1D</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416AD8">
        <w:rPr>
          <w:color w:val="000000" w:themeColor="text1"/>
        </w:rPr>
        <w:t>D</w:t>
      </w:r>
      <w:r w:rsidR="0078214E" w:rsidRPr="006902F6">
        <w:rPr>
          <w:color w:val="000000" w:themeColor="text1"/>
        </w:rPr>
        <w:t>-</w:t>
      </w:r>
      <w:r w:rsidR="00416AD8">
        <w:rPr>
          <w:color w:val="000000" w:themeColor="text1"/>
        </w:rPr>
        <w:t>E</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r w:rsidR="00416AD8">
        <w:rPr>
          <w:color w:val="000000" w:themeColor="text1"/>
        </w:rPr>
        <w:t>F</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w:t>
      </w:r>
      <w:r w:rsidR="00730EFF" w:rsidRPr="006902F6">
        <w:rPr>
          <w:color w:val="000000" w:themeColor="text1"/>
        </w:rPr>
        <w:lastRenderedPageBreak/>
        <w:t xml:space="preserve">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w:t>
      </w:r>
      <w:r w:rsidR="009D5DF6">
        <w:rPr>
          <w:color w:val="000000" w:themeColor="text1"/>
        </w:rPr>
        <w:t>gastrocnemius</w:t>
      </w:r>
      <w:r w:rsidR="00600D9E" w:rsidRPr="006902F6">
        <w:rPr>
          <w:color w:val="000000" w:themeColor="text1"/>
        </w:rPr>
        <w:t xml:space="preserve"> (</w:t>
      </w:r>
      <w:r w:rsidR="009D5DF6">
        <w:rPr>
          <w:color w:val="000000" w:themeColor="text1"/>
        </w:rPr>
        <w:t xml:space="preserve">68% reduced; </w:t>
      </w:r>
      <w:r w:rsidR="009D5DF6" w:rsidRPr="006902F6">
        <w:rPr>
          <w:color w:val="000000" w:themeColor="text1"/>
        </w:rPr>
        <w:t>p=0.0000</w:t>
      </w:r>
      <w:r w:rsidR="009D5DF6">
        <w:rPr>
          <w:color w:val="000000" w:themeColor="text1"/>
        </w:rPr>
        <w:t>2</w:t>
      </w:r>
      <w:r w:rsidR="00600D9E" w:rsidRPr="006902F6">
        <w:rPr>
          <w:color w:val="000000" w:themeColor="text1"/>
        </w:rPr>
        <w:t>)</w:t>
      </w:r>
      <w:r w:rsidR="00976FAB" w:rsidRPr="006902F6">
        <w:rPr>
          <w:color w:val="000000" w:themeColor="text1"/>
        </w:rPr>
        <w:t xml:space="preserve"> and </w:t>
      </w:r>
      <w:r w:rsidR="009D5DF6">
        <w:rPr>
          <w:color w:val="000000" w:themeColor="text1"/>
        </w:rPr>
        <w:t>heart</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9D5DF6">
        <w:rPr>
          <w:color w:val="000000" w:themeColor="text1"/>
        </w:rPr>
        <w:t xml:space="preserve">34% reduced, </w:t>
      </w:r>
      <w:r w:rsidR="009D5DF6" w:rsidRPr="006902F6">
        <w:rPr>
          <w:color w:val="000000" w:themeColor="text1"/>
        </w:rPr>
        <w:t>p=0.0003</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3667DE">
        <w:rPr>
          <w:color w:val="000000" w:themeColor="text1"/>
        </w:rPr>
        <w:t>H-I</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54C2373F"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9184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"(30,31)", "plainTextFormattedCitation" : "(30,31)", "previouslyFormattedCitation" : "(30,31)" }, "properties" : {  }, "schema" : "https://github.com/citation-style-language/schema/raw/master/csl-citation.json" }</w:instrText>
      </w:r>
      <w:r w:rsidR="00C70427" w:rsidRPr="006902F6">
        <w:rPr>
          <w:color w:val="000000" w:themeColor="text1"/>
        </w:rPr>
        <w:fldChar w:fldCharType="separate"/>
      </w:r>
      <w:r w:rsidR="00245EC7" w:rsidRPr="00245EC7">
        <w:rPr>
          <w:noProof/>
          <w:color w:val="000000" w:themeColor="text1"/>
        </w:rPr>
        <w:t>(30,31)</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In support of this</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w:t>
      </w:r>
      <w:r w:rsidR="00B24C2D">
        <w:rPr>
          <w:color w:val="000000" w:themeColor="text1"/>
        </w:rPr>
        <w:t>between</w:t>
      </w:r>
      <w:r w:rsidR="002874F0" w:rsidRPr="006902F6">
        <w:rPr>
          <w:color w:val="000000" w:themeColor="text1"/>
        </w:rPr>
        <w:t xml:space="preserve">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1C0F4D">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22884253"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1C0F4D">
        <w:rPr>
          <w:color w:val="000000" w:themeColor="text1"/>
        </w:rPr>
        <w:t>C-D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0857A51E" w:rsidR="00733364"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 xml:space="preserve">e observed reductions in </w:t>
      </w:r>
      <w:r w:rsidR="003667DE">
        <w:rPr>
          <w:color w:val="000000" w:themeColor="text1"/>
        </w:rPr>
        <w:t xml:space="preserve">body weight and </w:t>
      </w:r>
      <w:r w:rsidR="00035700" w:rsidRPr="006902F6">
        <w:rPr>
          <w:color w:val="000000" w:themeColor="text1"/>
        </w:rPr>
        <w:t>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lastRenderedPageBreak/>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r w:rsidR="00B24C2D">
        <w:rPr>
          <w:color w:val="000000" w:themeColor="text1"/>
        </w:rPr>
        <w:t>d</w:t>
      </w:r>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w:t>
      </w:r>
      <w:r w:rsidR="003667DE">
        <w:rPr>
          <w:color w:val="000000" w:themeColor="text1"/>
        </w:rPr>
        <w:t>i</w:t>
      </w:r>
      <w:r w:rsidR="001C4E38">
        <w:rPr>
          <w:color w:val="000000" w:themeColor="text1"/>
        </w:rPr>
        <w:t>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3667DE">
        <w:rPr>
          <w:color w:val="000000" w:themeColor="text1"/>
        </w:rPr>
        <w:t>e</w:t>
      </w:r>
      <w:r w:rsidR="001C4E38">
        <w:rPr>
          <w:color w:val="000000" w:themeColor="text1"/>
        </w:rPr>
        <w:t>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igure 3C)</w:t>
      </w:r>
      <w:r w:rsidR="00A87023">
        <w:rPr>
          <w:color w:val="000000" w:themeColor="text1"/>
        </w:rPr>
        <w:t xml:space="preserve"> </w:t>
      </w:r>
      <w:r w:rsidR="00AF60EA">
        <w:rPr>
          <w:color w:val="000000" w:themeColor="text1"/>
        </w:rPr>
        <w:t>in</w:t>
      </w:r>
      <w:r w:rsidR="00A87023">
        <w:rPr>
          <w:color w:val="000000" w:themeColor="text1"/>
        </w:rPr>
        <w:t xml:space="preserve"> the obese, dexamethasone-treated mice</w:t>
      </w:r>
      <w:r w:rsidR="00035700" w:rsidRPr="006902F6">
        <w:rPr>
          <w:color w:val="000000" w:themeColor="text1"/>
        </w:rPr>
        <w:t xml:space="preserve">.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r w:rsidR="00DD65F8">
        <w:rPr>
          <w:color w:val="000000" w:themeColor="text1"/>
        </w:rPr>
        <w:t>differences</w:t>
      </w:r>
      <w:r w:rsidR="00DD65F8"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3667DE">
        <w:rPr>
          <w:color w:val="000000" w:themeColor="text1"/>
        </w:rPr>
        <w:t>i</w:t>
      </w:r>
      <w:r w:rsidR="001C4E38">
        <w:rPr>
          <w:color w:val="000000" w:themeColor="text1"/>
        </w:rPr>
        <w:t>WAT</w:t>
      </w:r>
      <w:r w:rsidR="001C4E38" w:rsidRPr="006902F6">
        <w:rPr>
          <w:color w:val="000000" w:themeColor="text1"/>
        </w:rPr>
        <w:t xml:space="preserve"> </w:t>
      </w:r>
      <w:r w:rsidR="00D4046E" w:rsidRPr="006902F6">
        <w:rPr>
          <w:color w:val="000000" w:themeColor="text1"/>
        </w:rPr>
        <w:t xml:space="preserve">or </w:t>
      </w:r>
      <w:r w:rsidR="003667DE">
        <w:rPr>
          <w:color w:val="000000" w:themeColor="text1"/>
        </w:rPr>
        <w:t>e</w:t>
      </w:r>
      <w:r w:rsidR="001C4E38">
        <w:rPr>
          <w:color w:val="000000" w:themeColor="text1"/>
        </w:rPr>
        <w:t>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3667DE">
        <w:rPr>
          <w:color w:val="000000" w:themeColor="text1"/>
        </w:rPr>
        <w:t xml:space="preserve"> </w:t>
      </w:r>
      <w:r w:rsidR="003667DE" w:rsidRPr="006902F6">
        <w:rPr>
          <w:color w:val="000000" w:themeColor="text1"/>
        </w:rPr>
        <w:t>(Figure 3D)</w:t>
      </w:r>
      <w:r w:rsidR="00567887" w:rsidRPr="006902F6">
        <w:rPr>
          <w:color w:val="000000" w:themeColor="text1"/>
        </w:rPr>
        <w:t>.</w:t>
      </w:r>
      <w:r w:rsidR="001C22CC" w:rsidRPr="006902F6">
        <w:rPr>
          <w:color w:val="000000" w:themeColor="text1"/>
        </w:rPr>
        <w:t xml:space="preserve"> </w:t>
      </w:r>
      <w:r w:rsidR="003667DE">
        <w:rPr>
          <w:color w:val="000000" w:themeColor="text1"/>
        </w:rPr>
        <w:t>Lean</w:t>
      </w:r>
      <w:r w:rsidR="00883B29">
        <w:rPr>
          <w:color w:val="000000" w:themeColor="text1"/>
        </w:rPr>
        <w:t xml:space="preserve"> dexamethasone-treated mice ate significantly less than </w:t>
      </w:r>
      <w:r w:rsidR="003667DE">
        <w:rPr>
          <w:color w:val="000000" w:themeColor="text1"/>
        </w:rPr>
        <w:t>lean</w:t>
      </w:r>
      <w:r w:rsidR="00EC1D88">
        <w:rPr>
          <w:color w:val="000000" w:themeColor="text1"/>
        </w:rPr>
        <w:t xml:space="preserve"> controls (</w:t>
      </w:r>
      <w:r w:rsidR="003440AC">
        <w:rPr>
          <w:color w:val="000000" w:themeColor="text1"/>
        </w:rPr>
        <w:t>9% red</w:t>
      </w:r>
      <w:r w:rsidR="00BD7B93">
        <w:rPr>
          <w:color w:val="000000" w:themeColor="text1"/>
        </w:rPr>
        <w:t>uction; p=0.006</w:t>
      </w:r>
      <w:r w:rsidR="00EC1D88">
        <w:rPr>
          <w:color w:val="000000" w:themeColor="text1"/>
        </w:rPr>
        <w:t>)</w:t>
      </w:r>
      <w:r w:rsidR="00883B29">
        <w:rPr>
          <w:color w:val="000000" w:themeColor="text1"/>
        </w:rPr>
        <w:t>, as previously reported</w:t>
      </w:r>
      <w:r w:rsidR="00CD3FE5">
        <w:rPr>
          <w:color w:val="000000" w:themeColor="text1"/>
        </w:rPr>
        <w:t xml:space="preserve"> </w:t>
      </w:r>
      <w:r w:rsidR="00CD3FE5">
        <w:rPr>
          <w:color w:val="000000" w:themeColor="text1"/>
        </w:rPr>
        <w:fldChar w:fldCharType="begin" w:fldLock="1"/>
      </w:r>
      <w:r w:rsidR="00E6762E">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"container-title" : "Diabetes", "id" : "ITEM-1", "issue" : "6",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"(32,33)", "plainTextFormattedCitation" : "(32,33)", "previouslyFormattedCitation" : "(32,33)" }, "properties" : {  }, "schema" : "https://github.com/citation-style-language/schema/raw/master/csl-citation.json" }</w:instrText>
      </w:r>
      <w:r w:rsidR="00CD3FE5">
        <w:rPr>
          <w:color w:val="000000" w:themeColor="text1"/>
        </w:rPr>
        <w:fldChar w:fldCharType="separate"/>
      </w:r>
      <w:r w:rsidR="00245EC7" w:rsidRPr="00245EC7">
        <w:rPr>
          <w:noProof/>
          <w:color w:val="000000" w:themeColor="text1"/>
        </w:rPr>
        <w:t>(32,33)</w:t>
      </w:r>
      <w:r w:rsidR="00CD3FE5">
        <w:rPr>
          <w:color w:val="000000" w:themeColor="text1"/>
        </w:rPr>
        <w:fldChar w:fldCharType="end"/>
      </w:r>
      <w:r w:rsidR="00EC1D88">
        <w:rPr>
          <w:color w:val="000000" w:themeColor="text1"/>
        </w:rPr>
        <w:t>.</w:t>
      </w:r>
      <w:r w:rsidR="00883B29">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w:t>
      </w:r>
      <w:r w:rsidR="003667DE">
        <w:rPr>
          <w:color w:val="000000" w:themeColor="text1"/>
        </w:rPr>
        <w:t xml:space="preserve">obese </w:t>
      </w:r>
      <w:r w:rsidR="007374F3" w:rsidRPr="006902F6">
        <w:rPr>
          <w:color w:val="000000" w:themeColor="text1"/>
        </w:rPr>
        <w:t xml:space="preserve">dexamethasone-treated </w:t>
      </w:r>
      <w:r w:rsidR="003667DE">
        <w:rPr>
          <w:color w:val="000000" w:themeColor="text1"/>
        </w:rPr>
        <w:t>mice</w:t>
      </w:r>
      <w:r w:rsidR="007374F3" w:rsidRPr="006902F6">
        <w:rPr>
          <w:color w:val="000000" w:themeColor="text1"/>
        </w:rPr>
        <w:t xml:space="preserve">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w:t>
      </w:r>
      <w:r w:rsidR="00A87023">
        <w:rPr>
          <w:color w:val="000000" w:themeColor="text1"/>
        </w:rPr>
        <w:t>both fat and fat-free mass</w:t>
      </w:r>
      <w:r w:rsidR="007374F3" w:rsidRPr="006902F6">
        <w:rPr>
          <w:color w:val="000000" w:themeColor="text1"/>
        </w:rPr>
        <w:t xml:space="preserve">.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0D0F170E" w14:textId="77777777" w:rsidR="0019520C" w:rsidRDefault="0019520C" w:rsidP="00E13216">
      <w:pPr>
        <w:spacing w:line="480" w:lineRule="auto"/>
        <w:rPr>
          <w:color w:val="000000" w:themeColor="text1"/>
        </w:rPr>
      </w:pPr>
    </w:p>
    <w:p w14:paraId="63EEE21A" w14:textId="77777777" w:rsidR="0019520C" w:rsidRPr="006325C8" w:rsidRDefault="0019520C" w:rsidP="006325C8">
      <w:pPr>
        <w:spacing w:line="480" w:lineRule="auto"/>
        <w:rPr>
          <w:rFonts w:eastAsia="Times New Roman" w:cs="Arial"/>
          <w:color w:val="000000" w:themeColor="text1"/>
          <w:shd w:val="clear" w:color="auto" w:fill="FFFFFF"/>
        </w:rPr>
      </w:pPr>
      <w:r w:rsidRPr="006325C8">
        <w:rPr>
          <w:rFonts w:eastAsia="Times New Roman" w:cs="Arial"/>
          <w:color w:val="000000" w:themeColor="text1"/>
          <w:shd w:val="clear" w:color="auto" w:fill="FFFFFF"/>
        </w:rPr>
        <w:t>Over the course of the experiment, obese dexamethasone-treated mice consumed more water, starting at a lower amount, which then increased over the duration of the experiment (Figure 3E).  Overall this corresponded to a 22% increase when normalized to the animal’s body weight.  By the end of the study, this increased intake resulted in a 7.6-fold increase in serum dexamethasone concentration in the obese dexamethasone-treated mice when compared to lean dexamethasone-treated mice (Figure 3F; p=0.031).</w:t>
      </w:r>
    </w:p>
    <w:p w14:paraId="11654F1A" w14:textId="77777777" w:rsidR="0019520C" w:rsidRPr="006902F6" w:rsidRDefault="0019520C" w:rsidP="00E13216">
      <w:pPr>
        <w:spacing w:line="480" w:lineRule="auto"/>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8D3218D"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"(17,34)", "plainTextFormattedCitation" : "(17,34)", "previouslyFormattedCitation" : "(17,34)" }, "properties" : {  }, "schema" : "https://github.com/citation-style-language/schema/raw/master/csl-citation.json" }</w:instrText>
      </w:r>
      <w:r w:rsidR="00EB7489" w:rsidRPr="006902F6">
        <w:rPr>
          <w:color w:val="000000" w:themeColor="text1"/>
        </w:rPr>
        <w:fldChar w:fldCharType="separate"/>
      </w:r>
      <w:r w:rsidR="00245EC7" w:rsidRPr="00245EC7">
        <w:rPr>
          <w:noProof/>
          <w:color w:val="000000" w:themeColor="text1"/>
        </w:rPr>
        <w:t>(17,34)</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0511C5" w:rsidRPr="006902F6">
        <w:rPr>
          <w:color w:val="000000" w:themeColor="text1"/>
        </w:rPr>
        <w:fldChar w:fldCharType="separate"/>
      </w:r>
      <w:r w:rsidR="00245EC7" w:rsidRPr="00245EC7">
        <w:rPr>
          <w:noProof/>
          <w:color w:val="000000" w:themeColor="text1"/>
        </w:rPr>
        <w:t>(35)</w:t>
      </w:r>
      <w:r w:rsidR="000511C5" w:rsidRPr="006902F6">
        <w:rPr>
          <w:color w:val="000000" w:themeColor="text1"/>
        </w:rPr>
        <w:fldChar w:fldCharType="end"/>
      </w:r>
      <w:r w:rsidR="003E7C21" w:rsidRPr="006902F6">
        <w:rPr>
          <w:color w:val="000000" w:themeColor="text1"/>
        </w:rPr>
        <w:t xml:space="preserve">, and has been shown to increase with </w:t>
      </w:r>
      <w:r w:rsidR="00172AAB">
        <w:rPr>
          <w:color w:val="000000" w:themeColor="text1"/>
        </w:rPr>
        <w:t>high levels of glucocorticoids</w:t>
      </w:r>
      <w:r w:rsidR="00D149BB" w:rsidRPr="006902F6">
        <w:rPr>
          <w:color w:val="000000" w:themeColor="text1"/>
        </w:rPr>
        <w:t xml:space="preserve"> </w:t>
      </w:r>
      <w:r w:rsidR="00D149BB" w:rsidRPr="006902F6">
        <w:rPr>
          <w:color w:val="000000" w:themeColor="text1"/>
        </w:rPr>
        <w:lastRenderedPageBreak/>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"http://www.mendeley.com/documents/?uuid=4c8d1016-5a5e-4be0-9160-d9363ebef1f4" ] } ], "mendeley" : { "formattedCitation" : "(10,14\u201316)", "plainTextFormattedCitation" : "(10,14\u201316)", "previouslyFormattedCitation" : "(10,14\u201316)" }, "properties" : {  }, "schema" : "https://github.com/citation-style-language/schema/raw/master/csl-citation.json" }</w:instrText>
      </w:r>
      <w:r w:rsidR="00D149BB" w:rsidRPr="006902F6">
        <w:rPr>
          <w:color w:val="000000" w:themeColor="text1"/>
        </w:rPr>
        <w:fldChar w:fldCharType="separate"/>
      </w:r>
      <w:r w:rsidR="00245EC7" w:rsidRPr="00245EC7">
        <w:rPr>
          <w:noProof/>
          <w:color w:val="000000" w:themeColor="text1"/>
        </w:rPr>
        <w:t>(10,14–16)</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3667DE">
        <w:rPr>
          <w:color w:val="000000" w:themeColor="text1"/>
        </w:rPr>
        <w:t>; Figure 4A</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3667DE">
        <w:rPr>
          <w:color w:val="000000" w:themeColor="text1"/>
        </w:rPr>
        <w:t>; Figure 4B</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 xml:space="preserve">increased lipolysis.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w:t>
      </w:r>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FB13F5">
        <w:rPr>
          <w:color w:val="000000" w:themeColor="text1"/>
        </w:rPr>
        <w:t xml:space="preserve"> </w:t>
      </w:r>
      <w:r w:rsidR="00001E0D" w:rsidRPr="006902F6">
        <w:rPr>
          <w:color w:val="000000" w:themeColor="text1"/>
        </w:rPr>
        <w:t>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42A069D"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80042C">
        <w:rPr>
          <w:color w:val="000000" w:themeColor="text1"/>
        </w:rPr>
        <w:t xml:space="preserve">) </w:t>
      </w:r>
      <w:r w:rsidR="00467863" w:rsidRPr="006902F6">
        <w:rPr>
          <w:color w:val="000000" w:themeColor="text1"/>
        </w:rPr>
        <w:t>conditions</w:t>
      </w:r>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2E9B91B2" w14:textId="77777777" w:rsidR="00A87023" w:rsidRDefault="00A87023" w:rsidP="00E13216">
      <w:pPr>
        <w:spacing w:line="480" w:lineRule="auto"/>
        <w:rPr>
          <w:color w:val="000000" w:themeColor="text1"/>
        </w:rPr>
      </w:pPr>
    </w:p>
    <w:p w14:paraId="4E33D16B" w14:textId="75E9B22D" w:rsidR="00472706" w:rsidRPr="006902F6" w:rsidRDefault="00A87023" w:rsidP="00E13216">
      <w:pPr>
        <w:spacing w:line="480" w:lineRule="auto"/>
        <w:rPr>
          <w:color w:val="000000" w:themeColor="text1"/>
        </w:rPr>
      </w:pPr>
      <w:r>
        <w:rPr>
          <w:color w:val="000000" w:themeColor="text1"/>
        </w:rPr>
        <w:lastRenderedPageBreak/>
        <w:t>To understand how diet-induced obesity alters dexamethasone-induced lipolysis, we</w:t>
      </w:r>
      <w:r w:rsidR="00271BB3" w:rsidRPr="006902F6">
        <w:rPr>
          <w:color w:val="000000" w:themeColor="text1"/>
        </w:rPr>
        <w:t xml:space="preserve"> </w:t>
      </w:r>
      <w:r w:rsidR="00C922C0">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sidR="00C922C0">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sidR="00C922C0">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Pr>
          <w:color w:val="000000" w:themeColor="text1"/>
        </w:rPr>
        <w:t>For</w:t>
      </w:r>
      <w:r w:rsidR="000F63EF">
        <w:rPr>
          <w:color w:val="000000" w:themeColor="text1"/>
        </w:rPr>
        <w:t xml:space="preserve"> the hyperinsulinemic euglycemic clamp in the obese mice</w:t>
      </w:r>
      <w:r>
        <w:rPr>
          <w:color w:val="000000" w:themeColor="text1"/>
        </w:rPr>
        <w:t xml:space="preserve"> </w:t>
      </w:r>
      <w:r w:rsidR="000F63EF">
        <w:rPr>
          <w:color w:val="000000" w:themeColor="text1"/>
        </w:rPr>
        <w:t>there was a 40% elevation in serum basal non-esterified fatty acids (NEFA’s) in response to 3 weeks of dexamethasone treatment (p=0.004</w:t>
      </w:r>
      <w:r>
        <w:rPr>
          <w:color w:val="000000" w:themeColor="text1"/>
        </w:rPr>
        <w:t>; Figure 5B</w:t>
      </w:r>
      <w:r w:rsidR="000F63EF">
        <w:rPr>
          <w:color w:val="000000" w:themeColor="text1"/>
        </w:rPr>
        <w:t xml:space="preserve">).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r w:rsidR="000E6763">
        <w:rPr>
          <w:color w:val="000000" w:themeColor="text1"/>
        </w:rPr>
        <w:t xml:space="preserve">in the obese setting, </w:t>
      </w:r>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r w:rsidR="000E6763">
        <w:rPr>
          <w:color w:val="000000" w:themeColor="text1"/>
        </w:rPr>
        <w:t xml:space="preserve">and </w:t>
      </w:r>
      <w:r w:rsidR="00150226">
        <w:rPr>
          <w:color w:val="000000" w:themeColor="text1"/>
        </w:rPr>
        <w:t>attenuates the</w:t>
      </w:r>
      <w:r w:rsidR="000E6763">
        <w:rPr>
          <w:color w:val="000000" w:themeColor="text1"/>
        </w:rPr>
        <w:t xml:space="preserve"> </w:t>
      </w:r>
      <w:r w:rsidR="00150226">
        <w:rPr>
          <w:color w:val="000000" w:themeColor="text1"/>
        </w:rPr>
        <w:t xml:space="preserve">effects of </w:t>
      </w:r>
      <w:r w:rsidR="000E6763">
        <w:rPr>
          <w:color w:val="000000" w:themeColor="text1"/>
        </w:rPr>
        <w:t>insulin</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275144" w:rsidR="00210C84" w:rsidRPr="00146924" w:rsidRDefault="00A87023" w:rsidP="00E13216">
      <w:pPr>
        <w:spacing w:line="480" w:lineRule="auto"/>
        <w:rPr>
          <w:rFonts w:eastAsia="Times New Roman" w:cs="Arial"/>
          <w:color w:val="FF0000"/>
          <w:shd w:val="clear" w:color="auto" w:fill="FFFFFF"/>
        </w:rPr>
      </w:pPr>
      <w:r>
        <w:rPr>
          <w:color w:val="000000" w:themeColor="text1"/>
        </w:rPr>
        <w:t>To investigate the molecular basis for this synergistic increase in lipolysis, we</w:t>
      </w:r>
      <w:r w:rsidR="00EA22A1" w:rsidRPr="006902F6">
        <w:rPr>
          <w:color w:val="000000" w:themeColor="text1"/>
        </w:rPr>
        <w:t xml:space="preserve"> quantified mRNA and protein expression of</w:t>
      </w:r>
      <w:r w:rsidR="00001E0D" w:rsidRPr="006902F6">
        <w:rPr>
          <w:color w:val="000000" w:themeColor="text1"/>
        </w:rPr>
        <w:t xml:space="preserve"> </w:t>
      </w:r>
      <w:r w:rsidR="00250376" w:rsidRPr="006902F6">
        <w:rPr>
          <w:color w:val="000000" w:themeColor="text1"/>
        </w:rPr>
        <w:t>ATGL</w:t>
      </w:r>
      <w:r w:rsidR="00EA22A1"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00EA22A1"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r w:rsidR="00ED0E79">
        <w:rPr>
          <w:color w:val="000000" w:themeColor="text1"/>
        </w:rPr>
        <w:t>obese</w:t>
      </w:r>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00EA22A1" w:rsidRPr="006902F6">
        <w:rPr>
          <w:color w:val="000000" w:themeColor="text1"/>
        </w:rPr>
        <w:t>, expression</w:t>
      </w:r>
      <w:r w:rsidR="005F037C" w:rsidRPr="006902F6">
        <w:rPr>
          <w:color w:val="000000" w:themeColor="text1"/>
        </w:rPr>
        <w:t xml:space="preserve"> of ATGL</w:t>
      </w:r>
      <w:r w:rsidR="00EA22A1" w:rsidRPr="006902F6">
        <w:rPr>
          <w:color w:val="000000" w:themeColor="text1"/>
        </w:rPr>
        <w:t xml:space="preserve"> was elevated in </w:t>
      </w:r>
      <w:r w:rsidR="00542DA7" w:rsidRPr="006902F6">
        <w:rPr>
          <w:color w:val="000000" w:themeColor="text1"/>
        </w:rPr>
        <w:t xml:space="preserve">both </w:t>
      </w:r>
      <w:r w:rsidR="00EA22A1"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00EA22A1" w:rsidRPr="006902F6">
        <w:rPr>
          <w:color w:val="000000" w:themeColor="text1"/>
        </w:rPr>
        <w:t xml:space="preserve"> significant </w:t>
      </w:r>
      <w:r w:rsidR="00001E0D" w:rsidRPr="006902F6">
        <w:rPr>
          <w:color w:val="000000" w:themeColor="text1"/>
        </w:rPr>
        <w:t xml:space="preserve">synergistic effect </w:t>
      </w:r>
      <w:r w:rsidR="00EA22A1"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00EA22A1"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w:t>
      </w:r>
      <w:r w:rsidR="0019520C">
        <w:rPr>
          <w:color w:val="000000" w:themeColor="text1"/>
        </w:rPr>
        <w:t xml:space="preserve"> </w:t>
      </w:r>
      <w:r w:rsidR="0019520C" w:rsidRPr="003353B3">
        <w:rPr>
          <w:rFonts w:eastAsia="Times New Roman" w:cs="Arial"/>
          <w:color w:val="000000" w:themeColor="text1"/>
          <w:shd w:val="clear" w:color="auto" w:fill="FFFFFF"/>
        </w:rPr>
        <w:t xml:space="preserve">There were no significant increases observed in HSL expression or phosphorylation that might explain enhanced lipolysis in the obese, dexamethasone treated mice (Supplementary </w:t>
      </w:r>
      <w:r w:rsidR="006979AD" w:rsidRPr="003353B3">
        <w:rPr>
          <w:rFonts w:eastAsia="Times New Roman" w:cs="Arial"/>
          <w:color w:val="000000" w:themeColor="text1"/>
          <w:shd w:val="clear" w:color="auto" w:fill="FFFFFF"/>
        </w:rPr>
        <w:t>Figure 2A</w:t>
      </w:r>
      <w:r w:rsidR="005023FC">
        <w:rPr>
          <w:rFonts w:eastAsia="Times New Roman" w:cs="Arial"/>
          <w:color w:val="000000" w:themeColor="text1"/>
          <w:shd w:val="clear" w:color="auto" w:fill="FFFFFF"/>
        </w:rPr>
        <w:t>-</w:t>
      </w:r>
      <w:r w:rsidR="0019520C" w:rsidRPr="003353B3">
        <w:rPr>
          <w:rFonts w:eastAsia="Times New Roman" w:cs="Arial"/>
          <w:color w:val="000000" w:themeColor="text1"/>
          <w:shd w:val="clear" w:color="auto" w:fill="FFFFFF"/>
        </w:rPr>
        <w:t xml:space="preserve">B). In fact, phosphorylation of PKA sites on HSL tended to be lower in obese mice when compared to lean, as has been reported previously </w:t>
      </w:r>
      <w:r w:rsidR="0019520C"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19520C"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19520C" w:rsidRPr="003353B3">
        <w:rPr>
          <w:rFonts w:eastAsia="Times New Roman" w:cs="Arial"/>
          <w:color w:val="000000" w:themeColor="text1"/>
          <w:shd w:val="clear" w:color="auto" w:fill="FFFFFF"/>
        </w:rPr>
        <w:fldChar w:fldCharType="end"/>
      </w:r>
      <w:r w:rsidR="0019520C" w:rsidRPr="003353B3">
        <w:rPr>
          <w:rFonts w:eastAsia="Times New Roman" w:cs="Arial"/>
          <w:color w:val="000000" w:themeColor="text1"/>
          <w:shd w:val="clear" w:color="auto" w:fill="FFFFFF"/>
        </w:rPr>
        <w:t xml:space="preserve">. </w:t>
      </w:r>
      <w:r w:rsidR="00EA22A1" w:rsidRPr="006902F6">
        <w:rPr>
          <w:color w:val="000000" w:themeColor="text1"/>
        </w:rPr>
        <w:t>These d</w:t>
      </w:r>
      <w:r w:rsidR="00DD385B" w:rsidRPr="006902F6">
        <w:rPr>
          <w:color w:val="000000" w:themeColor="text1"/>
        </w:rPr>
        <w:t xml:space="preserve">ata </w:t>
      </w:r>
      <w:r w:rsidR="001D224D" w:rsidRPr="006902F6">
        <w:rPr>
          <w:color w:val="000000" w:themeColor="text1"/>
        </w:rPr>
        <w:lastRenderedPageBreak/>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00EA22A1"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00EA22A1"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30EE032"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E6762E">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"container-title" : "Journal of bone and mineral research : the official journal of the American Society for Bone and Mineral Research",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"container-title" : "Clinical Endocrinology", "id" : "ITEM-3", "issue" : "4", "issued" : { "date-parts" : [ [ "2010" ] ] }, "page" : "469-475", "title" : "MRI assessment of lean and adipose tissue distribution in female patients with Cushing's disease.", "type" : "article-journal", "volume" : "73" }, "uris" : [ "http://www.mendeley.com/documents/?uuid=904aaa0f-e81e-497b-9af3-55d56000cd32", "http://www.mendeley.com/documents/?uuid=784b6339-e376-4958-93db-f7aed2dbad63", "http://www.mendeley.com/documents/?uuid=c7dcc969-d702-446a-90fa-833aab297198" ] } ], "mendeley" : { "formattedCitation" : "(10,12,13)", "plainTextFormattedCitation" : "(10,12,13)", "previouslyFormattedCitation" : "(10,12,13)"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(10,12,13)</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"(9\u201311)", "plainTextFormattedCitation" : "(9\u201311)", "previouslyFormattedCitation" : "(9\u201311)" }, "properties" : {  }, "schema" : "https://github.com/citation-style-language/schema/raw/master/csl-citation.json" }</w:instrText>
      </w:r>
      <w:r w:rsidR="00B92FF3" w:rsidRPr="006902F6">
        <w:rPr>
          <w:color w:val="000000" w:themeColor="text1"/>
        </w:rPr>
        <w:fldChar w:fldCharType="separate"/>
      </w:r>
      <w:r w:rsidR="00245EC7" w:rsidRPr="00245EC7">
        <w:rPr>
          <w:noProof/>
          <w:color w:val="000000" w:themeColor="text1"/>
        </w:rPr>
        <w:t>(9–11)</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9184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245EC7" w:rsidRPr="00245EC7">
        <w:rPr>
          <w:noProof/>
          <w:color w:val="000000" w:themeColor="text1"/>
        </w:rPr>
        <w:t>(1)</w:t>
      </w:r>
      <w:r w:rsidR="00A30887">
        <w:rPr>
          <w:color w:val="000000" w:themeColor="text1"/>
        </w:rPr>
        <w:fldChar w:fldCharType="end"/>
      </w:r>
      <w:r w:rsidRPr="006902F6">
        <w:rPr>
          <w:color w:val="000000" w:themeColor="text1"/>
        </w:rPr>
        <w:t xml:space="preserve">. </w:t>
      </w:r>
      <w:r w:rsidR="006A32B7">
        <w:rPr>
          <w:color w:val="000000" w:themeColor="text1"/>
        </w:rPr>
        <w:t>Many of t</w:t>
      </w:r>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62B422BF" w14:textId="5AD8A421" w:rsidR="000F1913" w:rsidRPr="006902F6" w:rsidRDefault="00A87023" w:rsidP="00E13216">
      <w:pPr>
        <w:spacing w:line="480" w:lineRule="auto"/>
        <w:rPr>
          <w:color w:val="000000" w:themeColor="text1"/>
        </w:rPr>
      </w:pPr>
      <w:r>
        <w:rPr>
          <w:color w:val="000000" w:themeColor="text1"/>
        </w:rPr>
        <w:t>We appreciate</w:t>
      </w:r>
      <w:r w:rsidR="00565B94">
        <w:rPr>
          <w:color w:val="000000" w:themeColor="text1"/>
        </w:rPr>
        <w:t xml:space="preserve"> that </w:t>
      </w:r>
      <w:r>
        <w:rPr>
          <w:color w:val="000000" w:themeColor="text1"/>
        </w:rPr>
        <w:t>glucocorticoids</w:t>
      </w:r>
      <w:r w:rsidR="00565B94">
        <w:rPr>
          <w:color w:val="000000" w:themeColor="text1"/>
        </w:rPr>
        <w:t xml:space="preserve"> </w:t>
      </w:r>
      <w:r>
        <w:rPr>
          <w:color w:val="000000" w:themeColor="text1"/>
        </w:rPr>
        <w:t>directly affect</w:t>
      </w:r>
      <w:r w:rsidR="00565B94">
        <w:rPr>
          <w:color w:val="000000" w:themeColor="text1"/>
        </w:rPr>
        <w:t xml:space="preserve"> many other tissues</w:t>
      </w:r>
      <w:r w:rsidR="003037A7">
        <w:rPr>
          <w:color w:val="000000" w:themeColor="text1"/>
        </w:rPr>
        <w:t>,</w:t>
      </w:r>
      <w:r w:rsidR="00565B94">
        <w:rPr>
          <w:color w:val="000000" w:themeColor="text1"/>
        </w:rPr>
        <w:t xml:space="preserve"> such as muscle</w:t>
      </w:r>
      <w:r w:rsidR="003037A7">
        <w:rPr>
          <w:color w:val="000000" w:themeColor="text1"/>
        </w:rPr>
        <w:t>,</w:t>
      </w:r>
      <w:r w:rsidR="00565B94">
        <w:rPr>
          <w:color w:val="000000" w:themeColor="text1"/>
        </w:rPr>
        <w:t xml:space="preserve"> </w:t>
      </w:r>
      <w:r>
        <w:rPr>
          <w:color w:val="000000" w:themeColor="text1"/>
        </w:rPr>
        <w:t xml:space="preserve">liver and the pancreas </w:t>
      </w:r>
      <w:r w:rsidR="00565B94">
        <w:rPr>
          <w:color w:val="000000" w:themeColor="text1"/>
        </w:rPr>
        <w:t>that may also influence insulin sensitivity.</w:t>
      </w:r>
      <w:r w:rsidR="00A01E7A">
        <w:rPr>
          <w:color w:val="000000" w:themeColor="text1"/>
        </w:rPr>
        <w:t xml:space="preserve"> </w:t>
      </w:r>
      <w:r>
        <w:rPr>
          <w:color w:val="000000" w:themeColor="text1"/>
        </w:rPr>
        <w:t xml:space="preserve"> In support of a central role of adipocytes, several studies demonstrate that adipocyte-specific reductions in glucocorticoid signaling being associated with improved metabolic profiles </w:t>
      </w:r>
      <w:r w:rsidRPr="006902F6">
        <w:rPr>
          <w:color w:val="000000" w:themeColor="text1"/>
        </w:rPr>
        <w:fldChar w:fldCharType="begin" w:fldLock="1"/>
      </w:r>
      <w:r w:rsidR="00E6762E">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"container-title" : "Diabetes", "id" : "ITEM-1", "issue" : "2", "issued" : { "date-parts" : [ [ "2017" ] ] }, "page" : "272-286", "title" : "Adipocyte Glucocorticoid Receptor Deficiency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"(20\u201323)", "plainTextFormattedCitation" : "(20\u201323)", "previouslyFormattedCitation" : "(20\u201323)" }, "properties" : {  }, "schema" : "https://github.com/citation-style-language/schema/raw/master/csl-citation.json" }</w:instrText>
      </w:r>
      <w:r w:rsidRPr="006902F6">
        <w:rPr>
          <w:color w:val="000000" w:themeColor="text1"/>
        </w:rPr>
        <w:fldChar w:fldCharType="separate"/>
      </w:r>
      <w:r w:rsidR="00245EC7" w:rsidRPr="00245EC7">
        <w:rPr>
          <w:noProof/>
          <w:color w:val="000000" w:themeColor="text1"/>
        </w:rPr>
        <w:t>(20–23)</w:t>
      </w:r>
      <w:r w:rsidRPr="006902F6">
        <w:rPr>
          <w:color w:val="000000" w:themeColor="text1"/>
        </w:rPr>
        <w:fldChar w:fldCharType="end"/>
      </w:r>
      <w:r>
        <w:rPr>
          <w:color w:val="000000" w:themeColor="text1"/>
        </w:rPr>
        <w:t xml:space="preserve">.  We hypothesize that adipose tissue lipolysis plays a major role in dexamethasone-induced insulin resistance and hepatic steatosis, especially in the case of obesity.  </w:t>
      </w:r>
    </w:p>
    <w:p w14:paraId="6FA03CDE" w14:textId="77777777" w:rsidR="0064784B" w:rsidRDefault="0064784B" w:rsidP="00FC121E">
      <w:pPr>
        <w:spacing w:line="480" w:lineRule="auto"/>
        <w:rPr>
          <w:color w:val="000000" w:themeColor="text1"/>
        </w:rPr>
      </w:pPr>
    </w:p>
    <w:p w14:paraId="3E476322" w14:textId="7763DDEE" w:rsidR="00FC121E" w:rsidRPr="006902F6" w:rsidRDefault="0064784B" w:rsidP="00FC121E">
      <w:pPr>
        <w:spacing w:line="480" w:lineRule="auto"/>
        <w:rPr>
          <w:color w:val="000000" w:themeColor="text1"/>
        </w:rPr>
      </w:pPr>
      <w:r>
        <w:rPr>
          <w:color w:val="000000" w:themeColor="text1"/>
        </w:rPr>
        <w:t>Excess adiposity, such is seen in obesity</w:t>
      </w:r>
      <w:r w:rsidR="00990402">
        <w:rPr>
          <w:color w:val="000000" w:themeColor="text1"/>
        </w:rPr>
        <w:t>,</w:t>
      </w:r>
      <w:r>
        <w:rPr>
          <w:color w:val="000000" w:themeColor="text1"/>
        </w:rPr>
        <w:t xml:space="preserve"> has been associated with increased insulin resistance.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9184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"(10)", "plainTextFormattedCitation" : "(10)", "previouslyFormattedCitation" : "(10)" }, "properties" : {  }, "schema" : "https://github.com/citation-style-language/schema/raw/master/csl-citation.json" }</w:instrText>
      </w:r>
      <w:r w:rsidR="00B32E07" w:rsidRPr="006902F6">
        <w:rPr>
          <w:color w:val="000000" w:themeColor="text1"/>
        </w:rPr>
        <w:fldChar w:fldCharType="separate"/>
      </w:r>
      <w:r w:rsidR="00245EC7" w:rsidRPr="00245EC7">
        <w:rPr>
          <w:noProof/>
          <w:color w:val="000000" w:themeColor="text1"/>
        </w:rPr>
        <w:t>(10)</w:t>
      </w:r>
      <w:r w:rsidR="00B32E07" w:rsidRPr="006902F6">
        <w:rPr>
          <w:color w:val="000000" w:themeColor="text1"/>
        </w:rPr>
        <w:fldChar w:fldCharType="end"/>
      </w:r>
      <w:r w:rsidR="00B25F58" w:rsidRPr="006902F6">
        <w:rPr>
          <w:color w:val="000000" w:themeColor="text1"/>
        </w:rPr>
        <w:t xml:space="preserve"> in </w:t>
      </w:r>
      <w:r w:rsidR="000B4036">
        <w:rPr>
          <w:color w:val="000000" w:themeColor="text1"/>
        </w:rPr>
        <w:t>lean</w:t>
      </w:r>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A9184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A9184D" w:rsidRPr="00A9184D">
        <w:rPr>
          <w:noProof/>
          <w:color w:val="000000" w:themeColor="text1"/>
        </w:rPr>
        <w:t>(37)</w:t>
      </w:r>
      <w:r w:rsidR="00065189" w:rsidRPr="006902F6">
        <w:rPr>
          <w:color w:val="000000" w:themeColor="text1"/>
        </w:rPr>
        <w:fldChar w:fldCharType="end"/>
      </w:r>
      <w:r w:rsidR="00A852E8">
        <w:rPr>
          <w:color w:val="000000" w:themeColor="text1"/>
        </w:rPr>
        <w:t>, as well as reduced insulin sensitivity</w:t>
      </w:r>
      <w:r w:rsidR="00B32E07" w:rsidRPr="006902F6">
        <w:rPr>
          <w:color w:val="000000" w:themeColor="text1"/>
        </w:rPr>
        <w:t xml:space="preserve">. </w:t>
      </w:r>
      <w:r w:rsidR="007637C8" w:rsidRPr="006902F6">
        <w:rPr>
          <w:color w:val="000000" w:themeColor="text1"/>
        </w:rPr>
        <w:t xml:space="preserve">However, to our surprise, the glucocorticoid treatment in obese </w:t>
      </w:r>
      <w:r w:rsidR="007637C8" w:rsidRPr="006902F6">
        <w:rPr>
          <w:color w:val="000000" w:themeColor="text1"/>
        </w:rPr>
        <w:lastRenderedPageBreak/>
        <w:t xml:space="preserve">mice led to </w:t>
      </w:r>
      <w:r w:rsidR="00C922C0">
        <w:rPr>
          <w:color w:val="000000" w:themeColor="text1"/>
        </w:rPr>
        <w:t>a lipodystrophic phenotype</w:t>
      </w:r>
      <w:r w:rsidR="007B133D">
        <w:rPr>
          <w:color w:val="000000" w:themeColor="text1"/>
        </w:rPr>
        <w:t>, which indicates the disturbances in glucose homeostasis are not a result of increased fat mass</w:t>
      </w:r>
      <w:r w:rsidR="0015242A" w:rsidRPr="006902F6">
        <w:rPr>
          <w:color w:val="000000" w:themeColor="text1"/>
        </w:rPr>
        <w:t xml:space="preserve">. </w:t>
      </w:r>
      <w:r w:rsidR="003B0BCD">
        <w:rPr>
          <w:color w:val="000000" w:themeColor="text1"/>
        </w:rPr>
        <w:t>The loss in fat mass observed in the obese, dexamethasone treated mice was not due to reduced food intake, in fact these mice ate significantly more</w:t>
      </w:r>
      <w:r w:rsidR="00A87023">
        <w:rPr>
          <w:color w:val="000000" w:themeColor="text1"/>
        </w:rPr>
        <w:t xml:space="preserve"> calories per day than obese controls.  This suggests a potential increase </w:t>
      </w:r>
      <w:r w:rsidR="00CF62D7">
        <w:rPr>
          <w:color w:val="000000" w:themeColor="text1"/>
        </w:rPr>
        <w:t>in energy expenditure with the combination of obesity and dexamethasone treatment</w:t>
      </w:r>
      <w:r w:rsidR="00E4166F">
        <w:rPr>
          <w:color w:val="000000" w:themeColor="text1"/>
        </w:rPr>
        <w:t xml:space="preserve"> over time</w:t>
      </w:r>
      <w:r w:rsidR="00CF62D7">
        <w:rPr>
          <w:color w:val="000000" w:themeColor="text1"/>
        </w:rPr>
        <w:t xml:space="preserve">. </w:t>
      </w:r>
      <w:r w:rsidR="00A87023">
        <w:rPr>
          <w:color w:val="000000" w:themeColor="text1"/>
        </w:rPr>
        <w:t xml:space="preserve">This study </w:t>
      </w:r>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E6762E">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"ITEM-2",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"(7,8,38)", "plainTextFormattedCitation" : "(7,8,38)", "previouslyFormattedCitation" : "(7,8,38)" }, "properties" : {  }, "schema" : "https://github.com/citation-style-language/schema/raw/master/csl-citation.json" }</w:instrText>
      </w:r>
      <w:r w:rsidR="00FC121E" w:rsidRPr="006902F6">
        <w:rPr>
          <w:color w:val="000000" w:themeColor="text1"/>
        </w:rPr>
        <w:fldChar w:fldCharType="separate"/>
      </w:r>
      <w:r w:rsidR="00A9184D" w:rsidRPr="00A9184D">
        <w:rPr>
          <w:noProof/>
          <w:color w:val="000000" w:themeColor="text1"/>
        </w:rPr>
        <w:t>(7,8,38)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7915C47"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E6762E">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"container-title" : "Journal of Clinical Investigation", "id" : "ITEM-1", "issue" : "1",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"container-title" : "Diabetes", "id" : "ITEM-2", "issue" : "12",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"container-title" : "Journal of Clinical Investigation", "id" : "ITEM-3", "issue" : "2", "issued" : { "date-parts" : [ [ "2017" ] ] }, "page" : "657-669", "title" : "Mechanism for leptin\u2019s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A9184D" w:rsidRPr="00A9184D">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E6762E">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"container-title" : "American Journal of Physiology - Endocrinology and Metabolism", "id" : "ITEM-3", "issue" : "3", "issued" : { "date-parts" : [ [ "2004" ] ] }, "page" : "488-494", "title" : "Additive effects of cortisol and growth hormone on regional and systemic lipolysis in humans", "type" : "article-journal", "volume" : "286"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 : "4", "issued" : { "date-parts" : [ [ "2005" ] ] }, "page" : "421-428", "title" : "Increased Lipolysis of Subcutaneous Abdominal Adipose Tissue and Altered Noradrenergic Activity in Patients with Cushing \u2018 s Syndrome : An In-vivo Microdialysis Study", "type" : "article-journal", "volume" : "55" }, "uris" : [ "http://www.mendeley.com/documents/?uuid=8ac4072e-3a3d-4cb9-92f6-e2bbf0cd1528", "http://www.mendeley.com/documents/?uuid=05be40ed-e631-416e-955c-ee2c66e7820e", "http://www.mendeley.com/documents/?uuid=47cc52d4-cb1e-4afa-9c16-c6ad18996227" ] } ], "mendeley" : { "formattedCitation" : "(10,14\u201316)", "plainTextFormattedCitation" : "(10,14\u201316)", "previouslyFormattedCitation" : "(10,14\u201316)"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(10,14–16)</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w:t>
      </w:r>
      <w:r w:rsidR="005A635A">
        <w:rPr>
          <w:color w:val="000000" w:themeColor="text1"/>
        </w:rPr>
        <w:t xml:space="preserve"> also</w:t>
      </w:r>
      <w:r w:rsidR="00FE35A0" w:rsidRPr="006902F6">
        <w:rPr>
          <w:color w:val="000000" w:themeColor="text1"/>
        </w:rPr>
        <w:t xml:space="preserve"> been implicated in insulin resistance </w:t>
      </w:r>
      <w:r w:rsidR="00FE35A0" w:rsidRPr="006902F6">
        <w:rPr>
          <w:color w:val="000000" w:themeColor="text1"/>
        </w:rPr>
        <w:fldChar w:fldCharType="begin" w:fldLock="1"/>
      </w:r>
      <w:r w:rsidR="00E6762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"container-title" : "JCI Insight", "id" : "ITEM-1", "issue" : "6", "issued" : { "date-parts" : [ [ "2017" ] ] }, "page" : "1-14", "title" : "Insulin\u2019s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"container-title" : "Journal of Clinical Investigation",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"(17,34)", "plainTextFormattedCitation" : "(17,34)", "previouslyFormattedCitation" : "(17,34)"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(17,34)</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E6762E">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"container-title" : "Hepatology", "id" : "ITEM-1", "issue" : "4", "issued" : { "date-parts" : [ [ "2009" ] ] }, "page" : "1087-1093", "title" : "Importance of Changes in Adipose Tissue Insulin Resistance to Histological Response During Thiazolidinedione Treatment of Patients with Nonalcoholic Steatohepatitis", "type" : "article-journal", "volume" : "50" }, "uris" : [ "http://www.mendeley.com/documents/?uuid=b3c1eb52-fead-4d1a-9f95-c6d25a6941ac", "http://www.mendeley.com/documents/?uuid=88662c35-f735-4412-a12e-2f2bc187d7a4" ] } ], "mendeley" : { "formattedCitation" : "(35)", "plainTextFormattedCitation" : "(35)", "previouslyFormattedCitation" : "(35)" }, "properties" : {  }, "schema" : "https://github.com/citation-style-language/schema/raw/master/csl-citation.json" }</w:instrText>
      </w:r>
      <w:r w:rsidR="00FE35A0" w:rsidRPr="006902F6">
        <w:rPr>
          <w:color w:val="000000" w:themeColor="text1"/>
        </w:rPr>
        <w:fldChar w:fldCharType="separate"/>
      </w:r>
      <w:r w:rsidR="00245EC7" w:rsidRPr="00245EC7">
        <w:rPr>
          <w:noProof/>
          <w:color w:val="000000" w:themeColor="text1"/>
        </w:rPr>
        <w:t>(35)</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r w:rsidR="00FE1D33">
        <w:rPr>
          <w:color w:val="000000" w:themeColor="text1"/>
        </w:rPr>
        <w:t>Th</w:t>
      </w:r>
      <w:r w:rsidR="00D655C1">
        <w:rPr>
          <w:color w:val="000000" w:themeColor="text1"/>
        </w:rPr>
        <w:t>erefore, we propose the dexamethasone-induced increase in hepatic steatosis in the obese mice is primarily due to enhanced lipolysis observed in these animals.</w:t>
      </w:r>
    </w:p>
    <w:p w14:paraId="29829940" w14:textId="77777777" w:rsidR="00CD6325" w:rsidRPr="006902F6" w:rsidRDefault="00CD6325" w:rsidP="00E13216">
      <w:pPr>
        <w:spacing w:line="480" w:lineRule="auto"/>
        <w:rPr>
          <w:color w:val="000000" w:themeColor="text1"/>
        </w:rPr>
      </w:pPr>
    </w:p>
    <w:p w14:paraId="7976C330" w14:textId="35A45568" w:rsidR="00CD1457" w:rsidRPr="000F1913" w:rsidRDefault="0015242A" w:rsidP="00E13216">
      <w:pPr>
        <w:spacing w:line="480" w:lineRule="auto"/>
        <w:rPr>
          <w:color w:val="000000" w:themeColor="text1"/>
        </w:rPr>
      </w:pPr>
      <w:r w:rsidRPr="006902F6">
        <w:rPr>
          <w:color w:val="000000" w:themeColor="text1"/>
        </w:rPr>
        <w:t xml:space="preserve">There is some debate as to which genes glucocorticoids act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A9184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E6762E">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direct \"in vitro\" effects on the fat cell beta-adrenoreceptor-coupled-adenylate cyclase system.",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w:t>
      </w:r>
      <w:r w:rsidRPr="006902F6">
        <w:rPr>
          <w:color w:val="000000" w:themeColor="text1"/>
        </w:rPr>
        <w:lastRenderedPageBreak/>
        <w:t xml:space="preserve">transcripts </w:t>
      </w:r>
      <w:r w:rsidRPr="006902F6">
        <w:rPr>
          <w:color w:val="000000" w:themeColor="text1"/>
        </w:rPr>
        <w:fldChar w:fldCharType="begin" w:fldLock="1"/>
      </w:r>
      <w:r w:rsidR="00E6762E">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"container-title" : "Lipids", "id" : "ITEM-2", "issue" : "9", "issued" : { "date-parts" : [ [ "2011" ] ] }, "page" : "813-820", "title" : "Acute Up-Regulation of Adipose Triglyceride Lipase and Release of Non-Esterified Fatty Acids by Dexamethasone in Chicken Adipose Tissue", "type" : "article-journal", "volume" : "46"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"(21,46,47)", "plainTextFormattedCitation" : "(21,46,47)", "previouslyFormattedCitation" : "(21,46,47)" }, "properties" : {  }, "schema" : "https://github.com/citation-style-language/schema/raw/master/csl-citation.json" }</w:instrText>
      </w:r>
      <w:r w:rsidRPr="006902F6">
        <w:rPr>
          <w:color w:val="000000" w:themeColor="text1"/>
        </w:rPr>
        <w:fldChar w:fldCharType="separate"/>
      </w:r>
      <w:r w:rsidR="00A9184D" w:rsidRPr="00A9184D">
        <w:rPr>
          <w:noProof/>
          <w:color w:val="000000" w:themeColor="text1"/>
        </w:rPr>
        <w:t>(21,46,47)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008A054B">
        <w:rPr>
          <w:rFonts w:eastAsia="Times New Roman" w:cs="Arial"/>
          <w:color w:val="000000" w:themeColor="text1"/>
          <w:shd w:val="clear" w:color="auto" w:fill="FFFFFF"/>
        </w:rPr>
        <w:t>There were no</w:t>
      </w:r>
      <w:r w:rsidR="000F1913" w:rsidRPr="003353B3">
        <w:rPr>
          <w:rFonts w:eastAsia="Times New Roman" w:cs="Arial"/>
          <w:color w:val="000000" w:themeColor="text1"/>
          <w:shd w:val="clear" w:color="auto" w:fill="FFFFFF"/>
        </w:rPr>
        <w:t xml:space="preserve"> significant differences in the effects of diet or treatment on HSL phosphorylation. Interestingly, obesity and dexamethasone treatment appeared to slightly decrease HSL phosphorylation, consistent with previous reports </w:t>
      </w:r>
      <w:r w:rsidR="000F1913"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"(36)", "plainTextFormattedCitation" : "(36)", "previouslyFormattedCitation" : "(36)" }, "properties" : {  }, "schema" : "https://github.com/citation-style-language/schema/raw/master/csl-citation.json" }</w:instrText>
      </w:r>
      <w:r w:rsidR="000F1913"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(36)</w:t>
      </w:r>
      <w:r w:rsidR="000F1913" w:rsidRPr="003353B3">
        <w:rPr>
          <w:rFonts w:eastAsia="Times New Roman" w:cs="Arial"/>
          <w:color w:val="000000" w:themeColor="text1"/>
          <w:shd w:val="clear" w:color="auto" w:fill="FFFFFF"/>
        </w:rPr>
        <w:fldChar w:fldCharType="end"/>
      </w:r>
      <w:r w:rsidR="000F1913" w:rsidRPr="003353B3">
        <w:rPr>
          <w:rFonts w:eastAsia="Times New Roman" w:cs="Arial"/>
          <w:color w:val="000000" w:themeColor="text1"/>
          <w:shd w:val="clear" w:color="auto" w:fill="FFFFFF"/>
        </w:rPr>
        <w:t>.  Given these results, we attribute enhanced lipolysis seen in obese dexamethasone-treated mice</w:t>
      </w:r>
      <w:r w:rsidR="005A635A" w:rsidRPr="003353B3">
        <w:rPr>
          <w:rFonts w:eastAsia="Times New Roman" w:cs="Arial"/>
          <w:color w:val="000000" w:themeColor="text1"/>
          <w:shd w:val="clear" w:color="auto" w:fill="FFFFFF"/>
        </w:rPr>
        <w:t xml:space="preserve"> in part</w:t>
      </w:r>
      <w:r w:rsidR="000F1913" w:rsidRPr="003353B3">
        <w:rPr>
          <w:rFonts w:eastAsia="Times New Roman" w:cs="Arial"/>
          <w:color w:val="000000" w:themeColor="text1"/>
          <w:shd w:val="clear" w:color="auto" w:fill="FFFFFF"/>
        </w:rPr>
        <w:t xml:space="preserve"> to upregulated ATGL.</w:t>
      </w:r>
      <w:r w:rsidR="000F1913" w:rsidRPr="003353B3">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r w:rsidR="000F1913">
        <w:rPr>
          <w:color w:val="000000" w:themeColor="text1"/>
        </w:rPr>
        <w:t xml:space="preserve"> </w:t>
      </w:r>
    </w:p>
    <w:p w14:paraId="1E83106F" w14:textId="77777777" w:rsidR="000F1913" w:rsidRPr="006902F6" w:rsidRDefault="000F1913" w:rsidP="00E13216">
      <w:pPr>
        <w:spacing w:line="480" w:lineRule="auto"/>
        <w:rPr>
          <w:color w:val="000000" w:themeColor="text1"/>
        </w:rPr>
      </w:pPr>
    </w:p>
    <w:p w14:paraId="5FCCE281" w14:textId="3410574C" w:rsidR="000F1913" w:rsidRPr="003353B3" w:rsidRDefault="000F1913" w:rsidP="00146924">
      <w:pPr>
        <w:spacing w:line="480" w:lineRule="auto"/>
        <w:rPr>
          <w:rFonts w:ascii="Arial" w:eastAsia="Times New Roman" w:hAnsi="Arial" w:cs="Arial"/>
          <w:b/>
          <w:color w:val="FF0000"/>
          <w:sz w:val="19"/>
          <w:szCs w:val="19"/>
          <w:shd w:val="clear" w:color="auto" w:fill="FFFFFF"/>
        </w:rPr>
      </w:pPr>
      <w:r w:rsidRPr="003353B3">
        <w:rPr>
          <w:rFonts w:eastAsia="Times New Roman" w:cs="Arial"/>
          <w:color w:val="000000" w:themeColor="text1"/>
          <w:shd w:val="clear" w:color="auto" w:fill="FFFFFF"/>
        </w:rPr>
        <w:t xml:space="preserve">The obese, dexamethasone treated animals consumed </w:t>
      </w:r>
      <w:r w:rsidR="005A635A" w:rsidRPr="003353B3">
        <w:rPr>
          <w:rFonts w:eastAsia="Times New Roman" w:cs="Arial"/>
          <w:color w:val="000000" w:themeColor="text1"/>
          <w:shd w:val="clear" w:color="auto" w:fill="FFFFFF"/>
        </w:rPr>
        <w:t xml:space="preserve">increasing amounts of </w:t>
      </w:r>
      <w:r w:rsidRPr="003353B3">
        <w:rPr>
          <w:rFonts w:eastAsia="Times New Roman" w:cs="Arial"/>
          <w:color w:val="000000" w:themeColor="text1"/>
          <w:shd w:val="clear" w:color="auto" w:fill="FFFFFF"/>
        </w:rPr>
        <w:t xml:space="preserve">dexamethasone as the study progressed resulting in increased serum dexamethasone at sacrifice.  This was unexpected and may be due to the increased urination, and water requirement in severely diabetic animals, as has been documented previously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"DOI" : "10.2337/diab.30.2.106", "ISSN" : "00121797", "PMID" : "7009265", "abstract" : "Diabetes in the C57BL/KsJ(db/db) mouse is initially expressed as hyperinsulinemia, followed by hyperphagia, progressive obesity, and widespread pathologic abnormalities. This study was designed to evaluate the effects of metabolic control on the natural history of the diabetic nephropathy. Beginning at 1 mo of age and continuing for 12 wk, diabetic mice were subjected to controlled dietary restriction, such that their weight was maintained similar to that of age-matched, nondiabetic heterozygotes. Diet-restricted diabetics were compared with diabetics fed ad libitum and heterozygote nondiabetics. Significant lowering of fasting blood glucose, water intake, and plasma insulin was achieved by diet restriction. The diet-restricted diabetes demonstrated enhanced metabolic efficiency, consuming approximately half as much food as the nondiabetics, while maintaining a similar weight. Diabetics fed ad libitum evidenced well-defined renal lesions that included 3 + to 4 + immunoglobulin deposition in the glomerular mesangium, and generalized mesangial matrix expansion. These lesions were completely prevented in diet-restricted diabetes whose glomeruli were normal light microscopy, and demonstrated trace to 1 + mesangial immunoglobulin deposition, features identical in all respects to the nondiabetics. These results indicate that diabetic control achieved by preventing of obesity in the db/db mouse prevents the development of diabetic nephropathy.", "author" : [ { "dropping-particle" : "", "family" : "Lee", "given" : "S. M.", "non-dropping-particle" : "", "parse-names" : false, "suffix" : "" }, { "dropping-particle" : "", "family" : "Bressler", "given" : "R.", "non-dropping-particle" : "", "parse-names" : false, "suffix" : "" } ], "container-title" : "Diabetes", "id" : "ITEM-1", "issue" : "2", "issued" : { "date-parts" : [ [ "1981" ] ] }, "page" : "106-111", "title" : "Prevention of diabetic nephropathy by diet control in the db/db mouse", "type" : "article-journal", "volume" : "30" }, "uris" : [ "http://www.mendeley.com/documents/?uuid=20605ba2-f926-46a3-b1b2-ad9e2e3b54f5" ] } ], "mendeley" : { "formattedCitation" : "(48)", "plainTextFormattedCitation" : "(48)", "previouslyFormattedCitation" : "(48)"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(48)</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This is an important limitation to our study, although we note that several phenotypes including fasting glucose, liver triglycerides, hepatic lipogenic gene expression, and adipose tissue mass changed in different directions in lean and obese animals, and therefore </w:t>
      </w:r>
      <w:r w:rsidR="00653681" w:rsidRPr="003353B3">
        <w:rPr>
          <w:rFonts w:eastAsia="Times New Roman" w:cs="Arial"/>
          <w:color w:val="000000" w:themeColor="text1"/>
          <w:shd w:val="clear" w:color="auto" w:fill="FFFFFF"/>
        </w:rPr>
        <w:t>are</w:t>
      </w:r>
      <w:r w:rsidRPr="003353B3">
        <w:rPr>
          <w:rFonts w:eastAsia="Times New Roman" w:cs="Arial"/>
          <w:color w:val="000000" w:themeColor="text1"/>
          <w:shd w:val="clear" w:color="auto" w:fill="FFFFFF"/>
        </w:rPr>
        <w:t xml:space="preserve"> unlikely </w:t>
      </w:r>
      <w:r w:rsidR="00653681" w:rsidRPr="003353B3">
        <w:rPr>
          <w:rFonts w:eastAsia="Times New Roman" w:cs="Arial"/>
          <w:color w:val="000000" w:themeColor="text1"/>
          <w:shd w:val="clear" w:color="auto" w:fill="FFFFFF"/>
        </w:rPr>
        <w:t xml:space="preserve">to be </w:t>
      </w:r>
      <w:r w:rsidRPr="003353B3">
        <w:rPr>
          <w:rFonts w:eastAsia="Times New Roman" w:cs="Arial"/>
          <w:color w:val="000000" w:themeColor="text1"/>
          <w:shd w:val="clear" w:color="auto" w:fill="FFFFFF"/>
        </w:rPr>
        <w:t xml:space="preserve">due to an increased dose of dexamethasone. </w:t>
      </w:r>
      <w:r w:rsidR="00653681" w:rsidRPr="003353B3">
        <w:rPr>
          <w:rFonts w:eastAsia="Times New Roman" w:cs="Arial"/>
          <w:color w:val="000000" w:themeColor="text1"/>
          <w:shd w:val="clear" w:color="auto" w:fill="FFFFFF"/>
        </w:rPr>
        <w:t xml:space="preserve">For example, dexamethasone </w:t>
      </w:r>
      <w:r w:rsidR="00E317A9">
        <w:rPr>
          <w:rFonts w:eastAsia="Times New Roman" w:cs="Arial"/>
          <w:color w:val="000000" w:themeColor="text1"/>
          <w:shd w:val="clear" w:color="auto" w:fill="FFFFFF"/>
        </w:rPr>
        <w:t>reduced</w:t>
      </w:r>
      <w:r w:rsidR="00653681" w:rsidRPr="003353B3">
        <w:rPr>
          <w:rFonts w:eastAsia="Times New Roman" w:cs="Arial"/>
          <w:color w:val="000000" w:themeColor="text1"/>
          <w:shd w:val="clear" w:color="auto" w:fill="FFFFFF"/>
        </w:rPr>
        <w:t xml:space="preserve"> fasting blood glucose</w:t>
      </w:r>
      <w:r w:rsidR="00DF744C" w:rsidRPr="003353B3">
        <w:rPr>
          <w:rFonts w:eastAsia="Times New Roman" w:cs="Arial"/>
          <w:color w:val="000000" w:themeColor="text1"/>
          <w:shd w:val="clear" w:color="auto" w:fill="FFFFFF"/>
        </w:rPr>
        <w:t xml:space="preserve"> levels in lean mice, but led to hyperglycemia in obese mice</w:t>
      </w:r>
      <w:r w:rsidR="00DF744C" w:rsidRPr="003353B3">
        <w:rPr>
          <w:rFonts w:ascii="Arial" w:eastAsia="Times New Roman" w:hAnsi="Arial" w:cs="Arial"/>
          <w:b/>
          <w:color w:val="000000" w:themeColor="text1"/>
          <w:sz w:val="19"/>
          <w:szCs w:val="19"/>
          <w:shd w:val="clear" w:color="auto" w:fill="FFFFFF"/>
        </w:rPr>
        <w:t xml:space="preserve">. </w:t>
      </w:r>
      <w:r w:rsidRPr="003353B3">
        <w:rPr>
          <w:rFonts w:eastAsia="Times New Roman" w:cs="Arial"/>
          <w:color w:val="000000" w:themeColor="text1"/>
          <w:shd w:val="clear" w:color="auto" w:fill="FFFFFF"/>
        </w:rPr>
        <w:t xml:space="preserve">The dose of dexamethasone received was within the clinical range administered to human patients </w:t>
      </w:r>
      <w:r w:rsidRPr="003353B3">
        <w:rPr>
          <w:rFonts w:eastAsia="Times New Roman" w:cs="Arial"/>
          <w:color w:val="000000" w:themeColor="text1"/>
          <w:shd w:val="clear" w:color="auto" w:fill="FFFFFF"/>
        </w:rPr>
        <w:fldChar w:fldCharType="begin" w:fldLock="1"/>
      </w:r>
      <w:r w:rsidR="00A9184D" w:rsidRPr="003353B3">
        <w:rPr>
          <w:rFonts w:eastAsia="Times New Roman" w:cs="Arial"/>
          <w:color w:val="000000" w:themeColor="text1"/>
          <w:shd w:val="clear" w:color="auto" w:fill="FFFFFF"/>
        </w:rPr>
        <w:instrText>ADDIN CSL_CITATION { "citationItems" : [ { "id" : "ITEM-1", "itemData" : { "author" : [ { "dropping-particle" : "", "family" : "Tyrrell", "given" : "J B", "non-dropping-particle" : "", "parse-names" : false, "suffix" : "" }, { "dropping-particle" : "", "family" : "Findling", "given" : "J W", "non-dropping-particle" : "", "parse-names" : false, "suffix" : "" }, { "dropping-particle" : "", "family" : "Aron", "given" : "D C", "non-dropping-particle" : "", "parse-names" : false, "suffix" : "" }, { "dropping-particle" : "", "family" : "Fitzgerald", "given" : "P A", "non-dropping-particle" : "", "parse-names" : false, "suffix" : "" }, { "dropping-particle" : "", "family" : "Forsham", "given" : "P H", "non-dropping-particle" : "", "parse-names" : false, "suffix" : "" } ], "container-title" : "Ann.Intern.Med.", "id" : "ITEM-1", "issued" : { "date-parts" : [ [ "1986" ] ] }, "page" : "180-186", "title" : "An overnight high-dose dexamethasone suppression test for rapid differential diagnosis of Cushing's syndrome", "type" : "article-journal", "volume" : "104" }, "uris" : [ "http://www.mendeley.com/documents/?uuid=324383be-a80a-4c14-937a-0c314e176db4" ] }, { "id" : "ITEM-2", "itemData" : { "DOI" : "10.1210/jc.2011-3350", "ISSN" : "0021-972X", "PMID" : "22466348", "abstract" : "Context: Cushing's syndrome (CS) is a disorder associated with significant morbidity and mortality due to prolonged exposure to high cortisol concentrations. Objective: Our objective was to evaluate the safety and efficacy of mifepristone, a glucocorticoid receptor antagonist, in endogenous CS. Design and Setting: We conducted a 24-wk multicenter, open-label trial after failed multimodality therapy at 14 U.S. academic medical centers and three private research centers. Participants: Participants included 50 adults with endogenous CS associated with type 2 diabetes mellitus/impaired glucose tolerance (C-DM) or a diagnosis of hypertension alone (C-HT). Intervention: Mifepristone was administered at doses of 300-1200 mg daily. Main Outcome Measures: We evaluated change in area under the curve for glucose on 2-h oral glucose test for C-DM and change in diastolic blood pressure from baseline to wk 24 for C-HT. Results: In the C-DM cohort, an area under the curve for glucose (AUCglucose) response was seen in 60...", "author" : [ { "dropping-particle" : "", "family" : "Fleseriu", "given" : "Maria", "non-dropping-particle" : "", "parse-names" : false, "suffix" : "" }, { "dropping-particle" : "", "family" : "Biller", "given" : "Beverly M. K.", "non-dropping-particle" : "", "parse-names" : false, "suffix" : "" }, { "dropping-particle" : "", "family" : "Findling", "given" : "James W.",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"Gross", "given" : "Coleman", "non-dropping-particle" : "", "parse-names" : false, "suffix" : "" }, { "dropping-particle" : "", "family" : "Auchus", "given" : "Richard", "non-dropping-particle" : "", "parse-names" : false, "suffix" : "" }, { "dropping-particle" : "", "family" : "Bailey", "given" : "Timothy", "non-dropping-particle" : "", "parse-names" : false, "suffix" : "" }, { "dropping-particle" : "", "family" : "Biller", "given" : "Beverly M. K.", "non-dropping-particle" : "", "parse-names" : false, "suffix" : "" }, { "dropping-particle" : "", "family" : "Carroll", "given" : "Ty", "non-dropping-particle" : "", "parse-names" : false, "suffix" : "" }, { "dropping-particle" : "", "family" : "Colleran", "given" : "Kathleen", "non-dropping-particle" : "", "parse-names" : false, "suffix" : "" }, { "dropping-particle" : "", "family" : "Fein", "given" : "Henry", "non-dropping-particle" : "", "parse-names" : false, "suffix" : "" }, { "dropping-particle" : "", "family" : "Findling", "given" : "James W.", "non-dropping-particle" : "", "parse-names" : false, "suffix" : "" }, { "dropping-particle" : "", "family" : "Fleseriu", "given" : "Maria", "non-dropping-particle" : "", "parse-names" : false, "suffix" : "" }, { "dropping-particle" : "", "family" : "Hamrahian", "given" : "Amir", "non-dropping-particle" : "", "parse-names" : false, "suffix" : "" }, { "dropping-particle" : "", "family" : "Katznelson", "given" : "Laurence", "non-dropping-particle" : "", "parse-names" : false, "suffix" : "" }, { "dropping-particle" : "", "family" : "Kerr", "given" : "Janice", "non-dropping-particle" : "", "parse-names" : false, "suffix" : "" }, { "dropping-particle" : "", "family" : "Kipnes", "given" : "Mark", "non-dropping-particle" : "", "parse-names" : false, "suffix" : "" }, { "dropping-particle" : "", "family" : "Kirschner", "given" : "Lawrence", "non-dropping-particle" : "", "parse-names" : false, "suffix" : "" }, { "dropping-particle" : "", "family" : "Koch", "given" : "Christian", "non-dropping-particle" : "", "parse-names" : false, "suffix" : "" }, { "dropping-particle" : "", "family" : "Lerman", "given" : "Sam", "non-dropping-particle" : "", "parse-names" : false, "suffix" : "" }, { "dropping-particle" : "", "family" : "Lyons", "given" : "Timothy", "non-dropping-particle" : "", "parse-names" : false, "suffix" : "" }, { "dropping-particle" : "", "family" : "McPhaul", "given" : "Michael", "non-dropping-particle" : "", "parse-names" : false, "suffix" : "" }, { "dropping-particle" : "", "family" : "Molitch", "given" : "Mark E.", "non-dropping-particle" : "", "parse-names" : false, "suffix" : "" }, { "dropping-particle" : "", "family" : "Schteingart", "given" : "David E.", "non-dropping-particle" : "", "parse-names" : false, "suffix" : "" }, { "dropping-particle" : "", "family" : "Vaughan", "given" : "T. Brooks", "non-dropping-particle" : "", "parse-names" : false, "suffix" : "" }, { "dropping-particle" : "", "family" : "Weiss", "given" : "Roy", "non-dropping-particle" : "", "parse-names" : false, "suffix" : "" } ], "container-title" : "The Journal of Clinical Endocrinology &amp; Metabolism", "id" : "ITEM-2", "issue" : "6", "issued" : { "date-parts" : [ [ "2012" ] ] }, "page" : "2039-2049", "title" : "Mifepristone, a Glucocorticoid Receptor Antagonist, Produces Clinical and Metabolic Benefits in Patients with Cushing's Syndrome", "type" : "article-journal", "volume" : "97" }, "uris" : [ "http://www.mendeley.com/documents/?uuid=7b0cdc47-68f2-422e-b925-ddcdbda4b2af" ] }, { "id" : "ITEM-3", "itemData" : { "URL" : "https://reference.medscape.com/drug/decadron-dexamethasone-intensol-dexamethasone-342741", "accessed" : { "date-parts" : [ [ "2018", "3", "26" ] ] }, "author" : [ { "dropping-particle" : "", "family" : "Medscape", "given" : "", "non-dropping-particle" : "", "parse-names" : false, "suffix" : "" } ], "id" : "ITEM-3", "issued" : { "date-parts" : [ [ "0" ] ] }, "title" : "Decadron, Dexamethasone Intensol (dexamethasone) dosing, indications, interactions, adverse effects, and more", "type" : "webpage" }, "uris" : [ "http://www.mendeley.com/documents/?uuid=f99593be-ec68-33d3-acd4-2db4786655bc" ] } ], "mendeley" : { "formattedCitation" : "(49\u201351)", "plainTextFormattedCitation" : "(49\u201351)", "previouslyFormattedCitation" : "(49\u201351)"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A9184D" w:rsidRPr="003353B3">
        <w:rPr>
          <w:rFonts w:eastAsia="Times New Roman" w:cs="Arial"/>
          <w:noProof/>
          <w:color w:val="000000" w:themeColor="text1"/>
          <w:shd w:val="clear" w:color="auto" w:fill="FFFFFF"/>
        </w:rPr>
        <w:t>(49–51)</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corresponding to approximately 5 </w:t>
      </w:r>
      <w:r w:rsidRPr="003353B3">
        <w:rPr>
          <w:rFonts w:eastAsia="Times New Roman" w:cs="Arial"/>
          <w:color w:val="000000" w:themeColor="text1"/>
          <w:shd w:val="clear" w:color="auto" w:fill="FFFFFF"/>
        </w:rPr>
        <w:lastRenderedPageBreak/>
        <w:t>mg/day in an averaged sized human. Circulating concentrations of dexamethasone were similar to those observed</w:t>
      </w:r>
      <w:r w:rsidR="00A35789">
        <w:rPr>
          <w:rFonts w:eastAsia="Times New Roman" w:cs="Arial"/>
          <w:color w:val="000000" w:themeColor="text1"/>
          <w:shd w:val="clear" w:color="auto" w:fill="FFFFFF"/>
        </w:rPr>
        <w:t xml:space="preserve"> following therapeutic doses of glucocorticoids</w:t>
      </w:r>
      <w:r w:rsidR="005023FC">
        <w:rPr>
          <w:rFonts w:eastAsia="Times New Roman" w:cs="Arial"/>
          <w:color w:val="000000" w:themeColor="text1"/>
          <w:shd w:val="clear" w:color="auto" w:fill="FFFFFF"/>
        </w:rPr>
        <w:t xml:space="preserve"> </w:t>
      </w:r>
      <w:r w:rsidR="005023FC">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"author" : [ { "dropping-particle" : "", "family" : "Ballard PL, Granberg P", "given" : "Ballard RA", "non-dropping-particle" : "", "parse-names" : false, "suffix" : "" } ], "container-title" : "J Clin Invest", "id" : "ITEM-1", "issue" : "1", "issued" : { "date-parts" : [ [ "1975" ] ] }, "page" : "1548-1554", "title" : "Glucocorticoid level in maternal and cord serum after perinatal betamethasone therapy to prevent respiratory distress syndrome.", "type" : "article-journal", "volume" : "56" }, "uris" : [ "http://www.mendeley.com/documents/?uuid=cf26e30d-bd86-4af8-b21b-14aa23fd86f2" ] }, { "id" : "ITEM-2", "itemData" : { "DOI" : "10.1016/S0022-3476(80)80204-6", "ISBN" : "0022-3476 (Print)\\r0022-3476 (Linking)", "ISSN" : "00223476", "PMID" : "7411310", "abstract" : "We examined the influence of fetal sex on the occurrence of respiratory distress syndrome in premature infants after maternal treatment with betamethasone. Among treated infants of 1,251 to 1,750 gm birth weight, the incidence of RDS was 40.9% in 22 males and 7.1% (P=0.03) in 14 females. Cord serum levels of betamethasone were similar for infants of both sexes, and there was no sex difference in suppression of serum cortisol, dehydroepiandrosterone sulfate, and growth hormone after treatment. These findings suggest that prenatal corticosteroid therapy is less effective in male infants than in female infants. This effect is not due to a difference in transfer or metabolism of betamethasone, nor is it reflected in the responsiveness of the fetal hypothalamic-pituitary-adrenal axis to synthetic glucocorticoid. \u00a9 1980 The C. V. Mosby Company.", "author" : [ { "dropping-particle" : "", "family" : "Ballard", "given" : "Philip L.", "non-dropping-particle" : "", "parse-names" : false, "suffix" : "" }, { "dropping-particle" : "", "family" : "Ballard", "given" : "Roberta A.", "non-dropping-particle" : "", "parse-names" : false, "suffix" : "" }, { "dropping-particle" : "", "family" : "Granberg", "given" : "J. Patricia", "non-dropping-particle" : "", "parse-names" : false, "suffix" : "" }, { "dropping-particle" : "", "family" : "Sniderman", "given" : "Susan", "non-dropping-particle" : "", "parse-names" : false, "suffix" : "" }, { "dropping-particle" : "", "family" : "Gluckman", "given" : "Peter D.", "non-dropping-particle" : "", "parse-names" : false, "suffix" : "" }, { "dropping-particle" : "", "family" : "Kaplan", "given" : "Selna L.", "non-dropping-particle" : "", "parse-names" : false, "suffix" : "" }, { "dropping-particle" : "", "family" : "Grumbach", "given" : "Melvin M.", "non-dropping-particle" : "", "parse-names" : false, "suffix" : "" } ], "container-title" : "The Journal of Pediatrics", "id" : "ITEM-2", "issue" : "3", "issued" : { "date-parts" : [ [ "1980" ] ] }, "page" : "451-454", "title" : "Fetal sex and prenatal betamethasone therapy", "type" : "article-journal", "volume" : "97" }, "uris" : [ "http://www.mendeley.com/documents/?uuid=00f6b50e-b13b-4312-8f1c-5260f0c4fddf" ] }, { "id" : "ITEM-3", "itemData" : { "DOI" : "10.1016/S0002-9394(98)00003-8", "ISSN" : "00029394", "PMID" : "9625551", "abstract" : "PURPOSE: To determine the dexamethasone concentration in vitreous and serum of patients after oral administration of dexamethasone and to compare the results with the concentrations in vitreous and serum found in a previous study with peribulbar injection of 5 mg dexamethasone disodiumphosphate. METHODS: In a prospective study, 54 patients who were scheduled for vitrectomy received 7.5 mg dexamethasone orally at varied time intervals before surgery. A vitreous sample was taken from each patient and serum samples were collected at multiple time points from 32 out of 54 patients. Dexamethasone concentrations were measured by radioimmunoassay. RESULTS: Dexamethasone concentrations in serum ranged from 2.5 to 98.1 ng/ml (median, 61.6 ng/ml) between 1 and 3 hours after oral administration of 7.5 mg dexamethasone. Serum concentrations after peribulbar injection of 5 mg dexamethasone disodiumphosphate (containing 3.75 mg dexamethasone) were lower by a factor of 1.5. Concentrations in vitreous ranged from 1.7 to 23.4 ng/ml (median, 5.2 ng/ml) between 4 and 10 hours after oral administration. After peribulbar injection of 5 mg dexamethasone disodiumphosphate, the intravitreal concentrations were 3.9 times higher. CONCLUSIONS: An oral dose of 7.5 mg dexamethasone resulted in an intravitreal corticosteroid concentration with an anti-inflammatory potency that is clearly above physiological level. This concentration, however, is several times lower than is the intravitreal concentration after a peribulbar injection of 5 mg dexamethasone disodiumphosphate, although the two routes of administration resulted in nearly equal dexamethasone concentrations in serum. The higher intravitreal concentration after peribulbar injection is probably caused by diffusion from the serum and additional transscleral diffusion.", "author" : [ { "dropping-particle" : "", "family" : "Weijtens", "given" : "Olga", "non-dropping-particle" : "", "parse-names" : false, "suffix" : "" }, { "dropping-particle" : "", "family" : "Schoemaker", "given" : "Rik C.", "non-dropping-particle" : "", "parse-names" : false, "suffix" : "" }, { "dropping-particle" : "", "family" : "Cohen", "given" : "Adam F.", "non-dropping-particle" : "", "parse-names" : false, "suffix" : "" }, { "dropping-particle" : "", "family" : "Romijn", "given" : "Fred P.h.t.m.", "non-dropping-particle" : "", "parse-names" : false, "suffix" : "" }, { "dropping-particle" : "", "family" : "Lentjes", "given" : "Eef G.w.m.", "non-dropping-particle" : "", "parse-names" : false, "suffix" : "" }, { "dropping-particle" : "", "family" : "Rooij", "given" : "Jeroen", "non-dropping-particle" : "Van", "parse-names" : false, "suffix" : "" }, { "dropping-particle" : "", "family" : "Meurs", "given" : "Jan C.", "non-dropping-particle" : "Van", "parse-names" : false, "suffix" : "" } ], "container-title" : "American Journal of Ophthalmology", "id" : "ITEM-3", "issue" : "5", "issued" : { "date-parts" : [ [ "1998" ] ] }, "page" : "673-679", "title" : "Dexamethasone concentration in vitreous and serum after oral administration", "type" : "article-journal", "volume" : "125" }, "uris" : [ "http://www.mendeley.com/documents/?uuid=b3072c44-3995-41ae-a8f0-2bb7eeefa55f" ] } ], "mendeley" : { "formattedCitation" : "(52\u201354)", "plainTextFormattedCitation" : "(52\u201354)", "previouslyFormattedCitation" : "(52\u201354)" }, "properties" : {  }, "schema" : "https://github.com/citation-style-language/schema/raw/master/csl-citation.json" }</w:instrText>
      </w:r>
      <w:r w:rsidR="005023FC">
        <w:rPr>
          <w:rFonts w:eastAsia="Times New Roman" w:cs="Arial"/>
          <w:color w:val="000000" w:themeColor="text1"/>
          <w:shd w:val="clear" w:color="auto" w:fill="FFFFFF"/>
        </w:rPr>
        <w:fldChar w:fldCharType="separate"/>
      </w:r>
      <w:r w:rsidR="00E6762E" w:rsidRPr="00E6762E">
        <w:rPr>
          <w:rFonts w:eastAsia="Times New Roman" w:cs="Arial"/>
          <w:noProof/>
          <w:color w:val="000000" w:themeColor="text1"/>
          <w:shd w:val="clear" w:color="auto" w:fill="FFFFFF"/>
        </w:rPr>
        <w:t>(52–54)</w:t>
      </w:r>
      <w:r w:rsidR="005023FC">
        <w:rPr>
          <w:rFonts w:eastAsia="Times New Roman" w:cs="Arial"/>
          <w:color w:val="000000" w:themeColor="text1"/>
          <w:shd w:val="clear" w:color="auto" w:fill="FFFFFF"/>
        </w:rPr>
        <w:fldChar w:fldCharType="end"/>
      </w:r>
      <w:r w:rsidR="00F30035">
        <w:rPr>
          <w:rFonts w:eastAsia="Times New Roman" w:cs="Arial"/>
          <w:color w:val="000000" w:themeColor="text1"/>
          <w:shd w:val="clear" w:color="auto" w:fill="FFFFFF"/>
        </w:rPr>
        <w:t xml:space="preserve"> and</w:t>
      </w:r>
      <w:r w:rsidRPr="003353B3">
        <w:rPr>
          <w:rFonts w:eastAsia="Times New Roman" w:cs="Arial"/>
          <w:color w:val="000000" w:themeColor="text1"/>
          <w:shd w:val="clear" w:color="auto" w:fill="FFFFFF"/>
        </w:rPr>
        <w:t xml:space="preserve"> in Cushing’s </w:t>
      </w:r>
      <w:r w:rsidR="005A635A" w:rsidRPr="003353B3">
        <w:rPr>
          <w:rFonts w:eastAsia="Times New Roman" w:cs="Arial"/>
          <w:color w:val="000000" w:themeColor="text1"/>
          <w:shd w:val="clear" w:color="auto" w:fill="FFFFFF"/>
        </w:rPr>
        <w:t>s</w:t>
      </w:r>
      <w:r w:rsidRPr="003353B3">
        <w:rPr>
          <w:rFonts w:eastAsia="Times New Roman" w:cs="Arial"/>
          <w:color w:val="000000" w:themeColor="text1"/>
          <w:shd w:val="clear" w:color="auto" w:fill="FFFFFF"/>
        </w:rPr>
        <w:t xml:space="preserve">yndrome patients </w:t>
      </w:r>
      <w:r w:rsidRPr="003353B3">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"DOI" : "10.1210/jc.2005-2143", "ISSN" : "0021972X", "PMID" : "16670165", "abstract" : "CONTEXT: The low-dose dexamethasone suppression test (LDDST) is widely used in confirming a diagnosis of Cushing's syndrome. CRH administration at the end of an LDDST has been reported to improve the diagnostic accuracy of this test. OBJECTIVE: Our objective was to assess whether CRH administration after a standard LDDST (LDDST-CRH test) improves diagnostic accuracy in Cushing's syndrome. DESIGN, SETTING, AND PARTICIPANTS: Thirty-six individuals with a clinical suspicion of Cushing's syndrome each completed a standard LDDST and an LDDST-CRH test at Hammersmith Hospitals NHS Trust, London. The LDDST involved administration of 0.5 mg oral dexamethasone given 6-hourly for 48 h. Serum cortisol was measured 6 h after the last dose of dexamethasone, with a value of 50 nmol/liter or below excluding Cushing's syndrome. Immediately after this, the LDDST-CRH test commenced with administration of a ninth dose of 0.5 mg dexamethasone. Exactly 2 h later, 100 mug human-sequence CRH was administered. Serum cortisol was measured 15 min after the CRH injection, with a value of less than 38 nmol/liter also excluding Cushing's syndrome. MAIN OUTCOME MEASURE: Diagnosis or exclusion of Cushing's syndrome was the main outcome measure. RESULTS: Twelve subjects were diagnosed with Cushing's syndrome (eight Cushing's disease and four primary adrenal). The sensitivity of the LDDST in diagnosing Cushing's syndrome was 100%, with a specificity of 88%. In contrast, although the sensitivity of the LDDST-CRH test was also 100%, specificity was reduced at 67%. These results give a positive predictive value of 80% for the LDDST and 60% for the LDDST-CRH test. CONCLUSION: This small study suggests that the addition of CRH to the LDDST does not improve the diagnostic accuracy of the standard LDDST in Cushing's syndrome.", "author" : [ { "dropping-particle" : "", "family" : "Martin", "given" : "N. M.", "non-dropping-particle" : "", "parse-names" : false, "suffix" : "" }, { "dropping-particle" : "", "family" : "Dhillo", "given" : "W. S.", "non-dropping-particle" : "", "parse-names" : false, "suffix" : "" }, { "dropping-particle" : "", "family" : "Banerjee", "given" : "A.", "non-dropping-particle" : "", "parse-names" : false, "suffix" : "" }, { "dropping-particle" : "", "family" : "Abdulali", "given" : "A.", "non-dropping-particle" : "", "parse-names" : false, "suffix" : "" }, { "dropping-particle" : "", "family" : "Jayasena", "given" : "C. N.", "non-dropping-particle" : "", "parse-names" : false, "suffix" : "" }, { "dropping-particle" : "", "family" : "Donaldson", "given" : "M.", "non-dropping-particle" : "", "parse-names" : false, "suffix" : "" }, { "dropping-particle" : "", "family" : "Todd", "given" : "J. F.", "non-dropping-particle" : "", "parse-names" : false, "suffix" : "" }, { "dropping-particle" : "", "family" : "Meeran", "given" : "K.", "non-dropping-particle" : "", "parse-names" : false, "suffix" : "" } ], "container-title" : "Journal of Clinical Endocrinology and Metabolism", "id" : "ITEM-1", "issue" : "7", "issued" : { "date-parts" : [ [ "2006" ] ] }, "page" : "2582-2586", "title" : "Comparison of the dexamethasone-suppressed corticotropin-releasing hormone test and low-dose dexamethasone suppression test in the diagnosis of cushing's syndrome", "type" : "article-journal", "volume" : "91" }, "uris" : [ "http://www.mendeley.com/documents/?uuid=48681bc9-4d35-4893-9b02-3f3c0aac7b04" ] }, { "id" : "ITEM-2", "itemData" : { "DOI" : "10.1210/jcem.83.4.4733", "ISSN" : "0021-972X", "PMID" : "9543134", "author" : [ { "dropping-particle" : "", "family" : "Papanicolaou", "given" : "Dimitris A", "non-dropping-particle" : "", "parse-names" : false, "suffix" : "" }, { "dropping-particle" : "", "family" : "Yanovski", "given" : "Jack A", "non-dropping-particle" : "", "parse-names" : false, "suffix" : "" }, { "dropping-particle" : "", "family" : "Cutler", "given" : "Gordon B", "non-dropping-particle" : "", "parse-names" : false, "suffix" : "" }, { "dropping-particle" : "", "family" : "Chrousos", "given" : "George P", "non-dropping-particle" : "", "parse-names" : false, "suffix" : "" }, { "dropping-particle" : "", "family" : "Nieman", "given" : "Lynnette K", "non-dropping-particle" : "", "parse-names" : false, "suffix" : "" } ], "container-title" : "Endocrinology And Metabolism", "id" : "ITEM-2", "issue" : "4", "issued" : { "date-parts" : [ [ "2009" ] ] }, "page" : "1163-1167", "title" : "Distinguishes Cushing \u2019 s Syndrome from Pseudo-Cushing", "type" : "article-journal", "volume" : "83" }, "uris" : [ "http://www.mendeley.com/documents/?uuid=9e444657-02d1-4ec2-be7d-239a6e5dc9f4" ] } ], "mendeley" : { "formattedCitation" : "(55,56)", "plainTextFormattedCitation" : "(55,56)", "previouslyFormattedCitation" : "(55,56)" }, "properties" : {  }, "schema" : "https://github.com/citation-style-language/schema/raw/master/csl-citation.json" }</w:instrText>
      </w:r>
      <w:r w:rsidRPr="003353B3">
        <w:rPr>
          <w:rFonts w:eastAsia="Times New Roman" w:cs="Arial"/>
          <w:color w:val="000000" w:themeColor="text1"/>
          <w:shd w:val="clear" w:color="auto" w:fill="FFFFFF"/>
        </w:rPr>
        <w:fldChar w:fldCharType="separate"/>
      </w:r>
      <w:r w:rsidR="00E6762E" w:rsidRPr="00E6762E">
        <w:rPr>
          <w:rFonts w:eastAsia="Times New Roman" w:cs="Arial"/>
          <w:noProof/>
          <w:color w:val="000000" w:themeColor="text1"/>
          <w:shd w:val="clear" w:color="auto" w:fill="FFFFFF"/>
        </w:rPr>
        <w:t>(55,56)</w:t>
      </w:r>
      <w:r w:rsidRPr="003353B3">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even after accounting for dexamethasone’s higher potency</w:t>
      </w:r>
      <w:r w:rsidR="00F30035">
        <w:rPr>
          <w:rFonts w:eastAsia="Times New Roman" w:cs="Arial"/>
          <w:color w:val="000000" w:themeColor="text1"/>
          <w:shd w:val="clear" w:color="auto" w:fill="FFFFFF"/>
        </w:rPr>
        <w:t xml:space="preserve">, and similar to other studies investigating glucocorticoid-induced metabolic effects in rodent models </w:t>
      </w:r>
      <w:r w:rsidR="00F30035">
        <w:rPr>
          <w:rFonts w:eastAsia="Times New Roman" w:cs="Arial"/>
          <w:color w:val="000000" w:themeColor="text1"/>
          <w:shd w:val="clear" w:color="auto" w:fill="FFFFFF"/>
        </w:rPr>
        <w:fldChar w:fldCharType="begin" w:fldLock="1"/>
      </w:r>
      <w:r w:rsidR="00E6762E">
        <w:rPr>
          <w:rFonts w:eastAsia="Times New Roman" w:cs="Arial"/>
          <w:color w:val="000000" w:themeColor="text1"/>
          <w:shd w:val="clear" w:color="auto" w:fill="FFFFFF"/>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"container-title" : "Endocinology", "id" : "ITEM-1", "issue" : "9", "issued" : { "date-parts" : [ [ "2013" ] ] }, "page" : "3197-3208", "title" : "Exogenous Glucocorticoids and a High-Fat Diet Cause Severe Hyperglycemia and Hyperinsulinemia and Sprague-Dawley Rats", "type" : "article-journal", "volume" : "154" }, "uris" : [ "http://www.mendeley.com/documents/?uuid=d482f80c-0d5e-47f2-bd78-0498abbc3d0d" ] } ], "mendeley" : { "formattedCitation" : "(7)", "plainTextFormattedCitation" : "(7)", "previouslyFormattedCitation" : "(7)" }, "properties" : {  }, "schema" : "https://github.com/citation-style-language/schema/raw/master/csl-citation.json" }</w:instrText>
      </w:r>
      <w:r w:rsidR="00F30035">
        <w:rPr>
          <w:rFonts w:eastAsia="Times New Roman" w:cs="Arial"/>
          <w:color w:val="000000" w:themeColor="text1"/>
          <w:shd w:val="clear" w:color="auto" w:fill="FFFFFF"/>
        </w:rPr>
        <w:fldChar w:fldCharType="separate"/>
      </w:r>
      <w:r w:rsidR="00F30035" w:rsidRPr="00F30035">
        <w:rPr>
          <w:rFonts w:eastAsia="Times New Roman" w:cs="Arial"/>
          <w:noProof/>
          <w:color w:val="000000" w:themeColor="text1"/>
          <w:shd w:val="clear" w:color="auto" w:fill="FFFFFF"/>
        </w:rPr>
        <w:t>(7)</w:t>
      </w:r>
      <w:r w:rsidR="00F30035">
        <w:rPr>
          <w:rFonts w:eastAsia="Times New Roman" w:cs="Arial"/>
          <w:color w:val="000000" w:themeColor="text1"/>
          <w:shd w:val="clear" w:color="auto" w:fill="FFFFFF"/>
        </w:rPr>
        <w:fldChar w:fldCharType="end"/>
      </w:r>
      <w:r w:rsidRPr="003353B3">
        <w:rPr>
          <w:rFonts w:eastAsia="Times New Roman" w:cs="Arial"/>
          <w:color w:val="000000" w:themeColor="text1"/>
          <w:shd w:val="clear" w:color="auto" w:fill="FFFFFF"/>
        </w:rPr>
        <w:t xml:space="preserve">. </w:t>
      </w:r>
    </w:p>
    <w:p w14:paraId="5FF6DF6E" w14:textId="77777777" w:rsidR="009C5B00" w:rsidRPr="006902F6" w:rsidRDefault="009C5B00" w:rsidP="00E13216">
      <w:pPr>
        <w:spacing w:line="480" w:lineRule="auto"/>
        <w:rPr>
          <w:color w:val="000000" w:themeColor="text1"/>
        </w:rPr>
      </w:pPr>
    </w:p>
    <w:p w14:paraId="1CE65F05" w14:textId="31E27769" w:rsidR="009C5B00"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r w:rsidR="00D65036">
        <w:rPr>
          <w:color w:val="000000" w:themeColor="text1"/>
        </w:rPr>
        <w:t>This paper is</w:t>
      </w:r>
      <w:r w:rsidR="00FE0DD0">
        <w:rPr>
          <w:color w:val="000000" w:themeColor="text1"/>
        </w:rPr>
        <w:t xml:space="preserve"> the first to</w:t>
      </w:r>
      <w:r w:rsidR="009C5B00" w:rsidRPr="006902F6">
        <w:rPr>
          <w:color w:val="000000" w:themeColor="text1"/>
        </w:rPr>
        <w:t xml:space="preserve"> show that </w:t>
      </w:r>
      <w:r w:rsidR="00560BDD">
        <w:rPr>
          <w:color w:val="000000" w:themeColor="text1"/>
        </w:rPr>
        <w:t xml:space="preserve">diet-induced obesity in mice </w:t>
      </w:r>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3AECC4BC" w14:textId="77777777" w:rsidR="00706726" w:rsidRPr="00BC77B6" w:rsidRDefault="00706726" w:rsidP="0068384E">
      <w:pPr>
        <w:spacing w:line="480" w:lineRule="auto"/>
        <w:rPr>
          <w:b/>
        </w:rPr>
      </w:pPr>
    </w:p>
    <w:p w14:paraId="284432B8" w14:textId="77777777" w:rsidR="00706726" w:rsidRDefault="00706726" w:rsidP="0068384E">
      <w:pPr>
        <w:spacing w:line="480" w:lineRule="auto"/>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7E8D8B1B" w14:textId="77777777" w:rsidR="00706726" w:rsidRPr="006902F6" w:rsidRDefault="00706726" w:rsidP="00E13216">
      <w:pPr>
        <w:spacing w:line="480" w:lineRule="auto"/>
        <w:rPr>
          <w:color w:val="000000" w:themeColor="text1"/>
        </w:rPr>
      </w:pPr>
    </w:p>
    <w:p w14:paraId="186FC159" w14:textId="632D5159" w:rsidR="00B022C2" w:rsidRDefault="00706726" w:rsidP="005821CD">
      <w:pPr>
        <w:spacing w:line="480" w:lineRule="auto"/>
        <w:rPr>
          <w:bCs/>
          <w:color w:val="000000" w:themeColor="text1"/>
        </w:rPr>
      </w:pPr>
      <w:r w:rsidRPr="0068384E">
        <w:rPr>
          <w:b/>
          <w:color w:val="000000" w:themeColor="text1"/>
        </w:rPr>
        <w:lastRenderedPageBreak/>
        <w:t xml:space="preserve">Acknowledgements: </w:t>
      </w:r>
      <w:r w:rsidR="0089314D">
        <w:rPr>
          <w:bCs/>
          <w:color w:val="000000" w:themeColor="text1"/>
        </w:rPr>
        <w:t>We would like to thank</w:t>
      </w:r>
      <w:r w:rsidR="00AF489A">
        <w:rPr>
          <w:bCs/>
          <w:color w:val="000000" w:themeColor="text1"/>
        </w:rPr>
        <w:t xml:space="preserve"> Lynne Geletka,</w:t>
      </w:r>
      <w:r w:rsidR="00302276">
        <w:rPr>
          <w:bCs/>
          <w:color w:val="000000" w:themeColor="text1"/>
        </w:rPr>
        <w:t xml:space="preserve"> Jennifer DelProposto and Carey Lumeng </w:t>
      </w:r>
      <w:r w:rsidR="00AF489A">
        <w:rPr>
          <w:bCs/>
          <w:color w:val="000000" w:themeColor="text1"/>
        </w:rPr>
        <w:t xml:space="preserve">(University of Michigan) </w:t>
      </w:r>
      <w:r w:rsidR="00302276">
        <w:rPr>
          <w:bCs/>
          <w:color w:val="000000" w:themeColor="text1"/>
        </w:rPr>
        <w:t>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w:t>
      </w:r>
      <w:r w:rsidR="00F33C5C">
        <w:rPr>
          <w:bCs/>
          <w:color w:val="000000" w:themeColor="text1"/>
        </w:rPr>
        <w:t>, Christoph Buettner</w:t>
      </w:r>
      <w:r w:rsidR="00A23F57" w:rsidRPr="006902F6">
        <w:rPr>
          <w:bCs/>
          <w:color w:val="000000" w:themeColor="text1"/>
        </w:rPr>
        <w:t xml:space="preserve"> </w:t>
      </w:r>
      <w:r w:rsidR="00F33C5C">
        <w:rPr>
          <w:bCs/>
          <w:color w:val="000000" w:themeColor="text1"/>
        </w:rPr>
        <w:t>and Eliza Geer (Icahn Sch</w:t>
      </w:r>
      <w:r w:rsidR="00AF489A">
        <w:rPr>
          <w:bCs/>
          <w:color w:val="000000" w:themeColor="text1"/>
        </w:rPr>
        <w:t xml:space="preserve">ool of Medicine at Mount Sinai), </w:t>
      </w:r>
      <w:r w:rsidR="00A23F57" w:rsidRPr="006902F6">
        <w:rPr>
          <w:bCs/>
          <w:color w:val="000000" w:themeColor="text1"/>
        </w:rPr>
        <w:t>Edwards Park (U</w:t>
      </w:r>
      <w:r w:rsidR="00AF489A">
        <w:rPr>
          <w:bCs/>
          <w:color w:val="000000" w:themeColor="text1"/>
        </w:rPr>
        <w:t xml:space="preserve">niversity of </w:t>
      </w:r>
      <w:r w:rsidR="00A23F57" w:rsidRPr="006902F6">
        <w:rPr>
          <w:bCs/>
          <w:color w:val="000000" w:themeColor="text1"/>
        </w:rPr>
        <w:t>T</w:t>
      </w:r>
      <w:r w:rsidR="00AF489A">
        <w:rPr>
          <w:bCs/>
          <w:color w:val="000000" w:themeColor="text1"/>
        </w:rPr>
        <w:t xml:space="preserve">ennessee </w:t>
      </w:r>
      <w:r w:rsidR="00A23F57" w:rsidRPr="006902F6">
        <w:rPr>
          <w:bCs/>
          <w:color w:val="000000" w:themeColor="text1"/>
        </w:rPr>
        <w:t>H</w:t>
      </w:r>
      <w:r w:rsidR="00AF489A">
        <w:rPr>
          <w:bCs/>
          <w:color w:val="000000" w:themeColor="text1"/>
        </w:rPr>
        <w:t xml:space="preserve">ealth </w:t>
      </w:r>
      <w:r w:rsidR="00A23F57" w:rsidRPr="006902F6">
        <w:rPr>
          <w:bCs/>
          <w:color w:val="000000" w:themeColor="text1"/>
        </w:rPr>
        <w:t>S</w:t>
      </w:r>
      <w:r w:rsidR="00AF489A">
        <w:rPr>
          <w:bCs/>
          <w:color w:val="000000" w:themeColor="text1"/>
        </w:rPr>
        <w:t xml:space="preserve">cience </w:t>
      </w:r>
      <w:r w:rsidR="00A23F57" w:rsidRPr="006902F6">
        <w:rPr>
          <w:bCs/>
          <w:color w:val="000000" w:themeColor="text1"/>
        </w:rPr>
        <w:t>C</w:t>
      </w:r>
      <w:r w:rsidR="00AF489A">
        <w:rPr>
          <w:bCs/>
          <w:color w:val="000000" w:themeColor="text1"/>
        </w:rPr>
        <w:t>enter</w:t>
      </w:r>
      <w:r w:rsidR="00A23F57" w:rsidRPr="006902F6">
        <w:rPr>
          <w:bCs/>
          <w:color w:val="000000" w:themeColor="text1"/>
        </w:rPr>
        <w:t xml:space="preserve">) </w:t>
      </w:r>
      <w:r w:rsidR="00AF489A">
        <w:rPr>
          <w:bCs/>
          <w:color w:val="000000" w:themeColor="text1"/>
        </w:rPr>
        <w:t xml:space="preserve">and Tobias Else (University of Michigan) </w:t>
      </w:r>
      <w:r w:rsidR="00A23F57" w:rsidRPr="006902F6">
        <w:rPr>
          <w:bCs/>
          <w:color w:val="000000" w:themeColor="text1"/>
        </w:rPr>
        <w:t>for insights on this work.</w:t>
      </w:r>
      <w:r w:rsidR="000C2650">
        <w:rPr>
          <w:bCs/>
          <w:color w:val="000000" w:themeColor="text1"/>
        </w:rPr>
        <w:t xml:space="preserve"> </w:t>
      </w: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07C64AC2" w14:textId="6F9BB038" w:rsidR="00E6762E" w:rsidRPr="00E6762E" w:rsidRDefault="00A43B68" w:rsidP="00E6762E">
      <w:pPr>
        <w:widowControl w:val="0"/>
        <w:autoSpaceDE w:val="0"/>
        <w:autoSpaceDN w:val="0"/>
        <w:adjustRightInd w:val="0"/>
        <w:spacing w:line="480" w:lineRule="auto"/>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E6762E" w:rsidRPr="00E6762E">
        <w:rPr>
          <w:rFonts w:ascii="Calibri" w:eastAsia="Times New Roman" w:hAnsi="Calibri" w:cs="Times New Roman"/>
          <w:noProof/>
        </w:rPr>
        <w:t xml:space="preserve">1. </w:t>
      </w:r>
      <w:r w:rsidR="00E6762E" w:rsidRPr="00E6762E">
        <w:rPr>
          <w:rFonts w:ascii="Calibri" w:eastAsia="Times New Roman" w:hAnsi="Calibri" w:cs="Times New Roman"/>
          <w:noProof/>
        </w:rPr>
        <w:tab/>
      </w:r>
      <w:r w:rsidR="00E6762E" w:rsidRPr="00E6762E">
        <w:rPr>
          <w:rFonts w:ascii="Calibri" w:eastAsia="Times New Roman" w:hAnsi="Calibri" w:cs="Times New Roman"/>
          <w:b/>
          <w:bCs/>
          <w:noProof/>
        </w:rPr>
        <w:t>Paredes S, Ribeiro L.</w:t>
      </w:r>
      <w:r w:rsidR="00E6762E" w:rsidRPr="00E6762E">
        <w:rPr>
          <w:rFonts w:ascii="Calibri" w:eastAsia="Times New Roman" w:hAnsi="Calibri" w:cs="Times New Roman"/>
          <w:noProof/>
        </w:rPr>
        <w:t xml:space="preserve"> Cortisol: the villain in Metabolic Syndrome? </w:t>
      </w:r>
      <w:r w:rsidR="00E6762E" w:rsidRPr="00E6762E">
        <w:rPr>
          <w:rFonts w:ascii="Calibri" w:eastAsia="Times New Roman" w:hAnsi="Calibri" w:cs="Times New Roman"/>
          <w:i/>
          <w:iCs/>
          <w:noProof/>
        </w:rPr>
        <w:t>Rev Assoc Med BRAs</w:t>
      </w:r>
      <w:r w:rsidR="00E6762E" w:rsidRPr="00E6762E">
        <w:rPr>
          <w:rFonts w:ascii="Calibri" w:eastAsia="Times New Roman" w:hAnsi="Calibri" w:cs="Times New Roman"/>
          <w:noProof/>
        </w:rPr>
        <w:t xml:space="preserve"> 2014;60(1):84–92.</w:t>
      </w:r>
    </w:p>
    <w:p w14:paraId="5D2EB2E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 </w:t>
      </w:r>
      <w:r w:rsidRPr="00E6762E">
        <w:rPr>
          <w:rFonts w:ascii="Calibri" w:eastAsia="Times New Roman" w:hAnsi="Calibri" w:cs="Times New Roman"/>
          <w:noProof/>
        </w:rPr>
        <w:tab/>
      </w:r>
      <w:r w:rsidRPr="00E6762E">
        <w:rPr>
          <w:rFonts w:ascii="Calibri" w:eastAsia="Times New Roman" w:hAnsi="Calibri" w:cs="Times New Roman"/>
          <w:b/>
          <w:bCs/>
          <w:noProof/>
        </w:rPr>
        <w:t>Overman R a., Yeh JY, Deal CL.</w:t>
      </w:r>
      <w:r w:rsidRPr="00E6762E">
        <w:rPr>
          <w:rFonts w:ascii="Calibri" w:eastAsia="Times New Roman" w:hAnsi="Calibri" w:cs="Times New Roman"/>
          <w:noProof/>
        </w:rPr>
        <w:t xml:space="preserve"> Prevalence of oral glucocorticoid usage in the United States: A general population perspective. </w:t>
      </w:r>
      <w:r w:rsidRPr="00E6762E">
        <w:rPr>
          <w:rFonts w:ascii="Calibri" w:eastAsia="Times New Roman" w:hAnsi="Calibri" w:cs="Times New Roman"/>
          <w:i/>
          <w:iCs/>
          <w:noProof/>
        </w:rPr>
        <w:t>Arthritis Care Res.</w:t>
      </w:r>
      <w:r w:rsidRPr="00E6762E">
        <w:rPr>
          <w:rFonts w:ascii="Calibri" w:eastAsia="Times New Roman" w:hAnsi="Calibri" w:cs="Times New Roman"/>
          <w:noProof/>
        </w:rPr>
        <w:t xml:space="preserve"> 2013;65(2):294–298.</w:t>
      </w:r>
    </w:p>
    <w:p w14:paraId="6391BA6E"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 </w:t>
      </w:r>
      <w:r w:rsidRPr="00E6762E">
        <w:rPr>
          <w:rFonts w:ascii="Calibri" w:eastAsia="Times New Roman" w:hAnsi="Calibri" w:cs="Times New Roman"/>
          <w:noProof/>
        </w:rPr>
        <w:tab/>
      </w:r>
      <w:r w:rsidRPr="00E6762E">
        <w:rPr>
          <w:rFonts w:ascii="Calibri" w:eastAsia="Times New Roman" w:hAnsi="Calibri" w:cs="Times New Roman"/>
          <w:b/>
          <w:bCs/>
          <w:noProof/>
        </w:rPr>
        <w:t>Fardet L, Petersen I, Nazareth I.</w:t>
      </w:r>
      <w:r w:rsidRPr="00E6762E">
        <w:rPr>
          <w:rFonts w:ascii="Calibri" w:eastAsia="Times New Roman" w:hAnsi="Calibri" w:cs="Times New Roman"/>
          <w:noProof/>
        </w:rPr>
        <w:t xml:space="preserve"> Prevalence of long-term oral glucocorticoid prescriptions in the UK over the past 20 years. </w:t>
      </w:r>
      <w:r w:rsidRPr="00E6762E">
        <w:rPr>
          <w:rFonts w:ascii="Calibri" w:eastAsia="Times New Roman" w:hAnsi="Calibri" w:cs="Times New Roman"/>
          <w:i/>
          <w:iCs/>
          <w:noProof/>
        </w:rPr>
        <w:t>Rheumatology</w:t>
      </w:r>
      <w:r w:rsidRPr="00E6762E">
        <w:rPr>
          <w:rFonts w:ascii="Calibri" w:eastAsia="Times New Roman" w:hAnsi="Calibri" w:cs="Times New Roman"/>
          <w:noProof/>
        </w:rPr>
        <w:t xml:space="preserve"> 2011;50(11):1982–90.</w:t>
      </w:r>
    </w:p>
    <w:p w14:paraId="68A9F37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 </w:t>
      </w:r>
      <w:r w:rsidRPr="00E6762E">
        <w:rPr>
          <w:rFonts w:ascii="Calibri" w:eastAsia="Times New Roman" w:hAnsi="Calibri" w:cs="Times New Roman"/>
          <w:noProof/>
        </w:rPr>
        <w:tab/>
      </w:r>
      <w:r w:rsidRPr="00E6762E">
        <w:rPr>
          <w:rFonts w:ascii="Calibri" w:eastAsia="Times New Roman" w:hAnsi="Calibri" w:cs="Times New Roman"/>
          <w:b/>
          <w:bCs/>
          <w:noProof/>
        </w:rPr>
        <w:t>Hsiao C, Ph D, Cherry DK, Beatty PC, Ph D, Rechtsteiner EA, Care H.</w:t>
      </w:r>
      <w:r w:rsidRPr="00E6762E">
        <w:rPr>
          <w:rFonts w:ascii="Calibri" w:eastAsia="Times New Roman" w:hAnsi="Calibri" w:cs="Times New Roman"/>
          <w:noProof/>
        </w:rPr>
        <w:t xml:space="preserve"> National Ambulatory Medical Care Survey : 2007 Summary. 2010;(27).</w:t>
      </w:r>
    </w:p>
    <w:p w14:paraId="5AEEE0F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 </w:t>
      </w:r>
      <w:r w:rsidRPr="00E6762E">
        <w:rPr>
          <w:rFonts w:ascii="Calibri" w:eastAsia="Times New Roman" w:hAnsi="Calibri" w:cs="Times New Roman"/>
          <w:noProof/>
        </w:rPr>
        <w:tab/>
      </w:r>
      <w:r w:rsidRPr="00E6762E">
        <w:rPr>
          <w:rFonts w:ascii="Calibri" w:eastAsia="Times New Roman" w:hAnsi="Calibri" w:cs="Times New Roman"/>
          <w:b/>
          <w:bCs/>
          <w:noProof/>
        </w:rPr>
        <w:t>Laugesen K, Otto J, Jørgensen L, Sørensen HT, Petersen I.</w:t>
      </w:r>
      <w:r w:rsidRPr="00E6762E">
        <w:rPr>
          <w:rFonts w:ascii="Calibri" w:eastAsia="Times New Roman" w:hAnsi="Calibri" w:cs="Times New Roman"/>
          <w:noProof/>
        </w:rPr>
        <w:t xml:space="preserve"> Systemic glucocorticoid use in Denmark : a population-based prevalence study. </w:t>
      </w:r>
      <w:r w:rsidRPr="00E6762E">
        <w:rPr>
          <w:rFonts w:ascii="Calibri" w:eastAsia="Times New Roman" w:hAnsi="Calibri" w:cs="Times New Roman"/>
          <w:i/>
          <w:iCs/>
          <w:noProof/>
        </w:rPr>
        <w:t>BMJ Open</w:t>
      </w:r>
      <w:r w:rsidRPr="00E6762E">
        <w:rPr>
          <w:rFonts w:ascii="Calibri" w:eastAsia="Times New Roman" w:hAnsi="Calibri" w:cs="Times New Roman"/>
          <w:noProof/>
        </w:rPr>
        <w:t xml:space="preserve"> 2017;7(5):1–6.</w:t>
      </w:r>
    </w:p>
    <w:p w14:paraId="19396CC7"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6. </w:t>
      </w:r>
      <w:r w:rsidRPr="00E6762E">
        <w:rPr>
          <w:rFonts w:ascii="Calibri" w:eastAsia="Times New Roman" w:hAnsi="Calibri" w:cs="Times New Roman"/>
          <w:noProof/>
        </w:rPr>
        <w:tab/>
      </w:r>
      <w:r w:rsidRPr="00E6762E">
        <w:rPr>
          <w:rFonts w:ascii="Calibri" w:eastAsia="Times New Roman" w:hAnsi="Calibri" w:cs="Times New Roman"/>
          <w:b/>
          <w:bCs/>
          <w:noProof/>
        </w:rPr>
        <w:t>The GBD 2015 Obesity Collaborators.</w:t>
      </w:r>
      <w:r w:rsidRPr="00E6762E">
        <w:rPr>
          <w:rFonts w:ascii="Calibri" w:eastAsia="Times New Roman" w:hAnsi="Calibri" w:cs="Times New Roman"/>
          <w:noProof/>
        </w:rPr>
        <w:t xml:space="preserve"> Health Effects of Overweight and Obesity in 195 Countries over 25 Years. </w:t>
      </w:r>
      <w:r w:rsidRPr="00E6762E">
        <w:rPr>
          <w:rFonts w:ascii="Calibri" w:eastAsia="Times New Roman" w:hAnsi="Calibri" w:cs="Times New Roman"/>
          <w:i/>
          <w:iCs/>
          <w:noProof/>
        </w:rPr>
        <w:t>N. Engl. J. Med.</w:t>
      </w:r>
      <w:r w:rsidRPr="00E6762E">
        <w:rPr>
          <w:rFonts w:ascii="Calibri" w:eastAsia="Times New Roman" w:hAnsi="Calibri" w:cs="Times New Roman"/>
          <w:noProof/>
        </w:rPr>
        <w:t xml:space="preserve"> 2017;377(1):13–27.</w:t>
      </w:r>
    </w:p>
    <w:p w14:paraId="4B0ECA3C"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7. </w:t>
      </w:r>
      <w:r w:rsidRPr="00E6762E">
        <w:rPr>
          <w:rFonts w:ascii="Calibri" w:eastAsia="Times New Roman" w:hAnsi="Calibri" w:cs="Times New Roman"/>
          <w:noProof/>
        </w:rPr>
        <w:tab/>
      </w:r>
      <w:r w:rsidRPr="00E6762E">
        <w:rPr>
          <w:rFonts w:ascii="Calibri" w:eastAsia="Times New Roman" w:hAnsi="Calibri" w:cs="Times New Roman"/>
          <w:b/>
          <w:bCs/>
          <w:noProof/>
        </w:rPr>
        <w:t>Beaudry JL, Anna MD, Teich T, Tsushima R, Riddell MC.</w:t>
      </w:r>
      <w:r w:rsidRPr="00E6762E">
        <w:rPr>
          <w:rFonts w:ascii="Calibri" w:eastAsia="Times New Roman" w:hAnsi="Calibri" w:cs="Times New Roman"/>
          <w:noProof/>
        </w:rPr>
        <w:t xml:space="preserve"> Exogenous Glucocorticoids and a High-Fat Diet Cause Severe Hyperglycemia and Hyperinsulinemia and Sprague-Dawley Rats. </w:t>
      </w:r>
      <w:r w:rsidRPr="00E6762E">
        <w:rPr>
          <w:rFonts w:ascii="Calibri" w:eastAsia="Times New Roman" w:hAnsi="Calibri" w:cs="Times New Roman"/>
          <w:i/>
          <w:iCs/>
          <w:noProof/>
        </w:rPr>
        <w:t>Endocinology</w:t>
      </w:r>
      <w:r w:rsidRPr="00E6762E">
        <w:rPr>
          <w:rFonts w:ascii="Calibri" w:eastAsia="Times New Roman" w:hAnsi="Calibri" w:cs="Times New Roman"/>
          <w:noProof/>
        </w:rPr>
        <w:t xml:space="preserve"> 2013;154(9):3197–3208.</w:t>
      </w:r>
    </w:p>
    <w:p w14:paraId="117145A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lastRenderedPageBreak/>
        <w:t xml:space="preserve">8. </w:t>
      </w:r>
      <w:r w:rsidRPr="00E6762E">
        <w:rPr>
          <w:rFonts w:ascii="Calibri" w:eastAsia="Times New Roman" w:hAnsi="Calibri" w:cs="Times New Roman"/>
          <w:noProof/>
        </w:rPr>
        <w:tab/>
      </w:r>
      <w:r w:rsidRPr="00E6762E">
        <w:rPr>
          <w:rFonts w:ascii="Calibri" w:eastAsia="Times New Roman" w:hAnsi="Calibri" w:cs="Times New Roman"/>
          <w:b/>
          <w:bCs/>
          <w:noProof/>
        </w:rPr>
        <w:t>Shpilberg Y, Beaudry JL, Souza AD, Campbell JE, Peckett A, Riddell MC.</w:t>
      </w:r>
      <w:r w:rsidRPr="00E6762E">
        <w:rPr>
          <w:rFonts w:ascii="Calibri" w:eastAsia="Times New Roman" w:hAnsi="Calibri" w:cs="Times New Roman"/>
          <w:noProof/>
        </w:rPr>
        <w:t xml:space="preserve"> A rodent model of rapid-onset diabetes induced by glucocorticoids and high-fat feeding. 2012;680:671–680.</w:t>
      </w:r>
    </w:p>
    <w:p w14:paraId="4188DF32"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9. </w:t>
      </w:r>
      <w:r w:rsidRPr="00E6762E">
        <w:rPr>
          <w:rFonts w:ascii="Calibri" w:eastAsia="Times New Roman" w:hAnsi="Calibri" w:cs="Times New Roman"/>
          <w:noProof/>
        </w:rPr>
        <w:tab/>
      </w:r>
      <w:r w:rsidRPr="00E6762E">
        <w:rPr>
          <w:rFonts w:ascii="Calibri" w:eastAsia="Times New Roman" w:hAnsi="Calibri" w:cs="Times New Roman"/>
          <w:b/>
          <w:bCs/>
          <w:noProof/>
        </w:rPr>
        <w:t>Dardevet D, Somet C, Taillandier D, Savary I, Attaix D, Grizard J.</w:t>
      </w:r>
      <w:r w:rsidRPr="00E6762E">
        <w:rPr>
          <w:rFonts w:ascii="Calibri" w:eastAsia="Times New Roman" w:hAnsi="Calibri" w:cs="Times New Roman"/>
          <w:noProof/>
        </w:rPr>
        <w:t xml:space="preserve"> Sensitivity and Protein Turnover Response to Glucocorticoids Are Different in Skeletal Muscle from Adult and Old Rats Lack of Regulation of the Ubiquitin-Proteasome Proteolytic Pathway in Aging.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1995;96(31):2113–2119.</w:t>
      </w:r>
    </w:p>
    <w:p w14:paraId="3AE7535C"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10. </w:t>
      </w:r>
      <w:r w:rsidRPr="00E6762E">
        <w:rPr>
          <w:rFonts w:ascii="Calibri" w:eastAsia="Times New Roman" w:hAnsi="Calibri" w:cs="Times New Roman"/>
          <w:noProof/>
        </w:rPr>
        <w:tab/>
      </w:r>
      <w:r w:rsidRPr="00E6762E">
        <w:rPr>
          <w:rFonts w:ascii="Calibri" w:eastAsia="Times New Roman" w:hAnsi="Calibri" w:cs="Times New Roman"/>
          <w:b/>
          <w:bCs/>
          <w:noProof/>
        </w:rPr>
        <w:t>Hochberg I, Harvey I, Tran QT, Stephenson EJ, Barkan AL, Saltiel AR, Chandler WF, Bridges D.</w:t>
      </w:r>
      <w:r w:rsidRPr="00E6762E">
        <w:rPr>
          <w:rFonts w:ascii="Calibri" w:eastAsia="Times New Roman" w:hAnsi="Calibri" w:cs="Times New Roman"/>
          <w:noProof/>
        </w:rPr>
        <w:t xml:space="preserve"> Gene expression changes in subcutaneous adipose tissue due to Cushing’s disease. </w:t>
      </w:r>
      <w:r w:rsidRPr="00E6762E">
        <w:rPr>
          <w:rFonts w:ascii="Calibri" w:eastAsia="Times New Roman" w:hAnsi="Calibri" w:cs="Times New Roman"/>
          <w:i/>
          <w:iCs/>
          <w:noProof/>
        </w:rPr>
        <w:t>J. Mol. Endocrinol.</w:t>
      </w:r>
      <w:r w:rsidRPr="00E6762E">
        <w:rPr>
          <w:rFonts w:ascii="Calibri" w:eastAsia="Times New Roman" w:hAnsi="Calibri" w:cs="Times New Roman"/>
          <w:noProof/>
        </w:rPr>
        <w:t xml:space="preserve"> 2015;55(2):81–94.</w:t>
      </w:r>
    </w:p>
    <w:p w14:paraId="5775D43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11. </w:t>
      </w:r>
      <w:r w:rsidRPr="00E6762E">
        <w:rPr>
          <w:rFonts w:ascii="Calibri" w:eastAsia="Times New Roman" w:hAnsi="Calibri" w:cs="Times New Roman"/>
          <w:noProof/>
        </w:rPr>
        <w:tab/>
      </w:r>
      <w:r w:rsidRPr="00E6762E">
        <w:rPr>
          <w:rFonts w:ascii="Calibri" w:eastAsia="Times New Roman" w:hAnsi="Calibri" w:cs="Times New Roman"/>
          <w:b/>
          <w:bCs/>
          <w:noProof/>
        </w:rPr>
        <w:t>Schakman O, Kalista S, Barbé C, Loumaye A, Thissen JP.</w:t>
      </w:r>
      <w:r w:rsidRPr="00E6762E">
        <w:rPr>
          <w:rFonts w:ascii="Calibri" w:eastAsia="Times New Roman" w:hAnsi="Calibri" w:cs="Times New Roman"/>
          <w:noProof/>
        </w:rPr>
        <w:t xml:space="preserve"> Glucocorticoid-induced skeletal muscle atrophy </w:t>
      </w:r>
      <w:r w:rsidRPr="00E6762E">
        <w:rPr>
          <w:rFonts w:ascii="Oriya Sangam MN" w:eastAsia="Oriya Sangam MN" w:hAnsi="Oriya Sangam MN" w:cs="Oriya Sangam MN"/>
          <w:noProof/>
        </w:rPr>
        <w:t>ଝ</w:t>
      </w:r>
      <w:r w:rsidRPr="00E6762E">
        <w:rPr>
          <w:rFonts w:ascii="Calibri" w:eastAsia="Times New Roman" w:hAnsi="Calibri" w:cs="Times New Roman"/>
          <w:noProof/>
        </w:rPr>
        <w:t xml:space="preserve">. </w:t>
      </w:r>
      <w:r w:rsidRPr="00E6762E">
        <w:rPr>
          <w:rFonts w:ascii="Calibri" w:eastAsia="Times New Roman" w:hAnsi="Calibri" w:cs="Times New Roman"/>
          <w:i/>
          <w:iCs/>
          <w:noProof/>
        </w:rPr>
        <w:t>Int. J. Biochem. Cell Biol.</w:t>
      </w:r>
      <w:r w:rsidRPr="00E6762E">
        <w:rPr>
          <w:rFonts w:ascii="Calibri" w:eastAsia="Times New Roman" w:hAnsi="Calibri" w:cs="Times New Roman"/>
          <w:noProof/>
        </w:rPr>
        <w:t xml:space="preserve"> 2013;45(10):2163–2172.</w:t>
      </w:r>
    </w:p>
    <w:p w14:paraId="5E5B8CC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12. </w:t>
      </w:r>
      <w:r w:rsidRPr="00E6762E">
        <w:rPr>
          <w:rFonts w:ascii="Calibri" w:eastAsia="Times New Roman" w:hAnsi="Calibri" w:cs="Times New Roman"/>
          <w:noProof/>
        </w:rPr>
        <w:tab/>
      </w:r>
      <w:r w:rsidRPr="00E6762E">
        <w:rPr>
          <w:rFonts w:ascii="Calibri" w:eastAsia="Times New Roman" w:hAnsi="Calibri" w:cs="Times New Roman"/>
          <w:b/>
          <w:bCs/>
          <w:noProof/>
        </w:rPr>
        <w:t>Abad V, Chrousos GP, Reynolds JC, Nieman LK, Hill SC, Weinstein RS, Leong GM.</w:t>
      </w:r>
      <w:r w:rsidRPr="00E6762E">
        <w:rPr>
          <w:rFonts w:ascii="Calibri" w:eastAsia="Times New Roman" w:hAnsi="Calibri" w:cs="Times New Roman"/>
          <w:noProof/>
        </w:rPr>
        <w:t xml:space="preserve"> Glucocorticoid Excess During Adolescence Leads to a Major Persistent Deficit in Bone Mass and an Increase in Central Body Fat. </w:t>
      </w:r>
      <w:r w:rsidRPr="00E6762E">
        <w:rPr>
          <w:rFonts w:ascii="Calibri" w:eastAsia="Times New Roman" w:hAnsi="Calibri" w:cs="Times New Roman"/>
          <w:i/>
          <w:iCs/>
          <w:noProof/>
        </w:rPr>
        <w:t>J. Bone Miner. Res.</w:t>
      </w:r>
      <w:r w:rsidRPr="00E6762E">
        <w:rPr>
          <w:rFonts w:ascii="Calibri" w:eastAsia="Times New Roman" w:hAnsi="Calibri" w:cs="Times New Roman"/>
          <w:noProof/>
        </w:rPr>
        <w:t xml:space="preserve"> 2001;16(10):1879–1885.</w:t>
      </w:r>
    </w:p>
    <w:p w14:paraId="7935D5E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13. </w:t>
      </w:r>
      <w:r w:rsidRPr="00E6762E">
        <w:rPr>
          <w:rFonts w:ascii="Calibri" w:eastAsia="Times New Roman" w:hAnsi="Calibri" w:cs="Times New Roman"/>
          <w:noProof/>
        </w:rPr>
        <w:tab/>
      </w:r>
      <w:r w:rsidRPr="00E6762E">
        <w:rPr>
          <w:rFonts w:ascii="Calibri" w:eastAsia="Times New Roman" w:hAnsi="Calibri" w:cs="Times New Roman"/>
          <w:b/>
          <w:bCs/>
          <w:noProof/>
        </w:rPr>
        <w:t>Geer EB, Shen W, Gallagher D, Punyanitya M, Looker HC, Post KD, Freda PU.</w:t>
      </w:r>
      <w:r w:rsidRPr="00E6762E">
        <w:rPr>
          <w:rFonts w:ascii="Calibri" w:eastAsia="Times New Roman" w:hAnsi="Calibri" w:cs="Times New Roman"/>
          <w:noProof/>
        </w:rPr>
        <w:t xml:space="preserve"> MRI assessment of lean and adipose tissue distribution in female patients with Cushing’s disease. </w:t>
      </w:r>
      <w:r w:rsidRPr="00E6762E">
        <w:rPr>
          <w:rFonts w:ascii="Calibri" w:eastAsia="Times New Roman" w:hAnsi="Calibri" w:cs="Times New Roman"/>
          <w:i/>
          <w:iCs/>
          <w:noProof/>
        </w:rPr>
        <w:t>Clin. Endocrinol. (Oxf).</w:t>
      </w:r>
      <w:r w:rsidRPr="00E6762E">
        <w:rPr>
          <w:rFonts w:ascii="Calibri" w:eastAsia="Times New Roman" w:hAnsi="Calibri" w:cs="Times New Roman"/>
          <w:noProof/>
        </w:rPr>
        <w:t xml:space="preserve"> 2010;73(4):469–475.</w:t>
      </w:r>
    </w:p>
    <w:p w14:paraId="215D31E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14. </w:t>
      </w:r>
      <w:r w:rsidRPr="00E6762E">
        <w:rPr>
          <w:rFonts w:ascii="Calibri" w:eastAsia="Times New Roman" w:hAnsi="Calibri" w:cs="Times New Roman"/>
          <w:noProof/>
        </w:rPr>
        <w:tab/>
      </w:r>
      <w:r w:rsidRPr="00E6762E">
        <w:rPr>
          <w:rFonts w:ascii="Calibri" w:eastAsia="Times New Roman" w:hAnsi="Calibri" w:cs="Times New Roman"/>
          <w:b/>
          <w:bCs/>
          <w:noProof/>
        </w:rPr>
        <w:t>Djurhuus CB, Gravholt CH, Nielsen S, Pedersen SB, Møller N, Schmitz O.</w:t>
      </w:r>
      <w:r w:rsidRPr="00E6762E">
        <w:rPr>
          <w:rFonts w:ascii="Calibri" w:eastAsia="Times New Roman" w:hAnsi="Calibri" w:cs="Times New Roman"/>
          <w:noProof/>
        </w:rPr>
        <w:t xml:space="preserve"> Additive effects of cortisol and growth hormone on regional and systemic lipolysis in humans. </w:t>
      </w:r>
      <w:r w:rsidRPr="00E6762E">
        <w:rPr>
          <w:rFonts w:ascii="Calibri" w:eastAsia="Times New Roman" w:hAnsi="Calibri" w:cs="Times New Roman"/>
          <w:i/>
          <w:iCs/>
          <w:noProof/>
        </w:rPr>
        <w:t>Am. J. Physiol. - Endocrinol. Metab.</w:t>
      </w:r>
      <w:r w:rsidRPr="00E6762E">
        <w:rPr>
          <w:rFonts w:ascii="Calibri" w:eastAsia="Times New Roman" w:hAnsi="Calibri" w:cs="Times New Roman"/>
          <w:noProof/>
        </w:rPr>
        <w:t xml:space="preserve"> 2004;286(3):488–494.</w:t>
      </w:r>
    </w:p>
    <w:p w14:paraId="0F4F488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15. </w:t>
      </w:r>
      <w:r w:rsidRPr="00E6762E">
        <w:rPr>
          <w:rFonts w:ascii="Calibri" w:eastAsia="Times New Roman" w:hAnsi="Calibri" w:cs="Times New Roman"/>
          <w:noProof/>
        </w:rPr>
        <w:tab/>
      </w:r>
      <w:r w:rsidRPr="00E6762E">
        <w:rPr>
          <w:rFonts w:ascii="Calibri" w:eastAsia="Times New Roman" w:hAnsi="Calibri" w:cs="Times New Roman"/>
          <w:b/>
          <w:bCs/>
          <w:noProof/>
        </w:rPr>
        <w:t xml:space="preserve">Kršek M, Rosická M, Nedvídková J, Ková HKČ, Hána V, Marek J, Haluzík M, Lai EW, </w:t>
      </w:r>
      <w:r w:rsidRPr="00E6762E">
        <w:rPr>
          <w:rFonts w:ascii="Calibri" w:eastAsia="Times New Roman" w:hAnsi="Calibri" w:cs="Times New Roman"/>
          <w:b/>
          <w:bCs/>
          <w:noProof/>
        </w:rPr>
        <w:lastRenderedPageBreak/>
        <w:t>Pacák K.</w:t>
      </w:r>
      <w:r w:rsidRPr="00E6762E">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w:t>
      </w:r>
      <w:r w:rsidRPr="00E6762E">
        <w:rPr>
          <w:rFonts w:ascii="Calibri" w:eastAsia="Times New Roman" w:hAnsi="Calibri" w:cs="Times New Roman"/>
          <w:i/>
          <w:iCs/>
          <w:noProof/>
        </w:rPr>
        <w:t>Physiol. Res.</w:t>
      </w:r>
      <w:r w:rsidRPr="00E6762E">
        <w:rPr>
          <w:rFonts w:ascii="Calibri" w:eastAsia="Times New Roman" w:hAnsi="Calibri" w:cs="Times New Roman"/>
          <w:noProof/>
        </w:rPr>
        <w:t xml:space="preserve"> 2005;55(4):421–428.</w:t>
      </w:r>
    </w:p>
    <w:p w14:paraId="6F9F0B75"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16. </w:t>
      </w:r>
      <w:r w:rsidRPr="00E6762E">
        <w:rPr>
          <w:rFonts w:ascii="Calibri" w:eastAsia="Times New Roman" w:hAnsi="Calibri" w:cs="Times New Roman"/>
          <w:noProof/>
        </w:rPr>
        <w:tab/>
      </w:r>
      <w:r w:rsidRPr="00E6762E">
        <w:rPr>
          <w:rFonts w:ascii="Calibri" w:eastAsia="Times New Roman" w:hAnsi="Calibri" w:cs="Times New Roman"/>
          <w:b/>
          <w:bCs/>
          <w:noProof/>
        </w:rPr>
        <w:t>Djurhuus CB, Gravholt CH, Nielsen S, Mengel  a, Christiansen JS, Schmitz OE, Møller N.</w:t>
      </w:r>
      <w:r w:rsidRPr="00E6762E">
        <w:rPr>
          <w:rFonts w:ascii="Calibri" w:eastAsia="Times New Roman" w:hAnsi="Calibri" w:cs="Times New Roman"/>
          <w:noProof/>
        </w:rPr>
        <w:t xml:space="preserve"> Effects of cortisol on lipolysis and regional interstitial glycerol levels in humans. </w:t>
      </w:r>
      <w:r w:rsidRPr="00E6762E">
        <w:rPr>
          <w:rFonts w:ascii="Calibri" w:eastAsia="Times New Roman" w:hAnsi="Calibri" w:cs="Times New Roman"/>
          <w:i/>
          <w:iCs/>
          <w:noProof/>
        </w:rPr>
        <w:t>Am. J. Physiol. Endocrinol. Metab.</w:t>
      </w:r>
      <w:r w:rsidRPr="00E6762E">
        <w:rPr>
          <w:rFonts w:ascii="Calibri" w:eastAsia="Times New Roman" w:hAnsi="Calibri" w:cs="Times New Roman"/>
          <w:noProof/>
        </w:rPr>
        <w:t xml:space="preserve"> 2002;283(1):E172–E177.</w:t>
      </w:r>
    </w:p>
    <w:p w14:paraId="4387773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17. </w:t>
      </w:r>
      <w:r w:rsidRPr="00E6762E">
        <w:rPr>
          <w:rFonts w:ascii="Calibri" w:eastAsia="Times New Roman" w:hAnsi="Calibri" w:cs="Times New Roman"/>
          <w:noProof/>
        </w:rPr>
        <w:tab/>
      </w:r>
      <w:r w:rsidRPr="00E6762E">
        <w:rPr>
          <w:rFonts w:ascii="Calibri" w:eastAsia="Times New Roman" w:hAnsi="Calibri" w:cs="Times New Roman"/>
          <w:b/>
          <w:bCs/>
          <w:noProof/>
        </w:rPr>
        <w:t>Rebrin K, Steil GM, Mittelman SD, Bergman RN.</w:t>
      </w:r>
      <w:r w:rsidRPr="00E6762E">
        <w:rPr>
          <w:rFonts w:ascii="Calibri" w:eastAsia="Times New Roman" w:hAnsi="Calibri" w:cs="Times New Roman"/>
          <w:noProof/>
        </w:rPr>
        <w:t xml:space="preserve"> Causal Linkage between Insulin Suppression of Lipolysis and Suppression of Liver Glucose Output in Dogs.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1996;98(3):741–749.</w:t>
      </w:r>
    </w:p>
    <w:p w14:paraId="3EF598F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18. </w:t>
      </w:r>
      <w:r w:rsidRPr="00E6762E">
        <w:rPr>
          <w:rFonts w:ascii="Calibri" w:eastAsia="Times New Roman" w:hAnsi="Calibri" w:cs="Times New Roman"/>
          <w:noProof/>
        </w:rPr>
        <w:tab/>
      </w:r>
      <w:r w:rsidRPr="00E6762E">
        <w:rPr>
          <w:rFonts w:ascii="Calibri" w:eastAsia="Times New Roman" w:hAnsi="Calibri" w:cs="Times New Roman"/>
          <w:b/>
          <w:bCs/>
          <w:noProof/>
        </w:rPr>
        <w:t>Zhang M, Hu T, Zhang S, Zhou L.</w:t>
      </w:r>
      <w:r w:rsidRPr="00E6762E">
        <w:rPr>
          <w:rFonts w:ascii="Calibri" w:eastAsia="Times New Roman" w:hAnsi="Calibri" w:cs="Times New Roman"/>
          <w:noProof/>
        </w:rPr>
        <w:t xml:space="preserve"> Associations of Different Adipose Tissue Depots with Insulin Resistance : A Systematic Review and Meta-analysis of Observational Studies. </w:t>
      </w:r>
      <w:r w:rsidRPr="00E6762E">
        <w:rPr>
          <w:rFonts w:ascii="Calibri" w:eastAsia="Times New Roman" w:hAnsi="Calibri" w:cs="Times New Roman"/>
          <w:i/>
          <w:iCs/>
          <w:noProof/>
        </w:rPr>
        <w:t>Nat. Publ. Gr.</w:t>
      </w:r>
      <w:r w:rsidRPr="00E6762E">
        <w:rPr>
          <w:rFonts w:ascii="Calibri" w:eastAsia="Times New Roman" w:hAnsi="Calibri" w:cs="Times New Roman"/>
          <w:noProof/>
        </w:rPr>
        <w:t xml:space="preserve"> 2015;(December):1–6.</w:t>
      </w:r>
    </w:p>
    <w:p w14:paraId="6EF99AE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19. </w:t>
      </w:r>
      <w:r w:rsidRPr="00E6762E">
        <w:rPr>
          <w:rFonts w:ascii="Calibri" w:eastAsia="Times New Roman" w:hAnsi="Calibri" w:cs="Times New Roman"/>
          <w:noProof/>
        </w:rPr>
        <w:tab/>
      </w:r>
      <w:r w:rsidRPr="00E6762E">
        <w:rPr>
          <w:rFonts w:ascii="Calibri" w:eastAsia="Times New Roman" w:hAnsi="Calibri" w:cs="Times New Roman"/>
          <w:b/>
          <w:bCs/>
          <w:noProof/>
        </w:rPr>
        <w:t>Dirks ML, Wall BT, Valk B Van De, Holloway TM.</w:t>
      </w:r>
      <w:r w:rsidRPr="00E6762E">
        <w:rPr>
          <w:rFonts w:ascii="Calibri" w:eastAsia="Times New Roman" w:hAnsi="Calibri" w:cs="Times New Roman"/>
          <w:noProof/>
        </w:rPr>
        <w:t xml:space="preserve"> One Week of Bed Rest Leads to Substantial Muscle Atrophy and Induces Whole-Body Insulin Resistance in the Absence of Skeletal Muscle Lipid Accumulation.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2016;65(10):2862–2875.</w:t>
      </w:r>
    </w:p>
    <w:p w14:paraId="78B8C76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20. </w:t>
      </w:r>
      <w:r w:rsidRPr="00E6762E">
        <w:rPr>
          <w:rFonts w:ascii="Calibri" w:eastAsia="Times New Roman" w:hAnsi="Calibri" w:cs="Times New Roman"/>
          <w:noProof/>
        </w:rPr>
        <w:tab/>
      </w:r>
      <w:r w:rsidRPr="00E6762E">
        <w:rPr>
          <w:rFonts w:ascii="Calibri" w:eastAsia="Times New Roman" w:hAnsi="Calibri" w:cs="Times New Roman"/>
          <w:b/>
          <w:bCs/>
          <w:noProof/>
        </w:rPr>
        <w:t>Mueller KM, Hartmann K, Kaltenecker D, Vettorazzi S, Bauer M, Mauser L, Amann S, Jall S, Fischer K, Esterbauer H, Müller TD, Tschöp MH, Magnes C, Haybaeck J, Scherer T, Bordag N, Tuckermann JP.</w:t>
      </w:r>
      <w:r w:rsidRPr="00E6762E">
        <w:rPr>
          <w:rFonts w:ascii="Calibri" w:eastAsia="Times New Roman" w:hAnsi="Calibri" w:cs="Times New Roman"/>
          <w:noProof/>
        </w:rPr>
        <w:t xml:space="preserve"> Adipocyte Glucocorticoid Receptor Deficiency Attenuates Aging- and HFD-Induced Obesity and Impairs the Feeding-Fasting Transition.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2017;66(2):272–286.</w:t>
      </w:r>
    </w:p>
    <w:p w14:paraId="63C72790"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21. </w:t>
      </w:r>
      <w:r w:rsidRPr="00E6762E">
        <w:rPr>
          <w:rFonts w:ascii="Calibri" w:eastAsia="Times New Roman" w:hAnsi="Calibri" w:cs="Times New Roman"/>
          <w:noProof/>
        </w:rPr>
        <w:tab/>
      </w:r>
      <w:r w:rsidRPr="00E6762E">
        <w:rPr>
          <w:rFonts w:ascii="Calibri" w:eastAsia="Times New Roman" w:hAnsi="Calibri" w:cs="Times New Roman"/>
          <w:b/>
          <w:bCs/>
          <w:noProof/>
        </w:rPr>
        <w:t>Shen Y, Roh HC, Kumari M, Rosen ED.</w:t>
      </w:r>
      <w:r w:rsidRPr="00E6762E">
        <w:rPr>
          <w:rFonts w:ascii="Calibri" w:eastAsia="Times New Roman" w:hAnsi="Calibri" w:cs="Times New Roman"/>
          <w:noProof/>
        </w:rPr>
        <w:t xml:space="preserve"> Adipocyte glucocorticoid receptor is important in lipolysis and insulin resistance due to exogenous steroids , but not insulin resistance </w:t>
      </w:r>
      <w:r w:rsidRPr="00E6762E">
        <w:rPr>
          <w:rFonts w:ascii="Calibri" w:eastAsia="Times New Roman" w:hAnsi="Calibri" w:cs="Times New Roman"/>
          <w:noProof/>
        </w:rPr>
        <w:lastRenderedPageBreak/>
        <w:t xml:space="preserve">caused by high fat feeding. </w:t>
      </w:r>
      <w:r w:rsidRPr="00E6762E">
        <w:rPr>
          <w:rFonts w:ascii="Calibri" w:eastAsia="Times New Roman" w:hAnsi="Calibri" w:cs="Times New Roman"/>
          <w:i/>
          <w:iCs/>
          <w:noProof/>
        </w:rPr>
        <w:t>Mol. Metab.</w:t>
      </w:r>
      <w:r w:rsidRPr="00E6762E">
        <w:rPr>
          <w:rFonts w:ascii="Calibri" w:eastAsia="Times New Roman" w:hAnsi="Calibri" w:cs="Times New Roman"/>
          <w:noProof/>
        </w:rPr>
        <w:t xml:space="preserve"> 2017. doi:10.1016/j.molmet.2017.06.013.</w:t>
      </w:r>
    </w:p>
    <w:p w14:paraId="6A45BB77"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22. </w:t>
      </w:r>
      <w:r w:rsidRPr="00E6762E">
        <w:rPr>
          <w:rFonts w:ascii="Calibri" w:eastAsia="Times New Roman" w:hAnsi="Calibri" w:cs="Times New Roman"/>
          <w:noProof/>
        </w:rPr>
        <w:tab/>
      </w:r>
      <w:r w:rsidRPr="00E6762E">
        <w:rPr>
          <w:rFonts w:ascii="Calibri" w:eastAsia="Times New Roman" w:hAnsi="Calibri" w:cs="Times New Roman"/>
          <w:b/>
          <w:bCs/>
          <w:noProof/>
        </w:rPr>
        <w:t>Morgan SA, McCabe EL, Gathercole LL, Hassan-Smith ZK, Larner DP, Bujalska IJ, Stewart PM, Tomlinson JW, Lavery GG.</w:t>
      </w:r>
      <w:r w:rsidRPr="00E6762E">
        <w:rPr>
          <w:rFonts w:ascii="Calibri" w:eastAsia="Times New Roman" w:hAnsi="Calibri" w:cs="Times New Roman"/>
          <w:noProof/>
        </w:rPr>
        <w:t xml:space="preserve"> 11β-HSD1 is the major regulator of the tissue-specific effects of circulating glucocorticoid excess. </w:t>
      </w:r>
      <w:r w:rsidRPr="00E6762E">
        <w:rPr>
          <w:rFonts w:ascii="Calibri" w:eastAsia="Times New Roman" w:hAnsi="Calibri" w:cs="Times New Roman"/>
          <w:i/>
          <w:iCs/>
          <w:noProof/>
        </w:rPr>
        <w:t>Proc. Natl. Acad. Sci. U. S. A.</w:t>
      </w:r>
      <w:r w:rsidRPr="00E6762E">
        <w:rPr>
          <w:rFonts w:ascii="Calibri" w:eastAsia="Times New Roman" w:hAnsi="Calibri" w:cs="Times New Roman"/>
          <w:noProof/>
        </w:rPr>
        <w:t xml:space="preserve"> 2014. doi:10.1073/pnas.1323681111.</w:t>
      </w:r>
    </w:p>
    <w:p w14:paraId="1035C39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23. </w:t>
      </w:r>
      <w:r w:rsidRPr="00E6762E">
        <w:rPr>
          <w:rFonts w:ascii="Calibri" w:eastAsia="Times New Roman" w:hAnsi="Calibri" w:cs="Times New Roman"/>
          <w:noProof/>
        </w:rPr>
        <w:tab/>
      </w:r>
      <w:r w:rsidRPr="00E6762E">
        <w:rPr>
          <w:rFonts w:ascii="Calibri" w:eastAsia="Times New Roman" w:hAnsi="Calibri" w:cs="Times New Roman"/>
          <w:b/>
          <w:bCs/>
          <w:noProof/>
        </w:rPr>
        <w:t>Wang Y, Yan C, Liu L, Wang W, Du H, Fan W, Lutfy K, Jiang M, Friedman TC, Liu Y.</w:t>
      </w:r>
      <w:r w:rsidRPr="00E6762E">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E6762E">
        <w:rPr>
          <w:rFonts w:ascii="Calibri" w:eastAsia="Times New Roman" w:hAnsi="Calibri" w:cs="Times New Roman"/>
          <w:i/>
          <w:iCs/>
          <w:noProof/>
        </w:rPr>
        <w:t>AJP Endocrinol. Metab.</w:t>
      </w:r>
      <w:r w:rsidRPr="00E6762E">
        <w:rPr>
          <w:rFonts w:ascii="Calibri" w:eastAsia="Times New Roman" w:hAnsi="Calibri" w:cs="Times New Roman"/>
          <w:noProof/>
        </w:rPr>
        <w:t xml:space="preserve"> 2014;308(1):E84–E95.</w:t>
      </w:r>
    </w:p>
    <w:p w14:paraId="799E096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24. </w:t>
      </w:r>
      <w:r w:rsidRPr="00E6762E">
        <w:rPr>
          <w:rFonts w:ascii="Calibri" w:eastAsia="Times New Roman" w:hAnsi="Calibri" w:cs="Times New Roman"/>
          <w:noProof/>
        </w:rPr>
        <w:tab/>
      </w:r>
      <w:r w:rsidRPr="00E6762E">
        <w:rPr>
          <w:rFonts w:ascii="Calibri" w:eastAsia="Times New Roman" w:hAnsi="Calibri" w:cs="Times New Roman"/>
          <w:b/>
          <w:bCs/>
          <w:noProof/>
        </w:rPr>
        <w:t>McGuinness OP, Ayala JE, Laughlin MR, Wasserman DH.</w:t>
      </w:r>
      <w:r w:rsidRPr="00E6762E">
        <w:rPr>
          <w:rFonts w:ascii="Calibri" w:eastAsia="Times New Roman" w:hAnsi="Calibri" w:cs="Times New Roman"/>
          <w:noProof/>
        </w:rPr>
        <w:t xml:space="preserve"> NIH experiment in centralized mouse phenotyping: the Vanderbilt experience and recommendations for evaluating glucose homeostasis in the mouse. </w:t>
      </w:r>
      <w:r w:rsidRPr="00E6762E">
        <w:rPr>
          <w:rFonts w:ascii="Calibri" w:eastAsia="Times New Roman" w:hAnsi="Calibri" w:cs="Times New Roman"/>
          <w:i/>
          <w:iCs/>
          <w:noProof/>
        </w:rPr>
        <w:t>Am. J. Physiol. - Endocrinol. Metab.</w:t>
      </w:r>
      <w:r w:rsidRPr="00E6762E">
        <w:rPr>
          <w:rFonts w:ascii="Calibri" w:eastAsia="Times New Roman" w:hAnsi="Calibri" w:cs="Times New Roman"/>
          <w:noProof/>
        </w:rPr>
        <w:t xml:space="preserve"> 2009;297(4).</w:t>
      </w:r>
    </w:p>
    <w:p w14:paraId="3EDC2E3B"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25. </w:t>
      </w:r>
      <w:r w:rsidRPr="00E6762E">
        <w:rPr>
          <w:rFonts w:ascii="Calibri" w:eastAsia="Times New Roman" w:hAnsi="Calibri" w:cs="Times New Roman"/>
          <w:noProof/>
        </w:rPr>
        <w:tab/>
      </w:r>
      <w:r w:rsidRPr="00E6762E">
        <w:rPr>
          <w:rFonts w:ascii="Calibri" w:eastAsia="Times New Roman" w:hAnsi="Calibri" w:cs="Times New Roman"/>
          <w:b/>
          <w:bCs/>
          <w:noProof/>
        </w:rPr>
        <w:t>Ayala JE, Bracy DP, Mcguinness OP, Wasserman DH.</w:t>
      </w:r>
      <w:r w:rsidRPr="00E6762E">
        <w:rPr>
          <w:rFonts w:ascii="Calibri" w:eastAsia="Times New Roman" w:hAnsi="Calibri" w:cs="Times New Roman"/>
          <w:noProof/>
        </w:rPr>
        <w:t xml:space="preserve"> Considerations in the Design of Hyperinsulinemic- Euglycemic Clamps in the Conscious Mouse.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2006;55(2):390–397.</w:t>
      </w:r>
    </w:p>
    <w:p w14:paraId="1FE657B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26. </w:t>
      </w:r>
      <w:r w:rsidRPr="00E6762E">
        <w:rPr>
          <w:rFonts w:ascii="Calibri" w:eastAsia="Times New Roman" w:hAnsi="Calibri" w:cs="Times New Roman"/>
          <w:noProof/>
        </w:rPr>
        <w:tab/>
      </w:r>
      <w:r w:rsidRPr="00E6762E">
        <w:rPr>
          <w:rFonts w:ascii="Calibri" w:eastAsia="Times New Roman" w:hAnsi="Calibri" w:cs="Times New Roman"/>
          <w:b/>
          <w:bCs/>
          <w:noProof/>
        </w:rPr>
        <w:t>Halseth AMYE, Bracy DP, Wasserman DH, Amy E, Bracy DP, David H.</w:t>
      </w:r>
      <w:r w:rsidRPr="00E6762E">
        <w:rPr>
          <w:rFonts w:ascii="Calibri" w:eastAsia="Times New Roman" w:hAnsi="Calibri" w:cs="Times New Roman"/>
          <w:noProof/>
        </w:rPr>
        <w:t xml:space="preserve"> Overexpression of hexokinase II increases insulin- and exercise-stimulated muscle glucose uptake in vivo. </w:t>
      </w:r>
      <w:r w:rsidRPr="00E6762E">
        <w:rPr>
          <w:rFonts w:ascii="Calibri" w:eastAsia="Times New Roman" w:hAnsi="Calibri" w:cs="Times New Roman"/>
          <w:i/>
          <w:iCs/>
          <w:noProof/>
        </w:rPr>
        <w:t>Am. J. Physiol.</w:t>
      </w:r>
      <w:r w:rsidRPr="00E6762E">
        <w:rPr>
          <w:rFonts w:ascii="Calibri" w:eastAsia="Times New Roman" w:hAnsi="Calibri" w:cs="Times New Roman"/>
          <w:noProof/>
        </w:rPr>
        <w:t xml:space="preserve"> 1999;276(1):E70-77.</w:t>
      </w:r>
    </w:p>
    <w:p w14:paraId="62BED500"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27. </w:t>
      </w:r>
      <w:r w:rsidRPr="00E6762E">
        <w:rPr>
          <w:rFonts w:ascii="Calibri" w:eastAsia="Times New Roman" w:hAnsi="Calibri" w:cs="Times New Roman"/>
          <w:noProof/>
        </w:rPr>
        <w:tab/>
      </w:r>
      <w:r w:rsidRPr="00E6762E">
        <w:rPr>
          <w:rFonts w:ascii="Calibri" w:eastAsia="Times New Roman" w:hAnsi="Calibri" w:cs="Times New Roman"/>
          <w:b/>
          <w:bCs/>
          <w:noProof/>
        </w:rPr>
        <w:t>Kraegen E, James D, Jenkins A, Chisholm D.</w:t>
      </w:r>
      <w:r w:rsidRPr="00E6762E">
        <w:rPr>
          <w:rFonts w:ascii="Calibri" w:eastAsia="Times New Roman" w:hAnsi="Calibri" w:cs="Times New Roman"/>
          <w:noProof/>
        </w:rPr>
        <w:t xml:space="preserve"> Dose-response curves for in vivo insulin sensitivity in individual tissues in rats. </w:t>
      </w:r>
      <w:r w:rsidRPr="00E6762E">
        <w:rPr>
          <w:rFonts w:ascii="Calibri" w:eastAsia="Times New Roman" w:hAnsi="Calibri" w:cs="Times New Roman"/>
          <w:i/>
          <w:iCs/>
          <w:noProof/>
        </w:rPr>
        <w:t>Am. Physiol. Soc.</w:t>
      </w:r>
      <w:r w:rsidRPr="00E6762E">
        <w:rPr>
          <w:rFonts w:ascii="Calibri" w:eastAsia="Times New Roman" w:hAnsi="Calibri" w:cs="Times New Roman"/>
          <w:noProof/>
        </w:rPr>
        <w:t xml:space="preserve"> 1985;(248):E353–E362.</w:t>
      </w:r>
    </w:p>
    <w:p w14:paraId="4DFE479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28. </w:t>
      </w:r>
      <w:r w:rsidRPr="00E6762E">
        <w:rPr>
          <w:rFonts w:ascii="Calibri" w:eastAsia="Times New Roman" w:hAnsi="Calibri" w:cs="Times New Roman"/>
          <w:noProof/>
        </w:rPr>
        <w:tab/>
      </w:r>
      <w:r w:rsidRPr="00E6762E">
        <w:rPr>
          <w:rFonts w:ascii="Calibri" w:eastAsia="Times New Roman" w:hAnsi="Calibri" w:cs="Times New Roman"/>
          <w:b/>
          <w:bCs/>
          <w:noProof/>
        </w:rPr>
        <w:t>Chiang S, Chang L SA.</w:t>
      </w:r>
      <w:r w:rsidRPr="00E6762E">
        <w:rPr>
          <w:rFonts w:ascii="Calibri" w:eastAsia="Times New Roman" w:hAnsi="Calibri" w:cs="Times New Roman"/>
          <w:noProof/>
        </w:rPr>
        <w:t xml:space="preserve"> TC10 and Insulin </w:t>
      </w:r>
      <w:r w:rsidRPr="00E6762E">
        <w:rPr>
          <w:rFonts w:ascii="Calibri" w:eastAsia="Calibri" w:hAnsi="Calibri" w:cs="Calibri"/>
          <w:noProof/>
        </w:rPr>
        <w:t>‐</w:t>
      </w:r>
      <w:r w:rsidRPr="00E6762E">
        <w:rPr>
          <w:rFonts w:ascii="Calibri" w:eastAsia="Times New Roman" w:hAnsi="Calibri" w:cs="Times New Roman"/>
          <w:noProof/>
        </w:rPr>
        <w:t xml:space="preserve"> Stimulated Glucose Transport. </w:t>
      </w:r>
      <w:r w:rsidRPr="00E6762E">
        <w:rPr>
          <w:rFonts w:ascii="Calibri" w:eastAsia="Times New Roman" w:hAnsi="Calibri" w:cs="Times New Roman"/>
          <w:i/>
          <w:iCs/>
          <w:noProof/>
        </w:rPr>
        <w:t>Methods Enzymol.</w:t>
      </w:r>
      <w:r w:rsidRPr="00E6762E">
        <w:rPr>
          <w:rFonts w:ascii="Calibri" w:eastAsia="Times New Roman" w:hAnsi="Calibri" w:cs="Times New Roman"/>
          <w:noProof/>
        </w:rPr>
        <w:t xml:space="preserve"> 2006;406:701–14.</w:t>
      </w:r>
    </w:p>
    <w:p w14:paraId="2F0CC5CB"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lastRenderedPageBreak/>
        <w:t xml:space="preserve">29. </w:t>
      </w:r>
      <w:r w:rsidRPr="00E6762E">
        <w:rPr>
          <w:rFonts w:ascii="Calibri" w:eastAsia="Times New Roman" w:hAnsi="Calibri" w:cs="Times New Roman"/>
          <w:noProof/>
        </w:rPr>
        <w:tab/>
      </w:r>
      <w:r w:rsidRPr="00E6762E">
        <w:rPr>
          <w:rFonts w:ascii="Calibri" w:eastAsia="Times New Roman" w:hAnsi="Calibri" w:cs="Times New Roman"/>
          <w:b/>
          <w:bCs/>
          <w:noProof/>
        </w:rPr>
        <w:t>Lu B, Bridges D, Yang Y, Fisher K, Cheng A, Chang L, Meng ZX, Lin JD, Downes M, Yu RT, Liddle C, Evans RM, Saltiel AR.</w:t>
      </w:r>
      <w:r w:rsidRPr="00E6762E">
        <w:rPr>
          <w:rFonts w:ascii="Calibri" w:eastAsia="Times New Roman" w:hAnsi="Calibri" w:cs="Times New Roman"/>
          <w:noProof/>
        </w:rPr>
        <w:t xml:space="preserve"> Metabolic crosstalk: Molecular links between glycogen and lipid metabolism in obesity.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2014;63(9):2935–2948.</w:t>
      </w:r>
    </w:p>
    <w:p w14:paraId="180CCC1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30. </w:t>
      </w:r>
      <w:r w:rsidRPr="00E6762E">
        <w:rPr>
          <w:rFonts w:ascii="Calibri" w:eastAsia="Times New Roman" w:hAnsi="Calibri" w:cs="Times New Roman"/>
          <w:noProof/>
        </w:rPr>
        <w:tab/>
      </w:r>
      <w:r w:rsidRPr="00E6762E">
        <w:rPr>
          <w:rFonts w:ascii="Calibri" w:eastAsia="Times New Roman" w:hAnsi="Calibri" w:cs="Times New Roman"/>
          <w:b/>
          <w:bCs/>
          <w:noProof/>
        </w:rPr>
        <w:t>Rockall A, Sohaib S, Evans D, Kaltsas G, Isidori A, Monson J, Besser G, Grossman A, Reznek R.</w:t>
      </w:r>
      <w:r w:rsidRPr="00E6762E">
        <w:rPr>
          <w:rFonts w:ascii="Calibri" w:eastAsia="Times New Roman" w:hAnsi="Calibri" w:cs="Times New Roman"/>
          <w:noProof/>
        </w:rPr>
        <w:t xml:space="preserve"> Hepatic steatosis in Cushing’s syndrome: a radiological assessment using computed tomography. </w:t>
      </w:r>
      <w:r w:rsidRPr="00E6762E">
        <w:rPr>
          <w:rFonts w:ascii="Calibri" w:eastAsia="Times New Roman" w:hAnsi="Calibri" w:cs="Times New Roman"/>
          <w:i/>
          <w:iCs/>
          <w:noProof/>
        </w:rPr>
        <w:t>Eur. J. Endocrinol.</w:t>
      </w:r>
      <w:r w:rsidRPr="00E6762E">
        <w:rPr>
          <w:rFonts w:ascii="Calibri" w:eastAsia="Times New Roman" w:hAnsi="Calibri" w:cs="Times New Roman"/>
          <w:noProof/>
        </w:rPr>
        <w:t xml:space="preserve"> 2003;149:543–548.</w:t>
      </w:r>
    </w:p>
    <w:p w14:paraId="3DFE9C45"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31. </w:t>
      </w:r>
      <w:r w:rsidRPr="00E6762E">
        <w:rPr>
          <w:rFonts w:ascii="Calibri" w:eastAsia="Times New Roman" w:hAnsi="Calibri" w:cs="Times New Roman"/>
          <w:noProof/>
        </w:rPr>
        <w:tab/>
      </w:r>
      <w:r w:rsidRPr="00E6762E">
        <w:rPr>
          <w:rFonts w:ascii="Calibri" w:eastAsia="Times New Roman" w:hAnsi="Calibri" w:cs="Times New Roman"/>
          <w:b/>
          <w:bCs/>
          <w:noProof/>
        </w:rPr>
        <w:t>Wanless I, Lentz J.</w:t>
      </w:r>
      <w:r w:rsidRPr="00E6762E">
        <w:rPr>
          <w:rFonts w:ascii="Calibri" w:eastAsia="Times New Roman" w:hAnsi="Calibri" w:cs="Times New Roman"/>
          <w:noProof/>
        </w:rPr>
        <w:t xml:space="preserve"> Fatty Liver Hepatitis ( Steatohepatitis ) and Obesity : An Autopsy Study with Analysis of Risk Factors. </w:t>
      </w:r>
      <w:r w:rsidRPr="00E6762E">
        <w:rPr>
          <w:rFonts w:ascii="Calibri" w:eastAsia="Times New Roman" w:hAnsi="Calibri" w:cs="Times New Roman"/>
          <w:i/>
          <w:iCs/>
          <w:noProof/>
        </w:rPr>
        <w:t>Hepatology</w:t>
      </w:r>
      <w:r w:rsidRPr="00E6762E">
        <w:rPr>
          <w:rFonts w:ascii="Calibri" w:eastAsia="Times New Roman" w:hAnsi="Calibri" w:cs="Times New Roman"/>
          <w:noProof/>
        </w:rPr>
        <w:t xml:space="preserve"> 1990;12(5):1106–1110.</w:t>
      </w:r>
    </w:p>
    <w:p w14:paraId="6BBDDDF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32. </w:t>
      </w:r>
      <w:r w:rsidRPr="00E6762E">
        <w:rPr>
          <w:rFonts w:ascii="Calibri" w:eastAsia="Times New Roman" w:hAnsi="Calibri" w:cs="Times New Roman"/>
          <w:noProof/>
        </w:rPr>
        <w:tab/>
      </w:r>
      <w:r w:rsidRPr="00E6762E">
        <w:rPr>
          <w:rFonts w:ascii="Calibri" w:eastAsia="Times New Roman" w:hAnsi="Calibri" w:cs="Times New Roman"/>
          <w:b/>
          <w:bCs/>
          <w:noProof/>
        </w:rPr>
        <w:t>Haber RS, Weinstein SP.</w:t>
      </w:r>
      <w:r w:rsidRPr="00E6762E">
        <w:rPr>
          <w:rFonts w:ascii="Calibri" w:eastAsia="Times New Roman" w:hAnsi="Calibri" w:cs="Times New Roman"/>
          <w:noProof/>
        </w:rPr>
        <w:t xml:space="preserve"> Role of Glucose Transporters in Glucocorticoid-lnduced Insulin Resistance GLUT4 Isoform in Rat Skeletal Muscle is Not Decreased by Dexamethasone.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1992;41(6):728–735.</w:t>
      </w:r>
    </w:p>
    <w:p w14:paraId="6DF8C024"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33. </w:t>
      </w:r>
      <w:r w:rsidRPr="00E6762E">
        <w:rPr>
          <w:rFonts w:ascii="Calibri" w:eastAsia="Times New Roman" w:hAnsi="Calibri" w:cs="Times New Roman"/>
          <w:noProof/>
        </w:rPr>
        <w:tab/>
      </w:r>
      <w:r w:rsidRPr="00E6762E">
        <w:rPr>
          <w:rFonts w:ascii="Calibri" w:eastAsia="Times New Roman" w:hAnsi="Calibri" w:cs="Times New Roman"/>
          <w:b/>
          <w:bCs/>
          <w:noProof/>
        </w:rPr>
        <w:t>Roussel D, Dumas JF, Augeraud A, Douay O, Foussard F, Malthiéry Y, Simard G, Ritz P.</w:t>
      </w:r>
      <w:r w:rsidRPr="00E6762E">
        <w:rPr>
          <w:rFonts w:ascii="Calibri" w:eastAsia="Times New Roman" w:hAnsi="Calibri" w:cs="Times New Roman"/>
          <w:noProof/>
        </w:rPr>
        <w:t xml:space="preserve"> Dexamethasone treatment specifically increases the basal proton conductance of rat liver mitochondria. </w:t>
      </w:r>
      <w:r w:rsidRPr="00E6762E">
        <w:rPr>
          <w:rFonts w:ascii="Calibri" w:eastAsia="Times New Roman" w:hAnsi="Calibri" w:cs="Times New Roman"/>
          <w:i/>
          <w:iCs/>
          <w:noProof/>
        </w:rPr>
        <w:t>FEBS Lett.</w:t>
      </w:r>
      <w:r w:rsidRPr="00E6762E">
        <w:rPr>
          <w:rFonts w:ascii="Calibri" w:eastAsia="Times New Roman" w:hAnsi="Calibri" w:cs="Times New Roman"/>
          <w:noProof/>
        </w:rPr>
        <w:t xml:space="preserve"> 2003;541(1–3):75–79.</w:t>
      </w:r>
    </w:p>
    <w:p w14:paraId="7AF0117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34. </w:t>
      </w:r>
      <w:r w:rsidRPr="00E6762E">
        <w:rPr>
          <w:rFonts w:ascii="Calibri" w:eastAsia="Times New Roman" w:hAnsi="Calibri" w:cs="Times New Roman"/>
          <w:noProof/>
        </w:rPr>
        <w:tab/>
      </w:r>
      <w:r w:rsidRPr="00E6762E">
        <w:rPr>
          <w:rFonts w:ascii="Calibri" w:eastAsia="Times New Roman" w:hAnsi="Calibri" w:cs="Times New Roman"/>
          <w:b/>
          <w:bCs/>
          <w:noProof/>
        </w:rPr>
        <w:t>Edgerton DS, Kraft G, Smith M, Farmer B, Williams PE, Coate KC, Printz RL, Brien RMO, Cherrington AD.</w:t>
      </w:r>
      <w:r w:rsidRPr="00E6762E">
        <w:rPr>
          <w:rFonts w:ascii="Calibri" w:eastAsia="Times New Roman" w:hAnsi="Calibri" w:cs="Times New Roman"/>
          <w:noProof/>
        </w:rPr>
        <w:t xml:space="preserve"> Insulin’s direct hepatic effect explains the inhibition of glucose production caused by insulin secretion. </w:t>
      </w:r>
      <w:r w:rsidRPr="00E6762E">
        <w:rPr>
          <w:rFonts w:ascii="Calibri" w:eastAsia="Times New Roman" w:hAnsi="Calibri" w:cs="Times New Roman"/>
          <w:i/>
          <w:iCs/>
          <w:noProof/>
        </w:rPr>
        <w:t>JCI Insight</w:t>
      </w:r>
      <w:r w:rsidRPr="00E6762E">
        <w:rPr>
          <w:rFonts w:ascii="Calibri" w:eastAsia="Times New Roman" w:hAnsi="Calibri" w:cs="Times New Roman"/>
          <w:noProof/>
        </w:rPr>
        <w:t xml:space="preserve"> 2017;2(6):1–14.</w:t>
      </w:r>
    </w:p>
    <w:p w14:paraId="66DC2F0B"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35. </w:t>
      </w:r>
      <w:r w:rsidRPr="00E6762E">
        <w:rPr>
          <w:rFonts w:ascii="Calibri" w:eastAsia="Times New Roman" w:hAnsi="Calibri" w:cs="Times New Roman"/>
          <w:noProof/>
        </w:rPr>
        <w:tab/>
      </w:r>
      <w:r w:rsidRPr="00E6762E">
        <w:rPr>
          <w:rFonts w:ascii="Calibri" w:eastAsia="Times New Roman" w:hAnsi="Calibri" w:cs="Times New Roman"/>
          <w:b/>
          <w:bCs/>
          <w:noProof/>
        </w:rPr>
        <w:t>Gastaldelli A, Harrison SA, Belfort-aguilar R, Hardies LJ, Balas B, Schenker S, Cusi K.</w:t>
      </w:r>
      <w:r w:rsidRPr="00E6762E">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w:t>
      </w:r>
      <w:r w:rsidRPr="00E6762E">
        <w:rPr>
          <w:rFonts w:ascii="Calibri" w:eastAsia="Times New Roman" w:hAnsi="Calibri" w:cs="Times New Roman"/>
          <w:i/>
          <w:iCs/>
          <w:noProof/>
        </w:rPr>
        <w:t>Hepatology</w:t>
      </w:r>
      <w:r w:rsidRPr="00E6762E">
        <w:rPr>
          <w:rFonts w:ascii="Calibri" w:eastAsia="Times New Roman" w:hAnsi="Calibri" w:cs="Times New Roman"/>
          <w:noProof/>
        </w:rPr>
        <w:t xml:space="preserve"> 2009;50(4):1087–1093.</w:t>
      </w:r>
    </w:p>
    <w:p w14:paraId="2805A73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36. </w:t>
      </w:r>
      <w:r w:rsidRPr="00E6762E">
        <w:rPr>
          <w:rFonts w:ascii="Calibri" w:eastAsia="Times New Roman" w:hAnsi="Calibri" w:cs="Times New Roman"/>
          <w:noProof/>
        </w:rPr>
        <w:tab/>
      </w:r>
      <w:r w:rsidRPr="00E6762E">
        <w:rPr>
          <w:rFonts w:ascii="Calibri" w:eastAsia="Times New Roman" w:hAnsi="Calibri" w:cs="Times New Roman"/>
          <w:b/>
          <w:bCs/>
          <w:noProof/>
        </w:rPr>
        <w:t>Gaidhu MP, Anthony NM, Patel P, Hawke TJ, Ceddia RB.</w:t>
      </w:r>
      <w:r w:rsidRPr="00E6762E">
        <w:rPr>
          <w:rFonts w:ascii="Calibri" w:eastAsia="Times New Roman" w:hAnsi="Calibri" w:cs="Times New Roman"/>
          <w:noProof/>
        </w:rPr>
        <w:t xml:space="preserve"> Dysregulation of lipolysis and </w:t>
      </w:r>
      <w:r w:rsidRPr="00E6762E">
        <w:rPr>
          <w:rFonts w:ascii="Calibri" w:eastAsia="Times New Roman" w:hAnsi="Calibri" w:cs="Times New Roman"/>
          <w:noProof/>
        </w:rPr>
        <w:lastRenderedPageBreak/>
        <w:t xml:space="preserve">lipid metabolism in visceral and subcutaneous adipocytes by high-fat diet: role of ATGL, HSL, and AMPK. </w:t>
      </w:r>
      <w:r w:rsidRPr="00E6762E">
        <w:rPr>
          <w:rFonts w:ascii="Calibri" w:eastAsia="Times New Roman" w:hAnsi="Calibri" w:cs="Times New Roman"/>
          <w:i/>
          <w:iCs/>
          <w:noProof/>
        </w:rPr>
        <w:t>Am. J. Physiol. - Cell Physiol.</w:t>
      </w:r>
      <w:r w:rsidRPr="00E6762E">
        <w:rPr>
          <w:rFonts w:ascii="Calibri" w:eastAsia="Times New Roman" w:hAnsi="Calibri" w:cs="Times New Roman"/>
          <w:noProof/>
        </w:rPr>
        <w:t xml:space="preserve"> 2010;298(4):C961–C971.</w:t>
      </w:r>
    </w:p>
    <w:p w14:paraId="7BECCA3C"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37. </w:t>
      </w:r>
      <w:r w:rsidRPr="00E6762E">
        <w:rPr>
          <w:rFonts w:ascii="Calibri" w:eastAsia="Times New Roman" w:hAnsi="Calibri" w:cs="Times New Roman"/>
          <w:noProof/>
        </w:rPr>
        <w:tab/>
      </w:r>
      <w:r w:rsidRPr="00E6762E">
        <w:rPr>
          <w:rFonts w:ascii="Calibri" w:eastAsia="Times New Roman" w:hAnsi="Calibri" w:cs="Times New Roman"/>
          <w:b/>
          <w:bCs/>
          <w:noProof/>
        </w:rPr>
        <w:t>Burke SJ, Batdorf HM, Eder AE, Karlstad MD, Burk DH, Noland RC, Floyd ZE, Collier JJ.</w:t>
      </w:r>
      <w:r w:rsidRPr="00E6762E">
        <w:rPr>
          <w:rFonts w:ascii="Calibri" w:eastAsia="Times New Roman" w:hAnsi="Calibri" w:cs="Times New Roman"/>
          <w:noProof/>
        </w:rPr>
        <w:t xml:space="preserve"> Oral Corticosterone Administration Reduces Insulitis but Promotes Insulin Resistance and Hyperglycemia in Male Nonobese Diabetic Mice. </w:t>
      </w:r>
      <w:r w:rsidRPr="00E6762E">
        <w:rPr>
          <w:rFonts w:ascii="Calibri" w:eastAsia="Times New Roman" w:hAnsi="Calibri" w:cs="Times New Roman"/>
          <w:i/>
          <w:iCs/>
          <w:noProof/>
        </w:rPr>
        <w:t>Am. J. Pathol.</w:t>
      </w:r>
      <w:r w:rsidRPr="00E6762E">
        <w:rPr>
          <w:rFonts w:ascii="Calibri" w:eastAsia="Times New Roman" w:hAnsi="Calibri" w:cs="Times New Roman"/>
          <w:noProof/>
        </w:rPr>
        <w:t xml:space="preserve"> 2017;187(3):614–626.</w:t>
      </w:r>
    </w:p>
    <w:p w14:paraId="4617572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38. </w:t>
      </w:r>
      <w:r w:rsidRPr="00E6762E">
        <w:rPr>
          <w:rFonts w:ascii="Calibri" w:eastAsia="Times New Roman" w:hAnsi="Calibri" w:cs="Times New Roman"/>
          <w:noProof/>
        </w:rPr>
        <w:tab/>
      </w:r>
      <w:r w:rsidRPr="00E6762E">
        <w:rPr>
          <w:rFonts w:ascii="Calibri" w:eastAsia="Times New Roman" w:hAnsi="Calibri" w:cs="Times New Roman"/>
          <w:b/>
          <w:bCs/>
          <w:noProof/>
        </w:rPr>
        <w:t>D’souza AM, Beaudry JL, Szigiato AA, Trumble SJ, Snook LA, Bonen A, Giacca A, Riddell MC.</w:t>
      </w:r>
      <w:r w:rsidRPr="00E6762E">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E6762E">
        <w:rPr>
          <w:rFonts w:ascii="Calibri" w:eastAsia="Times New Roman" w:hAnsi="Calibri" w:cs="Times New Roman"/>
          <w:i/>
          <w:iCs/>
          <w:noProof/>
        </w:rPr>
        <w:t>Am. J. Physiol. Gastrointest. Liver Physiol.</w:t>
      </w:r>
      <w:r w:rsidRPr="00E6762E">
        <w:rPr>
          <w:rFonts w:ascii="Calibri" w:eastAsia="Times New Roman" w:hAnsi="Calibri" w:cs="Times New Roman"/>
          <w:noProof/>
        </w:rPr>
        <w:t xml:space="preserve"> 2012;302:850–863.</w:t>
      </w:r>
    </w:p>
    <w:p w14:paraId="08778103"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39. </w:t>
      </w:r>
      <w:r w:rsidRPr="00E6762E">
        <w:rPr>
          <w:rFonts w:ascii="Calibri" w:eastAsia="Times New Roman" w:hAnsi="Calibri" w:cs="Times New Roman"/>
          <w:noProof/>
        </w:rPr>
        <w:tab/>
      </w:r>
      <w:r w:rsidRPr="00E6762E">
        <w:rPr>
          <w:rFonts w:ascii="Calibri" w:eastAsia="Times New Roman" w:hAnsi="Calibri" w:cs="Times New Roman"/>
          <w:b/>
          <w:bCs/>
          <w:noProof/>
        </w:rPr>
        <w:t>Nurjhan N, Consoli A, Gerich J.</w:t>
      </w:r>
      <w:r w:rsidRPr="00E6762E">
        <w:rPr>
          <w:rFonts w:ascii="Calibri" w:eastAsia="Times New Roman" w:hAnsi="Calibri" w:cs="Times New Roman"/>
          <w:noProof/>
        </w:rPr>
        <w:t xml:space="preserve"> Increased Lipolysis and Its Consequences on Gluconeogenesis in Non-insulin-dependent Diabetes Mellitus.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1992;89(1):169–175.</w:t>
      </w:r>
    </w:p>
    <w:p w14:paraId="6B9CFDA5"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40. </w:t>
      </w:r>
      <w:r w:rsidRPr="00E6762E">
        <w:rPr>
          <w:rFonts w:ascii="Calibri" w:eastAsia="Times New Roman" w:hAnsi="Calibri" w:cs="Times New Roman"/>
          <w:noProof/>
        </w:rPr>
        <w:tab/>
      </w:r>
      <w:r w:rsidRPr="00E6762E">
        <w:rPr>
          <w:rFonts w:ascii="Calibri" w:eastAsia="Times New Roman" w:hAnsi="Calibri" w:cs="Times New Roman"/>
          <w:b/>
          <w:bCs/>
          <w:noProof/>
        </w:rPr>
        <w:t>Nurjhan N, Campbell PJ, Kennedy FP, Miles JM, Gerich JE.</w:t>
      </w:r>
      <w:r w:rsidRPr="00E6762E">
        <w:rPr>
          <w:rFonts w:ascii="Calibri" w:eastAsia="Times New Roman" w:hAnsi="Calibri" w:cs="Times New Roman"/>
          <w:noProof/>
        </w:rPr>
        <w:t xml:space="preserve"> Insulin Dose-Response Characteristics for Suppression of Glycerol Release and Conversion to Glucose in Humans.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1986;35(12):1326–1331.</w:t>
      </w:r>
    </w:p>
    <w:p w14:paraId="00BB8D92"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41. </w:t>
      </w:r>
      <w:r w:rsidRPr="00E6762E">
        <w:rPr>
          <w:rFonts w:ascii="Calibri" w:eastAsia="Times New Roman" w:hAnsi="Calibri" w:cs="Times New Roman"/>
          <w:noProof/>
        </w:rPr>
        <w:tab/>
      </w:r>
      <w:r w:rsidRPr="00E6762E">
        <w:rPr>
          <w:rFonts w:ascii="Calibri" w:eastAsia="Times New Roman" w:hAnsi="Calibri" w:cs="Times New Roman"/>
          <w:b/>
          <w:bCs/>
          <w:noProof/>
        </w:rPr>
        <w:t>Perry RJ, Peng L, Abulizi A, Kennedy L, Cline GW, Shulman GI.</w:t>
      </w:r>
      <w:r w:rsidRPr="00E6762E">
        <w:rPr>
          <w:rFonts w:ascii="Calibri" w:eastAsia="Times New Roman" w:hAnsi="Calibri" w:cs="Times New Roman"/>
          <w:noProof/>
        </w:rPr>
        <w:t xml:space="preserve"> Mechanism for leptin’s acute insulin-independent effect to reverse diabetic ketoacidosis.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2017;127(2):657–669.</w:t>
      </w:r>
    </w:p>
    <w:p w14:paraId="3632B96F"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42. </w:t>
      </w:r>
      <w:r w:rsidRPr="00E6762E">
        <w:rPr>
          <w:rFonts w:ascii="Calibri" w:eastAsia="Times New Roman" w:hAnsi="Calibri" w:cs="Times New Roman"/>
          <w:noProof/>
        </w:rPr>
        <w:tab/>
      </w:r>
      <w:r w:rsidRPr="00E6762E">
        <w:rPr>
          <w:rFonts w:ascii="Calibri" w:eastAsia="Times New Roman" w:hAnsi="Calibri" w:cs="Times New Roman"/>
          <w:b/>
          <w:bCs/>
          <w:noProof/>
        </w:rPr>
        <w:t>Perry RJ, Camporez JG, Kursawe R, Titchenell PM, Zhang D, Perry CJ, Jurczak MJ, Abudukadier A, Han S, Zhang X, Ruan H, Yang X, Caprio S, Susan M, Sul HS, Birnbaum MJ, Davis RJ, Cline GW, Falk K, Shulman GI.</w:t>
      </w:r>
      <w:r w:rsidRPr="00E6762E">
        <w:rPr>
          <w:rFonts w:ascii="Calibri" w:eastAsia="Times New Roman" w:hAnsi="Calibri" w:cs="Times New Roman"/>
          <w:noProof/>
        </w:rPr>
        <w:t xml:space="preserve"> Hepatic Acetyl CoA Links Adipose Tissue Inflammation to Hepatic Insulin Resistance and Type 2 Diabetes. </w:t>
      </w:r>
      <w:r w:rsidRPr="00E6762E">
        <w:rPr>
          <w:rFonts w:ascii="Calibri" w:eastAsia="Times New Roman" w:hAnsi="Calibri" w:cs="Times New Roman"/>
          <w:i/>
          <w:iCs/>
          <w:noProof/>
        </w:rPr>
        <w:t>Cell</w:t>
      </w:r>
      <w:r w:rsidRPr="00E6762E">
        <w:rPr>
          <w:rFonts w:ascii="Calibri" w:eastAsia="Times New Roman" w:hAnsi="Calibri" w:cs="Times New Roman"/>
          <w:noProof/>
        </w:rPr>
        <w:t xml:space="preserve"> 2015;160(4):745–</w:t>
      </w:r>
      <w:r w:rsidRPr="00E6762E">
        <w:rPr>
          <w:rFonts w:ascii="Calibri" w:eastAsia="Times New Roman" w:hAnsi="Calibri" w:cs="Times New Roman"/>
          <w:noProof/>
        </w:rPr>
        <w:lastRenderedPageBreak/>
        <w:t>758.</w:t>
      </w:r>
    </w:p>
    <w:p w14:paraId="5300B54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43. </w:t>
      </w:r>
      <w:r w:rsidRPr="00E6762E">
        <w:rPr>
          <w:rFonts w:ascii="Calibri" w:eastAsia="Times New Roman" w:hAnsi="Calibri" w:cs="Times New Roman"/>
          <w:noProof/>
        </w:rPr>
        <w:tab/>
      </w:r>
      <w:r w:rsidRPr="00E6762E">
        <w:rPr>
          <w:rFonts w:ascii="Calibri" w:eastAsia="Times New Roman" w:hAnsi="Calibri" w:cs="Times New Roman"/>
          <w:b/>
          <w:bCs/>
          <w:noProof/>
        </w:rPr>
        <w:t>Williamson JR, Kreisberg RA, Felts PW.</w:t>
      </w:r>
      <w:r w:rsidRPr="00E6762E">
        <w:rPr>
          <w:rFonts w:ascii="Calibri" w:eastAsia="Times New Roman" w:hAnsi="Calibri" w:cs="Times New Roman"/>
          <w:noProof/>
        </w:rPr>
        <w:t xml:space="preserve"> Mechanism for the stimulation of gluconeogenesis by fatty acids in perfused rat liver. </w:t>
      </w:r>
      <w:r w:rsidRPr="00E6762E">
        <w:rPr>
          <w:rFonts w:ascii="Calibri" w:eastAsia="Times New Roman" w:hAnsi="Calibri" w:cs="Times New Roman"/>
          <w:i/>
          <w:iCs/>
          <w:noProof/>
        </w:rPr>
        <w:t>Proc. Natl. Acad. Sci. U. S. A.</w:t>
      </w:r>
      <w:r w:rsidRPr="00E6762E">
        <w:rPr>
          <w:rFonts w:ascii="Calibri" w:eastAsia="Times New Roman" w:hAnsi="Calibri" w:cs="Times New Roman"/>
          <w:noProof/>
        </w:rPr>
        <w:t xml:space="preserve"> 1966;56(1):247–54.</w:t>
      </w:r>
    </w:p>
    <w:p w14:paraId="5D378E4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44. </w:t>
      </w:r>
      <w:r w:rsidRPr="00E6762E">
        <w:rPr>
          <w:rFonts w:ascii="Calibri" w:eastAsia="Times New Roman" w:hAnsi="Calibri" w:cs="Times New Roman"/>
          <w:noProof/>
        </w:rPr>
        <w:tab/>
      </w:r>
      <w:r w:rsidRPr="00E6762E">
        <w:rPr>
          <w:rFonts w:ascii="Calibri" w:eastAsia="Times New Roman" w:hAnsi="Calibri" w:cs="Times New Roman"/>
          <w:b/>
          <w:bCs/>
          <w:noProof/>
        </w:rPr>
        <w:t>Xu C, He J, Jiang H, Zu L, Zhai W, Pu S, Xu G.</w:t>
      </w:r>
      <w:r w:rsidRPr="00E6762E">
        <w:rPr>
          <w:rFonts w:ascii="Calibri" w:eastAsia="Times New Roman" w:hAnsi="Calibri" w:cs="Times New Roman"/>
          <w:noProof/>
        </w:rPr>
        <w:t xml:space="preserve"> Direct effect of glucocorticoids on lipolysis in adipocytes. </w:t>
      </w:r>
      <w:r w:rsidRPr="00E6762E">
        <w:rPr>
          <w:rFonts w:ascii="Calibri" w:eastAsia="Times New Roman" w:hAnsi="Calibri" w:cs="Times New Roman"/>
          <w:i/>
          <w:iCs/>
          <w:noProof/>
        </w:rPr>
        <w:t>Mol. Endocrinol.</w:t>
      </w:r>
      <w:r w:rsidRPr="00E6762E">
        <w:rPr>
          <w:rFonts w:ascii="Calibri" w:eastAsia="Times New Roman" w:hAnsi="Calibri" w:cs="Times New Roman"/>
          <w:noProof/>
        </w:rPr>
        <w:t xml:space="preserve"> 2009;23(8):1161–70.</w:t>
      </w:r>
    </w:p>
    <w:p w14:paraId="375A350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45. </w:t>
      </w:r>
      <w:r w:rsidRPr="00E6762E">
        <w:rPr>
          <w:rFonts w:ascii="Calibri" w:eastAsia="Times New Roman" w:hAnsi="Calibri" w:cs="Times New Roman"/>
          <w:noProof/>
        </w:rPr>
        <w:tab/>
      </w:r>
      <w:r w:rsidRPr="00E6762E">
        <w:rPr>
          <w:rFonts w:ascii="Calibri" w:eastAsia="Times New Roman" w:hAnsi="Calibri" w:cs="Times New Roman"/>
          <w:b/>
          <w:bCs/>
          <w:noProof/>
        </w:rPr>
        <w:t>Lacasa D, Agli B, Giudicelli Y.</w:t>
      </w:r>
      <w:r w:rsidRPr="00E6762E">
        <w:rPr>
          <w:rFonts w:ascii="Calibri" w:eastAsia="Times New Roman" w:hAnsi="Calibri" w:cs="Times New Roman"/>
          <w:noProof/>
        </w:rPr>
        <w:t xml:space="preserve"> Permissive action of glucocorticoids on catecholamine-induced lipolysis: direct “in vitro” effects on the fat cell beta-adrenoreceptor-coupled-adenylate cyclase system. </w:t>
      </w:r>
      <w:r w:rsidRPr="00E6762E">
        <w:rPr>
          <w:rFonts w:ascii="Calibri" w:eastAsia="Times New Roman" w:hAnsi="Calibri" w:cs="Times New Roman"/>
          <w:i/>
          <w:iCs/>
          <w:noProof/>
        </w:rPr>
        <w:t>Biochem. Biophys. Res. Commun.</w:t>
      </w:r>
      <w:r w:rsidRPr="00E6762E">
        <w:rPr>
          <w:rFonts w:ascii="Calibri" w:eastAsia="Times New Roman" w:hAnsi="Calibri" w:cs="Times New Roman"/>
          <w:noProof/>
        </w:rPr>
        <w:t xml:space="preserve"> 1988;153(2):489–497.</w:t>
      </w:r>
    </w:p>
    <w:p w14:paraId="1AB205D9"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46. </w:t>
      </w:r>
      <w:r w:rsidRPr="00E6762E">
        <w:rPr>
          <w:rFonts w:ascii="Calibri" w:eastAsia="Times New Roman" w:hAnsi="Calibri" w:cs="Times New Roman"/>
          <w:noProof/>
        </w:rPr>
        <w:tab/>
      </w:r>
      <w:r w:rsidRPr="00E6762E">
        <w:rPr>
          <w:rFonts w:ascii="Calibri" w:eastAsia="Times New Roman" w:hAnsi="Calibri" w:cs="Times New Roman"/>
          <w:b/>
          <w:bCs/>
          <w:noProof/>
        </w:rPr>
        <w:t>Campbell JE, Peckett AJ, D’souza AM, Hawke TJ, Riddell MC.</w:t>
      </w:r>
      <w:r w:rsidRPr="00E6762E">
        <w:rPr>
          <w:rFonts w:ascii="Calibri" w:eastAsia="Times New Roman" w:hAnsi="Calibri" w:cs="Times New Roman"/>
          <w:noProof/>
        </w:rPr>
        <w:t xml:space="preserve"> Adipogenic and lipolytic effects of chronic glucocorticoid exposure. </w:t>
      </w:r>
      <w:r w:rsidRPr="00E6762E">
        <w:rPr>
          <w:rFonts w:ascii="Calibri" w:eastAsia="Times New Roman" w:hAnsi="Calibri" w:cs="Times New Roman"/>
          <w:i/>
          <w:iCs/>
          <w:noProof/>
        </w:rPr>
        <w:t>Am. J. Physiol. Cell Physiol.</w:t>
      </w:r>
      <w:r w:rsidRPr="00E6762E">
        <w:rPr>
          <w:rFonts w:ascii="Calibri" w:eastAsia="Times New Roman" w:hAnsi="Calibri" w:cs="Times New Roman"/>
          <w:noProof/>
        </w:rPr>
        <w:t xml:space="preserve"> 2011;300(1):C198-209.</w:t>
      </w:r>
    </w:p>
    <w:p w14:paraId="3A970C4E"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47. </w:t>
      </w:r>
      <w:r w:rsidRPr="00E6762E">
        <w:rPr>
          <w:rFonts w:ascii="Calibri" w:eastAsia="Times New Roman" w:hAnsi="Calibri" w:cs="Times New Roman"/>
          <w:noProof/>
        </w:rPr>
        <w:tab/>
      </w:r>
      <w:r w:rsidRPr="00E6762E">
        <w:rPr>
          <w:rFonts w:ascii="Calibri" w:eastAsia="Times New Roman" w:hAnsi="Calibri" w:cs="Times New Roman"/>
          <w:b/>
          <w:bCs/>
          <w:noProof/>
        </w:rPr>
        <w:t>Serr J, Suh Y, Lee K.</w:t>
      </w:r>
      <w:r w:rsidRPr="00E6762E">
        <w:rPr>
          <w:rFonts w:ascii="Calibri" w:eastAsia="Times New Roman" w:hAnsi="Calibri" w:cs="Times New Roman"/>
          <w:noProof/>
        </w:rPr>
        <w:t xml:space="preserve"> Acute Up-Regulation of Adipose Triglyceride Lipase and Release of Non-Esterified Fatty Acids by Dexamethasone in Chicken Adipose Tissue. </w:t>
      </w:r>
      <w:r w:rsidRPr="00E6762E">
        <w:rPr>
          <w:rFonts w:ascii="Calibri" w:eastAsia="Times New Roman" w:hAnsi="Calibri" w:cs="Times New Roman"/>
          <w:i/>
          <w:iCs/>
          <w:noProof/>
        </w:rPr>
        <w:t>Lipids</w:t>
      </w:r>
      <w:r w:rsidRPr="00E6762E">
        <w:rPr>
          <w:rFonts w:ascii="Calibri" w:eastAsia="Times New Roman" w:hAnsi="Calibri" w:cs="Times New Roman"/>
          <w:noProof/>
        </w:rPr>
        <w:t xml:space="preserve"> 2011;46(9):813–820.</w:t>
      </w:r>
    </w:p>
    <w:p w14:paraId="4FBFE833"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48. </w:t>
      </w:r>
      <w:r w:rsidRPr="00E6762E">
        <w:rPr>
          <w:rFonts w:ascii="Calibri" w:eastAsia="Times New Roman" w:hAnsi="Calibri" w:cs="Times New Roman"/>
          <w:noProof/>
        </w:rPr>
        <w:tab/>
      </w:r>
      <w:r w:rsidRPr="00E6762E">
        <w:rPr>
          <w:rFonts w:ascii="Calibri" w:eastAsia="Times New Roman" w:hAnsi="Calibri" w:cs="Times New Roman"/>
          <w:b/>
          <w:bCs/>
          <w:noProof/>
        </w:rPr>
        <w:t>Lee SM, Bressler R.</w:t>
      </w:r>
      <w:r w:rsidRPr="00E6762E">
        <w:rPr>
          <w:rFonts w:ascii="Calibri" w:eastAsia="Times New Roman" w:hAnsi="Calibri" w:cs="Times New Roman"/>
          <w:noProof/>
        </w:rPr>
        <w:t xml:space="preserve"> Prevention of diabetic nephropathy by diet control in the db/db mouse. </w:t>
      </w:r>
      <w:r w:rsidRPr="00E6762E">
        <w:rPr>
          <w:rFonts w:ascii="Calibri" w:eastAsia="Times New Roman" w:hAnsi="Calibri" w:cs="Times New Roman"/>
          <w:i/>
          <w:iCs/>
          <w:noProof/>
        </w:rPr>
        <w:t>Diabetes</w:t>
      </w:r>
      <w:r w:rsidRPr="00E6762E">
        <w:rPr>
          <w:rFonts w:ascii="Calibri" w:eastAsia="Times New Roman" w:hAnsi="Calibri" w:cs="Times New Roman"/>
          <w:noProof/>
        </w:rPr>
        <w:t xml:space="preserve"> 1981;30(2):106–111.</w:t>
      </w:r>
    </w:p>
    <w:p w14:paraId="103BBA88"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49. </w:t>
      </w:r>
      <w:r w:rsidRPr="00E6762E">
        <w:rPr>
          <w:rFonts w:ascii="Calibri" w:eastAsia="Times New Roman" w:hAnsi="Calibri" w:cs="Times New Roman"/>
          <w:noProof/>
        </w:rPr>
        <w:tab/>
      </w:r>
      <w:r w:rsidRPr="00E6762E">
        <w:rPr>
          <w:rFonts w:ascii="Calibri" w:eastAsia="Times New Roman" w:hAnsi="Calibri" w:cs="Times New Roman"/>
          <w:b/>
          <w:bCs/>
          <w:noProof/>
        </w:rPr>
        <w:t>Tyrrell JB, Findling JW, Aron DC, Fitzgerald PA, Forsham PH.</w:t>
      </w:r>
      <w:r w:rsidRPr="00E6762E">
        <w:rPr>
          <w:rFonts w:ascii="Calibri" w:eastAsia="Times New Roman" w:hAnsi="Calibri" w:cs="Times New Roman"/>
          <w:noProof/>
        </w:rPr>
        <w:t xml:space="preserve"> An overnight high-dose dexamethasone suppression test for rapid differential diagnosis of Cushing’s syndrome. </w:t>
      </w:r>
      <w:r w:rsidRPr="00E6762E">
        <w:rPr>
          <w:rFonts w:ascii="Calibri" w:eastAsia="Times New Roman" w:hAnsi="Calibri" w:cs="Times New Roman"/>
          <w:i/>
          <w:iCs/>
          <w:noProof/>
        </w:rPr>
        <w:t>Ann.Intern.Med.</w:t>
      </w:r>
      <w:r w:rsidRPr="00E6762E">
        <w:rPr>
          <w:rFonts w:ascii="Calibri" w:eastAsia="Times New Roman" w:hAnsi="Calibri" w:cs="Times New Roman"/>
          <w:noProof/>
        </w:rPr>
        <w:t xml:space="preserve"> 1986;104:180–186.</w:t>
      </w:r>
    </w:p>
    <w:p w14:paraId="5E6FAA41"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50. </w:t>
      </w:r>
      <w:r w:rsidRPr="00E6762E">
        <w:rPr>
          <w:rFonts w:ascii="Calibri" w:eastAsia="Times New Roman" w:hAnsi="Calibri" w:cs="Times New Roman"/>
          <w:noProof/>
        </w:rPr>
        <w:tab/>
      </w:r>
      <w:r w:rsidRPr="00E6762E">
        <w:rPr>
          <w:rFonts w:ascii="Calibri" w:eastAsia="Times New Roman" w:hAnsi="Calibri" w:cs="Times New Roman"/>
          <w:b/>
          <w:bCs/>
          <w:noProof/>
        </w:rPr>
        <w:t xml:space="preserve">Fleseriu M, Biller BMK, Findling JW, Molitch ME, Schteingart DE, Gross C, Auchus R, Bailey T, Biller BMK, Carroll T, Colleran K, Fein H, Findling JW, Fleseriu M, Hamrahian A, </w:t>
      </w:r>
      <w:r w:rsidRPr="00E6762E">
        <w:rPr>
          <w:rFonts w:ascii="Calibri" w:eastAsia="Times New Roman" w:hAnsi="Calibri" w:cs="Times New Roman"/>
          <w:b/>
          <w:bCs/>
          <w:noProof/>
        </w:rPr>
        <w:lastRenderedPageBreak/>
        <w:t>Katznelson L, Kerr J, Kipnes M, Kirschner L, Koch C, Lerman S, Lyons T, McPhaul M, Molitch ME, Schteingart DE, Vaughan TB, Weiss R.</w:t>
      </w:r>
      <w:r w:rsidRPr="00E6762E">
        <w:rPr>
          <w:rFonts w:ascii="Calibri" w:eastAsia="Times New Roman" w:hAnsi="Calibri" w:cs="Times New Roman"/>
          <w:noProof/>
        </w:rPr>
        <w:t xml:space="preserve"> Mifepristone, a Glucocorticoid Receptor Antagonist, Produces Clinical and Metabolic Benefits in Patients with Cushing’s Syndrome. </w:t>
      </w:r>
      <w:r w:rsidRPr="00E6762E">
        <w:rPr>
          <w:rFonts w:ascii="Calibri" w:eastAsia="Times New Roman" w:hAnsi="Calibri" w:cs="Times New Roman"/>
          <w:i/>
          <w:iCs/>
          <w:noProof/>
        </w:rPr>
        <w:t>J. Clin. Endocrinol. Metab.</w:t>
      </w:r>
      <w:r w:rsidRPr="00E6762E">
        <w:rPr>
          <w:rFonts w:ascii="Calibri" w:eastAsia="Times New Roman" w:hAnsi="Calibri" w:cs="Times New Roman"/>
          <w:noProof/>
        </w:rPr>
        <w:t xml:space="preserve"> 2012;97(6):2039–2049.</w:t>
      </w:r>
    </w:p>
    <w:p w14:paraId="7CE357F3"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51. </w:t>
      </w:r>
      <w:r w:rsidRPr="00E6762E">
        <w:rPr>
          <w:rFonts w:ascii="Calibri" w:eastAsia="Times New Roman" w:hAnsi="Calibri" w:cs="Times New Roman"/>
          <w:noProof/>
        </w:rPr>
        <w:tab/>
      </w:r>
      <w:r w:rsidRPr="00E6762E">
        <w:rPr>
          <w:rFonts w:ascii="Calibri" w:eastAsia="Times New Roman" w:hAnsi="Calibri" w:cs="Times New Roman"/>
          <w:b/>
          <w:bCs/>
          <w:noProof/>
        </w:rPr>
        <w:t>Medscape.</w:t>
      </w:r>
      <w:r w:rsidRPr="00E6762E">
        <w:rPr>
          <w:rFonts w:ascii="Calibri" w:eastAsia="Times New Roman" w:hAnsi="Calibri" w:cs="Times New Roman"/>
          <w:noProof/>
        </w:rPr>
        <w:t xml:space="preserve"> Decadron, Dexamethasone Intensol (dexamethasone) dosing, indications, interactions, adverse effects, and more. Available at: https://reference.medscape.com/drug/decadron-dexamethasone-intensol-dexamethasone-342741. Accessed March 26, 2018.</w:t>
      </w:r>
    </w:p>
    <w:p w14:paraId="38B20B66"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52. </w:t>
      </w:r>
      <w:r w:rsidRPr="00E6762E">
        <w:rPr>
          <w:rFonts w:ascii="Calibri" w:eastAsia="Times New Roman" w:hAnsi="Calibri" w:cs="Times New Roman"/>
          <w:noProof/>
        </w:rPr>
        <w:tab/>
      </w:r>
      <w:r w:rsidRPr="00E6762E">
        <w:rPr>
          <w:rFonts w:ascii="Calibri" w:eastAsia="Times New Roman" w:hAnsi="Calibri" w:cs="Times New Roman"/>
          <w:b/>
          <w:bCs/>
          <w:noProof/>
        </w:rPr>
        <w:t>Ballard PL, Granberg P BR.</w:t>
      </w:r>
      <w:r w:rsidRPr="00E6762E">
        <w:rPr>
          <w:rFonts w:ascii="Calibri" w:eastAsia="Times New Roman" w:hAnsi="Calibri" w:cs="Times New Roman"/>
          <w:noProof/>
        </w:rPr>
        <w:t xml:space="preserve"> Glucocorticoid level in maternal and cord serum after perinatal betamethasone therapy to prevent respiratory distress syndrome. </w:t>
      </w:r>
      <w:r w:rsidRPr="00E6762E">
        <w:rPr>
          <w:rFonts w:ascii="Calibri" w:eastAsia="Times New Roman" w:hAnsi="Calibri" w:cs="Times New Roman"/>
          <w:i/>
          <w:iCs/>
          <w:noProof/>
        </w:rPr>
        <w:t>J Clin Invest</w:t>
      </w:r>
      <w:r w:rsidRPr="00E6762E">
        <w:rPr>
          <w:rFonts w:ascii="Calibri" w:eastAsia="Times New Roman" w:hAnsi="Calibri" w:cs="Times New Roman"/>
          <w:noProof/>
        </w:rPr>
        <w:t xml:space="preserve"> 1975;56(1):1548–1554.</w:t>
      </w:r>
    </w:p>
    <w:p w14:paraId="216C274A"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53. </w:t>
      </w:r>
      <w:r w:rsidRPr="00E6762E">
        <w:rPr>
          <w:rFonts w:ascii="Calibri" w:eastAsia="Times New Roman" w:hAnsi="Calibri" w:cs="Times New Roman"/>
          <w:noProof/>
        </w:rPr>
        <w:tab/>
      </w:r>
      <w:r w:rsidRPr="00E6762E">
        <w:rPr>
          <w:rFonts w:ascii="Calibri" w:eastAsia="Times New Roman" w:hAnsi="Calibri" w:cs="Times New Roman"/>
          <w:b/>
          <w:bCs/>
          <w:noProof/>
        </w:rPr>
        <w:t>Ballard PL, Ballard RA, Granberg JP, Sniderman S, Gluckman PD, Kaplan SL, Grumbach MM.</w:t>
      </w:r>
      <w:r w:rsidRPr="00E6762E">
        <w:rPr>
          <w:rFonts w:ascii="Calibri" w:eastAsia="Times New Roman" w:hAnsi="Calibri" w:cs="Times New Roman"/>
          <w:noProof/>
        </w:rPr>
        <w:t xml:space="preserve"> Fetal sex and prenatal betamethasone therapy. </w:t>
      </w:r>
      <w:r w:rsidRPr="00E6762E">
        <w:rPr>
          <w:rFonts w:ascii="Calibri" w:eastAsia="Times New Roman" w:hAnsi="Calibri" w:cs="Times New Roman"/>
          <w:i/>
          <w:iCs/>
          <w:noProof/>
        </w:rPr>
        <w:t>J. Pediatr.</w:t>
      </w:r>
      <w:r w:rsidRPr="00E6762E">
        <w:rPr>
          <w:rFonts w:ascii="Calibri" w:eastAsia="Times New Roman" w:hAnsi="Calibri" w:cs="Times New Roman"/>
          <w:noProof/>
        </w:rPr>
        <w:t xml:space="preserve"> 1980;97(3):451–454.</w:t>
      </w:r>
    </w:p>
    <w:p w14:paraId="4D2C168D"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54. </w:t>
      </w:r>
      <w:r w:rsidRPr="00E6762E">
        <w:rPr>
          <w:rFonts w:ascii="Calibri" w:eastAsia="Times New Roman" w:hAnsi="Calibri" w:cs="Times New Roman"/>
          <w:noProof/>
        </w:rPr>
        <w:tab/>
      </w:r>
      <w:r w:rsidRPr="00E6762E">
        <w:rPr>
          <w:rFonts w:ascii="Calibri" w:eastAsia="Times New Roman" w:hAnsi="Calibri" w:cs="Times New Roman"/>
          <w:b/>
          <w:bCs/>
          <w:noProof/>
        </w:rPr>
        <w:t>Weijtens O, Schoemaker RC, Cohen AF, Romijn FP h. t. m., Lentjes EG w. m., Van Rooij J, Van Meurs JC.</w:t>
      </w:r>
      <w:r w:rsidRPr="00E6762E">
        <w:rPr>
          <w:rFonts w:ascii="Calibri" w:eastAsia="Times New Roman" w:hAnsi="Calibri" w:cs="Times New Roman"/>
          <w:noProof/>
        </w:rPr>
        <w:t xml:space="preserve"> Dexamethasone concentration in vitreous and serum after oral administration. </w:t>
      </w:r>
      <w:r w:rsidRPr="00E6762E">
        <w:rPr>
          <w:rFonts w:ascii="Calibri" w:eastAsia="Times New Roman" w:hAnsi="Calibri" w:cs="Times New Roman"/>
          <w:i/>
          <w:iCs/>
          <w:noProof/>
        </w:rPr>
        <w:t>Am. J. Ophthalmol.</w:t>
      </w:r>
      <w:r w:rsidRPr="00E6762E">
        <w:rPr>
          <w:rFonts w:ascii="Calibri" w:eastAsia="Times New Roman" w:hAnsi="Calibri" w:cs="Times New Roman"/>
          <w:noProof/>
        </w:rPr>
        <w:t xml:space="preserve"> 1998;125(5):673–679.</w:t>
      </w:r>
    </w:p>
    <w:p w14:paraId="2F6A02CE" w14:textId="77777777" w:rsidR="00E6762E" w:rsidRPr="00E6762E" w:rsidRDefault="00E6762E" w:rsidP="00E6762E">
      <w:pPr>
        <w:widowControl w:val="0"/>
        <w:autoSpaceDE w:val="0"/>
        <w:autoSpaceDN w:val="0"/>
        <w:adjustRightInd w:val="0"/>
        <w:spacing w:line="480" w:lineRule="auto"/>
        <w:ind w:left="640" w:hanging="640"/>
        <w:rPr>
          <w:rFonts w:ascii="Calibri" w:eastAsia="Times New Roman" w:hAnsi="Calibri" w:cs="Times New Roman"/>
          <w:noProof/>
        </w:rPr>
      </w:pPr>
      <w:r w:rsidRPr="00E6762E">
        <w:rPr>
          <w:rFonts w:ascii="Calibri" w:eastAsia="Times New Roman" w:hAnsi="Calibri" w:cs="Times New Roman"/>
          <w:noProof/>
        </w:rPr>
        <w:t xml:space="preserve">55. </w:t>
      </w:r>
      <w:r w:rsidRPr="00E6762E">
        <w:rPr>
          <w:rFonts w:ascii="Calibri" w:eastAsia="Times New Roman" w:hAnsi="Calibri" w:cs="Times New Roman"/>
          <w:noProof/>
        </w:rPr>
        <w:tab/>
      </w:r>
      <w:r w:rsidRPr="00E6762E">
        <w:rPr>
          <w:rFonts w:ascii="Calibri" w:eastAsia="Times New Roman" w:hAnsi="Calibri" w:cs="Times New Roman"/>
          <w:b/>
          <w:bCs/>
          <w:noProof/>
        </w:rPr>
        <w:t>Martin NM, Dhillo WS, Banerjee A, Abdulali A, Jayasena CN, Donaldson M, Todd JF, Meeran K.</w:t>
      </w:r>
      <w:r w:rsidRPr="00E6762E">
        <w:rPr>
          <w:rFonts w:ascii="Calibri" w:eastAsia="Times New Roman" w:hAnsi="Calibri" w:cs="Times New Roman"/>
          <w:noProof/>
        </w:rPr>
        <w:t xml:space="preserve"> Comparison of the dexamethasone-suppressed corticotropin-releasing hormone test and low-dose dexamethasone suppression test in the diagnosis of cushing’s syndrome. </w:t>
      </w:r>
      <w:r w:rsidRPr="00E6762E">
        <w:rPr>
          <w:rFonts w:ascii="Calibri" w:eastAsia="Times New Roman" w:hAnsi="Calibri" w:cs="Times New Roman"/>
          <w:i/>
          <w:iCs/>
          <w:noProof/>
        </w:rPr>
        <w:t>J. Clin. Endocrinol. Metab.</w:t>
      </w:r>
      <w:r w:rsidRPr="00E6762E">
        <w:rPr>
          <w:rFonts w:ascii="Calibri" w:eastAsia="Times New Roman" w:hAnsi="Calibri" w:cs="Times New Roman"/>
          <w:noProof/>
        </w:rPr>
        <w:t xml:space="preserve"> 2006;91(7):2582–2586.</w:t>
      </w:r>
    </w:p>
    <w:p w14:paraId="10FA5BAD" w14:textId="77777777" w:rsidR="00E6762E" w:rsidRPr="00E6762E" w:rsidRDefault="00E6762E" w:rsidP="00E6762E">
      <w:pPr>
        <w:widowControl w:val="0"/>
        <w:autoSpaceDE w:val="0"/>
        <w:autoSpaceDN w:val="0"/>
        <w:adjustRightInd w:val="0"/>
        <w:spacing w:line="480" w:lineRule="auto"/>
        <w:ind w:left="640" w:hanging="640"/>
        <w:rPr>
          <w:rFonts w:ascii="Calibri" w:hAnsi="Calibri"/>
          <w:noProof/>
        </w:rPr>
      </w:pPr>
      <w:r w:rsidRPr="00E6762E">
        <w:rPr>
          <w:rFonts w:ascii="Calibri" w:eastAsia="Times New Roman" w:hAnsi="Calibri" w:cs="Times New Roman"/>
          <w:noProof/>
        </w:rPr>
        <w:t xml:space="preserve">56. </w:t>
      </w:r>
      <w:r w:rsidRPr="00E6762E">
        <w:rPr>
          <w:rFonts w:ascii="Calibri" w:eastAsia="Times New Roman" w:hAnsi="Calibri" w:cs="Times New Roman"/>
          <w:noProof/>
        </w:rPr>
        <w:tab/>
      </w:r>
      <w:r w:rsidRPr="00E6762E">
        <w:rPr>
          <w:rFonts w:ascii="Calibri" w:eastAsia="Times New Roman" w:hAnsi="Calibri" w:cs="Times New Roman"/>
          <w:b/>
          <w:bCs/>
          <w:noProof/>
        </w:rPr>
        <w:t>Papanicolaou DA, Yanovski JA, Cutler GB, Chrousos GP, Nieman LK.</w:t>
      </w:r>
      <w:r w:rsidRPr="00E6762E">
        <w:rPr>
          <w:rFonts w:ascii="Calibri" w:eastAsia="Times New Roman" w:hAnsi="Calibri" w:cs="Times New Roman"/>
          <w:noProof/>
        </w:rPr>
        <w:t xml:space="preserve"> Distinguishes Cushing ’ s Syndrome from Pseudo-Cushing. </w:t>
      </w:r>
      <w:r w:rsidRPr="00E6762E">
        <w:rPr>
          <w:rFonts w:ascii="Calibri" w:eastAsia="Times New Roman" w:hAnsi="Calibri" w:cs="Times New Roman"/>
          <w:i/>
          <w:iCs/>
          <w:noProof/>
        </w:rPr>
        <w:t>Endocrinol. Metab.</w:t>
      </w:r>
      <w:r w:rsidRPr="00E6762E">
        <w:rPr>
          <w:rFonts w:ascii="Calibri" w:eastAsia="Times New Roman" w:hAnsi="Calibri" w:cs="Times New Roman"/>
          <w:noProof/>
        </w:rPr>
        <w:t xml:space="preserve"> 2009;83(4):1163–1167.</w:t>
      </w:r>
    </w:p>
    <w:p w14:paraId="00AC6C9B" w14:textId="431CD9CC" w:rsidR="000A4359" w:rsidRDefault="00A43B68" w:rsidP="00E6762E">
      <w:pPr>
        <w:widowControl w:val="0"/>
        <w:autoSpaceDE w:val="0"/>
        <w:autoSpaceDN w:val="0"/>
        <w:adjustRightInd w:val="0"/>
        <w:spacing w:line="480" w:lineRule="auto"/>
        <w:ind w:left="640" w:hanging="640"/>
        <w:rPr>
          <w:color w:val="000000" w:themeColor="text1"/>
        </w:rPr>
      </w:pPr>
      <w:r>
        <w:rPr>
          <w:color w:val="000000" w:themeColor="text1"/>
        </w:rPr>
        <w:lastRenderedPageBreak/>
        <w:fldChar w:fldCharType="end"/>
      </w:r>
    </w:p>
    <w:p w14:paraId="0410644C" w14:textId="77777777" w:rsidR="00864B53" w:rsidRPr="00915340" w:rsidRDefault="00864B53" w:rsidP="0068384E">
      <w:pPr>
        <w:spacing w:line="480" w:lineRule="auto"/>
        <w:ind w:left="720"/>
        <w:rPr>
          <w:b/>
        </w:rPr>
      </w:pPr>
      <w:r w:rsidRPr="00915340">
        <w:rPr>
          <w:b/>
        </w:rPr>
        <w:t>Figure 1</w:t>
      </w:r>
      <w:r>
        <w:rPr>
          <w:b/>
        </w:rPr>
        <w:t>. Reductions in glucose handling are exacerbated when elevated glucocorticoids and obesity are combined</w:t>
      </w:r>
      <w:r w:rsidRPr="00915340">
        <w:rPr>
          <w:b/>
        </w:rPr>
        <w:t xml:space="preserve">. </w:t>
      </w:r>
    </w:p>
    <w:p w14:paraId="120C91E3" w14:textId="457DF990" w:rsidR="006C7508" w:rsidRDefault="006C7508" w:rsidP="006C7508">
      <w:pPr>
        <w:pStyle w:val="ListParagraph"/>
        <w:spacing w:line="480" w:lineRule="auto"/>
      </w:pPr>
      <w:r>
        <w:t xml:space="preserve">Mouse blood glucose levels during insulin tolerance test (A) and prior to insulin injection (basal; B). Insulin was given via i.p. injection at a concentration of 2.5 U/kg following five weeks of dexamethasone (NCD n=12; HFD n=12) or vehicle (NCD n=12; HFD n=12) treatment and 17 weeks of diet. Mouse glucose infusion rate (GIR; C) endogenous glucose production (EGP; D), </w:t>
      </w:r>
      <w:r w:rsidR="00A72ADD">
        <w:t xml:space="preserve">insulin </w:t>
      </w:r>
      <w:bookmarkStart w:id="0" w:name="_GoBack"/>
      <w:bookmarkEnd w:id="0"/>
      <w:r>
        <w:t>suppression of glucose production (E) and glucose turnover rate (F) during euglycemic clamp following 3 weeks of dexamethasone (n=14) or vehicle (n=11) treatment and 11 weeks of HFD. For clamp experiments, insulin was infused at 8 mU/kg/min following a prime continuous infusion of 40mU/kg bolus. All mice were fasted for 5-6 hours prior to experiments. Crosses indicate a significant interaction between diet and treatment. Asterisks indicate a statistically significant treatment effect for the pairwise comparison.</w:t>
      </w:r>
    </w:p>
    <w:p w14:paraId="6A82F878" w14:textId="77777777" w:rsidR="00864B53" w:rsidRDefault="00864B53" w:rsidP="0068384E">
      <w:pPr>
        <w:pStyle w:val="ListParagraph"/>
        <w:spacing w:line="480" w:lineRule="auto"/>
      </w:pPr>
    </w:p>
    <w:p w14:paraId="3D82F0A8" w14:textId="77777777" w:rsidR="00864B53" w:rsidRPr="00834DB3" w:rsidRDefault="00864B53" w:rsidP="006C7508">
      <w:pPr>
        <w:spacing w:line="480" w:lineRule="auto"/>
        <w:ind w:left="720"/>
        <w:rPr>
          <w:b/>
        </w:rPr>
      </w:pPr>
      <w:r w:rsidRPr="00834DB3">
        <w:rPr>
          <w:b/>
        </w:rPr>
        <w:t xml:space="preserve">Figure 2. </w:t>
      </w:r>
      <w:r>
        <w:rPr>
          <w:b/>
        </w:rPr>
        <w:t>Increased glucocorticoids lead</w:t>
      </w:r>
      <w:r w:rsidRPr="00834DB3">
        <w:rPr>
          <w:b/>
        </w:rPr>
        <w:t xml:space="preserve"> to greater severity of hepatic steatosis in obese mice.</w:t>
      </w:r>
    </w:p>
    <w:p w14:paraId="1CAFC0BE" w14:textId="420B26AE" w:rsidR="006C7508" w:rsidRDefault="006C7508" w:rsidP="006C7508">
      <w:pPr>
        <w:pStyle w:val="ListParagraph"/>
        <w:spacing w:line="480" w:lineRule="auto"/>
      </w:pPr>
      <w:r>
        <w:t xml:space="preserve">Mouse Hematoxylin and Eosin stained liver sections (A), hepatic triglyceride levels (B) and qPCR of hepatic </w:t>
      </w:r>
      <w:r w:rsidRPr="002806D2">
        <w:rPr>
          <w:i/>
        </w:rPr>
        <w:t>de novo</w:t>
      </w:r>
      <w:r>
        <w:t xml:space="preserve"> lipogenic transcripts</w:t>
      </w:r>
      <w:r w:rsidRPr="00C14584">
        <w:t xml:space="preserve"> </w:t>
      </w:r>
      <w:r>
        <w:t>(C, D).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p>
    <w:p w14:paraId="2190B554" w14:textId="77777777" w:rsidR="00864B53" w:rsidRDefault="00864B53" w:rsidP="0068384E">
      <w:pPr>
        <w:spacing w:line="480" w:lineRule="auto"/>
        <w:ind w:left="720"/>
      </w:pPr>
    </w:p>
    <w:p w14:paraId="47890F7D" w14:textId="77777777" w:rsidR="00864B53" w:rsidRPr="001A1F15" w:rsidRDefault="00864B53" w:rsidP="0068384E">
      <w:pPr>
        <w:spacing w:line="480" w:lineRule="auto"/>
        <w:ind w:firstLine="720"/>
        <w:outlineLvl w:val="0"/>
        <w:rPr>
          <w:b/>
        </w:rPr>
      </w:pPr>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p>
    <w:p w14:paraId="7023FC2F" w14:textId="713B0FAA" w:rsidR="00864B53" w:rsidRDefault="00864B53" w:rsidP="0068384E">
      <w:pPr>
        <w:pStyle w:val="ListParagraph"/>
        <w:spacing w:line="480" w:lineRule="auto"/>
      </w:pPr>
      <w:r>
        <w:t xml:space="preserve">Weekly total body mass (A) and fat mass (B) measures via EchoMRI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w:t>
      </w:r>
      <w:r w:rsidR="0093234A">
        <w:t xml:space="preserve">Amount of dexamethasone consumed per mouse throughout the study normalized to body weight as determined by volume consumed per cage per week for </w:t>
      </w:r>
      <w:r w:rsidR="0093234A" w:rsidRPr="005946A3">
        <w:t>NCD- (</w:t>
      </w:r>
      <w:r w:rsidR="0093234A" w:rsidRPr="00A16083">
        <w:t>n=12</w:t>
      </w:r>
      <w:r w:rsidR="0093234A" w:rsidRPr="005946A3">
        <w:t>) and HFD-fed (</w:t>
      </w:r>
      <w:r w:rsidR="0093234A" w:rsidRPr="00A16083">
        <w:t>n=20</w:t>
      </w:r>
      <w:r w:rsidR="0093234A" w:rsidRPr="005946A3">
        <w:t>) mice</w:t>
      </w:r>
      <w:r w:rsidR="0093234A">
        <w:t xml:space="preserve"> (E). Concentration of dexamethasone in serum of NCD-fed (n=8) and HFD-fed (n=11) at the end of the study as determined by LC-MS (F). </w:t>
      </w:r>
      <w:r>
        <w:t>Asterisks indicate a statistically significant treatment</w:t>
      </w:r>
      <w:r w:rsidR="007B304A">
        <w:t xml:space="preserve"> or diet</w:t>
      </w:r>
      <w:r>
        <w:t xml:space="preserve"> effect for the pairwise comparison.</w:t>
      </w:r>
    </w:p>
    <w:p w14:paraId="2F8E85BF" w14:textId="77777777" w:rsidR="00864B53" w:rsidRDefault="00864B53" w:rsidP="0068384E">
      <w:pPr>
        <w:spacing w:line="480" w:lineRule="auto"/>
      </w:pPr>
    </w:p>
    <w:p w14:paraId="09ADAECE" w14:textId="77777777" w:rsidR="00864B53" w:rsidRDefault="00864B53" w:rsidP="0068384E">
      <w:pPr>
        <w:spacing w:line="480" w:lineRule="auto"/>
        <w:ind w:firstLine="720"/>
        <w:outlineLvl w:val="0"/>
        <w:rPr>
          <w:b/>
        </w:rPr>
      </w:pPr>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p>
    <w:p w14:paraId="6717D413" w14:textId="468C0B7C" w:rsidR="00864B53" w:rsidRDefault="006C7508" w:rsidP="0068384E">
      <w:pPr>
        <w:pStyle w:val="ListParagraph"/>
        <w:spacing w:line="480" w:lineRule="auto"/>
      </w:pPr>
      <w:r>
        <w:t xml:space="preserve">Triglyceride levels (A), glycerol released in media (B), qPCR of </w:t>
      </w:r>
      <w:r w:rsidRPr="00BE3868">
        <w:rPr>
          <w:i/>
        </w:rPr>
        <w:t>Pnpla2</w:t>
      </w:r>
      <w:r>
        <w:t xml:space="preserve"> transcripts (C), an</w:t>
      </w:r>
      <w:r w:rsidR="00F72E9E">
        <w:t>d representative western blot and quantification of</w:t>
      </w:r>
      <w:r>
        <w:t xml:space="preserve">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w:t>
      </w:r>
      <w:r w:rsidR="004B4BB7">
        <w:t>i</w:t>
      </w:r>
      <w:r>
        <w:t xml:space="preserve">WAT lipolytic transcripts (F) in 22-week-old, 12-week dexamethasone- (basal and isoproterenol n=7; fasted serum and qPCR n=4) or vehicle- </w:t>
      </w:r>
      <w:r>
        <w:lastRenderedPageBreak/>
        <w:t>(basal and isoproterenol n=12; fasted serum and qPCR n=11) treated, chow-fed mice with the exception of isoproterenol-stimulated glycerol, which was performed one week prior to euthanasia. Asterisks indicated statistically significant treatment effect for the pairwise comparison</w:t>
      </w:r>
      <w:r w:rsidR="00864B53">
        <w:t>.</w:t>
      </w:r>
    </w:p>
    <w:p w14:paraId="182FC26F" w14:textId="77777777" w:rsidR="00864B53" w:rsidRDefault="00864B53" w:rsidP="0068384E">
      <w:pPr>
        <w:spacing w:line="480" w:lineRule="auto"/>
      </w:pPr>
    </w:p>
    <w:p w14:paraId="7B42D484" w14:textId="77777777" w:rsidR="00864B53" w:rsidRPr="003B419F" w:rsidRDefault="00864B53" w:rsidP="0068384E">
      <w:pPr>
        <w:spacing w:line="480" w:lineRule="auto"/>
        <w:ind w:firstLine="720"/>
        <w:outlineLvl w:val="0"/>
        <w:rPr>
          <w:b/>
        </w:rPr>
      </w:pPr>
      <w:r w:rsidRPr="003B419F">
        <w:rPr>
          <w:b/>
        </w:rPr>
        <w:t>Figure 5.</w:t>
      </w:r>
      <w:r>
        <w:rPr>
          <w:b/>
        </w:rPr>
        <w:t xml:space="preserve"> Obesity exacerbates dexamethasone-induced lipolysis.</w:t>
      </w:r>
      <w:r w:rsidRPr="003B419F">
        <w:rPr>
          <w:b/>
        </w:rPr>
        <w:t xml:space="preserve"> </w:t>
      </w:r>
    </w:p>
    <w:p w14:paraId="0341C08C" w14:textId="676B319A" w:rsidR="00D73F5F" w:rsidRPr="00A939BF" w:rsidRDefault="006C7508" w:rsidP="00A939BF">
      <w:pPr>
        <w:pStyle w:val="ListParagraph"/>
        <w:spacing w:line="480" w:lineRule="auto"/>
      </w:pPr>
      <w:r>
        <w:t xml:space="preserve">Serum glycerol (A) following 16 hour fast, serum NEFA in obese dexamethasone treated (n=14) or control (n=11) mice following a 5 hour fast, before and after insulin during hyperinsulinemic euglycemic clamp (B), qPCR of </w:t>
      </w:r>
      <w:r w:rsidRPr="003A5006">
        <w:rPr>
          <w:i/>
        </w:rPr>
        <w:t>Pnpla2</w:t>
      </w:r>
      <w:r>
        <w:t xml:space="preserve"> transcripts from </w:t>
      </w:r>
      <w:r w:rsidR="004B4BB7">
        <w:t>i</w:t>
      </w:r>
      <w:r>
        <w:t xml:space="preserve">WAT (C), and western blot image (D) and quantification (E) of ATGL protein from </w:t>
      </w:r>
      <w:r w:rsidR="004B4BB7">
        <w:t>i</w:t>
      </w:r>
      <w:r>
        <w:t>WAT. Mice from A, C, D and E were euthanized at 28 weeks of age following six weeks of dexamethasone (NCD n=8; HFD n=10) or vehicle (NCD n=8; HFD n=10) treatment. Mice from B were fasted for 5 hours prior to euglycemic clamp following 3 weeks of dexamethasone (n=14) or vehicle (n=11) treatment and 11 weeks of HFD. For clamp experiments, insulin was infused at 8 mU/kg/min following a prime continuous infusion of 40mU/kg bolus. Crosses indicate a significant interaction between diet and treatment. Asterisks indicate a statistically significant treatment effect for the pairwise comparison.</w:t>
      </w:r>
    </w:p>
    <w:sectPr w:rsidR="00D73F5F" w:rsidRPr="00A939BF" w:rsidSect="0068384E">
      <w:footerReference w:type="default" r:id="rId9"/>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4EA374" w14:textId="77777777" w:rsidR="00287AE6" w:rsidRDefault="00287AE6" w:rsidP="001975C6">
      <w:r>
        <w:separator/>
      </w:r>
    </w:p>
  </w:endnote>
  <w:endnote w:type="continuationSeparator" w:id="0">
    <w:p w14:paraId="60DFA60C" w14:textId="77777777" w:rsidR="00287AE6" w:rsidRDefault="00287AE6"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72ADD">
      <w:rPr>
        <w:caps/>
        <w:noProof/>
        <w:color w:val="5B9BD5" w:themeColor="accent1"/>
      </w:rPr>
      <w:t>29</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8539B" w14:textId="77777777" w:rsidR="00287AE6" w:rsidRDefault="00287AE6" w:rsidP="001975C6">
      <w:r>
        <w:separator/>
      </w:r>
    </w:p>
  </w:footnote>
  <w:footnote w:type="continuationSeparator" w:id="0">
    <w:p w14:paraId="5B29656E" w14:textId="77777777" w:rsidR="00287AE6" w:rsidRDefault="00287AE6"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0CD2"/>
    <w:rsid w:val="00022845"/>
    <w:rsid w:val="00023C6A"/>
    <w:rsid w:val="000243F3"/>
    <w:rsid w:val="0002626B"/>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775"/>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4F2"/>
    <w:rsid w:val="000738BA"/>
    <w:rsid w:val="000749FD"/>
    <w:rsid w:val="0007526E"/>
    <w:rsid w:val="0007658D"/>
    <w:rsid w:val="00076888"/>
    <w:rsid w:val="00077CDC"/>
    <w:rsid w:val="000800C9"/>
    <w:rsid w:val="00080457"/>
    <w:rsid w:val="00080AF9"/>
    <w:rsid w:val="00080C82"/>
    <w:rsid w:val="00084BCC"/>
    <w:rsid w:val="0008709D"/>
    <w:rsid w:val="000900B9"/>
    <w:rsid w:val="000927D9"/>
    <w:rsid w:val="00092845"/>
    <w:rsid w:val="000930A7"/>
    <w:rsid w:val="000931CB"/>
    <w:rsid w:val="000935FF"/>
    <w:rsid w:val="000A0353"/>
    <w:rsid w:val="000A1CCE"/>
    <w:rsid w:val="000A4359"/>
    <w:rsid w:val="000A74B0"/>
    <w:rsid w:val="000A7B19"/>
    <w:rsid w:val="000A7B51"/>
    <w:rsid w:val="000B0A44"/>
    <w:rsid w:val="000B1E71"/>
    <w:rsid w:val="000B34C8"/>
    <w:rsid w:val="000B4036"/>
    <w:rsid w:val="000B433F"/>
    <w:rsid w:val="000B4772"/>
    <w:rsid w:val="000B4C29"/>
    <w:rsid w:val="000B4D2E"/>
    <w:rsid w:val="000B64FB"/>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191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60F"/>
    <w:rsid w:val="001157A4"/>
    <w:rsid w:val="00115F5C"/>
    <w:rsid w:val="00116140"/>
    <w:rsid w:val="0011694F"/>
    <w:rsid w:val="00120828"/>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924"/>
    <w:rsid w:val="00146EBC"/>
    <w:rsid w:val="00146FAE"/>
    <w:rsid w:val="00150226"/>
    <w:rsid w:val="0015025A"/>
    <w:rsid w:val="00152294"/>
    <w:rsid w:val="0015242A"/>
    <w:rsid w:val="00153023"/>
    <w:rsid w:val="00155148"/>
    <w:rsid w:val="00157A47"/>
    <w:rsid w:val="00160087"/>
    <w:rsid w:val="00161082"/>
    <w:rsid w:val="00163414"/>
    <w:rsid w:val="00163A9C"/>
    <w:rsid w:val="00165859"/>
    <w:rsid w:val="00166860"/>
    <w:rsid w:val="001669B6"/>
    <w:rsid w:val="0016700D"/>
    <w:rsid w:val="00170EF4"/>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520C"/>
    <w:rsid w:val="00196E54"/>
    <w:rsid w:val="001975C6"/>
    <w:rsid w:val="001A055D"/>
    <w:rsid w:val="001A079A"/>
    <w:rsid w:val="001A0BD5"/>
    <w:rsid w:val="001A15CD"/>
    <w:rsid w:val="001A3544"/>
    <w:rsid w:val="001A4D05"/>
    <w:rsid w:val="001B175D"/>
    <w:rsid w:val="001B47E2"/>
    <w:rsid w:val="001B4988"/>
    <w:rsid w:val="001B708C"/>
    <w:rsid w:val="001B7499"/>
    <w:rsid w:val="001C0F4D"/>
    <w:rsid w:val="001C22CC"/>
    <w:rsid w:val="001C3F28"/>
    <w:rsid w:val="001C4119"/>
    <w:rsid w:val="001C4C9B"/>
    <w:rsid w:val="001C4E38"/>
    <w:rsid w:val="001C4F76"/>
    <w:rsid w:val="001C526C"/>
    <w:rsid w:val="001C7036"/>
    <w:rsid w:val="001D00A2"/>
    <w:rsid w:val="001D0B4F"/>
    <w:rsid w:val="001D16EF"/>
    <w:rsid w:val="001D224D"/>
    <w:rsid w:val="001D4232"/>
    <w:rsid w:val="001D522A"/>
    <w:rsid w:val="001D5F06"/>
    <w:rsid w:val="001E10D3"/>
    <w:rsid w:val="001E3373"/>
    <w:rsid w:val="001E37D2"/>
    <w:rsid w:val="001E38F5"/>
    <w:rsid w:val="001E4F13"/>
    <w:rsid w:val="001E535C"/>
    <w:rsid w:val="001E582E"/>
    <w:rsid w:val="001E5D86"/>
    <w:rsid w:val="001E667A"/>
    <w:rsid w:val="001E66B0"/>
    <w:rsid w:val="001E66C4"/>
    <w:rsid w:val="001F0B65"/>
    <w:rsid w:val="001F20E1"/>
    <w:rsid w:val="001F2A82"/>
    <w:rsid w:val="001F42E8"/>
    <w:rsid w:val="001F60E9"/>
    <w:rsid w:val="001F75D4"/>
    <w:rsid w:val="001F7771"/>
    <w:rsid w:val="00200AAF"/>
    <w:rsid w:val="00204913"/>
    <w:rsid w:val="00204A22"/>
    <w:rsid w:val="00204D48"/>
    <w:rsid w:val="0020558A"/>
    <w:rsid w:val="002057B8"/>
    <w:rsid w:val="002061D0"/>
    <w:rsid w:val="002063A6"/>
    <w:rsid w:val="00210C84"/>
    <w:rsid w:val="00213463"/>
    <w:rsid w:val="00213883"/>
    <w:rsid w:val="00215849"/>
    <w:rsid w:val="00215B8B"/>
    <w:rsid w:val="002170AF"/>
    <w:rsid w:val="00222D60"/>
    <w:rsid w:val="00222FF7"/>
    <w:rsid w:val="00223195"/>
    <w:rsid w:val="00223EE4"/>
    <w:rsid w:val="00224DA7"/>
    <w:rsid w:val="00226332"/>
    <w:rsid w:val="002267D0"/>
    <w:rsid w:val="002314FC"/>
    <w:rsid w:val="00231FD5"/>
    <w:rsid w:val="002328AF"/>
    <w:rsid w:val="00233448"/>
    <w:rsid w:val="002350C4"/>
    <w:rsid w:val="00235D4F"/>
    <w:rsid w:val="00236EB5"/>
    <w:rsid w:val="00240C1C"/>
    <w:rsid w:val="00241BFC"/>
    <w:rsid w:val="002425CA"/>
    <w:rsid w:val="002447BC"/>
    <w:rsid w:val="0024487D"/>
    <w:rsid w:val="00245EC7"/>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6CDA"/>
    <w:rsid w:val="00277EDC"/>
    <w:rsid w:val="00280B58"/>
    <w:rsid w:val="00281590"/>
    <w:rsid w:val="00281A98"/>
    <w:rsid w:val="00282D07"/>
    <w:rsid w:val="00284B8B"/>
    <w:rsid w:val="002854C2"/>
    <w:rsid w:val="0028607E"/>
    <w:rsid w:val="002874F0"/>
    <w:rsid w:val="00287AE6"/>
    <w:rsid w:val="0029021E"/>
    <w:rsid w:val="0029402D"/>
    <w:rsid w:val="002975CC"/>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2E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383"/>
    <w:rsid w:val="00310724"/>
    <w:rsid w:val="00310CA2"/>
    <w:rsid w:val="00311654"/>
    <w:rsid w:val="00311E63"/>
    <w:rsid w:val="003120C9"/>
    <w:rsid w:val="00313C04"/>
    <w:rsid w:val="003141D4"/>
    <w:rsid w:val="003145E7"/>
    <w:rsid w:val="00314D54"/>
    <w:rsid w:val="00316763"/>
    <w:rsid w:val="00316F02"/>
    <w:rsid w:val="00320BFC"/>
    <w:rsid w:val="003217E6"/>
    <w:rsid w:val="00321802"/>
    <w:rsid w:val="00321F82"/>
    <w:rsid w:val="00322670"/>
    <w:rsid w:val="00324C25"/>
    <w:rsid w:val="003254B3"/>
    <w:rsid w:val="00326112"/>
    <w:rsid w:val="003307A1"/>
    <w:rsid w:val="003316A2"/>
    <w:rsid w:val="003323CB"/>
    <w:rsid w:val="00334FF6"/>
    <w:rsid w:val="0033529C"/>
    <w:rsid w:val="003353B3"/>
    <w:rsid w:val="003367C6"/>
    <w:rsid w:val="00337C3E"/>
    <w:rsid w:val="003413F3"/>
    <w:rsid w:val="00343149"/>
    <w:rsid w:val="0034365F"/>
    <w:rsid w:val="003440AC"/>
    <w:rsid w:val="00347E35"/>
    <w:rsid w:val="00350610"/>
    <w:rsid w:val="00351E0C"/>
    <w:rsid w:val="003534BC"/>
    <w:rsid w:val="00354461"/>
    <w:rsid w:val="00354C68"/>
    <w:rsid w:val="00354D4B"/>
    <w:rsid w:val="003563CC"/>
    <w:rsid w:val="00360BF1"/>
    <w:rsid w:val="00362D96"/>
    <w:rsid w:val="00363097"/>
    <w:rsid w:val="003639E6"/>
    <w:rsid w:val="00363DED"/>
    <w:rsid w:val="003640E3"/>
    <w:rsid w:val="003647E4"/>
    <w:rsid w:val="003667DE"/>
    <w:rsid w:val="00366FA3"/>
    <w:rsid w:val="00372755"/>
    <w:rsid w:val="00372758"/>
    <w:rsid w:val="00372F30"/>
    <w:rsid w:val="00374C1A"/>
    <w:rsid w:val="00375434"/>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21A3"/>
    <w:rsid w:val="003C41CC"/>
    <w:rsid w:val="003C5F1C"/>
    <w:rsid w:val="003C69E7"/>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26333"/>
    <w:rsid w:val="004321B5"/>
    <w:rsid w:val="004329A2"/>
    <w:rsid w:val="00432F8B"/>
    <w:rsid w:val="00435AFD"/>
    <w:rsid w:val="00436127"/>
    <w:rsid w:val="004365F5"/>
    <w:rsid w:val="004405D4"/>
    <w:rsid w:val="00442B74"/>
    <w:rsid w:val="00442BC1"/>
    <w:rsid w:val="0045045C"/>
    <w:rsid w:val="00450B3C"/>
    <w:rsid w:val="004512A8"/>
    <w:rsid w:val="00452B83"/>
    <w:rsid w:val="00453B86"/>
    <w:rsid w:val="00454CA3"/>
    <w:rsid w:val="004556C9"/>
    <w:rsid w:val="00456F44"/>
    <w:rsid w:val="004574B3"/>
    <w:rsid w:val="00461855"/>
    <w:rsid w:val="00461C26"/>
    <w:rsid w:val="00462F0F"/>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BB7"/>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E79A2"/>
    <w:rsid w:val="004F0663"/>
    <w:rsid w:val="004F0A5A"/>
    <w:rsid w:val="004F2825"/>
    <w:rsid w:val="004F4F38"/>
    <w:rsid w:val="004F5259"/>
    <w:rsid w:val="004F5A51"/>
    <w:rsid w:val="004F6386"/>
    <w:rsid w:val="004F7267"/>
    <w:rsid w:val="004F76E8"/>
    <w:rsid w:val="00501D0B"/>
    <w:rsid w:val="005023FC"/>
    <w:rsid w:val="0050284B"/>
    <w:rsid w:val="005037E7"/>
    <w:rsid w:val="0050399D"/>
    <w:rsid w:val="005051DF"/>
    <w:rsid w:val="005074CE"/>
    <w:rsid w:val="00507B4E"/>
    <w:rsid w:val="00510496"/>
    <w:rsid w:val="005104B1"/>
    <w:rsid w:val="005127CC"/>
    <w:rsid w:val="00514207"/>
    <w:rsid w:val="0051754A"/>
    <w:rsid w:val="00517A7B"/>
    <w:rsid w:val="005208F0"/>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074B"/>
    <w:rsid w:val="005514AD"/>
    <w:rsid w:val="005521FD"/>
    <w:rsid w:val="00553155"/>
    <w:rsid w:val="00560BDD"/>
    <w:rsid w:val="00561126"/>
    <w:rsid w:val="00562E5E"/>
    <w:rsid w:val="005647A8"/>
    <w:rsid w:val="00565B94"/>
    <w:rsid w:val="00566E30"/>
    <w:rsid w:val="00567380"/>
    <w:rsid w:val="00567887"/>
    <w:rsid w:val="0057116C"/>
    <w:rsid w:val="005727CB"/>
    <w:rsid w:val="00574842"/>
    <w:rsid w:val="00575375"/>
    <w:rsid w:val="00575977"/>
    <w:rsid w:val="005801D2"/>
    <w:rsid w:val="0058035C"/>
    <w:rsid w:val="005806D6"/>
    <w:rsid w:val="005821CD"/>
    <w:rsid w:val="005825E1"/>
    <w:rsid w:val="00590287"/>
    <w:rsid w:val="00590707"/>
    <w:rsid w:val="00591D9C"/>
    <w:rsid w:val="005920A2"/>
    <w:rsid w:val="005934B8"/>
    <w:rsid w:val="00593A2C"/>
    <w:rsid w:val="0059420F"/>
    <w:rsid w:val="00594709"/>
    <w:rsid w:val="005956EB"/>
    <w:rsid w:val="005A1A61"/>
    <w:rsid w:val="005A20F7"/>
    <w:rsid w:val="005A4E16"/>
    <w:rsid w:val="005A56DF"/>
    <w:rsid w:val="005A635A"/>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784"/>
    <w:rsid w:val="005C79C2"/>
    <w:rsid w:val="005D02F1"/>
    <w:rsid w:val="005D4ED9"/>
    <w:rsid w:val="005D6AD8"/>
    <w:rsid w:val="005D752F"/>
    <w:rsid w:val="005E120F"/>
    <w:rsid w:val="005E203C"/>
    <w:rsid w:val="005E564D"/>
    <w:rsid w:val="005E61F3"/>
    <w:rsid w:val="005F037C"/>
    <w:rsid w:val="005F31FC"/>
    <w:rsid w:val="005F63CC"/>
    <w:rsid w:val="005F70A5"/>
    <w:rsid w:val="005F7122"/>
    <w:rsid w:val="00600D9E"/>
    <w:rsid w:val="0060130F"/>
    <w:rsid w:val="0060314C"/>
    <w:rsid w:val="006032E6"/>
    <w:rsid w:val="00603402"/>
    <w:rsid w:val="00605595"/>
    <w:rsid w:val="006055B4"/>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6B3F"/>
    <w:rsid w:val="00627CF3"/>
    <w:rsid w:val="0063077D"/>
    <w:rsid w:val="0063145C"/>
    <w:rsid w:val="006322C2"/>
    <w:rsid w:val="006325C8"/>
    <w:rsid w:val="0063292F"/>
    <w:rsid w:val="00632E3F"/>
    <w:rsid w:val="00633BB2"/>
    <w:rsid w:val="006347AE"/>
    <w:rsid w:val="00637B3B"/>
    <w:rsid w:val="00637F63"/>
    <w:rsid w:val="0064019A"/>
    <w:rsid w:val="0064050F"/>
    <w:rsid w:val="0064248A"/>
    <w:rsid w:val="00642BDD"/>
    <w:rsid w:val="0064405D"/>
    <w:rsid w:val="0064737D"/>
    <w:rsid w:val="0064784B"/>
    <w:rsid w:val="006526D2"/>
    <w:rsid w:val="00652B84"/>
    <w:rsid w:val="006531C6"/>
    <w:rsid w:val="00653681"/>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84E"/>
    <w:rsid w:val="00683BA7"/>
    <w:rsid w:val="00684C81"/>
    <w:rsid w:val="00685010"/>
    <w:rsid w:val="00685ED5"/>
    <w:rsid w:val="006860F0"/>
    <w:rsid w:val="006876BF"/>
    <w:rsid w:val="00687875"/>
    <w:rsid w:val="006902F6"/>
    <w:rsid w:val="00692412"/>
    <w:rsid w:val="00695B7E"/>
    <w:rsid w:val="006979AD"/>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C7508"/>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42DD"/>
    <w:rsid w:val="00716B06"/>
    <w:rsid w:val="007176B8"/>
    <w:rsid w:val="00724905"/>
    <w:rsid w:val="00724E04"/>
    <w:rsid w:val="0072578B"/>
    <w:rsid w:val="00725B7F"/>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415"/>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04A"/>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D6A1C"/>
    <w:rsid w:val="007E0200"/>
    <w:rsid w:val="007E3AB1"/>
    <w:rsid w:val="007E3F98"/>
    <w:rsid w:val="007E4B44"/>
    <w:rsid w:val="007E5C4E"/>
    <w:rsid w:val="007F057A"/>
    <w:rsid w:val="007F3B2E"/>
    <w:rsid w:val="007F5482"/>
    <w:rsid w:val="007F7779"/>
    <w:rsid w:val="0080042C"/>
    <w:rsid w:val="00801511"/>
    <w:rsid w:val="0080566A"/>
    <w:rsid w:val="008059A5"/>
    <w:rsid w:val="00805A59"/>
    <w:rsid w:val="008070E2"/>
    <w:rsid w:val="00807CEF"/>
    <w:rsid w:val="00811966"/>
    <w:rsid w:val="00813742"/>
    <w:rsid w:val="008143F2"/>
    <w:rsid w:val="008178BE"/>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027"/>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054B"/>
    <w:rsid w:val="008A2638"/>
    <w:rsid w:val="008A2DC1"/>
    <w:rsid w:val="008A4288"/>
    <w:rsid w:val="008A5431"/>
    <w:rsid w:val="008B2BE4"/>
    <w:rsid w:val="008B59D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58DD"/>
    <w:rsid w:val="008F6355"/>
    <w:rsid w:val="00900242"/>
    <w:rsid w:val="00900B8C"/>
    <w:rsid w:val="00902E88"/>
    <w:rsid w:val="00903291"/>
    <w:rsid w:val="009055D7"/>
    <w:rsid w:val="0090644F"/>
    <w:rsid w:val="009115EE"/>
    <w:rsid w:val="00914AF8"/>
    <w:rsid w:val="00914D17"/>
    <w:rsid w:val="00915C5C"/>
    <w:rsid w:val="00916395"/>
    <w:rsid w:val="0091643F"/>
    <w:rsid w:val="00916A30"/>
    <w:rsid w:val="009221C4"/>
    <w:rsid w:val="00922267"/>
    <w:rsid w:val="00922899"/>
    <w:rsid w:val="00923417"/>
    <w:rsid w:val="009240AB"/>
    <w:rsid w:val="00924AB8"/>
    <w:rsid w:val="0092524A"/>
    <w:rsid w:val="00925F4F"/>
    <w:rsid w:val="00930055"/>
    <w:rsid w:val="0093161D"/>
    <w:rsid w:val="0093234A"/>
    <w:rsid w:val="009324FB"/>
    <w:rsid w:val="009328A5"/>
    <w:rsid w:val="00935654"/>
    <w:rsid w:val="0094028A"/>
    <w:rsid w:val="009402FD"/>
    <w:rsid w:val="00944696"/>
    <w:rsid w:val="00945214"/>
    <w:rsid w:val="00946384"/>
    <w:rsid w:val="0095015B"/>
    <w:rsid w:val="0095154D"/>
    <w:rsid w:val="00952BDA"/>
    <w:rsid w:val="00954EF7"/>
    <w:rsid w:val="00955DB5"/>
    <w:rsid w:val="00956EEA"/>
    <w:rsid w:val="00957EC8"/>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B7859"/>
    <w:rsid w:val="009C0368"/>
    <w:rsid w:val="009C06B4"/>
    <w:rsid w:val="009C0FE5"/>
    <w:rsid w:val="009C11B6"/>
    <w:rsid w:val="009C2508"/>
    <w:rsid w:val="009C426D"/>
    <w:rsid w:val="009C4452"/>
    <w:rsid w:val="009C4477"/>
    <w:rsid w:val="009C4CFA"/>
    <w:rsid w:val="009C512E"/>
    <w:rsid w:val="009C5643"/>
    <w:rsid w:val="009C5B00"/>
    <w:rsid w:val="009D0623"/>
    <w:rsid w:val="009D142B"/>
    <w:rsid w:val="009D1C59"/>
    <w:rsid w:val="009D230D"/>
    <w:rsid w:val="009D33F1"/>
    <w:rsid w:val="009D3CB8"/>
    <w:rsid w:val="009D44D5"/>
    <w:rsid w:val="009D4848"/>
    <w:rsid w:val="009D491B"/>
    <w:rsid w:val="009D4F4B"/>
    <w:rsid w:val="009D5DF6"/>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6410"/>
    <w:rsid w:val="009F7868"/>
    <w:rsid w:val="009F7DBE"/>
    <w:rsid w:val="00A005D7"/>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35789"/>
    <w:rsid w:val="00A36F91"/>
    <w:rsid w:val="00A411C9"/>
    <w:rsid w:val="00A41E22"/>
    <w:rsid w:val="00A42C45"/>
    <w:rsid w:val="00A42F64"/>
    <w:rsid w:val="00A43963"/>
    <w:rsid w:val="00A43B68"/>
    <w:rsid w:val="00A46CBC"/>
    <w:rsid w:val="00A472C7"/>
    <w:rsid w:val="00A4746A"/>
    <w:rsid w:val="00A512EC"/>
    <w:rsid w:val="00A51C76"/>
    <w:rsid w:val="00A558BF"/>
    <w:rsid w:val="00A61718"/>
    <w:rsid w:val="00A61850"/>
    <w:rsid w:val="00A621EB"/>
    <w:rsid w:val="00A6431D"/>
    <w:rsid w:val="00A6575B"/>
    <w:rsid w:val="00A65C12"/>
    <w:rsid w:val="00A6710F"/>
    <w:rsid w:val="00A70C8F"/>
    <w:rsid w:val="00A72041"/>
    <w:rsid w:val="00A7248A"/>
    <w:rsid w:val="00A7294B"/>
    <w:rsid w:val="00A72ADD"/>
    <w:rsid w:val="00A73F99"/>
    <w:rsid w:val="00A7582B"/>
    <w:rsid w:val="00A7651B"/>
    <w:rsid w:val="00A7765F"/>
    <w:rsid w:val="00A776B5"/>
    <w:rsid w:val="00A778B2"/>
    <w:rsid w:val="00A804DB"/>
    <w:rsid w:val="00A80864"/>
    <w:rsid w:val="00A810A9"/>
    <w:rsid w:val="00A81B12"/>
    <w:rsid w:val="00A81DE1"/>
    <w:rsid w:val="00A82500"/>
    <w:rsid w:val="00A82710"/>
    <w:rsid w:val="00A8479A"/>
    <w:rsid w:val="00A852E8"/>
    <w:rsid w:val="00A85F60"/>
    <w:rsid w:val="00A86FD2"/>
    <w:rsid w:val="00A87023"/>
    <w:rsid w:val="00A8754F"/>
    <w:rsid w:val="00A87DC1"/>
    <w:rsid w:val="00A90B16"/>
    <w:rsid w:val="00A9184D"/>
    <w:rsid w:val="00A939BF"/>
    <w:rsid w:val="00A943FA"/>
    <w:rsid w:val="00A9523A"/>
    <w:rsid w:val="00A95AC7"/>
    <w:rsid w:val="00A979ED"/>
    <w:rsid w:val="00AA065C"/>
    <w:rsid w:val="00AA0FBC"/>
    <w:rsid w:val="00AA389B"/>
    <w:rsid w:val="00AA4014"/>
    <w:rsid w:val="00AA6A9C"/>
    <w:rsid w:val="00AA731B"/>
    <w:rsid w:val="00AB0CC0"/>
    <w:rsid w:val="00AB22DC"/>
    <w:rsid w:val="00AB3A2E"/>
    <w:rsid w:val="00AB44A0"/>
    <w:rsid w:val="00AB66EF"/>
    <w:rsid w:val="00AB7FD5"/>
    <w:rsid w:val="00AC0BBB"/>
    <w:rsid w:val="00AC17D9"/>
    <w:rsid w:val="00AC19E1"/>
    <w:rsid w:val="00AC1A84"/>
    <w:rsid w:val="00AC2751"/>
    <w:rsid w:val="00AC50CF"/>
    <w:rsid w:val="00AD2886"/>
    <w:rsid w:val="00AD4256"/>
    <w:rsid w:val="00AD52D6"/>
    <w:rsid w:val="00AD5ECE"/>
    <w:rsid w:val="00AE0BD5"/>
    <w:rsid w:val="00AE15B3"/>
    <w:rsid w:val="00AE1A18"/>
    <w:rsid w:val="00AE2E84"/>
    <w:rsid w:val="00AE30B2"/>
    <w:rsid w:val="00AE40D4"/>
    <w:rsid w:val="00AE5032"/>
    <w:rsid w:val="00AE79F4"/>
    <w:rsid w:val="00AF03AD"/>
    <w:rsid w:val="00AF26D9"/>
    <w:rsid w:val="00AF38A7"/>
    <w:rsid w:val="00AF45C9"/>
    <w:rsid w:val="00AF489A"/>
    <w:rsid w:val="00AF499F"/>
    <w:rsid w:val="00AF49F3"/>
    <w:rsid w:val="00AF60EA"/>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206F"/>
    <w:rsid w:val="00B2448B"/>
    <w:rsid w:val="00B2460D"/>
    <w:rsid w:val="00B24C2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1EE1"/>
    <w:rsid w:val="00B42814"/>
    <w:rsid w:val="00B44A19"/>
    <w:rsid w:val="00B45EAD"/>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225"/>
    <w:rsid w:val="00B93695"/>
    <w:rsid w:val="00B93D95"/>
    <w:rsid w:val="00B93FB7"/>
    <w:rsid w:val="00B95085"/>
    <w:rsid w:val="00B950B0"/>
    <w:rsid w:val="00B96AB4"/>
    <w:rsid w:val="00B96BDB"/>
    <w:rsid w:val="00B97DA4"/>
    <w:rsid w:val="00B97F07"/>
    <w:rsid w:val="00B97F49"/>
    <w:rsid w:val="00BA0F2F"/>
    <w:rsid w:val="00BA1028"/>
    <w:rsid w:val="00BA1420"/>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54E5"/>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516C"/>
    <w:rsid w:val="00C252A7"/>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4B7C"/>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3B8"/>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1706"/>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5BC"/>
    <w:rsid w:val="00D04C6D"/>
    <w:rsid w:val="00D1071D"/>
    <w:rsid w:val="00D107EC"/>
    <w:rsid w:val="00D10E7F"/>
    <w:rsid w:val="00D11585"/>
    <w:rsid w:val="00D11F0E"/>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372F5"/>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1551"/>
    <w:rsid w:val="00D62698"/>
    <w:rsid w:val="00D6308A"/>
    <w:rsid w:val="00D64434"/>
    <w:rsid w:val="00D646A3"/>
    <w:rsid w:val="00D646E1"/>
    <w:rsid w:val="00D64F02"/>
    <w:rsid w:val="00D65036"/>
    <w:rsid w:val="00D655C1"/>
    <w:rsid w:val="00D66432"/>
    <w:rsid w:val="00D6661E"/>
    <w:rsid w:val="00D669A3"/>
    <w:rsid w:val="00D66D30"/>
    <w:rsid w:val="00D66F6A"/>
    <w:rsid w:val="00D674AB"/>
    <w:rsid w:val="00D67881"/>
    <w:rsid w:val="00D71DBB"/>
    <w:rsid w:val="00D72050"/>
    <w:rsid w:val="00D72260"/>
    <w:rsid w:val="00D728DE"/>
    <w:rsid w:val="00D72995"/>
    <w:rsid w:val="00D736A1"/>
    <w:rsid w:val="00D73F5F"/>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5159"/>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4C"/>
    <w:rsid w:val="00DF74CC"/>
    <w:rsid w:val="00DF7C56"/>
    <w:rsid w:val="00E00031"/>
    <w:rsid w:val="00E00C8F"/>
    <w:rsid w:val="00E0181B"/>
    <w:rsid w:val="00E025DE"/>
    <w:rsid w:val="00E02C2F"/>
    <w:rsid w:val="00E04266"/>
    <w:rsid w:val="00E046CC"/>
    <w:rsid w:val="00E04A5F"/>
    <w:rsid w:val="00E04DCA"/>
    <w:rsid w:val="00E04DDB"/>
    <w:rsid w:val="00E0604D"/>
    <w:rsid w:val="00E078F3"/>
    <w:rsid w:val="00E0792E"/>
    <w:rsid w:val="00E07B80"/>
    <w:rsid w:val="00E108C4"/>
    <w:rsid w:val="00E12123"/>
    <w:rsid w:val="00E12EA7"/>
    <w:rsid w:val="00E13216"/>
    <w:rsid w:val="00E14486"/>
    <w:rsid w:val="00E14659"/>
    <w:rsid w:val="00E156DD"/>
    <w:rsid w:val="00E1605F"/>
    <w:rsid w:val="00E2033A"/>
    <w:rsid w:val="00E21658"/>
    <w:rsid w:val="00E21DF5"/>
    <w:rsid w:val="00E2294B"/>
    <w:rsid w:val="00E23493"/>
    <w:rsid w:val="00E23996"/>
    <w:rsid w:val="00E23AC2"/>
    <w:rsid w:val="00E23DF0"/>
    <w:rsid w:val="00E25306"/>
    <w:rsid w:val="00E26147"/>
    <w:rsid w:val="00E26151"/>
    <w:rsid w:val="00E27582"/>
    <w:rsid w:val="00E317A9"/>
    <w:rsid w:val="00E3204E"/>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62E"/>
    <w:rsid w:val="00E67878"/>
    <w:rsid w:val="00E7085A"/>
    <w:rsid w:val="00E71594"/>
    <w:rsid w:val="00E72723"/>
    <w:rsid w:val="00E72C80"/>
    <w:rsid w:val="00E72D78"/>
    <w:rsid w:val="00E73495"/>
    <w:rsid w:val="00E74102"/>
    <w:rsid w:val="00E74A85"/>
    <w:rsid w:val="00E759C3"/>
    <w:rsid w:val="00E7606B"/>
    <w:rsid w:val="00E7688F"/>
    <w:rsid w:val="00E90938"/>
    <w:rsid w:val="00E918E5"/>
    <w:rsid w:val="00E933DE"/>
    <w:rsid w:val="00E93B4D"/>
    <w:rsid w:val="00E94E82"/>
    <w:rsid w:val="00EA22A1"/>
    <w:rsid w:val="00EA2DED"/>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5DD"/>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27853"/>
    <w:rsid w:val="00F30035"/>
    <w:rsid w:val="00F31BBD"/>
    <w:rsid w:val="00F33A59"/>
    <w:rsid w:val="00F33C5C"/>
    <w:rsid w:val="00F34CD1"/>
    <w:rsid w:val="00F442D5"/>
    <w:rsid w:val="00F45451"/>
    <w:rsid w:val="00F46BC5"/>
    <w:rsid w:val="00F55B85"/>
    <w:rsid w:val="00F55C38"/>
    <w:rsid w:val="00F573AE"/>
    <w:rsid w:val="00F60248"/>
    <w:rsid w:val="00F60553"/>
    <w:rsid w:val="00F642A7"/>
    <w:rsid w:val="00F66910"/>
    <w:rsid w:val="00F675DF"/>
    <w:rsid w:val="00F700FA"/>
    <w:rsid w:val="00F71785"/>
    <w:rsid w:val="00F71865"/>
    <w:rsid w:val="00F72E9E"/>
    <w:rsid w:val="00F73A63"/>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36C"/>
    <w:rsid w:val="00F97B10"/>
    <w:rsid w:val="00FA2417"/>
    <w:rsid w:val="00FA4286"/>
    <w:rsid w:val="00FA5640"/>
    <w:rsid w:val="00FB125E"/>
    <w:rsid w:val="00FB13F5"/>
    <w:rsid w:val="00FB1A87"/>
    <w:rsid w:val="00FB4C31"/>
    <w:rsid w:val="00FB508F"/>
    <w:rsid w:val="00FB521F"/>
    <w:rsid w:val="00FB5751"/>
    <w:rsid w:val="00FB7AC3"/>
    <w:rsid w:val="00FC00B0"/>
    <w:rsid w:val="00FC0A4A"/>
    <w:rsid w:val="00FC0DED"/>
    <w:rsid w:val="00FC0FC5"/>
    <w:rsid w:val="00FC121E"/>
    <w:rsid w:val="00FC133C"/>
    <w:rsid w:val="00FC24A2"/>
    <w:rsid w:val="00FC52B8"/>
    <w:rsid w:val="00FC6092"/>
    <w:rsid w:val="00FC60C5"/>
    <w:rsid w:val="00FC7B8F"/>
    <w:rsid w:val="00FD20DD"/>
    <w:rsid w:val="00FD2469"/>
    <w:rsid w:val="00FD26E1"/>
    <w:rsid w:val="00FD36B7"/>
    <w:rsid w:val="00FD4A44"/>
    <w:rsid w:val="00FD562C"/>
    <w:rsid w:val="00FD7752"/>
    <w:rsid w:val="00FE028B"/>
    <w:rsid w:val="00FE0DD0"/>
    <w:rsid w:val="00FE0E01"/>
    <w:rsid w:val="00FE1207"/>
    <w:rsid w:val="00FE1D33"/>
    <w:rsid w:val="00FE24EF"/>
    <w:rsid w:val="00FE35A0"/>
    <w:rsid w:val="00FE40FF"/>
    <w:rsid w:val="00FE4D5F"/>
    <w:rsid w:val="00FE61D7"/>
    <w:rsid w:val="00FF1518"/>
    <w:rsid w:val="00FF21CB"/>
    <w:rsid w:val="00FF3A4A"/>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2E32E8"/>
    <w:rPr>
      <w:rFonts w:ascii="Helvetica Neue" w:hAnsi="Helvetica Neue"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4189492">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051">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32216121">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430538185">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A4291-3C05-0245-9D43-BB34BD79C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31</Pages>
  <Words>35635</Words>
  <Characters>203122</Characters>
  <Application>Microsoft Macintosh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63</cp:revision>
  <cp:lastPrinted>2018-03-27T17:55:00Z</cp:lastPrinted>
  <dcterms:created xsi:type="dcterms:W3CDTF">2018-02-07T20:59:00Z</dcterms:created>
  <dcterms:modified xsi:type="dcterms:W3CDTF">2018-03-29T17:59:00Z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http://www.zotero.org/styles/endocrinology</vt:lpwstr>
  </property>
  <property fmtid="{D5CDD505-2E9C-101B-9397-08002B2CF9AE}" pid="9" name="Mendeley Recent Style Name 2_1">
    <vt:lpwstr>Endocrinology</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http://www.zotero.org/styles/journal-of-endocrinology</vt:lpwstr>
  </property>
  <property fmtid="{D5CDD505-2E9C-101B-9397-08002B2CF9AE}" pid="15" name="Mendeley Recent Style Name 5_1">
    <vt:lpwstr>Journal of Endocrinology</vt:lpwstr>
  </property>
  <property fmtid="{D5CDD505-2E9C-101B-9397-08002B2CF9AE}" pid="16" name="Mendeley Recent Style Id 6_1">
    <vt:lpwstr>http://www.zotero.org/styles/journal-of-nutrition</vt:lpwstr>
  </property>
  <property fmtid="{D5CDD505-2E9C-101B-9397-08002B2CF9AE}" pid="17" name="Mendeley Recent Style Name 6_1">
    <vt:lpwstr>Journal of Nutrition</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Citation Style_1">
    <vt:lpwstr>http://www.zotero.org/styles/endocrinology</vt:lpwstr>
  </property>
</Properties>
</file>