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615DB"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Associate Editor's Comments: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Both reviewers requested dexamethasone measurements and reference to human pharmacology. Ideally these studies might be performed on leftover serum from animals used in these studies. If none is available, measurements on comparably treated animals is acceptable or historical data but only if measured in your laboratory. I note that steroid hormone measurements, including synthetic dexamethasone, must conform to journal policies.</w:t>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rPr>
        <w:br/>
      </w:r>
      <w:r w:rsidRPr="008A323C">
        <w:rPr>
          <w:rFonts w:ascii="Arial" w:eastAsia="Times New Roman" w:hAnsi="Arial" w:cs="Arial"/>
          <w:b/>
          <w:color w:val="222222"/>
          <w:sz w:val="19"/>
          <w:szCs w:val="19"/>
          <w:shd w:val="clear" w:color="auto" w:fill="FFFFFF"/>
        </w:rPr>
        <w:t>Reviewer Comments:</w:t>
      </w:r>
      <w:r w:rsidRPr="008A323C">
        <w:rPr>
          <w:rFonts w:ascii="Arial" w:eastAsia="Times New Roman" w:hAnsi="Arial" w:cs="Arial"/>
          <w:b/>
          <w:color w:val="222222"/>
          <w:sz w:val="19"/>
          <w:szCs w:val="19"/>
        </w:rPr>
        <w:br/>
      </w:r>
      <w:r w:rsidRPr="008A323C">
        <w:rPr>
          <w:rFonts w:ascii="Arial" w:eastAsia="Times New Roman" w:hAnsi="Arial" w:cs="Arial"/>
          <w:b/>
          <w:color w:val="222222"/>
          <w:sz w:val="19"/>
          <w:szCs w:val="19"/>
          <w:shd w:val="clear" w:color="auto" w:fill="FFFFFF"/>
        </w:rPr>
        <w:t>Reviewer 1: This is a solid study reporting on the combination of obesity and chronically elevated glucocorticoids leading to exacerbations in metabolic function. I feel this work is potentially worthy of publication with the inclusion of the following data:</w:t>
      </w:r>
      <w:r w:rsidRPr="008A323C">
        <w:rPr>
          <w:rFonts w:ascii="Arial" w:eastAsia="Times New Roman" w:hAnsi="Arial" w:cs="Arial"/>
          <w:b/>
          <w:color w:val="222222"/>
          <w:sz w:val="19"/>
          <w:szCs w:val="19"/>
        </w:rPr>
        <w:br/>
      </w: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In order to confidently draw comparisons between the DEX-treated chow-fed versus high-fat fed groups, it is important to demonstrate that the method of DEX administration (via the drinking water) results in comparable elevations in serum DEX. There is a possibility that the exacerbated metabolic function observed in the high-fat fed mice was simply due to increased consumption of the DEX-treated drinking water in these animals. As such, a measurement of serum DEX, in both the DEX-treated chow-fed and DEX-treated high-fat fed groups should be included.</w:t>
      </w:r>
    </w:p>
    <w:p w14:paraId="06E24F37" w14:textId="77777777" w:rsidR="008B31DB" w:rsidRDefault="008B31DB" w:rsidP="00DD20C6">
      <w:pPr>
        <w:rPr>
          <w:rFonts w:ascii="Arial" w:eastAsia="Times New Roman" w:hAnsi="Arial" w:cs="Arial"/>
          <w:color w:val="222222"/>
          <w:sz w:val="19"/>
          <w:szCs w:val="19"/>
          <w:shd w:val="clear" w:color="auto" w:fill="FFFFFF"/>
        </w:rPr>
      </w:pPr>
    </w:p>
    <w:p w14:paraId="55834468" w14:textId="409679EF" w:rsidR="00202340"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3F6249">
        <w:rPr>
          <w:rFonts w:ascii="Arial" w:eastAsia="Times New Roman" w:hAnsi="Arial" w:cs="Arial"/>
          <w:color w:val="FF0000"/>
          <w:sz w:val="19"/>
          <w:szCs w:val="19"/>
          <w:shd w:val="clear" w:color="auto" w:fill="FFFFFF"/>
        </w:rPr>
        <w:t>We have measured the concentrations of dexamethasone these mice were consuming (via measurement of drinking water throughout the study</w:t>
      </w:r>
      <w:r w:rsidR="003869C7">
        <w:rPr>
          <w:rFonts w:ascii="Arial" w:eastAsia="Times New Roman" w:hAnsi="Arial" w:cs="Arial"/>
          <w:color w:val="FF0000"/>
          <w:sz w:val="19"/>
          <w:szCs w:val="19"/>
          <w:shd w:val="clear" w:color="auto" w:fill="FFFFFF"/>
        </w:rPr>
        <w:t>; A-C below</w:t>
      </w:r>
      <w:r w:rsidR="003F6249">
        <w:rPr>
          <w:rFonts w:ascii="Arial" w:eastAsia="Times New Roman" w:hAnsi="Arial" w:cs="Arial"/>
          <w:color w:val="FF0000"/>
          <w:sz w:val="19"/>
          <w:szCs w:val="19"/>
          <w:shd w:val="clear" w:color="auto" w:fill="FFFFFF"/>
        </w:rPr>
        <w:t>) as well as the serum concentrations (via LCMS</w:t>
      </w:r>
      <w:r w:rsidR="003869C7">
        <w:rPr>
          <w:rFonts w:ascii="Arial" w:eastAsia="Times New Roman" w:hAnsi="Arial" w:cs="Arial"/>
          <w:color w:val="FF0000"/>
          <w:sz w:val="19"/>
          <w:szCs w:val="19"/>
          <w:shd w:val="clear" w:color="auto" w:fill="FFFFFF"/>
        </w:rPr>
        <w:t>; D</w:t>
      </w:r>
      <w:r w:rsidR="003F6249">
        <w:rPr>
          <w:rFonts w:ascii="Arial" w:eastAsia="Times New Roman" w:hAnsi="Arial" w:cs="Arial"/>
          <w:color w:val="FF0000"/>
          <w:sz w:val="19"/>
          <w:szCs w:val="19"/>
          <w:shd w:val="clear" w:color="auto" w:fill="FFFFFF"/>
        </w:rPr>
        <w:t>).</w:t>
      </w:r>
      <w:r w:rsidR="003869C7">
        <w:rPr>
          <w:rFonts w:ascii="Arial" w:eastAsia="Times New Roman" w:hAnsi="Arial" w:cs="Arial"/>
          <w:color w:val="FF0000"/>
          <w:sz w:val="19"/>
          <w:szCs w:val="19"/>
          <w:shd w:val="clear" w:color="auto" w:fill="FFFFFF"/>
        </w:rPr>
        <w:t xml:space="preserve"> The obese dexamethasone-treated mice did consume more dexamethasone</w:t>
      </w:r>
      <w:r w:rsidR="00C66EAE">
        <w:rPr>
          <w:rFonts w:ascii="Arial" w:eastAsia="Times New Roman" w:hAnsi="Arial" w:cs="Arial"/>
          <w:color w:val="FF0000"/>
          <w:sz w:val="19"/>
          <w:szCs w:val="19"/>
          <w:shd w:val="clear" w:color="auto" w:fill="FFFFFF"/>
        </w:rPr>
        <w:t xml:space="preserve"> when compared to lean</w:t>
      </w:r>
      <w:r w:rsidR="003869C7">
        <w:rPr>
          <w:rFonts w:ascii="Arial" w:eastAsia="Times New Roman" w:hAnsi="Arial" w:cs="Arial"/>
          <w:color w:val="FF0000"/>
          <w:sz w:val="19"/>
          <w:szCs w:val="19"/>
          <w:shd w:val="clear" w:color="auto" w:fill="FFFFFF"/>
        </w:rPr>
        <w:t xml:space="preserve"> and this was reflected in serum concentration. While this is a limitation of our study, we do not believe that this fully accounts for the more aggressive phenotype observed in these mice. </w:t>
      </w:r>
      <w:commentRangeStart w:id="0"/>
      <w:r w:rsidR="00120D8D">
        <w:rPr>
          <w:rFonts w:ascii="Arial" w:eastAsia="Times New Roman" w:hAnsi="Arial" w:cs="Arial"/>
          <w:color w:val="FF0000"/>
          <w:sz w:val="19"/>
          <w:szCs w:val="19"/>
          <w:shd w:val="clear" w:color="auto" w:fill="FFFFFF"/>
        </w:rPr>
        <w:t>Insert correlation data</w:t>
      </w:r>
      <w:commentRangeEnd w:id="0"/>
      <w:r w:rsidR="00120D8D">
        <w:rPr>
          <w:rStyle w:val="CommentReference"/>
        </w:rPr>
        <w:commentReference w:id="0"/>
      </w:r>
      <w:r w:rsidR="00120D8D">
        <w:rPr>
          <w:rFonts w:ascii="Arial" w:eastAsia="Times New Roman" w:hAnsi="Arial" w:cs="Arial"/>
          <w:color w:val="FF0000"/>
          <w:sz w:val="19"/>
          <w:szCs w:val="19"/>
          <w:shd w:val="clear" w:color="auto" w:fill="FFFFFF"/>
        </w:rPr>
        <w:t>. Additionally, it is important to note that the obese dexamethasone-treated mice were severely diabetic with marked fasting hyperglycemia, which is likely the cause of this accelerated water intake noted in the third week of treatment</w:t>
      </w:r>
      <w:r w:rsidR="00C66EAE">
        <w:rPr>
          <w:rFonts w:ascii="Arial" w:eastAsia="Times New Roman" w:hAnsi="Arial" w:cs="Arial"/>
          <w:color w:val="FF0000"/>
          <w:sz w:val="19"/>
          <w:szCs w:val="19"/>
          <w:shd w:val="clear" w:color="auto" w:fill="FFFFFF"/>
        </w:rPr>
        <w:t>,</w:t>
      </w:r>
      <w:r w:rsidR="00120D8D">
        <w:rPr>
          <w:rFonts w:ascii="Arial" w:eastAsia="Times New Roman" w:hAnsi="Arial" w:cs="Arial"/>
          <w:color w:val="FF0000"/>
          <w:sz w:val="19"/>
          <w:szCs w:val="19"/>
          <w:shd w:val="clear" w:color="auto" w:fill="FFFFFF"/>
        </w:rPr>
        <w:t xml:space="preserve"> as has been documented previously by others </w:t>
      </w:r>
      <w:r w:rsidR="00C66EAE">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"(1)", "plainTextFormattedCitation" : "(1)", "previouslyFormattedCitation" : "(1)" }, "properties" : {  }, "schema" : "https://github.com/citation-style-language/schema/raw/master/csl-citation.json" }</w:instrText>
      </w:r>
      <w:r w:rsidR="00C66EAE">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(1)</w:t>
      </w:r>
      <w:r w:rsidR="00C66EAE">
        <w:rPr>
          <w:rFonts w:ascii="Arial" w:eastAsia="Times New Roman" w:hAnsi="Arial" w:cs="Arial"/>
          <w:color w:val="FF0000"/>
          <w:sz w:val="19"/>
          <w:szCs w:val="19"/>
          <w:shd w:val="clear" w:color="auto" w:fill="FFFFFF"/>
        </w:rPr>
        <w:fldChar w:fldCharType="end"/>
      </w:r>
      <w:r w:rsidR="00120D8D">
        <w:rPr>
          <w:rFonts w:ascii="Arial" w:eastAsia="Times New Roman" w:hAnsi="Arial" w:cs="Arial"/>
          <w:color w:val="FF0000"/>
          <w:sz w:val="19"/>
          <w:szCs w:val="19"/>
          <w:shd w:val="clear" w:color="auto" w:fill="FFFFFF"/>
        </w:rPr>
        <w:t>.</w:t>
      </w:r>
      <w:r w:rsidR="00C66EAE">
        <w:rPr>
          <w:rFonts w:ascii="Arial" w:eastAsia="Times New Roman" w:hAnsi="Arial" w:cs="Arial"/>
          <w:color w:val="FF0000"/>
          <w:sz w:val="19"/>
          <w:szCs w:val="19"/>
          <w:shd w:val="clear" w:color="auto" w:fill="FFFFFF"/>
        </w:rPr>
        <w:t xml:space="preserve"> Unfortunately, we were expecting that these mice would respond so dramatically and therefore did not account for this in our study design.</w:t>
      </w:r>
    </w:p>
    <w:p w14:paraId="6E1C878D" w14:textId="36351357" w:rsidR="00DF6D48"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2336" behindDoc="0" locked="0" layoutInCell="1" allowOverlap="1" wp14:anchorId="1C9B19A5" wp14:editId="021847A1">
                <wp:simplePos x="0" y="0"/>
                <wp:positionH relativeFrom="column">
                  <wp:posOffset>2907665</wp:posOffset>
                </wp:positionH>
                <wp:positionV relativeFrom="paragraph">
                  <wp:posOffset>178601</wp:posOffset>
                </wp:positionV>
                <wp:extent cx="22987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2987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A38DE" w14:textId="45F6CBC7" w:rsidR="003F6249" w:rsidRDefault="003F624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9B19A5" id="_x0000_t202" coordsize="21600,21600" o:spt="202" path="m0,0l0,21600,21600,21600,21600,0xe">
                <v:stroke joinstyle="miter"/>
                <v:path gradientshapeok="t" o:connecttype="rect"/>
              </v:shapetype>
              <v:shape id="Text Box 14" o:spid="_x0000_s1026" type="#_x0000_t202" style="position:absolute;margin-left:228.95pt;margin-top:14.05pt;width:18.1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" filled="f" stroked="f">
                <v:textbox>
                  <w:txbxContent>
                    <w:p w14:paraId="76EA38DE" w14:textId="45F6CBC7" w:rsidR="003F6249" w:rsidRDefault="003F6249">
                      <w:r>
                        <w:t>B</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59264" behindDoc="0" locked="0" layoutInCell="1" allowOverlap="1" wp14:anchorId="3CE9DDF9" wp14:editId="1BC7FDDE">
                <wp:simplePos x="0" y="0"/>
                <wp:positionH relativeFrom="column">
                  <wp:posOffset>-175260</wp:posOffset>
                </wp:positionH>
                <wp:positionV relativeFrom="paragraph">
                  <wp:posOffset>179070</wp:posOffset>
                </wp:positionV>
                <wp:extent cx="22606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A18EDA" w14:textId="25886160" w:rsidR="003F6249" w:rsidRDefault="003F624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E9DDF9" id="Text Box 12" o:spid="_x0000_s1027" type="#_x0000_t202" style="position:absolute;margin-left:-13.8pt;margin-top:14.1pt;width:17.8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" filled="f" stroked="f">
                <v:textbox>
                  <w:txbxContent>
                    <w:p w14:paraId="1BA18EDA" w14:textId="25886160" w:rsidR="003F6249" w:rsidRDefault="003F6249">
                      <w:r>
                        <w:t>A</w:t>
                      </w:r>
                    </w:p>
                  </w:txbxContent>
                </v:textbox>
                <w10:wrap type="square"/>
              </v:shape>
            </w:pict>
          </mc:Fallback>
        </mc:AlternateContent>
      </w:r>
      <w:r w:rsidR="00DD20C6" w:rsidRPr="00DD20C6">
        <w:rPr>
          <w:rFonts w:ascii="Arial" w:eastAsia="Times New Roman" w:hAnsi="Arial" w:cs="Arial"/>
          <w:color w:val="222222"/>
          <w:sz w:val="19"/>
          <w:szCs w:val="19"/>
        </w:rPr>
        <w:br/>
      </w:r>
      <w:r w:rsidR="00DF6D48">
        <w:rPr>
          <w:rFonts w:ascii="Arial" w:eastAsia="Times New Roman" w:hAnsi="Arial" w:cs="Arial"/>
          <w:noProof/>
          <w:color w:val="222222"/>
          <w:sz w:val="19"/>
          <w:szCs w:val="19"/>
          <w:shd w:val="clear" w:color="auto" w:fill="FFFFFF"/>
        </w:rPr>
        <w:drawing>
          <wp:inline distT="0" distB="0" distL="0" distR="0" wp14:anchorId="237C47BC" wp14:editId="7D35E2A8">
            <wp:extent cx="2856258" cy="1977974"/>
            <wp:effectExtent l="0" t="0" r="0" b="0"/>
            <wp:docPr id="8" name="Picture 8"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2" cy="2057109"/>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5BD2C43D" wp14:editId="7E97A456">
            <wp:extent cx="2288733" cy="1584959"/>
            <wp:effectExtent l="0" t="0" r="0" b="0"/>
            <wp:docPr id="9" name="Picture 9" descr="/Volumes/SPH/NS/BridgesLab/Harvey/Mouse Work/Dexamethasone Treatment/Combined NCD and HFD/figures/average-normalized-line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SPH/NS/BridgesLab/Harvey/Mouse Work/Dexamethasone Treatment/Combined NCD and HFD/figures/average-normalized-line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56" cy="1619116"/>
                    </a:xfrm>
                    <a:prstGeom prst="rect">
                      <a:avLst/>
                    </a:prstGeom>
                    <a:noFill/>
                    <a:ln>
                      <a:noFill/>
                    </a:ln>
                  </pic:spPr>
                </pic:pic>
              </a:graphicData>
            </a:graphic>
          </wp:inline>
        </w:drawing>
      </w:r>
    </w:p>
    <w:p w14:paraId="2C9AD915" w14:textId="07F9A9F9" w:rsidR="003F6249" w:rsidRDefault="003E25D1" w:rsidP="00DD20C6">
      <w:pPr>
        <w:rPr>
          <w:rFonts w:ascii="Arial" w:eastAsia="Times New Roman" w:hAnsi="Arial" w:cs="Arial"/>
          <w:color w:val="222222"/>
          <w:sz w:val="19"/>
          <w:szCs w:val="19"/>
          <w:shd w:val="clear" w:color="auto" w:fill="FFFFFF"/>
        </w:rPr>
      </w:pPr>
      <w:r>
        <w:rPr>
          <w:rFonts w:ascii="Arial" w:eastAsia="Times New Roman" w:hAnsi="Arial" w:cs="Arial"/>
          <w:noProof/>
          <w:color w:val="222222"/>
          <w:sz w:val="19"/>
          <w:szCs w:val="19"/>
        </w:rPr>
        <mc:AlternateContent>
          <mc:Choice Requires="wps">
            <w:drawing>
              <wp:anchor distT="0" distB="0" distL="114300" distR="114300" simplePos="0" relativeHeight="251661312" behindDoc="0" locked="0" layoutInCell="1" allowOverlap="1" wp14:anchorId="638167E1" wp14:editId="1E94E38F">
                <wp:simplePos x="0" y="0"/>
                <wp:positionH relativeFrom="column">
                  <wp:posOffset>-174625</wp:posOffset>
                </wp:positionH>
                <wp:positionV relativeFrom="paragraph">
                  <wp:posOffset>237959</wp:posOffset>
                </wp:positionV>
                <wp:extent cx="22606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C8E1" w14:textId="68EF48C1" w:rsidR="003F6249" w:rsidRDefault="003F6249" w:rsidP="003F624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8167E1" id="Text Box 13" o:spid="_x0000_s1028" type="#_x0000_t202" style="position:absolute;margin-left:-13.75pt;margin-top:18.75pt;width:17.8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" filled="f" stroked="f">
                <v:textbox>
                  <w:txbxContent>
                    <w:p w14:paraId="3B2CC8E1" w14:textId="68EF48C1" w:rsidR="003F6249" w:rsidRDefault="003F6249" w:rsidP="003F6249">
                      <w:r>
                        <w:t>C</w:t>
                      </w:r>
                    </w:p>
                  </w:txbxContent>
                </v:textbox>
                <w10:wrap type="square"/>
              </v:shape>
            </w:pict>
          </mc:Fallback>
        </mc:AlternateContent>
      </w:r>
      <w:r w:rsidR="003F6249">
        <w:rPr>
          <w:rFonts w:ascii="Arial" w:eastAsia="Times New Roman" w:hAnsi="Arial" w:cs="Arial"/>
          <w:noProof/>
          <w:color w:val="222222"/>
          <w:sz w:val="19"/>
          <w:szCs w:val="19"/>
        </w:rPr>
        <mc:AlternateContent>
          <mc:Choice Requires="wps">
            <w:drawing>
              <wp:anchor distT="0" distB="0" distL="114300" distR="114300" simplePos="0" relativeHeight="251664384" behindDoc="0" locked="0" layoutInCell="1" allowOverlap="1" wp14:anchorId="4B794068" wp14:editId="0FFA77EC">
                <wp:simplePos x="0" y="0"/>
                <wp:positionH relativeFrom="column">
                  <wp:posOffset>3135630</wp:posOffset>
                </wp:positionH>
                <wp:positionV relativeFrom="paragraph">
                  <wp:posOffset>235585</wp:posOffset>
                </wp:positionV>
                <wp:extent cx="22606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260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A11B2D" w14:textId="0D754821" w:rsidR="003F6249" w:rsidRDefault="003F6249" w:rsidP="003F624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794068" id="Text Box 15" o:spid="_x0000_s1029" type="#_x0000_t202" style="position:absolute;margin-left:246.9pt;margin-top:18.55pt;width:17.8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" filled="f" stroked="f">
                <v:textbox>
                  <w:txbxContent>
                    <w:p w14:paraId="2AA11B2D" w14:textId="0D754821" w:rsidR="003F6249" w:rsidRDefault="003F6249" w:rsidP="003F6249">
                      <w:r>
                        <w:t>D</w:t>
                      </w:r>
                    </w:p>
                  </w:txbxContent>
                </v:textbox>
                <w10:wrap type="square"/>
              </v:shape>
            </w:pict>
          </mc:Fallback>
        </mc:AlternateContent>
      </w:r>
      <w:r w:rsidR="003F6249">
        <w:rPr>
          <w:rFonts w:ascii="Arial" w:eastAsia="Times New Roman" w:hAnsi="Arial" w:cs="Arial"/>
          <w:noProof/>
          <w:color w:val="222222"/>
          <w:sz w:val="19"/>
          <w:szCs w:val="19"/>
          <w:shd w:val="clear" w:color="auto" w:fill="FFFFFF"/>
        </w:rPr>
        <w:drawing>
          <wp:inline distT="0" distB="0" distL="0" distR="0" wp14:anchorId="4FE25D6A" wp14:editId="7648051F">
            <wp:extent cx="2170458" cy="1503053"/>
            <wp:effectExtent l="0" t="0" r="0" b="0"/>
            <wp:docPr id="10" name="Picture 10" descr="/Volumes/SPH/NS/BridgesLab/Harvey/Mouse Work/Dexamethasone Treatment/Combined NCD and HFD/figures/weekly-normalized-intak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SPH/NS/BridgesLab/Harvey/Mouse Work/Dexamethasone Treatment/Combined NCD and HFD/figures/weekly-normalized-intak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3127" cy="1532601"/>
                    </a:xfrm>
                    <a:prstGeom prst="rect">
                      <a:avLst/>
                    </a:prstGeom>
                    <a:noFill/>
                    <a:ln>
                      <a:noFill/>
                    </a:ln>
                  </pic:spPr>
                </pic:pic>
              </a:graphicData>
            </a:graphic>
          </wp:inline>
        </w:drawing>
      </w:r>
      <w:r w:rsidR="003F6249">
        <w:rPr>
          <w:rFonts w:ascii="Arial" w:eastAsia="Times New Roman" w:hAnsi="Arial" w:cs="Arial"/>
          <w:noProof/>
          <w:color w:val="222222"/>
          <w:sz w:val="19"/>
          <w:szCs w:val="19"/>
          <w:shd w:val="clear" w:color="auto" w:fill="FFFFFF"/>
        </w:rPr>
        <w:drawing>
          <wp:inline distT="0" distB="0" distL="0" distR="0" wp14:anchorId="35393364" wp14:editId="7CB4C4A0">
            <wp:extent cx="2258435" cy="1563977"/>
            <wp:effectExtent l="0" t="0" r="0" b="0"/>
            <wp:docPr id="11" name="Picture 11" descr="/Volumes/SPH/NS/BridgesLab/Harvey/Mouse Work/Dexamethasone Treatment/Combined NCD and HFD/figures/dex-ba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SPH/NS/BridgesLab/Harvey/Mouse Work/Dexamethasone Treatment/Combined NCD and HFD/figures/dex-bar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7006" cy="1583763"/>
                    </a:xfrm>
                    <a:prstGeom prst="rect">
                      <a:avLst/>
                    </a:prstGeom>
                    <a:noFill/>
                    <a:ln>
                      <a:noFill/>
                    </a:ln>
                  </pic:spPr>
                </pic:pic>
              </a:graphicData>
            </a:graphic>
          </wp:inline>
        </w:drawing>
      </w:r>
    </w:p>
    <w:p w14:paraId="5D162C95" w14:textId="4B86B453" w:rsidR="001E44AD" w:rsidRPr="008B31DB" w:rsidRDefault="00DD20C6" w:rsidP="00DD20C6">
      <w:pPr>
        <w:rPr>
          <w:rFonts w:ascii="Arial" w:eastAsia="Times New Roman" w:hAnsi="Arial" w:cs="Arial"/>
          <w:color w:val="FF0000"/>
          <w:sz w:val="19"/>
          <w:szCs w:val="19"/>
          <w:shd w:val="clear" w:color="auto" w:fill="FFFFFF"/>
        </w:rPr>
      </w:pPr>
      <w:r w:rsidRPr="00DD20C6">
        <w:rPr>
          <w:rFonts w:ascii="Arial" w:eastAsia="Times New Roman" w:hAnsi="Arial" w:cs="Arial"/>
          <w:color w:val="222222"/>
          <w:sz w:val="19"/>
          <w:szCs w:val="19"/>
          <w:shd w:val="clear" w:color="auto" w:fill="FFFFFF"/>
        </w:rPr>
        <w:t>Minor points</w:t>
      </w:r>
      <w:r w:rsidRPr="00DD20C6">
        <w:rPr>
          <w:rFonts w:ascii="Arial" w:eastAsia="Times New Roman" w:hAnsi="Arial" w:cs="Arial"/>
          <w:color w:val="222222"/>
          <w:sz w:val="19"/>
          <w:szCs w:val="19"/>
        </w:rPr>
        <w:br/>
      </w:r>
    </w:p>
    <w:p w14:paraId="263F5C6C" w14:textId="77777777" w:rsidR="008B31DB" w:rsidRDefault="00DD20C6" w:rsidP="008B31DB">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lastRenderedPageBreak/>
        <w:t>The figures 1A, 1B, 1C and 1D appear to be mislabeled in the legend.</w:t>
      </w:r>
    </w:p>
    <w:p w14:paraId="2DA980B7" w14:textId="5F1B0113" w:rsidR="00235908" w:rsidRPr="00235908" w:rsidRDefault="00235908" w:rsidP="00235908">
      <w:pPr>
        <w:pStyle w:val="ListParagraph"/>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Fixed in both the legen</w:t>
      </w:r>
      <w:r w:rsidR="00795976">
        <w:rPr>
          <w:rFonts w:ascii="Arial" w:eastAsia="Times New Roman" w:hAnsi="Arial" w:cs="Arial"/>
          <w:color w:val="FF0000"/>
          <w:sz w:val="19"/>
          <w:szCs w:val="19"/>
          <w:shd w:val="clear" w:color="auto" w:fill="FFFFFF"/>
        </w:rPr>
        <w:t xml:space="preserve">ds document and main document-if you want to see what I changed please refer to fig legend </w:t>
      </w:r>
      <w:r w:rsidR="006F572B">
        <w:rPr>
          <w:rFonts w:ascii="Arial" w:eastAsia="Times New Roman" w:hAnsi="Arial" w:cs="Arial"/>
          <w:color w:val="FF0000"/>
          <w:sz w:val="19"/>
          <w:szCs w:val="19"/>
          <w:shd w:val="clear" w:color="auto" w:fill="FFFFFF"/>
        </w:rPr>
        <w:t>document.</w:t>
      </w:r>
    </w:p>
    <w:p w14:paraId="6753078E" w14:textId="630F2A88" w:rsidR="008B31DB" w:rsidRPr="00DF16A0" w:rsidRDefault="00DD20C6" w:rsidP="00DF16A0">
      <w:pPr>
        <w:pStyle w:val="ListParagraph"/>
        <w:numPr>
          <w:ilvl w:val="0"/>
          <w:numId w:val="1"/>
        </w:numPr>
        <w:rPr>
          <w:rFonts w:ascii="Arial" w:eastAsia="Times New Roman" w:hAnsi="Arial" w:cs="Arial"/>
          <w:color w:val="222222"/>
          <w:sz w:val="19"/>
          <w:szCs w:val="19"/>
          <w:shd w:val="clear" w:color="auto" w:fill="FFFFFF"/>
        </w:rPr>
      </w:pPr>
      <w:r w:rsidRPr="008B31DB">
        <w:rPr>
          <w:rFonts w:ascii="Arial" w:eastAsia="Times New Roman" w:hAnsi="Arial" w:cs="Arial"/>
          <w:color w:val="222222"/>
          <w:sz w:val="19"/>
          <w:szCs w:val="19"/>
          <w:shd w:val="clear" w:color="auto" w:fill="FFFFFF"/>
        </w:rPr>
        <w:t>There are typographical errors on both lines 278 &amp; 406.</w:t>
      </w:r>
      <w:r w:rsidRPr="008B31DB">
        <w:rPr>
          <w:rFonts w:ascii="Arial" w:eastAsia="Times New Roman" w:hAnsi="Arial" w:cs="Arial"/>
          <w:color w:val="222222"/>
          <w:sz w:val="19"/>
          <w:szCs w:val="19"/>
        </w:rPr>
        <w:br/>
      </w:r>
      <w:r w:rsidR="00795976">
        <w:rPr>
          <w:rFonts w:ascii="Arial" w:eastAsia="Times New Roman" w:hAnsi="Arial" w:cs="Arial"/>
          <w:color w:val="FF0000"/>
          <w:sz w:val="19"/>
          <w:szCs w:val="19"/>
        </w:rPr>
        <w:t>Fixed 278</w:t>
      </w:r>
      <w:r w:rsidR="00DF16A0">
        <w:rPr>
          <w:rFonts w:ascii="Arial" w:eastAsia="Times New Roman" w:hAnsi="Arial" w:cs="Arial"/>
          <w:color w:val="FF0000"/>
          <w:sz w:val="19"/>
          <w:szCs w:val="19"/>
        </w:rPr>
        <w:t>, removed sentence with typo in 406 as it regarded patients (acknowledgements)</w:t>
      </w:r>
      <w:r w:rsidR="006F572B">
        <w:rPr>
          <w:rFonts w:ascii="Arial" w:eastAsia="Times New Roman" w:hAnsi="Arial" w:cs="Arial"/>
          <w:color w:val="FF0000"/>
          <w:sz w:val="19"/>
          <w:szCs w:val="19"/>
        </w:rPr>
        <w:t>.</w:t>
      </w:r>
      <w:r w:rsidR="004B618C" w:rsidRPr="00DF16A0">
        <w:rPr>
          <w:rFonts w:ascii="Arial" w:eastAsia="Times New Roman" w:hAnsi="Arial" w:cs="Arial"/>
          <w:color w:val="222222"/>
          <w:sz w:val="19"/>
          <w:szCs w:val="19"/>
        </w:rPr>
        <w:t xml:space="preserve"> </w:t>
      </w:r>
      <w:r w:rsidRPr="00DF16A0">
        <w:rPr>
          <w:rFonts w:ascii="Arial" w:eastAsia="Times New Roman" w:hAnsi="Arial" w:cs="Arial"/>
          <w:color w:val="FF0000"/>
          <w:sz w:val="19"/>
          <w:szCs w:val="19"/>
        </w:rPr>
        <w:br/>
      </w:r>
      <w:r w:rsidRPr="00DF16A0">
        <w:rPr>
          <w:rFonts w:ascii="Arial" w:eastAsia="Times New Roman" w:hAnsi="Arial" w:cs="Arial"/>
          <w:color w:val="222222"/>
          <w:sz w:val="19"/>
          <w:szCs w:val="19"/>
        </w:rPr>
        <w:br/>
      </w:r>
      <w:r w:rsidRPr="00DF16A0">
        <w:rPr>
          <w:rFonts w:ascii="Arial" w:eastAsia="Times New Roman" w:hAnsi="Arial" w:cs="Arial"/>
          <w:b/>
          <w:color w:val="222222"/>
          <w:sz w:val="19"/>
          <w:szCs w:val="19"/>
          <w:shd w:val="clear" w:color="auto" w:fill="FFFFFF"/>
        </w:rPr>
        <w:t xml:space="preserve">Reviewer 2: Authors assessed some metabolic effects of increased glucocorticoid in combination with obesity induced by hyper-caloric feeding (in mice). Authors speculate that this combination of events is present in "many individuals". </w:t>
      </w:r>
      <w:proofErr w:type="gramStart"/>
      <w:r w:rsidRPr="00DF16A0">
        <w:rPr>
          <w:rFonts w:ascii="Arial" w:eastAsia="Times New Roman" w:hAnsi="Arial" w:cs="Arial"/>
          <w:b/>
          <w:color w:val="222222"/>
          <w:sz w:val="19"/>
          <w:szCs w:val="19"/>
          <w:shd w:val="clear" w:color="auto" w:fill="FFFFFF"/>
        </w:rPr>
        <w:t>Therefore</w:t>
      </w:r>
      <w:proofErr w:type="gramEnd"/>
      <w:r w:rsidRPr="00DF16A0">
        <w:rPr>
          <w:rFonts w:ascii="Arial" w:eastAsia="Times New Roman" w:hAnsi="Arial" w:cs="Arial"/>
          <w:b/>
          <w:color w:val="222222"/>
          <w:sz w:val="19"/>
          <w:szCs w:val="19"/>
          <w:shd w:val="clear" w:color="auto" w:fill="FFFFFF"/>
        </w:rPr>
        <w:t xml:space="preserve"> they propose that pre-clinical studies on this topic are needed. The results are very descriptive, in line with expectation, and no mechanism of action has been identified. Thus, this study is very descriptive and its results expected.</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Main criticisms:</w:t>
      </w:r>
      <w:r w:rsidRPr="00DF16A0">
        <w:rPr>
          <w:rFonts w:ascii="Arial" w:eastAsia="Times New Roman" w:hAnsi="Arial" w:cs="Arial"/>
          <w:color w:val="222222"/>
          <w:sz w:val="19"/>
          <w:szCs w:val="19"/>
        </w:rPr>
        <w:br/>
      </w:r>
      <w:r w:rsidRPr="00DF16A0">
        <w:rPr>
          <w:rFonts w:ascii="Arial" w:eastAsia="Times New Roman" w:hAnsi="Arial" w:cs="Arial"/>
          <w:color w:val="222222"/>
          <w:sz w:val="19"/>
          <w:szCs w:val="19"/>
          <w:shd w:val="clear" w:color="auto" w:fill="FFFFFF"/>
        </w:rPr>
        <w:t xml:space="preserve">1) If authors wanted to mimic the clinical glucocorticoid treatment in mice, then was the increase in circulating glucocorticoid content experimentally-induced in mice comparable to the level seen in humans undergoing glucocorticoid </w:t>
      </w:r>
      <w:commentRangeStart w:id="1"/>
      <w:r w:rsidRPr="00DF16A0">
        <w:rPr>
          <w:rFonts w:ascii="Arial" w:eastAsia="Times New Roman" w:hAnsi="Arial" w:cs="Arial"/>
          <w:color w:val="222222"/>
          <w:sz w:val="19"/>
          <w:szCs w:val="19"/>
          <w:shd w:val="clear" w:color="auto" w:fill="FFFFFF"/>
        </w:rPr>
        <w:t>therapy</w:t>
      </w:r>
      <w:commentRangeEnd w:id="1"/>
      <w:r w:rsidR="000C02F1">
        <w:rPr>
          <w:rStyle w:val="CommentReference"/>
        </w:rPr>
        <w:commentReference w:id="1"/>
      </w:r>
      <w:r w:rsidRPr="00DF16A0">
        <w:rPr>
          <w:rFonts w:ascii="Arial" w:eastAsia="Times New Roman" w:hAnsi="Arial" w:cs="Arial"/>
          <w:color w:val="222222"/>
          <w:sz w:val="19"/>
          <w:szCs w:val="19"/>
          <w:shd w:val="clear" w:color="auto" w:fill="FFFFFF"/>
        </w:rPr>
        <w:t>?</w:t>
      </w:r>
    </w:p>
    <w:p w14:paraId="2F45A66E" w14:textId="77777777" w:rsidR="008B31DB" w:rsidRDefault="008B31DB" w:rsidP="00DD20C6">
      <w:pPr>
        <w:rPr>
          <w:rFonts w:ascii="Arial" w:eastAsia="Times New Roman" w:hAnsi="Arial" w:cs="Arial"/>
          <w:color w:val="222222"/>
          <w:sz w:val="19"/>
          <w:szCs w:val="19"/>
          <w:shd w:val="clear" w:color="auto" w:fill="FFFFFF"/>
        </w:rPr>
      </w:pPr>
    </w:p>
    <w:p w14:paraId="1E0EA527" w14:textId="7166D5BD" w:rsidR="008B31DB" w:rsidRDefault="008B31DB" w:rsidP="00DD20C6">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F50F5D">
        <w:rPr>
          <w:rFonts w:ascii="Arial" w:eastAsia="Times New Roman" w:hAnsi="Arial" w:cs="Arial"/>
          <w:color w:val="FF0000"/>
          <w:sz w:val="19"/>
          <w:szCs w:val="19"/>
          <w:shd w:val="clear" w:color="auto" w:fill="FFFFFF"/>
        </w:rPr>
        <w:t xml:space="preserve"> We measured intake of dexamethasone weekly throughout the study and found that mice were receiving less than 1mg/kg/d. Though this is at the high end, it is within the clinical range administered to humans</w:t>
      </w:r>
      <w:r w:rsidR="00B37AB0">
        <w:rPr>
          <w:rFonts w:ascii="Arial" w:eastAsia="Times New Roman" w:hAnsi="Arial" w:cs="Arial"/>
          <w:color w:val="FF0000"/>
          <w:sz w:val="19"/>
          <w:szCs w:val="19"/>
          <w:shd w:val="clear" w:color="auto" w:fill="FFFFFF"/>
        </w:rPr>
        <w:t>, which is generally</w:t>
      </w:r>
      <w:r w:rsidR="00F50F5D">
        <w:rPr>
          <w:rFonts w:ascii="Arial" w:eastAsia="Times New Roman" w:hAnsi="Arial" w:cs="Arial"/>
          <w:color w:val="FF0000"/>
          <w:sz w:val="19"/>
          <w:szCs w:val="19"/>
          <w:shd w:val="clear" w:color="auto" w:fill="FFFFFF"/>
        </w:rPr>
        <w:t xml:space="preserve"> from </w:t>
      </w:r>
      <w:r w:rsidR="00B37AB0">
        <w:rPr>
          <w:rFonts w:ascii="Arial" w:eastAsia="Times New Roman" w:hAnsi="Arial" w:cs="Arial"/>
          <w:color w:val="FF0000"/>
          <w:sz w:val="19"/>
          <w:szCs w:val="19"/>
          <w:shd w:val="clear" w:color="auto" w:fill="FFFFFF"/>
        </w:rPr>
        <w:t>0.75-9mg/d</w:t>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and up to 3mg/kg/d (~210mg for an average American male), depending on the patient’s condition</w:t>
      </w:r>
      <w:r w:rsidR="000649C6">
        <w:rPr>
          <w:rFonts w:ascii="Arial" w:eastAsia="Times New Roman" w:hAnsi="Arial" w:cs="Arial"/>
          <w:color w:val="FF0000"/>
          <w:sz w:val="19"/>
          <w:szCs w:val="19"/>
          <w:shd w:val="clear" w:color="auto" w:fill="FFFFFF"/>
        </w:rPr>
        <w:t xml:space="preserve"> </w:t>
      </w:r>
      <w:r w:rsidR="00CC3862">
        <w:rPr>
          <w:rFonts w:ascii="Arial" w:eastAsia="Times New Roman" w:hAnsi="Arial" w:cs="Arial"/>
          <w:color w:val="FF0000"/>
          <w:sz w:val="19"/>
          <w:szCs w:val="19"/>
          <w:shd w:val="clear" w:color="auto" w:fill="FFFFFF"/>
        </w:rPr>
        <w:fldChar w:fldCharType="begin" w:fldLock="1"/>
      </w:r>
      <w:r w:rsidR="00C66EAE">
        <w:rPr>
          <w:rFonts w:ascii="Arial" w:eastAsia="Times New Roman" w:hAnsi="Arial" w:cs="Arial"/>
          <w:color w:val="FF0000"/>
          <w:sz w:val="19"/>
          <w:szCs w:val="19"/>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"mendeley" : { "formattedCitation" : "(2,3)", "plainTextFormattedCitation" : "(2,3)", "previouslyFormattedCitation" : "(2,3)" }, "properties" : {  }, "schema" : "https://github.com/citation-style-language/schema/raw/master/csl-citation.json" }</w:instrText>
      </w:r>
      <w:r w:rsidR="00CC3862">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color w:val="FF0000"/>
          <w:sz w:val="19"/>
          <w:szCs w:val="19"/>
          <w:shd w:val="clear" w:color="auto" w:fill="FFFFFF"/>
        </w:rPr>
        <w:t>(2,3)</w:t>
      </w:r>
      <w:r w:rsidR="00CC3862">
        <w:rPr>
          <w:rFonts w:ascii="Arial" w:eastAsia="Times New Roman" w:hAnsi="Arial" w:cs="Arial"/>
          <w:color w:val="FF0000"/>
          <w:sz w:val="19"/>
          <w:szCs w:val="19"/>
          <w:shd w:val="clear" w:color="auto" w:fill="FFFFFF"/>
        </w:rPr>
        <w:fldChar w:fldCharType="end"/>
      </w:r>
      <w:r w:rsidR="00F50F5D">
        <w:rPr>
          <w:rFonts w:ascii="Arial" w:eastAsia="Times New Roman" w:hAnsi="Arial" w:cs="Arial"/>
          <w:color w:val="FF0000"/>
          <w:sz w:val="19"/>
          <w:szCs w:val="19"/>
          <w:shd w:val="clear" w:color="auto" w:fill="FFFFFF"/>
        </w:rPr>
        <w:t xml:space="preserve">. </w:t>
      </w:r>
      <w:r w:rsidR="00B37AB0">
        <w:rPr>
          <w:rFonts w:ascii="Arial" w:eastAsia="Times New Roman" w:hAnsi="Arial" w:cs="Arial"/>
          <w:color w:val="FF0000"/>
          <w:sz w:val="19"/>
          <w:szCs w:val="19"/>
          <w:shd w:val="clear" w:color="auto" w:fill="FFFFFF"/>
        </w:rPr>
        <w:t>Please see below for references.</w:t>
      </w:r>
    </w:p>
    <w:p w14:paraId="45C4669B" w14:textId="77777777" w:rsidR="00F8420F" w:rsidRDefault="00F8420F" w:rsidP="00DD20C6">
      <w:pPr>
        <w:rPr>
          <w:rFonts w:ascii="Arial" w:eastAsia="Times New Roman" w:hAnsi="Arial" w:cs="Arial"/>
          <w:color w:val="FF0000"/>
          <w:sz w:val="19"/>
          <w:szCs w:val="19"/>
          <w:shd w:val="clear" w:color="auto" w:fill="FFFFFF"/>
        </w:rPr>
      </w:pPr>
    </w:p>
    <w:p w14:paraId="5BD5002A" w14:textId="42E0A4C3" w:rsidR="00C66EAE" w:rsidRPr="00C66EAE" w:rsidRDefault="00CC3862" w:rsidP="00C66EAE">
      <w:pPr>
        <w:widowControl w:val="0"/>
        <w:autoSpaceDE w:val="0"/>
        <w:autoSpaceDN w:val="0"/>
        <w:adjustRightInd w:val="0"/>
        <w:ind w:left="640" w:hanging="640"/>
        <w:rPr>
          <w:rFonts w:ascii="Arial" w:eastAsia="Times New Roman" w:hAnsi="Arial" w:cs="Arial"/>
          <w:noProof/>
          <w:sz w:val="20"/>
        </w:rPr>
      </w:pPr>
      <w:r>
        <w:rPr>
          <w:rFonts w:ascii="Arial" w:eastAsia="Times New Roman" w:hAnsi="Arial" w:cs="Arial"/>
          <w:color w:val="FF0000"/>
          <w:sz w:val="19"/>
          <w:szCs w:val="19"/>
          <w:shd w:val="clear" w:color="auto" w:fill="FFFFFF"/>
        </w:rPr>
        <w:fldChar w:fldCharType="begin" w:fldLock="1"/>
      </w:r>
      <w:r>
        <w:rPr>
          <w:rFonts w:ascii="Arial" w:eastAsia="Times New Roman" w:hAnsi="Arial" w:cs="Arial"/>
          <w:color w:val="FF0000"/>
          <w:sz w:val="19"/>
          <w:szCs w:val="19"/>
          <w:shd w:val="clear" w:color="auto" w:fill="FFFFFF"/>
        </w:rPr>
        <w:instrText xml:space="preserve">ADDIN Mendeley Bibliography CSL_BIBLIOGRAPHY </w:instrText>
      </w:r>
      <w:r>
        <w:rPr>
          <w:rFonts w:ascii="Arial" w:eastAsia="Times New Roman" w:hAnsi="Arial" w:cs="Arial"/>
          <w:color w:val="FF0000"/>
          <w:sz w:val="19"/>
          <w:szCs w:val="19"/>
          <w:shd w:val="clear" w:color="auto" w:fill="FFFFFF"/>
        </w:rPr>
        <w:fldChar w:fldCharType="separate"/>
      </w:r>
      <w:r w:rsidR="00C66EAE" w:rsidRPr="00C66EAE">
        <w:rPr>
          <w:rFonts w:ascii="Arial" w:eastAsia="Times New Roman" w:hAnsi="Arial" w:cs="Arial"/>
          <w:noProof/>
          <w:sz w:val="20"/>
        </w:rPr>
        <w:t xml:space="preserve">1. </w:t>
      </w:r>
      <w:r w:rsidR="00C66EAE" w:rsidRPr="00C66EAE">
        <w:rPr>
          <w:rFonts w:ascii="Arial" w:eastAsia="Times New Roman" w:hAnsi="Arial" w:cs="Arial"/>
          <w:noProof/>
          <w:sz w:val="20"/>
        </w:rPr>
        <w:tab/>
      </w:r>
      <w:r w:rsidR="00C66EAE" w:rsidRPr="00C66EAE">
        <w:rPr>
          <w:rFonts w:ascii="Arial" w:eastAsia="Times New Roman" w:hAnsi="Arial" w:cs="Arial"/>
          <w:b/>
          <w:bCs/>
          <w:noProof/>
          <w:sz w:val="20"/>
        </w:rPr>
        <w:t>Lee SM, Bressler R.</w:t>
      </w:r>
      <w:r w:rsidR="00C66EAE" w:rsidRPr="00C66EAE">
        <w:rPr>
          <w:rFonts w:ascii="Arial" w:eastAsia="Times New Roman" w:hAnsi="Arial" w:cs="Arial"/>
          <w:noProof/>
          <w:sz w:val="20"/>
        </w:rPr>
        <w:t xml:space="preserve"> Prevention of diabetic nephropathy by diet control in the db/db mouse. </w:t>
      </w:r>
      <w:r w:rsidR="00C66EAE" w:rsidRPr="00C66EAE">
        <w:rPr>
          <w:rFonts w:ascii="Arial" w:eastAsia="Times New Roman" w:hAnsi="Arial" w:cs="Arial"/>
          <w:i/>
          <w:iCs/>
          <w:noProof/>
          <w:sz w:val="20"/>
        </w:rPr>
        <w:t>Diabetes</w:t>
      </w:r>
      <w:r w:rsidR="00C66EAE" w:rsidRPr="00C66EAE">
        <w:rPr>
          <w:rFonts w:ascii="Arial" w:eastAsia="Times New Roman" w:hAnsi="Arial" w:cs="Arial"/>
          <w:noProof/>
          <w:sz w:val="20"/>
        </w:rPr>
        <w:t xml:space="preserve"> 1981;30(2):106–111.</w:t>
      </w:r>
    </w:p>
    <w:p w14:paraId="1574397B" w14:textId="77777777" w:rsidR="00C66EAE" w:rsidRPr="00C66EAE" w:rsidRDefault="00C66EAE" w:rsidP="00C66EAE">
      <w:pPr>
        <w:widowControl w:val="0"/>
        <w:autoSpaceDE w:val="0"/>
        <w:autoSpaceDN w:val="0"/>
        <w:adjustRightInd w:val="0"/>
        <w:ind w:left="640" w:hanging="640"/>
        <w:rPr>
          <w:rFonts w:ascii="Arial" w:eastAsia="Times New Roman" w:hAnsi="Arial" w:cs="Arial"/>
          <w:noProof/>
          <w:sz w:val="20"/>
        </w:rPr>
      </w:pPr>
      <w:r w:rsidRPr="00C66EAE">
        <w:rPr>
          <w:rFonts w:ascii="Arial" w:eastAsia="Times New Roman" w:hAnsi="Arial" w:cs="Arial"/>
          <w:noProof/>
          <w:sz w:val="20"/>
        </w:rPr>
        <w:t xml:space="preserve">2. </w:t>
      </w:r>
      <w:r w:rsidRPr="00C66EAE">
        <w:rPr>
          <w:rFonts w:ascii="Arial" w:eastAsia="Times New Roman" w:hAnsi="Arial" w:cs="Arial"/>
          <w:noProof/>
          <w:sz w:val="20"/>
        </w:rPr>
        <w:tab/>
      </w:r>
      <w:r w:rsidRPr="00C66EAE">
        <w:rPr>
          <w:rFonts w:ascii="Arial" w:eastAsia="Times New Roman" w:hAnsi="Arial" w:cs="Arial"/>
          <w:b/>
          <w:bCs/>
          <w:noProof/>
          <w:sz w:val="20"/>
        </w:rPr>
        <w:t>Tyrrell JB, Findling JW, Aron DC, Fitzgerald PA, Forsham PH.</w:t>
      </w:r>
      <w:r w:rsidRPr="00C66EAE">
        <w:rPr>
          <w:rFonts w:ascii="Arial" w:eastAsia="Times New Roman" w:hAnsi="Arial" w:cs="Arial"/>
          <w:noProof/>
          <w:sz w:val="20"/>
        </w:rPr>
        <w:t xml:space="preserve"> An overnight high-dose dexamethasone suppression test for rapid differential diagnosis of Cushing’s syndrome. </w:t>
      </w:r>
      <w:r w:rsidRPr="00C66EAE">
        <w:rPr>
          <w:rFonts w:ascii="Arial" w:eastAsia="Times New Roman" w:hAnsi="Arial" w:cs="Arial"/>
          <w:i/>
          <w:iCs/>
          <w:noProof/>
          <w:sz w:val="20"/>
        </w:rPr>
        <w:t>Ann.Intern.Med.</w:t>
      </w:r>
      <w:r w:rsidRPr="00C66EAE">
        <w:rPr>
          <w:rFonts w:ascii="Arial" w:eastAsia="Times New Roman" w:hAnsi="Arial" w:cs="Arial"/>
          <w:noProof/>
          <w:sz w:val="20"/>
        </w:rPr>
        <w:t xml:space="preserve"> 1986;104:180–186.</w:t>
      </w:r>
    </w:p>
    <w:p w14:paraId="26CDDE94" w14:textId="77777777" w:rsidR="00C66EAE" w:rsidRPr="00C66EAE" w:rsidRDefault="00C66EAE" w:rsidP="00C66EAE">
      <w:pPr>
        <w:widowControl w:val="0"/>
        <w:autoSpaceDE w:val="0"/>
        <w:autoSpaceDN w:val="0"/>
        <w:adjustRightInd w:val="0"/>
        <w:ind w:left="640" w:hanging="640"/>
        <w:rPr>
          <w:rFonts w:ascii="Arial" w:hAnsi="Arial" w:cs="Arial"/>
          <w:noProof/>
          <w:sz w:val="20"/>
        </w:rPr>
      </w:pPr>
      <w:r w:rsidRPr="00C66EAE">
        <w:rPr>
          <w:rFonts w:ascii="Arial" w:eastAsia="Times New Roman" w:hAnsi="Arial" w:cs="Arial"/>
          <w:noProof/>
          <w:sz w:val="20"/>
        </w:rPr>
        <w:t xml:space="preserve">3. </w:t>
      </w:r>
      <w:r w:rsidRPr="00C66EAE">
        <w:rPr>
          <w:rFonts w:ascii="Arial" w:eastAsia="Times New Roman" w:hAnsi="Arial" w:cs="Arial"/>
          <w:noProof/>
          <w:sz w:val="20"/>
        </w:rPr>
        <w:tab/>
      </w:r>
      <w:r w:rsidRPr="00C66EAE">
        <w:rPr>
          <w:rFonts w:ascii="Arial" w:eastAsia="Times New Roman" w:hAnsi="Arial" w:cs="Arial"/>
          <w:b/>
          <w:bCs/>
          <w:noProof/>
          <w:sz w:val="20"/>
        </w:rPr>
        <w:t>Fleseriu M, Biller BMK, Findling JW, Molitch ME, Schteingart DE, Gross C, Auchus R, Bailey T, Biller BMK, Carroll T, Colleran K, Fein H, Findling JW, Fleseriu M, Hamrahian A, Katznelson L, Kerr J, Kipnes M, Kirschner L, Koch C, Lerman S, Lyons T, McPhaul M, Molitch ME, Schteingart DE, Vaughan TB, Weiss R.</w:t>
      </w:r>
      <w:r w:rsidRPr="00C66EAE">
        <w:rPr>
          <w:rFonts w:ascii="Arial" w:eastAsia="Times New Roman" w:hAnsi="Arial" w:cs="Arial"/>
          <w:noProof/>
          <w:sz w:val="20"/>
        </w:rPr>
        <w:t xml:space="preserve"> Mifepristone, a Glucocorticoid Receptor Antagonist, Produces Clinical and Metabolic Benefits in Patients with Cushing’s Syndrome. </w:t>
      </w:r>
      <w:r w:rsidRPr="00C66EAE">
        <w:rPr>
          <w:rFonts w:ascii="Arial" w:eastAsia="Times New Roman" w:hAnsi="Arial" w:cs="Arial"/>
          <w:i/>
          <w:iCs/>
          <w:noProof/>
          <w:sz w:val="20"/>
        </w:rPr>
        <w:t>J. Clin. Endocrinol. Metab.</w:t>
      </w:r>
      <w:r w:rsidRPr="00C66EAE">
        <w:rPr>
          <w:rFonts w:ascii="Arial" w:eastAsia="Times New Roman" w:hAnsi="Arial" w:cs="Arial"/>
          <w:noProof/>
          <w:sz w:val="20"/>
        </w:rPr>
        <w:t xml:space="preserve"> 2012;97(6):2039–2049.</w:t>
      </w:r>
    </w:p>
    <w:p w14:paraId="10E770A8" w14:textId="1122ABB3" w:rsidR="00CC3862" w:rsidRDefault="00CC3862" w:rsidP="00C66EAE">
      <w:pPr>
        <w:widowControl w:val="0"/>
        <w:autoSpaceDE w:val="0"/>
        <w:autoSpaceDN w:val="0"/>
        <w:adjustRightInd w:val="0"/>
        <w:ind w:left="640" w:hanging="640"/>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fldChar w:fldCharType="end"/>
      </w:r>
      <w:r>
        <w:rPr>
          <w:rFonts w:ascii="Arial" w:eastAsia="Times New Roman" w:hAnsi="Arial" w:cs="Arial"/>
          <w:color w:val="FF0000"/>
          <w:sz w:val="19"/>
          <w:szCs w:val="19"/>
          <w:shd w:val="clear" w:color="auto" w:fill="FFFFFF"/>
        </w:rPr>
        <w:t xml:space="preserve">Please also see: </w:t>
      </w:r>
      <w:r w:rsidRPr="00CC3862">
        <w:rPr>
          <w:rFonts w:ascii="Arial" w:eastAsia="Times New Roman" w:hAnsi="Arial" w:cs="Arial"/>
          <w:color w:val="FF0000"/>
          <w:sz w:val="19"/>
          <w:szCs w:val="19"/>
          <w:shd w:val="clear" w:color="auto" w:fill="FFFFFF"/>
        </w:rPr>
        <w:t>https://reference.medscape.com/drug/decadron-dexamethasone-intensol-dexamethasone-342741</w:t>
      </w:r>
    </w:p>
    <w:p w14:paraId="1E0F5CBD" w14:textId="77777777" w:rsidR="00B37AB0" w:rsidRDefault="00B37AB0" w:rsidP="00DD20C6">
      <w:pPr>
        <w:rPr>
          <w:rFonts w:ascii="Arial" w:eastAsia="Times New Roman" w:hAnsi="Arial" w:cs="Arial"/>
          <w:color w:val="FF0000"/>
          <w:sz w:val="19"/>
          <w:szCs w:val="19"/>
          <w:shd w:val="clear" w:color="auto" w:fill="FFFFFF"/>
        </w:rPr>
      </w:pPr>
    </w:p>
    <w:p w14:paraId="3627F3DD" w14:textId="324C4590"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2) What is the novelty of this study?</w:t>
      </w:r>
    </w:p>
    <w:p w14:paraId="1D9EA8B5" w14:textId="77777777" w:rsidR="008B31DB" w:rsidRDefault="008B31DB" w:rsidP="00DD20C6">
      <w:pPr>
        <w:rPr>
          <w:rFonts w:ascii="Arial" w:eastAsia="Times New Roman" w:hAnsi="Arial" w:cs="Arial"/>
          <w:color w:val="222222"/>
          <w:sz w:val="19"/>
          <w:szCs w:val="19"/>
          <w:shd w:val="clear" w:color="auto" w:fill="FFFFFF"/>
        </w:rPr>
      </w:pPr>
    </w:p>
    <w:p w14:paraId="4D253A5B" w14:textId="77777777"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p>
    <w:p w14:paraId="1D4E1A0C" w14:textId="542108CE" w:rsidR="008B31DB" w:rsidRDefault="008B31DB" w:rsidP="00DD20C6">
      <w:pPr>
        <w:rPr>
          <w:rFonts w:ascii="Arial" w:eastAsia="Times New Roman" w:hAnsi="Arial" w:cs="Arial"/>
          <w:color w:val="222222"/>
          <w:sz w:val="19"/>
          <w:szCs w:val="19"/>
          <w:shd w:val="clear" w:color="auto" w:fill="FFFFFF"/>
        </w:rPr>
      </w:pPr>
    </w:p>
    <w:p w14:paraId="2B41E8B6" w14:textId="77777777" w:rsidR="008B31DB" w:rsidRDefault="00DD20C6" w:rsidP="00DD20C6">
      <w:pPr>
        <w:rPr>
          <w:rFonts w:ascii="Arial" w:eastAsia="Times New Roman" w:hAnsi="Arial" w:cs="Arial"/>
          <w:color w:val="222222"/>
          <w:sz w:val="19"/>
          <w:szCs w:val="19"/>
          <w:shd w:val="clear" w:color="auto" w:fill="FFFFFF"/>
        </w:rPr>
      </w:pPr>
      <w:r w:rsidRPr="00DD20C6">
        <w:rPr>
          <w:rFonts w:ascii="Arial" w:eastAsia="Times New Roman" w:hAnsi="Arial" w:cs="Arial"/>
          <w:color w:val="222222"/>
          <w:sz w:val="19"/>
          <w:szCs w:val="19"/>
          <w:shd w:val="clear" w:color="auto" w:fill="FFFFFF"/>
        </w:rPr>
        <w:t xml:space="preserve">3) Fig. 1A: In relative terms, insulin-induced changes in </w:t>
      </w:r>
      <w:proofErr w:type="spellStart"/>
      <w:r w:rsidRPr="00DD20C6">
        <w:rPr>
          <w:rFonts w:ascii="Arial" w:eastAsia="Times New Roman" w:hAnsi="Arial" w:cs="Arial"/>
          <w:color w:val="222222"/>
          <w:sz w:val="19"/>
          <w:szCs w:val="19"/>
          <w:shd w:val="clear" w:color="auto" w:fill="FFFFFF"/>
        </w:rPr>
        <w:t>glycemia</w:t>
      </w:r>
      <w:proofErr w:type="spellEnd"/>
      <w:r w:rsidRPr="00DD20C6">
        <w:rPr>
          <w:rFonts w:ascii="Arial" w:eastAsia="Times New Roman" w:hAnsi="Arial" w:cs="Arial"/>
          <w:color w:val="222222"/>
          <w:sz w:val="19"/>
          <w:szCs w:val="19"/>
          <w:shd w:val="clear" w:color="auto" w:fill="FFFFFF"/>
        </w:rPr>
        <w:t xml:space="preserve"> are similar between the 4 groups. Please, show data as percentage change over basal.</w:t>
      </w:r>
    </w:p>
    <w:p w14:paraId="36541E74" w14:textId="08492ADE" w:rsidR="008B31DB" w:rsidRDefault="008B31DB" w:rsidP="00DD20C6">
      <w:pPr>
        <w:rPr>
          <w:rFonts w:ascii="Arial" w:eastAsia="Times New Roman" w:hAnsi="Arial" w:cs="Arial"/>
          <w:color w:val="222222"/>
          <w:sz w:val="19"/>
          <w:szCs w:val="19"/>
          <w:shd w:val="clear" w:color="auto" w:fill="FFFFFF"/>
        </w:rPr>
      </w:pPr>
    </w:p>
    <w:p w14:paraId="283C8F59" w14:textId="6A7E95B8"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662C0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Dexamethasone leads lower glucose clearance in both lean and obese mice; however, in the lean mice this difference is not significant between the treatment groups</w:t>
      </w:r>
      <w:r w:rsidR="00C3439A">
        <w:rPr>
          <w:rFonts w:ascii="Arial" w:eastAsia="Times New Roman" w:hAnsi="Arial" w:cs="Arial"/>
          <w:color w:val="FF0000"/>
          <w:sz w:val="19"/>
          <w:szCs w:val="19"/>
          <w:shd w:val="clear" w:color="auto" w:fill="FFFFFF"/>
        </w:rPr>
        <w:t xml:space="preserve"> </w:t>
      </w:r>
      <w:bookmarkStart w:id="2" w:name="_GoBack"/>
      <w:bookmarkEnd w:id="2"/>
      <w:r w:rsidR="00C3439A">
        <w:rPr>
          <w:rFonts w:ascii="Arial" w:eastAsia="Times New Roman" w:hAnsi="Arial" w:cs="Arial"/>
          <w:color w:val="FF0000"/>
          <w:sz w:val="19"/>
          <w:szCs w:val="19"/>
          <w:shd w:val="clear" w:color="auto" w:fill="FFFFFF"/>
        </w:rPr>
        <w:t>(A)</w:t>
      </w:r>
      <w:r w:rsidR="009A335B">
        <w:rPr>
          <w:rFonts w:ascii="Arial" w:eastAsia="Times New Roman" w:hAnsi="Arial" w:cs="Arial"/>
          <w:color w:val="FF0000"/>
          <w:sz w:val="19"/>
          <w:szCs w:val="19"/>
          <w:shd w:val="clear" w:color="auto" w:fill="FFFFFF"/>
        </w:rPr>
        <w:t>. It is important to note that the insulin dose was high (2.5</w:t>
      </w:r>
      <w:r w:rsidR="005A68AD">
        <w:rPr>
          <w:rFonts w:ascii="Arial" w:eastAsia="Times New Roman" w:hAnsi="Arial" w:cs="Arial"/>
          <w:color w:val="FF0000"/>
          <w:sz w:val="19"/>
          <w:szCs w:val="19"/>
          <w:shd w:val="clear" w:color="auto" w:fill="FFFFFF"/>
        </w:rPr>
        <w:t xml:space="preserve"> </w:t>
      </w:r>
      <w:r w:rsidR="009A335B">
        <w:rPr>
          <w:rFonts w:ascii="Arial" w:eastAsia="Times New Roman" w:hAnsi="Arial" w:cs="Arial"/>
          <w:color w:val="FF0000"/>
          <w:sz w:val="19"/>
          <w:szCs w:val="19"/>
          <w:shd w:val="clear" w:color="auto" w:fill="FFFFFF"/>
        </w:rPr>
        <w:t xml:space="preserve">U/kg; </w:t>
      </w:r>
      <w:r w:rsidR="007325C6">
        <w:rPr>
          <w:rFonts w:ascii="Arial" w:eastAsia="Times New Roman" w:hAnsi="Arial" w:cs="Arial"/>
          <w:color w:val="FF0000"/>
          <w:sz w:val="19"/>
          <w:szCs w:val="19"/>
          <w:shd w:val="clear" w:color="auto" w:fill="FFFFFF"/>
        </w:rPr>
        <w:t>generally,</w:t>
      </w:r>
      <w:r w:rsidR="009A335B">
        <w:rPr>
          <w:rFonts w:ascii="Arial" w:eastAsia="Times New Roman" w:hAnsi="Arial" w:cs="Arial"/>
          <w:color w:val="FF0000"/>
          <w:sz w:val="19"/>
          <w:szCs w:val="19"/>
          <w:shd w:val="clear" w:color="auto" w:fill="FFFFFF"/>
        </w:rPr>
        <w:t xml:space="preserve"> for chow mice we give 0.75-1</w:t>
      </w:r>
      <w:r w:rsidR="005A68AD">
        <w:rPr>
          <w:rFonts w:ascii="Arial" w:eastAsia="Times New Roman" w:hAnsi="Arial" w:cs="Arial"/>
          <w:color w:val="FF0000"/>
          <w:sz w:val="19"/>
          <w:szCs w:val="19"/>
          <w:shd w:val="clear" w:color="auto" w:fill="FFFFFF"/>
        </w:rPr>
        <w:t xml:space="preserve">.0 </w:t>
      </w:r>
      <w:r w:rsidR="009A335B">
        <w:rPr>
          <w:rFonts w:ascii="Arial" w:eastAsia="Times New Roman" w:hAnsi="Arial" w:cs="Arial"/>
          <w:color w:val="FF0000"/>
          <w:sz w:val="19"/>
          <w:szCs w:val="19"/>
          <w:shd w:val="clear" w:color="auto" w:fill="FFFFFF"/>
        </w:rPr>
        <w:t>U/kg) since obesity is known to cause insulin resistance and these animals may not respond to lower doses which may prevent the observance of changes between the obese treatment groups. Since we wanted to compare all 4 groups we administered the same dose. However, at a lower dose of insulin we do see significantly lower glucose clearance in the dexamethasone-treated, chow-fed mice when compared to controls</w:t>
      </w:r>
      <w:r w:rsidR="00C3439A">
        <w:rPr>
          <w:rFonts w:ascii="Arial" w:eastAsia="Times New Roman" w:hAnsi="Arial" w:cs="Arial"/>
          <w:color w:val="FF0000"/>
          <w:sz w:val="19"/>
          <w:szCs w:val="19"/>
          <w:shd w:val="clear" w:color="auto" w:fill="FFFFFF"/>
        </w:rPr>
        <w:t xml:space="preserve"> (B)</w:t>
      </w:r>
      <w:r w:rsidR="009A335B">
        <w:rPr>
          <w:rFonts w:ascii="Arial" w:eastAsia="Times New Roman" w:hAnsi="Arial" w:cs="Arial"/>
          <w:color w:val="FF0000"/>
          <w:sz w:val="19"/>
          <w:szCs w:val="19"/>
          <w:shd w:val="clear" w:color="auto" w:fill="FFFFFF"/>
        </w:rPr>
        <w:t>.</w:t>
      </w:r>
      <w:r w:rsidR="007325C6">
        <w:rPr>
          <w:rFonts w:ascii="Arial" w:eastAsia="Times New Roman" w:hAnsi="Arial" w:cs="Arial"/>
          <w:color w:val="FF0000"/>
          <w:sz w:val="19"/>
          <w:szCs w:val="19"/>
          <w:shd w:val="clear" w:color="auto" w:fill="FFFFFF"/>
        </w:rPr>
        <w:t xml:space="preserve"> </w:t>
      </w:r>
    </w:p>
    <w:p w14:paraId="79FE2C56" w14:textId="1A2BC8BF" w:rsidR="00BC3336" w:rsidRDefault="00C3439A" w:rsidP="008B31DB">
      <w:pPr>
        <w:rPr>
          <w:rFonts w:ascii="Arial" w:eastAsia="Times New Roman" w:hAnsi="Arial" w:cs="Arial"/>
          <w:color w:val="FF0000"/>
          <w:sz w:val="19"/>
          <w:szCs w:val="19"/>
          <w:shd w:val="clear" w:color="auto" w:fill="FFFFFF"/>
        </w:rPr>
      </w:pPr>
      <w:r>
        <w:rPr>
          <w:rFonts w:ascii="Arial" w:eastAsia="Times New Roman" w:hAnsi="Arial" w:cs="Arial"/>
          <w:noProof/>
          <w:color w:val="222222"/>
          <w:sz w:val="19"/>
          <w:szCs w:val="19"/>
          <w:shd w:val="clear" w:color="auto" w:fill="FFFFFF"/>
        </w:rPr>
        <w:drawing>
          <wp:inline distT="0" distB="0" distL="0" distR="0" wp14:anchorId="1CC11431" wp14:editId="3630563F">
            <wp:extent cx="2337435" cy="1618685"/>
            <wp:effectExtent l="0" t="0" r="0" b="0"/>
            <wp:docPr id="1" name="Picture 1" descr="/Volumes/SPH/NS/BridgesLab/Harvey/Mouse Work/Dexamethasone Treatment/Combined NCD and HFD/ITT/figures/itt-lineplot-normaliz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SPH/NS/BridgesLab/Harvey/Mouse Work/Dexamethasone Treatment/Combined NCD and HFD/ITT/figures/itt-lineplot-normalize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4291" cy="1637283"/>
                    </a:xfrm>
                    <a:prstGeom prst="rect">
                      <a:avLst/>
                    </a:prstGeom>
                    <a:noFill/>
                    <a:ln>
                      <a:noFill/>
                    </a:ln>
                  </pic:spPr>
                </pic:pic>
              </a:graphicData>
            </a:graphic>
          </wp:inline>
        </w:drawing>
      </w:r>
      <w:r>
        <w:rPr>
          <w:rFonts w:ascii="Arial" w:eastAsia="Times New Roman" w:hAnsi="Arial" w:cs="Arial"/>
          <w:noProof/>
          <w:color w:val="FF0000"/>
          <w:sz w:val="19"/>
          <w:szCs w:val="19"/>
        </w:rPr>
        <mc:AlternateContent>
          <mc:Choice Requires="wps">
            <w:drawing>
              <wp:anchor distT="0" distB="0" distL="114300" distR="114300" simplePos="0" relativeHeight="251665408" behindDoc="0" locked="0" layoutInCell="1" allowOverlap="1" wp14:anchorId="50D1E6D9" wp14:editId="611EF566">
                <wp:simplePos x="0" y="0"/>
                <wp:positionH relativeFrom="column">
                  <wp:posOffset>-62865</wp:posOffset>
                </wp:positionH>
                <wp:positionV relativeFrom="paragraph">
                  <wp:posOffset>116840</wp:posOffset>
                </wp:positionV>
                <wp:extent cx="44577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457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7E8B99" w14:textId="52593947" w:rsidR="00C3439A" w:rsidRDefault="00C3439A">
                            <w:r>
                              <w:t>A</w:t>
                            </w:r>
                            <w:r>
                              <w:tab/>
                            </w:r>
                            <w:r>
                              <w:tab/>
                            </w:r>
                            <w:r>
                              <w:tab/>
                            </w:r>
                            <w:r>
                              <w:tab/>
                            </w:r>
                            <w: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1E6D9" id="Text Box 18" o:spid="_x0000_s1030" type="#_x0000_t202" style="position:absolute;margin-left:-4.95pt;margin-top:9.2pt;width:351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" filled="f" stroked="f">
                <v:textbox>
                  <w:txbxContent>
                    <w:p w14:paraId="397E8B99" w14:textId="52593947" w:rsidR="00C3439A" w:rsidRDefault="00C3439A">
                      <w:r>
                        <w:t>A</w:t>
                      </w:r>
                      <w:r>
                        <w:tab/>
                      </w:r>
                      <w:r>
                        <w:tab/>
                      </w:r>
                      <w:r>
                        <w:tab/>
                      </w:r>
                      <w:r>
                        <w:tab/>
                      </w:r>
                      <w:r>
                        <w:tab/>
                        <w:t>B</w:t>
                      </w:r>
                    </w:p>
                  </w:txbxContent>
                </v:textbox>
                <w10:wrap type="square"/>
              </v:shape>
            </w:pict>
          </mc:Fallback>
        </mc:AlternateContent>
      </w:r>
      <w:r>
        <w:rPr>
          <w:rFonts w:ascii="Arial" w:eastAsia="Times New Roman" w:hAnsi="Arial" w:cs="Arial"/>
          <w:noProof/>
          <w:color w:val="FF0000"/>
          <w:sz w:val="19"/>
          <w:szCs w:val="19"/>
          <w:shd w:val="clear" w:color="auto" w:fill="FFFFFF"/>
        </w:rPr>
        <w:drawing>
          <wp:inline distT="0" distB="0" distL="0" distR="0" wp14:anchorId="604111AB" wp14:editId="3B4FCA1A">
            <wp:extent cx="2171452" cy="1531577"/>
            <wp:effectExtent l="0" t="0" r="0" b="0"/>
            <wp:docPr id="17" name="Picture 17" descr="../../../../../../../../Desktop/Screen%20Shot%202018-03-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3-22%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3232" cy="1546939"/>
                    </a:xfrm>
                    <a:prstGeom prst="rect">
                      <a:avLst/>
                    </a:prstGeom>
                    <a:noFill/>
                    <a:ln>
                      <a:noFill/>
                    </a:ln>
                  </pic:spPr>
                </pic:pic>
              </a:graphicData>
            </a:graphic>
          </wp:inline>
        </w:drawing>
      </w:r>
    </w:p>
    <w:p w14:paraId="7B2B6943" w14:textId="6F803C66" w:rsidR="00DD20C6" w:rsidRPr="001E44AD" w:rsidRDefault="00DD20C6" w:rsidP="00DD20C6">
      <w:pPr>
        <w:rPr>
          <w:rFonts w:ascii="Arial" w:eastAsia="Times New Roman" w:hAnsi="Arial" w:cs="Arial"/>
          <w:color w:val="222222"/>
          <w:sz w:val="19"/>
          <w:szCs w:val="19"/>
        </w:rPr>
      </w:pPr>
      <w:r w:rsidRPr="00DD20C6">
        <w:rPr>
          <w:rFonts w:ascii="Arial" w:eastAsia="Times New Roman" w:hAnsi="Arial" w:cs="Arial"/>
          <w:color w:val="222222"/>
          <w:sz w:val="19"/>
          <w:szCs w:val="19"/>
        </w:rPr>
        <w:br/>
      </w:r>
      <w:r w:rsidRPr="00DD20C6">
        <w:rPr>
          <w:rFonts w:ascii="Arial" w:eastAsia="Times New Roman" w:hAnsi="Arial" w:cs="Arial"/>
          <w:color w:val="222222"/>
          <w:sz w:val="19"/>
          <w:szCs w:val="19"/>
          <w:shd w:val="clear" w:color="auto" w:fill="FFFFFF"/>
        </w:rPr>
        <w:t>4) Fig. 1C-F: What is the effect of glucocorticoid treatment on these parameters in NCD mice? Are these effects exacerbated in HFD?</w:t>
      </w:r>
    </w:p>
    <w:p w14:paraId="4B721AB6" w14:textId="77777777" w:rsidR="00843B64" w:rsidRDefault="00843B64"/>
    <w:p w14:paraId="5EC88EAF" w14:textId="5911E926" w:rsidR="008B31DB" w:rsidRDefault="008B31DB" w:rsidP="008B31DB">
      <w:pPr>
        <w:rPr>
          <w:rFonts w:ascii="Arial" w:eastAsia="Times New Roman" w:hAnsi="Arial" w:cs="Arial"/>
          <w:color w:val="FF0000"/>
          <w:sz w:val="19"/>
          <w:szCs w:val="19"/>
          <w:shd w:val="clear" w:color="auto" w:fill="FFFFFF"/>
        </w:rPr>
      </w:pPr>
      <w:r>
        <w:rPr>
          <w:rFonts w:ascii="Arial" w:eastAsia="Times New Roman" w:hAnsi="Arial" w:cs="Arial"/>
          <w:color w:val="FF0000"/>
          <w:sz w:val="19"/>
          <w:szCs w:val="19"/>
          <w:shd w:val="clear" w:color="auto" w:fill="FFFFFF"/>
        </w:rPr>
        <w:t>Response:</w:t>
      </w:r>
      <w:r w:rsidR="00272449">
        <w:rPr>
          <w:rFonts w:ascii="Arial" w:eastAsia="Times New Roman" w:hAnsi="Arial" w:cs="Arial"/>
          <w:color w:val="FF0000"/>
          <w:sz w:val="19"/>
          <w:szCs w:val="19"/>
          <w:shd w:val="clear" w:color="auto" w:fill="FFFFFF"/>
        </w:rPr>
        <w:t xml:space="preserve"> It is difficult</w:t>
      </w:r>
      <w:r w:rsidR="00BC3336">
        <w:rPr>
          <w:rFonts w:ascii="Arial" w:eastAsia="Times New Roman" w:hAnsi="Arial" w:cs="Arial"/>
          <w:color w:val="FF0000"/>
          <w:sz w:val="19"/>
          <w:szCs w:val="19"/>
          <w:shd w:val="clear" w:color="auto" w:fill="FFFFFF"/>
        </w:rPr>
        <w:t xml:space="preserve"> to interpret data from the chow-fed</w:t>
      </w:r>
      <w:r w:rsidR="007508B2">
        <w:rPr>
          <w:rFonts w:ascii="Arial" w:eastAsia="Times New Roman" w:hAnsi="Arial" w:cs="Arial"/>
          <w:color w:val="FF0000"/>
          <w:sz w:val="19"/>
          <w:szCs w:val="19"/>
          <w:shd w:val="clear" w:color="auto" w:fill="FFFFFF"/>
        </w:rPr>
        <w:t xml:space="preserve"> (lean)</w:t>
      </w:r>
      <w:r w:rsidR="00BC3336">
        <w:rPr>
          <w:rFonts w:ascii="Arial" w:eastAsia="Times New Roman" w:hAnsi="Arial" w:cs="Arial"/>
          <w:color w:val="FF0000"/>
          <w:sz w:val="19"/>
          <w:szCs w:val="19"/>
          <w:shd w:val="clear" w:color="auto" w:fill="FFFFFF"/>
        </w:rPr>
        <w:t xml:space="preserve"> animals in the clamp as the controls and dexamethasone treated animals had differences insulin clearance rates. Therefore, even though the groups were given the same dose, </w:t>
      </w:r>
      <w:r w:rsidR="007508B2">
        <w:rPr>
          <w:rFonts w:ascii="Arial" w:eastAsia="Times New Roman" w:hAnsi="Arial" w:cs="Arial"/>
          <w:color w:val="FF0000"/>
          <w:sz w:val="19"/>
          <w:szCs w:val="19"/>
          <w:shd w:val="clear" w:color="auto" w:fill="FFFFFF"/>
        </w:rPr>
        <w:t>the dex</w:t>
      </w:r>
      <w:r w:rsidR="00272449">
        <w:rPr>
          <w:rFonts w:ascii="Arial" w:eastAsia="Times New Roman" w:hAnsi="Arial" w:cs="Arial"/>
          <w:color w:val="FF0000"/>
          <w:sz w:val="19"/>
          <w:szCs w:val="19"/>
          <w:shd w:val="clear" w:color="auto" w:fill="FFFFFF"/>
        </w:rPr>
        <w:t>amethasone</w:t>
      </w:r>
      <w:r w:rsidR="007508B2">
        <w:rPr>
          <w:rFonts w:ascii="Arial" w:eastAsia="Times New Roman" w:hAnsi="Arial" w:cs="Arial"/>
          <w:color w:val="FF0000"/>
          <w:sz w:val="19"/>
          <w:szCs w:val="19"/>
          <w:shd w:val="clear" w:color="auto" w:fill="FFFFFF"/>
        </w:rPr>
        <w:t xml:space="preserve">-treated group </w:t>
      </w:r>
      <w:r w:rsidR="00272449">
        <w:rPr>
          <w:rFonts w:ascii="Arial" w:eastAsia="Times New Roman" w:hAnsi="Arial" w:cs="Arial"/>
          <w:color w:val="FF0000"/>
          <w:sz w:val="19"/>
          <w:szCs w:val="19"/>
          <w:shd w:val="clear" w:color="auto" w:fill="FFFFFF"/>
        </w:rPr>
        <w:t>cleared insulin more slowly</w:t>
      </w:r>
      <w:r w:rsidR="007508B2">
        <w:rPr>
          <w:rFonts w:ascii="Arial" w:eastAsia="Times New Roman" w:hAnsi="Arial" w:cs="Arial"/>
          <w:color w:val="FF0000"/>
          <w:sz w:val="19"/>
          <w:szCs w:val="19"/>
          <w:shd w:val="clear" w:color="auto" w:fill="FFFFFF"/>
        </w:rPr>
        <w:t xml:space="preserve"> than controls </w:t>
      </w:r>
      <w:r w:rsidR="00272449">
        <w:rPr>
          <w:rFonts w:ascii="Arial" w:eastAsia="Times New Roman" w:hAnsi="Arial" w:cs="Arial"/>
          <w:color w:val="FF0000"/>
          <w:sz w:val="19"/>
          <w:szCs w:val="19"/>
          <w:shd w:val="clear" w:color="auto" w:fill="FFFFFF"/>
        </w:rPr>
        <w:t>resulting in</w:t>
      </w:r>
      <w:r w:rsidR="007508B2">
        <w:rPr>
          <w:rFonts w:ascii="Arial" w:eastAsia="Times New Roman" w:hAnsi="Arial" w:cs="Arial"/>
          <w:color w:val="FF0000"/>
          <w:sz w:val="19"/>
          <w:szCs w:val="19"/>
          <w:shd w:val="clear" w:color="auto" w:fill="FFFFFF"/>
        </w:rPr>
        <w:t xml:space="preserve"> </w:t>
      </w:r>
      <w:r w:rsidR="00272449">
        <w:rPr>
          <w:rFonts w:ascii="Arial" w:eastAsia="Times New Roman" w:hAnsi="Arial" w:cs="Arial"/>
          <w:color w:val="FF0000"/>
          <w:sz w:val="19"/>
          <w:szCs w:val="19"/>
          <w:shd w:val="clear" w:color="auto" w:fill="FFFFFF"/>
        </w:rPr>
        <w:t>increased</w:t>
      </w:r>
      <w:r w:rsidR="007508B2">
        <w:rPr>
          <w:rFonts w:ascii="Arial" w:eastAsia="Times New Roman" w:hAnsi="Arial" w:cs="Arial"/>
          <w:color w:val="FF0000"/>
          <w:sz w:val="19"/>
          <w:szCs w:val="19"/>
          <w:shd w:val="clear" w:color="auto" w:fill="FFFFFF"/>
        </w:rPr>
        <w:t xml:space="preserve"> circulat</w:t>
      </w:r>
      <w:r w:rsidR="00272449">
        <w:rPr>
          <w:rFonts w:ascii="Arial" w:eastAsia="Times New Roman" w:hAnsi="Arial" w:cs="Arial"/>
          <w:color w:val="FF0000"/>
          <w:sz w:val="19"/>
          <w:szCs w:val="19"/>
          <w:shd w:val="clear" w:color="auto" w:fill="FFFFFF"/>
        </w:rPr>
        <w:t xml:space="preserve">ing levels throughout the clamp. </w:t>
      </w:r>
      <w:r w:rsidR="00961A9D">
        <w:rPr>
          <w:rFonts w:ascii="Arial" w:eastAsia="Times New Roman" w:hAnsi="Arial" w:cs="Arial"/>
          <w:color w:val="FF0000"/>
          <w:sz w:val="19"/>
          <w:szCs w:val="19"/>
          <w:shd w:val="clear" w:color="auto" w:fill="FFFFFF"/>
        </w:rPr>
        <w:t>With that said, dexamethasone</w:t>
      </w:r>
      <w:r w:rsidR="00272449">
        <w:rPr>
          <w:rFonts w:ascii="Arial" w:eastAsia="Times New Roman" w:hAnsi="Arial" w:cs="Arial"/>
          <w:color w:val="FF0000"/>
          <w:sz w:val="19"/>
          <w:szCs w:val="19"/>
          <w:shd w:val="clear" w:color="auto" w:fill="FFFFFF"/>
        </w:rPr>
        <w:t xml:space="preserve">-treated mice had higher circulating insulin yet </w:t>
      </w:r>
      <w:r w:rsidR="00961A9D">
        <w:rPr>
          <w:rFonts w:ascii="Arial" w:eastAsia="Times New Roman" w:hAnsi="Arial" w:cs="Arial"/>
          <w:color w:val="FF0000"/>
          <w:sz w:val="19"/>
          <w:szCs w:val="19"/>
          <w:shd w:val="clear" w:color="auto" w:fill="FFFFFF"/>
        </w:rPr>
        <w:t>similar glucose responses as controls and these data are consistent with what we observe with the ITT. U</w:t>
      </w:r>
      <w:r w:rsidR="00272449">
        <w:rPr>
          <w:rFonts w:ascii="Arial" w:eastAsia="Times New Roman" w:hAnsi="Arial" w:cs="Arial"/>
          <w:color w:val="FF0000"/>
          <w:sz w:val="19"/>
          <w:szCs w:val="19"/>
          <w:shd w:val="clear" w:color="auto" w:fill="FFFFFF"/>
        </w:rPr>
        <w:t>nfortunately</w:t>
      </w:r>
      <w:r w:rsidR="00961A9D">
        <w:rPr>
          <w:rFonts w:ascii="Arial" w:eastAsia="Times New Roman" w:hAnsi="Arial" w:cs="Arial"/>
          <w:color w:val="FF0000"/>
          <w:sz w:val="19"/>
          <w:szCs w:val="19"/>
          <w:shd w:val="clear" w:color="auto" w:fill="FFFFFF"/>
        </w:rPr>
        <w:t>,</w:t>
      </w:r>
      <w:r w:rsidR="00272449">
        <w:rPr>
          <w:rFonts w:ascii="Arial" w:eastAsia="Times New Roman" w:hAnsi="Arial" w:cs="Arial"/>
          <w:color w:val="FF0000"/>
          <w:sz w:val="19"/>
          <w:szCs w:val="19"/>
          <w:shd w:val="clear" w:color="auto" w:fill="FFFFFF"/>
        </w:rPr>
        <w:t xml:space="preserve"> we cannot compare the lean mice to the obese mice for these particular data due to the discrepancy in circulating insulin.</w:t>
      </w:r>
    </w:p>
    <w:p w14:paraId="125B9750" w14:textId="3D2B5A79" w:rsidR="008B31DB" w:rsidRDefault="007508B2">
      <w:r>
        <w:rPr>
          <w:noProof/>
        </w:rPr>
        <w:drawing>
          <wp:inline distT="0" distB="0" distL="0" distR="0" wp14:anchorId="6D5D5AD0" wp14:editId="73EBCCD9">
            <wp:extent cx="1660525" cy="204152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272449">
        <w:rPr>
          <w:noProof/>
        </w:rPr>
        <w:drawing>
          <wp:inline distT="0" distB="0" distL="0" distR="0" wp14:anchorId="433AAFBF" wp14:editId="4B915F34">
            <wp:extent cx="1724025" cy="2051050"/>
            <wp:effectExtent l="0" t="0" r="317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0B5AAB" w14:textId="6A4E776E" w:rsidR="00832438" w:rsidRDefault="00832438">
      <w:r>
        <w:rPr>
          <w:noProof/>
        </w:rPr>
        <w:drawing>
          <wp:inline distT="0" distB="0" distL="0" distR="0" wp14:anchorId="5F48A1E2" wp14:editId="7AE792A4">
            <wp:extent cx="1660525" cy="2051050"/>
            <wp:effectExtent l="0" t="0" r="15875"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95EE5E6" wp14:editId="20F192EB">
            <wp:extent cx="1724025" cy="2051050"/>
            <wp:effectExtent l="0" t="0" r="3175"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C34DCBB" wp14:editId="3F61DC80">
            <wp:extent cx="1724025" cy="2051050"/>
            <wp:effectExtent l="0" t="0" r="3175"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sectPr w:rsidR="00832438"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3-22T10:06:00Z" w:initials="Office">
    <w:p w14:paraId="4DDCFD37" w14:textId="2993BCB3" w:rsidR="00120D8D" w:rsidRDefault="00120D8D">
      <w:pPr>
        <w:pStyle w:val="CommentText"/>
      </w:pPr>
      <w:r>
        <w:rPr>
          <w:rStyle w:val="CommentReference"/>
        </w:rPr>
        <w:annotationRef/>
      </w:r>
      <w:r>
        <w:t>Correlation data</w:t>
      </w:r>
    </w:p>
  </w:comment>
  <w:comment w:id="1" w:author="Microsoft Office User" w:date="2018-03-18T21:11:00Z" w:initials="Office">
    <w:p w14:paraId="72889785" w14:textId="3BE4C481" w:rsidR="000C02F1" w:rsidRDefault="000C02F1">
      <w:pPr>
        <w:pStyle w:val="CommentText"/>
      </w:pPr>
      <w:r>
        <w:rPr>
          <w:rStyle w:val="CommentReference"/>
        </w:rPr>
        <w:annotationRef/>
      </w:r>
      <w:r>
        <w:t>Need to add serum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DCFD37" w15:done="0"/>
  <w15:commentEx w15:paraId="728897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A0184"/>
    <w:multiLevelType w:val="hybridMultilevel"/>
    <w:tmpl w:val="22D4A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0C6"/>
    <w:rsid w:val="00056B8B"/>
    <w:rsid w:val="000649C6"/>
    <w:rsid w:val="00090431"/>
    <w:rsid w:val="000C02F1"/>
    <w:rsid w:val="00120D8D"/>
    <w:rsid w:val="001E44AD"/>
    <w:rsid w:val="00202340"/>
    <w:rsid w:val="00235908"/>
    <w:rsid w:val="00272449"/>
    <w:rsid w:val="00295BBA"/>
    <w:rsid w:val="00341448"/>
    <w:rsid w:val="003869C7"/>
    <w:rsid w:val="003E25D1"/>
    <w:rsid w:val="003F6249"/>
    <w:rsid w:val="00434BB4"/>
    <w:rsid w:val="004B618C"/>
    <w:rsid w:val="005A68AD"/>
    <w:rsid w:val="00603402"/>
    <w:rsid w:val="00662C0D"/>
    <w:rsid w:val="006F572B"/>
    <w:rsid w:val="007325C6"/>
    <w:rsid w:val="007508B2"/>
    <w:rsid w:val="00795976"/>
    <w:rsid w:val="007F5CC9"/>
    <w:rsid w:val="00832438"/>
    <w:rsid w:val="00843B64"/>
    <w:rsid w:val="008A323C"/>
    <w:rsid w:val="008B31DB"/>
    <w:rsid w:val="008E1744"/>
    <w:rsid w:val="00961A9D"/>
    <w:rsid w:val="009A335B"/>
    <w:rsid w:val="00A40AEF"/>
    <w:rsid w:val="00B37AB0"/>
    <w:rsid w:val="00B93C8C"/>
    <w:rsid w:val="00BC3336"/>
    <w:rsid w:val="00C3439A"/>
    <w:rsid w:val="00C66EAE"/>
    <w:rsid w:val="00CC3862"/>
    <w:rsid w:val="00CE11BE"/>
    <w:rsid w:val="00DA3F41"/>
    <w:rsid w:val="00DD20C6"/>
    <w:rsid w:val="00DF16A0"/>
    <w:rsid w:val="00DF6D48"/>
    <w:rsid w:val="00DF79D8"/>
    <w:rsid w:val="00F50F5D"/>
    <w:rsid w:val="00F8420F"/>
    <w:rsid w:val="00FF5B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7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1DB"/>
    <w:pPr>
      <w:ind w:left="720"/>
      <w:contextualSpacing/>
    </w:pPr>
  </w:style>
  <w:style w:type="character" w:styleId="Hyperlink">
    <w:name w:val="Hyperlink"/>
    <w:basedOn w:val="DefaultParagraphFont"/>
    <w:uiPriority w:val="99"/>
    <w:unhideWhenUsed/>
    <w:rsid w:val="00CC3862"/>
    <w:rPr>
      <w:color w:val="0563C1" w:themeColor="hyperlink"/>
      <w:u w:val="single"/>
    </w:rPr>
  </w:style>
  <w:style w:type="character" w:styleId="FollowedHyperlink">
    <w:name w:val="FollowedHyperlink"/>
    <w:basedOn w:val="DefaultParagraphFont"/>
    <w:uiPriority w:val="99"/>
    <w:semiHidden/>
    <w:unhideWhenUsed/>
    <w:rsid w:val="00CC3862"/>
    <w:rPr>
      <w:color w:val="954F72" w:themeColor="followedHyperlink"/>
      <w:u w:val="single"/>
    </w:rPr>
  </w:style>
  <w:style w:type="character" w:styleId="CommentReference">
    <w:name w:val="annotation reference"/>
    <w:basedOn w:val="DefaultParagraphFont"/>
    <w:uiPriority w:val="99"/>
    <w:semiHidden/>
    <w:unhideWhenUsed/>
    <w:rsid w:val="000C02F1"/>
    <w:rPr>
      <w:sz w:val="18"/>
      <w:szCs w:val="18"/>
    </w:rPr>
  </w:style>
  <w:style w:type="paragraph" w:styleId="CommentText">
    <w:name w:val="annotation text"/>
    <w:basedOn w:val="Normal"/>
    <w:link w:val="CommentTextChar"/>
    <w:uiPriority w:val="99"/>
    <w:semiHidden/>
    <w:unhideWhenUsed/>
    <w:rsid w:val="000C02F1"/>
  </w:style>
  <w:style w:type="character" w:customStyle="1" w:styleId="CommentTextChar">
    <w:name w:val="Comment Text Char"/>
    <w:basedOn w:val="DefaultParagraphFont"/>
    <w:link w:val="CommentText"/>
    <w:uiPriority w:val="99"/>
    <w:semiHidden/>
    <w:rsid w:val="000C02F1"/>
  </w:style>
  <w:style w:type="paragraph" w:styleId="CommentSubject">
    <w:name w:val="annotation subject"/>
    <w:basedOn w:val="CommentText"/>
    <w:next w:val="CommentText"/>
    <w:link w:val="CommentSubjectChar"/>
    <w:uiPriority w:val="99"/>
    <w:semiHidden/>
    <w:unhideWhenUsed/>
    <w:rsid w:val="000C02F1"/>
    <w:rPr>
      <w:b/>
      <w:bCs/>
      <w:sz w:val="20"/>
      <w:szCs w:val="20"/>
    </w:rPr>
  </w:style>
  <w:style w:type="character" w:customStyle="1" w:styleId="CommentSubjectChar">
    <w:name w:val="Comment Subject Char"/>
    <w:basedOn w:val="CommentTextChar"/>
    <w:link w:val="CommentSubject"/>
    <w:uiPriority w:val="99"/>
    <w:semiHidden/>
    <w:rsid w:val="000C02F1"/>
    <w:rPr>
      <w:b/>
      <w:bCs/>
      <w:sz w:val="20"/>
      <w:szCs w:val="20"/>
    </w:rPr>
  </w:style>
  <w:style w:type="paragraph" w:styleId="BalloonText">
    <w:name w:val="Balloon Text"/>
    <w:basedOn w:val="Normal"/>
    <w:link w:val="BalloonTextChar"/>
    <w:uiPriority w:val="99"/>
    <w:semiHidden/>
    <w:unhideWhenUsed/>
    <w:rsid w:val="000C02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02F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575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olumes/SPH/NS/BridgesLab/Harvey/Mouse%20Work/Dexamethasone%20Treatment/Qi%20data/Glucose%20Clamp%20Data/2017-4-11%20Dave%20Bridges%20insulin%20clamp%20lean%20+%20dex%20mi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Insulin</a:t>
            </a:r>
            <a:r>
              <a:rPr lang="en-US" sz="1000" baseline="0"/>
              <a:t> Clearance</a:t>
            </a:r>
            <a:r>
              <a:rPr lang="en-US" sz="1000"/>
              <a:t> (ml/kg</a:t>
            </a:r>
            <a:r>
              <a:rPr lang="en-US" sz="1000" baseline="-25000"/>
              <a:t>LBM</a:t>
            </a:r>
            <a:r>
              <a:rPr lang="en-US" sz="1000"/>
              <a:t>/min)</a:t>
            </a:r>
          </a:p>
        </c:rich>
      </c:tx>
      <c:layout>
        <c:manualLayout>
          <c:xMode val="edge"/>
          <c:yMode val="edge"/>
          <c:x val="0.186335403726711"/>
          <c:y val="0.023696682464455"/>
        </c:manualLayout>
      </c:layout>
      <c:overlay val="0"/>
      <c:spPr>
        <a:noFill/>
        <a:ln w="25400">
          <a:noFill/>
        </a:ln>
      </c:spPr>
    </c:title>
    <c:autoTitleDeleted val="0"/>
    <c:plotArea>
      <c:layout>
        <c:manualLayout>
          <c:layoutTarget val="inner"/>
          <c:xMode val="edge"/>
          <c:yMode val="edge"/>
          <c:x val="0.2360248447205"/>
          <c:y val="0.270142805240126"/>
          <c:w val="0.701863354037256"/>
          <c:h val="0.582939737623431"/>
        </c:manualLayout>
      </c:layout>
      <c:barChart>
        <c:barDir val="col"/>
        <c:grouping val="clustered"/>
        <c:varyColors val="0"/>
        <c:ser>
          <c:idx val="0"/>
          <c:order val="0"/>
          <c:spPr>
            <a:solidFill>
              <a:srgbClr val="9999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E329-423F-BF12-CAED986A12A6}"/>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E329-423F-BF12-CAED986A12A6}"/>
              </c:ext>
            </c:extLst>
          </c:dPt>
          <c:errBars>
            <c:errBarType val="plus"/>
            <c:errValType val="cust"/>
            <c:noEndCap val="0"/>
            <c:plus>
              <c:numRef>
                <c:f>('Clamp summary (US unit)'!$AB$55,'Clamp summary (US unit)'!$AB$78,'Clamp summary (US unit)'!$AB$101)</c:f>
                <c:numCache>
                  <c:formatCode>General</c:formatCode>
                  <c:ptCount val="3"/>
                  <c:pt idx="0">
                    <c:v>8.667222259280112</c:v>
                  </c:pt>
                  <c:pt idx="1">
                    <c:v>7.157182539825592</c:v>
                  </c:pt>
                  <c:pt idx="2">
                    <c:v>0.0</c:v>
                  </c:pt>
                </c:numCache>
              </c:numRef>
            </c:plus>
            <c:minus>
              <c:numRef>
                <c:f>'Clamp summary (US unit)'!$AE$36</c:f>
                <c:numCache>
                  <c:formatCode>General</c:formatCode>
                  <c:ptCount val="1"/>
                </c:numCache>
              </c:numRef>
            </c:minus>
            <c:spPr>
              <a:ln w="3175">
                <a:solidFill>
                  <a:srgbClr val="000000"/>
                </a:solidFill>
                <a:prstDash val="solid"/>
              </a:ln>
            </c:spPr>
          </c:errBars>
          <c:cat>
            <c:strRef>
              <c:f>('Clamp summary (US unit)'!$B$51,'Clamp summary (US unit)'!$B$74)</c:f>
              <c:strCache>
                <c:ptCount val="2"/>
                <c:pt idx="0">
                  <c:v>NC Ctrl</c:v>
                </c:pt>
                <c:pt idx="1">
                  <c:v>NC+Dex</c:v>
                </c:pt>
              </c:strCache>
            </c:strRef>
          </c:cat>
          <c:val>
            <c:numRef>
              <c:f>('Clamp summary (US unit)'!$AA$55,'Clamp summary (US unit)'!$AA$78,'Clamp summary (US unit)'!$AA$101)</c:f>
              <c:numCache>
                <c:formatCode>0.00</c:formatCode>
                <c:ptCount val="3"/>
                <c:pt idx="0">
                  <c:v>134.128061757298</c:v>
                </c:pt>
                <c:pt idx="1">
                  <c:v>69.50764830881403</c:v>
                </c:pt>
                <c:pt idx="2">
                  <c:v>0.0</c:v>
                </c:pt>
              </c:numCache>
            </c:numRef>
          </c:val>
          <c:extLst xmlns:c16r2="http://schemas.microsoft.com/office/drawing/2015/06/chart">
            <c:ext xmlns:c16="http://schemas.microsoft.com/office/drawing/2014/chart" uri="{C3380CC4-5D6E-409C-BE32-E72D297353CC}">
              <c16:uniqueId val="{00000006-E329-423F-BF12-CAED986A12A6}"/>
            </c:ext>
          </c:extLst>
        </c:ser>
        <c:dLbls>
          <c:showLegendKey val="0"/>
          <c:showVal val="0"/>
          <c:showCatName val="0"/>
          <c:showSerName val="0"/>
          <c:showPercent val="0"/>
          <c:showBubbleSize val="0"/>
        </c:dLbls>
        <c:gapWidth val="150"/>
        <c:axId val="-331380368"/>
        <c:axId val="-210160672"/>
      </c:barChart>
      <c:catAx>
        <c:axId val="-33138036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0160672"/>
        <c:crosses val="autoZero"/>
        <c:auto val="1"/>
        <c:lblAlgn val="ctr"/>
        <c:lblOffset val="100"/>
        <c:tickLblSkip val="1"/>
        <c:tickMarkSkip val="1"/>
        <c:noMultiLvlLbl val="0"/>
      </c:catAx>
      <c:valAx>
        <c:axId val="-210160672"/>
        <c:scaling>
          <c:orientation val="minMax"/>
          <c:max val="20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331380368"/>
        <c:crosses val="autoZero"/>
        <c:crossBetween val="between"/>
        <c:majorUnit val="5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Plasma Insulin
(µU/ml)</a:t>
            </a:r>
          </a:p>
        </c:rich>
      </c:tx>
      <c:layout>
        <c:manualLayout>
          <c:xMode val="edge"/>
          <c:yMode val="edge"/>
          <c:x val="0.236024844720499"/>
          <c:y val="0.023696682464455"/>
        </c:manualLayout>
      </c:layout>
      <c:overlay val="0"/>
      <c:spPr>
        <a:noFill/>
        <a:ln w="25400">
          <a:noFill/>
        </a:ln>
      </c:spPr>
    </c:title>
    <c:autoTitleDeleted val="0"/>
    <c:plotArea>
      <c:layout>
        <c:manualLayout>
          <c:layoutTarget val="inner"/>
          <c:xMode val="edge"/>
          <c:yMode val="edge"/>
          <c:x val="0.229923868212126"/>
          <c:y val="0.279621500160832"/>
          <c:w val="0.736949837792028"/>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D5D0-4BE7-8F52-D2272ECBFEC3}"/>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D5D0-4BE7-8F52-D2272ECBFEC3}"/>
              </c:ext>
            </c:extLst>
          </c:dPt>
          <c:errBars>
            <c:errBarType val="plus"/>
            <c:errValType val="cust"/>
            <c:noEndCap val="0"/>
            <c:plus>
              <c:numRef>
                <c:f>('Clamp summary (US unit)'!$L$59,'Clamp summary (US unit)'!$L$82,'Clamp summary (US unit)'!$L$105)</c:f>
                <c:numCache>
                  <c:formatCode>General</c:formatCode>
                  <c:ptCount val="3"/>
                  <c:pt idx="0">
                    <c:v>1.543932519304927</c:v>
                  </c:pt>
                  <c:pt idx="1">
                    <c:v>5.12726844225657</c:v>
                  </c:pt>
                  <c:pt idx="2">
                    <c:v>0.0</c:v>
                  </c:pt>
                </c:numCache>
              </c:numRef>
            </c:plus>
            <c:minus>
              <c:numRef>
                <c:f>'Clamp summary (US unit)'!$Z$32</c:f>
                <c:numCache>
                  <c:formatCode>General</c:formatCode>
                  <c:ptCount val="1"/>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unit)'!$K$59,'Clamp summary (US unit)'!$K$82,'Clamp summary (US unit)'!$K$105)</c:f>
              <c:numCache>
                <c:formatCode>0.00</c:formatCode>
                <c:ptCount val="3"/>
                <c:pt idx="0">
                  <c:v>11.03471076923077</c:v>
                </c:pt>
                <c:pt idx="1">
                  <c:v>28.980957</c:v>
                </c:pt>
                <c:pt idx="2">
                  <c:v>0.0</c:v>
                </c:pt>
              </c:numCache>
            </c:numRef>
          </c:val>
          <c:extLst xmlns:c16r2="http://schemas.microsoft.com/office/drawing/2015/06/chart">
            <c:ext xmlns:c16="http://schemas.microsoft.com/office/drawing/2014/chart" uri="{C3380CC4-5D6E-409C-BE32-E72D297353CC}">
              <c16:uniqueId val="{00000004-D5D0-4BE7-8F52-D2272ECBFEC3}"/>
            </c:ext>
          </c:extLst>
        </c:ser>
        <c:ser>
          <c:idx val="1"/>
          <c:order val="1"/>
          <c:tx>
            <c:v>Clamp</c:v>
          </c:tx>
          <c:spPr>
            <a:solidFill>
              <a:schemeClr val="bg1"/>
            </a:solid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D5D0-4BE7-8F52-D2272ECBFEC3}"/>
              </c:ext>
            </c:extLst>
          </c:dPt>
          <c:dPt>
            <c:idx val="1"/>
            <c:invertIfNegative val="0"/>
            <c:bubble3D val="0"/>
            <c:spPr>
              <a:solidFill>
                <a:srgbClr val="66CCFF"/>
              </a:solidFill>
              <a:ln>
                <a:solidFill>
                  <a:srgbClr val="000000"/>
                </a:solidFill>
              </a:ln>
            </c:spPr>
            <c:extLst xmlns:c16r2="http://schemas.microsoft.com/office/drawing/2015/06/chart">
              <c:ext xmlns:c16="http://schemas.microsoft.com/office/drawing/2014/chart" uri="{C3380CC4-5D6E-409C-BE32-E72D297353CC}">
                <c16:uniqueId val="{00000008-D5D0-4BE7-8F52-D2272ECBFEC3}"/>
              </c:ext>
            </c:extLst>
          </c:dPt>
          <c:errBars>
            <c:errBarType val="plus"/>
            <c:errValType val="cust"/>
            <c:noEndCap val="0"/>
            <c:plus>
              <c:numRef>
                <c:f>('Clamp summary (US unit)'!$L$60,'Clamp summary (US unit)'!$L$83,'Clamp summary (US unit)'!$L$106)</c:f>
                <c:numCache>
                  <c:formatCode>General</c:formatCode>
                  <c:ptCount val="3"/>
                  <c:pt idx="0">
                    <c:v>3.069776550663897</c:v>
                  </c:pt>
                  <c:pt idx="1">
                    <c:v>13.87214943506114</c:v>
                  </c:pt>
                  <c:pt idx="2">
                    <c:v>0.0</c:v>
                  </c:pt>
                </c:numCache>
              </c:numRef>
            </c:plus>
            <c:minus>
              <c:numRef>
                <c:f>'Clamp summary (US unit)'!$Z$32</c:f>
                <c:numCache>
                  <c:formatCode>General</c:formatCode>
                  <c:ptCount val="1"/>
                </c:numCache>
              </c:numRef>
            </c:minus>
            <c:spPr>
              <a:solidFill>
                <a:schemeClr val="bg1"/>
              </a:solid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unit)'!$K$60,'Clamp summary (US unit)'!$K$83,'Clamp summary (US unit)'!$K$106)</c:f>
              <c:numCache>
                <c:formatCode>0.00</c:formatCode>
                <c:ptCount val="3"/>
                <c:pt idx="0">
                  <c:v>43.09838461538462</c:v>
                </c:pt>
                <c:pt idx="1">
                  <c:v>95.80209999999998</c:v>
                </c:pt>
                <c:pt idx="2">
                  <c:v>0.0</c:v>
                </c:pt>
              </c:numCache>
            </c:numRef>
          </c:val>
          <c:extLst xmlns:c16r2="http://schemas.microsoft.com/office/drawing/2015/06/chart">
            <c:ext xmlns:c16="http://schemas.microsoft.com/office/drawing/2014/chart" uri="{C3380CC4-5D6E-409C-BE32-E72D297353CC}">
              <c16:uniqueId val="{0000000B-D5D0-4BE7-8F52-D2272ECBFEC3}"/>
            </c:ext>
          </c:extLst>
        </c:ser>
        <c:dLbls>
          <c:showLegendKey val="0"/>
          <c:showVal val="0"/>
          <c:showCatName val="0"/>
          <c:showSerName val="0"/>
          <c:showPercent val="0"/>
          <c:showBubbleSize val="0"/>
        </c:dLbls>
        <c:gapWidth val="150"/>
        <c:axId val="-294846352"/>
        <c:axId val="-232988544"/>
      </c:barChart>
      <c:catAx>
        <c:axId val="-29484635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32988544"/>
        <c:crosses val="autoZero"/>
        <c:auto val="1"/>
        <c:lblAlgn val="ctr"/>
        <c:lblOffset val="100"/>
        <c:tickLblSkip val="1"/>
        <c:tickMarkSkip val="1"/>
        <c:noMultiLvlLbl val="0"/>
      </c:catAx>
      <c:valAx>
        <c:axId val="-232988544"/>
        <c:scaling>
          <c:orientation val="minMax"/>
          <c:max val="125.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94846352"/>
        <c:crosses val="autoZero"/>
        <c:crossBetween val="between"/>
        <c:majorUnit val="25.0"/>
      </c:valAx>
      <c:spPr>
        <a:noFill/>
        <a:ln w="25400">
          <a:noFill/>
        </a:ln>
      </c:spPr>
    </c:plotArea>
    <c:legend>
      <c:legendPos val="r"/>
      <c:layout>
        <c:manualLayout>
          <c:xMode val="edge"/>
          <c:yMode val="edge"/>
          <c:x val="0.290378050569769"/>
          <c:y val="0.218043810874353"/>
          <c:w val="0.295453285730588"/>
          <c:h val="0.132253610478785"/>
        </c:manualLayout>
      </c:layout>
      <c:overlay val="1"/>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6">
        <a:lumMod val="40000"/>
        <a:lumOff val="60000"/>
      </a:schemeClr>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HGP (mg/kg/min)</a:t>
            </a:r>
          </a:p>
        </c:rich>
      </c:tx>
      <c:layout>
        <c:manualLayout>
          <c:xMode val="edge"/>
          <c:yMode val="edge"/>
          <c:x val="0.198757763975155"/>
          <c:y val="0.023696682464455"/>
        </c:manualLayout>
      </c:layout>
      <c:overlay val="0"/>
      <c:spPr>
        <a:noFill/>
        <a:ln w="25400">
          <a:noFill/>
        </a:ln>
      </c:spPr>
    </c:title>
    <c:autoTitleDeleted val="0"/>
    <c:plotArea>
      <c:layout>
        <c:manualLayout>
          <c:layoutTarget val="inner"/>
          <c:xMode val="edge"/>
          <c:yMode val="edge"/>
          <c:x val="0.186335403726711"/>
          <c:y val="0.279621500160832"/>
          <c:w val="0.726708074534181"/>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568A-4D6E-A2AC-5045AEAD5C30}"/>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568A-4D6E-A2AC-5045AEAD5C30}"/>
              </c:ext>
            </c:extLst>
          </c:dPt>
          <c:errBars>
            <c:errBarType val="plus"/>
            <c:errValType val="cust"/>
            <c:noEndCap val="0"/>
            <c:plus>
              <c:numRef>
                <c:f>('Clamp summary (US unit)'!$V$48,'Clamp summary (US unit)'!$V$71,'Clamp summary (US unit)'!$V$94)</c:f>
                <c:numCache>
                  <c:formatCode>General</c:formatCode>
                  <c:ptCount val="3"/>
                  <c:pt idx="0">
                    <c:v>3.08757311261071</c:v>
                  </c:pt>
                  <c:pt idx="1">
                    <c:v>1.213632198490128</c:v>
                  </c:pt>
                  <c:pt idx="2">
                    <c:v>0.0</c:v>
                  </c:pt>
                </c:numCache>
              </c:numRef>
            </c:plus>
            <c:minus>
              <c:numRef>
                <c:f>('Clamp summary (US unit)'!$V$48,'Clamp summary (US unit)'!$V$71)</c:f>
                <c:numCache>
                  <c:formatCode>General</c:formatCode>
                  <c:ptCount val="2"/>
                  <c:pt idx="0">
                    <c:v>3.08757311261071</c:v>
                  </c:pt>
                  <c:pt idx="1">
                    <c:v>1.213632198490128</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unit)'!$U$48,'Clamp summary (US unit)'!$U$71,'Clamp summary (US unit)'!$U$94)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568A-4D6E-A2AC-5045AEAD5C30}"/>
            </c:ext>
          </c:extLst>
        </c:ser>
        <c:ser>
          <c:idx val="1"/>
          <c:order val="1"/>
          <c:tx>
            <c:v>Clamp</c:v>
          </c:tx>
          <c:spPr>
            <a:noFill/>
            <a:ln>
              <a:solidFill>
                <a:srgbClr val="000000"/>
              </a:solidFill>
            </a:ln>
          </c:spPr>
          <c:invertIfNegative val="0"/>
          <c:dPt>
            <c:idx val="0"/>
            <c:invertIfNegative val="0"/>
            <c:bubble3D val="0"/>
            <c:spPr>
              <a:solidFill>
                <a:srgbClr val="FFFF00"/>
              </a:solidFill>
              <a:ln>
                <a:solidFill>
                  <a:srgbClr val="000000"/>
                </a:solidFill>
              </a:ln>
            </c:spPr>
            <c:extLst xmlns:c16r2="http://schemas.microsoft.com/office/drawing/2015/06/chart">
              <c:ext xmlns:c16="http://schemas.microsoft.com/office/drawing/2014/chart" uri="{C3380CC4-5D6E-409C-BE32-E72D297353CC}">
                <c16:uniqueId val="{00000006-568A-4D6E-A2AC-5045AEAD5C30}"/>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568A-4D6E-A2AC-5045AEAD5C30}"/>
              </c:ext>
            </c:extLst>
          </c:dPt>
          <c:errBars>
            <c:errBarType val="plus"/>
            <c:errValType val="cust"/>
            <c:noEndCap val="0"/>
            <c:plus>
              <c:numRef>
                <c:f>('Clamp summary (US unit)'!$V$55,'Clamp summary (US unit)'!$V$78,'Clamp summary (US unit)'!$V$101)</c:f>
                <c:numCache>
                  <c:formatCode>General</c:formatCode>
                  <c:ptCount val="3"/>
                  <c:pt idx="0">
                    <c:v>3.528781399852082</c:v>
                  </c:pt>
                  <c:pt idx="1">
                    <c:v>3.174147730659595</c:v>
                  </c:pt>
                  <c:pt idx="2">
                    <c:v>0.0</c:v>
                  </c:pt>
                </c:numCache>
              </c:numRef>
            </c:plus>
            <c:minus>
              <c:numRef>
                <c:f>('Clamp summary (US unit)'!$V$55,'Clamp summary (US unit)'!$V$78)</c:f>
                <c:numCache>
                  <c:formatCode>General</c:formatCode>
                  <c:ptCount val="2"/>
                  <c:pt idx="0">
                    <c:v>3.528781399852082</c:v>
                  </c:pt>
                  <c:pt idx="1">
                    <c:v>3.174147730659595</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unit)'!$U$55,'Clamp summary (US unit)'!$U$78,'Clamp summary (US unit)'!$U$101)</c:f>
              <c:numCache>
                <c:formatCode>0.00</c:formatCode>
                <c:ptCount val="3"/>
                <c:pt idx="0">
                  <c:v>13.40875828667835</c:v>
                </c:pt>
                <c:pt idx="1">
                  <c:v>10.23272594827267</c:v>
                </c:pt>
                <c:pt idx="2">
                  <c:v>0.0</c:v>
                </c:pt>
              </c:numCache>
            </c:numRef>
          </c:val>
          <c:extLst xmlns:c16r2="http://schemas.microsoft.com/office/drawing/2015/06/chart">
            <c:ext xmlns:c16="http://schemas.microsoft.com/office/drawing/2014/chart" uri="{C3380CC4-5D6E-409C-BE32-E72D297353CC}">
              <c16:uniqueId val="{0000000B-568A-4D6E-A2AC-5045AEAD5C30}"/>
            </c:ext>
          </c:extLst>
        </c:ser>
        <c:dLbls>
          <c:showLegendKey val="0"/>
          <c:showVal val="0"/>
          <c:showCatName val="0"/>
          <c:showSerName val="0"/>
          <c:showPercent val="0"/>
          <c:showBubbleSize val="0"/>
        </c:dLbls>
        <c:gapWidth val="150"/>
        <c:axId val="-243382128"/>
        <c:axId val="-210754464"/>
      </c:barChart>
      <c:catAx>
        <c:axId val="-2433821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0754464"/>
        <c:crosses val="autoZero"/>
        <c:auto val="1"/>
        <c:lblAlgn val="ctr"/>
        <c:lblOffset val="100"/>
        <c:tickLblSkip val="1"/>
        <c:tickMarkSkip val="1"/>
        <c:noMultiLvlLbl val="0"/>
      </c:catAx>
      <c:valAx>
        <c:axId val="-210754464"/>
        <c:scaling>
          <c:orientation val="minMax"/>
          <c:max val="40.0"/>
          <c:min val="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43382128"/>
        <c:crosses val="autoZero"/>
        <c:crossBetween val="between"/>
        <c:majorUnit val="5.0"/>
      </c:valAx>
      <c:spPr>
        <a:noFill/>
        <a:ln w="25400">
          <a:noFill/>
        </a:ln>
      </c:spPr>
    </c:plotArea>
    <c:legend>
      <c:legendPos val="r"/>
      <c:layout>
        <c:manualLayout>
          <c:xMode val="edge"/>
          <c:yMode val="edge"/>
          <c:x val="0.247036077012113"/>
          <c:y val="0.135447002773942"/>
          <c:w val="0.266310624215459"/>
          <c:h val="0.13531066910475"/>
        </c:manualLayout>
      </c:layout>
      <c:overlay val="0"/>
      <c:spPr>
        <a:noFill/>
        <a:ln w="25400">
          <a:noFill/>
        </a:ln>
      </c:spPr>
      <c:txPr>
        <a:bodyPr/>
        <a:lstStyle/>
        <a:p>
          <a:pPr rtl="0">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Glucose Turnover
(mg/kg/min)</a:t>
            </a:r>
          </a:p>
        </c:rich>
      </c:tx>
      <c:layout>
        <c:manualLayout>
          <c:xMode val="edge"/>
          <c:yMode val="edge"/>
          <c:x val="0.180124223602484"/>
          <c:y val="0.023696682464455"/>
        </c:manualLayout>
      </c:layout>
      <c:overlay val="0"/>
      <c:spPr>
        <a:noFill/>
        <a:ln w="25400">
          <a:noFill/>
        </a:ln>
      </c:spPr>
    </c:title>
    <c:autoTitleDeleted val="0"/>
    <c:plotArea>
      <c:layout>
        <c:manualLayout>
          <c:layoutTarget val="inner"/>
          <c:xMode val="edge"/>
          <c:yMode val="edge"/>
          <c:x val="0.180124223602484"/>
          <c:y val="0.279621500160832"/>
          <c:w val="0.751552795031047"/>
          <c:h val="0.573461042702724"/>
        </c:manualLayout>
      </c:layout>
      <c:barChart>
        <c:barDir val="col"/>
        <c:grouping val="clustered"/>
        <c:varyColors val="0"/>
        <c:ser>
          <c:idx val="0"/>
          <c:order val="0"/>
          <c:tx>
            <c:v>Basal</c:v>
          </c:tx>
          <c:spPr>
            <a:pattFill prst="pct25">
              <a:fgClr>
                <a:srgbClr val="000000"/>
              </a:fgClr>
              <a:bgClr>
                <a:srgbClr val="FFFFFF"/>
              </a:bgClr>
            </a:pattFill>
            <a:ln w="3175">
              <a:solidFill>
                <a:srgbClr val="000000"/>
              </a:solidFill>
              <a:prstDash val="solid"/>
            </a:ln>
          </c:spPr>
          <c:invertIfNegative val="0"/>
          <c:dPt>
            <c:idx val="0"/>
            <c:invertIfNegative val="0"/>
            <c:bubble3D val="0"/>
            <c:spPr>
              <a:pattFill prst="pct25">
                <a:fgClr>
                  <a:srgbClr val="000000"/>
                </a:fgClr>
                <a:bgClr>
                  <a:srgbClr val="FFFF00"/>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1-F707-4703-9E7E-B20A5DE26595}"/>
              </c:ext>
            </c:extLst>
          </c:dPt>
          <c:dPt>
            <c:idx val="1"/>
            <c:invertIfNegative val="0"/>
            <c:bubble3D val="0"/>
            <c:spPr>
              <a:pattFill prst="pct25">
                <a:fgClr>
                  <a:srgbClr val="000000"/>
                </a:fgClr>
                <a:bgClr>
                  <a:srgbClr val="00CCFF"/>
                </a:bgClr>
              </a:pattFill>
              <a:ln w="3175">
                <a:solidFill>
                  <a:srgbClr val="000000"/>
                </a:solidFill>
                <a:prstDash val="solid"/>
              </a:ln>
            </c:spPr>
            <c:extLst xmlns:c16r2="http://schemas.microsoft.com/office/drawing/2015/06/chart">
              <c:ext xmlns:c16="http://schemas.microsoft.com/office/drawing/2014/chart" uri="{C3380CC4-5D6E-409C-BE32-E72D297353CC}">
                <c16:uniqueId val="{00000003-F707-4703-9E7E-B20A5DE26595}"/>
              </c:ext>
            </c:extLst>
          </c:dPt>
          <c:errBars>
            <c:errBarType val="plus"/>
            <c:errValType val="cust"/>
            <c:noEndCap val="0"/>
            <c:plus>
              <c:numRef>
                <c:f>('Clamp summary (US unit)'!$T$48,'Clamp summary (US unit)'!$T$71,'Clamp summary (US unit)'!$T$94)</c:f>
                <c:numCache>
                  <c:formatCode>General</c:formatCode>
                  <c:ptCount val="3"/>
                  <c:pt idx="0">
                    <c:v>3.08757311261071</c:v>
                  </c:pt>
                  <c:pt idx="1">
                    <c:v>1.213632198490128</c:v>
                  </c:pt>
                  <c:pt idx="2">
                    <c:v>0.0</c:v>
                  </c:pt>
                </c:numCache>
              </c:numRef>
            </c:plus>
            <c:minus>
              <c:numRef>
                <c:f>'Clamp summary (US unit)'!$L$78</c:f>
                <c:numCache>
                  <c:formatCode>General</c:formatCode>
                  <c:ptCount val="1"/>
                  <c:pt idx="0">
                    <c:v>3.072605210204812</c:v>
                  </c:pt>
                </c:numCache>
              </c:numRef>
            </c:minus>
            <c:spPr>
              <a:ln w="3175">
                <a:solidFill>
                  <a:srgbClr val="000000"/>
                </a:solidFill>
                <a:prstDash val="solid"/>
              </a:ln>
            </c:spPr>
          </c:errBars>
          <c:cat>
            <c:strRef>
              <c:f>('Clamp summary (US unit)'!$B$51,'Clamp summary (US unit)'!$B$74,'Clamp summary (US unit)'!$B$97)</c:f>
              <c:strCache>
                <c:ptCount val="3"/>
                <c:pt idx="0">
                  <c:v>NC Ctrl</c:v>
                </c:pt>
                <c:pt idx="1">
                  <c:v>NC+Dex</c:v>
                </c:pt>
                <c:pt idx="2">
                  <c:v>#REF!</c:v>
                </c:pt>
              </c:strCache>
            </c:strRef>
          </c:cat>
          <c:val>
            <c:numRef>
              <c:f>('Clamp summary (US unit)'!$S$48,'Clamp summary (US unit)'!$S$71,'Clamp summary (US unit)'!$S$94)</c:f>
              <c:numCache>
                <c:formatCode>0.00</c:formatCode>
                <c:ptCount val="3"/>
                <c:pt idx="0">
                  <c:v>29.38811327338135</c:v>
                </c:pt>
                <c:pt idx="1">
                  <c:v>28.84170038703359</c:v>
                </c:pt>
                <c:pt idx="2">
                  <c:v>0.0</c:v>
                </c:pt>
              </c:numCache>
            </c:numRef>
          </c:val>
          <c:extLst xmlns:c16r2="http://schemas.microsoft.com/office/drawing/2015/06/chart">
            <c:ext xmlns:c16="http://schemas.microsoft.com/office/drawing/2014/chart" uri="{C3380CC4-5D6E-409C-BE32-E72D297353CC}">
              <c16:uniqueId val="{00000004-F707-4703-9E7E-B20A5DE26595}"/>
            </c:ext>
          </c:extLst>
        </c:ser>
        <c:ser>
          <c:idx val="1"/>
          <c:order val="1"/>
          <c:tx>
            <c:v>Clamp</c:v>
          </c:tx>
          <c:spPr>
            <a:noFill/>
            <a:ln>
              <a:solidFill>
                <a:srgbClr val="000000"/>
              </a:solidFill>
            </a:ln>
          </c:spPr>
          <c:invertIfNegative val="0"/>
          <c:dPt>
            <c:idx val="0"/>
            <c:invertIfNegative val="0"/>
            <c:bubble3D val="0"/>
            <c:spPr>
              <a:solidFill>
                <a:srgbClr val="FFFF00"/>
              </a:solidFill>
              <a:ln w="9525" cmpd="sng">
                <a:solidFill>
                  <a:srgbClr val="000000"/>
                </a:solidFill>
              </a:ln>
            </c:spPr>
            <c:extLst xmlns:c16r2="http://schemas.microsoft.com/office/drawing/2015/06/chart">
              <c:ext xmlns:c16="http://schemas.microsoft.com/office/drawing/2014/chart" uri="{C3380CC4-5D6E-409C-BE32-E72D297353CC}">
                <c16:uniqueId val="{00000006-F707-4703-9E7E-B20A5DE26595}"/>
              </c:ext>
            </c:extLst>
          </c:dPt>
          <c:dPt>
            <c:idx val="1"/>
            <c:invertIfNegative val="0"/>
            <c:bubble3D val="0"/>
            <c:spPr>
              <a:solidFill>
                <a:srgbClr val="00B0F0"/>
              </a:solidFill>
              <a:ln>
                <a:solidFill>
                  <a:srgbClr val="000000"/>
                </a:solidFill>
              </a:ln>
            </c:spPr>
            <c:extLst xmlns:c16r2="http://schemas.microsoft.com/office/drawing/2015/06/chart">
              <c:ext xmlns:c16="http://schemas.microsoft.com/office/drawing/2014/chart" uri="{C3380CC4-5D6E-409C-BE32-E72D297353CC}">
                <c16:uniqueId val="{00000008-F707-4703-9E7E-B20A5DE26595}"/>
              </c:ext>
            </c:extLst>
          </c:dPt>
          <c:errBars>
            <c:errBarType val="plus"/>
            <c:errValType val="cust"/>
            <c:noEndCap val="0"/>
            <c:plus>
              <c:numRef>
                <c:f>('Clamp summary (US unit)'!$T$55,'Clamp summary (US unit)'!$T$78,'Clamp summary (US unit)'!$T$101)</c:f>
                <c:numCache>
                  <c:formatCode>General</c:formatCode>
                  <c:ptCount val="3"/>
                  <c:pt idx="0">
                    <c:v>3.465726273991502</c:v>
                  </c:pt>
                  <c:pt idx="1">
                    <c:v>4.676617288571397</c:v>
                  </c:pt>
                  <c:pt idx="2">
                    <c:v>0.0</c:v>
                  </c:pt>
                </c:numCache>
              </c:numRef>
            </c:plus>
            <c:minus>
              <c:numRef>
                <c:f>'Clamp summary (US unit)'!$L$78</c:f>
                <c:numCache>
                  <c:formatCode>General</c:formatCode>
                  <c:ptCount val="1"/>
                  <c:pt idx="0">
                    <c:v>3.072605210204812</c:v>
                  </c:pt>
                </c:numCache>
              </c:numRef>
            </c:minus>
            <c:spPr>
              <a:noFill/>
              <a:ln>
                <a:solidFill>
                  <a:srgbClr val="000000"/>
                </a:solidFill>
              </a:ln>
            </c:spPr>
          </c:errBars>
          <c:cat>
            <c:strRef>
              <c:f>('Clamp summary (US unit)'!$B$51,'Clamp summary (US unit)'!$B$74,'Clamp summary (US unit)'!$B$97)</c:f>
              <c:strCache>
                <c:ptCount val="3"/>
                <c:pt idx="0">
                  <c:v>NC Ctrl</c:v>
                </c:pt>
                <c:pt idx="1">
                  <c:v>NC+Dex</c:v>
                </c:pt>
                <c:pt idx="2">
                  <c:v>#REF!</c:v>
                </c:pt>
              </c:strCache>
            </c:strRef>
          </c:cat>
          <c:val>
            <c:numRef>
              <c:f>('Clamp summary (US unit)'!$S$55,'Clamp summary (US unit)'!$S$78,'Clamp summary (US unit)'!$S$101)</c:f>
              <c:numCache>
                <c:formatCode>0.00</c:formatCode>
                <c:ptCount val="3"/>
                <c:pt idx="0">
                  <c:v>45.41165153105678</c:v>
                </c:pt>
                <c:pt idx="1">
                  <c:v>42.80558943043911</c:v>
                </c:pt>
                <c:pt idx="2">
                  <c:v>0.0</c:v>
                </c:pt>
              </c:numCache>
            </c:numRef>
          </c:val>
          <c:extLst xmlns:c16r2="http://schemas.microsoft.com/office/drawing/2015/06/chart">
            <c:ext xmlns:c16="http://schemas.microsoft.com/office/drawing/2014/chart" uri="{C3380CC4-5D6E-409C-BE32-E72D297353CC}">
              <c16:uniqueId val="{0000000B-F707-4703-9E7E-B20A5DE26595}"/>
            </c:ext>
          </c:extLst>
        </c:ser>
        <c:dLbls>
          <c:showLegendKey val="0"/>
          <c:showVal val="0"/>
          <c:showCatName val="0"/>
          <c:showSerName val="0"/>
          <c:showPercent val="0"/>
          <c:showBubbleSize val="0"/>
        </c:dLbls>
        <c:gapWidth val="150"/>
        <c:axId val="-217231232"/>
        <c:axId val="-198918112"/>
      </c:barChart>
      <c:catAx>
        <c:axId val="-2172312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8918112"/>
        <c:crosses val="autoZero"/>
        <c:auto val="1"/>
        <c:lblAlgn val="ctr"/>
        <c:lblOffset val="100"/>
        <c:tickLblSkip val="1"/>
        <c:tickMarkSkip val="1"/>
        <c:noMultiLvlLbl val="0"/>
      </c:catAx>
      <c:valAx>
        <c:axId val="-198918112"/>
        <c:scaling>
          <c:orientation val="minMax"/>
          <c:max val="60.0"/>
        </c:scaling>
        <c:delete val="0"/>
        <c:axPos val="l"/>
        <c:numFmt formatCode="0"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7231232"/>
        <c:crosses val="autoZero"/>
        <c:crossBetween val="between"/>
        <c:majorUnit val="10.0"/>
      </c:valAx>
      <c:spPr>
        <a:noFill/>
        <a:ln w="25400">
          <a:noFill/>
        </a:ln>
      </c:spPr>
    </c:plotArea>
    <c:legend>
      <c:legendPos val="r"/>
      <c:layout>
        <c:manualLayout>
          <c:xMode val="edge"/>
          <c:yMode val="edge"/>
          <c:x val="0.24392559625699"/>
          <c:y val="0.217673620181364"/>
          <c:w val="0.267461567304095"/>
          <c:h val="0.132253610478785"/>
        </c:manualLayout>
      </c:layout>
      <c:overlay val="0"/>
      <c:spPr>
        <a:noFill/>
        <a:ln w="25400">
          <a:noFill/>
        </a:ln>
      </c:spPr>
      <c:txPr>
        <a:bodyPr/>
        <a:lstStyle/>
        <a:p>
          <a:pPr>
            <a:defRPr sz="67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1" i="0" u="none" strike="noStrike" baseline="0">
                <a:solidFill>
                  <a:srgbClr val="0000FF"/>
                </a:solidFill>
                <a:latin typeface="Arial"/>
                <a:ea typeface="Arial"/>
                <a:cs typeface="Arial"/>
              </a:defRPr>
            </a:pPr>
            <a:r>
              <a:rPr lang="en-US" sz="1000"/>
              <a:t>AUC</a:t>
            </a:r>
            <a:r>
              <a:rPr lang="en-US" sz="1000" baseline="0"/>
              <a:t>-GIR</a:t>
            </a:r>
            <a:r>
              <a:rPr lang="en-US" sz="1000" baseline="-25000"/>
              <a:t>0~120min</a:t>
            </a:r>
            <a:r>
              <a:rPr lang="en-US" sz="1000"/>
              <a:t>
(mg/kg)</a:t>
            </a:r>
          </a:p>
        </c:rich>
      </c:tx>
      <c:layout>
        <c:manualLayout>
          <c:xMode val="edge"/>
          <c:yMode val="edge"/>
          <c:x val="0.221490357183613"/>
          <c:y val="0.0300157977883102"/>
        </c:manualLayout>
      </c:layout>
      <c:overlay val="0"/>
      <c:spPr>
        <a:noFill/>
        <a:ln w="25400">
          <a:noFill/>
        </a:ln>
      </c:spPr>
    </c:title>
    <c:autoTitleDeleted val="0"/>
    <c:plotArea>
      <c:layout>
        <c:manualLayout>
          <c:layoutTarget val="inner"/>
          <c:xMode val="edge"/>
          <c:yMode val="edge"/>
          <c:x val="0.266776870282523"/>
          <c:y val="0.279621500160832"/>
          <c:w val="0.618619846432239"/>
          <c:h val="0.573461042702724"/>
        </c:manualLayout>
      </c:layout>
      <c:barChart>
        <c:barDir val="col"/>
        <c:grouping val="clustered"/>
        <c:varyColors val="0"/>
        <c:ser>
          <c:idx val="1"/>
          <c:order val="0"/>
          <c:tx>
            <c:v>Clamp</c:v>
          </c:tx>
          <c:spPr>
            <a:solidFill>
              <a:srgbClr val="FFFFFF"/>
            </a:solidFill>
            <a:ln w="12700">
              <a:solidFill>
                <a:srgbClr val="000000"/>
              </a:solidFill>
              <a:prstDash val="solid"/>
            </a:ln>
          </c:spPr>
          <c:invertIfNegative val="0"/>
          <c:dPt>
            <c:idx val="0"/>
            <c:invertIfNegative val="0"/>
            <c:bubble3D val="0"/>
            <c:spPr>
              <a:solidFill>
                <a:srgbClr val="FFFF00"/>
              </a:solidFill>
              <a:ln w="12700">
                <a:solidFill>
                  <a:srgbClr val="000000"/>
                </a:solidFill>
                <a:prstDash val="solid"/>
              </a:ln>
            </c:spPr>
            <c:extLst xmlns:c16r2="http://schemas.microsoft.com/office/drawing/2015/06/chart">
              <c:ext xmlns:c16="http://schemas.microsoft.com/office/drawing/2014/chart" uri="{C3380CC4-5D6E-409C-BE32-E72D297353CC}">
                <c16:uniqueId val="{00000001-287C-4AA5-B766-39F65678489D}"/>
              </c:ext>
            </c:extLst>
          </c:dPt>
          <c:dPt>
            <c:idx val="1"/>
            <c:invertIfNegative val="0"/>
            <c:bubble3D val="0"/>
            <c:spPr>
              <a:solidFill>
                <a:srgbClr val="00CCFF"/>
              </a:solidFill>
              <a:ln w="12700">
                <a:solidFill>
                  <a:srgbClr val="000000"/>
                </a:solidFill>
                <a:prstDash val="solid"/>
              </a:ln>
            </c:spPr>
            <c:extLst xmlns:c16r2="http://schemas.microsoft.com/office/drawing/2015/06/chart">
              <c:ext xmlns:c16="http://schemas.microsoft.com/office/drawing/2014/chart" uri="{C3380CC4-5D6E-409C-BE32-E72D297353CC}">
                <c16:uniqueId val="{00000003-287C-4AA5-B766-39F65678489D}"/>
              </c:ext>
            </c:extLst>
          </c:dPt>
          <c:errBars>
            <c:errBarType val="plus"/>
            <c:errValType val="cust"/>
            <c:noEndCap val="0"/>
            <c:plus>
              <c:numRef>
                <c:f>('Clamp summary (US unit)'!$H$63,'Clamp summary (US unit)'!$H$86,'Clamp summary (US unit)'!$H$109)</c:f>
                <c:numCache>
                  <c:formatCode>General</c:formatCode>
                  <c:ptCount val="3"/>
                  <c:pt idx="0">
                    <c:v>262.8790391246188</c:v>
                  </c:pt>
                  <c:pt idx="1">
                    <c:v>407.0371257247411</c:v>
                  </c:pt>
                  <c:pt idx="2">
                    <c:v>0.0</c:v>
                  </c:pt>
                </c:numCache>
              </c:numRef>
            </c:plus>
            <c:minus>
              <c:numRef>
                <c:f>'Clamp summary (US unit)'!$AA$26</c:f>
                <c:numCache>
                  <c:formatCode>General</c:formatCode>
                  <c:ptCount val="1"/>
                </c:numCache>
              </c:numRef>
            </c:minus>
            <c:spPr>
              <a:ln w="12700">
                <a:solidFill>
                  <a:srgbClr val="000000"/>
                </a:solidFill>
                <a:prstDash val="solid"/>
              </a:ln>
            </c:spPr>
          </c:errBars>
          <c:cat>
            <c:strRef>
              <c:f>('Clamp summary (US unit)'!$B$51,'Clamp summary (US unit)'!$B$74)</c:f>
              <c:strCache>
                <c:ptCount val="2"/>
                <c:pt idx="0">
                  <c:v>NC Ctrl</c:v>
                </c:pt>
                <c:pt idx="1">
                  <c:v>NC+Dex</c:v>
                </c:pt>
              </c:strCache>
            </c:strRef>
          </c:cat>
          <c:val>
            <c:numRef>
              <c:f>('Clamp summary (US unit)'!$H$62,'Clamp summary (US unit)'!$H$85,'Clamp summary (US unit)'!$H$108)</c:f>
              <c:numCache>
                <c:formatCode>0.00</c:formatCode>
                <c:ptCount val="3"/>
                <c:pt idx="0">
                  <c:v>3216.078917442137</c:v>
                </c:pt>
                <c:pt idx="1">
                  <c:v>3428.4183388879</c:v>
                </c:pt>
                <c:pt idx="2">
                  <c:v>0.0</c:v>
                </c:pt>
              </c:numCache>
            </c:numRef>
          </c:val>
          <c:extLst xmlns:c16r2="http://schemas.microsoft.com/office/drawing/2015/06/chart">
            <c:ext xmlns:c16="http://schemas.microsoft.com/office/drawing/2014/chart" uri="{C3380CC4-5D6E-409C-BE32-E72D297353CC}">
              <c16:uniqueId val="{00000006-287C-4AA5-B766-39F65678489D}"/>
            </c:ext>
          </c:extLst>
        </c:ser>
        <c:dLbls>
          <c:showLegendKey val="0"/>
          <c:showVal val="0"/>
          <c:showCatName val="0"/>
          <c:showSerName val="0"/>
          <c:showPercent val="0"/>
          <c:showBubbleSize val="0"/>
        </c:dLbls>
        <c:gapWidth val="150"/>
        <c:overlap val="-59"/>
        <c:axId val="-198708672"/>
        <c:axId val="-211986720"/>
      </c:barChart>
      <c:catAx>
        <c:axId val="-198708672"/>
        <c:scaling>
          <c:orientation val="minMax"/>
        </c:scaling>
        <c:delete val="0"/>
        <c:axPos val="b"/>
        <c:numFmt formatCode="General" sourceLinked="1"/>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211986720"/>
        <c:crosses val="autoZero"/>
        <c:auto val="1"/>
        <c:lblAlgn val="ctr"/>
        <c:lblOffset val="100"/>
        <c:tickLblSkip val="1"/>
        <c:tickMarkSkip val="1"/>
        <c:noMultiLvlLbl val="0"/>
      </c:catAx>
      <c:valAx>
        <c:axId val="-211986720"/>
        <c:scaling>
          <c:orientation val="minMax"/>
          <c:max val="5000.0"/>
          <c:min val="0.0"/>
        </c:scaling>
        <c:delete val="0"/>
        <c:axPos val="l"/>
        <c:numFmt formatCode="0" sourceLinked="0"/>
        <c:majorTickMark val="out"/>
        <c:minorTickMark val="none"/>
        <c:tickLblPos val="nextTo"/>
        <c:spPr>
          <a:ln w="12700">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en-US"/>
          </a:p>
        </c:txPr>
        <c:crossAx val="-198708672"/>
        <c:crosses val="autoZero"/>
        <c:crossBetween val="between"/>
        <c:majorUnit val="1000.0"/>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2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027394-63AE-5741-901E-F1F8A9C7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2359</Words>
  <Characters>13451</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2018-03-18T20:34:00Z</dcterms:created>
  <dcterms:modified xsi:type="dcterms:W3CDTF">2018-03-22T14:25:00Z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http://www.zotero.org/styles/endocrinology</vt:lpwstr>
  </property>
  <property fmtid="{D5CDD505-2E9C-101B-9397-08002B2CF9AE}" pid="7" name="Mendeley Recent Style Name 2_1">
    <vt:lpwstr>Endocrinology</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http://www.zotero.org/styles/journal-of-endocrinology</vt:lpwstr>
  </property>
  <property fmtid="{D5CDD505-2E9C-101B-9397-08002B2CF9AE}" pid="13" name="Mendeley Recent Style Name 5_1">
    <vt:lpwstr>Journal of Endocrinology</vt:lpwstr>
  </property>
  <property fmtid="{D5CDD505-2E9C-101B-9397-08002B2CF9AE}" pid="14" name="Mendeley Recent Style Id 6_1">
    <vt:lpwstr>http://www.zotero.org/styles/journal-of-nutrition</vt:lpwstr>
  </property>
  <property fmtid="{D5CDD505-2E9C-101B-9397-08002B2CF9AE}" pid="15" name="Mendeley Recent Style Name 6_1">
    <vt:lpwstr>Journal of Nutrition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c79a05dc-788f-3465-a003-ad48d6833d11</vt:lpwstr>
  </property>
  <property fmtid="{D5CDD505-2E9C-101B-9397-08002B2CF9AE}" pid="24" name="Mendeley Citation Style_1">
    <vt:lpwstr>http://www.zotero.org/styles/endocrinology</vt:lpwstr>
  </property>
</Properties>
</file>