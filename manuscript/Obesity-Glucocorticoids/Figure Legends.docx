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2ACFC" w14:textId="58863F23" w:rsidR="00843B64" w:rsidRPr="00915340" w:rsidRDefault="00EB188D" w:rsidP="00712772">
      <w:pPr>
        <w:ind w:left="720"/>
        <w:rPr>
          <w:b/>
        </w:rPr>
      </w:pPr>
      <w:r w:rsidRPr="00915340">
        <w:rPr>
          <w:b/>
        </w:rPr>
        <w:t>Figure 1</w:t>
      </w:r>
      <w:r w:rsidR="00DF5D8B">
        <w:rPr>
          <w:b/>
        </w:rPr>
        <w:t>. Reductions in glucose handling</w:t>
      </w:r>
      <w:r w:rsidR="00E02F67">
        <w:rPr>
          <w:b/>
        </w:rPr>
        <w:t xml:space="preserve"> are</w:t>
      </w:r>
      <w:r w:rsidR="00DF5D8B">
        <w:rPr>
          <w:b/>
        </w:rPr>
        <w:t xml:space="preserve"> exacerbated in obese individuals with elevated glucocorticoids</w:t>
      </w:r>
      <w:r w:rsidR="00915340" w:rsidRPr="00915340">
        <w:rPr>
          <w:b/>
        </w:rPr>
        <w:t xml:space="preserve">. </w:t>
      </w:r>
    </w:p>
    <w:p w14:paraId="60198729" w14:textId="3CBB2E2F" w:rsidR="00A1173E" w:rsidRDefault="0048414A" w:rsidP="00BC28AF">
      <w:pPr>
        <w:pStyle w:val="ListParagraph"/>
      </w:pPr>
      <w:r>
        <w:t>Cushing’s</w:t>
      </w:r>
      <w:r w:rsidR="004E2FBD">
        <w:t xml:space="preserve"> (</w:t>
      </w:r>
      <w:r w:rsidR="007E3015">
        <w:t>non-obese n=</w:t>
      </w:r>
      <w:r w:rsidR="00636D48">
        <w:t>3</w:t>
      </w:r>
      <w:r w:rsidR="007E3015">
        <w:t>; obese n=</w:t>
      </w:r>
      <w:r w:rsidR="00636D48">
        <w:t>5</w:t>
      </w:r>
      <w:r w:rsidR="004E2FBD">
        <w:t>)</w:t>
      </w:r>
      <w:r>
        <w:t xml:space="preserve"> and</w:t>
      </w:r>
      <w:r w:rsidR="001D0CD0">
        <w:t xml:space="preserve"> control</w:t>
      </w:r>
      <w:r w:rsidR="007E3015">
        <w:t xml:space="preserve"> (non-obese n=</w:t>
      </w:r>
      <w:r w:rsidR="00636D48">
        <w:t>5</w:t>
      </w:r>
      <w:r w:rsidR="007E3015">
        <w:t>; obese n=</w:t>
      </w:r>
      <w:r w:rsidR="00636D48">
        <w:t>6</w:t>
      </w:r>
      <w:r w:rsidR="004E2FBD">
        <w:t>)</w:t>
      </w:r>
      <w:r w:rsidR="001D0CD0">
        <w:t xml:space="preserve"> BMI</w:t>
      </w:r>
      <w:r w:rsidR="0013005B">
        <w:t xml:space="preserve"> </w:t>
      </w:r>
      <w:r w:rsidR="00C14584">
        <w:t xml:space="preserve">(A) </w:t>
      </w:r>
      <w:r w:rsidR="0013005B">
        <w:t>and</w:t>
      </w:r>
      <w:r w:rsidR="001D0CD0">
        <w:t xml:space="preserve"> HOMA-IR</w:t>
      </w:r>
      <w:r>
        <w:t xml:space="preserve"> scores</w:t>
      </w:r>
      <w:r w:rsidR="00C14584">
        <w:t xml:space="preserve"> (B)</w:t>
      </w:r>
      <w:r>
        <w:t xml:space="preserve"> stratified by obesity status.</w:t>
      </w:r>
      <w:r w:rsidR="00CC4C70">
        <w:t xml:space="preserve"> </w:t>
      </w:r>
      <w:r w:rsidR="007B1BDC">
        <w:t>Mouse blood g</w:t>
      </w:r>
      <w:r w:rsidR="00BC28AF">
        <w:t>lucose levels during insulin tolerance test</w:t>
      </w:r>
      <w:r w:rsidR="001D0CD0">
        <w:t xml:space="preserve"> </w:t>
      </w:r>
      <w:r w:rsidR="00CC4C70">
        <w:t>(C</w:t>
      </w:r>
      <w:r w:rsidR="00C14584">
        <w:t>) and</w:t>
      </w:r>
      <w:r w:rsidR="00D91027">
        <w:t xml:space="preserve"> </w:t>
      </w:r>
      <w:r w:rsidR="007B1BDC">
        <w:t>pr</w:t>
      </w:r>
      <w:r w:rsidR="00C14584">
        <w:t>io</w:t>
      </w:r>
      <w:r w:rsidR="00CC4C70">
        <w:t>r to insulin</w:t>
      </w:r>
      <w:r w:rsidR="00D060DF">
        <w:t xml:space="preserve"> injection</w:t>
      </w:r>
      <w:r w:rsidR="004811C5">
        <w:t xml:space="preserve"> (basal; D). Insulin was given via </w:t>
      </w:r>
      <w:proofErr w:type="spellStart"/>
      <w:r w:rsidR="004811C5">
        <w:t>i.p</w:t>
      </w:r>
      <w:proofErr w:type="spellEnd"/>
      <w:r w:rsidR="004811C5">
        <w:t>.</w:t>
      </w:r>
      <w:r w:rsidR="00CC4C70">
        <w:t xml:space="preserve"> injection</w:t>
      </w:r>
      <w:r w:rsidR="004811C5">
        <w:t xml:space="preserve"> at a concentration of 2.5</w:t>
      </w:r>
      <w:bookmarkStart w:id="0" w:name="_GoBack"/>
      <w:ins w:id="1" w:author="Dave Bridges" w:date="2017-09-06T15:18:00Z">
        <w:r w:rsidR="003063D9">
          <w:t xml:space="preserve"> </w:t>
        </w:r>
      </w:ins>
      <w:bookmarkEnd w:id="0"/>
      <w:r w:rsidR="004811C5">
        <w:t>U/kg</w:t>
      </w:r>
      <w:r w:rsidR="00CC4C70">
        <w:t xml:space="preserve"> </w:t>
      </w:r>
      <w:r w:rsidR="007B1BDC">
        <w:t xml:space="preserve">following </w:t>
      </w:r>
      <w:r w:rsidR="00985D12">
        <w:t>five</w:t>
      </w:r>
      <w:r w:rsidR="00D91027">
        <w:t xml:space="preserve"> weeks of</w:t>
      </w:r>
      <w:r w:rsidR="00C35359">
        <w:t xml:space="preserve"> dexamethasone</w:t>
      </w:r>
      <w:r w:rsidR="005D5A10">
        <w:t xml:space="preserve"> 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C35359">
        <w:t xml:space="preserve"> or vehicle </w:t>
      </w:r>
      <w:r w:rsidR="005D5A10">
        <w:t>(NCD n=</w:t>
      </w:r>
      <w:r w:rsidR="008D11D3">
        <w:t>12</w:t>
      </w:r>
      <w:r w:rsidR="005D5A10">
        <w:t>; HFD n=</w:t>
      </w:r>
      <w:r w:rsidR="00774154">
        <w:t>12</w:t>
      </w:r>
      <w:r w:rsidR="005D5A10">
        <w:t>)</w:t>
      </w:r>
      <w:r w:rsidR="004E2FBD">
        <w:t xml:space="preserve"> </w:t>
      </w:r>
      <w:r w:rsidR="00C35359">
        <w:t>treatment</w:t>
      </w:r>
      <w:r w:rsidR="00B11E5F">
        <w:t xml:space="preserve"> and 17 weeks of diet</w:t>
      </w:r>
      <w:r w:rsidR="00AF359A">
        <w:t>.</w:t>
      </w:r>
      <w:r w:rsidR="00920FEF">
        <w:t xml:space="preserve"> Mouse glucose infusion rate (GIR</w:t>
      </w:r>
      <w:r w:rsidR="00CC4C70">
        <w:t>; E</w:t>
      </w:r>
      <w:r w:rsidR="00920FEF">
        <w:t xml:space="preserve">) </w:t>
      </w:r>
      <w:r w:rsidR="00C14584">
        <w:t>and</w:t>
      </w:r>
      <w:r w:rsidR="00920FEF">
        <w:t xml:space="preserve"> endogenous glucose production (EGP</w:t>
      </w:r>
      <w:r w:rsidR="00CC4C70">
        <w:t>; F</w:t>
      </w:r>
      <w:r w:rsidR="00920FEF">
        <w:t xml:space="preserve">) during </w:t>
      </w:r>
      <w:proofErr w:type="spellStart"/>
      <w:r w:rsidR="00920FEF">
        <w:t>euglycemic</w:t>
      </w:r>
      <w:proofErr w:type="spellEnd"/>
      <w:r w:rsidR="00920FEF">
        <w:t xml:space="preserve"> clamp following 3 weeks of dexamethasone</w:t>
      </w:r>
      <w:r w:rsidR="005D5A10">
        <w:t xml:space="preserve"> (n=</w:t>
      </w:r>
      <w:r w:rsidR="002A343E">
        <w:t>14</w:t>
      </w:r>
      <w:r w:rsidR="005D5A10">
        <w:t>)</w:t>
      </w:r>
      <w:r w:rsidR="00920FEF">
        <w:t xml:space="preserve"> or vehicle</w:t>
      </w:r>
      <w:r w:rsidR="005D5A10">
        <w:t xml:space="preserve"> (n=</w:t>
      </w:r>
      <w:r w:rsidR="005F794F">
        <w:t>11</w:t>
      </w:r>
      <w:r w:rsidR="005D5A10">
        <w:t>)</w:t>
      </w:r>
      <w:r w:rsidR="00920FEF">
        <w:t xml:space="preserve"> treatment</w:t>
      </w:r>
      <w:r w:rsidR="005F794F">
        <w:t xml:space="preserve"> and 11 weeks of HFD</w:t>
      </w:r>
      <w:r w:rsidR="00B31550">
        <w:t xml:space="preserve">. For clamp experiments, insulin was infused at 8 </w:t>
      </w:r>
      <w:proofErr w:type="spellStart"/>
      <w:r w:rsidR="00B31550">
        <w:t>mU</w:t>
      </w:r>
      <w:proofErr w:type="spellEnd"/>
      <w:r w:rsidR="00B31550">
        <w:t>/kg</w:t>
      </w:r>
      <w:ins w:id="2" w:author="Dave Bridges" w:date="2017-09-06T15:19:00Z">
        <w:r w:rsidR="003063D9">
          <w:t>/</w:t>
        </w:r>
      </w:ins>
      <w:r w:rsidR="003063D9">
        <w:t>min</w:t>
      </w:r>
      <w:r w:rsidR="00B31550">
        <w:t xml:space="preserve"> following a prime continuous infusion of 40mU/kg bolus</w:t>
      </w:r>
      <w:r w:rsidR="00D15BF8">
        <w:t>.</w:t>
      </w:r>
      <w:r w:rsidR="00B45464">
        <w:t xml:space="preserve"> All mice were fasted for </w:t>
      </w:r>
      <w:r w:rsidR="008D5B21">
        <w:t>5-</w:t>
      </w:r>
      <w:r w:rsidR="00B45464">
        <w:t>6 hours prior to experiments.</w:t>
      </w:r>
      <w:r w:rsidR="00D15BF8">
        <w:t xml:space="preserve"> </w:t>
      </w:r>
      <w:r w:rsidR="00D52D97">
        <w:t>Crosses</w:t>
      </w:r>
      <w:r w:rsidR="00C35359">
        <w:t xml:space="preserve"> </w:t>
      </w:r>
      <w:r w:rsidR="00D15BF8">
        <w:t>indicate a significant interaction between diet and treatment.</w:t>
      </w:r>
      <w:r w:rsidR="00C35359">
        <w:t xml:space="preserve"> </w:t>
      </w:r>
      <w:r w:rsidR="00C7113B">
        <w:t>A</w:t>
      </w:r>
      <w:r w:rsidR="005D5A10">
        <w:t>sterisks</w:t>
      </w:r>
      <w:r w:rsidR="00C7113B">
        <w:t xml:space="preserve"> </w:t>
      </w:r>
      <w:r w:rsidR="005D5A10">
        <w:t>indicate</w:t>
      </w:r>
      <w:r w:rsidR="00D52D97">
        <w:t xml:space="preserve"> a</w:t>
      </w:r>
      <w:r w:rsidR="005D5A10">
        <w:t xml:space="preserve"> statistically significant treatment effect</w:t>
      </w:r>
      <w:r w:rsidR="00C7113B">
        <w:t xml:space="preserve"> for the pairwise comparison</w:t>
      </w:r>
      <w:r w:rsidR="00C35359">
        <w:t>.</w:t>
      </w:r>
    </w:p>
    <w:p w14:paraId="109D3E11" w14:textId="77777777" w:rsidR="00BC28AF" w:rsidRDefault="00BC28AF" w:rsidP="00BC28AF">
      <w:pPr>
        <w:pStyle w:val="ListParagraph"/>
      </w:pPr>
    </w:p>
    <w:p w14:paraId="3FD4B03C" w14:textId="4EF80DCE" w:rsidR="00574094" w:rsidRPr="00834DB3" w:rsidRDefault="00574094" w:rsidP="00712772">
      <w:pPr>
        <w:ind w:left="720"/>
        <w:rPr>
          <w:b/>
        </w:rPr>
      </w:pPr>
      <w:r w:rsidRPr="00834DB3">
        <w:rPr>
          <w:b/>
        </w:rPr>
        <w:t>Figure 2</w:t>
      </w:r>
      <w:r w:rsidR="00A1173E" w:rsidRPr="00834DB3">
        <w:rPr>
          <w:b/>
        </w:rPr>
        <w:t>.</w:t>
      </w:r>
      <w:r w:rsidR="00834DB3" w:rsidRPr="00834DB3">
        <w:rPr>
          <w:b/>
        </w:rPr>
        <w:t xml:space="preserve"> </w:t>
      </w:r>
      <w:r w:rsidR="005A0102">
        <w:rPr>
          <w:b/>
        </w:rPr>
        <w:t>Increased glucocorticoids lead</w:t>
      </w:r>
      <w:r w:rsidR="00834DB3" w:rsidRPr="00834DB3">
        <w:rPr>
          <w:b/>
        </w:rPr>
        <w:t xml:space="preserve"> to greater severity of hepatic steatosis in obese mice.</w:t>
      </w:r>
    </w:p>
    <w:p w14:paraId="38CAA643" w14:textId="39FA2076" w:rsidR="00D52D97" w:rsidRDefault="00C14584" w:rsidP="00D52D97">
      <w:pPr>
        <w:pStyle w:val="ListParagraph"/>
      </w:pPr>
      <w:r>
        <w:t xml:space="preserve">Patient </w:t>
      </w:r>
      <w:r w:rsidR="005A0102">
        <w:t>ALT</w:t>
      </w:r>
      <w:r w:rsidR="00C84612">
        <w:t xml:space="preserve"> levels</w:t>
      </w:r>
      <w:r>
        <w:t xml:space="preserve"> (A)</w:t>
      </w:r>
      <w:r w:rsidR="00C84612">
        <w:t>.</w:t>
      </w:r>
      <w:r w:rsidR="005A0102">
        <w:t xml:space="preserve"> </w:t>
      </w:r>
      <w:r w:rsidR="00C84612">
        <w:t>Mouse hepatic triglyceride levels</w:t>
      </w:r>
      <w:r>
        <w:t xml:space="preserve"> (B)</w:t>
      </w:r>
      <w:r w:rsidR="007F06FF">
        <w:t xml:space="preserve"> </w:t>
      </w:r>
      <w:r>
        <w:t>and</w:t>
      </w:r>
      <w:r w:rsidR="00C84612">
        <w:t xml:space="preserve"> </w:t>
      </w:r>
      <w:r w:rsidR="006423E6">
        <w:t>Hematoxylin</w:t>
      </w:r>
      <w:r w:rsidR="00C84612">
        <w:t xml:space="preserve"> and E</w:t>
      </w:r>
      <w:r w:rsidR="006423E6">
        <w:t>osin</w:t>
      </w:r>
      <w:r w:rsidR="007F06FF">
        <w:t xml:space="preserve"> </w:t>
      </w:r>
      <w:r w:rsidR="00D1641C">
        <w:t>stained liver sections</w:t>
      </w:r>
      <w:r w:rsidR="00C84612">
        <w:t xml:space="preserve"> </w:t>
      </w:r>
      <w:r>
        <w:t>(C)</w:t>
      </w:r>
      <w:r w:rsidR="00C93721">
        <w:t xml:space="preserve"> and</w:t>
      </w:r>
      <w:r w:rsidR="004A29D1">
        <w:t xml:space="preserve"> </w:t>
      </w:r>
      <w:r w:rsidR="007F06FF">
        <w:t xml:space="preserve">qPCR of hepatic </w:t>
      </w:r>
      <w:r w:rsidR="007F06FF" w:rsidRPr="002806D2">
        <w:rPr>
          <w:i/>
        </w:rPr>
        <w:t>de novo</w:t>
      </w:r>
      <w:r w:rsidR="007F06FF">
        <w:t xml:space="preserve"> </w:t>
      </w:r>
      <w:proofErr w:type="spellStart"/>
      <w:r w:rsidR="007F06FF">
        <w:t>lipogenic</w:t>
      </w:r>
      <w:proofErr w:type="spellEnd"/>
      <w:r w:rsidR="007F06FF">
        <w:t xml:space="preserve"> transcripts</w:t>
      </w:r>
      <w:r w:rsidRPr="00C14584">
        <w:t xml:space="preserve"> </w:t>
      </w:r>
      <w:r>
        <w:t>(D, E)</w:t>
      </w:r>
      <w:r w:rsidR="00C4761D">
        <w:t>. Mice were</w:t>
      </w:r>
      <w:r w:rsidR="00CB2490">
        <w:t xml:space="preserve"> euthanized</w:t>
      </w:r>
      <w:r w:rsidR="00C93721">
        <w:t xml:space="preserve"> </w:t>
      </w:r>
      <w:r w:rsidR="00C4761D">
        <w:t xml:space="preserve">at 28 weeks of age </w:t>
      </w:r>
      <w:r w:rsidR="00985D12">
        <w:t>following six</w:t>
      </w:r>
      <w:r w:rsidR="00C93721">
        <w:t xml:space="preserve"> weeks of dexamethasone</w:t>
      </w:r>
      <w:r w:rsidR="00C1330A">
        <w:t xml:space="preserve"> (NCD n=7; HFD n=5</w:t>
      </w:r>
      <w:r w:rsidR="00C93721">
        <w:t xml:space="preserve">) </w:t>
      </w:r>
      <w:r w:rsidR="00C1330A">
        <w:t>or vehicle (NCD n=6; HFD n=9</w:t>
      </w:r>
      <w:r w:rsidR="00C93721">
        <w:t>) treatment</w:t>
      </w:r>
      <w:r w:rsidR="00886568">
        <w:t xml:space="preserve"> and 18 weeks of diet</w:t>
      </w:r>
      <w:r w:rsidR="00612924">
        <w:t>.</w:t>
      </w:r>
      <w:r w:rsidR="00C93721" w:rsidRPr="00C93721">
        <w:t xml:space="preserve"> </w:t>
      </w:r>
      <w:r w:rsidR="00C93721">
        <w:t>Liver stains are representative samples from each group.</w:t>
      </w:r>
      <w:r w:rsidR="00612924">
        <w:t xml:space="preserve"> </w:t>
      </w:r>
      <w:r w:rsidR="00D52D97">
        <w:t xml:space="preserve">Crosses indicate a significant interaction between diet and treatment. </w:t>
      </w:r>
    </w:p>
    <w:p w14:paraId="1115C9FA" w14:textId="77777777" w:rsidR="00F956CC" w:rsidRDefault="00F956CC" w:rsidP="00D52D97">
      <w:pPr>
        <w:ind w:left="720"/>
      </w:pPr>
    </w:p>
    <w:p w14:paraId="218D5B8C" w14:textId="79B86ABC" w:rsidR="00F956CC" w:rsidRPr="001A1F15" w:rsidRDefault="00F956CC" w:rsidP="00A612F9">
      <w:pPr>
        <w:ind w:firstLine="720"/>
        <w:outlineLvl w:val="0"/>
        <w:rPr>
          <w:b/>
        </w:rPr>
      </w:pPr>
      <w:r w:rsidRPr="001A1F15">
        <w:rPr>
          <w:b/>
        </w:rPr>
        <w:t xml:space="preserve">Figure 3. </w:t>
      </w:r>
      <w:r w:rsidR="00596A7B" w:rsidRPr="001A1F15">
        <w:rPr>
          <w:b/>
        </w:rPr>
        <w:t>Dexamethasone</w:t>
      </w:r>
      <w:r w:rsidR="006423E6">
        <w:rPr>
          <w:b/>
        </w:rPr>
        <w:t xml:space="preserve"> treatment</w:t>
      </w:r>
      <w:r w:rsidR="00596A7B" w:rsidRPr="001A1F15">
        <w:rPr>
          <w:b/>
        </w:rPr>
        <w:t xml:space="preserve"> reduces fat mass in obese mice</w:t>
      </w:r>
      <w:r w:rsidR="000F7FC8">
        <w:rPr>
          <w:b/>
        </w:rPr>
        <w:t>.</w:t>
      </w:r>
      <w:r w:rsidR="00596A7B" w:rsidRPr="001A1F15">
        <w:rPr>
          <w:b/>
        </w:rPr>
        <w:t xml:space="preserve">  </w:t>
      </w:r>
    </w:p>
    <w:p w14:paraId="46FDE02D" w14:textId="4BBC14ED" w:rsidR="00F956CC" w:rsidRDefault="00A073C5" w:rsidP="00770A8B">
      <w:pPr>
        <w:pStyle w:val="ListParagraph"/>
      </w:pPr>
      <w:r>
        <w:t>Weekly total body mass (A)</w:t>
      </w:r>
      <w:r w:rsidR="006423E6">
        <w:t xml:space="preserve"> and fat mass (B) measures via </w:t>
      </w:r>
      <w:proofErr w:type="spellStart"/>
      <w:r w:rsidR="006423E6">
        <w:t>E</w:t>
      </w:r>
      <w:r>
        <w:t>choMRI</w:t>
      </w:r>
      <w:proofErr w:type="spellEnd"/>
      <w:r>
        <w:t xml:space="preserve"> in mice over the course of treatment</w:t>
      </w:r>
      <w:r w:rsidR="005A6DBB">
        <w:t xml:space="preserve"> (solid lines represent NCD mice and dashed lines represent HFD mice). </w:t>
      </w:r>
      <w:r w:rsidR="00A612F9">
        <w:t>A</w:t>
      </w:r>
      <w:r>
        <w:t>dipose tissue</w:t>
      </w:r>
      <w:r w:rsidR="00F956CC">
        <w:t xml:space="preserve"> weights</w:t>
      </w:r>
      <w:r>
        <w:t xml:space="preserve"> in 16 hour fasted mice following </w:t>
      </w:r>
      <w:r w:rsidR="00FE3718">
        <w:t xml:space="preserve">euthanasia </w:t>
      </w:r>
      <w:r>
        <w:t>(C).</w:t>
      </w:r>
      <w:r w:rsidR="00F7558D">
        <w:t xml:space="preserve"> Mice were </w:t>
      </w:r>
      <w:r w:rsidR="00FE3718">
        <w:t xml:space="preserve">euthanized </w:t>
      </w:r>
      <w:r w:rsidR="005849AC">
        <w:t>at 28 weeks of ag</w:t>
      </w:r>
      <w:r w:rsidR="00985D12">
        <w:t>e following six</w:t>
      </w:r>
      <w:r w:rsidR="005849AC">
        <w:t xml:space="preserve"> weeks of dexamethasone (NCD n=</w:t>
      </w:r>
      <w:r w:rsidR="001049F5">
        <w:t>8</w:t>
      </w:r>
      <w:r w:rsidR="005849AC">
        <w:t>; HFD n=</w:t>
      </w:r>
      <w:r w:rsidR="001049F5">
        <w:t>12</w:t>
      </w:r>
      <w:r w:rsidR="005849AC">
        <w:t xml:space="preserve">) or vehicle </w:t>
      </w:r>
      <w:r w:rsidR="00CF741B">
        <w:t xml:space="preserve">(NCD n=8; HFD n=22) </w:t>
      </w:r>
      <w:r w:rsidR="005849AC">
        <w:t>treatment and 18 weeks of diet.</w:t>
      </w:r>
      <w:r>
        <w:t xml:space="preserve"> F</w:t>
      </w:r>
      <w:r w:rsidR="00F956CC">
        <w:t>ood consumption</w:t>
      </w:r>
      <w:r>
        <w:t xml:space="preserve"> </w:t>
      </w:r>
      <w:r w:rsidR="00706322">
        <w:t xml:space="preserve">measured weekly </w:t>
      </w:r>
      <w:r>
        <w:t>over the course of treatment</w:t>
      </w:r>
      <w:r w:rsidR="00706322">
        <w:t xml:space="preserve"> (D)</w:t>
      </w:r>
      <w:r>
        <w:t>.</w:t>
      </w:r>
      <w:r w:rsidR="00A21E72">
        <w:t xml:space="preserve"> </w:t>
      </w:r>
      <w:r w:rsidR="00235FC9">
        <w:t>Asterisks</w:t>
      </w:r>
      <w:r w:rsidR="00770A8B">
        <w:t xml:space="preserve"> indicate</w:t>
      </w:r>
      <w:r w:rsidR="0073794C">
        <w:t xml:space="preserve"> a</w:t>
      </w:r>
      <w:r w:rsidR="00770A8B">
        <w:t xml:space="preserve"> statistically significant treatment effect</w:t>
      </w:r>
      <w:r w:rsidR="00D52D97">
        <w:t xml:space="preserve"> for the pairwise comparison</w:t>
      </w:r>
      <w:r w:rsidR="00A21E72">
        <w:t>.</w:t>
      </w:r>
    </w:p>
    <w:p w14:paraId="71498B0F" w14:textId="77777777" w:rsidR="000F7FC8" w:rsidRDefault="000F7FC8" w:rsidP="000F7FC8"/>
    <w:p w14:paraId="350D434B" w14:textId="66CA9FFF" w:rsidR="000F7FC8" w:rsidRDefault="000F7FC8" w:rsidP="00A612F9">
      <w:pPr>
        <w:ind w:firstLine="720"/>
        <w:outlineLvl w:val="0"/>
        <w:rPr>
          <w:b/>
        </w:rPr>
      </w:pPr>
      <w:r w:rsidRPr="00C86443">
        <w:rPr>
          <w:b/>
        </w:rPr>
        <w:t xml:space="preserve">Figure 4. </w:t>
      </w:r>
      <w:r w:rsidR="009156CB">
        <w:rPr>
          <w:b/>
        </w:rPr>
        <w:t>D</w:t>
      </w:r>
      <w:r w:rsidRPr="00C86443">
        <w:rPr>
          <w:b/>
        </w:rPr>
        <w:t>examethasone</w:t>
      </w:r>
      <w:r w:rsidR="00404DEB">
        <w:rPr>
          <w:b/>
        </w:rPr>
        <w:t xml:space="preserve"> treatment </w:t>
      </w:r>
      <w:r w:rsidR="009156CB">
        <w:rPr>
          <w:b/>
        </w:rPr>
        <w:t>induces</w:t>
      </w:r>
      <w:r w:rsidRPr="00C86443">
        <w:rPr>
          <w:b/>
        </w:rPr>
        <w:t xml:space="preserve"> lipolysis</w:t>
      </w:r>
      <w:r w:rsidR="009156CB">
        <w:rPr>
          <w:b/>
        </w:rPr>
        <w:t xml:space="preserve"> </w:t>
      </w:r>
      <w:r w:rsidR="009156CB" w:rsidRPr="009156CB">
        <w:rPr>
          <w:b/>
          <w:i/>
        </w:rPr>
        <w:t>in vivo</w:t>
      </w:r>
      <w:r w:rsidR="009156CB">
        <w:rPr>
          <w:b/>
        </w:rPr>
        <w:t xml:space="preserve"> and </w:t>
      </w:r>
      <w:r w:rsidR="009156CB" w:rsidRPr="009156CB">
        <w:rPr>
          <w:b/>
          <w:i/>
        </w:rPr>
        <w:t>in vitro</w:t>
      </w:r>
      <w:r w:rsidRPr="00C86443">
        <w:rPr>
          <w:b/>
        </w:rPr>
        <w:t>.</w:t>
      </w:r>
    </w:p>
    <w:p w14:paraId="782A3E20" w14:textId="097B9B92" w:rsidR="009156CB" w:rsidRDefault="00C509BF" w:rsidP="00C509BF">
      <w:pPr>
        <w:pStyle w:val="ListParagraph"/>
      </w:pPr>
      <w:r>
        <w:t xml:space="preserve">Triglyceride levels (A), glycerol released in media (B), qPCR of </w:t>
      </w:r>
      <w:proofErr w:type="spellStart"/>
      <w:r>
        <w:t>lipolytic</w:t>
      </w:r>
      <w:proofErr w:type="spellEnd"/>
      <w:r>
        <w:t xml:space="preserve"> transcripts (C), and western blot of </w:t>
      </w:r>
      <w:r w:rsidR="005978E6">
        <w:t>ATGL</w:t>
      </w:r>
      <w:r>
        <w:t xml:space="preserve"> (D) from</w:t>
      </w:r>
      <w:r w:rsidR="00AD7FB9">
        <w:t xml:space="preserve"> non-differentiated (pre-adipocytes; n=2) or</w:t>
      </w:r>
      <w:r>
        <w:t xml:space="preserve"> differentiated 3T3-L1 mouse </w:t>
      </w:r>
      <w:r w:rsidR="002806D2">
        <w:t>adipocytes</w:t>
      </w:r>
      <w:r w:rsidR="00083387">
        <w:t xml:space="preserve"> (mature adipocytes)</w:t>
      </w:r>
      <w:r>
        <w:t xml:space="preserve"> following</w:t>
      </w:r>
      <w:r w:rsidR="000E6371">
        <w:t xml:space="preserve"> </w:t>
      </w:r>
      <w:r w:rsidR="00985D12">
        <w:t>five</w:t>
      </w:r>
      <w:r w:rsidR="00CC48A3">
        <w:t xml:space="preserve"> days of dexamethasone (n=3) or vehicle</w:t>
      </w:r>
      <w:r>
        <w:t xml:space="preserve"> treatment</w:t>
      </w:r>
      <w:r w:rsidR="00CC48A3">
        <w:t xml:space="preserve"> (n=3)</w:t>
      </w:r>
      <w:r>
        <w:t>. Serum</w:t>
      </w:r>
      <w:r w:rsidR="00346427">
        <w:t xml:space="preserve"> </w:t>
      </w:r>
      <w:r>
        <w:t xml:space="preserve">fatty acid </w:t>
      </w:r>
      <w:r w:rsidR="00346427">
        <w:t>and glycerol</w:t>
      </w:r>
      <w:r>
        <w:t xml:space="preserve"> levels at basal</w:t>
      </w:r>
      <w:r w:rsidR="009C6831">
        <w:t xml:space="preserve"> (fed)</w:t>
      </w:r>
      <w:r>
        <w:t xml:space="preserve"> and</w:t>
      </w:r>
      <w:r w:rsidR="00346427">
        <w:t xml:space="preserve"> </w:t>
      </w:r>
      <w:r>
        <w:t>following stimulation (</w:t>
      </w:r>
      <w:r w:rsidR="00A10130">
        <w:t>10mg/kg</w:t>
      </w:r>
      <w:r w:rsidR="008D5B21">
        <w:t xml:space="preserve"> </w:t>
      </w:r>
      <w:r w:rsidR="00080F89">
        <w:t xml:space="preserve">isoproterenol or 16hr fast; E) and qPCR of </w:t>
      </w:r>
      <w:r w:rsidR="002806D2">
        <w:t xml:space="preserve">IWAT </w:t>
      </w:r>
      <w:proofErr w:type="spellStart"/>
      <w:r w:rsidR="00080F89">
        <w:t>lipolytic</w:t>
      </w:r>
      <w:proofErr w:type="spellEnd"/>
      <w:r w:rsidR="00080F89">
        <w:t xml:space="preserve"> transcripts</w:t>
      </w:r>
      <w:r w:rsidR="002806D2">
        <w:t xml:space="preserve"> </w:t>
      </w:r>
      <w:r w:rsidR="00080F89">
        <w:t>(F) in</w:t>
      </w:r>
      <w:r w:rsidR="003361B9">
        <w:t xml:space="preserve"> </w:t>
      </w:r>
      <w:r w:rsidR="00C621B1">
        <w:t>22-week-old</w:t>
      </w:r>
      <w:r w:rsidR="003361B9">
        <w:t>,</w:t>
      </w:r>
      <w:r w:rsidR="00080F89">
        <w:t xml:space="preserve"> 12-week </w:t>
      </w:r>
      <w:r w:rsidR="00CF741B">
        <w:t xml:space="preserve">dexamethasone- </w:t>
      </w:r>
      <w:r w:rsidR="007A7B0D">
        <w:t>(basal and</w:t>
      </w:r>
      <w:r w:rsidR="00907BB2">
        <w:t xml:space="preserve"> isoproterenol n=7</w:t>
      </w:r>
      <w:r w:rsidR="007A7B0D">
        <w:t>; fasted serum and</w:t>
      </w:r>
      <w:r w:rsidR="00907BB2">
        <w:t xml:space="preserve"> qPCR n=4</w:t>
      </w:r>
      <w:r w:rsidR="00CF741B">
        <w:t>) or vehicle-</w:t>
      </w:r>
      <w:r w:rsidR="007A7B0D">
        <w:t xml:space="preserve"> (basal and isoproterenol n=12; fasted serum and qPCR n=11</w:t>
      </w:r>
      <w:r w:rsidR="00CF741B">
        <w:t xml:space="preserve">) </w:t>
      </w:r>
      <w:r w:rsidR="00080F89">
        <w:t>treated, chow-fed mice</w:t>
      </w:r>
      <w:r w:rsidR="000B31FB">
        <w:t xml:space="preserve"> with the exception of isoproterenol-stimulated glycerol, which was performed one week prior to </w:t>
      </w:r>
      <w:r w:rsidR="00CB2490">
        <w:t>euthan</w:t>
      </w:r>
      <w:r w:rsidR="005C44C0">
        <w:t>a</w:t>
      </w:r>
      <w:r w:rsidR="00CB2490">
        <w:t>sia</w:t>
      </w:r>
      <w:r w:rsidR="00080F89">
        <w:t>.</w:t>
      </w:r>
      <w:r w:rsidR="00AD7FB9">
        <w:t xml:space="preserve"> Asterisks indicated statistically significant treatment effect</w:t>
      </w:r>
      <w:r w:rsidR="00D52D97">
        <w:t xml:space="preserve"> for the pairwise comparison</w:t>
      </w:r>
      <w:r w:rsidR="00AD7FB9">
        <w:t>.</w:t>
      </w:r>
    </w:p>
    <w:p w14:paraId="66DEB6D6" w14:textId="77777777" w:rsidR="00667AB9" w:rsidRDefault="00667AB9" w:rsidP="00667AB9"/>
    <w:p w14:paraId="6F2A7B3E" w14:textId="1EB88A34" w:rsidR="00667AB9" w:rsidRPr="003B419F" w:rsidRDefault="00667AB9" w:rsidP="00A612F9">
      <w:pPr>
        <w:ind w:firstLine="720"/>
        <w:outlineLvl w:val="0"/>
        <w:rPr>
          <w:b/>
        </w:rPr>
      </w:pPr>
      <w:r w:rsidRPr="003B419F">
        <w:rPr>
          <w:b/>
        </w:rPr>
        <w:t>Figure 5.</w:t>
      </w:r>
      <w:r w:rsidR="003B419F">
        <w:rPr>
          <w:b/>
        </w:rPr>
        <w:t xml:space="preserve"> Obesity exacerbates </w:t>
      </w:r>
      <w:r w:rsidR="00492CFC">
        <w:rPr>
          <w:b/>
        </w:rPr>
        <w:t>dexamethasone-</w:t>
      </w:r>
      <w:r w:rsidR="003B419F">
        <w:rPr>
          <w:b/>
        </w:rPr>
        <w:t>induced lipolysis</w:t>
      </w:r>
      <w:r w:rsidR="00492CFC">
        <w:rPr>
          <w:b/>
        </w:rPr>
        <w:t>.</w:t>
      </w:r>
      <w:r w:rsidRPr="003B419F">
        <w:rPr>
          <w:b/>
        </w:rPr>
        <w:t xml:space="preserve"> </w:t>
      </w:r>
    </w:p>
    <w:p w14:paraId="66EBC903" w14:textId="77777777" w:rsidR="00D52D97" w:rsidRDefault="002806D2" w:rsidP="00D52D97">
      <w:pPr>
        <w:pStyle w:val="ListParagraph"/>
      </w:pPr>
      <w:r>
        <w:t>Serum glycerol (A)</w:t>
      </w:r>
      <w:r w:rsidR="004F2D10">
        <w:t xml:space="preserve"> following 16 hour fast</w:t>
      </w:r>
      <w:r>
        <w:t>,</w:t>
      </w:r>
      <w:r w:rsidR="00F67F69">
        <w:t xml:space="preserve"> serum NEFA</w:t>
      </w:r>
      <w:r w:rsidR="0073794C">
        <w:t xml:space="preserve"> in obese dexamethasone treated (n=14) or control (n=11) mice</w:t>
      </w:r>
      <w:r w:rsidR="00F67F69">
        <w:t xml:space="preserve"> following a 5 hour fast, before and after insulin during </w:t>
      </w:r>
      <w:proofErr w:type="spellStart"/>
      <w:r w:rsidR="00F67F69">
        <w:t>hyperinsulinemic</w:t>
      </w:r>
      <w:proofErr w:type="spellEnd"/>
      <w:r w:rsidR="00F67F69">
        <w:t xml:space="preserve"> </w:t>
      </w:r>
      <w:proofErr w:type="spellStart"/>
      <w:r w:rsidR="00F67F69">
        <w:t>euglycemic</w:t>
      </w:r>
      <w:proofErr w:type="spellEnd"/>
      <w:r w:rsidR="00F67F69">
        <w:t xml:space="preserve"> clamp (B),</w:t>
      </w:r>
      <w:r>
        <w:t xml:space="preserve"> qPCR</w:t>
      </w:r>
      <w:r w:rsidR="008F705A">
        <w:t xml:space="preserve"> of </w:t>
      </w:r>
      <w:r w:rsidR="005A6DBB" w:rsidRPr="003A5006">
        <w:rPr>
          <w:i/>
        </w:rPr>
        <w:t>Pnpla2</w:t>
      </w:r>
      <w:r w:rsidR="005A6DBB">
        <w:t xml:space="preserve"> </w:t>
      </w:r>
      <w:r w:rsidR="00B862BE">
        <w:t>transcripts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B862BE">
        <w:t xml:space="preserve"> </w:t>
      </w:r>
      <w:r w:rsidR="008F705A">
        <w:t>(</w:t>
      </w:r>
      <w:r w:rsidR="00F67F69">
        <w:t>C</w:t>
      </w:r>
      <w:r w:rsidR="008F705A">
        <w:t>), and</w:t>
      </w:r>
      <w:r w:rsidR="00B862BE">
        <w:t xml:space="preserve"> </w:t>
      </w:r>
      <w:r w:rsidR="008F705A">
        <w:t>western b</w:t>
      </w:r>
      <w:r w:rsidR="00543667">
        <w:t xml:space="preserve">lot </w:t>
      </w:r>
      <w:r w:rsidR="00CB2490">
        <w:t xml:space="preserve">image (D) and quantification (E) </w:t>
      </w:r>
      <w:r w:rsidR="00543667">
        <w:t xml:space="preserve">of </w:t>
      </w:r>
      <w:r w:rsidR="005A6DBB">
        <w:t>ATGL protein</w:t>
      </w:r>
      <w:r w:rsidR="00543667">
        <w:t xml:space="preserve"> from </w:t>
      </w:r>
      <w:proofErr w:type="spellStart"/>
      <w:r w:rsidR="00543667">
        <w:t>i</w:t>
      </w:r>
      <w:r w:rsidR="008F705A">
        <w:t>WAT</w:t>
      </w:r>
      <w:proofErr w:type="spellEnd"/>
      <w:r w:rsidR="00DB2945">
        <w:t>. Mice</w:t>
      </w:r>
      <w:r w:rsidR="00CB2490">
        <w:t xml:space="preserve"> from</w:t>
      </w:r>
      <w:r w:rsidR="00DB2945">
        <w:t xml:space="preserve"> </w:t>
      </w:r>
      <w:r w:rsidR="00F67F69">
        <w:t>A, C, D and E</w:t>
      </w:r>
      <w:r w:rsidR="007C507B">
        <w:t xml:space="preserve"> </w:t>
      </w:r>
      <w:r w:rsidR="00DB2945">
        <w:t xml:space="preserve">were </w:t>
      </w:r>
      <w:r w:rsidR="00CB2490">
        <w:t xml:space="preserve">euthanized </w:t>
      </w:r>
      <w:r w:rsidR="00DB2945">
        <w:t>at 28 weeks of age following</w:t>
      </w:r>
      <w:r w:rsidR="008F705A">
        <w:t xml:space="preserve"> </w:t>
      </w:r>
      <w:r w:rsidR="00985D12">
        <w:t>six</w:t>
      </w:r>
      <w:r w:rsidR="00DB2945">
        <w:t xml:space="preserve"> </w:t>
      </w:r>
      <w:r w:rsidR="00D2575C">
        <w:t>week</w:t>
      </w:r>
      <w:r w:rsidR="00DB2945">
        <w:t>s of dexamethasone (NCD n=</w:t>
      </w:r>
      <w:r w:rsidR="00567B46">
        <w:t>8</w:t>
      </w:r>
      <w:r w:rsidR="00DB2945">
        <w:t>; HFD n=</w:t>
      </w:r>
      <w:r w:rsidR="00567B46">
        <w:t>10</w:t>
      </w:r>
      <w:r w:rsidR="00DB2945">
        <w:t>)</w:t>
      </w:r>
      <w:r w:rsidR="00D2575C">
        <w:t xml:space="preserve"> </w:t>
      </w:r>
      <w:r w:rsidR="00DB2945">
        <w:t>or vehicle (NCD n=</w:t>
      </w:r>
      <w:r w:rsidR="00567B46">
        <w:t>8</w:t>
      </w:r>
      <w:r w:rsidR="00DB2945">
        <w:t>; HFD n=</w:t>
      </w:r>
      <w:r w:rsidR="00567B46">
        <w:t>10</w:t>
      </w:r>
      <w:r w:rsidR="00DB2945">
        <w:t>) treatment</w:t>
      </w:r>
      <w:r w:rsidR="00D2575C">
        <w:t xml:space="preserve">. </w:t>
      </w:r>
      <w:r w:rsidR="00D52D97">
        <w:t>Crosses indicate a significant interaction between diet and treatment. Asterisks indicate a statistically significant treatment effect for the pairwise comparison.</w:t>
      </w:r>
    </w:p>
    <w:p w14:paraId="7B0FDDD0" w14:textId="77777777" w:rsidR="00AF359A" w:rsidRDefault="00AF359A" w:rsidP="00D52D97">
      <w:pPr>
        <w:pStyle w:val="ListParagraph"/>
      </w:pPr>
    </w:p>
    <w:p w14:paraId="33DE7CD9" w14:textId="77777777" w:rsidR="00AF359A" w:rsidRPr="00676D96" w:rsidRDefault="00AF359A" w:rsidP="00AF359A"/>
    <w:sectPr w:rsidR="00AF359A" w:rsidRPr="00676D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9139F"/>
    <w:multiLevelType w:val="hybridMultilevel"/>
    <w:tmpl w:val="8EE2ECBA"/>
    <w:lvl w:ilvl="0" w:tplc="F5788A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907582"/>
    <w:multiLevelType w:val="hybridMultilevel"/>
    <w:tmpl w:val="EAB4C1C2"/>
    <w:lvl w:ilvl="0" w:tplc="521090D6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4CB4"/>
    <w:multiLevelType w:val="hybridMultilevel"/>
    <w:tmpl w:val="1E9CAEAE"/>
    <w:lvl w:ilvl="0" w:tplc="69229E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47297"/>
    <w:multiLevelType w:val="hybridMultilevel"/>
    <w:tmpl w:val="BCF48C4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58BD1989"/>
    <w:multiLevelType w:val="hybridMultilevel"/>
    <w:tmpl w:val="D5AA9222"/>
    <w:lvl w:ilvl="0" w:tplc="36388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64826"/>
    <w:multiLevelType w:val="hybridMultilevel"/>
    <w:tmpl w:val="99B66DD0"/>
    <w:lvl w:ilvl="0" w:tplc="41F25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90B23"/>
    <w:multiLevelType w:val="hybridMultilevel"/>
    <w:tmpl w:val="748ECEDA"/>
    <w:lvl w:ilvl="0" w:tplc="DB422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A965A9"/>
    <w:multiLevelType w:val="hybridMultilevel"/>
    <w:tmpl w:val="BC56B01C"/>
    <w:lvl w:ilvl="0" w:tplc="2C169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88D"/>
    <w:rsid w:val="000151FE"/>
    <w:rsid w:val="00057AEB"/>
    <w:rsid w:val="00080F89"/>
    <w:rsid w:val="000829CB"/>
    <w:rsid w:val="00083387"/>
    <w:rsid w:val="000A37E8"/>
    <w:rsid w:val="000B31FB"/>
    <w:rsid w:val="000E6371"/>
    <w:rsid w:val="000E705B"/>
    <w:rsid w:val="000F7FC8"/>
    <w:rsid w:val="001049F5"/>
    <w:rsid w:val="00124974"/>
    <w:rsid w:val="0013005B"/>
    <w:rsid w:val="00173F32"/>
    <w:rsid w:val="0017431A"/>
    <w:rsid w:val="00180132"/>
    <w:rsid w:val="001A1F15"/>
    <w:rsid w:val="001B7CFB"/>
    <w:rsid w:val="001D0CD0"/>
    <w:rsid w:val="0022799F"/>
    <w:rsid w:val="00235FC9"/>
    <w:rsid w:val="00246D72"/>
    <w:rsid w:val="00254206"/>
    <w:rsid w:val="002806D2"/>
    <w:rsid w:val="00294FC0"/>
    <w:rsid w:val="00295BBA"/>
    <w:rsid w:val="002A343E"/>
    <w:rsid w:val="002D399F"/>
    <w:rsid w:val="002D3ADC"/>
    <w:rsid w:val="002D50C8"/>
    <w:rsid w:val="003063D9"/>
    <w:rsid w:val="00306A28"/>
    <w:rsid w:val="003361B9"/>
    <w:rsid w:val="003454CF"/>
    <w:rsid w:val="00346427"/>
    <w:rsid w:val="003A5006"/>
    <w:rsid w:val="003B19D6"/>
    <w:rsid w:val="003B419F"/>
    <w:rsid w:val="003C5DCA"/>
    <w:rsid w:val="003E500C"/>
    <w:rsid w:val="003F598B"/>
    <w:rsid w:val="003F6E76"/>
    <w:rsid w:val="00404DEB"/>
    <w:rsid w:val="00413352"/>
    <w:rsid w:val="00434BB4"/>
    <w:rsid w:val="004811C5"/>
    <w:rsid w:val="0048414A"/>
    <w:rsid w:val="00492CFC"/>
    <w:rsid w:val="004A29D1"/>
    <w:rsid w:val="004A70F8"/>
    <w:rsid w:val="004E00AE"/>
    <w:rsid w:val="004E2FBD"/>
    <w:rsid w:val="004E4BBF"/>
    <w:rsid w:val="004F2D10"/>
    <w:rsid w:val="005352C2"/>
    <w:rsid w:val="00543667"/>
    <w:rsid w:val="00567B46"/>
    <w:rsid w:val="00574094"/>
    <w:rsid w:val="005849AC"/>
    <w:rsid w:val="00596A7B"/>
    <w:rsid w:val="005978E6"/>
    <w:rsid w:val="005A0102"/>
    <w:rsid w:val="005A6DBB"/>
    <w:rsid w:val="005C44C0"/>
    <w:rsid w:val="005D0B7B"/>
    <w:rsid w:val="005D5A10"/>
    <w:rsid w:val="005F794F"/>
    <w:rsid w:val="00603402"/>
    <w:rsid w:val="00612924"/>
    <w:rsid w:val="00621DC2"/>
    <w:rsid w:val="00636D48"/>
    <w:rsid w:val="006423E6"/>
    <w:rsid w:val="006433BD"/>
    <w:rsid w:val="00652C37"/>
    <w:rsid w:val="00667AB9"/>
    <w:rsid w:val="00676D96"/>
    <w:rsid w:val="006B4879"/>
    <w:rsid w:val="00706322"/>
    <w:rsid w:val="00712772"/>
    <w:rsid w:val="0073794C"/>
    <w:rsid w:val="00770A8B"/>
    <w:rsid w:val="00774154"/>
    <w:rsid w:val="0078087B"/>
    <w:rsid w:val="007A6BBB"/>
    <w:rsid w:val="007A7B0D"/>
    <w:rsid w:val="007B1BDC"/>
    <w:rsid w:val="007C507B"/>
    <w:rsid w:val="007D0E55"/>
    <w:rsid w:val="007E1BEC"/>
    <w:rsid w:val="007E3015"/>
    <w:rsid w:val="007F06FF"/>
    <w:rsid w:val="007F08F5"/>
    <w:rsid w:val="00834DB3"/>
    <w:rsid w:val="00843B64"/>
    <w:rsid w:val="00886568"/>
    <w:rsid w:val="00890401"/>
    <w:rsid w:val="008D11D3"/>
    <w:rsid w:val="008D5B21"/>
    <w:rsid w:val="008E7B3B"/>
    <w:rsid w:val="008F705A"/>
    <w:rsid w:val="008F71F3"/>
    <w:rsid w:val="00907BB2"/>
    <w:rsid w:val="00915340"/>
    <w:rsid w:val="009156CB"/>
    <w:rsid w:val="00920FEF"/>
    <w:rsid w:val="00985D12"/>
    <w:rsid w:val="009C6831"/>
    <w:rsid w:val="00A073C5"/>
    <w:rsid w:val="00A10130"/>
    <w:rsid w:val="00A1173E"/>
    <w:rsid w:val="00A21E72"/>
    <w:rsid w:val="00A4645B"/>
    <w:rsid w:val="00A47C87"/>
    <w:rsid w:val="00A612F9"/>
    <w:rsid w:val="00AB05A7"/>
    <w:rsid w:val="00AD7FB9"/>
    <w:rsid w:val="00AF359A"/>
    <w:rsid w:val="00B11E5F"/>
    <w:rsid w:val="00B2325A"/>
    <w:rsid w:val="00B31550"/>
    <w:rsid w:val="00B45464"/>
    <w:rsid w:val="00B5635F"/>
    <w:rsid w:val="00B603C4"/>
    <w:rsid w:val="00B74FA3"/>
    <w:rsid w:val="00B862BE"/>
    <w:rsid w:val="00BC28AF"/>
    <w:rsid w:val="00BF18E9"/>
    <w:rsid w:val="00C1330A"/>
    <w:rsid w:val="00C14584"/>
    <w:rsid w:val="00C233E1"/>
    <w:rsid w:val="00C2460C"/>
    <w:rsid w:val="00C35359"/>
    <w:rsid w:val="00C4761D"/>
    <w:rsid w:val="00C509BF"/>
    <w:rsid w:val="00C621B1"/>
    <w:rsid w:val="00C636C1"/>
    <w:rsid w:val="00C6406F"/>
    <w:rsid w:val="00C7113B"/>
    <w:rsid w:val="00C77666"/>
    <w:rsid w:val="00C84612"/>
    <w:rsid w:val="00C86443"/>
    <w:rsid w:val="00C93721"/>
    <w:rsid w:val="00CA3F56"/>
    <w:rsid w:val="00CB2490"/>
    <w:rsid w:val="00CB6D34"/>
    <w:rsid w:val="00CC48A3"/>
    <w:rsid w:val="00CC4C70"/>
    <w:rsid w:val="00CF741B"/>
    <w:rsid w:val="00D060DF"/>
    <w:rsid w:val="00D15BF8"/>
    <w:rsid w:val="00D1641C"/>
    <w:rsid w:val="00D2575C"/>
    <w:rsid w:val="00D47E0A"/>
    <w:rsid w:val="00D52D97"/>
    <w:rsid w:val="00D91027"/>
    <w:rsid w:val="00DB2945"/>
    <w:rsid w:val="00DD4C72"/>
    <w:rsid w:val="00DF5D8B"/>
    <w:rsid w:val="00E02F67"/>
    <w:rsid w:val="00E472F5"/>
    <w:rsid w:val="00E57B72"/>
    <w:rsid w:val="00E6423C"/>
    <w:rsid w:val="00E875F5"/>
    <w:rsid w:val="00EB188D"/>
    <w:rsid w:val="00EE5A3B"/>
    <w:rsid w:val="00F4098B"/>
    <w:rsid w:val="00F67F69"/>
    <w:rsid w:val="00F74863"/>
    <w:rsid w:val="00F7558D"/>
    <w:rsid w:val="00F956CC"/>
    <w:rsid w:val="00F9611D"/>
    <w:rsid w:val="00FB6F1C"/>
    <w:rsid w:val="00FE3718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E0D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8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8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86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63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6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583</Words>
  <Characters>3324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Figure 3. Dexamethasone treatment reduces fat mass in obese mice.  </vt:lpstr>
      <vt:lpstr>Figure 4. Dexamethasone treatment induces lipolysis in vivo and in vitro.</vt:lpstr>
      <vt:lpstr>Figure 5. Obesity exacerbates dexamethasone-induced lipolysis. </vt:lpstr>
    </vt:vector>
  </TitlesOfParts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151</cp:revision>
  <dcterms:created xsi:type="dcterms:W3CDTF">2017-08-04T15:12:00Z</dcterms:created>
  <dcterms:modified xsi:type="dcterms:W3CDTF">2017-09-06T19:20:00Z</dcterms:modified>
</cp:coreProperties>
</file>