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FDDD0" w14:textId="49ED6F04" w:rsidR="00AF359A" w:rsidRDefault="00C03176" w:rsidP="00C03176">
      <w:pPr>
        <w:ind w:left="720"/>
        <w:rPr>
          <w:b/>
        </w:rPr>
      </w:pPr>
      <w:r>
        <w:rPr>
          <w:b/>
        </w:rPr>
        <w:t xml:space="preserve">Supplementary </w:t>
      </w:r>
      <w:r w:rsidR="00EB188D" w:rsidRPr="00915340">
        <w:rPr>
          <w:b/>
        </w:rPr>
        <w:t>Figure 1</w:t>
      </w:r>
      <w:r w:rsidR="00793302">
        <w:rPr>
          <w:b/>
        </w:rPr>
        <w:t>. Shorter duration of dexamethasone treatment leads to hyperglycemia.</w:t>
      </w:r>
    </w:p>
    <w:p w14:paraId="33DE7CD9" w14:textId="38E887D8" w:rsidR="00AF359A" w:rsidRPr="00676D96" w:rsidRDefault="005C5F65" w:rsidP="002C5AE0">
      <w:pPr>
        <w:pStyle w:val="ListParagraph"/>
      </w:pPr>
      <w:bookmarkStart w:id="0" w:name="_GoBack"/>
      <w:bookmarkEnd w:id="0"/>
      <w:r>
        <w:t xml:space="preserve">Insulin responsiveness, via ITT, </w:t>
      </w:r>
      <w:r w:rsidR="00793302">
        <w:t xml:space="preserve">A) and baseline blood glucose (B) were </w:t>
      </w:r>
      <w:r w:rsidR="00E14175">
        <w:t>measured in mice following two weeks of dexamethasone (NCD n=</w:t>
      </w:r>
      <w:r w:rsidR="007E61B9">
        <w:t>10</w:t>
      </w:r>
      <w:r w:rsidR="00E14175">
        <w:t>; HFD n=</w:t>
      </w:r>
      <w:r w:rsidR="009B6367">
        <w:t>14</w:t>
      </w:r>
      <w:r w:rsidR="00E14175">
        <w:t>) or vehicle (NCD n=</w:t>
      </w:r>
      <w:r w:rsidR="007A7DC4">
        <w:t>13</w:t>
      </w:r>
      <w:r w:rsidR="00E14175">
        <w:t>; HFD n=</w:t>
      </w:r>
      <w:r w:rsidR="009B6367">
        <w:t>11</w:t>
      </w:r>
      <w:r w:rsidR="00E14175">
        <w:t xml:space="preserve">) treatment and 10 weeks of diet. </w:t>
      </w:r>
      <w:r w:rsidR="00D15930">
        <w:t>Insulin was given via IP</w:t>
      </w:r>
      <w:r w:rsidR="00AF78CC">
        <w:t xml:space="preserve"> injection at a dose of 0.75 </w:t>
      </w:r>
      <w:proofErr w:type="spellStart"/>
      <w:r w:rsidR="00096FD9">
        <w:t>m</w:t>
      </w:r>
      <w:r w:rsidR="00AF78CC">
        <w:t>U</w:t>
      </w:r>
      <w:proofErr w:type="spellEnd"/>
      <w:r w:rsidR="00AF78CC">
        <w:t>/</w:t>
      </w:r>
      <w:r w:rsidR="00096FD9">
        <w:t>k</w:t>
      </w:r>
      <w:r w:rsidR="00AF78CC">
        <w:t xml:space="preserve">g (NCD) or 1.5 </w:t>
      </w:r>
      <w:proofErr w:type="spellStart"/>
      <w:r w:rsidR="00096FD9">
        <w:t>m</w:t>
      </w:r>
      <w:r w:rsidR="00AF78CC">
        <w:t>U</w:t>
      </w:r>
      <w:proofErr w:type="spellEnd"/>
      <w:r w:rsidR="00AF78CC">
        <w:t>/</w:t>
      </w:r>
      <w:r w:rsidR="00096FD9">
        <w:t>k</w:t>
      </w:r>
      <w:r w:rsidR="00AF78CC">
        <w:t>g (HF</w:t>
      </w:r>
      <w:r w:rsidR="00FA7C73">
        <w:t>D).</w:t>
      </w:r>
      <w:r w:rsidR="00AF78CC">
        <w:t xml:space="preserve"> </w:t>
      </w:r>
      <w:r w:rsidR="00E14175">
        <w:t xml:space="preserve">Fat (C) and lean </w:t>
      </w:r>
      <w:r w:rsidR="00D15930">
        <w:t xml:space="preserve">mass </w:t>
      </w:r>
      <w:r w:rsidR="00E14175">
        <w:t>(D) w</w:t>
      </w:r>
      <w:r w:rsidR="00D15930">
        <w:t>ere</w:t>
      </w:r>
      <w:r w:rsidR="00E14175">
        <w:t xml:space="preserve"> measured</w:t>
      </w:r>
      <w:r w:rsidR="00D15930">
        <w:t xml:space="preserve"> weekly</w:t>
      </w:r>
      <w:r w:rsidR="00E14175">
        <w:t xml:space="preserve"> via </w:t>
      </w:r>
      <w:proofErr w:type="spellStart"/>
      <w:r w:rsidR="00D15930">
        <w:t>E</w:t>
      </w:r>
      <w:r w:rsidR="00E14175">
        <w:t>choMRI</w:t>
      </w:r>
      <w:proofErr w:type="spellEnd"/>
      <w:r w:rsidR="00E14175">
        <w:t xml:space="preserve"> for the duration of the study. One week following the ITTs, blood glucose levels </w:t>
      </w:r>
      <w:r w:rsidR="003145A0">
        <w:t>(E),</w:t>
      </w:r>
      <w:r w:rsidR="00E14175">
        <w:t xml:space="preserve"> insulin clearance rates (F)</w:t>
      </w:r>
      <w:r w:rsidR="003145A0">
        <w:t>,</w:t>
      </w:r>
      <w:r w:rsidR="00956ED6">
        <w:t xml:space="preserve"> and amount of glucose uptake in</w:t>
      </w:r>
      <w:r w:rsidR="003145A0">
        <w:t xml:space="preserve"> gastrocnemius</w:t>
      </w:r>
      <w:r w:rsidR="00D15930">
        <w:t xml:space="preserve"> muscle, </w:t>
      </w:r>
      <w:proofErr w:type="spellStart"/>
      <w:r w:rsidR="00D15930">
        <w:t>eWAT</w:t>
      </w:r>
      <w:proofErr w:type="spellEnd"/>
      <w:r w:rsidR="00D15930">
        <w:t xml:space="preserve"> and </w:t>
      </w:r>
      <w:proofErr w:type="spellStart"/>
      <w:r w:rsidR="00D15930">
        <w:t>iWAT</w:t>
      </w:r>
      <w:proofErr w:type="spellEnd"/>
      <w:r w:rsidR="00D15930">
        <w:t xml:space="preserve"> </w:t>
      </w:r>
      <w:r w:rsidR="00956ED6">
        <w:t>(G)</w:t>
      </w:r>
      <w:r w:rsidR="00D15930">
        <w:t xml:space="preserve"> and </w:t>
      </w:r>
      <w:r w:rsidR="00956ED6">
        <w:t>heart and brown adipose tissue (H)</w:t>
      </w:r>
      <w:r w:rsidR="00E14175">
        <w:t xml:space="preserve"> were measured during a </w:t>
      </w:r>
      <w:proofErr w:type="spellStart"/>
      <w:r w:rsidR="00E14175">
        <w:t>hyperinsulinemic</w:t>
      </w:r>
      <w:proofErr w:type="spellEnd"/>
      <w:r w:rsidR="00E14175">
        <w:t xml:space="preserve"> </w:t>
      </w:r>
      <w:proofErr w:type="spellStart"/>
      <w:r w:rsidR="00E14175">
        <w:t>euglycemic</w:t>
      </w:r>
      <w:proofErr w:type="spellEnd"/>
      <w:r w:rsidR="00E14175">
        <w:t xml:space="preserve"> clamp in the </w:t>
      </w:r>
      <w:r w:rsidR="00122654">
        <w:t>obese</w:t>
      </w:r>
      <w:r w:rsidR="00E14175">
        <w:t xml:space="preserve"> mice</w:t>
      </w:r>
      <w:r w:rsidR="00122654">
        <w:t xml:space="preserve"> only</w:t>
      </w:r>
      <w:r w:rsidR="00E14175">
        <w:t>.</w:t>
      </w:r>
      <w:r w:rsidR="00D15930">
        <w:t xml:space="preserve"> For clamp experiments, insulin was infused at 8 </w:t>
      </w:r>
      <w:proofErr w:type="spellStart"/>
      <w:r w:rsidR="00D15930">
        <w:t>mU</w:t>
      </w:r>
      <w:proofErr w:type="spellEnd"/>
      <w:r w:rsidR="00D15930">
        <w:t>/kg following a prime continuous infusion of 40mU/kg bolus.</w:t>
      </w:r>
      <w:r w:rsidR="00122654">
        <w:t xml:space="preserve"> M</w:t>
      </w:r>
      <w:r w:rsidR="00E14175">
        <w:t xml:space="preserve">ice were fasted for five hours prior experiments. </w:t>
      </w:r>
      <w:r w:rsidR="002C5AE0">
        <w:t>Crosses indicate a significant interaction between diet and treatment. Asterisks indicate a statistically significant treatment effect for the pairwise comparison.</w:t>
      </w:r>
    </w:p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96FD9"/>
    <w:rsid w:val="000A37E8"/>
    <w:rsid w:val="000D3D26"/>
    <w:rsid w:val="000E6371"/>
    <w:rsid w:val="000E705B"/>
    <w:rsid w:val="000F7FC8"/>
    <w:rsid w:val="001049F5"/>
    <w:rsid w:val="00122654"/>
    <w:rsid w:val="00124974"/>
    <w:rsid w:val="0013005B"/>
    <w:rsid w:val="00173F32"/>
    <w:rsid w:val="0017431A"/>
    <w:rsid w:val="00180132"/>
    <w:rsid w:val="001A1F15"/>
    <w:rsid w:val="001B7CFB"/>
    <w:rsid w:val="001C413F"/>
    <w:rsid w:val="001D0CD0"/>
    <w:rsid w:val="001E49FE"/>
    <w:rsid w:val="0022799F"/>
    <w:rsid w:val="00235FC9"/>
    <w:rsid w:val="00246D72"/>
    <w:rsid w:val="00254206"/>
    <w:rsid w:val="002806D2"/>
    <w:rsid w:val="00294FC0"/>
    <w:rsid w:val="00295BBA"/>
    <w:rsid w:val="002A343E"/>
    <w:rsid w:val="002C5AE0"/>
    <w:rsid w:val="002D399F"/>
    <w:rsid w:val="002D3ADC"/>
    <w:rsid w:val="002D50C8"/>
    <w:rsid w:val="003145A0"/>
    <w:rsid w:val="003361B9"/>
    <w:rsid w:val="003454CF"/>
    <w:rsid w:val="00346427"/>
    <w:rsid w:val="00363090"/>
    <w:rsid w:val="0037600D"/>
    <w:rsid w:val="003B19D6"/>
    <w:rsid w:val="003B419F"/>
    <w:rsid w:val="003C5DCA"/>
    <w:rsid w:val="003E500C"/>
    <w:rsid w:val="003F598B"/>
    <w:rsid w:val="003F6E76"/>
    <w:rsid w:val="00404DEB"/>
    <w:rsid w:val="00434BB4"/>
    <w:rsid w:val="0048414A"/>
    <w:rsid w:val="00492CFC"/>
    <w:rsid w:val="004A29D1"/>
    <w:rsid w:val="004E00AE"/>
    <w:rsid w:val="004E2FBD"/>
    <w:rsid w:val="004E4BBF"/>
    <w:rsid w:val="004F2D10"/>
    <w:rsid w:val="005352C2"/>
    <w:rsid w:val="00567B46"/>
    <w:rsid w:val="00574094"/>
    <w:rsid w:val="005849AC"/>
    <w:rsid w:val="00596A7B"/>
    <w:rsid w:val="005978E6"/>
    <w:rsid w:val="005A0102"/>
    <w:rsid w:val="005C5F65"/>
    <w:rsid w:val="005D5A10"/>
    <w:rsid w:val="005F794F"/>
    <w:rsid w:val="00603402"/>
    <w:rsid w:val="00612924"/>
    <w:rsid w:val="00621DC2"/>
    <w:rsid w:val="006433BD"/>
    <w:rsid w:val="00652C37"/>
    <w:rsid w:val="00667AB9"/>
    <w:rsid w:val="00676D96"/>
    <w:rsid w:val="006B4879"/>
    <w:rsid w:val="00706322"/>
    <w:rsid w:val="00712772"/>
    <w:rsid w:val="00761ABB"/>
    <w:rsid w:val="00770A8B"/>
    <w:rsid w:val="00793302"/>
    <w:rsid w:val="007A6BBB"/>
    <w:rsid w:val="007A7B0D"/>
    <w:rsid w:val="007A7DC4"/>
    <w:rsid w:val="007B1BDC"/>
    <w:rsid w:val="007D0E55"/>
    <w:rsid w:val="007E1BEC"/>
    <w:rsid w:val="007E3015"/>
    <w:rsid w:val="007E61B9"/>
    <w:rsid w:val="007F06FF"/>
    <w:rsid w:val="007F08F5"/>
    <w:rsid w:val="00834DB3"/>
    <w:rsid w:val="00843B64"/>
    <w:rsid w:val="00886568"/>
    <w:rsid w:val="00890401"/>
    <w:rsid w:val="008E7B3B"/>
    <w:rsid w:val="008F705A"/>
    <w:rsid w:val="008F71F3"/>
    <w:rsid w:val="00907BB2"/>
    <w:rsid w:val="00915340"/>
    <w:rsid w:val="009156CB"/>
    <w:rsid w:val="009161FE"/>
    <w:rsid w:val="00920FEF"/>
    <w:rsid w:val="00956ED6"/>
    <w:rsid w:val="009B6367"/>
    <w:rsid w:val="009C6831"/>
    <w:rsid w:val="00A073C5"/>
    <w:rsid w:val="00A1173E"/>
    <w:rsid w:val="00A21E72"/>
    <w:rsid w:val="00A4645B"/>
    <w:rsid w:val="00A47C87"/>
    <w:rsid w:val="00AB05A7"/>
    <w:rsid w:val="00AD7FB9"/>
    <w:rsid w:val="00AF359A"/>
    <w:rsid w:val="00AF78CC"/>
    <w:rsid w:val="00B11E5F"/>
    <w:rsid w:val="00B2325A"/>
    <w:rsid w:val="00B2618C"/>
    <w:rsid w:val="00B45464"/>
    <w:rsid w:val="00B5635F"/>
    <w:rsid w:val="00B862BE"/>
    <w:rsid w:val="00BC28AF"/>
    <w:rsid w:val="00BF18E9"/>
    <w:rsid w:val="00C03176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7666"/>
    <w:rsid w:val="00C84612"/>
    <w:rsid w:val="00C86443"/>
    <w:rsid w:val="00C93721"/>
    <w:rsid w:val="00CA3F56"/>
    <w:rsid w:val="00CB6D34"/>
    <w:rsid w:val="00CC48A3"/>
    <w:rsid w:val="00CC4C70"/>
    <w:rsid w:val="00CF741B"/>
    <w:rsid w:val="00D15930"/>
    <w:rsid w:val="00D15BF8"/>
    <w:rsid w:val="00D1641C"/>
    <w:rsid w:val="00D2575C"/>
    <w:rsid w:val="00D47E0A"/>
    <w:rsid w:val="00D91027"/>
    <w:rsid w:val="00DB2945"/>
    <w:rsid w:val="00DD4C72"/>
    <w:rsid w:val="00DF5D8B"/>
    <w:rsid w:val="00E02F67"/>
    <w:rsid w:val="00E14175"/>
    <w:rsid w:val="00E57B72"/>
    <w:rsid w:val="00E6423C"/>
    <w:rsid w:val="00E875F5"/>
    <w:rsid w:val="00EB188D"/>
    <w:rsid w:val="00EE5A3B"/>
    <w:rsid w:val="00EF3ECE"/>
    <w:rsid w:val="00F4098B"/>
    <w:rsid w:val="00F5083C"/>
    <w:rsid w:val="00F74863"/>
    <w:rsid w:val="00F7558D"/>
    <w:rsid w:val="00F956CC"/>
    <w:rsid w:val="00FA7C73"/>
    <w:rsid w:val="00FB6F1C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142</cp:revision>
  <dcterms:created xsi:type="dcterms:W3CDTF">2017-08-04T15:12:00Z</dcterms:created>
  <dcterms:modified xsi:type="dcterms:W3CDTF">2017-09-06T19:06:00Z</dcterms:modified>
</cp:coreProperties>
</file>