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CE338C" w14:textId="77777777" w:rsidR="00A73F99" w:rsidRDefault="00A73F99">
      <w:pPr>
        <w:rPr>
          <w:ins w:id="0" w:author="Microsoft Office User" w:date="2017-01-28T14:12:00Z"/>
          <w:b/>
          <w:sz w:val="36"/>
          <w:u w:val="single"/>
        </w:rPr>
      </w:pPr>
      <w:ins w:id="1" w:author="Microsoft Office User" w:date="2017-01-28T14:12:00Z">
        <w:r>
          <w:rPr>
            <w:b/>
            <w:sz w:val="36"/>
            <w:u w:val="single"/>
          </w:rPr>
          <w:t xml:space="preserve">Introduction </w:t>
        </w:r>
      </w:ins>
    </w:p>
    <w:p w14:paraId="3C5D5765" w14:textId="77777777" w:rsidR="00A73F99" w:rsidRDefault="00A73F99">
      <w:pPr>
        <w:rPr>
          <w:ins w:id="2" w:author="Dave Bridges" w:date="2017-02-15T14:21:00Z"/>
          <w:b/>
          <w:sz w:val="36"/>
          <w:u w:val="single"/>
        </w:rPr>
      </w:pPr>
    </w:p>
    <w:p w14:paraId="581D7DBE" w14:textId="27E2A9A0" w:rsidR="00AE79F4" w:rsidRDefault="00AE79F4">
      <w:pPr>
        <w:pStyle w:val="ListParagraph"/>
        <w:numPr>
          <w:ilvl w:val="0"/>
          <w:numId w:val="3"/>
        </w:numPr>
        <w:rPr>
          <w:ins w:id="3" w:author="Dave Bridges" w:date="2017-02-15T14:21:00Z"/>
        </w:rPr>
        <w:pPrChange w:id="4" w:author="Dave Bridges" w:date="2017-02-15T14:21:00Z">
          <w:pPr/>
        </w:pPrChange>
      </w:pPr>
      <w:ins w:id="5" w:author="Dave Bridges" w:date="2017-02-15T14:21:00Z">
        <w:r>
          <w:t>Mention glucocorticoid and obesity prevalence</w:t>
        </w:r>
      </w:ins>
    </w:p>
    <w:p w14:paraId="2E9F1483" w14:textId="2D38B20F" w:rsidR="00AE79F4" w:rsidRDefault="00AE79F4">
      <w:pPr>
        <w:pStyle w:val="ListParagraph"/>
        <w:numPr>
          <w:ilvl w:val="0"/>
          <w:numId w:val="3"/>
        </w:numPr>
        <w:rPr>
          <w:ins w:id="6" w:author="Dave Bridges" w:date="2017-02-15T14:21:00Z"/>
        </w:rPr>
        <w:pPrChange w:id="7" w:author="Dave Bridges" w:date="2017-02-15T14:21:00Z">
          <w:pPr/>
        </w:pPrChange>
      </w:pPr>
      <w:ins w:id="8" w:author="Dave Bridges" w:date="2017-02-15T14:21:00Z">
        <w:r>
          <w:t>Mention background on glucocorticoids and lipolysis</w:t>
        </w:r>
      </w:ins>
    </w:p>
    <w:p w14:paraId="3D923644" w14:textId="77777777" w:rsidR="00AE79F4" w:rsidRDefault="00AE79F4">
      <w:pPr>
        <w:pStyle w:val="ListParagraph"/>
        <w:rPr>
          <w:ins w:id="9" w:author="Dave Bridges" w:date="2017-02-15T14:21:00Z"/>
        </w:rPr>
        <w:pPrChange w:id="10" w:author="Dave Bridges" w:date="2017-02-15T14:22:00Z">
          <w:pPr/>
        </w:pPrChange>
      </w:pPr>
    </w:p>
    <w:p w14:paraId="7C4AAEB6" w14:textId="77777777" w:rsidR="00AE79F4" w:rsidRDefault="00AE79F4">
      <w:pPr>
        <w:rPr>
          <w:ins w:id="11" w:author="Microsoft Office User" w:date="2017-01-28T14:12:00Z"/>
          <w:b/>
          <w:sz w:val="36"/>
          <w:u w:val="single"/>
        </w:rPr>
      </w:pPr>
    </w:p>
    <w:p w14:paraId="205286F7" w14:textId="2E9C4705" w:rsidR="00A73F99" w:rsidRDefault="00A73F99">
      <w:pPr>
        <w:rPr>
          <w:ins w:id="12" w:author="Microsoft Office User" w:date="2017-01-28T14:12:00Z"/>
          <w:b/>
          <w:sz w:val="36"/>
          <w:u w:val="single"/>
        </w:rPr>
      </w:pPr>
      <w:ins w:id="13" w:author="Microsoft Office User" w:date="2017-01-28T14:12:00Z">
        <w:r>
          <w:rPr>
            <w:b/>
            <w:sz w:val="36"/>
            <w:u w:val="single"/>
          </w:rPr>
          <w:t>Methods</w:t>
        </w:r>
      </w:ins>
    </w:p>
    <w:p w14:paraId="220DC73C" w14:textId="35D17E9C" w:rsidR="00A73F99" w:rsidRDefault="000D47AD" w:rsidP="00240C1C">
      <w:pPr>
        <w:pStyle w:val="ListParagraph"/>
        <w:numPr>
          <w:ilvl w:val="0"/>
          <w:numId w:val="2"/>
        </w:numPr>
        <w:rPr>
          <w:ins w:id="14" w:author="Microsoft Office User" w:date="2017-01-28T14:14:00Z"/>
        </w:rPr>
      </w:pPr>
      <w:ins w:id="15" w:author="Microsoft Office User" w:date="2017-01-28T14:14:00Z">
        <w:r>
          <w:t>Patient Recruitment</w:t>
        </w:r>
      </w:ins>
    </w:p>
    <w:p w14:paraId="62641DA0" w14:textId="43C985E2" w:rsidR="000D47AD" w:rsidRDefault="000D47AD" w:rsidP="00240C1C">
      <w:pPr>
        <w:pStyle w:val="ListParagraph"/>
        <w:rPr>
          <w:ins w:id="16" w:author="Microsoft Office User" w:date="2017-02-02T13:00:00Z"/>
          <w:rFonts w:cs="Times New Roman"/>
        </w:rPr>
      </w:pPr>
      <w:commentRangeStart w:id="17"/>
      <w:commentRangeStart w:id="18"/>
      <w:ins w:id="19" w:author="Microsoft Office User" w:date="2017-01-31T11:05:00Z">
        <w:r w:rsidRPr="00240C1C">
          <w:rPr>
            <w:rFonts w:cs="Times New Roman"/>
          </w:rPr>
          <w:t xml:space="preserve">The study was approved by the institutional review board of the University of Michigan Medical System. Written informed consent was obtained from all of the patients. Patients were recruited consecutively from those undergoing a </w:t>
        </w:r>
        <w:proofErr w:type="spellStart"/>
        <w:r w:rsidRPr="00240C1C">
          <w:rPr>
            <w:rFonts w:cs="Times New Roman"/>
          </w:rPr>
          <w:t>transsphenoidal</w:t>
        </w:r>
        <w:proofErr w:type="spellEnd"/>
        <w:r w:rsidRPr="00240C1C">
          <w:rPr>
            <w:rFonts w:cs="Times New Roman"/>
          </w:rPr>
          <w:t xml:space="preserve"> </w:t>
        </w:r>
        <w:proofErr w:type="spellStart"/>
        <w:r w:rsidRPr="00240C1C">
          <w:rPr>
            <w:rFonts w:cs="Times New Roman"/>
          </w:rPr>
          <w:t>adenomectomy</w:t>
        </w:r>
        <w:proofErr w:type="spellEnd"/>
        <w:r w:rsidRPr="00240C1C">
          <w:rPr>
            <w:rFonts w:cs="Times New Roman"/>
          </w:rPr>
          <w:t xml:space="preserve"> at the University of Michigan for Cushing's disease or nonfunctioning pituitary adenoma over a 12-month period. Exclusion criteria were age &lt;18, current hormone treatment including glucocorticoids, malignancy, inflammatory disease, diabetes type 1 and established pituitary hormone deficiencies. For each patient, a data sheet was completed including, age, sex, anthropometric measurements, diagnosis of hypertension, diabetes, results of blood tests and medications. Fasting blood samples were assayed for glucose (Siemens </w:t>
        </w:r>
        <w:proofErr w:type="spellStart"/>
        <w:r w:rsidRPr="00240C1C">
          <w:rPr>
            <w:rFonts w:cs="Times New Roman"/>
          </w:rPr>
          <w:t>Advia</w:t>
        </w:r>
        <w:proofErr w:type="spellEnd"/>
        <w:r w:rsidRPr="00240C1C">
          <w:rPr>
            <w:rFonts w:cs="Times New Roman"/>
          </w:rPr>
          <w:t xml:space="preserve"> 1800, Deerfield, IL, USA) and insulin (Life Technologies) as instructed by the manufacturers.</w:t>
        </w:r>
      </w:ins>
      <w:commentRangeEnd w:id="17"/>
      <w:ins w:id="20" w:author="Microsoft Office User" w:date="2017-01-31T11:06:00Z">
        <w:r>
          <w:rPr>
            <w:rStyle w:val="CommentReference"/>
          </w:rPr>
          <w:commentReference w:id="17"/>
        </w:r>
      </w:ins>
      <w:commentRangeEnd w:id="18"/>
      <w:r w:rsidR="001E66C4">
        <w:rPr>
          <w:rStyle w:val="CommentReference"/>
        </w:rPr>
        <w:commentReference w:id="18"/>
      </w:r>
    </w:p>
    <w:p w14:paraId="725BAA8F" w14:textId="0C304AD8" w:rsidR="00EB0A54" w:rsidRDefault="00EB0A54" w:rsidP="00240C1C">
      <w:pPr>
        <w:pStyle w:val="ListParagraph"/>
        <w:numPr>
          <w:ilvl w:val="0"/>
          <w:numId w:val="2"/>
        </w:numPr>
        <w:rPr>
          <w:ins w:id="21" w:author="Microsoft Office User" w:date="2017-02-02T13:00:00Z"/>
        </w:rPr>
      </w:pPr>
      <w:ins w:id="22" w:author="Microsoft Office User" w:date="2017-02-02T13:00:00Z">
        <w:r>
          <w:t>Treatment of Animals with Dexamethasone</w:t>
        </w:r>
      </w:ins>
    </w:p>
    <w:p w14:paraId="2D64B995" w14:textId="32EF032F" w:rsidR="00EB0A54" w:rsidRPr="00DE6E98" w:rsidRDefault="00EB0A54" w:rsidP="00485915">
      <w:pPr>
        <w:pStyle w:val="ListParagraph"/>
        <w:rPr>
          <w:ins w:id="23" w:author="Microsoft Office User" w:date="2017-01-28T14:14:00Z"/>
          <w:rFonts w:ascii="Times New Roman" w:eastAsia="Times New Roman" w:hAnsi="Times New Roman" w:cs="Times New Roman"/>
        </w:rPr>
      </w:pPr>
      <w:ins w:id="24" w:author="Microsoft Office User" w:date="2017-02-02T13:01:00Z">
        <w:r w:rsidRPr="00EB0A54">
          <w:rPr>
            <w:rFonts w:ascii="Times New Roman" w:eastAsia="Times New Roman" w:hAnsi="Times New Roman" w:cs="Times New Roman"/>
            <w:color w:val="000000"/>
            <w:shd w:val="clear" w:color="auto" w:fill="FFFFFF"/>
          </w:rPr>
          <w:t>C57BL/</w:t>
        </w:r>
        <w:r>
          <w:rPr>
            <w:rFonts w:ascii="Times New Roman" w:eastAsia="Times New Roman" w:hAnsi="Times New Roman" w:cs="Times New Roman"/>
            <w:color w:val="000000"/>
            <w:shd w:val="clear" w:color="auto" w:fill="FFFFFF"/>
          </w:rPr>
          <w:t>6J</w:t>
        </w:r>
        <w:r w:rsidRPr="00EB0A54">
          <w:rPr>
            <w:rFonts w:ascii="Times New Roman" w:eastAsia="Times New Roman" w:hAnsi="Times New Roman" w:cs="Times New Roman"/>
            <w:color w:val="000000"/>
            <w:shd w:val="clear" w:color="auto" w:fill="FFFFFF"/>
          </w:rPr>
          <w:t xml:space="preserve"> adult male mice were purchased from the Jackson Laboratory (Bar Harbor, ME, USA) </w:t>
        </w:r>
        <w:r>
          <w:rPr>
            <w:rFonts w:ascii="Times New Roman" w:eastAsia="Times New Roman" w:hAnsi="Times New Roman" w:cs="Times New Roman"/>
            <w:color w:val="000000"/>
            <w:shd w:val="clear" w:color="auto" w:fill="FFFFFF"/>
          </w:rPr>
          <w:t>at nine weeks of age. Following a one</w:t>
        </w:r>
        <w:r w:rsidRPr="00EB0A54">
          <w:rPr>
            <w:rFonts w:ascii="Times New Roman" w:eastAsia="Times New Roman" w:hAnsi="Times New Roman" w:cs="Times New Roman"/>
            <w:color w:val="000000"/>
            <w:shd w:val="clear" w:color="auto" w:fill="FFFFFF"/>
          </w:rPr>
          <w:t xml:space="preserve">-week acclimation period, mice </w:t>
        </w:r>
      </w:ins>
      <w:ins w:id="25" w:author="Microsoft Office User" w:date="2017-02-02T16:26:00Z">
        <w:r w:rsidR="00485915">
          <w:rPr>
            <w:rFonts w:ascii="Times New Roman" w:eastAsia="Times New Roman" w:hAnsi="Times New Roman" w:cs="Times New Roman"/>
            <w:color w:val="000000"/>
            <w:shd w:val="clear" w:color="auto" w:fill="FFFFFF"/>
          </w:rPr>
          <w:t xml:space="preserve">were treated as described previously </w:t>
        </w:r>
      </w:ins>
      <w:ins w:id="26" w:author="Microsoft Office User" w:date="2017-02-02T16:27:00Z">
        <w:r w:rsidR="00485915">
          <w:rPr>
            <w:rFonts w:ascii="Times New Roman" w:eastAsia="Times New Roman" w:hAnsi="Times New Roman" w:cs="Times New Roman"/>
            <w:color w:val="000000"/>
            <w:shd w:val="clear" w:color="auto" w:fill="FFFFFF"/>
          </w:rPr>
          <w:fldChar w:fldCharType="begin" w:fldLock="1"/>
        </w:r>
      </w:ins>
      <w:r w:rsidR="003E3DBF">
        <w:rPr>
          <w:rFonts w:ascii="Times New Roman" w:eastAsia="Times New Roman" w:hAnsi="Times New Roman" w:cs="Times New Roman"/>
          <w:color w:val="000000"/>
          <w:shd w:val="clear" w:color="auto" w:fill="FFFFFF"/>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485915">
        <w:rPr>
          <w:rFonts w:ascii="Times New Roman" w:eastAsia="Times New Roman" w:hAnsi="Times New Roman" w:cs="Times New Roman"/>
          <w:color w:val="000000"/>
          <w:shd w:val="clear" w:color="auto" w:fill="FFFFFF"/>
        </w:rPr>
        <w:fldChar w:fldCharType="separate"/>
      </w:r>
      <w:r w:rsidR="00485915" w:rsidRPr="00485915">
        <w:rPr>
          <w:rFonts w:ascii="Times New Roman" w:eastAsia="Times New Roman" w:hAnsi="Times New Roman" w:cs="Times New Roman"/>
          <w:noProof/>
          <w:color w:val="000000"/>
          <w:shd w:val="clear" w:color="auto" w:fill="FFFFFF"/>
        </w:rPr>
        <w:t>(1)</w:t>
      </w:r>
      <w:ins w:id="27" w:author="Microsoft Office User" w:date="2017-02-02T16:27:00Z">
        <w:r w:rsidR="00485915">
          <w:rPr>
            <w:rFonts w:ascii="Times New Roman" w:eastAsia="Times New Roman" w:hAnsi="Times New Roman" w:cs="Times New Roman"/>
            <w:color w:val="000000"/>
            <w:shd w:val="clear" w:color="auto" w:fill="FFFFFF"/>
          </w:rPr>
          <w:fldChar w:fldCharType="end"/>
        </w:r>
        <w:r w:rsidR="00485915">
          <w:rPr>
            <w:rFonts w:ascii="Times New Roman" w:eastAsia="Times New Roman" w:hAnsi="Times New Roman" w:cs="Times New Roman"/>
            <w:color w:val="000000"/>
            <w:shd w:val="clear" w:color="auto" w:fill="FFFFFF"/>
          </w:rPr>
          <w:t xml:space="preserve"> or </w:t>
        </w:r>
      </w:ins>
      <w:ins w:id="28" w:author="Microsoft Office User" w:date="2017-02-02T13:01:00Z">
        <w:r w:rsidRPr="00EB0A54">
          <w:rPr>
            <w:rFonts w:ascii="Times New Roman" w:eastAsia="Times New Roman" w:hAnsi="Times New Roman" w:cs="Times New Roman"/>
            <w:color w:val="000000"/>
            <w:shd w:val="clear" w:color="auto" w:fill="FFFFFF"/>
          </w:rPr>
          <w:t xml:space="preserve">were either </w:t>
        </w:r>
      </w:ins>
      <w:ins w:id="29" w:author="Microsoft Office User" w:date="2017-02-02T13:02:00Z">
        <w:r>
          <w:rPr>
            <w:rFonts w:ascii="Times New Roman" w:eastAsia="Times New Roman" w:hAnsi="Times New Roman" w:cs="Times New Roman"/>
            <w:color w:val="000000"/>
            <w:shd w:val="clear" w:color="auto" w:fill="FFFFFF"/>
          </w:rPr>
          <w:t xml:space="preserve">kept on normal chow (NCD) or given high fat diet (45% </w:t>
        </w:r>
        <w:commentRangeStart w:id="30"/>
        <w:r>
          <w:rPr>
            <w:rFonts w:ascii="Times New Roman" w:eastAsia="Times New Roman" w:hAnsi="Times New Roman" w:cs="Times New Roman"/>
            <w:color w:val="000000"/>
            <w:shd w:val="clear" w:color="auto" w:fill="FFFFFF"/>
          </w:rPr>
          <w:t>fat</w:t>
        </w:r>
      </w:ins>
      <w:commentRangeEnd w:id="30"/>
      <w:ins w:id="31" w:author="Microsoft Office User" w:date="2017-02-02T16:01:00Z">
        <w:r w:rsidR="00240C1C">
          <w:rPr>
            <w:rStyle w:val="CommentReference"/>
          </w:rPr>
          <w:commentReference w:id="30"/>
        </w:r>
      </w:ins>
      <w:ins w:id="32" w:author="Microsoft Office User" w:date="2017-02-02T13:02:00Z">
        <w:r>
          <w:rPr>
            <w:rFonts w:ascii="Times New Roman" w:eastAsia="Times New Roman" w:hAnsi="Times New Roman" w:cs="Times New Roman"/>
            <w:color w:val="000000"/>
            <w:shd w:val="clear" w:color="auto" w:fill="FFFFFF"/>
          </w:rPr>
          <w:t>; x carbs; x protein) for 12 weeks</w:t>
        </w:r>
      </w:ins>
      <w:ins w:id="33" w:author="Microsoft Office User" w:date="2017-02-02T13:03:00Z">
        <w:r>
          <w:rPr>
            <w:rFonts w:ascii="Times New Roman" w:eastAsia="Times New Roman" w:hAnsi="Times New Roman" w:cs="Times New Roman"/>
            <w:color w:val="000000"/>
            <w:shd w:val="clear" w:color="auto" w:fill="FFFFFF"/>
          </w:rPr>
          <w:t>. Mice stayed on their respective diets and were</w:t>
        </w:r>
      </w:ins>
      <w:ins w:id="34" w:author="Microsoft Office User" w:date="2017-02-02T13:02:00Z">
        <w:r>
          <w:rPr>
            <w:rFonts w:ascii="Times New Roman" w:eastAsia="Times New Roman" w:hAnsi="Times New Roman" w:cs="Times New Roman"/>
            <w:color w:val="000000"/>
            <w:shd w:val="clear" w:color="auto" w:fill="FFFFFF"/>
          </w:rPr>
          <w:t xml:space="preserve"> </w:t>
        </w:r>
      </w:ins>
      <w:ins w:id="35" w:author="Microsoft Office User" w:date="2017-02-02T13:01:00Z">
        <w:r w:rsidRPr="00EB0A54">
          <w:rPr>
            <w:rFonts w:ascii="Times New Roman" w:eastAsia="Times New Roman" w:hAnsi="Times New Roman" w:cs="Times New Roman"/>
            <w:color w:val="000000"/>
            <w:shd w:val="clear" w:color="auto" w:fill="FFFFFF"/>
          </w:rPr>
          <w:t xml:space="preserve">treated with 1 mg/kg per day of dexamethasone (Sigma–Aldrich) in their drinking water </w:t>
        </w:r>
        <w:commentRangeStart w:id="36"/>
        <w:r w:rsidRPr="00EB0A54">
          <w:rPr>
            <w:rFonts w:ascii="Times New Roman" w:eastAsia="Times New Roman" w:hAnsi="Times New Roman" w:cs="Times New Roman"/>
            <w:color w:val="000000"/>
            <w:shd w:val="clear" w:color="auto" w:fill="FFFFFF"/>
          </w:rPr>
          <w:t>(</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7" w:author="Microsoft Office User" w:date="2017-02-02T13:04:00Z">
        <w:r>
          <w:rPr>
            <w:rFonts w:ascii="Times New Roman" w:eastAsia="Times New Roman" w:hAnsi="Times New Roman" w:cs="Times New Roman"/>
            <w:color w:val="000000"/>
            <w:shd w:val="clear" w:color="auto" w:fill="FFFFFF"/>
          </w:rPr>
          <w:t>x</w:t>
        </w:r>
      </w:ins>
      <w:ins w:id="38" w:author="Microsoft Office User" w:date="2017-02-02T13:01:00Z">
        <w:r w:rsidRPr="00EB0A54">
          <w:rPr>
            <w:rFonts w:ascii="Times New Roman" w:eastAsia="Times New Roman" w:hAnsi="Times New Roman" w:cs="Times New Roman"/>
            <w:color w:val="000000"/>
            <w:shd w:val="clear" w:color="auto" w:fill="FFFFFF"/>
          </w:rPr>
          <w:t>) or used as controls (</w:t>
        </w:r>
        <w:r w:rsidRPr="00EB0A54">
          <w:rPr>
            <w:rFonts w:ascii="Times New Roman" w:eastAsia="Times New Roman" w:hAnsi="Times New Roman" w:cs="Times New Roman"/>
            <w:i/>
            <w:iCs/>
            <w:color w:val="000000"/>
          </w:rPr>
          <w:t>n</w:t>
        </w:r>
        <w:r w:rsidRPr="00EB0A54">
          <w:rPr>
            <w:rFonts w:ascii="Times New Roman" w:eastAsia="Times New Roman" w:hAnsi="Times New Roman" w:cs="Times New Roman"/>
            <w:color w:val="000000"/>
            <w:shd w:val="clear" w:color="auto" w:fill="FFFFFF"/>
          </w:rPr>
          <w:t>=</w:t>
        </w:r>
      </w:ins>
      <w:ins w:id="39" w:author="Microsoft Office User" w:date="2017-02-02T13:04:00Z">
        <w:r>
          <w:rPr>
            <w:rFonts w:ascii="Times New Roman" w:eastAsia="Times New Roman" w:hAnsi="Times New Roman" w:cs="Times New Roman"/>
            <w:color w:val="000000"/>
            <w:shd w:val="clear" w:color="auto" w:fill="FFFFFF"/>
          </w:rPr>
          <w:t>x</w:t>
        </w:r>
      </w:ins>
      <w:ins w:id="40" w:author="Microsoft Office User" w:date="2017-02-02T13:01:00Z">
        <w:r w:rsidRPr="00EB0A54">
          <w:rPr>
            <w:rFonts w:ascii="Times New Roman" w:eastAsia="Times New Roman" w:hAnsi="Times New Roman" w:cs="Times New Roman"/>
            <w:color w:val="000000"/>
            <w:shd w:val="clear" w:color="auto" w:fill="FFFFFF"/>
          </w:rPr>
          <w:t>)</w:t>
        </w:r>
      </w:ins>
      <w:ins w:id="41" w:author="Microsoft Office User" w:date="2017-02-02T13:04:00Z">
        <w:r>
          <w:rPr>
            <w:rFonts w:ascii="Times New Roman" w:eastAsia="Times New Roman" w:hAnsi="Times New Roman" w:cs="Times New Roman"/>
            <w:color w:val="000000"/>
            <w:shd w:val="clear" w:color="auto" w:fill="FFFFFF"/>
          </w:rPr>
          <w:t xml:space="preserve"> </w:t>
        </w:r>
      </w:ins>
      <w:commentRangeEnd w:id="36"/>
      <w:ins w:id="42" w:author="Microsoft Office User" w:date="2017-02-02T16:01:00Z">
        <w:r w:rsidR="00240C1C">
          <w:rPr>
            <w:rStyle w:val="CommentReference"/>
          </w:rPr>
          <w:commentReference w:id="36"/>
        </w:r>
      </w:ins>
      <w:ins w:id="43" w:author="Microsoft Office User" w:date="2017-02-02T13:04:00Z">
        <w:r>
          <w:rPr>
            <w:rFonts w:ascii="Times New Roman" w:eastAsia="Times New Roman" w:hAnsi="Times New Roman" w:cs="Times New Roman"/>
            <w:color w:val="000000"/>
            <w:shd w:val="clear" w:color="auto" w:fill="FFFFFF"/>
          </w:rPr>
          <w:t>for six weeks</w:t>
        </w:r>
      </w:ins>
      <w:ins w:id="44" w:author="Microsoft Office User" w:date="2017-02-02T13:01:00Z">
        <w:r w:rsidRPr="00EB0A54">
          <w:rPr>
            <w:rFonts w:ascii="Times New Roman" w:eastAsia="Times New Roman" w:hAnsi="Times New Roman" w:cs="Times New Roman"/>
            <w:color w:val="000000"/>
            <w:shd w:val="clear" w:color="auto" w:fill="FFFFFF"/>
          </w:rPr>
          <w:t xml:space="preserve">. All animal procedures were approved by the University of Tennessee Health Science Center Institutional Animal Care and Use Committee. Animal body weight and composition was determined weekly using an </w:t>
        </w:r>
        <w:proofErr w:type="spellStart"/>
        <w:r w:rsidRPr="00EB0A54">
          <w:rPr>
            <w:rFonts w:ascii="Times New Roman" w:eastAsia="Times New Roman" w:hAnsi="Times New Roman" w:cs="Times New Roman"/>
            <w:color w:val="000000"/>
            <w:shd w:val="clear" w:color="auto" w:fill="FFFFFF"/>
          </w:rPr>
          <w:t>echoMRI</w:t>
        </w:r>
        <w:proofErr w:type="spellEnd"/>
        <w:r w:rsidRPr="00EB0A54">
          <w:rPr>
            <w:rFonts w:ascii="Times New Roman" w:eastAsia="Times New Roman" w:hAnsi="Times New Roman" w:cs="Times New Roman"/>
            <w:color w:val="000000"/>
            <w:shd w:val="clear" w:color="auto" w:fill="FFFFFF"/>
          </w:rPr>
          <w:t xml:space="preserve"> 2100. Food was weighed weekly, with food intake determined as the decrease in food weight per mouse per week per cage. All mice were provided with access to </w:t>
        </w:r>
      </w:ins>
      <w:ins w:id="45" w:author="Microsoft Office User" w:date="2017-02-02T13:05:00Z">
        <w:r>
          <w:rPr>
            <w:rFonts w:ascii="Times New Roman" w:eastAsia="Times New Roman" w:hAnsi="Times New Roman" w:cs="Times New Roman"/>
            <w:color w:val="000000"/>
            <w:shd w:val="clear" w:color="auto" w:fill="FFFFFF"/>
          </w:rPr>
          <w:t xml:space="preserve">food and </w:t>
        </w:r>
      </w:ins>
      <w:ins w:id="46" w:author="Microsoft Office User" w:date="2017-02-02T13:01:00Z">
        <w:r w:rsidRPr="00EB0A54">
          <w:rPr>
            <w:rFonts w:ascii="Times New Roman" w:eastAsia="Times New Roman" w:hAnsi="Times New Roman" w:cs="Times New Roman"/>
            <w:color w:val="000000"/>
            <w:shd w:val="clear" w:color="auto" w:fill="FFFFFF"/>
          </w:rPr>
          <w:t>water </w:t>
        </w:r>
        <w:r w:rsidRPr="00EB0A54">
          <w:rPr>
            <w:rFonts w:ascii="Times New Roman" w:eastAsia="Times New Roman" w:hAnsi="Times New Roman" w:cs="Times New Roman"/>
            <w:i/>
            <w:iCs/>
            <w:color w:val="000000"/>
          </w:rPr>
          <w:t>ad libitum</w:t>
        </w:r>
        <w:r w:rsidRPr="00EB0A54">
          <w:rPr>
            <w:rFonts w:ascii="Times New Roman" w:eastAsia="Times New Roman" w:hAnsi="Times New Roman" w:cs="Times New Roman"/>
            <w:color w:val="000000"/>
            <w:shd w:val="clear" w:color="auto" w:fill="FFFFFF"/>
          </w:rPr>
          <w:t> </w:t>
        </w:r>
      </w:ins>
      <w:ins w:id="47" w:author="Microsoft Office User" w:date="2017-02-02T13:05:00Z">
        <w:r>
          <w:rPr>
            <w:rFonts w:ascii="Times New Roman" w:eastAsia="Times New Roman" w:hAnsi="Times New Roman" w:cs="Times New Roman"/>
            <w:color w:val="000000"/>
            <w:shd w:val="clear" w:color="auto" w:fill="FFFFFF"/>
          </w:rPr>
          <w:t>throughout the study</w:t>
        </w:r>
      </w:ins>
      <w:ins w:id="48" w:author="Microsoft Office User" w:date="2017-02-02T13:01:00Z">
        <w:r w:rsidRPr="00EB0A54">
          <w:rPr>
            <w:rFonts w:ascii="Times New Roman" w:eastAsia="Times New Roman" w:hAnsi="Times New Roman" w:cs="Times New Roman"/>
            <w:color w:val="000000"/>
            <w:shd w:val="clear" w:color="auto" w:fill="FFFFFF"/>
          </w:rPr>
          <w:t xml:space="preserve">. </w:t>
        </w:r>
      </w:ins>
      <w:ins w:id="49" w:author="Microsoft Office User" w:date="2017-02-02T13:05:00Z">
        <w:r>
          <w:rPr>
            <w:rFonts w:ascii="Times New Roman" w:eastAsia="Times New Roman" w:hAnsi="Times New Roman" w:cs="Times New Roman"/>
            <w:color w:val="000000"/>
            <w:shd w:val="clear" w:color="auto" w:fill="FFFFFF"/>
          </w:rPr>
          <w:t>At the end of</w:t>
        </w:r>
      </w:ins>
      <w:ins w:id="50" w:author="Microsoft Office User" w:date="2017-02-02T13:01:00Z">
        <w:r w:rsidRPr="00EB0A54">
          <w:rPr>
            <w:rFonts w:ascii="Times New Roman" w:eastAsia="Times New Roman" w:hAnsi="Times New Roman" w:cs="Times New Roman"/>
            <w:color w:val="000000"/>
            <w:shd w:val="clear" w:color="auto" w:fill="FFFFFF"/>
          </w:rPr>
          <w:t xml:space="preserve"> treatment, mice were fasted for 16 h and were sacrificed by cervical dislocation at ZT3 after isoflurane anesthesia. Following cervical dislocation, a sagittal incision was made along the medioventral surface of each mouse and the skin was carefully pulled back to expose the subcutaneous fat depots. The incision was extended along the anterior surface of each hind limb to allow careful dissection of the inguinal fat pads. A small incision was then made into the rectus </w:t>
        </w:r>
        <w:proofErr w:type="spellStart"/>
        <w:r w:rsidRPr="00EB0A54">
          <w:rPr>
            <w:rFonts w:ascii="Times New Roman" w:eastAsia="Times New Roman" w:hAnsi="Times New Roman" w:cs="Times New Roman"/>
            <w:color w:val="000000"/>
            <w:shd w:val="clear" w:color="auto" w:fill="FFFFFF"/>
          </w:rPr>
          <w:t>abdominus</w:t>
        </w:r>
        <w:proofErr w:type="spellEnd"/>
        <w:r w:rsidRPr="00EB0A54">
          <w:rPr>
            <w:rFonts w:ascii="Times New Roman" w:eastAsia="Times New Roman" w:hAnsi="Times New Roman" w:cs="Times New Roman"/>
            <w:color w:val="000000"/>
            <w:shd w:val="clear" w:color="auto" w:fill="FFFFFF"/>
          </w:rPr>
          <w:t xml:space="preserve"> muscle to expose the abdominal cavity. The </w:t>
        </w:r>
        <w:proofErr w:type="spellStart"/>
        <w:r w:rsidRPr="00EB0A54">
          <w:rPr>
            <w:rFonts w:ascii="Times New Roman" w:eastAsia="Times New Roman" w:hAnsi="Times New Roman" w:cs="Times New Roman"/>
            <w:color w:val="000000"/>
            <w:shd w:val="clear" w:color="auto" w:fill="FFFFFF"/>
          </w:rPr>
          <w:t>epididymal</w:t>
        </w:r>
        <w:proofErr w:type="spellEnd"/>
        <w:r w:rsidRPr="00EB0A54">
          <w:rPr>
            <w:rFonts w:ascii="Times New Roman" w:eastAsia="Times New Roman" w:hAnsi="Times New Roman" w:cs="Times New Roman"/>
            <w:color w:val="000000"/>
            <w:shd w:val="clear" w:color="auto" w:fill="FFFFFF"/>
          </w:rPr>
          <w:t xml:space="preserve"> fat pads were identified and carefully dissected out. The right fat pads from each mouse were weighed and snap frozen in liquid nitrogen for later analysis</w:t>
        </w:r>
      </w:ins>
      <w:ins w:id="51" w:author="Microsoft Office User" w:date="2017-02-02T13:10:00Z">
        <w:r w:rsidR="005E61F3">
          <w:rPr>
            <w:rFonts w:ascii="Times New Roman" w:eastAsia="Times New Roman" w:hAnsi="Times New Roman" w:cs="Times New Roman"/>
            <w:color w:val="000000"/>
            <w:shd w:val="clear" w:color="auto" w:fill="FFFFFF"/>
          </w:rPr>
          <w:t>, along a section of the large lobe of the liver</w:t>
        </w:r>
      </w:ins>
      <w:ins w:id="52" w:author="Microsoft Office User" w:date="2017-02-02T13:01:00Z">
        <w:r w:rsidRPr="00EB0A54">
          <w:rPr>
            <w:rFonts w:ascii="Times New Roman" w:eastAsia="Times New Roman" w:hAnsi="Times New Roman" w:cs="Times New Roman"/>
            <w:color w:val="000000"/>
            <w:shd w:val="clear" w:color="auto" w:fill="FFFFFF"/>
          </w:rPr>
          <w:t>.</w:t>
        </w:r>
      </w:ins>
      <w:ins w:id="53" w:author="Microsoft Office User" w:date="2017-02-02T13:06:00Z">
        <w:r>
          <w:rPr>
            <w:rFonts w:ascii="Times New Roman" w:eastAsia="Times New Roman" w:hAnsi="Times New Roman" w:cs="Times New Roman"/>
            <w:color w:val="000000"/>
            <w:shd w:val="clear" w:color="auto" w:fill="FFFFFF"/>
          </w:rPr>
          <w:t xml:space="preserve"> </w:t>
        </w:r>
      </w:ins>
      <w:ins w:id="54" w:author="Microsoft Office User" w:date="2017-02-02T13:10:00Z">
        <w:r w:rsidR="005E61F3">
          <w:rPr>
            <w:rFonts w:ascii="Times New Roman" w:eastAsia="Times New Roman" w:hAnsi="Times New Roman" w:cs="Times New Roman"/>
            <w:color w:val="000000"/>
            <w:shd w:val="clear" w:color="auto" w:fill="FFFFFF"/>
          </w:rPr>
          <w:t>Small pieces of these tissues</w:t>
        </w:r>
      </w:ins>
      <w:ins w:id="55" w:author="Microsoft Office User" w:date="2017-02-02T13:11:00Z">
        <w:r w:rsidR="005E61F3">
          <w:rPr>
            <w:rFonts w:ascii="Times New Roman" w:eastAsia="Times New Roman" w:hAnsi="Times New Roman" w:cs="Times New Roman"/>
            <w:color w:val="000000"/>
            <w:shd w:val="clear" w:color="auto" w:fill="FFFFFF"/>
          </w:rPr>
          <w:t>, as well as the pancreas</w:t>
        </w:r>
      </w:ins>
      <w:ins w:id="56" w:author="Microsoft Office User" w:date="2017-02-02T13:10:00Z">
        <w:r w:rsidR="005E61F3">
          <w:rPr>
            <w:rFonts w:ascii="Times New Roman" w:eastAsia="Times New Roman" w:hAnsi="Times New Roman" w:cs="Times New Roman"/>
            <w:color w:val="000000"/>
            <w:shd w:val="clear" w:color="auto" w:fill="FFFFFF"/>
          </w:rPr>
          <w:t xml:space="preserve"> were</w:t>
        </w:r>
      </w:ins>
      <w:ins w:id="57" w:author="Microsoft Office User" w:date="2017-02-02T13:11:00Z">
        <w:r w:rsidR="009F7DBE">
          <w:rPr>
            <w:rFonts w:ascii="Times New Roman" w:eastAsia="Times New Roman" w:hAnsi="Times New Roman" w:cs="Times New Roman"/>
            <w:color w:val="000000"/>
            <w:shd w:val="clear" w:color="auto" w:fill="FFFFFF"/>
          </w:rPr>
          <w:t xml:space="preserve"> placed in 10% formalin</w:t>
        </w:r>
        <w:r w:rsidR="005E61F3">
          <w:rPr>
            <w:rFonts w:ascii="Times New Roman" w:eastAsia="Times New Roman" w:hAnsi="Times New Roman" w:cs="Times New Roman"/>
            <w:color w:val="000000"/>
            <w:shd w:val="clear" w:color="auto" w:fill="FFFFFF"/>
          </w:rPr>
          <w:t xml:space="preserve"> for histology.</w:t>
        </w:r>
      </w:ins>
    </w:p>
    <w:p w14:paraId="2834EF54" w14:textId="61CD74FC" w:rsidR="00A73F99" w:rsidRDefault="00A73F99" w:rsidP="00DE6E98">
      <w:pPr>
        <w:pStyle w:val="ListParagraph"/>
        <w:numPr>
          <w:ilvl w:val="0"/>
          <w:numId w:val="2"/>
        </w:numPr>
        <w:rPr>
          <w:ins w:id="58" w:author="Microsoft Office User" w:date="2017-01-31T11:09:00Z"/>
        </w:rPr>
      </w:pPr>
      <w:ins w:id="59" w:author="Microsoft Office User" w:date="2017-01-28T14:13:00Z">
        <w:r>
          <w:t>ITT</w:t>
        </w:r>
      </w:ins>
    </w:p>
    <w:p w14:paraId="39BE57F4" w14:textId="207EA50D" w:rsidR="00067455" w:rsidRPr="00067455" w:rsidRDefault="00067455" w:rsidP="00DE6E98">
      <w:pPr>
        <w:pStyle w:val="ListParagraph"/>
        <w:rPr>
          <w:ins w:id="60" w:author="Microsoft Office User" w:date="2017-01-28T14:14:00Z"/>
        </w:rPr>
      </w:pPr>
      <w:ins w:id="61" w:author="Microsoft Office User" w:date="2017-01-31T11:10:00Z">
        <w:r>
          <w:rPr>
            <w:rFonts w:cs="Times New Roman"/>
          </w:rPr>
          <w:lastRenderedPageBreak/>
          <w:t>Insulin tolerance was assessed foll</w:t>
        </w:r>
        <w:r w:rsidR="00EB0A54">
          <w:rPr>
            <w:rFonts w:cs="Times New Roman"/>
          </w:rPr>
          <w:t xml:space="preserve">owing </w:t>
        </w:r>
      </w:ins>
      <w:ins w:id="62" w:author="Microsoft Office User" w:date="2017-02-02T13:09:00Z">
        <w:r w:rsidR="00EB0A54">
          <w:rPr>
            <w:rFonts w:cs="Times New Roman"/>
          </w:rPr>
          <w:t>five</w:t>
        </w:r>
      </w:ins>
      <w:ins w:id="63" w:author="Microsoft Office User" w:date="2017-01-31T11:10:00Z">
        <w:r w:rsidR="00EB0A54">
          <w:rPr>
            <w:rFonts w:cs="Times New Roman"/>
          </w:rPr>
          <w:t xml:space="preserve"> weeks of treatment (27</w:t>
        </w:r>
        <w:r>
          <w:rPr>
            <w:rFonts w:cs="Times New Roman"/>
          </w:rPr>
          <w:t xml:space="preserve"> weeks of age). </w:t>
        </w:r>
      </w:ins>
      <w:commentRangeStart w:id="64"/>
      <w:ins w:id="65" w:author="Microsoft Office User" w:date="2017-01-31T11:09:00Z">
        <w:r w:rsidRPr="00DE6E98">
          <w:rPr>
            <w:rFonts w:cs="Times New Roman"/>
          </w:rPr>
          <w:t xml:space="preserve">Following a 6-h fast, mice were given </w:t>
        </w:r>
        <w:proofErr w:type="spellStart"/>
        <w:r w:rsidRPr="00DE6E98">
          <w:rPr>
            <w:rFonts w:cs="Times New Roman"/>
          </w:rPr>
          <w:t>i.p</w:t>
        </w:r>
        <w:proofErr w:type="spellEnd"/>
        <w:r w:rsidRPr="00DE6E98">
          <w:rPr>
            <w:rFonts w:cs="Times New Roman"/>
          </w:rPr>
          <w:t>. injections of insulin (</w:t>
        </w:r>
        <w:proofErr w:type="spellStart"/>
        <w:r w:rsidRPr="00DE6E98">
          <w:rPr>
            <w:rFonts w:cs="Times New Roman"/>
          </w:rPr>
          <w:t>Humulin</w:t>
        </w:r>
        <w:proofErr w:type="spellEnd"/>
        <w:r w:rsidRPr="00DE6E98">
          <w:rPr>
            <w:rFonts w:cs="Times New Roman"/>
          </w:rPr>
          <w:t xml:space="preserve"> R, Lilly, Indianapolis, </w:t>
        </w:r>
        <w:r w:rsidRPr="00067455">
          <w:rPr>
            <w:rFonts w:cs="Times New Roman"/>
          </w:rPr>
          <w:t>IN, USA) at a concentration of 2.5</w:t>
        </w:r>
        <w:r w:rsidRPr="00DE6E98">
          <w:rPr>
            <w:rFonts w:cs="Times New Roman"/>
          </w:rPr>
          <w:t> </w:t>
        </w:r>
        <w:proofErr w:type="spellStart"/>
        <w:r w:rsidRPr="00DE6E98">
          <w:rPr>
            <w:rFonts w:cs="Times New Roman"/>
          </w:rPr>
          <w:t>mU</w:t>
        </w:r>
        <w:proofErr w:type="spellEnd"/>
        <w:r w:rsidRPr="00DE6E98">
          <w:rPr>
            <w:rFonts w:cs="Times New Roman"/>
          </w:rPr>
          <w:t>/g. Blood glucose was determined at 15-min intervals post-injection using a One Touch Ultra Glucometer (</w:t>
        </w:r>
        <w:proofErr w:type="spellStart"/>
        <w:r w:rsidRPr="00DE6E98">
          <w:rPr>
            <w:rFonts w:cs="Times New Roman"/>
          </w:rPr>
          <w:t>Lifescan</w:t>
        </w:r>
        <w:proofErr w:type="spellEnd"/>
        <w:r w:rsidRPr="00DE6E98">
          <w:rPr>
            <w:rFonts w:cs="Times New Roman"/>
          </w:rPr>
          <w:t>).</w:t>
        </w:r>
        <w:commentRangeEnd w:id="64"/>
        <w:r>
          <w:rPr>
            <w:rStyle w:val="CommentReference"/>
          </w:rPr>
          <w:commentReference w:id="64"/>
        </w:r>
      </w:ins>
    </w:p>
    <w:p w14:paraId="0BB8BE14" w14:textId="213FA44E" w:rsidR="00A73F99" w:rsidRDefault="00A73F99" w:rsidP="00DE6E98">
      <w:pPr>
        <w:pStyle w:val="ListParagraph"/>
        <w:numPr>
          <w:ilvl w:val="0"/>
          <w:numId w:val="2"/>
        </w:numPr>
        <w:rPr>
          <w:ins w:id="66" w:author="Microsoft Office User" w:date="2017-01-28T14:14:00Z"/>
        </w:rPr>
      </w:pPr>
      <w:commentRangeStart w:id="67"/>
      <w:ins w:id="68" w:author="Microsoft Office User" w:date="2017-01-28T14:14:00Z">
        <w:r>
          <w:t>Clamp (get from metabolic phenotyping core?)</w:t>
        </w:r>
      </w:ins>
      <w:commentRangeEnd w:id="67"/>
      <w:r w:rsidR="001E66C4">
        <w:rPr>
          <w:rStyle w:val="CommentReference"/>
        </w:rPr>
        <w:commentReference w:id="67"/>
      </w:r>
    </w:p>
    <w:p w14:paraId="4960CA59" w14:textId="00ACFA28" w:rsidR="00A73F99" w:rsidRDefault="00A73F99" w:rsidP="00DE6E98">
      <w:pPr>
        <w:pStyle w:val="ListParagraph"/>
        <w:numPr>
          <w:ilvl w:val="0"/>
          <w:numId w:val="2"/>
        </w:numPr>
        <w:rPr>
          <w:ins w:id="69" w:author="Microsoft Office User" w:date="2017-01-28T14:18:00Z"/>
        </w:rPr>
      </w:pPr>
      <w:ins w:id="70" w:author="Microsoft Office User" w:date="2017-01-28T14:15:00Z">
        <w:r>
          <w:t>Serum ALT-get from Hochberg paper</w:t>
        </w:r>
      </w:ins>
    </w:p>
    <w:p w14:paraId="660855DD" w14:textId="6E02E6CF" w:rsidR="00A73F99" w:rsidRDefault="00A73F99" w:rsidP="00DE6E98">
      <w:pPr>
        <w:pStyle w:val="ListParagraph"/>
        <w:numPr>
          <w:ilvl w:val="0"/>
          <w:numId w:val="2"/>
        </w:numPr>
        <w:rPr>
          <w:ins w:id="71" w:author="Microsoft Office User" w:date="2017-01-31T10:43:00Z"/>
        </w:rPr>
      </w:pPr>
      <w:ins w:id="72" w:author="Microsoft Office User" w:date="2017-01-28T14:18:00Z">
        <w:r>
          <w:t xml:space="preserve">Cell culture </w:t>
        </w:r>
      </w:ins>
    </w:p>
    <w:p w14:paraId="659E5B2F" w14:textId="6209EE96" w:rsidR="00881ECD" w:rsidRPr="00240C1C" w:rsidRDefault="00E36D9E" w:rsidP="00240C1C">
      <w:pPr>
        <w:pStyle w:val="ListParagraph"/>
        <w:rPr>
          <w:ins w:id="73" w:author="Microsoft Office User" w:date="2017-01-28T14:15:00Z"/>
          <w:color w:val="000000" w:themeColor="text1"/>
        </w:rPr>
      </w:pPr>
      <w:ins w:id="74" w:author="Microsoft Office User" w:date="2017-01-31T10:43:00Z">
        <w:r w:rsidRPr="00E36D9E">
          <w:rPr>
            <w:color w:val="000000" w:themeColor="text1"/>
          </w:rPr>
          <w:t>3</w:t>
        </w:r>
        <w:r>
          <w:rPr>
            <w:color w:val="000000" w:themeColor="text1"/>
          </w:rPr>
          <w:t xml:space="preserve">T3-L1 </w:t>
        </w:r>
      </w:ins>
      <w:ins w:id="75" w:author="Microsoft Office User" w:date="2017-01-31T10:54:00Z">
        <w:r w:rsidR="00B90861">
          <w:rPr>
            <w:color w:val="000000" w:themeColor="text1"/>
          </w:rPr>
          <w:t>fibroblasts (</w:t>
        </w:r>
      </w:ins>
      <w:ins w:id="76" w:author="Microsoft Office User" w:date="2017-01-31T10:43:00Z">
        <w:r>
          <w:rPr>
            <w:color w:val="000000" w:themeColor="text1"/>
          </w:rPr>
          <w:t>pre</w:t>
        </w:r>
      </w:ins>
      <w:ins w:id="77" w:author="Microsoft Office User" w:date="2017-01-31T10:53:00Z">
        <w:r w:rsidR="00B90861">
          <w:rPr>
            <w:color w:val="000000" w:themeColor="text1"/>
          </w:rPr>
          <w:t>-</w:t>
        </w:r>
      </w:ins>
      <w:ins w:id="78" w:author="Microsoft Office User" w:date="2017-01-31T10:43:00Z">
        <w:r>
          <w:rPr>
            <w:color w:val="000000" w:themeColor="text1"/>
          </w:rPr>
          <w:t>a</w:t>
        </w:r>
        <w:r w:rsidR="00B90861">
          <w:rPr>
            <w:color w:val="000000" w:themeColor="text1"/>
          </w:rPr>
          <w:t>dipocytes</w:t>
        </w:r>
      </w:ins>
      <w:ins w:id="79" w:author="Microsoft Office User" w:date="2017-01-31T10:54:00Z">
        <w:r w:rsidR="00B90861">
          <w:rPr>
            <w:color w:val="000000" w:themeColor="text1"/>
          </w:rPr>
          <w:t>)</w:t>
        </w:r>
      </w:ins>
      <w:ins w:id="80" w:author="Microsoft Office User" w:date="2017-01-31T10:43:00Z">
        <w:r w:rsidR="00B90861">
          <w:rPr>
            <w:color w:val="000000" w:themeColor="text1"/>
          </w:rPr>
          <w:t xml:space="preserve"> were cultured in 10% newborn calf serum,</w:t>
        </w:r>
        <w:r>
          <w:rPr>
            <w:color w:val="000000" w:themeColor="text1"/>
          </w:rPr>
          <w:t xml:space="preserve"> high glucose </w:t>
        </w:r>
      </w:ins>
      <w:ins w:id="81" w:author="Microsoft Office User" w:date="2017-01-31T10:47:00Z">
        <w:r w:rsidR="00204D48" w:rsidRPr="00240C1C">
          <w:rPr>
            <w:rFonts w:cs="Arial"/>
            <w:bCs/>
            <w:color w:val="0B1C2E"/>
          </w:rPr>
          <w:t>Dulbecco's Modification of Eagle's Medium</w:t>
        </w:r>
        <w:r w:rsidR="00204D48">
          <w:rPr>
            <w:rFonts w:cs="Arial"/>
            <w:bCs/>
            <w:color w:val="0B1C2E"/>
          </w:rPr>
          <w:t xml:space="preserve"> (</w:t>
        </w:r>
      </w:ins>
      <w:ins w:id="82" w:author="Microsoft Office User" w:date="2017-01-31T10:43:00Z">
        <w:r>
          <w:rPr>
            <w:color w:val="000000" w:themeColor="text1"/>
          </w:rPr>
          <w:t>DMEM</w:t>
        </w:r>
      </w:ins>
      <w:ins w:id="83" w:author="Microsoft Office User" w:date="2017-01-31T10:47:00Z">
        <w:r w:rsidR="00204D48">
          <w:rPr>
            <w:color w:val="000000" w:themeColor="text1"/>
          </w:rPr>
          <w:t>)</w:t>
        </w:r>
      </w:ins>
      <w:ins w:id="84" w:author="Microsoft Office User" w:date="2017-01-31T10:44:00Z">
        <w:r>
          <w:rPr>
            <w:color w:val="000000" w:themeColor="text1"/>
          </w:rPr>
          <w:t xml:space="preserve"> with </w:t>
        </w:r>
      </w:ins>
      <w:ins w:id="85" w:author="Microsoft Office User" w:date="2017-01-31T10:45:00Z">
        <w:r>
          <w:rPr>
            <w:color w:val="000000" w:themeColor="text1"/>
          </w:rPr>
          <w:t xml:space="preserve">1% </w:t>
        </w:r>
      </w:ins>
      <w:proofErr w:type="spellStart"/>
      <w:ins w:id="86" w:author="Microsoft Office User" w:date="2017-01-31T10:44:00Z">
        <w:r w:rsidR="00B90861">
          <w:rPr>
            <w:color w:val="000000" w:themeColor="text1"/>
          </w:rPr>
          <w:t>pencilin</w:t>
        </w:r>
        <w:proofErr w:type="spellEnd"/>
        <w:r w:rsidR="00B90861">
          <w:rPr>
            <w:color w:val="000000" w:themeColor="text1"/>
          </w:rPr>
          <w:t xml:space="preserve">, </w:t>
        </w:r>
      </w:ins>
      <w:ins w:id="87" w:author="Microsoft Office User" w:date="2017-01-31T10:55:00Z">
        <w:r w:rsidR="00B90861">
          <w:rPr>
            <w:color w:val="000000" w:themeColor="text1"/>
          </w:rPr>
          <w:t>streptomycin</w:t>
        </w:r>
      </w:ins>
      <w:ins w:id="88" w:author="Microsoft Office User" w:date="2017-01-31T10:44:00Z">
        <w:r w:rsidR="00B90861">
          <w:rPr>
            <w:color w:val="000000" w:themeColor="text1"/>
          </w:rPr>
          <w:t xml:space="preserve"> and </w:t>
        </w:r>
      </w:ins>
      <w:ins w:id="89" w:author="Microsoft Office User" w:date="2017-01-31T10:55:00Z">
        <w:r w:rsidR="00B90861">
          <w:rPr>
            <w:color w:val="000000" w:themeColor="text1"/>
          </w:rPr>
          <w:t>glutamine</w:t>
        </w:r>
      </w:ins>
      <w:ins w:id="90" w:author="Microsoft Office User" w:date="2017-01-31T10:45:00Z">
        <w:r>
          <w:rPr>
            <w:color w:val="000000" w:themeColor="text1"/>
          </w:rPr>
          <w:t xml:space="preserve"> until </w:t>
        </w:r>
      </w:ins>
      <w:ins w:id="91" w:author="Microsoft Office User" w:date="2017-01-31T10:51:00Z">
        <w:r w:rsidR="00B90861">
          <w:rPr>
            <w:color w:val="000000" w:themeColor="text1"/>
          </w:rPr>
          <w:t xml:space="preserve">confluence. </w:t>
        </w:r>
      </w:ins>
      <w:ins w:id="92" w:author="Microsoft Office User" w:date="2017-01-31T10:52:00Z">
        <w:r w:rsidR="00B90861">
          <w:rPr>
            <w:color w:val="000000" w:themeColor="text1"/>
          </w:rPr>
          <w:t xml:space="preserve">A differentiation cocktail including </w:t>
        </w:r>
      </w:ins>
      <w:ins w:id="93" w:author="Microsoft Office User" w:date="2017-01-31T11:00:00Z">
        <w:r w:rsidR="003A266B">
          <w:rPr>
            <w:color w:val="000000" w:themeColor="text1"/>
          </w:rPr>
          <w:t xml:space="preserve">250nM </w:t>
        </w:r>
      </w:ins>
      <w:commentRangeStart w:id="94"/>
      <w:ins w:id="95" w:author="Microsoft Office User" w:date="2017-01-31T10:52:00Z">
        <w:r w:rsidR="00B90861">
          <w:rPr>
            <w:color w:val="000000" w:themeColor="text1"/>
          </w:rPr>
          <w:t>dexamethasone</w:t>
        </w:r>
      </w:ins>
      <w:commentRangeEnd w:id="94"/>
      <w:ins w:id="96" w:author="Microsoft Office User" w:date="2017-01-31T10:57:00Z">
        <w:r w:rsidR="00B90861">
          <w:rPr>
            <w:rStyle w:val="CommentReference"/>
          </w:rPr>
          <w:commentReference w:id="94"/>
        </w:r>
      </w:ins>
      <w:ins w:id="97" w:author="Microsoft Office User" w:date="2017-01-31T10:52:00Z">
        <w:r w:rsidR="00B90861">
          <w:rPr>
            <w:color w:val="000000" w:themeColor="text1"/>
          </w:rPr>
          <w:t xml:space="preserve">, </w:t>
        </w:r>
      </w:ins>
      <w:ins w:id="98" w:author="Microsoft Office User" w:date="2017-01-31T10:53:00Z">
        <w:r w:rsidR="00B90861" w:rsidRPr="00240C1C">
          <w:rPr>
            <w:rFonts w:cs="Helvetica"/>
            <w:color w:val="1C1C1C"/>
          </w:rPr>
          <w:t>3-isobutyl-1-methylxanthine</w:t>
        </w:r>
        <w:r w:rsidR="00B90861">
          <w:rPr>
            <w:rFonts w:cs="Helvetica"/>
            <w:color w:val="1C1C1C"/>
          </w:rPr>
          <w:t xml:space="preserve"> and insulin </w:t>
        </w:r>
      </w:ins>
      <w:ins w:id="99" w:author="Microsoft Office User" w:date="2017-01-31T10:54:00Z">
        <w:r w:rsidR="00B90861">
          <w:rPr>
            <w:rFonts w:cs="Helvetica"/>
            <w:color w:val="1C1C1C"/>
          </w:rPr>
          <w:t>in 10% fetal bovine serum, high glucose DMEM with 1% PSG</w:t>
        </w:r>
      </w:ins>
      <w:ins w:id="100" w:author="Microsoft Office User" w:date="2017-01-31T10:56:00Z">
        <w:r w:rsidR="00B90861">
          <w:rPr>
            <w:rFonts w:cs="Helvetica"/>
            <w:color w:val="1C1C1C"/>
          </w:rPr>
          <w:t xml:space="preserve"> at two </w:t>
        </w:r>
        <w:proofErr w:type="gramStart"/>
        <w:r w:rsidR="00B90861">
          <w:rPr>
            <w:rFonts w:cs="Helvetica"/>
            <w:color w:val="1C1C1C"/>
          </w:rPr>
          <w:t>days</w:t>
        </w:r>
        <w:proofErr w:type="gramEnd"/>
        <w:r w:rsidR="00B90861">
          <w:rPr>
            <w:rFonts w:cs="Helvetica"/>
            <w:color w:val="1C1C1C"/>
          </w:rPr>
          <w:t xml:space="preserve"> post confluence</w:t>
        </w:r>
      </w:ins>
      <w:ins w:id="101" w:author="Microsoft Office User" w:date="2017-01-31T10:58:00Z">
        <w:r w:rsidR="00366FA3">
          <w:rPr>
            <w:rFonts w:cs="Helvetica"/>
            <w:color w:val="1C1C1C"/>
          </w:rPr>
          <w:t xml:space="preserve"> for four </w:t>
        </w:r>
        <w:commentRangeStart w:id="102"/>
        <w:r w:rsidR="00366FA3">
          <w:rPr>
            <w:rFonts w:cs="Helvetica"/>
            <w:color w:val="1C1C1C"/>
          </w:rPr>
          <w:t>days</w:t>
        </w:r>
      </w:ins>
      <w:commentRangeEnd w:id="102"/>
      <w:r w:rsidR="001E66C4">
        <w:rPr>
          <w:rStyle w:val="CommentReference"/>
        </w:rPr>
        <w:commentReference w:id="102"/>
      </w:r>
      <w:ins w:id="103" w:author="Microsoft Office User" w:date="2017-01-31T10:54:00Z">
        <w:r w:rsidR="00B90861">
          <w:rPr>
            <w:rFonts w:cs="Helvetica"/>
            <w:color w:val="1C1C1C"/>
          </w:rPr>
          <w:t>.</w:t>
        </w:r>
      </w:ins>
      <w:ins w:id="104" w:author="Microsoft Office User" w:date="2017-01-31T10:58:00Z">
        <w:r w:rsidR="003A266B">
          <w:rPr>
            <w:rFonts w:cs="Helvetica"/>
            <w:color w:val="1C1C1C"/>
          </w:rPr>
          <w:t xml:space="preserve"> Media was then replaced including only insulin in the cocktail for an additional three days. The following three </w:t>
        </w:r>
        <w:proofErr w:type="gramStart"/>
        <w:r w:rsidR="003A266B">
          <w:rPr>
            <w:rFonts w:cs="Helvetica"/>
            <w:color w:val="1C1C1C"/>
          </w:rPr>
          <w:t>days</w:t>
        </w:r>
        <w:proofErr w:type="gramEnd"/>
        <w:r w:rsidR="003A266B">
          <w:rPr>
            <w:rFonts w:cs="Helvetica"/>
            <w:color w:val="1C1C1C"/>
          </w:rPr>
          <w:t xml:space="preserve"> cells remained in </w:t>
        </w:r>
      </w:ins>
      <w:ins w:id="105" w:author="Microsoft Office User" w:date="2017-01-31T11:00:00Z">
        <w:r w:rsidR="003A266B">
          <w:rPr>
            <w:rFonts w:cs="Helvetica"/>
            <w:color w:val="1C1C1C"/>
          </w:rPr>
          <w:t xml:space="preserve">FBS media with no additional treatment. </w:t>
        </w:r>
        <w:r w:rsidR="005B3B55">
          <w:rPr>
            <w:rFonts w:cs="Helvetica"/>
            <w:color w:val="1C1C1C"/>
          </w:rPr>
          <w:t>To assess lipolysis, cells either remained in FBS media or were treated with an additional dose of 250nM dexamethasone for five days before lysing.</w:t>
        </w:r>
      </w:ins>
    </w:p>
    <w:p w14:paraId="43A3DEF3" w14:textId="6E9EC857" w:rsidR="00A73F99" w:rsidRDefault="00A73F99" w:rsidP="00240C1C">
      <w:pPr>
        <w:pStyle w:val="ListParagraph"/>
        <w:numPr>
          <w:ilvl w:val="0"/>
          <w:numId w:val="2"/>
        </w:numPr>
        <w:rPr>
          <w:ins w:id="106" w:author="Microsoft Office User" w:date="2017-01-28T14:16:00Z"/>
        </w:rPr>
      </w:pPr>
      <w:ins w:id="107" w:author="Microsoft Office User" w:date="2017-01-28T14:15:00Z">
        <w:r>
          <w:t>Liver</w:t>
        </w:r>
      </w:ins>
      <w:ins w:id="108" w:author="Microsoft Office User" w:date="2017-01-28T14:16:00Z">
        <w:r>
          <w:t xml:space="preserve"> and cells</w:t>
        </w:r>
      </w:ins>
      <w:ins w:id="109" w:author="Microsoft Office User" w:date="2017-01-28T14:15:00Z">
        <w:r>
          <w:t xml:space="preserve"> TG/TG assay</w:t>
        </w:r>
      </w:ins>
    </w:p>
    <w:p w14:paraId="10FA5515" w14:textId="126C2C59" w:rsidR="00A73F99" w:rsidRDefault="009F7DBE" w:rsidP="00240C1C">
      <w:pPr>
        <w:pStyle w:val="ListParagraph"/>
        <w:numPr>
          <w:ilvl w:val="0"/>
          <w:numId w:val="2"/>
        </w:numPr>
        <w:rPr>
          <w:ins w:id="110" w:author="Microsoft Office User" w:date="2017-02-02T13:13:00Z"/>
        </w:rPr>
      </w:pPr>
      <w:ins w:id="111" w:author="Microsoft Office User" w:date="2017-02-02T13:12:00Z">
        <w:r>
          <w:t>Histology</w:t>
        </w:r>
      </w:ins>
    </w:p>
    <w:p w14:paraId="5AEE07E8" w14:textId="09ED1001" w:rsidR="009F7DBE" w:rsidRDefault="009F7DBE" w:rsidP="00DA1136">
      <w:pPr>
        <w:pStyle w:val="ListParagraph"/>
        <w:rPr>
          <w:ins w:id="112" w:author="Microsoft Office User" w:date="2017-01-28T14:17:00Z"/>
        </w:rPr>
      </w:pPr>
      <w:ins w:id="113" w:author="Microsoft Office User" w:date="2017-02-02T13:13:00Z">
        <w:r>
          <w:t xml:space="preserve">The liver, IWAT, EWAT, BAT and </w:t>
        </w:r>
        <w:commentRangeStart w:id="114"/>
        <w:r>
          <w:t>pancreas</w:t>
        </w:r>
      </w:ins>
      <w:commentRangeEnd w:id="114"/>
      <w:ins w:id="115" w:author="Microsoft Office User" w:date="2017-02-02T16:00:00Z">
        <w:r w:rsidR="00240C1C">
          <w:rPr>
            <w:rStyle w:val="CommentReference"/>
          </w:rPr>
          <w:commentReference w:id="114"/>
        </w:r>
      </w:ins>
      <w:ins w:id="116" w:author="Microsoft Office User" w:date="2017-02-02T13:13:00Z">
        <w:r>
          <w:t xml:space="preserve"> were </w:t>
        </w:r>
      </w:ins>
      <w:ins w:id="117" w:author="Microsoft Office User" w:date="2017-02-02T13:14:00Z">
        <w:r>
          <w:t xml:space="preserve">kept in 10% formalin for 24 hours and then </w:t>
        </w:r>
      </w:ins>
      <w:ins w:id="118" w:author="Microsoft Office User" w:date="2017-02-02T13:15:00Z">
        <w:r>
          <w:t>stored</w:t>
        </w:r>
      </w:ins>
      <w:ins w:id="119" w:author="Microsoft Office User" w:date="2017-02-02T13:14:00Z">
        <w:r w:rsidR="00712BC9">
          <w:t xml:space="preserve"> in 70% e</w:t>
        </w:r>
        <w:r>
          <w:t>t</w:t>
        </w:r>
      </w:ins>
      <w:ins w:id="120" w:author="Microsoft Office User" w:date="2017-02-02T16:08:00Z">
        <w:r w:rsidR="00712BC9">
          <w:t>hanol</w:t>
        </w:r>
      </w:ins>
      <w:ins w:id="121" w:author="Microsoft Office User" w:date="2017-02-02T13:14:00Z">
        <w:r>
          <w:t xml:space="preserve"> </w:t>
        </w:r>
      </w:ins>
      <w:ins w:id="122" w:author="Microsoft Office User" w:date="2017-02-02T13:15:00Z">
        <w:r>
          <w:t xml:space="preserve">until further processing. Following a series of wash steps, tissues were embedded in </w:t>
        </w:r>
      </w:ins>
      <w:ins w:id="123" w:author="Microsoft Office User" w:date="2017-02-02T13:16:00Z">
        <w:r>
          <w:t>paraffin</w:t>
        </w:r>
      </w:ins>
      <w:ins w:id="124" w:author="Microsoft Office User" w:date="2017-02-02T13:15:00Z">
        <w:r>
          <w:t xml:space="preserve"> </w:t>
        </w:r>
      </w:ins>
      <w:ins w:id="125" w:author="Microsoft Office User" w:date="2017-02-02T13:16:00Z">
        <w:r>
          <w:t xml:space="preserve">wax and sent to </w:t>
        </w:r>
      </w:ins>
      <w:ins w:id="126" w:author="Microsoft Office User" w:date="2017-02-02T16:05:00Z">
        <w:r w:rsidR="00712BC9">
          <w:t xml:space="preserve">either </w:t>
        </w:r>
      </w:ins>
      <w:ins w:id="127" w:author="Microsoft Office User" w:date="2017-02-02T13:16:00Z">
        <w:r>
          <w:t xml:space="preserve">the University of Michigan </w:t>
        </w:r>
      </w:ins>
      <w:ins w:id="128" w:author="Microsoft Office User" w:date="2017-02-02T16:06:00Z">
        <w:r w:rsidR="00712BC9">
          <w:t>U</w:t>
        </w:r>
      </w:ins>
      <w:ins w:id="129" w:author="Microsoft Office User" w:date="2017-02-02T16:07:00Z">
        <w:r w:rsidR="00712BC9">
          <w:t xml:space="preserve">niversity of </w:t>
        </w:r>
      </w:ins>
      <w:ins w:id="130" w:author="Microsoft Office User" w:date="2017-02-02T16:06:00Z">
        <w:r w:rsidR="00712BC9">
          <w:t>M</w:t>
        </w:r>
      </w:ins>
      <w:ins w:id="131" w:author="Microsoft Office User" w:date="2017-02-02T16:07:00Z">
        <w:r w:rsidR="00712BC9">
          <w:t xml:space="preserve">ichigan </w:t>
        </w:r>
      </w:ins>
      <w:ins w:id="132" w:author="Microsoft Office User" w:date="2017-02-02T16:06:00Z">
        <w:r w:rsidR="00712BC9">
          <w:t>Comprehensive Cancer C</w:t>
        </w:r>
      </w:ins>
      <w:ins w:id="133" w:author="Microsoft Office User" w:date="2017-02-02T16:07:00Z">
        <w:r w:rsidR="00712BC9">
          <w:t>enter</w:t>
        </w:r>
      </w:ins>
      <w:ins w:id="134" w:author="Microsoft Office User" w:date="2017-02-02T16:06:00Z">
        <w:r w:rsidR="00712BC9">
          <w:t xml:space="preserve"> </w:t>
        </w:r>
      </w:ins>
      <w:ins w:id="135" w:author="Microsoft Office User" w:date="2017-02-02T13:16:00Z">
        <w:r w:rsidR="00712BC9">
          <w:t>Tissue</w:t>
        </w:r>
        <w:r>
          <w:t xml:space="preserve"> Core</w:t>
        </w:r>
      </w:ins>
      <w:ins w:id="136" w:author="Microsoft Office User" w:date="2017-02-02T16:05:00Z">
        <w:r w:rsidR="00712BC9">
          <w:t xml:space="preserve"> or the U</w:t>
        </w:r>
      </w:ins>
      <w:ins w:id="137" w:author="Microsoft Office User" w:date="2017-02-02T16:07:00Z">
        <w:r w:rsidR="00712BC9">
          <w:t xml:space="preserve">nit for </w:t>
        </w:r>
      </w:ins>
      <w:ins w:id="138" w:author="Microsoft Office User" w:date="2017-02-02T16:05:00Z">
        <w:r w:rsidR="00712BC9">
          <w:t>L</w:t>
        </w:r>
      </w:ins>
      <w:ins w:id="139" w:author="Microsoft Office User" w:date="2017-02-02T16:08:00Z">
        <w:r w:rsidR="00712BC9">
          <w:t xml:space="preserve">aboratory </w:t>
        </w:r>
      </w:ins>
      <w:ins w:id="140" w:author="Microsoft Office User" w:date="2017-02-02T16:05:00Z">
        <w:r w:rsidR="00712BC9">
          <w:t>A</w:t>
        </w:r>
      </w:ins>
      <w:ins w:id="141" w:author="Microsoft Office User" w:date="2017-02-02T16:07:00Z">
        <w:r w:rsidR="00712BC9">
          <w:t xml:space="preserve">nimal </w:t>
        </w:r>
      </w:ins>
      <w:ins w:id="142" w:author="Microsoft Office User" w:date="2017-02-02T16:05:00Z">
        <w:r w:rsidR="00712BC9">
          <w:t>M</w:t>
        </w:r>
      </w:ins>
      <w:ins w:id="143" w:author="Microsoft Office User" w:date="2017-02-02T16:07:00Z">
        <w:r w:rsidR="00712BC9">
          <w:t>edicine</w:t>
        </w:r>
      </w:ins>
      <w:ins w:id="144" w:author="Microsoft Office User" w:date="2017-02-02T16:05:00Z">
        <w:r w:rsidR="00712BC9">
          <w:t xml:space="preserve"> </w:t>
        </w:r>
      </w:ins>
      <w:ins w:id="145" w:author="Microsoft Office User" w:date="2017-02-02T16:09:00Z">
        <w:r w:rsidR="00712BC9">
          <w:t>In-vivo Animal</w:t>
        </w:r>
      </w:ins>
      <w:ins w:id="146" w:author="Microsoft Office User" w:date="2017-02-02T16:05:00Z">
        <w:r w:rsidR="00712BC9">
          <w:t xml:space="preserve"> Core</w:t>
        </w:r>
      </w:ins>
      <w:ins w:id="147" w:author="Microsoft Office User" w:date="2017-02-02T16:08:00Z">
        <w:r w:rsidR="00712BC9">
          <w:t xml:space="preserve"> (University of Michigan, Ann Arbor)</w:t>
        </w:r>
      </w:ins>
      <w:ins w:id="148" w:author="Microsoft Office User" w:date="2017-02-02T13:16:00Z">
        <w:r>
          <w:t xml:space="preserve"> </w:t>
        </w:r>
      </w:ins>
      <w:ins w:id="149" w:author="Microsoft Office User" w:date="2017-02-02T13:18:00Z">
        <w:r>
          <w:t xml:space="preserve">where they were </w:t>
        </w:r>
      </w:ins>
      <w:ins w:id="150" w:author="Microsoft Office User" w:date="2017-02-02T13:17:00Z">
        <w:r>
          <w:t>processed</w:t>
        </w:r>
      </w:ins>
      <w:ins w:id="151" w:author="Microsoft Office User" w:date="2017-02-02T13:18:00Z">
        <w:r>
          <w:t xml:space="preserve"> and stained</w:t>
        </w:r>
      </w:ins>
      <w:ins w:id="152" w:author="Microsoft Office User" w:date="2017-02-02T13:17:00Z">
        <w:r>
          <w:t xml:space="preserve"> </w:t>
        </w:r>
      </w:ins>
      <w:ins w:id="153" w:author="Microsoft Office User" w:date="2017-02-02T13:24:00Z">
        <w:r w:rsidR="00C9789E">
          <w:t>with</w:t>
        </w:r>
      </w:ins>
      <w:ins w:id="154" w:author="Microsoft Office User" w:date="2017-02-02T13:17:00Z">
        <w:r>
          <w:t xml:space="preserve"> H&amp;E or trichrome</w:t>
        </w:r>
      </w:ins>
      <w:ins w:id="155" w:author="Microsoft Office User" w:date="2017-02-02T13:24:00Z">
        <w:r w:rsidR="00C9789E">
          <w:t xml:space="preserve"> to assess cell morphology/inflammation and collagen formation</w:t>
        </w:r>
      </w:ins>
      <w:ins w:id="156" w:author="Microsoft Office User" w:date="2017-02-02T16:00:00Z">
        <w:r w:rsidR="00240C1C">
          <w:t>,</w:t>
        </w:r>
      </w:ins>
      <w:ins w:id="157" w:author="Microsoft Office User" w:date="2017-02-02T13:24:00Z">
        <w:r w:rsidR="00C9789E">
          <w:t xml:space="preserve"> respectively</w:t>
        </w:r>
      </w:ins>
      <w:ins w:id="158" w:author="Microsoft Office User" w:date="2017-02-02T13:16:00Z">
        <w:r>
          <w:t>.</w:t>
        </w:r>
      </w:ins>
    </w:p>
    <w:p w14:paraId="5C7896E8" w14:textId="2D9DAE8C" w:rsidR="00A73F99" w:rsidRDefault="00642BDD" w:rsidP="00240C1C">
      <w:pPr>
        <w:pStyle w:val="ListParagraph"/>
        <w:numPr>
          <w:ilvl w:val="0"/>
          <w:numId w:val="2"/>
        </w:numPr>
        <w:rPr>
          <w:ins w:id="159" w:author="Microsoft Office User" w:date="2017-01-31T11:02:00Z"/>
        </w:rPr>
      </w:pPr>
      <w:ins w:id="160" w:author="Microsoft Office User" w:date="2017-02-02T16:20:00Z">
        <w:r>
          <w:t xml:space="preserve">Analysis of mRNA </w:t>
        </w:r>
      </w:ins>
    </w:p>
    <w:p w14:paraId="48658E05" w14:textId="3C61FF09" w:rsidR="00833B9D" w:rsidRPr="006E2EF1" w:rsidRDefault="00054F8A" w:rsidP="00240C1C">
      <w:pPr>
        <w:pStyle w:val="ListParagraph"/>
        <w:rPr>
          <w:ins w:id="161" w:author="Microsoft Office User" w:date="2017-01-28T14:17:00Z"/>
        </w:rPr>
      </w:pPr>
      <w:ins w:id="162" w:author="Microsoft Office User" w:date="2017-01-31T11:03:00Z">
        <w:r>
          <w:t>Cells</w:t>
        </w:r>
      </w:ins>
      <w:ins w:id="163" w:author="Microsoft Office User" w:date="2017-01-31T11:22:00Z">
        <w:r w:rsidR="00BC0504">
          <w:t xml:space="preserve"> and tissues</w:t>
        </w:r>
      </w:ins>
      <w:ins w:id="164" w:author="Microsoft Office User" w:date="2017-01-31T11:03:00Z">
        <w:r>
          <w:t xml:space="preserve"> were </w:t>
        </w:r>
        <w:commentRangeStart w:id="165"/>
        <w:commentRangeStart w:id="166"/>
        <w:r>
          <w:t>lysed</w:t>
        </w:r>
      </w:ins>
      <w:commentRangeEnd w:id="165"/>
      <w:ins w:id="167" w:author="Microsoft Office User" w:date="2017-02-02T16:12:00Z">
        <w:r w:rsidR="0062315D">
          <w:rPr>
            <w:rStyle w:val="CommentReference"/>
          </w:rPr>
          <w:commentReference w:id="165"/>
        </w:r>
      </w:ins>
      <w:commentRangeEnd w:id="166"/>
      <w:r w:rsidR="001E66C4">
        <w:rPr>
          <w:rStyle w:val="CommentReference"/>
        </w:rPr>
        <w:commentReference w:id="166"/>
      </w:r>
      <w:ins w:id="168" w:author="Microsoft Office User" w:date="2017-01-31T11:03:00Z">
        <w:r>
          <w:t xml:space="preserve"> in </w:t>
        </w:r>
        <w:proofErr w:type="spellStart"/>
        <w:r>
          <w:t>TRIzol</w:t>
        </w:r>
        <w:proofErr w:type="spellEnd"/>
        <w:r w:rsidR="00833B9D">
          <w:t xml:space="preserve"> </w:t>
        </w:r>
      </w:ins>
      <w:ins w:id="169" w:author="Microsoft Office User" w:date="2017-02-02T16:17:00Z">
        <w:r w:rsidR="00642BDD">
          <w:t xml:space="preserve">and </w:t>
        </w:r>
      </w:ins>
      <w:ins w:id="170" w:author="Microsoft Office User" w:date="2017-01-31T11:07:00Z">
        <w:r w:rsidR="00D6308A">
          <w:t xml:space="preserve">RNA was extracted using </w:t>
        </w:r>
      </w:ins>
      <w:ins w:id="171" w:author="Microsoft Office User" w:date="2017-01-31T11:13:00Z">
        <w:r w:rsidR="00877762">
          <w:t xml:space="preserve">the </w:t>
        </w:r>
        <w:proofErr w:type="spellStart"/>
        <w:r w:rsidR="00877762" w:rsidRPr="00240C1C">
          <w:rPr>
            <w:rFonts w:cs="Times New Roman"/>
          </w:rPr>
          <w:t>PureLink</w:t>
        </w:r>
        <w:proofErr w:type="spellEnd"/>
        <w:r w:rsidR="00877762" w:rsidRPr="00240C1C">
          <w:rPr>
            <w:rFonts w:cs="Times New Roman"/>
          </w:rPr>
          <w:t xml:space="preserve"> RNA mini kit (Life Technologies)</w:t>
        </w:r>
        <w:r w:rsidR="00877762">
          <w:rPr>
            <w:rFonts w:cs="Times New Roman"/>
          </w:rPr>
          <w:t>.</w:t>
        </w:r>
        <w:r w:rsidR="007A6CC9">
          <w:rPr>
            <w:rFonts w:cs="Times New Roman"/>
          </w:rPr>
          <w:t xml:space="preserve"> cDNA was synthesized from 0.5-1</w:t>
        </w:r>
      </w:ins>
      <w:ins w:id="172" w:author="Microsoft Office User" w:date="2017-01-31T11:14:00Z">
        <w:r w:rsidR="007A6CC9">
          <w:rPr>
            <w:rFonts w:ascii="Symbol" w:hAnsi="Symbol" w:cs="Times New Roman"/>
          </w:rPr>
          <w:t></w:t>
        </w:r>
      </w:ins>
      <w:ins w:id="173" w:author="Microsoft Office User" w:date="2017-01-31T11:13:00Z">
        <w:r w:rsidR="007A6CC9">
          <w:rPr>
            <w:rFonts w:cs="Times New Roman"/>
          </w:rPr>
          <w:t>g</w:t>
        </w:r>
      </w:ins>
      <w:ins w:id="174" w:author="Microsoft Office User" w:date="2017-01-31T11:14:00Z">
        <w:r w:rsidR="00B40FA2">
          <w:rPr>
            <w:rFonts w:cs="Times New Roman"/>
          </w:rPr>
          <w:t xml:space="preserve"> of RNA</w:t>
        </w:r>
      </w:ins>
      <w:ins w:id="175" w:author="Microsoft Office User" w:date="2017-01-31T11:13:00Z">
        <w:r w:rsidR="007A6CC9">
          <w:rPr>
            <w:rFonts w:cs="Times New Roman"/>
          </w:rPr>
          <w:t xml:space="preserve"> </w:t>
        </w:r>
      </w:ins>
      <w:ins w:id="176" w:author="Microsoft Office User" w:date="2017-01-31T11:17:00Z">
        <w:r w:rsidR="006E2EF1">
          <w:rPr>
            <w:rFonts w:cs="Times New Roman"/>
          </w:rPr>
          <w:t xml:space="preserve">using the </w:t>
        </w:r>
        <w:r w:rsidR="006E2EF1" w:rsidRPr="00240C1C">
          <w:rPr>
            <w:rFonts w:cs="Times New Roman"/>
          </w:rPr>
          <w:t>High Capacity Reverse Transcription Kit (Life Technologies)</w:t>
        </w:r>
        <w:r w:rsidR="006E2EF1">
          <w:rPr>
            <w:rFonts w:cs="Times New Roman"/>
          </w:rPr>
          <w:t>.</w:t>
        </w:r>
      </w:ins>
      <w:ins w:id="177" w:author="Microsoft Office User" w:date="2017-01-31T11:18:00Z">
        <w:r w:rsidR="00487B74">
          <w:rPr>
            <w:rFonts w:cs="Times New Roman"/>
          </w:rPr>
          <w:t xml:space="preserve"> Primers,</w:t>
        </w:r>
        <w:r w:rsidR="000D02A2">
          <w:rPr>
            <w:rFonts w:cs="Times New Roman"/>
          </w:rPr>
          <w:t xml:space="preserve"> cDNA</w:t>
        </w:r>
        <w:r w:rsidR="00487B74">
          <w:rPr>
            <w:rFonts w:cs="Times New Roman"/>
          </w:rPr>
          <w:t xml:space="preserve"> and</w:t>
        </w:r>
        <w:r w:rsidR="006E2EF1">
          <w:rPr>
            <w:rFonts w:cs="Times New Roman"/>
          </w:rPr>
          <w:t xml:space="preserve"> </w:t>
        </w:r>
        <w:r w:rsidR="006E2EF1" w:rsidRPr="00240C1C">
          <w:rPr>
            <w:rFonts w:cs="Times New Roman"/>
          </w:rPr>
          <w:t>Power SYBR Green PCR Master Mix (Life Technologies)</w:t>
        </w:r>
      </w:ins>
      <w:ins w:id="178" w:author="Microsoft Office User" w:date="2017-01-31T11:19:00Z">
        <w:r w:rsidR="00487B74">
          <w:rPr>
            <w:rFonts w:cs="Times New Roman"/>
          </w:rPr>
          <w:t xml:space="preserve"> were combined </w:t>
        </w:r>
      </w:ins>
      <w:ins w:id="179" w:author="Microsoft Office User" w:date="2017-01-31T11:20:00Z">
        <w:r w:rsidR="00487B74">
          <w:rPr>
            <w:rFonts w:cs="Times New Roman"/>
          </w:rPr>
          <w:t xml:space="preserve">in </w:t>
        </w:r>
      </w:ins>
      <w:ins w:id="180" w:author="Microsoft Office User" w:date="2017-01-31T11:19:00Z">
        <w:r w:rsidR="00487B74">
          <w:rPr>
            <w:rFonts w:cs="Times New Roman"/>
          </w:rPr>
          <w:t>accordance with the manufacturer</w:t>
        </w:r>
      </w:ins>
      <w:ins w:id="181" w:author="Microsoft Office User" w:date="2017-01-31T11:20:00Z">
        <w:r w:rsidR="00487B74">
          <w:rPr>
            <w:rFonts w:cs="Times New Roman"/>
          </w:rPr>
          <w:t>’</w:t>
        </w:r>
      </w:ins>
      <w:ins w:id="182" w:author="Microsoft Office User" w:date="2017-01-31T11:19:00Z">
        <w:r w:rsidR="00487B74">
          <w:rPr>
            <w:rFonts w:cs="Times New Roman"/>
          </w:rPr>
          <w:t xml:space="preserve">s </w:t>
        </w:r>
      </w:ins>
      <w:ins w:id="183" w:author="Microsoft Office User" w:date="2017-01-31T11:20:00Z">
        <w:r w:rsidR="00487B74">
          <w:rPr>
            <w:rFonts w:cs="Times New Roman"/>
          </w:rPr>
          <w:t>guidelines and quantitative real-time PCR</w:t>
        </w:r>
      </w:ins>
      <w:ins w:id="184" w:author="Microsoft Office User" w:date="2017-01-31T11:21:00Z">
        <w:r w:rsidR="00487B74">
          <w:rPr>
            <w:rFonts w:cs="Times New Roman"/>
          </w:rPr>
          <w:t xml:space="preserve"> was performed as previously described</w:t>
        </w:r>
      </w:ins>
      <w:ins w:id="185" w:author="Microsoft Office User" w:date="2017-01-31T11:26:00Z">
        <w:r w:rsidR="00952BDA">
          <w:rPr>
            <w:rFonts w:cs="Times New Roman"/>
          </w:rPr>
          <w:t xml:space="preserve"> </w:t>
        </w:r>
      </w:ins>
      <w:ins w:id="186" w:author="Microsoft Office User" w:date="2017-01-31T11:27:00Z">
        <w:r w:rsidR="00C70A9A">
          <w:rPr>
            <w:rFonts w:cs="Times New Roman"/>
          </w:rPr>
          <w:fldChar w:fldCharType="begin" w:fldLock="1"/>
        </w:r>
      </w:ins>
      <w:r w:rsidR="003E3DBF">
        <w:rPr>
          <w:rFonts w:cs="Times New Roman"/>
        </w:rPr>
        <w:instrText>ADDIN CSL_CITATION { "citationItems" : [ { "id" : "ITEM-1", "itemData" : { "DOI" : "10.2337/db13-1531", "ISBN" : "1939-327X (Electronic)\\r0012-1797 (Linking)", "ISSN" : "1939327X", "PMID" : "24722244", "abstract" : "Glycogen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 "author" : [ { "dropping-particle" : "", "family" : "Lu", "given" : "Binbin", "non-dropping-particle" : "", "parse-names" : false, "suffix" : "" }, { "dropping-particle" : "", "family" : "Bridges", "given" : "Dave", "non-dropping-particle" : "", "parse-names" : false, "suffix" : "" }, { "dropping-particle" : "", "family" : "Yang", "given" : "Yemen", "non-dropping-particle" : "", "parse-names" : false, "suffix" : "" }, { "dropping-particle" : "", "family" : "Fisher", "given" : "Kaleigh", "non-dropping-particle" : "", "parse-names" : false, "suffix" : "" }, { "dropping-particle" : "", "family" : "Cheng", "given" : "Alan", "non-dropping-particle" : "", "parse-names" : false, "suffix" : "" }, { "dropping-particle" : "", "family" : "Chang", "given" : "Louise", "non-dropping-particle" : "", "parse-names" : false, "suffix" : "" }, { "dropping-particle" : "", "family" : "Meng", "given" : "Zhuo Xian", "non-dropping-particle" : "", "parse-names" : false, "suffix" : "" }, { "dropping-particle" : "", "family" : "Lin", "given" : "Jiandie D.", "non-dropping-particle" : "", "parse-names" : false, "suffix" : "" }, { "dropping-particle" : "", "family" : "Downes", "given" : "Michael", "non-dropping-particle" : "", "parse-names" : false, "suffix" : "" }, { "dropping-particle" : "", "family" : "Yu", "given" : "Ruth T.", "non-dropping-particle" : "", "parse-names" : false, "suffix" : "" }, { "dropping-particle" : "", "family" : "Liddle", "given" : "Christopher", "non-dropping-particle" : "", "parse-names" : false, "suffix" : "" }, { "dropping-particle" : "", "family" : "Evans", "given" : "Ronald M.", "non-dropping-particle" : "", "parse-names" : false, "suffix" : "" }, { "dropping-particle" : "", "family" : "Saltiel", "given" : "Alan R.", "non-dropping-particle" : "", "parse-names" : false, "suffix" : "" } ], "container-title" : "Diabetes", "id" : "ITEM-1", "issue" : "9", "issued" : { "date-parts" : [ [ "2014" ] ] }, "page" : "2935-2948", "title" : "Metabolic crosstalk: Molecular links between glycogen and lipid metabolism in obesity", "type" : "article-journal", "volume" : "63" }, "uris" : [ "http://www.mendeley.com/documents/?uuid=ee5db16a-2757-4bdf-9cdf-83c1f7d31039" ] } ], "mendeley" : { "formattedCitation" : "(2)", "plainTextFormattedCitation" : "(2)", "previouslyFormattedCitation" : "(2)" }, "properties" : { "noteIndex" : 0 }, "schema" : "https://github.com/citation-style-language/schema/raw/master/csl-citation.json" }</w:instrText>
      </w:r>
      <w:r w:rsidR="00C70A9A">
        <w:rPr>
          <w:rFonts w:cs="Times New Roman"/>
        </w:rPr>
        <w:fldChar w:fldCharType="separate"/>
      </w:r>
      <w:r w:rsidR="00485915" w:rsidRPr="00485915">
        <w:rPr>
          <w:rFonts w:cs="Times New Roman"/>
          <w:noProof/>
        </w:rPr>
        <w:t>(2)</w:t>
      </w:r>
      <w:ins w:id="187" w:author="Microsoft Office User" w:date="2017-01-31T11:27:00Z">
        <w:r w:rsidR="00C70A9A">
          <w:rPr>
            <w:rFonts w:cs="Times New Roman"/>
          </w:rPr>
          <w:fldChar w:fldCharType="end"/>
        </w:r>
      </w:ins>
      <w:ins w:id="188" w:author="Microsoft Office User" w:date="2017-01-31T11:21:00Z">
        <w:r w:rsidR="00487B74">
          <w:rPr>
            <w:rFonts w:cs="Times New Roman"/>
          </w:rPr>
          <w:t xml:space="preserve">. </w:t>
        </w:r>
      </w:ins>
      <w:ins w:id="189" w:author="Microsoft Office User" w:date="2017-01-31T11:28:00Z">
        <w:r w:rsidR="00D6022E">
          <w:rPr>
            <w:rFonts w:cs="Times New Roman"/>
          </w:rPr>
          <w:t xml:space="preserve">mRNA expression level was normalized to </w:t>
        </w:r>
        <w:commentRangeStart w:id="190"/>
        <w:proofErr w:type="spellStart"/>
        <w:r w:rsidR="00D6022E" w:rsidRPr="00240C1C">
          <w:rPr>
            <w:rFonts w:cs="Times New Roman"/>
            <w:i/>
          </w:rPr>
          <w:t>Actb</w:t>
        </w:r>
      </w:ins>
      <w:commentRangeEnd w:id="190"/>
      <w:proofErr w:type="spellEnd"/>
      <w:ins w:id="191" w:author="Microsoft Office User" w:date="2017-01-31T11:30:00Z">
        <w:r w:rsidR="00D6022E">
          <w:rPr>
            <w:rStyle w:val="CommentReference"/>
          </w:rPr>
          <w:commentReference w:id="190"/>
        </w:r>
      </w:ins>
      <w:ins w:id="192" w:author="Microsoft Office User" w:date="2017-01-31T11:29:00Z">
        <w:r w:rsidR="00D6022E">
          <w:rPr>
            <w:rFonts w:cs="Times New Roman"/>
          </w:rPr>
          <w:t xml:space="preserve"> (</w:t>
        </w:r>
        <w:commentRangeStart w:id="193"/>
        <w:r w:rsidR="00D6022E">
          <w:rPr>
            <w:rFonts w:cs="Times New Roman"/>
          </w:rPr>
          <w:t>Table</w:t>
        </w:r>
        <w:commentRangeEnd w:id="193"/>
        <w:r w:rsidR="00D6022E">
          <w:rPr>
            <w:rStyle w:val="CommentReference"/>
          </w:rPr>
          <w:commentReference w:id="193"/>
        </w:r>
        <w:r w:rsidR="00D6022E">
          <w:rPr>
            <w:rFonts w:cs="Times New Roman"/>
          </w:rPr>
          <w:t xml:space="preserve"> 1)</w:t>
        </w:r>
      </w:ins>
      <w:ins w:id="194" w:author="Microsoft Office User" w:date="2017-01-31T11:30:00Z">
        <w:r w:rsidR="00D6022E">
          <w:rPr>
            <w:rFonts w:cs="Times New Roman"/>
          </w:rPr>
          <w:t>.</w:t>
        </w:r>
      </w:ins>
    </w:p>
    <w:p w14:paraId="6C39BC39" w14:textId="784E8AD8" w:rsidR="00A73F99" w:rsidRDefault="00642BDD" w:rsidP="00240C1C">
      <w:pPr>
        <w:pStyle w:val="ListParagraph"/>
        <w:numPr>
          <w:ilvl w:val="0"/>
          <w:numId w:val="2"/>
        </w:numPr>
        <w:rPr>
          <w:ins w:id="195" w:author="Microsoft Office User" w:date="2017-02-02T16:10:00Z"/>
        </w:rPr>
      </w:pPr>
      <w:ins w:id="196" w:author="Microsoft Office User" w:date="2017-02-02T16:20:00Z">
        <w:r>
          <w:t>Protein Analysis</w:t>
        </w:r>
      </w:ins>
    </w:p>
    <w:p w14:paraId="77DBC1CE" w14:textId="44A6F2F9" w:rsidR="00642BDD" w:rsidRPr="00485915" w:rsidRDefault="004B16AF" w:rsidP="00DE6E98">
      <w:pPr>
        <w:ind w:left="720"/>
        <w:rPr>
          <w:ins w:id="197" w:author="Microsoft Office User" w:date="2017-02-02T16:21:00Z"/>
          <w:rFonts w:eastAsia="Times New Roman" w:cs="Times New Roman"/>
        </w:rPr>
      </w:pPr>
      <w:ins w:id="198" w:author="Microsoft Office User" w:date="2017-02-02T16:10:00Z">
        <w:r>
          <w:t>Cells and tissues were lysed in RIPA buffer</w:t>
        </w:r>
      </w:ins>
      <w:ins w:id="199" w:author="Microsoft Office User" w:date="2017-02-02T16:14:00Z">
        <w:r w:rsidR="00CE26FC">
          <w:t xml:space="preserve"> </w:t>
        </w:r>
        <w:r w:rsidR="00CE26FC" w:rsidRPr="00DE6E98">
          <w:rPr>
            <w:rFonts w:eastAsia="Times New Roman" w:cs="Times New Roman"/>
            <w:color w:val="000000"/>
            <w:shd w:val="clear" w:color="auto" w:fill="FFFFFF"/>
          </w:rPr>
          <w:t xml:space="preserve">(50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w:t>
        </w:r>
        <w:proofErr w:type="spellStart"/>
        <w:r w:rsidR="00CE26FC" w:rsidRPr="00DE6E98">
          <w:rPr>
            <w:rFonts w:eastAsia="Times New Roman" w:cs="Times New Roman"/>
            <w:color w:val="000000"/>
            <w:shd w:val="clear" w:color="auto" w:fill="FFFFFF"/>
          </w:rPr>
          <w:t>Tris</w:t>
        </w:r>
        <w:proofErr w:type="spellEnd"/>
        <w:r w:rsidR="00CE26FC" w:rsidRPr="00DE6E98">
          <w:rPr>
            <w:rFonts w:eastAsia="Times New Roman" w:cs="Times New Roman"/>
            <w:color w:val="000000"/>
            <w:shd w:val="clear" w:color="auto" w:fill="FFFFFF"/>
          </w:rPr>
          <w:t xml:space="preserve">, pH 7.4, 0.25% sodium </w:t>
        </w:r>
        <w:proofErr w:type="spellStart"/>
        <w:r w:rsidR="00CE26FC" w:rsidRPr="00DE6E98">
          <w:rPr>
            <w:rFonts w:eastAsia="Times New Roman" w:cs="Times New Roman"/>
            <w:color w:val="000000"/>
            <w:shd w:val="clear" w:color="auto" w:fill="FFFFFF"/>
          </w:rPr>
          <w:t>deoxycholate</w:t>
        </w:r>
        <w:proofErr w:type="spellEnd"/>
        <w:r w:rsidR="00CE26FC" w:rsidRPr="00DE6E98">
          <w:rPr>
            <w:rFonts w:eastAsia="Times New Roman" w:cs="Times New Roman"/>
            <w:color w:val="000000"/>
            <w:shd w:val="clear" w:color="auto" w:fill="FFFFFF"/>
          </w:rPr>
          <w:t xml:space="preserve">, 1% NP40, 150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chloride, 1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EDTA, 100 </w:t>
        </w:r>
        <w:proofErr w:type="spellStart"/>
        <w:r w:rsidR="00CE26FC" w:rsidRPr="00DE6E98">
          <w:rPr>
            <w:rFonts w:eastAsia="Times New Roman" w:cs="Times New Roman"/>
            <w:color w:val="000000"/>
            <w:shd w:val="clear" w:color="auto" w:fill="FFFFFF"/>
          </w:rPr>
          <w:t>uM</w:t>
        </w:r>
        <w:proofErr w:type="spellEnd"/>
        <w:r w:rsidR="00CE26FC" w:rsidRPr="00DE6E98">
          <w:rPr>
            <w:rFonts w:eastAsia="Times New Roman" w:cs="Times New Roman"/>
            <w:color w:val="000000"/>
            <w:shd w:val="clear" w:color="auto" w:fill="FFFFFF"/>
          </w:rPr>
          <w:t xml:space="preserve"> sodium </w:t>
        </w:r>
        <w:proofErr w:type="spellStart"/>
        <w:r w:rsidR="00CE26FC" w:rsidRPr="00DE6E98">
          <w:rPr>
            <w:rFonts w:eastAsia="Times New Roman" w:cs="Times New Roman"/>
            <w:color w:val="000000"/>
            <w:shd w:val="clear" w:color="auto" w:fill="FFFFFF"/>
          </w:rPr>
          <w:t>orthovanadate</w:t>
        </w:r>
        <w:proofErr w:type="spellEnd"/>
        <w:r w:rsidR="00CE26FC" w:rsidRPr="00DE6E98">
          <w:rPr>
            <w:rFonts w:eastAsia="Times New Roman" w:cs="Times New Roman"/>
            <w:color w:val="000000"/>
            <w:shd w:val="clear" w:color="auto" w:fill="FFFFFF"/>
          </w:rPr>
          <w:t xml:space="preserve">, 5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fluoride and 10 </w:t>
        </w:r>
        <w:proofErr w:type="spellStart"/>
        <w:r w:rsidR="00CE26FC" w:rsidRPr="00DE6E98">
          <w:rPr>
            <w:rFonts w:eastAsia="Times New Roman" w:cs="Times New Roman"/>
            <w:color w:val="000000"/>
            <w:shd w:val="clear" w:color="auto" w:fill="FFFFFF"/>
          </w:rPr>
          <w:t>mM</w:t>
        </w:r>
        <w:proofErr w:type="spellEnd"/>
        <w:r w:rsidR="00CE26FC" w:rsidRPr="00DE6E98">
          <w:rPr>
            <w:rFonts w:eastAsia="Times New Roman" w:cs="Times New Roman"/>
            <w:color w:val="000000"/>
            <w:shd w:val="clear" w:color="auto" w:fill="FFFFFF"/>
          </w:rPr>
          <w:t xml:space="preserve"> sodium pyrophosphate) </w:t>
        </w:r>
      </w:ins>
      <w:ins w:id="200" w:author="Microsoft Office User" w:date="2017-02-02T16:15:00Z">
        <w:r w:rsidR="00CE26FC">
          <w:rPr>
            <w:rFonts w:eastAsia="Times New Roman" w:cs="Times New Roman"/>
            <w:color w:val="000000"/>
            <w:shd w:val="clear" w:color="auto" w:fill="FFFFFF"/>
          </w:rPr>
          <w:t xml:space="preserve">on ice </w:t>
        </w:r>
      </w:ins>
      <w:ins w:id="201" w:author="Microsoft Office User" w:date="2017-02-02T16:14:00Z">
        <w:r w:rsidR="00CE26FC" w:rsidRPr="00DE6E98">
          <w:rPr>
            <w:rFonts w:eastAsia="Times New Roman" w:cs="Times New Roman"/>
            <w:color w:val="000000"/>
            <w:shd w:val="clear" w:color="auto" w:fill="FFFFFF"/>
          </w:rPr>
          <w:t>then centrifuged for 15 minutes at 13 000 RPM at 4°C. Clarified lysates were loaded on SDS-PAGE gels, transferred and blotted using antibodies raised against</w:t>
        </w:r>
      </w:ins>
      <w:ins w:id="202" w:author="Microsoft Office User" w:date="2017-02-02T16:18:00Z">
        <w:r w:rsidR="00642BDD">
          <w:rPr>
            <w:rFonts w:eastAsia="Times New Roman" w:cs="Times New Roman"/>
            <w:color w:val="000000"/>
            <w:shd w:val="clear" w:color="auto" w:fill="FFFFFF"/>
          </w:rPr>
          <w:t xml:space="preserve"> </w:t>
        </w:r>
        <w:commentRangeStart w:id="203"/>
        <w:r w:rsidR="00642BDD">
          <w:rPr>
            <w:rFonts w:eastAsia="Times New Roman" w:cs="Times New Roman"/>
            <w:color w:val="000000"/>
            <w:shd w:val="clear" w:color="auto" w:fill="FFFFFF"/>
          </w:rPr>
          <w:t xml:space="preserve">ATGL, HSL, </w:t>
        </w:r>
        <w:proofErr w:type="spellStart"/>
        <w:r w:rsidR="00642BDD">
          <w:rPr>
            <w:rFonts w:eastAsia="Times New Roman" w:cs="Times New Roman"/>
            <w:color w:val="000000"/>
            <w:shd w:val="clear" w:color="auto" w:fill="FFFFFF"/>
          </w:rPr>
          <w:t>pHSL</w:t>
        </w:r>
        <w:proofErr w:type="spellEnd"/>
        <w:r w:rsidR="00642BDD">
          <w:rPr>
            <w:rFonts w:eastAsia="Times New Roman" w:cs="Times New Roman"/>
            <w:color w:val="000000"/>
            <w:shd w:val="clear" w:color="auto" w:fill="FFFFFF"/>
          </w:rPr>
          <w:t xml:space="preserve">, CGI-58, GAPDH, </w:t>
        </w:r>
      </w:ins>
      <w:ins w:id="204" w:author="Microsoft Office User" w:date="2017-02-02T16:19:00Z">
        <w:r w:rsidR="00642BDD">
          <w:rPr>
            <w:rFonts w:eastAsia="Times New Roman" w:cs="Times New Roman"/>
            <w:color w:val="000000"/>
            <w:shd w:val="clear" w:color="auto" w:fill="FFFFFF"/>
          </w:rPr>
          <w:t xml:space="preserve">and </w:t>
        </w:r>
        <w:r w:rsidR="00642BDD">
          <w:rPr>
            <w:rFonts w:ascii="Symbol" w:eastAsia="Times New Roman" w:hAnsi="Symbol" w:cs="Times New Roman"/>
            <w:color w:val="000000"/>
            <w:shd w:val="clear" w:color="auto" w:fill="FFFFFF"/>
          </w:rPr>
          <w:t></w:t>
        </w:r>
        <w:r w:rsidR="00642BDD">
          <w:rPr>
            <w:rFonts w:ascii="Symbol" w:eastAsia="Times New Roman" w:hAnsi="Symbol" w:cs="Times New Roman"/>
            <w:color w:val="000000"/>
            <w:shd w:val="clear" w:color="auto" w:fill="FFFFFF"/>
          </w:rPr>
          <w:t></w:t>
        </w:r>
      </w:ins>
      <w:ins w:id="205" w:author="Microsoft Office User" w:date="2017-02-02T16:18:00Z">
        <w:r w:rsidR="00642BDD">
          <w:rPr>
            <w:rFonts w:eastAsia="Times New Roman" w:cs="Times New Roman"/>
            <w:color w:val="000000"/>
            <w:shd w:val="clear" w:color="auto" w:fill="FFFFFF"/>
          </w:rPr>
          <w:t>ACTIN</w:t>
        </w:r>
      </w:ins>
      <w:ins w:id="206" w:author="Microsoft Office User" w:date="2017-02-02T16:19:00Z">
        <w:r w:rsidR="00642BDD">
          <w:rPr>
            <w:rFonts w:eastAsia="Times New Roman" w:cs="Times New Roman"/>
            <w:color w:val="000000"/>
            <w:shd w:val="clear" w:color="auto" w:fill="FFFFFF"/>
          </w:rPr>
          <w:t>.</w:t>
        </w:r>
        <w:commentRangeEnd w:id="203"/>
        <w:r w:rsidR="00642BDD">
          <w:rPr>
            <w:rStyle w:val="CommentReference"/>
          </w:rPr>
          <w:commentReference w:id="203"/>
        </w:r>
      </w:ins>
      <w:ins w:id="207" w:author="Microsoft Office User" w:date="2017-02-02T16:21:00Z">
        <w:r w:rsidR="00642BDD">
          <w:rPr>
            <w:rFonts w:eastAsia="Times New Roman" w:cs="Times New Roman"/>
            <w:color w:val="000000"/>
            <w:shd w:val="clear" w:color="auto" w:fill="FFFFFF"/>
          </w:rPr>
          <w:t xml:space="preserve"> </w:t>
        </w:r>
        <w:r w:rsidR="00642BDD" w:rsidRPr="00DE6E98">
          <w:rPr>
            <w:rFonts w:eastAsia="Times New Roman" w:cs="Times New Roman"/>
            <w:color w:val="000000"/>
            <w:shd w:val="clear" w:color="auto" w:fill="FFFFFF"/>
          </w:rPr>
          <w:t xml:space="preserve">Antibody complexes were detected by anti-mouse and anti-rabbit fluorescent conjugated antibodies and visualized using an Odyssey image scanner and blots were quantified using the Odyssey software version 2.1 </w:t>
        </w:r>
        <w:commentRangeStart w:id="208"/>
        <w:r w:rsidR="00642BDD" w:rsidRPr="00DE6E98">
          <w:rPr>
            <w:rFonts w:eastAsia="Times New Roman" w:cs="Times New Roman"/>
            <w:color w:val="000000"/>
            <w:shd w:val="clear" w:color="auto" w:fill="FFFFFF"/>
          </w:rPr>
          <w:t>(</w:t>
        </w:r>
        <w:proofErr w:type="spellStart"/>
        <w:r w:rsidR="00642BDD" w:rsidRPr="00DE6E98">
          <w:rPr>
            <w:rFonts w:eastAsia="Times New Roman" w:cs="Times New Roman"/>
            <w:color w:val="000000"/>
            <w:shd w:val="clear" w:color="auto" w:fill="FFFFFF"/>
          </w:rPr>
          <w:t>LiCOR</w:t>
        </w:r>
        <w:proofErr w:type="spellEnd"/>
        <w:r w:rsidR="00642BDD" w:rsidRPr="00DE6E98">
          <w:rPr>
            <w:rFonts w:eastAsia="Times New Roman" w:cs="Times New Roman"/>
            <w:color w:val="000000"/>
            <w:shd w:val="clear" w:color="auto" w:fill="FFFFFF"/>
          </w:rPr>
          <w:t>).</w:t>
        </w:r>
      </w:ins>
      <w:commentRangeEnd w:id="208"/>
      <w:ins w:id="209" w:author="Microsoft Office User" w:date="2017-02-02T16:22:00Z">
        <w:r w:rsidR="00E23AC2">
          <w:rPr>
            <w:rStyle w:val="CommentReference"/>
          </w:rPr>
          <w:commentReference w:id="208"/>
        </w:r>
      </w:ins>
    </w:p>
    <w:p w14:paraId="64F2FB03" w14:textId="5944FA36" w:rsidR="004B16AF" w:rsidRPr="00485915" w:rsidRDefault="004B16AF" w:rsidP="00485915">
      <w:pPr>
        <w:ind w:left="720"/>
        <w:rPr>
          <w:ins w:id="210" w:author="Microsoft Office User" w:date="2017-01-28T14:17:00Z"/>
          <w:rFonts w:eastAsia="Times New Roman" w:cs="Times New Roman"/>
        </w:rPr>
      </w:pPr>
    </w:p>
    <w:p w14:paraId="7E861E15" w14:textId="46A2B48E" w:rsidR="00A73F99" w:rsidRPr="00AA0FBC" w:rsidRDefault="00485915" w:rsidP="00240C1C">
      <w:pPr>
        <w:pStyle w:val="ListParagraph"/>
        <w:numPr>
          <w:ilvl w:val="0"/>
          <w:numId w:val="2"/>
        </w:numPr>
        <w:rPr>
          <w:ins w:id="211" w:author="Microsoft Office User" w:date="2017-02-02T16:28:00Z"/>
          <w:i/>
        </w:rPr>
      </w:pPr>
      <w:ins w:id="212" w:author="Microsoft Office User" w:date="2017-02-02T16:29:00Z">
        <w:r w:rsidRPr="00AA0FBC">
          <w:rPr>
            <w:i/>
          </w:rPr>
          <w:t xml:space="preserve">In vivo </w:t>
        </w:r>
        <w:r w:rsidRPr="00D97041">
          <w:t>Lipolysis</w:t>
        </w:r>
      </w:ins>
    </w:p>
    <w:p w14:paraId="0ECAA6EC" w14:textId="5E68E244" w:rsidR="00D97041" w:rsidRPr="00AA0FBC" w:rsidRDefault="00D97041" w:rsidP="00AA0FBC">
      <w:pPr>
        <w:ind w:left="720"/>
        <w:rPr>
          <w:ins w:id="213" w:author="Microsoft Office User" w:date="2017-02-02T16:33:00Z"/>
          <w:rFonts w:eastAsia="Times New Roman" w:cs="Times New Roman"/>
        </w:rPr>
      </w:pPr>
      <w:ins w:id="214" w:author="Microsoft Office User" w:date="2017-02-02T16:31:00Z">
        <w:r>
          <w:t xml:space="preserve">Mice were briefly anesthetized with </w:t>
        </w:r>
      </w:ins>
      <w:ins w:id="215" w:author="Microsoft Office User" w:date="2017-02-02T16:36:00Z">
        <w:r w:rsidR="00AA0FBC">
          <w:t>isoflurane</w:t>
        </w:r>
      </w:ins>
      <w:ins w:id="216" w:author="Microsoft Office User" w:date="2017-02-02T16:31:00Z">
        <w:r>
          <w:t xml:space="preserve"> and blood</w:t>
        </w:r>
      </w:ins>
      <w:ins w:id="217" w:author="Microsoft Office User" w:date="2017-02-02T16:28:00Z">
        <w:r w:rsidR="00485915">
          <w:t xml:space="preserve"> was taken via retro orbital bleed from X-</w:t>
        </w:r>
        <w:commentRangeStart w:id="218"/>
        <w:r w:rsidR="00485915">
          <w:t>week</w:t>
        </w:r>
      </w:ins>
      <w:commentRangeEnd w:id="218"/>
      <w:ins w:id="219" w:author="Microsoft Office User" w:date="2017-02-02T16:36:00Z">
        <w:r w:rsidR="00AA0FBC">
          <w:rPr>
            <w:rStyle w:val="CommentReference"/>
          </w:rPr>
          <w:commentReference w:id="218"/>
        </w:r>
      </w:ins>
      <w:ins w:id="220" w:author="Microsoft Office User" w:date="2017-02-02T16:28:00Z">
        <w:r w:rsidR="00485915">
          <w:t xml:space="preserve"> old fed mice at baseline and 15 minutes following</w:t>
        </w:r>
      </w:ins>
      <w:ins w:id="221" w:author="Microsoft Office User" w:date="2017-02-02T16:29:00Z">
        <w:r w:rsidR="00485915">
          <w:t xml:space="preserve"> an</w:t>
        </w:r>
      </w:ins>
      <w:ins w:id="222" w:author="Microsoft Office User" w:date="2017-02-02T16:28:00Z">
        <w:r w:rsidR="00485915">
          <w:t xml:space="preserve"> </w:t>
        </w:r>
      </w:ins>
      <w:proofErr w:type="spellStart"/>
      <w:ins w:id="223" w:author="Microsoft Office User" w:date="2017-02-02T16:29:00Z">
        <w:r w:rsidR="00485915">
          <w:t>i.p</w:t>
        </w:r>
        <w:proofErr w:type="spellEnd"/>
        <w:r w:rsidR="00485915">
          <w:t xml:space="preserve">. injection of </w:t>
        </w:r>
      </w:ins>
      <w:ins w:id="224" w:author="Microsoft Office User" w:date="2017-02-02T16:30:00Z">
        <w:r>
          <w:t xml:space="preserve">10mg/kg isoproterenol </w:t>
        </w:r>
      </w:ins>
      <w:ins w:id="225" w:author="Microsoft Office User" w:date="2017-02-02T16:31:00Z">
        <w:r>
          <w:t xml:space="preserve">(Sigma-Aldrich) </w:t>
        </w:r>
      </w:ins>
      <w:ins w:id="226" w:author="Microsoft Office User" w:date="2017-02-02T16:30:00Z">
        <w:r>
          <w:t>in PBS</w:t>
        </w:r>
      </w:ins>
      <w:ins w:id="227" w:author="Microsoft Office User" w:date="2017-02-02T16:32:00Z">
        <w:r>
          <w:t>. Glycerol and free fatty acids were assessed via</w:t>
        </w:r>
      </w:ins>
      <w:ins w:id="228" w:author="Microsoft Office User" w:date="2017-02-02T16:34:00Z">
        <w:r>
          <w:t xml:space="preserve"> </w:t>
        </w:r>
      </w:ins>
      <w:ins w:id="229" w:author="Microsoft Office User" w:date="2017-02-02T16:35:00Z">
        <w:r w:rsidR="00AA0FBC">
          <w:t xml:space="preserve">Serum Triglyceride Determination Kit (Sigma-Aldrich) </w:t>
        </w:r>
      </w:ins>
      <w:ins w:id="230" w:author="Microsoft Office User" w:date="2017-02-02T16:34:00Z">
        <w:r>
          <w:t>and</w:t>
        </w:r>
      </w:ins>
      <w:ins w:id="231" w:author="Microsoft Office User" w:date="2017-02-02T16:32:00Z">
        <w:r>
          <w:t xml:space="preserve"> </w:t>
        </w:r>
      </w:ins>
      <w:ins w:id="232" w:author="Microsoft Office User" w:date="2017-02-02T16:33:00Z">
        <w:r w:rsidRPr="00AA0FBC">
          <w:rPr>
            <w:rFonts w:eastAsia="Times New Roman" w:cs="Arial"/>
            <w:color w:val="ED145A"/>
            <w:shd w:val="clear" w:color="auto" w:fill="FFFFFF"/>
          </w:rPr>
          <w:t>HR Series NEFA-</w:t>
        </w:r>
        <w:proofErr w:type="gramStart"/>
        <w:r w:rsidRPr="00AA0FBC">
          <w:rPr>
            <w:rFonts w:eastAsia="Times New Roman" w:cs="Arial"/>
            <w:color w:val="ED145A"/>
            <w:shd w:val="clear" w:color="auto" w:fill="FFFFFF"/>
          </w:rPr>
          <w:t>HR(</w:t>
        </w:r>
        <w:proofErr w:type="gramEnd"/>
        <w:r w:rsidRPr="00AA0FBC">
          <w:rPr>
            <w:rFonts w:eastAsia="Times New Roman" w:cs="Arial"/>
            <w:color w:val="ED145A"/>
            <w:shd w:val="clear" w:color="auto" w:fill="FFFFFF"/>
          </w:rPr>
          <w:t>2)</w:t>
        </w:r>
      </w:ins>
      <w:ins w:id="233" w:author="Microsoft Office User" w:date="2017-02-02T16:35:00Z">
        <w:r w:rsidR="00AA0FBC">
          <w:rPr>
            <w:rFonts w:eastAsia="Times New Roman" w:cs="Arial"/>
            <w:color w:val="ED145A"/>
            <w:shd w:val="clear" w:color="auto" w:fill="FFFFFF"/>
          </w:rPr>
          <w:t xml:space="preserve"> (Wako Diagnostics)</w:t>
        </w:r>
      </w:ins>
      <w:ins w:id="234" w:author="Microsoft Office User" w:date="2017-02-02T16:34:00Z">
        <w:r>
          <w:rPr>
            <w:rFonts w:eastAsia="Times New Roman" w:cs="Arial"/>
            <w:color w:val="ED145A"/>
            <w:shd w:val="clear" w:color="auto" w:fill="FFFFFF"/>
          </w:rPr>
          <w:t>, respectively, in accordance with manufacturer’s guidelines.</w:t>
        </w:r>
      </w:ins>
    </w:p>
    <w:p w14:paraId="0253936D" w14:textId="4C8D2881" w:rsidR="00485915" w:rsidRDefault="00485915" w:rsidP="00AA0FBC">
      <w:pPr>
        <w:pStyle w:val="ListParagraph"/>
        <w:rPr>
          <w:ins w:id="235" w:author="Microsoft Office User" w:date="2017-01-28T14:17:00Z"/>
        </w:rPr>
      </w:pPr>
    </w:p>
    <w:p w14:paraId="11F34807" w14:textId="75A72E2F" w:rsidR="00A73F99" w:rsidRPr="00A73F99" w:rsidRDefault="00372F30" w:rsidP="00240C1C">
      <w:pPr>
        <w:pStyle w:val="ListParagraph"/>
        <w:numPr>
          <w:ilvl w:val="0"/>
          <w:numId w:val="2"/>
        </w:numPr>
        <w:rPr>
          <w:ins w:id="236" w:author="Microsoft Office User" w:date="2017-01-28T14:12:00Z"/>
        </w:rPr>
      </w:pPr>
      <w:ins w:id="237" w:author="Microsoft Office User" w:date="2017-01-28T14:23:00Z">
        <w:r>
          <w:t>Stats</w:t>
        </w:r>
      </w:ins>
    </w:p>
    <w:p w14:paraId="3FAC1078" w14:textId="19107A6A" w:rsidR="00F07368" w:rsidRPr="00E73495" w:rsidRDefault="00E73495">
      <w:pPr>
        <w:rPr>
          <w:b/>
          <w:sz w:val="36"/>
          <w:u w:val="single"/>
        </w:rPr>
      </w:pPr>
      <w:r w:rsidRPr="00E73495">
        <w:rPr>
          <w:b/>
          <w:sz w:val="36"/>
          <w:u w:val="single"/>
        </w:rPr>
        <w:t>Results</w:t>
      </w:r>
    </w:p>
    <w:p w14:paraId="7EDA44DD" w14:textId="4B9C244F" w:rsidR="00E73495" w:rsidRPr="008A6F2A" w:rsidRDefault="00E73495" w:rsidP="00E73495">
      <w:pPr>
        <w:pStyle w:val="Heading1"/>
      </w:pPr>
      <w:r>
        <w:t xml:space="preserve">Dexamethasone-Induced Insulin Resistance is Worsened in the Presence of Obesity </w:t>
      </w:r>
    </w:p>
    <w:p w14:paraId="11C54660" w14:textId="423E6748" w:rsidR="00F0261F" w:rsidRDefault="009B18AB">
      <w:r>
        <w:t xml:space="preserve">Our group </w:t>
      </w:r>
      <w:r w:rsidR="00DD413F">
        <w:t>has previously</w:t>
      </w:r>
      <w:r>
        <w:t xml:space="preserve"> </w:t>
      </w:r>
      <w:r w:rsidR="00DD413F">
        <w:t xml:space="preserve">published data </w:t>
      </w:r>
      <w:ins w:id="238" w:author="Microsoft Office User" w:date="2017-01-28T14:02:00Z">
        <w:r w:rsidR="00C94253">
          <w:fldChar w:fldCharType="begin" w:fldLock="1"/>
        </w:r>
      </w:ins>
      <w:r w:rsidR="003E3DBF">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C94253">
        <w:fldChar w:fldCharType="separate"/>
      </w:r>
      <w:r w:rsidR="00485915" w:rsidRPr="00485915">
        <w:rPr>
          <w:noProof/>
        </w:rPr>
        <w:t>(1)</w:t>
      </w:r>
      <w:ins w:id="239" w:author="Microsoft Office User" w:date="2017-01-28T14:02:00Z">
        <w:r w:rsidR="00C94253">
          <w:fldChar w:fldCharType="end"/>
        </w:r>
      </w:ins>
      <w:r w:rsidR="006F2C91">
        <w:t xml:space="preserve"> </w:t>
      </w:r>
      <w:r w:rsidR="00DD413F">
        <w:t>that illustrates dif</w:t>
      </w:r>
      <w:r w:rsidR="00E56A69">
        <w:t>ferent physiological and gene expression outcomes</w:t>
      </w:r>
      <w:r w:rsidR="00DD413F">
        <w:t xml:space="preserve"> between those with Cushing’s disease (ACTH-secreting pituitary adenoma) and controls (non-secreting pituitary adenoma). More recently</w:t>
      </w:r>
      <w:r w:rsidR="00B80ED3">
        <w:t>,</w:t>
      </w:r>
      <w:r w:rsidR="00DD413F">
        <w:t xml:space="preserve"> we speculated that the conditions within the groups</w:t>
      </w:r>
      <w:r w:rsidR="00E56A69">
        <w:t xml:space="preserve"> may vary according to obesity</w:t>
      </w:r>
      <w:r w:rsidR="00DD413F">
        <w:t xml:space="preserve"> status. Here we have re-analyzed the data stratifying the </w:t>
      </w:r>
      <w:proofErr w:type="spellStart"/>
      <w:r w:rsidR="00DD413F">
        <w:t>Cushingoid</w:t>
      </w:r>
      <w:proofErr w:type="spellEnd"/>
      <w:r w:rsidR="00DD413F">
        <w:t xml:space="preserve"> and control groups by BMI, classi</w:t>
      </w:r>
      <w:r w:rsidR="00AF03AD">
        <w:t xml:space="preserve">fying these individuals as “Not </w:t>
      </w:r>
      <w:r w:rsidR="00DD413F">
        <w:t>obese”</w:t>
      </w:r>
      <w:r w:rsidR="004205E6">
        <w:t xml:space="preserve"> (BMI</w:t>
      </w:r>
      <w:r w:rsidR="00486FEB">
        <w:t xml:space="preserve"> </w:t>
      </w:r>
      <w:r w:rsidR="00486FEB">
        <w:sym w:font="Symbol" w:char="F03C"/>
      </w:r>
      <w:r w:rsidR="00486FEB">
        <w:t xml:space="preserve"> 30</w:t>
      </w:r>
      <w:r w:rsidR="004205E6">
        <w:t>) and “Obese” (BMI</w:t>
      </w:r>
      <w:r w:rsidR="00166860">
        <w:t xml:space="preserve"> </w:t>
      </w:r>
      <w:r w:rsidR="00486FEB">
        <w:sym w:font="Symbol" w:char="F0B3"/>
      </w:r>
      <w:r w:rsidR="00166860">
        <w:t xml:space="preserve"> 30</w:t>
      </w:r>
      <w:r w:rsidR="004205E6">
        <w:t>)</w:t>
      </w:r>
      <w:r w:rsidR="00387B82">
        <w:t>.</w:t>
      </w:r>
      <w:r w:rsidR="0024487D">
        <w:t xml:space="preserve"> </w:t>
      </w:r>
      <w:commentRangeStart w:id="240"/>
      <w:r w:rsidR="0024487D">
        <w:t>The</w:t>
      </w:r>
      <w:commentRangeEnd w:id="240"/>
      <w:r w:rsidR="00D5482B">
        <w:rPr>
          <w:rStyle w:val="CommentReference"/>
        </w:rPr>
        <w:commentReference w:id="240"/>
      </w:r>
      <w:r w:rsidR="0024487D">
        <w:t xml:space="preserve"> presence of Cushing’s in individuals with a high BMI leads to increased insulin resistance (measured by HOMA-IR score), above that of Cushing’s or obesity alone.</w:t>
      </w:r>
      <w:r w:rsidR="00594709">
        <w:t xml:space="preserve"> </w:t>
      </w:r>
      <w:del w:id="241" w:author="Microsoft Office User" w:date="2017-02-13T11:38:00Z">
        <w:r w:rsidR="00594709" w:rsidDel="0007658D">
          <w:delText>However,</w:delText>
        </w:r>
        <w:r w:rsidR="007E0200" w:rsidDel="0007658D">
          <w:delText xml:space="preserve"> it is not possible to determine when these individuals developed this disease and wha</w:delText>
        </w:r>
      </w:del>
      <w:del w:id="242" w:author="Microsoft Office User" w:date="2017-02-13T11:37:00Z">
        <w:r w:rsidR="007E0200" w:rsidDel="0007658D">
          <w:delText>t</w:delText>
        </w:r>
      </w:del>
      <w:del w:id="243" w:author="Microsoft Office User" w:date="2017-02-13T11:38:00Z">
        <w:r w:rsidR="007E0200" w:rsidDel="0007658D">
          <w:delText xml:space="preserve"> their weight status was prior to their diagnosis.</w:delText>
        </w:r>
      </w:del>
    </w:p>
    <w:p w14:paraId="59894656" w14:textId="77777777" w:rsidR="007E0200" w:rsidRDefault="007E0200"/>
    <w:p w14:paraId="648A9478" w14:textId="42B832EF" w:rsidR="007E0200" w:rsidRDefault="002A443E" w:rsidP="007E0200">
      <w:r>
        <w:t xml:space="preserve">To further investigate if obesity status influences </w:t>
      </w:r>
      <w:r w:rsidR="007E0200">
        <w:t xml:space="preserve">insulin sensitivity </w:t>
      </w:r>
      <w:r>
        <w:t>in the presence of</w:t>
      </w:r>
      <w:r w:rsidR="007E0200">
        <w:t xml:space="preserve"> high glucocorticoids we performed an insulin tolerance test (ITT) on lean (NCD) and diet-induced obese (HFD) mice that were untreated (Control) or treated with glucocorticoids (Dexamethasone; Figure 1A-B--schematic). All groups were given a relatively large dose of insulin</w:t>
      </w:r>
      <w:r w:rsidR="00ED107C">
        <w:t xml:space="preserve"> (2.5 U/kg)</w:t>
      </w:r>
      <w:r w:rsidR="007E0200">
        <w:t xml:space="preserve"> to account for the known insulin resistance</w:t>
      </w:r>
      <w:r w:rsidR="00B42814">
        <w:t xml:space="preserve"> typically seen</w:t>
      </w:r>
      <w:r w:rsidR="007E0200">
        <w:t xml:space="preserve"> in </w:t>
      </w:r>
      <w:r w:rsidR="00B42814">
        <w:t>diet-induced obese</w:t>
      </w:r>
      <w:r w:rsidR="00CF5A89">
        <w:t xml:space="preserve"> (</w:t>
      </w:r>
      <w:commentRangeStart w:id="244"/>
      <w:r w:rsidR="00183312">
        <w:t>cite</w:t>
      </w:r>
      <w:commentRangeEnd w:id="244"/>
      <w:r w:rsidR="00C94253">
        <w:rPr>
          <w:rStyle w:val="CommentReference"/>
        </w:rPr>
        <w:commentReference w:id="244"/>
      </w:r>
      <w:r w:rsidR="00CF5A89">
        <w:t>). HFD-fed, dexamethasone-</w:t>
      </w:r>
      <w:r w:rsidR="007E0200">
        <w:t>treated mice were signific</w:t>
      </w:r>
      <w:r w:rsidR="00E26151">
        <w:t>antly more resistant to insulin-</w:t>
      </w:r>
      <w:r w:rsidR="007E0200">
        <w:t>stimulated glucose uptake when compared to all other groups. Though, it is important to note that the NCD-fed, dexamethasone treated animals still experienced some insulin resistance at this high dose.  Additionally</w:t>
      </w:r>
      <w:commentRangeStart w:id="245"/>
      <w:r w:rsidR="007E0200">
        <w:t xml:space="preserve">, </w:t>
      </w:r>
      <w:del w:id="246" w:author="Dave Bridges" w:date="2017-01-24T16:51:00Z">
        <w:r w:rsidR="007E0200" w:rsidDel="000E42FD">
          <w:delText>these mice</w:delText>
        </w:r>
      </w:del>
      <w:ins w:id="247" w:author="Dave Bridges" w:date="2017-01-24T16:51:00Z">
        <w:r w:rsidR="000E42FD">
          <w:t>HFD/dexamethasone</w:t>
        </w:r>
      </w:ins>
      <w:r w:rsidR="007E0200">
        <w:t xml:space="preserve"> </w:t>
      </w:r>
      <w:del w:id="248" w:author="Dave Bridges" w:date="2017-01-24T16:51:00Z">
        <w:r w:rsidR="007E0200" w:rsidDel="000E42FD">
          <w:delText>were hyperglycemic</w:delText>
        </w:r>
      </w:del>
      <w:ins w:id="249" w:author="Dave Bridges" w:date="2017-01-24T16:51:00Z">
        <w:r w:rsidR="000E42FD">
          <w:t>exhibited fasting hyperglycemia</w:t>
        </w:r>
      </w:ins>
      <w:r w:rsidR="007E0200">
        <w:t xml:space="preserve">, </w:t>
      </w:r>
      <w:del w:id="250" w:author="Dave Bridges" w:date="2017-01-24T16:52:00Z">
        <w:r w:rsidR="007E0200" w:rsidDel="000E42FD">
          <w:delText>a condition not seen when mice are treated with dexamethasone or HFD alone</w:delText>
        </w:r>
      </w:del>
      <w:ins w:id="251" w:author="Dave Bridges" w:date="2017-01-24T16:52:00Z">
        <w:r w:rsidR="000E42FD">
          <w:t>with a significant interaction between diet and drug (p=</w:t>
        </w:r>
        <w:r w:rsidR="000E42FD" w:rsidRPr="000E42FD">
          <w:t>0.00009</w:t>
        </w:r>
        <w:r w:rsidR="000E42FD">
          <w:t>)</w:t>
        </w:r>
      </w:ins>
      <w:ins w:id="252" w:author="Dave Bridges" w:date="2017-01-24T16:53:00Z">
        <w:r w:rsidR="000E42FD">
          <w:t>.</w:t>
        </w:r>
      </w:ins>
      <w:commentRangeEnd w:id="245"/>
      <w:ins w:id="253" w:author="Dave Bridges" w:date="2017-01-24T16:57:00Z">
        <w:r w:rsidR="00632E3F">
          <w:rPr>
            <w:rStyle w:val="CommentReference"/>
          </w:rPr>
          <w:commentReference w:id="245"/>
        </w:r>
      </w:ins>
      <w:del w:id="254" w:author="Dave Bridges" w:date="2017-01-24T16:52:00Z">
        <w:r w:rsidR="007E0200" w:rsidDel="000E42FD">
          <w:delText>.</w:delText>
        </w:r>
      </w:del>
    </w:p>
    <w:p w14:paraId="5FE5A37D" w14:textId="77777777" w:rsidR="00C05811" w:rsidRDefault="00C05811" w:rsidP="007E0200"/>
    <w:p w14:paraId="07BDE880" w14:textId="1B8D342B" w:rsidR="00C05811" w:rsidRDefault="00C05811" w:rsidP="007E0200">
      <w:commentRangeStart w:id="255"/>
      <w:r>
        <w:t>Clamp data</w:t>
      </w:r>
      <w:commentRangeEnd w:id="255"/>
      <w:r w:rsidR="00FE4D5F">
        <w:rPr>
          <w:rStyle w:val="CommentReference"/>
        </w:rPr>
        <w:commentReference w:id="255"/>
      </w:r>
    </w:p>
    <w:p w14:paraId="2EDFC7A6" w14:textId="0E94BA79" w:rsidR="006B237B" w:rsidRDefault="006B237B" w:rsidP="004B4E2F">
      <w:pPr>
        <w:pStyle w:val="Heading1"/>
      </w:pPr>
      <w:r>
        <w:t xml:space="preserve">HFD-Induced </w:t>
      </w:r>
      <w:r w:rsidRPr="00350D58">
        <w:t>Liver Steatosis</w:t>
      </w:r>
      <w:r>
        <w:t xml:space="preserve"> is Worsened in Dexamethasone Treated mice</w:t>
      </w:r>
    </w:p>
    <w:p w14:paraId="025C471C" w14:textId="747DF347" w:rsidR="007E0200" w:rsidRDefault="002611CB">
      <w:commentRangeStart w:id="256"/>
      <w:r>
        <w:t>Obesity and chronic elevations in glucocorticoids have been associated with increased liver fat</w:t>
      </w:r>
      <w:r w:rsidR="00326112">
        <w:t xml:space="preserve"> and even non-alcoholic fatty liver disease (NAFLD). We observed </w:t>
      </w:r>
      <w:r w:rsidR="005C652C">
        <w:t>slight increases in plasma AST and ALT</w:t>
      </w:r>
      <w:r w:rsidR="002C7B71">
        <w:t xml:space="preserve">, which are </w:t>
      </w:r>
      <w:r w:rsidR="005C652C">
        <w:t>liver enzymes associated with liver disease</w:t>
      </w:r>
      <w:r w:rsidR="003C41CC">
        <w:t xml:space="preserve"> (cite?)</w:t>
      </w:r>
      <w:r w:rsidR="002C7B71">
        <w:t>,</w:t>
      </w:r>
      <w:r w:rsidR="00326112">
        <w:t xml:space="preserve"> in Cushing’s patients and obese</w:t>
      </w:r>
      <w:r w:rsidR="005C652C">
        <w:t xml:space="preserve"> controls</w:t>
      </w:r>
      <w:r w:rsidR="002C7B71">
        <w:t>; intere</w:t>
      </w:r>
      <w:r w:rsidR="00853FDE">
        <w:t xml:space="preserve">stingly, levels were further </w:t>
      </w:r>
      <w:commentRangeStart w:id="257"/>
      <w:r w:rsidR="00853FDE">
        <w:t>elevated</w:t>
      </w:r>
      <w:commentRangeEnd w:id="257"/>
      <w:r w:rsidR="00372F30">
        <w:rPr>
          <w:rStyle w:val="CommentReference"/>
        </w:rPr>
        <w:commentReference w:id="257"/>
      </w:r>
      <w:r w:rsidR="00853FDE">
        <w:t xml:space="preserve"> in obese Cushing’s patients, </w:t>
      </w:r>
      <w:commentRangeStart w:id="258"/>
      <w:r w:rsidR="00853FDE">
        <w:t>synergistically so in the case of ALT</w:t>
      </w:r>
      <w:ins w:id="259" w:author="Microsoft Office User" w:date="2017-01-28T14:04:00Z">
        <w:r w:rsidR="00C94253">
          <w:t xml:space="preserve"> (Figure 2)</w:t>
        </w:r>
      </w:ins>
      <w:r w:rsidR="00853FDE">
        <w:t>.</w:t>
      </w:r>
      <w:r w:rsidR="00BE5239">
        <w:t xml:space="preserve"> </w:t>
      </w:r>
      <w:commentRangeEnd w:id="256"/>
      <w:r w:rsidR="000E42FD">
        <w:rPr>
          <w:rStyle w:val="CommentReference"/>
        </w:rPr>
        <w:commentReference w:id="256"/>
      </w:r>
      <w:commentRangeEnd w:id="258"/>
      <w:r w:rsidR="000E42FD">
        <w:rPr>
          <w:rStyle w:val="CommentReference"/>
        </w:rPr>
        <w:commentReference w:id="258"/>
      </w:r>
    </w:p>
    <w:p w14:paraId="3A84165D" w14:textId="77777777" w:rsidR="00137675" w:rsidRDefault="00137675"/>
    <w:p w14:paraId="46A4C33F" w14:textId="73CEE04D" w:rsidR="00B63F75" w:rsidRDefault="002E6E28">
      <w:r>
        <w:t xml:space="preserve">Since </w:t>
      </w:r>
      <w:r w:rsidR="00B96BDB">
        <w:t>elevated liver enzymes are just on</w:t>
      </w:r>
      <w:r w:rsidR="00832CF5">
        <w:t>e indicator of liver disease, they</w:t>
      </w:r>
      <w:r w:rsidR="00B96BDB">
        <w:t xml:space="preserve"> are not sufficient to lend a diagnosis</w:t>
      </w:r>
      <w:r w:rsidR="00832CF5">
        <w:t>,</w:t>
      </w:r>
      <w:r w:rsidR="00B96BDB">
        <w:t xml:space="preserve"> we studied this in our mouse model. HFD-fed, Dexamethasone treated mice had </w:t>
      </w:r>
      <w:r w:rsidR="00E26151">
        <w:t>significantly elevated</w:t>
      </w:r>
      <w:r w:rsidR="00B96BDB">
        <w:t xml:space="preserve"> liver triglycerides when compared </w:t>
      </w:r>
      <w:r w:rsidR="00E26151">
        <w:t>to all</w:t>
      </w:r>
      <w:r w:rsidR="00832CF5">
        <w:t xml:space="preserve"> other groups</w:t>
      </w:r>
      <w:r w:rsidR="00CA4094">
        <w:t xml:space="preserve"> (Figure</w:t>
      </w:r>
      <w:ins w:id="260" w:author="Microsoft Office User" w:date="2017-01-28T14:04:00Z">
        <w:r w:rsidR="00C94253">
          <w:t xml:space="preserve"> 2</w:t>
        </w:r>
      </w:ins>
      <w:r w:rsidR="00CA4094">
        <w:t>)</w:t>
      </w:r>
      <w:r w:rsidR="00832CF5">
        <w:t>.</w:t>
      </w:r>
      <w:r w:rsidR="00E26151">
        <w:t xml:space="preserve"> </w:t>
      </w:r>
      <w:r w:rsidR="00B97DA4">
        <w:t>In support of this, H&amp;E staining of hepatic tissue clearly depicts higher lipid levels in this group (Figure</w:t>
      </w:r>
      <w:ins w:id="261" w:author="Microsoft Office User" w:date="2017-01-28T14:04:00Z">
        <w:r w:rsidR="00C94253">
          <w:t xml:space="preserve"> 2</w:t>
        </w:r>
      </w:ins>
      <w:r w:rsidR="00B97DA4">
        <w:t>).</w:t>
      </w:r>
      <w:r w:rsidR="00B63F75">
        <w:t xml:space="preserve"> </w:t>
      </w:r>
      <w:r w:rsidR="00260B55">
        <w:t xml:space="preserve">Collagen/trichrome </w:t>
      </w:r>
      <w:commentRangeStart w:id="262"/>
      <w:r w:rsidR="00260B55">
        <w:t>data</w:t>
      </w:r>
      <w:commentRangeEnd w:id="262"/>
      <w:r w:rsidR="00372F30">
        <w:rPr>
          <w:rStyle w:val="CommentReference"/>
        </w:rPr>
        <w:commentReference w:id="262"/>
      </w:r>
      <w:r w:rsidR="00260B55">
        <w:t>…</w:t>
      </w:r>
    </w:p>
    <w:p w14:paraId="58443D3E" w14:textId="77777777" w:rsidR="00B63F75" w:rsidRDefault="00B63F75"/>
    <w:p w14:paraId="785ABFAE" w14:textId="627FDA97" w:rsidR="00137675" w:rsidRPr="001D5F06" w:rsidRDefault="00B63F75">
      <w:r>
        <w:t xml:space="preserve">Expression of genes involved hepatic </w:t>
      </w:r>
      <w:r w:rsidRPr="00B63F75">
        <w:rPr>
          <w:i/>
        </w:rPr>
        <w:t>de novo</w:t>
      </w:r>
      <w:r>
        <w:t xml:space="preserve"> lipogenesis (</w:t>
      </w:r>
      <w:commentRangeStart w:id="263"/>
      <w:r w:rsidRPr="00B63F75">
        <w:rPr>
          <w:i/>
        </w:rPr>
        <w:t>Srebf1</w:t>
      </w:r>
      <w:commentRangeEnd w:id="263"/>
      <w:r>
        <w:rPr>
          <w:rStyle w:val="CommentReference"/>
        </w:rPr>
        <w:commentReference w:id="263"/>
      </w:r>
      <w:r>
        <w:t xml:space="preserve"> and </w:t>
      </w:r>
      <w:proofErr w:type="spellStart"/>
      <w:r w:rsidRPr="00B63F75">
        <w:rPr>
          <w:i/>
        </w:rPr>
        <w:t>Fasn</w:t>
      </w:r>
      <w:proofErr w:type="spellEnd"/>
      <w:r>
        <w:t>) was assessed via qPCR (Figure</w:t>
      </w:r>
      <w:ins w:id="264" w:author="Microsoft Office User" w:date="2017-01-28T14:04:00Z">
        <w:r w:rsidR="00C94253">
          <w:t xml:space="preserve"> 2</w:t>
        </w:r>
      </w:ins>
      <w:r>
        <w:t xml:space="preserve">).  </w:t>
      </w:r>
      <w:r w:rsidR="0029021E">
        <w:t>Both transcripts were</w:t>
      </w:r>
      <w:r w:rsidR="0029021E" w:rsidRPr="0029021E">
        <w:t xml:space="preserve"> hig</w:t>
      </w:r>
      <w:r w:rsidR="00793D2F">
        <w:t>hly elevated in response to HFD alone;</w:t>
      </w:r>
      <w:r w:rsidR="0029021E" w:rsidRPr="0029021E">
        <w:t xml:space="preserve"> </w:t>
      </w:r>
      <w:r w:rsidR="00793D2F">
        <w:t>however, levels</w:t>
      </w:r>
      <w:ins w:id="265" w:author="Dave Bridges" w:date="2017-01-24T17:24:00Z">
        <w:r w:rsidR="00272418">
          <w:t xml:space="preserve"> of both these enzymes</w:t>
        </w:r>
      </w:ins>
      <w:r w:rsidR="00793D2F">
        <w:t xml:space="preserve"> were </w:t>
      </w:r>
      <w:del w:id="266" w:author="Dave Bridges" w:date="2017-01-24T16:49:00Z">
        <w:r w:rsidR="00793D2F" w:rsidDel="000E42FD">
          <w:delText xml:space="preserve">found to be comparable among </w:delText>
        </w:r>
        <w:r w:rsidR="00155148" w:rsidDel="000E42FD">
          <w:delText>all</w:delText>
        </w:r>
        <w:r w:rsidR="00793D2F" w:rsidDel="000E42FD">
          <w:delText xml:space="preserve"> other g</w:delText>
        </w:r>
        <w:r w:rsidR="008743C7" w:rsidDel="000E42FD">
          <w:delText>r</w:delText>
        </w:r>
        <w:r w:rsidR="00793D2F" w:rsidDel="000E42FD">
          <w:delText>oups</w:delText>
        </w:r>
      </w:del>
      <w:ins w:id="267" w:author="Dave Bridges" w:date="2017-01-24T16:49:00Z">
        <w:r w:rsidR="000E42FD">
          <w:t>reduced in HFD/dexamethasone livers</w:t>
        </w:r>
      </w:ins>
      <w:r w:rsidR="00793D2F">
        <w:t>. This finding indicates that lipid accumulation result</w:t>
      </w:r>
      <w:r w:rsidR="008B71EA">
        <w:t xml:space="preserve">ing from </w:t>
      </w:r>
      <w:r w:rsidR="00793D2F">
        <w:t xml:space="preserve">dexamethasone treatment is </w:t>
      </w:r>
      <w:ins w:id="268" w:author="Dave Bridges" w:date="2017-01-24T17:24:00Z">
        <w:r w:rsidR="001D5F06">
          <w:t xml:space="preserve">likely </w:t>
        </w:r>
      </w:ins>
      <w:r w:rsidR="008B71EA">
        <w:t>occurring</w:t>
      </w:r>
      <w:r w:rsidR="00793D2F">
        <w:t xml:space="preserve"> </w:t>
      </w:r>
      <w:r w:rsidR="000B4C29">
        <w:t>via</w:t>
      </w:r>
      <w:r w:rsidR="00793D2F">
        <w:t xml:space="preserve"> a different mechanism than </w:t>
      </w:r>
      <w:del w:id="269" w:author="Dave Bridges" w:date="2017-01-24T17:24:00Z">
        <w:r w:rsidR="00793D2F" w:rsidDel="001D5F06">
          <w:delText xml:space="preserve">that which occurs </w:delText>
        </w:r>
        <w:r w:rsidR="006860F0" w:rsidDel="001D5F06">
          <w:delText>as a result of diet-induced obesity</w:delText>
        </w:r>
        <w:r w:rsidR="00793D2F" w:rsidDel="001D5F06">
          <w:delText xml:space="preserve">. </w:delText>
        </w:r>
      </w:del>
      <w:ins w:id="270" w:author="Dave Bridges" w:date="2017-01-24T17:24:00Z">
        <w:r w:rsidR="001D5F06">
          <w:t xml:space="preserve">transcriptional activation of </w:t>
        </w:r>
      </w:ins>
      <w:ins w:id="271" w:author="Dave Bridges" w:date="2017-01-24T17:25:00Z">
        <w:r w:rsidR="001D5F06">
          <w:rPr>
            <w:i/>
          </w:rPr>
          <w:t>de novo</w:t>
        </w:r>
        <w:r w:rsidR="001D5F06">
          <w:t xml:space="preserve"> lipogenesis.</w:t>
        </w:r>
      </w:ins>
    </w:p>
    <w:p w14:paraId="6444DA25" w14:textId="77777777" w:rsidR="00733364" w:rsidRDefault="00733364"/>
    <w:p w14:paraId="6143F123" w14:textId="3FA3001C" w:rsidR="00733364" w:rsidRDefault="00733364" w:rsidP="00733364">
      <w:pPr>
        <w:pStyle w:val="Heading1"/>
      </w:pPr>
      <w:commentRangeStart w:id="272"/>
      <w:r w:rsidRPr="006B1E72">
        <w:t xml:space="preserve">Dexamethasone </w:t>
      </w:r>
      <w:r>
        <w:t>Causes Decreased</w:t>
      </w:r>
      <w:r w:rsidRPr="006B1E72">
        <w:t xml:space="preserve"> Fat Mass </w:t>
      </w:r>
      <w:r w:rsidR="00A4746A">
        <w:t>in</w:t>
      </w:r>
      <w:r>
        <w:t xml:space="preserve"> HFD-Fed Mice</w:t>
      </w:r>
      <w:commentRangeEnd w:id="272"/>
      <w:r w:rsidR="00CD6325">
        <w:rPr>
          <w:rStyle w:val="CommentReference"/>
          <w:rFonts w:asciiTheme="minorHAnsi" w:eastAsiaTheme="minorHAnsi" w:hAnsiTheme="minorHAnsi" w:cstheme="minorBidi"/>
          <w:b w:val="0"/>
          <w:bCs w:val="0"/>
          <w:color w:val="auto"/>
        </w:rPr>
        <w:commentReference w:id="272"/>
      </w:r>
    </w:p>
    <w:p w14:paraId="40719A94" w14:textId="5DF1ACFE" w:rsidR="00733364" w:rsidRDefault="00D75EF8">
      <w:r>
        <w:t>Dexamethasone treatment lead to decreased body mass in both NCD and HFD groups</w:t>
      </w:r>
      <w:r w:rsidR="00B928EF">
        <w:t xml:space="preserve"> (FIG</w:t>
      </w:r>
      <w:ins w:id="273" w:author="Microsoft Office User" w:date="2017-01-28T14:04:00Z">
        <w:r w:rsidR="00C94253">
          <w:t xml:space="preserve"> 3</w:t>
        </w:r>
      </w:ins>
      <w:r w:rsidR="00B928EF">
        <w:t>)</w:t>
      </w:r>
      <w:r>
        <w:t>.</w:t>
      </w:r>
      <w:r w:rsidR="00B928EF">
        <w:t xml:space="preserve"> The reduced body mass was primarily due to </w:t>
      </w:r>
      <w:commentRangeStart w:id="274"/>
      <w:r w:rsidR="00B928EF">
        <w:t>lean mass loss</w:t>
      </w:r>
      <w:r w:rsidR="00567887">
        <w:t xml:space="preserve">. </w:t>
      </w:r>
      <w:commentRangeEnd w:id="274"/>
      <w:r w:rsidR="00AE79F4">
        <w:rPr>
          <w:rStyle w:val="CommentReference"/>
        </w:rPr>
        <w:commentReference w:id="274"/>
      </w:r>
      <w:r w:rsidR="00567887">
        <w:t>Surprisingly</w:t>
      </w:r>
      <w:r w:rsidR="00B928EF">
        <w:t>, there was also a loss in fat mass in the HFD-fed, dexamethasone treated group (Fig</w:t>
      </w:r>
      <w:r w:rsidR="00080C82">
        <w:t>s--</w:t>
      </w:r>
      <w:r w:rsidR="00B928EF">
        <w:t xml:space="preserve"> MRI and fat pad weights). </w:t>
      </w:r>
      <w:r w:rsidR="00567887">
        <w:t xml:space="preserve">There were no significant differences in food </w:t>
      </w:r>
      <w:commentRangeStart w:id="275"/>
      <w:r w:rsidR="00567887">
        <w:t>consumption</w:t>
      </w:r>
      <w:commentRangeEnd w:id="275"/>
      <w:r w:rsidR="00567887">
        <w:rPr>
          <w:rStyle w:val="CommentReference"/>
        </w:rPr>
        <w:commentReference w:id="275"/>
      </w:r>
      <w:r w:rsidR="00567887">
        <w:t>.</w:t>
      </w:r>
    </w:p>
    <w:p w14:paraId="2A9A2FAD" w14:textId="77777777" w:rsidR="0088611F" w:rsidRDefault="0088611F"/>
    <w:p w14:paraId="127165F7" w14:textId="637ED9AE" w:rsidR="0088611F" w:rsidRDefault="0088611F">
      <w:commentRangeStart w:id="276"/>
      <w:r>
        <w:t>Fat cell size</w:t>
      </w:r>
      <w:r w:rsidR="00D422D1">
        <w:t>/inflammation</w:t>
      </w:r>
      <w:r>
        <w:t>…</w:t>
      </w:r>
      <w:commentRangeEnd w:id="276"/>
      <w:r w:rsidR="00FE4D5F">
        <w:rPr>
          <w:rStyle w:val="CommentReference"/>
        </w:rPr>
        <w:commentReference w:id="276"/>
      </w:r>
    </w:p>
    <w:p w14:paraId="529017E0" w14:textId="77777777" w:rsidR="00481EB2" w:rsidRDefault="00481EB2"/>
    <w:p w14:paraId="7CF0C35D" w14:textId="1D0AB8B3" w:rsidR="00481EB2" w:rsidRDefault="00481EB2">
      <w:pPr>
        <w:rPr>
          <w:color w:val="2E74B5" w:themeColor="accent1" w:themeShade="BF"/>
          <w:sz w:val="32"/>
          <w:szCs w:val="32"/>
        </w:rPr>
      </w:pPr>
      <w:r w:rsidRPr="00481EB2">
        <w:rPr>
          <w:color w:val="2E74B5" w:themeColor="accent1" w:themeShade="BF"/>
          <w:sz w:val="32"/>
          <w:szCs w:val="32"/>
        </w:rPr>
        <w:t>Dexamethasone Treatment Results in Increased Lipolysis</w:t>
      </w:r>
    </w:p>
    <w:p w14:paraId="38C21CC4" w14:textId="6AFB1ECA" w:rsidR="00A90B16" w:rsidRDefault="008C3E9A">
      <w:pPr>
        <w:rPr>
          <w:color w:val="000000" w:themeColor="text1"/>
        </w:rPr>
      </w:pPr>
      <w:r>
        <w:rPr>
          <w:color w:val="000000" w:themeColor="text1"/>
        </w:rPr>
        <w:t>Lipolysis has previously been associated with ins</w:t>
      </w:r>
      <w:r w:rsidR="003E7C21">
        <w:rPr>
          <w:color w:val="000000" w:themeColor="text1"/>
        </w:rPr>
        <w:t xml:space="preserve">ulin resistance, </w:t>
      </w:r>
      <w:r>
        <w:rPr>
          <w:color w:val="000000" w:themeColor="text1"/>
        </w:rPr>
        <w:t>is a known cause of Non-Alcoholic Fatty Liver Disease (NAFLD;</w:t>
      </w:r>
      <w:r w:rsidR="003E7C21">
        <w:rPr>
          <w:color w:val="000000" w:themeColor="text1"/>
        </w:rPr>
        <w:t xml:space="preserve"> </w:t>
      </w:r>
      <w:r>
        <w:rPr>
          <w:color w:val="000000" w:themeColor="text1"/>
        </w:rPr>
        <w:t>cite)</w:t>
      </w:r>
      <w:r w:rsidR="003E7C21">
        <w:rPr>
          <w:color w:val="000000" w:themeColor="text1"/>
        </w:rPr>
        <w:t>, and has been shown to increase with glucocorticoid treatment</w:t>
      </w:r>
      <w:r>
        <w:rPr>
          <w:color w:val="000000" w:themeColor="text1"/>
        </w:rPr>
        <w:t>.</w:t>
      </w:r>
      <w:r w:rsidR="003E7C21">
        <w:rPr>
          <w:color w:val="000000" w:themeColor="text1"/>
        </w:rPr>
        <w:t xml:space="preserve"> We first assessed whether there was a direct effect of dexamethasone on adipocyte</w:t>
      </w:r>
      <w:ins w:id="277" w:author="Dave Bridges" w:date="2017-05-05T10:35:00Z">
        <w:r w:rsidR="007A2749">
          <w:rPr>
            <w:color w:val="000000" w:themeColor="text1"/>
          </w:rPr>
          <w:t xml:space="preserve"> lipolysis</w:t>
        </w:r>
      </w:ins>
      <w:del w:id="278" w:author="Dave Bridges" w:date="2017-05-05T10:35:00Z">
        <w:r w:rsidR="003E7C21" w:rsidDel="007A2749">
          <w:rPr>
            <w:color w:val="000000" w:themeColor="text1"/>
          </w:rPr>
          <w:delText>s</w:delText>
        </w:r>
      </w:del>
      <w:r w:rsidR="003E7C21">
        <w:rPr>
          <w:color w:val="000000" w:themeColor="text1"/>
        </w:rPr>
        <w:t xml:space="preserve"> in culture</w:t>
      </w:r>
      <w:r w:rsidR="00A23FC6">
        <w:rPr>
          <w:color w:val="000000" w:themeColor="text1"/>
        </w:rPr>
        <w:t xml:space="preserve"> (</w:t>
      </w:r>
      <w:ins w:id="279" w:author="Microsoft Office User" w:date="2017-01-28T14:05:00Z">
        <w:r w:rsidR="00C94253">
          <w:rPr>
            <w:color w:val="000000" w:themeColor="text1"/>
          </w:rPr>
          <w:t xml:space="preserve">figure </w:t>
        </w:r>
      </w:ins>
      <w:del w:id="280" w:author="Microsoft Office User" w:date="2017-01-28T14:05:00Z">
        <w:r w:rsidR="00A23FC6" w:rsidDel="00C94253">
          <w:rPr>
            <w:color w:val="000000" w:themeColor="text1"/>
          </w:rPr>
          <w:delText>figures</w:delText>
        </w:r>
      </w:del>
      <w:ins w:id="281" w:author="Microsoft Office User" w:date="2017-01-28T14:05:00Z">
        <w:r w:rsidR="00C94253">
          <w:rPr>
            <w:color w:val="000000" w:themeColor="text1"/>
          </w:rPr>
          <w:t>4</w:t>
        </w:r>
      </w:ins>
      <w:r w:rsidR="00A23FC6">
        <w:rPr>
          <w:color w:val="000000" w:themeColor="text1"/>
        </w:rPr>
        <w:t>)</w:t>
      </w:r>
      <w:r w:rsidR="003E7C21">
        <w:rPr>
          <w:color w:val="000000" w:themeColor="text1"/>
        </w:rPr>
        <w:t>. 3T3-L1 fibroblasts were either kept in media alone (pre-adipocytes), differentiated (mature adipocytes) or treated with dex</w:t>
      </w:r>
      <w:r w:rsidR="00A23FC6">
        <w:rPr>
          <w:color w:val="000000" w:themeColor="text1"/>
        </w:rPr>
        <w:t>amethasone</w:t>
      </w:r>
      <w:r w:rsidR="003E7C21">
        <w:rPr>
          <w:color w:val="000000" w:themeColor="text1"/>
        </w:rPr>
        <w:t xml:space="preserve"> following differentiation (mature adipocytes +dex</w:t>
      </w:r>
      <w:r w:rsidR="00A23FC6">
        <w:rPr>
          <w:color w:val="000000" w:themeColor="text1"/>
        </w:rPr>
        <w:t>amethasone)</w:t>
      </w:r>
      <w:r w:rsidR="00386EB6">
        <w:rPr>
          <w:color w:val="000000" w:themeColor="text1"/>
        </w:rPr>
        <w:t xml:space="preserve"> over a 15-</w:t>
      </w:r>
      <w:r w:rsidR="00A23FC6">
        <w:rPr>
          <w:color w:val="000000" w:themeColor="text1"/>
        </w:rPr>
        <w:t xml:space="preserve">day period. </w:t>
      </w:r>
      <w:r w:rsidR="00E00C8F">
        <w:rPr>
          <w:color w:val="000000" w:themeColor="text1"/>
        </w:rPr>
        <w:t>Dexamethasone treatment following differentiation lead</w:t>
      </w:r>
      <w:r w:rsidR="000C2D45">
        <w:rPr>
          <w:color w:val="000000" w:themeColor="text1"/>
        </w:rPr>
        <w:t xml:space="preserve"> to</w:t>
      </w:r>
      <w:r w:rsidR="00E00C8F">
        <w:rPr>
          <w:color w:val="000000" w:themeColor="text1"/>
        </w:rPr>
        <w:t xml:space="preserve"> decreased lipid content and increased glycerol release into the media, indicating increased lipolysis</w:t>
      </w:r>
      <w:ins w:id="282" w:author="Dave Bridges" w:date="2017-05-05T10:36:00Z">
        <w:r w:rsidR="004E4E85">
          <w:rPr>
            <w:color w:val="000000" w:themeColor="text1"/>
          </w:rPr>
          <w:t xml:space="preserve"> (Figure 4XX?)</w:t>
        </w:r>
      </w:ins>
      <w:r w:rsidR="00E00C8F">
        <w:rPr>
          <w:color w:val="000000" w:themeColor="text1"/>
        </w:rPr>
        <w:t xml:space="preserve">. To assess </w:t>
      </w:r>
      <w:proofErr w:type="gramStart"/>
      <w:r w:rsidR="00E00C8F">
        <w:rPr>
          <w:color w:val="000000" w:themeColor="text1"/>
        </w:rPr>
        <w:t>this</w:t>
      </w:r>
      <w:proofErr w:type="gramEnd"/>
      <w:r w:rsidR="00E00C8F">
        <w:rPr>
          <w:color w:val="000000" w:themeColor="text1"/>
        </w:rPr>
        <w:t xml:space="preserve"> further, we measured </w:t>
      </w:r>
      <w:proofErr w:type="spellStart"/>
      <w:r w:rsidR="00E00C8F">
        <w:rPr>
          <w:color w:val="000000" w:themeColor="text1"/>
        </w:rPr>
        <w:t>lipolytic</w:t>
      </w:r>
      <w:proofErr w:type="spellEnd"/>
      <w:r w:rsidR="00E00C8F">
        <w:rPr>
          <w:color w:val="000000" w:themeColor="text1"/>
        </w:rPr>
        <w:t xml:space="preserve"> enzyme mRNA and protein expression levels in these cells</w:t>
      </w:r>
      <w:r w:rsidR="00E759C3">
        <w:rPr>
          <w:color w:val="000000" w:themeColor="text1"/>
        </w:rPr>
        <w:t xml:space="preserve"> (figure</w:t>
      </w:r>
      <w:ins w:id="283" w:author="Microsoft Office User" w:date="2017-01-28T14:26:00Z">
        <w:r w:rsidR="007D159C">
          <w:rPr>
            <w:color w:val="000000" w:themeColor="text1"/>
          </w:rPr>
          <w:t xml:space="preserve"> 4</w:t>
        </w:r>
      </w:ins>
      <w:ins w:id="284" w:author="Dave Bridges" w:date="2017-05-05T10:36:00Z">
        <w:r w:rsidR="00BD6ED7">
          <w:rPr>
            <w:color w:val="000000" w:themeColor="text1"/>
          </w:rPr>
          <w:t>XXX</w:t>
        </w:r>
      </w:ins>
      <w:r w:rsidR="00E759C3">
        <w:rPr>
          <w:color w:val="000000" w:themeColor="text1"/>
        </w:rPr>
        <w:t>)</w:t>
      </w:r>
      <w:r w:rsidR="00EA22A1">
        <w:rPr>
          <w:color w:val="000000" w:themeColor="text1"/>
        </w:rPr>
        <w:t>. Expression of ATGL</w:t>
      </w:r>
      <w:r w:rsidR="00E00C8F">
        <w:rPr>
          <w:color w:val="000000" w:themeColor="text1"/>
        </w:rPr>
        <w:t xml:space="preserve"> (encoded by </w:t>
      </w:r>
      <w:r w:rsidR="00E00C8F" w:rsidRPr="00E00C8F">
        <w:rPr>
          <w:i/>
          <w:color w:val="000000" w:themeColor="text1"/>
        </w:rPr>
        <w:t>Pnpla2</w:t>
      </w:r>
      <w:r w:rsidR="00E00C8F">
        <w:rPr>
          <w:color w:val="000000" w:themeColor="text1"/>
        </w:rPr>
        <w:t xml:space="preserve">) and HSL (encoded by </w:t>
      </w:r>
      <w:proofErr w:type="spellStart"/>
      <w:r w:rsidR="00E00C8F" w:rsidRPr="00E00C8F">
        <w:rPr>
          <w:i/>
          <w:color w:val="000000" w:themeColor="text1"/>
        </w:rPr>
        <w:t>Lipe</w:t>
      </w:r>
      <w:proofErr w:type="spellEnd"/>
      <w:r w:rsidR="00E00C8F">
        <w:rPr>
          <w:color w:val="000000" w:themeColor="text1"/>
        </w:rPr>
        <w:t>) were enhanced</w:t>
      </w:r>
      <w:r w:rsidR="00D76442">
        <w:rPr>
          <w:color w:val="000000" w:themeColor="text1"/>
        </w:rPr>
        <w:t xml:space="preserve"> following dexamethasone </w:t>
      </w:r>
      <w:commentRangeStart w:id="285"/>
      <w:r w:rsidR="00D76442">
        <w:rPr>
          <w:color w:val="000000" w:themeColor="text1"/>
        </w:rPr>
        <w:t>treatment</w:t>
      </w:r>
      <w:commentRangeEnd w:id="285"/>
      <w:r w:rsidR="00372F30">
        <w:rPr>
          <w:rStyle w:val="CommentReference"/>
        </w:rPr>
        <w:commentReference w:id="285"/>
      </w:r>
      <w:ins w:id="286" w:author="Dave Bridges" w:date="2017-05-05T10:37:00Z">
        <w:r w:rsidR="00BD6ED7">
          <w:rPr>
            <w:color w:val="000000" w:themeColor="text1"/>
          </w:rPr>
          <w:t xml:space="preserve"> in 3T3-L1 cells (Figure 4 XXXX)</w:t>
        </w:r>
      </w:ins>
      <w:r w:rsidR="00360BF1">
        <w:rPr>
          <w:color w:val="000000" w:themeColor="text1"/>
        </w:rPr>
        <w:t>.</w:t>
      </w:r>
    </w:p>
    <w:p w14:paraId="7D7D7528" w14:textId="77777777" w:rsidR="00354461" w:rsidRDefault="00354461">
      <w:pPr>
        <w:rPr>
          <w:color w:val="000000" w:themeColor="text1"/>
        </w:rPr>
      </w:pPr>
    </w:p>
    <w:p w14:paraId="6D386A0D" w14:textId="3ED90C0A" w:rsidR="00363DED" w:rsidRDefault="005037E7">
      <w:pPr>
        <w:rPr>
          <w:color w:val="000000" w:themeColor="text1"/>
        </w:rPr>
      </w:pPr>
      <w:r>
        <w:rPr>
          <w:color w:val="000000" w:themeColor="text1"/>
        </w:rPr>
        <w:t xml:space="preserve">To assess the effects of glucocorticoid-induced lipolysis </w:t>
      </w:r>
      <w:r w:rsidR="000B1E71">
        <w:rPr>
          <w:i/>
          <w:color w:val="000000" w:themeColor="text1"/>
        </w:rPr>
        <w:t>i</w:t>
      </w:r>
      <w:r w:rsidRPr="005037E7">
        <w:rPr>
          <w:i/>
          <w:color w:val="000000" w:themeColor="text1"/>
        </w:rPr>
        <w:t>n vivo</w:t>
      </w:r>
      <w:r w:rsidR="001E535C">
        <w:rPr>
          <w:i/>
          <w:color w:val="000000" w:themeColor="text1"/>
        </w:rPr>
        <w:t>,</w:t>
      </w:r>
      <w:r>
        <w:rPr>
          <w:color w:val="000000" w:themeColor="text1"/>
        </w:rPr>
        <w:t xml:space="preserve"> </w:t>
      </w:r>
      <w:r w:rsidR="00A112BE">
        <w:rPr>
          <w:color w:val="000000" w:themeColor="text1"/>
        </w:rPr>
        <w:t xml:space="preserve">we measured </w:t>
      </w:r>
      <w:r w:rsidR="00BD56C3">
        <w:rPr>
          <w:color w:val="000000" w:themeColor="text1"/>
        </w:rPr>
        <w:t>the by-products of triglyceride breakdown, gly</w:t>
      </w:r>
      <w:r w:rsidR="008254B0">
        <w:rPr>
          <w:color w:val="000000" w:themeColor="text1"/>
        </w:rPr>
        <w:t>cerol and free fatty acids in basal and</w:t>
      </w:r>
      <w:r w:rsidR="00BD56C3">
        <w:rPr>
          <w:color w:val="000000" w:themeColor="text1"/>
        </w:rPr>
        <w:t xml:space="preserve"> </w:t>
      </w:r>
      <w:r w:rsidR="008254B0">
        <w:rPr>
          <w:color w:val="000000" w:themeColor="text1"/>
        </w:rPr>
        <w:t>stimulated conditions (figure</w:t>
      </w:r>
      <w:ins w:id="287" w:author="Microsoft Office User" w:date="2017-01-28T14:05:00Z">
        <w:r w:rsidR="00C94253">
          <w:rPr>
            <w:color w:val="000000" w:themeColor="text1"/>
          </w:rPr>
          <w:t xml:space="preserve"> 4</w:t>
        </w:r>
      </w:ins>
      <w:ins w:id="288" w:author="Dave Bridges" w:date="2017-05-05T10:37:00Z">
        <w:r w:rsidR="00BD6ED7">
          <w:rPr>
            <w:color w:val="000000" w:themeColor="text1"/>
          </w:rPr>
          <w:t>XXX</w:t>
        </w:r>
      </w:ins>
      <w:r w:rsidR="008254B0">
        <w:rPr>
          <w:color w:val="000000" w:themeColor="text1"/>
        </w:rPr>
        <w:t>).</w:t>
      </w:r>
      <w:r w:rsidR="00BD56C3">
        <w:rPr>
          <w:color w:val="000000" w:themeColor="text1"/>
        </w:rPr>
        <w:t xml:space="preserve"> </w:t>
      </w:r>
      <w:r w:rsidR="008254B0">
        <w:rPr>
          <w:color w:val="000000" w:themeColor="text1"/>
        </w:rPr>
        <w:t>Stimulation of lipolysis was achieved via</w:t>
      </w:r>
      <w:r w:rsidR="00873530">
        <w:rPr>
          <w:color w:val="000000" w:themeColor="text1"/>
        </w:rPr>
        <w:t xml:space="preserve"> isoproterenol,</w:t>
      </w:r>
      <w:r w:rsidR="008254B0">
        <w:rPr>
          <w:color w:val="000000" w:themeColor="text1"/>
        </w:rPr>
        <w:t xml:space="preserve"> </w:t>
      </w:r>
      <w:r w:rsidR="00873530">
        <w:rPr>
          <w:color w:val="000000" w:themeColor="text1"/>
        </w:rPr>
        <w:t xml:space="preserve">a </w:t>
      </w:r>
      <w:r w:rsidR="00873530" w:rsidRPr="00D60242">
        <w:rPr>
          <w:rFonts w:ascii="Symbol" w:hAnsi="Symbol"/>
          <w:color w:val="000000" w:themeColor="text1"/>
        </w:rPr>
        <w:t></w:t>
      </w:r>
      <w:r w:rsidR="00873530">
        <w:rPr>
          <w:color w:val="000000" w:themeColor="text1"/>
        </w:rPr>
        <w:t>-adrenergic receptor agonist</w:t>
      </w:r>
      <w:r w:rsidR="00E04266">
        <w:rPr>
          <w:color w:val="000000" w:themeColor="text1"/>
        </w:rPr>
        <w:t>,</w:t>
      </w:r>
      <w:r w:rsidR="00873530">
        <w:rPr>
          <w:color w:val="000000" w:themeColor="text1"/>
        </w:rPr>
        <w:t xml:space="preserve"> or by a </w:t>
      </w:r>
      <w:r w:rsidR="008254B0">
        <w:rPr>
          <w:color w:val="000000" w:themeColor="text1"/>
        </w:rPr>
        <w:t>16-hour fast</w:t>
      </w:r>
      <w:r w:rsidR="00873530">
        <w:rPr>
          <w:color w:val="000000" w:themeColor="text1"/>
        </w:rPr>
        <w:t xml:space="preserve">. For isoproterenol stimulation of lipolysis </w:t>
      </w:r>
      <w:r w:rsidR="00822ACC">
        <w:rPr>
          <w:color w:val="000000" w:themeColor="text1"/>
        </w:rPr>
        <w:t>fed</w:t>
      </w:r>
      <w:r w:rsidR="001E535C">
        <w:rPr>
          <w:color w:val="000000" w:themeColor="text1"/>
        </w:rPr>
        <w:t xml:space="preserve"> </w:t>
      </w:r>
      <w:r w:rsidR="00D60242">
        <w:rPr>
          <w:color w:val="000000" w:themeColor="text1"/>
        </w:rPr>
        <w:t xml:space="preserve">mice were </w:t>
      </w:r>
      <w:proofErr w:type="spellStart"/>
      <w:r w:rsidR="00D60242">
        <w:rPr>
          <w:color w:val="000000" w:themeColor="text1"/>
        </w:rPr>
        <w:t>i.p</w:t>
      </w:r>
      <w:proofErr w:type="spellEnd"/>
      <w:r w:rsidR="00D60242">
        <w:rPr>
          <w:color w:val="000000" w:themeColor="text1"/>
        </w:rPr>
        <w:t xml:space="preserve">. injected with </w:t>
      </w:r>
      <w:r w:rsidR="00D57938">
        <w:rPr>
          <w:color w:val="000000" w:themeColor="text1"/>
        </w:rPr>
        <w:t xml:space="preserve">10 mg/kg </w:t>
      </w:r>
      <w:r w:rsidR="00D60242">
        <w:rPr>
          <w:color w:val="000000" w:themeColor="text1"/>
        </w:rPr>
        <w:t>isoproterenol</w:t>
      </w:r>
      <w:r w:rsidR="004A5E48">
        <w:rPr>
          <w:color w:val="000000" w:themeColor="text1"/>
        </w:rPr>
        <w:t xml:space="preserve"> and ba</w:t>
      </w:r>
      <w:r w:rsidR="00822ACC">
        <w:rPr>
          <w:color w:val="000000" w:themeColor="text1"/>
        </w:rPr>
        <w:t xml:space="preserve">sal levels were determined prior to injections. </w:t>
      </w:r>
      <w:r w:rsidR="004A5E48">
        <w:rPr>
          <w:color w:val="000000" w:themeColor="text1"/>
        </w:rPr>
        <w:t xml:space="preserve">Serum free fatty acids and glycerol were measured for each of these conditions. </w:t>
      </w:r>
      <w:r w:rsidR="006B18E4">
        <w:rPr>
          <w:color w:val="000000" w:themeColor="text1"/>
        </w:rPr>
        <w:t>Dexamethasone</w:t>
      </w:r>
      <w:r w:rsidR="00627CF3">
        <w:rPr>
          <w:color w:val="000000" w:themeColor="text1"/>
        </w:rPr>
        <w:t xml:space="preserve"> treatment</w:t>
      </w:r>
      <w:r w:rsidR="006B18E4">
        <w:rPr>
          <w:color w:val="000000" w:themeColor="text1"/>
        </w:rPr>
        <w:t xml:space="preserve"> led to increases in glycerol</w:t>
      </w:r>
      <w:r w:rsidR="004E70A0">
        <w:rPr>
          <w:color w:val="000000" w:themeColor="text1"/>
        </w:rPr>
        <w:t xml:space="preserve"> and free fatty acids across </w:t>
      </w:r>
      <w:r w:rsidR="00627CF3">
        <w:rPr>
          <w:color w:val="000000" w:themeColor="text1"/>
        </w:rPr>
        <w:t xml:space="preserve">all </w:t>
      </w:r>
      <w:r w:rsidR="004E70A0">
        <w:rPr>
          <w:color w:val="000000" w:themeColor="text1"/>
        </w:rPr>
        <w:t>conditions.</w:t>
      </w:r>
    </w:p>
    <w:p w14:paraId="74DBE163" w14:textId="77777777" w:rsidR="00472706" w:rsidRDefault="00472706">
      <w:pPr>
        <w:rPr>
          <w:color w:val="000000" w:themeColor="text1"/>
        </w:rPr>
      </w:pPr>
    </w:p>
    <w:p w14:paraId="32628B9A" w14:textId="09925782" w:rsidR="00472706" w:rsidRDefault="00472706">
      <w:pPr>
        <w:rPr>
          <w:color w:val="000000" w:themeColor="text1"/>
        </w:rPr>
      </w:pPr>
      <w:r>
        <w:rPr>
          <w:color w:val="000000" w:themeColor="text1"/>
        </w:rPr>
        <w:t xml:space="preserve">qPCR </w:t>
      </w:r>
      <w:proofErr w:type="spellStart"/>
      <w:r>
        <w:rPr>
          <w:color w:val="000000" w:themeColor="text1"/>
        </w:rPr>
        <w:t>lipolytic</w:t>
      </w:r>
      <w:proofErr w:type="spellEnd"/>
      <w:r>
        <w:rPr>
          <w:color w:val="000000" w:themeColor="text1"/>
        </w:rPr>
        <w:t xml:space="preserve"> genes in these mice </w:t>
      </w:r>
    </w:p>
    <w:p w14:paraId="30150844" w14:textId="77777777" w:rsidR="00EA22A1" w:rsidRDefault="00EA22A1">
      <w:pPr>
        <w:rPr>
          <w:color w:val="000000" w:themeColor="text1"/>
        </w:rPr>
      </w:pPr>
    </w:p>
    <w:p w14:paraId="31EAF1F2" w14:textId="4C000153" w:rsidR="00EA22A1" w:rsidRDefault="00EA22A1">
      <w:pPr>
        <w:rPr>
          <w:color w:val="000000" w:themeColor="text1"/>
        </w:rPr>
      </w:pPr>
      <w:r>
        <w:rPr>
          <w:color w:val="000000" w:themeColor="text1"/>
        </w:rPr>
        <w:t xml:space="preserve">These data </w:t>
      </w:r>
      <w:del w:id="289" w:author="Dave Bridges" w:date="2017-02-15T14:22:00Z">
        <w:r w:rsidDel="00AE79F4">
          <w:rPr>
            <w:color w:val="000000" w:themeColor="text1"/>
          </w:rPr>
          <w:delText xml:space="preserve">show </w:delText>
        </w:r>
      </w:del>
      <w:ins w:id="290" w:author="Dave Bridges" w:date="2017-02-15T14:22:00Z">
        <w:r w:rsidR="00AE79F4">
          <w:rPr>
            <w:color w:val="000000" w:themeColor="text1"/>
          </w:rPr>
          <w:t xml:space="preserve">support the hypothesis that </w:t>
        </w:r>
      </w:ins>
      <w:r>
        <w:rPr>
          <w:color w:val="000000" w:themeColor="text1"/>
        </w:rPr>
        <w:t>that glucocorticoids directly stimulate lipolysis in adipose tissue.</w:t>
      </w:r>
    </w:p>
    <w:p w14:paraId="1F2733F3" w14:textId="77777777" w:rsidR="00BD6ED7" w:rsidRDefault="00BD6ED7">
      <w:pPr>
        <w:rPr>
          <w:ins w:id="291" w:author="Dave Bridges" w:date="2017-05-05T10:38:00Z"/>
        </w:rPr>
      </w:pPr>
    </w:p>
    <w:p w14:paraId="77946D7E" w14:textId="1CA91F6C" w:rsidR="00472706" w:rsidRPr="00472706" w:rsidDel="00BD6ED7" w:rsidRDefault="00472706" w:rsidP="00472706">
      <w:pPr>
        <w:pStyle w:val="Heading1"/>
        <w:rPr>
          <w:del w:id="292" w:author="Dave Bridges" w:date="2017-05-05T10:38:00Z"/>
        </w:rPr>
      </w:pPr>
      <w:del w:id="293" w:author="Dave Bridges" w:date="2017-05-05T10:38:00Z">
        <w:r w:rsidDel="00BD6ED7">
          <w:delText>Dexamethasone-Induced Lipolysis is increased in HFD-Fed Mice</w:delText>
        </w:r>
      </w:del>
    </w:p>
    <w:p w14:paraId="4E33D16B" w14:textId="687A294B" w:rsidR="00472706" w:rsidRDefault="009328A5">
      <w:pPr>
        <w:rPr>
          <w:color w:val="000000" w:themeColor="text1"/>
        </w:rPr>
      </w:pPr>
      <w:r>
        <w:rPr>
          <w:color w:val="000000" w:themeColor="text1"/>
        </w:rPr>
        <w:t xml:space="preserve">To determine whether the effect of dexamethasone-induced in vivo lipolysis was exacerbated in the context of obesity </w:t>
      </w:r>
      <w:r w:rsidR="00AA065C">
        <w:rPr>
          <w:color w:val="000000" w:themeColor="text1"/>
        </w:rPr>
        <w:t>we measured serum glycerol following a 16-hour fast</w:t>
      </w:r>
      <w:r w:rsidR="006E12A6">
        <w:rPr>
          <w:color w:val="000000" w:themeColor="text1"/>
        </w:rPr>
        <w:t xml:space="preserve"> (figure</w:t>
      </w:r>
      <w:ins w:id="294" w:author="Microsoft Office User" w:date="2017-01-28T14:07:00Z">
        <w:r w:rsidR="007B1901">
          <w:rPr>
            <w:color w:val="000000" w:themeColor="text1"/>
          </w:rPr>
          <w:t xml:space="preserve"> 5</w:t>
        </w:r>
      </w:ins>
      <w:ins w:id="295" w:author="Dave Bridges" w:date="2017-05-05T10:38:00Z">
        <w:r w:rsidR="00BD6ED7">
          <w:rPr>
            <w:color w:val="000000" w:themeColor="text1"/>
          </w:rPr>
          <w:t>XXX</w:t>
        </w:r>
      </w:ins>
      <w:r w:rsidR="006E12A6">
        <w:rPr>
          <w:color w:val="000000" w:themeColor="text1"/>
        </w:rPr>
        <w:t>)</w:t>
      </w:r>
      <w:r w:rsidR="00AA065C">
        <w:rPr>
          <w:color w:val="000000" w:themeColor="text1"/>
        </w:rPr>
        <w:t>.</w:t>
      </w:r>
      <w:r w:rsidR="009706A0">
        <w:rPr>
          <w:color w:val="000000" w:themeColor="text1"/>
        </w:rPr>
        <w:t xml:space="preserve"> </w:t>
      </w:r>
      <w:r w:rsidR="006E12A6">
        <w:rPr>
          <w:color w:val="000000" w:themeColor="text1"/>
        </w:rPr>
        <w:t xml:space="preserve">Similarly, </w:t>
      </w:r>
      <w:ins w:id="296" w:author="Dave Bridges" w:date="2017-05-05T10:48:00Z">
        <w:r w:rsidR="005F037C">
          <w:rPr>
            <w:color w:val="000000" w:themeColor="text1"/>
          </w:rPr>
          <w:t xml:space="preserve">lipolysis </w:t>
        </w:r>
      </w:ins>
      <w:r w:rsidR="006E12A6">
        <w:rPr>
          <w:color w:val="000000" w:themeColor="text1"/>
        </w:rPr>
        <w:t>was elevated in dexamethasone treated animals</w:t>
      </w:r>
      <w:ins w:id="297" w:author="Dave Bridges" w:date="2017-05-05T10:49:00Z">
        <w:r w:rsidR="005F037C">
          <w:rPr>
            <w:color w:val="000000" w:themeColor="text1"/>
          </w:rPr>
          <w:t xml:space="preserve">, </w:t>
        </w:r>
        <w:proofErr w:type="spellStart"/>
        <w:r w:rsidR="005F037C">
          <w:rPr>
            <w:color w:val="000000" w:themeColor="text1"/>
          </w:rPr>
          <w:t>moreso</w:t>
        </w:r>
        <w:proofErr w:type="spellEnd"/>
        <w:r w:rsidR="005F037C">
          <w:rPr>
            <w:color w:val="000000" w:themeColor="text1"/>
          </w:rPr>
          <w:t xml:space="preserve"> in the obese animals.  </w:t>
        </w:r>
      </w:ins>
      <w:del w:id="298" w:author="Dave Bridges" w:date="2017-05-05T10:49:00Z">
        <w:r w:rsidR="006E12A6" w:rsidDel="005F037C">
          <w:rPr>
            <w:color w:val="000000" w:themeColor="text1"/>
          </w:rPr>
          <w:delText xml:space="preserve"> and </w:delText>
        </w:r>
      </w:del>
      <w:ins w:id="299" w:author="Dave Bridges" w:date="2017-05-05T10:49:00Z">
        <w:r w:rsidR="005F037C">
          <w:rPr>
            <w:color w:val="000000" w:themeColor="text1"/>
          </w:rPr>
          <w:t>T</w:t>
        </w:r>
      </w:ins>
      <w:del w:id="300" w:author="Dave Bridges" w:date="2017-05-05T10:49:00Z">
        <w:r w:rsidR="006E12A6" w:rsidDel="005F037C">
          <w:rPr>
            <w:color w:val="000000" w:themeColor="text1"/>
          </w:rPr>
          <w:delText>t</w:delText>
        </w:r>
      </w:del>
      <w:r w:rsidR="006E12A6">
        <w:rPr>
          <w:color w:val="000000" w:themeColor="text1"/>
        </w:rPr>
        <w:t>here was a significant interaction between drug and diet (</w:t>
      </w:r>
      <w:r w:rsidR="00372755">
        <w:rPr>
          <w:color w:val="000000" w:themeColor="text1"/>
        </w:rPr>
        <w:t xml:space="preserve">p </w:t>
      </w:r>
      <w:commentRangeStart w:id="301"/>
      <w:r w:rsidR="00372755">
        <w:rPr>
          <w:color w:val="000000" w:themeColor="text1"/>
        </w:rPr>
        <w:t>value</w:t>
      </w:r>
      <w:commentRangeEnd w:id="301"/>
      <w:r w:rsidR="00372F30">
        <w:rPr>
          <w:rStyle w:val="CommentReference"/>
        </w:rPr>
        <w:commentReference w:id="301"/>
      </w:r>
      <w:r w:rsidR="00372755">
        <w:rPr>
          <w:color w:val="000000" w:themeColor="text1"/>
        </w:rPr>
        <w:t>).</w:t>
      </w:r>
      <w:r w:rsidR="00A32C48">
        <w:rPr>
          <w:color w:val="000000" w:themeColor="text1"/>
        </w:rPr>
        <w:t xml:space="preserve"> </w:t>
      </w:r>
    </w:p>
    <w:p w14:paraId="3CA18E0C" w14:textId="77777777" w:rsidR="00EA22A1" w:rsidRDefault="00EA22A1">
      <w:pPr>
        <w:rPr>
          <w:color w:val="000000" w:themeColor="text1"/>
        </w:rPr>
      </w:pPr>
    </w:p>
    <w:p w14:paraId="6BE202EB" w14:textId="75F3022A" w:rsidR="00EA22A1" w:rsidRDefault="00EA22A1" w:rsidP="00EA22A1">
      <w:pPr>
        <w:rPr>
          <w:ins w:id="302" w:author="Dave Bridges" w:date="2017-05-05T10:38:00Z"/>
          <w:color w:val="000000" w:themeColor="text1"/>
        </w:rPr>
      </w:pPr>
      <w:r>
        <w:rPr>
          <w:color w:val="000000" w:themeColor="text1"/>
        </w:rPr>
        <w:t xml:space="preserve">We </w:t>
      </w:r>
      <w:del w:id="303" w:author="Dave Bridges" w:date="2017-05-05T10:49:00Z">
        <w:r w:rsidDel="005F037C">
          <w:rPr>
            <w:color w:val="000000" w:themeColor="text1"/>
          </w:rPr>
          <w:delText xml:space="preserve">also </w:delText>
        </w:r>
      </w:del>
      <w:r>
        <w:rPr>
          <w:color w:val="000000" w:themeColor="text1"/>
        </w:rPr>
        <w:t xml:space="preserve">quantified mRNA and protein expression of </w:t>
      </w:r>
      <w:proofErr w:type="spellStart"/>
      <w:r>
        <w:rPr>
          <w:color w:val="000000" w:themeColor="text1"/>
        </w:rPr>
        <w:t>lipolytic</w:t>
      </w:r>
      <w:proofErr w:type="spellEnd"/>
      <w:r>
        <w:rPr>
          <w:color w:val="000000" w:themeColor="text1"/>
        </w:rPr>
        <w:t xml:space="preserve"> enzymes</w:t>
      </w:r>
      <w:r w:rsidR="00250376">
        <w:rPr>
          <w:color w:val="000000" w:themeColor="text1"/>
        </w:rPr>
        <w:t xml:space="preserve">, ATGL </w:t>
      </w:r>
      <w:commentRangeStart w:id="304"/>
      <w:r w:rsidR="00250376">
        <w:rPr>
          <w:color w:val="000000" w:themeColor="text1"/>
        </w:rPr>
        <w:t>and</w:t>
      </w:r>
      <w:commentRangeEnd w:id="304"/>
      <w:r w:rsidR="00CB723C">
        <w:rPr>
          <w:rStyle w:val="CommentReference"/>
        </w:rPr>
        <w:commentReference w:id="304"/>
      </w:r>
      <w:r w:rsidR="00250376">
        <w:rPr>
          <w:color w:val="000000" w:themeColor="text1"/>
        </w:rPr>
        <w:t xml:space="preserve"> HSL,</w:t>
      </w:r>
      <w:r>
        <w:rPr>
          <w:color w:val="000000" w:themeColor="text1"/>
        </w:rPr>
        <w:t xml:space="preserve"> in the </w:t>
      </w:r>
      <w:proofErr w:type="spellStart"/>
      <w:r>
        <w:rPr>
          <w:color w:val="000000" w:themeColor="text1"/>
        </w:rPr>
        <w:t>iWAT</w:t>
      </w:r>
      <w:proofErr w:type="spellEnd"/>
      <w:r>
        <w:rPr>
          <w:color w:val="000000" w:themeColor="text1"/>
        </w:rPr>
        <w:t xml:space="preserve"> of these mice. Consistent with the above findings, expression</w:t>
      </w:r>
      <w:ins w:id="305" w:author="Dave Bridges" w:date="2017-05-05T10:49:00Z">
        <w:r w:rsidR="005F037C">
          <w:rPr>
            <w:color w:val="000000" w:themeColor="text1"/>
          </w:rPr>
          <w:t xml:space="preserve"> of ATGL</w:t>
        </w:r>
      </w:ins>
      <w:r>
        <w:rPr>
          <w:color w:val="000000" w:themeColor="text1"/>
        </w:rPr>
        <w:t xml:space="preserve"> was elevated in the dexamethasone-treated groups and there was a significant interaction of drug and </w:t>
      </w:r>
      <w:commentRangeStart w:id="306"/>
      <w:r>
        <w:rPr>
          <w:color w:val="000000" w:themeColor="text1"/>
        </w:rPr>
        <w:t>diet</w:t>
      </w:r>
      <w:commentRangeEnd w:id="306"/>
      <w:r w:rsidR="00372F30">
        <w:rPr>
          <w:rStyle w:val="CommentReference"/>
        </w:rPr>
        <w:commentReference w:id="306"/>
      </w:r>
      <w:ins w:id="307" w:author="Microsoft Office User" w:date="2017-01-28T14:22:00Z">
        <w:r w:rsidR="000A74B0">
          <w:rPr>
            <w:color w:val="000000" w:themeColor="text1"/>
          </w:rPr>
          <w:t xml:space="preserve"> </w:t>
        </w:r>
      </w:ins>
      <w:r w:rsidR="00250376">
        <w:rPr>
          <w:color w:val="000000" w:themeColor="text1"/>
        </w:rPr>
        <w:t xml:space="preserve">. </w:t>
      </w:r>
      <w:r>
        <w:rPr>
          <w:color w:val="000000" w:themeColor="text1"/>
        </w:rPr>
        <w:t>These d</w:t>
      </w:r>
      <w:r w:rsidR="00DD385B">
        <w:rPr>
          <w:color w:val="000000" w:themeColor="text1"/>
        </w:rPr>
        <w:t>ata show that glucocorticoid-stimulated lipolysis</w:t>
      </w:r>
      <w:ins w:id="308" w:author="Dave Bridges" w:date="2017-05-05T10:49:00Z">
        <w:r w:rsidR="005F037C">
          <w:rPr>
            <w:color w:val="000000" w:themeColor="text1"/>
          </w:rPr>
          <w:t xml:space="preserve"> and ATGL levels</w:t>
        </w:r>
      </w:ins>
      <w:r>
        <w:rPr>
          <w:color w:val="000000" w:themeColor="text1"/>
        </w:rPr>
        <w:t xml:space="preserve"> </w:t>
      </w:r>
      <w:ins w:id="309" w:author="Dave Bridges" w:date="2017-05-05T10:49:00Z">
        <w:r w:rsidR="005F037C">
          <w:rPr>
            <w:color w:val="000000" w:themeColor="text1"/>
          </w:rPr>
          <w:t>are</w:t>
        </w:r>
      </w:ins>
      <w:bookmarkStart w:id="310" w:name="_GoBack"/>
      <w:bookmarkEnd w:id="310"/>
      <w:del w:id="311" w:author="Dave Bridges" w:date="2017-05-05T10:49:00Z">
        <w:r w:rsidDel="005F037C">
          <w:rPr>
            <w:color w:val="000000" w:themeColor="text1"/>
          </w:rPr>
          <w:delText>is</w:delText>
        </w:r>
      </w:del>
      <w:r>
        <w:rPr>
          <w:color w:val="000000" w:themeColor="text1"/>
        </w:rPr>
        <w:t xml:space="preserve"> augmented in the context of obesity.</w:t>
      </w:r>
    </w:p>
    <w:p w14:paraId="3B751E00" w14:textId="77777777" w:rsidR="00BD6ED7" w:rsidRDefault="00BD6ED7" w:rsidP="00EA22A1">
      <w:pPr>
        <w:rPr>
          <w:ins w:id="312" w:author="Dave Bridges" w:date="2017-05-05T10:38:00Z"/>
          <w:color w:val="000000" w:themeColor="text1"/>
        </w:rPr>
      </w:pPr>
    </w:p>
    <w:p w14:paraId="5C962A64" w14:textId="48B3999F" w:rsidR="00BD6ED7" w:rsidRDefault="00BD6ED7" w:rsidP="00EA22A1">
      <w:pPr>
        <w:rPr>
          <w:color w:val="000000" w:themeColor="text1"/>
        </w:rPr>
      </w:pPr>
      <w:ins w:id="313" w:author="Dave Bridges" w:date="2017-05-05T10:38:00Z">
        <w:r>
          <w:rPr>
            <w:color w:val="000000" w:themeColor="text1"/>
          </w:rPr>
          <w:t>Why is ATGL increased?  Is it via promoter occupancy?  Effects on promoter activity in cells.</w:t>
        </w:r>
      </w:ins>
    </w:p>
    <w:p w14:paraId="5E9492F1" w14:textId="77777777" w:rsidR="00210C84" w:rsidRDefault="00210C84" w:rsidP="00EA22A1">
      <w:pPr>
        <w:rPr>
          <w:color w:val="000000" w:themeColor="text1"/>
        </w:rPr>
      </w:pPr>
    </w:p>
    <w:p w14:paraId="21D4E16F" w14:textId="77777777" w:rsidR="00210C84" w:rsidRDefault="00210C84" w:rsidP="00EA22A1">
      <w:pPr>
        <w:rPr>
          <w:color w:val="000000" w:themeColor="text1"/>
        </w:rPr>
      </w:pPr>
    </w:p>
    <w:p w14:paraId="04A98151" w14:textId="2FE1EFDE" w:rsidR="00A73F99" w:rsidRDefault="00A73F99" w:rsidP="00A73F99">
      <w:pPr>
        <w:rPr>
          <w:ins w:id="314" w:author="Microsoft Office User" w:date="2017-01-28T14:12:00Z"/>
          <w:b/>
          <w:sz w:val="36"/>
          <w:u w:val="single"/>
        </w:rPr>
      </w:pPr>
      <w:ins w:id="315" w:author="Microsoft Office User" w:date="2017-01-28T14:13:00Z">
        <w:r>
          <w:rPr>
            <w:b/>
            <w:sz w:val="36"/>
            <w:u w:val="single"/>
          </w:rPr>
          <w:t>Discussion</w:t>
        </w:r>
      </w:ins>
    </w:p>
    <w:p w14:paraId="68EC918E" w14:textId="6CF30AA8" w:rsidR="00210C84" w:rsidDel="00DB62D5" w:rsidRDefault="00DF2698" w:rsidP="00EA22A1">
      <w:pPr>
        <w:rPr>
          <w:del w:id="316" w:author="Microsoft Office User" w:date="2017-02-13T10:51:00Z"/>
          <w:color w:val="000000" w:themeColor="text1"/>
        </w:rPr>
      </w:pPr>
      <w:ins w:id="317" w:author="Microsoft Office User" w:date="2017-02-13T11:10:00Z">
        <w:r>
          <w:rPr>
            <w:color w:val="000000" w:themeColor="text1"/>
          </w:rPr>
          <w:t xml:space="preserve">Chronic glucocorticoid </w:t>
        </w:r>
        <w:del w:id="318" w:author="Dave Bridges" w:date="2017-02-15T14:23:00Z">
          <w:r w:rsidDel="00AE79F4">
            <w:rPr>
              <w:color w:val="000000" w:themeColor="text1"/>
            </w:rPr>
            <w:delText>treatment</w:delText>
          </w:r>
        </w:del>
      </w:ins>
      <w:ins w:id="319" w:author="Dave Bridges" w:date="2017-02-15T14:23:00Z">
        <w:r w:rsidR="00AE79F4">
          <w:rPr>
            <w:color w:val="000000" w:themeColor="text1"/>
          </w:rPr>
          <w:t>elevations</w:t>
        </w:r>
      </w:ins>
      <w:ins w:id="320" w:author="Microsoft Office User" w:date="2017-02-13T11:10:00Z">
        <w:r>
          <w:rPr>
            <w:color w:val="000000" w:themeColor="text1"/>
          </w:rPr>
          <w:t xml:space="preserve"> </w:t>
        </w:r>
      </w:ins>
      <w:ins w:id="321" w:author="Dave Bridges" w:date="2017-02-15T14:23:00Z">
        <w:r w:rsidR="00AE79F4">
          <w:rPr>
            <w:color w:val="000000" w:themeColor="text1"/>
          </w:rPr>
          <w:t>are</w:t>
        </w:r>
      </w:ins>
      <w:ins w:id="322" w:author="Microsoft Office User" w:date="2017-02-13T11:10:00Z">
        <w:del w:id="323" w:author="Dave Bridges" w:date="2017-02-15T14:23:00Z">
          <w:r w:rsidDel="00AE79F4">
            <w:rPr>
              <w:color w:val="000000" w:themeColor="text1"/>
            </w:rPr>
            <w:delText>is</w:delText>
          </w:r>
        </w:del>
        <w:r>
          <w:rPr>
            <w:color w:val="000000" w:themeColor="text1"/>
          </w:rPr>
          <w:t xml:space="preserve"> </w:t>
        </w:r>
        <w:del w:id="324" w:author="Dave Bridges" w:date="2017-02-15T14:23:00Z">
          <w:r w:rsidDel="00AE79F4">
            <w:rPr>
              <w:color w:val="000000" w:themeColor="text1"/>
            </w:rPr>
            <w:delText xml:space="preserve">known to </w:delText>
          </w:r>
        </w:del>
      </w:ins>
      <w:ins w:id="325" w:author="Microsoft Office User" w:date="2017-02-13T11:12:00Z">
        <w:del w:id="326" w:author="Dave Bridges" w:date="2017-02-15T14:23:00Z">
          <w:r w:rsidDel="00AE79F4">
            <w:rPr>
              <w:color w:val="000000" w:themeColor="text1"/>
            </w:rPr>
            <w:delText>cause</w:delText>
          </w:r>
        </w:del>
      </w:ins>
      <w:ins w:id="327" w:author="Microsoft Office User" w:date="2017-02-13T12:40:00Z">
        <w:del w:id="328" w:author="Dave Bridges" w:date="2017-02-15T14:23:00Z">
          <w:r w:rsidR="0072578B" w:rsidDel="00AE79F4">
            <w:rPr>
              <w:color w:val="000000" w:themeColor="text1"/>
            </w:rPr>
            <w:delText>,</w:delText>
          </w:r>
        </w:del>
      </w:ins>
      <w:ins w:id="329" w:author="Microsoft Office User" w:date="2017-02-13T11:12:00Z">
        <w:del w:id="330" w:author="Dave Bridges" w:date="2017-02-15T14:23:00Z">
          <w:r w:rsidDel="00AE79F4">
            <w:rPr>
              <w:color w:val="000000" w:themeColor="text1"/>
            </w:rPr>
            <w:delText xml:space="preserve"> or at least </w:delText>
          </w:r>
        </w:del>
      </w:ins>
      <w:ins w:id="331" w:author="Microsoft Office User" w:date="2017-02-13T11:10:00Z">
        <w:del w:id="332" w:author="Dave Bridges" w:date="2017-02-15T14:23:00Z">
          <w:r w:rsidDel="00AE79F4">
            <w:rPr>
              <w:color w:val="000000" w:themeColor="text1"/>
            </w:rPr>
            <w:delText xml:space="preserve">be </w:delText>
          </w:r>
        </w:del>
      </w:ins>
      <w:ins w:id="333" w:author="Microsoft Office User" w:date="2017-02-13T11:11:00Z">
        <w:r>
          <w:rPr>
            <w:color w:val="000000" w:themeColor="text1"/>
          </w:rPr>
          <w:t>associate</w:t>
        </w:r>
      </w:ins>
      <w:ins w:id="334" w:author="Microsoft Office User" w:date="2017-02-13T11:10:00Z">
        <w:r>
          <w:rPr>
            <w:color w:val="000000" w:themeColor="text1"/>
          </w:rPr>
          <w:t>d with</w:t>
        </w:r>
      </w:ins>
      <w:ins w:id="335" w:author="Microsoft Office User" w:date="2017-02-13T12:40:00Z">
        <w:r w:rsidR="0072578B">
          <w:rPr>
            <w:color w:val="000000" w:themeColor="text1"/>
          </w:rPr>
          <w:t>,</w:t>
        </w:r>
      </w:ins>
      <w:ins w:id="336" w:author="Microsoft Office User" w:date="2017-02-13T11:11:00Z">
        <w:r>
          <w:rPr>
            <w:color w:val="000000" w:themeColor="text1"/>
          </w:rPr>
          <w:t xml:space="preserve"> many</w:t>
        </w:r>
      </w:ins>
      <w:ins w:id="337" w:author="Microsoft Office User" w:date="2017-02-13T11:10:00Z">
        <w:r>
          <w:rPr>
            <w:color w:val="000000" w:themeColor="text1"/>
          </w:rPr>
          <w:t xml:space="preserve"> </w:t>
        </w:r>
      </w:ins>
      <w:ins w:id="338" w:author="Microsoft Office User" w:date="2017-02-13T11:11:00Z">
        <w:r>
          <w:rPr>
            <w:color w:val="000000" w:themeColor="text1"/>
          </w:rPr>
          <w:t>co-morbidities such as</w:t>
        </w:r>
      </w:ins>
      <w:ins w:id="339" w:author="Microsoft Office User" w:date="2017-02-13T11:13:00Z">
        <w:r>
          <w:rPr>
            <w:color w:val="000000" w:themeColor="text1"/>
          </w:rPr>
          <w:t xml:space="preserve"> increased fat </w:t>
        </w:r>
        <w:commentRangeStart w:id="340"/>
        <w:r>
          <w:rPr>
            <w:color w:val="000000" w:themeColor="text1"/>
          </w:rPr>
          <w:t>mass</w:t>
        </w:r>
      </w:ins>
      <w:commentRangeEnd w:id="340"/>
      <w:ins w:id="341" w:author="Microsoft Office User" w:date="2017-02-13T11:30:00Z">
        <w:r w:rsidR="00CB44C6">
          <w:rPr>
            <w:rStyle w:val="CommentReference"/>
          </w:rPr>
          <w:commentReference w:id="340"/>
        </w:r>
      </w:ins>
      <w:ins w:id="342" w:author="Microsoft Office User" w:date="2017-02-13T11:13:00Z">
        <w:r>
          <w:rPr>
            <w:color w:val="000000" w:themeColor="text1"/>
          </w:rPr>
          <w:t xml:space="preserve">, decreased </w:t>
        </w:r>
        <w:commentRangeStart w:id="343"/>
        <w:r>
          <w:rPr>
            <w:color w:val="000000" w:themeColor="text1"/>
          </w:rPr>
          <w:t>muscle</w:t>
        </w:r>
      </w:ins>
      <w:commentRangeEnd w:id="343"/>
      <w:ins w:id="344" w:author="Microsoft Office User" w:date="2017-02-13T11:30:00Z">
        <w:r w:rsidR="00CB44C6">
          <w:rPr>
            <w:rStyle w:val="CommentReference"/>
          </w:rPr>
          <w:commentReference w:id="343"/>
        </w:r>
      </w:ins>
      <w:ins w:id="345" w:author="Microsoft Office User" w:date="2017-02-13T11:13:00Z">
        <w:r>
          <w:rPr>
            <w:color w:val="000000" w:themeColor="text1"/>
          </w:rPr>
          <w:t xml:space="preserve"> mass,</w:t>
        </w:r>
      </w:ins>
      <w:ins w:id="346" w:author="Microsoft Office User" w:date="2017-02-13T11:11:00Z">
        <w:r>
          <w:rPr>
            <w:color w:val="000000" w:themeColor="text1"/>
          </w:rPr>
          <w:t xml:space="preserve"> insulin </w:t>
        </w:r>
        <w:commentRangeStart w:id="347"/>
        <w:r>
          <w:rPr>
            <w:color w:val="000000" w:themeColor="text1"/>
          </w:rPr>
          <w:t>resistance</w:t>
        </w:r>
      </w:ins>
      <w:commentRangeEnd w:id="347"/>
      <w:ins w:id="348" w:author="Microsoft Office User" w:date="2017-02-13T11:30:00Z">
        <w:r w:rsidR="00CB44C6">
          <w:rPr>
            <w:rStyle w:val="CommentReference"/>
          </w:rPr>
          <w:commentReference w:id="347"/>
        </w:r>
      </w:ins>
      <w:ins w:id="349" w:author="Microsoft Office User" w:date="2017-02-13T11:11:00Z">
        <w:r>
          <w:rPr>
            <w:color w:val="000000" w:themeColor="text1"/>
          </w:rPr>
          <w:t xml:space="preserve"> and</w:t>
        </w:r>
      </w:ins>
      <w:ins w:id="350" w:author="Microsoft Office User" w:date="2017-02-13T11:12:00Z">
        <w:r>
          <w:rPr>
            <w:color w:val="000000" w:themeColor="text1"/>
          </w:rPr>
          <w:t xml:space="preserve"> non-alcoholic</w:t>
        </w:r>
      </w:ins>
      <w:ins w:id="351" w:author="Microsoft Office User" w:date="2017-02-13T11:11:00Z">
        <w:r>
          <w:rPr>
            <w:color w:val="000000" w:themeColor="text1"/>
          </w:rPr>
          <w:t xml:space="preserve"> </w:t>
        </w:r>
        <w:commentRangeStart w:id="352"/>
        <w:r>
          <w:rPr>
            <w:color w:val="000000" w:themeColor="text1"/>
          </w:rPr>
          <w:t>fatty</w:t>
        </w:r>
      </w:ins>
      <w:commentRangeEnd w:id="352"/>
      <w:ins w:id="353" w:author="Microsoft Office User" w:date="2017-02-13T11:30:00Z">
        <w:r w:rsidR="00CB44C6">
          <w:rPr>
            <w:rStyle w:val="CommentReference"/>
          </w:rPr>
          <w:commentReference w:id="352"/>
        </w:r>
      </w:ins>
      <w:ins w:id="354" w:author="Microsoft Office User" w:date="2017-02-13T11:11:00Z">
        <w:r>
          <w:rPr>
            <w:color w:val="000000" w:themeColor="text1"/>
          </w:rPr>
          <w:t xml:space="preserve"> liver </w:t>
        </w:r>
      </w:ins>
      <w:ins w:id="355" w:author="Microsoft Office User" w:date="2017-02-13T11:12:00Z">
        <w:r>
          <w:rPr>
            <w:color w:val="000000" w:themeColor="text1"/>
          </w:rPr>
          <w:t>disease (NAFLD)</w:t>
        </w:r>
      </w:ins>
      <w:ins w:id="356" w:author="Microsoft Office User" w:date="2017-02-13T11:14:00Z">
        <w:r>
          <w:rPr>
            <w:color w:val="000000" w:themeColor="text1"/>
          </w:rPr>
          <w:t xml:space="preserve"> in the lean setting, al</w:t>
        </w:r>
        <w:r w:rsidR="00CB44C6">
          <w:rPr>
            <w:color w:val="000000" w:themeColor="text1"/>
          </w:rPr>
          <w:t>l of which can have a negative e</w:t>
        </w:r>
        <w:r>
          <w:rPr>
            <w:color w:val="000000" w:themeColor="text1"/>
          </w:rPr>
          <w:t xml:space="preserve">ffect on </w:t>
        </w:r>
        <w:commentRangeStart w:id="357"/>
        <w:r>
          <w:rPr>
            <w:color w:val="000000" w:themeColor="text1"/>
          </w:rPr>
          <w:t>metabolism</w:t>
        </w:r>
      </w:ins>
      <w:commentRangeEnd w:id="357"/>
      <w:r w:rsidR="00AE79F4">
        <w:rPr>
          <w:rStyle w:val="CommentReference"/>
        </w:rPr>
        <w:commentReference w:id="357"/>
      </w:r>
      <w:ins w:id="358" w:author="Microsoft Office User" w:date="2017-02-13T11:14:00Z">
        <w:r>
          <w:rPr>
            <w:color w:val="000000" w:themeColor="text1"/>
          </w:rPr>
          <w:t xml:space="preserve">. These side effects are similar those seen in obesity; however, the combination of chronically elevated glucocorticoids in the context of obesity has not assessed. Here we show that </w:t>
        </w:r>
      </w:ins>
      <w:ins w:id="359" w:author="Microsoft Office User" w:date="2017-02-13T11:18:00Z">
        <w:r w:rsidR="00DB62D5">
          <w:rPr>
            <w:color w:val="000000" w:themeColor="text1"/>
          </w:rPr>
          <w:t xml:space="preserve">glucocorticoid-induced </w:t>
        </w:r>
      </w:ins>
      <w:ins w:id="360" w:author="Microsoft Office User" w:date="2017-02-13T11:14:00Z">
        <w:r>
          <w:rPr>
            <w:color w:val="000000" w:themeColor="text1"/>
          </w:rPr>
          <w:t>symptoms</w:t>
        </w:r>
      </w:ins>
      <w:ins w:id="361" w:author="Microsoft Office User" w:date="2017-02-13T11:17:00Z">
        <w:r>
          <w:rPr>
            <w:color w:val="000000" w:themeColor="text1"/>
          </w:rPr>
          <w:t xml:space="preserve"> </w:t>
        </w:r>
      </w:ins>
      <w:ins w:id="362" w:author="Microsoft Office User" w:date="2017-02-13T11:18:00Z">
        <w:r w:rsidR="00DB62D5">
          <w:rPr>
            <w:color w:val="000000" w:themeColor="text1"/>
          </w:rPr>
          <w:t xml:space="preserve">are </w:t>
        </w:r>
      </w:ins>
      <w:ins w:id="363" w:author="Microsoft Office User" w:date="2017-02-13T11:17:00Z">
        <w:r>
          <w:rPr>
            <w:color w:val="000000" w:themeColor="text1"/>
          </w:rPr>
          <w:t xml:space="preserve">exacerbated when </w:t>
        </w:r>
      </w:ins>
      <w:ins w:id="364" w:author="Microsoft Office User" w:date="2017-02-13T11:18:00Z">
        <w:r w:rsidR="00DB62D5">
          <w:rPr>
            <w:color w:val="000000" w:themeColor="text1"/>
          </w:rPr>
          <w:t>paired with obesity</w:t>
        </w:r>
      </w:ins>
      <w:ins w:id="365" w:author="Dave Bridges" w:date="2017-02-15T14:23:00Z">
        <w:r w:rsidR="00AE79F4">
          <w:rPr>
            <w:color w:val="000000" w:themeColor="text1"/>
          </w:rPr>
          <w:t>, more than the sum of either effect alone</w:t>
        </w:r>
      </w:ins>
      <w:ins w:id="366" w:author="Microsoft Office User" w:date="2017-02-13T11:18:00Z">
        <w:r w:rsidR="00DB62D5">
          <w:rPr>
            <w:color w:val="000000" w:themeColor="text1"/>
          </w:rPr>
          <w:t>.</w:t>
        </w:r>
      </w:ins>
    </w:p>
    <w:p w14:paraId="6B0BE3FD" w14:textId="77777777" w:rsidR="00DB62D5" w:rsidRDefault="00DB62D5" w:rsidP="00EA22A1">
      <w:pPr>
        <w:rPr>
          <w:ins w:id="367" w:author="Microsoft Office User" w:date="2017-02-13T11:19:00Z"/>
          <w:color w:val="000000" w:themeColor="text1"/>
        </w:rPr>
      </w:pPr>
    </w:p>
    <w:p w14:paraId="5D434CBE" w14:textId="77777777" w:rsidR="00DB62D5" w:rsidRDefault="00DB62D5" w:rsidP="00EA22A1">
      <w:pPr>
        <w:rPr>
          <w:ins w:id="368" w:author="Microsoft Office User" w:date="2017-02-13T11:22:00Z"/>
          <w:color w:val="000000" w:themeColor="text1"/>
        </w:rPr>
      </w:pPr>
    </w:p>
    <w:p w14:paraId="34AF8A1F" w14:textId="73A73027" w:rsidR="00830B0C" w:rsidRDefault="00830B0C" w:rsidP="00EA22A1">
      <w:pPr>
        <w:rPr>
          <w:ins w:id="369" w:author="Microsoft Office User" w:date="2017-02-13T11:22:00Z"/>
          <w:color w:val="000000" w:themeColor="text1"/>
        </w:rPr>
      </w:pPr>
      <w:ins w:id="370" w:author="Microsoft Office User" w:date="2017-02-13T11:22:00Z">
        <w:r>
          <w:rPr>
            <w:color w:val="000000" w:themeColor="text1"/>
          </w:rPr>
          <w:t xml:space="preserve">Obese patients with Cushing’s disease were found to have a higher BMI </w:t>
        </w:r>
      </w:ins>
      <w:ins w:id="371" w:author="Microsoft Office User" w:date="2017-02-13T11:23:00Z">
        <w:r>
          <w:rPr>
            <w:color w:val="000000" w:themeColor="text1"/>
          </w:rPr>
          <w:t xml:space="preserve">than </w:t>
        </w:r>
        <w:commentRangeStart w:id="372"/>
        <w:r>
          <w:rPr>
            <w:color w:val="000000" w:themeColor="text1"/>
          </w:rPr>
          <w:t>obese</w:t>
        </w:r>
        <w:commentRangeEnd w:id="372"/>
        <w:r>
          <w:rPr>
            <w:rStyle w:val="CommentReference"/>
          </w:rPr>
          <w:commentReference w:id="372"/>
        </w:r>
        <w:r>
          <w:rPr>
            <w:color w:val="000000" w:themeColor="text1"/>
          </w:rPr>
          <w:t xml:space="preserve"> control patients and this was paired with increases in HOMA-IR</w:t>
        </w:r>
      </w:ins>
      <w:ins w:id="373" w:author="Microsoft Office User" w:date="2017-02-13T11:24:00Z">
        <w:r>
          <w:rPr>
            <w:color w:val="000000" w:themeColor="text1"/>
          </w:rPr>
          <w:t xml:space="preserve"> score, indicating increased insulin resistance</w:t>
        </w:r>
        <w:r w:rsidR="00CB44C6">
          <w:rPr>
            <w:color w:val="000000" w:themeColor="text1"/>
          </w:rPr>
          <w:t xml:space="preserve"> as well as</w:t>
        </w:r>
        <w:r>
          <w:rPr>
            <w:color w:val="000000" w:themeColor="text1"/>
          </w:rPr>
          <w:t xml:space="preserve"> increases in the liver enzyme ALT, a marker of liver disease.</w:t>
        </w:r>
      </w:ins>
      <w:ins w:id="374" w:author="Microsoft Office User" w:date="2017-02-13T11:25:00Z">
        <w:r>
          <w:rPr>
            <w:color w:val="000000" w:themeColor="text1"/>
          </w:rPr>
          <w:t xml:space="preserve"> However, it is impossible to determine the physiological status of the patients before they got a tumor; therefore, we cannot discern whether obesity was present prior to tumor development or </w:t>
        </w:r>
      </w:ins>
      <w:ins w:id="375" w:author="Microsoft Office User" w:date="2017-02-13T11:28:00Z">
        <w:r w:rsidR="00CB44C6">
          <w:rPr>
            <w:color w:val="000000" w:themeColor="text1"/>
          </w:rPr>
          <w:t>after</w:t>
        </w:r>
      </w:ins>
      <w:ins w:id="376" w:author="Microsoft Office User" w:date="2017-02-13T11:29:00Z">
        <w:r w:rsidR="00CB44C6">
          <w:rPr>
            <w:color w:val="000000" w:themeColor="text1"/>
          </w:rPr>
          <w:t xml:space="preserve"> tumor development</w:t>
        </w:r>
      </w:ins>
      <w:ins w:id="377" w:author="Microsoft Office User" w:date="2017-02-13T11:28:00Z">
        <w:r w:rsidR="00CB44C6">
          <w:rPr>
            <w:color w:val="000000" w:themeColor="text1"/>
          </w:rPr>
          <w:t xml:space="preserve">, </w:t>
        </w:r>
      </w:ins>
      <w:ins w:id="378" w:author="Microsoft Office User" w:date="2017-02-13T11:29:00Z">
        <w:r w:rsidR="00CB44C6">
          <w:rPr>
            <w:color w:val="000000" w:themeColor="text1"/>
          </w:rPr>
          <w:t xml:space="preserve">possibly as a result of the disease and </w:t>
        </w:r>
      </w:ins>
      <w:ins w:id="379" w:author="Microsoft Office User" w:date="2017-02-13T11:28:00Z">
        <w:r w:rsidR="00CB44C6">
          <w:rPr>
            <w:color w:val="000000" w:themeColor="text1"/>
          </w:rPr>
          <w:t>contributing to the worsening</w:t>
        </w:r>
      </w:ins>
      <w:ins w:id="380" w:author="Microsoft Office User" w:date="2017-02-13T11:29:00Z">
        <w:r w:rsidR="00CB44C6">
          <w:rPr>
            <w:color w:val="000000" w:themeColor="text1"/>
          </w:rPr>
          <w:t xml:space="preserve"> of </w:t>
        </w:r>
      </w:ins>
      <w:ins w:id="381" w:author="Microsoft Office User" w:date="2017-02-13T11:30:00Z">
        <w:r w:rsidR="00CB44C6">
          <w:rPr>
            <w:color w:val="000000" w:themeColor="text1"/>
          </w:rPr>
          <w:t>comorbidities</w:t>
        </w:r>
      </w:ins>
      <w:ins w:id="382" w:author="Microsoft Office User" w:date="2017-02-13T11:29:00Z">
        <w:r w:rsidR="00CB44C6">
          <w:rPr>
            <w:color w:val="000000" w:themeColor="text1"/>
          </w:rPr>
          <w:t>.</w:t>
        </w:r>
      </w:ins>
      <w:ins w:id="383" w:author="Microsoft Office User" w:date="2017-02-13T11:34:00Z">
        <w:r w:rsidR="0034365F">
          <w:rPr>
            <w:color w:val="000000" w:themeColor="text1"/>
          </w:rPr>
          <w:t xml:space="preserve"> </w:t>
        </w:r>
      </w:ins>
      <w:ins w:id="384" w:author="Microsoft Office User" w:date="2017-02-13T11:35:00Z">
        <w:r w:rsidR="0034365F">
          <w:rPr>
            <w:color w:val="000000" w:themeColor="text1"/>
          </w:rPr>
          <w:t xml:space="preserve">For this reason, </w:t>
        </w:r>
      </w:ins>
      <w:ins w:id="385" w:author="Microsoft Office User" w:date="2017-02-13T11:34:00Z">
        <w:r w:rsidR="0034365F">
          <w:rPr>
            <w:color w:val="000000" w:themeColor="text1"/>
          </w:rPr>
          <w:t>we designed a mouse study</w:t>
        </w:r>
      </w:ins>
      <w:ins w:id="386" w:author="Microsoft Office User" w:date="2017-02-13T11:35:00Z">
        <w:r w:rsidR="0034365F">
          <w:rPr>
            <w:color w:val="000000" w:themeColor="text1"/>
          </w:rPr>
          <w:t xml:space="preserve"> to investigate whether being obese prior to glucocorticoid treatment leads to worsened outcomes.</w:t>
        </w:r>
      </w:ins>
    </w:p>
    <w:p w14:paraId="4D52A97E" w14:textId="77777777" w:rsidR="00830B0C" w:rsidRDefault="00830B0C" w:rsidP="00EA22A1">
      <w:pPr>
        <w:rPr>
          <w:ins w:id="387" w:author="Microsoft Office User" w:date="2017-02-13T11:19:00Z"/>
          <w:color w:val="000000" w:themeColor="text1"/>
        </w:rPr>
      </w:pPr>
    </w:p>
    <w:p w14:paraId="5896D194" w14:textId="2A90178B" w:rsidR="00EA22A1" w:rsidRDefault="00830B0C" w:rsidP="00EA22A1">
      <w:pPr>
        <w:rPr>
          <w:ins w:id="388" w:author="Microsoft Office User" w:date="2017-02-13T11:32:00Z"/>
          <w:color w:val="000000" w:themeColor="text1"/>
        </w:rPr>
      </w:pPr>
      <w:commentRangeStart w:id="389"/>
      <w:ins w:id="390" w:author="Microsoft Office User" w:date="2017-02-13T11:20:00Z">
        <w:r>
          <w:rPr>
            <w:color w:val="000000" w:themeColor="text1"/>
          </w:rPr>
          <w:t>HFD</w:t>
        </w:r>
      </w:ins>
      <w:commentRangeEnd w:id="389"/>
      <w:ins w:id="391" w:author="Microsoft Office User" w:date="2017-02-13T11:44:00Z">
        <w:r w:rsidR="00CD6325">
          <w:rPr>
            <w:rStyle w:val="CommentReference"/>
          </w:rPr>
          <w:commentReference w:id="389"/>
        </w:r>
      </w:ins>
      <w:ins w:id="392" w:author="Microsoft Office User" w:date="2017-02-13T11:20:00Z">
        <w:r>
          <w:rPr>
            <w:color w:val="000000" w:themeColor="text1"/>
          </w:rPr>
          <w:t>, dexamethasone-treated mice had hyperglycemia</w:t>
        </w:r>
      </w:ins>
      <w:ins w:id="393" w:author="Microsoft Office User" w:date="2017-02-13T11:21:00Z">
        <w:r>
          <w:rPr>
            <w:color w:val="000000" w:themeColor="text1"/>
          </w:rPr>
          <w:t xml:space="preserve">, which was not present in any of the other groups, as well as severe insulin resistance. </w:t>
        </w:r>
      </w:ins>
      <w:commentRangeStart w:id="394"/>
      <w:ins w:id="395" w:author="Microsoft Office User" w:date="2017-02-13T11:38:00Z">
        <w:r w:rsidR="001E582E">
          <w:rPr>
            <w:color w:val="000000" w:themeColor="text1"/>
          </w:rPr>
          <w:t>Clamp</w:t>
        </w:r>
        <w:commentRangeEnd w:id="394"/>
        <w:r w:rsidR="001E582E">
          <w:rPr>
            <w:rStyle w:val="CommentReference"/>
          </w:rPr>
          <w:commentReference w:id="394"/>
        </w:r>
        <w:r w:rsidR="001E582E">
          <w:rPr>
            <w:color w:val="000000" w:themeColor="text1"/>
          </w:rPr>
          <w:t xml:space="preserve"> </w:t>
        </w:r>
        <w:proofErr w:type="gramStart"/>
        <w:r w:rsidR="001E582E">
          <w:rPr>
            <w:color w:val="000000" w:themeColor="text1"/>
          </w:rPr>
          <w:t>data..</w:t>
        </w:r>
      </w:ins>
      <w:proofErr w:type="gramEnd"/>
    </w:p>
    <w:p w14:paraId="2B9E319D" w14:textId="77777777" w:rsidR="0034365F" w:rsidRDefault="0034365F" w:rsidP="00EA22A1">
      <w:pPr>
        <w:rPr>
          <w:ins w:id="396" w:author="Microsoft Office User" w:date="2017-02-13T11:57:00Z"/>
          <w:color w:val="000000" w:themeColor="text1"/>
        </w:rPr>
      </w:pPr>
    </w:p>
    <w:p w14:paraId="439B0DA5" w14:textId="61B0D49A" w:rsidR="007B76B7" w:rsidRDefault="007B76B7" w:rsidP="00EA22A1">
      <w:pPr>
        <w:rPr>
          <w:ins w:id="397" w:author="Microsoft Office User" w:date="2017-02-13T11:57:00Z"/>
          <w:color w:val="000000" w:themeColor="text1"/>
        </w:rPr>
      </w:pPr>
      <w:ins w:id="398" w:author="Microsoft Office User" w:date="2017-02-13T11:57:00Z">
        <w:r>
          <w:rPr>
            <w:color w:val="000000" w:themeColor="text1"/>
          </w:rPr>
          <w:t>Significant elevations in liver fat ac</w:t>
        </w:r>
        <w:r w:rsidR="009E2596">
          <w:rPr>
            <w:color w:val="000000" w:themeColor="text1"/>
          </w:rPr>
          <w:t>cumulation was also seen in HFD</w:t>
        </w:r>
      </w:ins>
      <w:ins w:id="399" w:author="Microsoft Office User" w:date="2017-02-13T12:03:00Z">
        <w:r w:rsidR="009E2596">
          <w:rPr>
            <w:color w:val="000000" w:themeColor="text1"/>
          </w:rPr>
          <w:t>-fed mice</w:t>
        </w:r>
      </w:ins>
      <w:ins w:id="400" w:author="Microsoft Office User" w:date="2017-02-13T11:57:00Z">
        <w:r w:rsidR="009E2596">
          <w:rPr>
            <w:color w:val="000000" w:themeColor="text1"/>
          </w:rPr>
          <w:t xml:space="preserve"> with even further increases in</w:t>
        </w:r>
      </w:ins>
      <w:ins w:id="401" w:author="Microsoft Office User" w:date="2017-02-13T12:24:00Z">
        <w:r w:rsidR="00372758">
          <w:rPr>
            <w:color w:val="000000" w:themeColor="text1"/>
          </w:rPr>
          <w:t xml:space="preserve"> the</w:t>
        </w:r>
      </w:ins>
      <w:ins w:id="402" w:author="Microsoft Office User" w:date="2017-02-13T11:57:00Z">
        <w:r w:rsidR="009E2596">
          <w:rPr>
            <w:color w:val="000000" w:themeColor="text1"/>
          </w:rPr>
          <w:t xml:space="preserve"> HFD</w:t>
        </w:r>
      </w:ins>
      <w:ins w:id="403" w:author="Microsoft Office User" w:date="2017-02-13T12:03:00Z">
        <w:r w:rsidR="009E2596">
          <w:rPr>
            <w:color w:val="000000" w:themeColor="text1"/>
          </w:rPr>
          <w:t>-fed</w:t>
        </w:r>
      </w:ins>
      <w:ins w:id="404" w:author="Microsoft Office User" w:date="2017-02-13T11:57:00Z">
        <w:r w:rsidR="009E2596">
          <w:rPr>
            <w:color w:val="000000" w:themeColor="text1"/>
          </w:rPr>
          <w:t>,</w:t>
        </w:r>
        <w:r>
          <w:rPr>
            <w:color w:val="000000" w:themeColor="text1"/>
          </w:rPr>
          <w:t xml:space="preserve"> dexamethasone </w:t>
        </w:r>
        <w:r w:rsidR="00372758">
          <w:rPr>
            <w:color w:val="000000" w:themeColor="text1"/>
          </w:rPr>
          <w:t>treated group</w:t>
        </w:r>
      </w:ins>
      <w:ins w:id="405" w:author="Microsoft Office User" w:date="2017-02-13T12:00:00Z">
        <w:r>
          <w:rPr>
            <w:color w:val="000000" w:themeColor="text1"/>
          </w:rPr>
          <w:t>,</w:t>
        </w:r>
      </w:ins>
      <w:ins w:id="406" w:author="Microsoft Office User" w:date="2017-02-13T11:59:00Z">
        <w:r w:rsidR="009E2596">
          <w:rPr>
            <w:color w:val="000000" w:themeColor="text1"/>
          </w:rPr>
          <w:t xml:space="preserve"> consistent with</w:t>
        </w:r>
        <w:r>
          <w:rPr>
            <w:color w:val="000000" w:themeColor="text1"/>
          </w:rPr>
          <w:t xml:space="preserve"> the elevated ALT levels seen in the obese Cushing’s </w:t>
        </w:r>
        <w:commentRangeStart w:id="407"/>
        <w:r>
          <w:rPr>
            <w:color w:val="000000" w:themeColor="text1"/>
          </w:rPr>
          <w:t>patient</w:t>
        </w:r>
      </w:ins>
      <w:ins w:id="408" w:author="Microsoft Office User" w:date="2017-02-13T12:00:00Z">
        <w:r>
          <w:rPr>
            <w:color w:val="000000" w:themeColor="text1"/>
          </w:rPr>
          <w:t>s</w:t>
        </w:r>
      </w:ins>
      <w:commentRangeEnd w:id="407"/>
      <w:ins w:id="409" w:author="Microsoft Office User" w:date="2017-02-13T12:24:00Z">
        <w:r w:rsidR="00372758">
          <w:rPr>
            <w:rStyle w:val="CommentReference"/>
          </w:rPr>
          <w:commentReference w:id="407"/>
        </w:r>
      </w:ins>
      <w:ins w:id="410" w:author="Microsoft Office User" w:date="2017-02-13T12:00:00Z">
        <w:r>
          <w:rPr>
            <w:color w:val="000000" w:themeColor="text1"/>
          </w:rPr>
          <w:t>.</w:t>
        </w:r>
      </w:ins>
      <w:ins w:id="411" w:author="Microsoft Office User" w:date="2017-02-13T11:57:00Z">
        <w:r>
          <w:rPr>
            <w:color w:val="000000" w:themeColor="text1"/>
          </w:rPr>
          <w:t xml:space="preserve"> </w:t>
        </w:r>
      </w:ins>
    </w:p>
    <w:p w14:paraId="336BA4B9" w14:textId="77777777" w:rsidR="007B76B7" w:rsidRDefault="007B76B7" w:rsidP="00EA22A1">
      <w:pPr>
        <w:rPr>
          <w:ins w:id="412" w:author="Microsoft Office User" w:date="2017-02-13T11:47:00Z"/>
          <w:color w:val="000000" w:themeColor="text1"/>
        </w:rPr>
      </w:pPr>
    </w:p>
    <w:p w14:paraId="59378091" w14:textId="42ECB8C1" w:rsidR="00CD6325" w:rsidRDefault="00CD6325" w:rsidP="00EA22A1">
      <w:pPr>
        <w:rPr>
          <w:ins w:id="413" w:author="Microsoft Office User" w:date="2017-02-13T11:46:00Z"/>
          <w:color w:val="000000" w:themeColor="text1"/>
        </w:rPr>
      </w:pPr>
      <w:ins w:id="414" w:author="Microsoft Office User" w:date="2017-02-13T11:47:00Z">
        <w:r>
          <w:rPr>
            <w:color w:val="000000" w:themeColor="text1"/>
          </w:rPr>
          <w:t xml:space="preserve">To our surprise, the </w:t>
        </w:r>
      </w:ins>
      <w:ins w:id="415" w:author="Microsoft Office User" w:date="2017-02-13T11:48:00Z">
        <w:r w:rsidR="00B32E07">
          <w:rPr>
            <w:color w:val="000000" w:themeColor="text1"/>
          </w:rPr>
          <w:t xml:space="preserve">glucocorticoid treatment in obese mice </w:t>
        </w:r>
      </w:ins>
      <w:ins w:id="416" w:author="Microsoft Office User" w:date="2017-02-13T11:49:00Z">
        <w:r w:rsidR="00B32E07">
          <w:rPr>
            <w:color w:val="000000" w:themeColor="text1"/>
          </w:rPr>
          <w:t xml:space="preserve">led to </w:t>
        </w:r>
      </w:ins>
      <w:ins w:id="417" w:author="Microsoft Office User" w:date="2017-02-13T11:50:00Z">
        <w:r w:rsidR="00B32E07">
          <w:rPr>
            <w:color w:val="000000" w:themeColor="text1"/>
          </w:rPr>
          <w:t xml:space="preserve">an overall </w:t>
        </w:r>
      </w:ins>
      <w:ins w:id="418" w:author="Microsoft Office User" w:date="2017-02-13T11:49:00Z">
        <w:r w:rsidR="00B32E07">
          <w:rPr>
            <w:color w:val="000000" w:themeColor="text1"/>
          </w:rPr>
          <w:t>reduction in adipos</w:t>
        </w:r>
      </w:ins>
      <w:ins w:id="419" w:author="Dave Bridges" w:date="2017-02-15T14:24:00Z">
        <w:r w:rsidR="00AE79F4">
          <w:rPr>
            <w:color w:val="000000" w:themeColor="text1"/>
          </w:rPr>
          <w:t>ity</w:t>
        </w:r>
      </w:ins>
      <w:ins w:id="420" w:author="Microsoft Office User" w:date="2017-02-13T11:49:00Z">
        <w:del w:id="421" w:author="Dave Bridges" w:date="2017-02-15T14:24:00Z">
          <w:r w:rsidR="00B32E07" w:rsidDel="00AE79F4">
            <w:rPr>
              <w:color w:val="000000" w:themeColor="text1"/>
            </w:rPr>
            <w:delText>e</w:delText>
          </w:r>
        </w:del>
        <w:r w:rsidR="00B32E07">
          <w:rPr>
            <w:color w:val="000000" w:themeColor="text1"/>
          </w:rPr>
          <w:t xml:space="preserve">, which was not depot-specific. Previous work from our lab shows increased fat mass following chronic dexamethasone treatment </w:t>
        </w:r>
      </w:ins>
      <w:ins w:id="422" w:author="Microsoft Office User" w:date="2017-02-13T11:51:00Z">
        <w:r w:rsidR="00B32E07">
          <w:rPr>
            <w:color w:val="000000" w:themeColor="text1"/>
          </w:rPr>
          <w:fldChar w:fldCharType="begin" w:fldLock="1"/>
        </w:r>
      </w:ins>
      <w:r w:rsidR="00372758">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"previouslyFormattedCitation" : "(1)" }, "properties" : { "noteIndex" : 0 }, "schema" : "https://github.com/citation-style-language/schema/raw/master/csl-citation.json" }</w:instrText>
      </w:r>
      <w:r w:rsidR="00B32E07">
        <w:rPr>
          <w:color w:val="000000" w:themeColor="text1"/>
        </w:rPr>
        <w:fldChar w:fldCharType="separate"/>
      </w:r>
      <w:r w:rsidR="00B32E07" w:rsidRPr="00B32E07">
        <w:rPr>
          <w:noProof/>
          <w:color w:val="000000" w:themeColor="text1"/>
        </w:rPr>
        <w:t>(1)</w:t>
      </w:r>
      <w:ins w:id="423" w:author="Microsoft Office User" w:date="2017-02-13T11:51:00Z">
        <w:r w:rsidR="00B32E07">
          <w:rPr>
            <w:color w:val="000000" w:themeColor="text1"/>
          </w:rPr>
          <w:fldChar w:fldCharType="end"/>
        </w:r>
        <w:r w:rsidR="00B32E07">
          <w:rPr>
            <w:color w:val="000000" w:themeColor="text1"/>
          </w:rPr>
          <w:t>, which has also been reported by others</w:t>
        </w:r>
      </w:ins>
      <w:ins w:id="424" w:author="Microsoft Office User" w:date="2017-02-13T11:52:00Z">
        <w:r w:rsidR="00B32E07">
          <w:rPr>
            <w:color w:val="000000" w:themeColor="text1"/>
          </w:rPr>
          <w:t xml:space="preserve"> using various </w:t>
        </w:r>
        <w:commentRangeStart w:id="425"/>
        <w:r w:rsidR="00B32E07">
          <w:rPr>
            <w:color w:val="000000" w:themeColor="text1"/>
          </w:rPr>
          <w:t>glucocorticoids</w:t>
        </w:r>
        <w:commentRangeEnd w:id="425"/>
        <w:r w:rsidR="00B32E07">
          <w:rPr>
            <w:rStyle w:val="CommentReference"/>
          </w:rPr>
          <w:commentReference w:id="425"/>
        </w:r>
      </w:ins>
      <w:ins w:id="426" w:author="Microsoft Office User" w:date="2017-02-13T11:51:00Z">
        <w:r w:rsidR="00B32E07">
          <w:rPr>
            <w:color w:val="000000" w:themeColor="text1"/>
          </w:rPr>
          <w:t>.</w:t>
        </w:r>
      </w:ins>
      <w:ins w:id="427" w:author="Microsoft Office User" w:date="2017-02-13T11:53:00Z">
        <w:r w:rsidR="00B32E07">
          <w:rPr>
            <w:color w:val="000000" w:themeColor="text1"/>
          </w:rPr>
          <w:t xml:space="preserve"> Therefore, increased fat mass </w:t>
        </w:r>
      </w:ins>
      <w:ins w:id="428" w:author="Microsoft Office User" w:date="2017-02-13T12:20:00Z">
        <w:r w:rsidR="00A052C7">
          <w:rPr>
            <w:color w:val="000000" w:themeColor="text1"/>
          </w:rPr>
          <w:t>is not</w:t>
        </w:r>
      </w:ins>
      <w:ins w:id="429" w:author="Microsoft Office User" w:date="2017-02-13T11:53:00Z">
        <w:r w:rsidR="00B32E07">
          <w:rPr>
            <w:color w:val="000000" w:themeColor="text1"/>
          </w:rPr>
          <w:t xml:space="preserve"> the culprit contributing to worse insulin resistance and</w:t>
        </w:r>
      </w:ins>
      <w:ins w:id="430" w:author="Microsoft Office User" w:date="2017-02-13T11:54:00Z">
        <w:r w:rsidR="00B32E07">
          <w:rPr>
            <w:color w:val="000000" w:themeColor="text1"/>
          </w:rPr>
          <w:t xml:space="preserve"> increased</w:t>
        </w:r>
      </w:ins>
      <w:ins w:id="431" w:author="Microsoft Office User" w:date="2017-02-13T11:53:00Z">
        <w:r w:rsidR="00B32E07">
          <w:rPr>
            <w:color w:val="000000" w:themeColor="text1"/>
          </w:rPr>
          <w:t xml:space="preserve"> liver fat </w:t>
        </w:r>
      </w:ins>
      <w:ins w:id="432" w:author="Microsoft Office User" w:date="2017-02-13T11:54:00Z">
        <w:r w:rsidR="00B32E07">
          <w:rPr>
            <w:color w:val="000000" w:themeColor="text1"/>
          </w:rPr>
          <w:t>when comparing HFD control mice to HFD dexamethasone-treated mice.</w:t>
        </w:r>
      </w:ins>
      <w:ins w:id="433" w:author="Microsoft Office User" w:date="2017-02-13T11:56:00Z">
        <w:r w:rsidR="007B76B7">
          <w:rPr>
            <w:color w:val="000000" w:themeColor="text1"/>
          </w:rPr>
          <w:t xml:space="preserve"> </w:t>
        </w:r>
      </w:ins>
    </w:p>
    <w:p w14:paraId="29829940" w14:textId="77777777" w:rsidR="00CD6325" w:rsidRDefault="00CD6325" w:rsidP="00EA22A1">
      <w:pPr>
        <w:rPr>
          <w:ins w:id="434" w:author="Microsoft Office User" w:date="2017-02-13T12:25:00Z"/>
          <w:color w:val="000000" w:themeColor="text1"/>
        </w:rPr>
      </w:pPr>
    </w:p>
    <w:p w14:paraId="704C3DAA" w14:textId="7DD80A59" w:rsidR="00372758" w:rsidRDefault="00372758" w:rsidP="00EA22A1">
      <w:pPr>
        <w:rPr>
          <w:ins w:id="435" w:author="Microsoft Office User" w:date="2017-02-13T12:27:00Z"/>
          <w:color w:val="000000" w:themeColor="text1"/>
        </w:rPr>
      </w:pPr>
      <w:ins w:id="436" w:author="Microsoft Office User" w:date="2017-02-13T12:25:00Z">
        <w:r>
          <w:rPr>
            <w:color w:val="000000" w:themeColor="text1"/>
          </w:rPr>
          <w:t>Lipolysis has been associated with</w:t>
        </w:r>
      </w:ins>
      <w:ins w:id="437" w:author="Microsoft Office User" w:date="2017-02-13T12:31:00Z">
        <w:r w:rsidR="00012271">
          <w:rPr>
            <w:color w:val="000000" w:themeColor="text1"/>
          </w:rPr>
          <w:t xml:space="preserve"> decrease fat </w:t>
        </w:r>
        <w:commentRangeStart w:id="438"/>
        <w:r w:rsidR="00012271">
          <w:rPr>
            <w:color w:val="000000" w:themeColor="text1"/>
          </w:rPr>
          <w:t>mass</w:t>
        </w:r>
        <w:commentRangeEnd w:id="438"/>
        <w:r w:rsidR="00012271">
          <w:rPr>
            <w:rStyle w:val="CommentReference"/>
          </w:rPr>
          <w:commentReference w:id="438"/>
        </w:r>
        <w:r w:rsidR="00012271">
          <w:rPr>
            <w:color w:val="000000" w:themeColor="text1"/>
          </w:rPr>
          <w:t>,</w:t>
        </w:r>
      </w:ins>
      <w:ins w:id="439" w:author="Microsoft Office User" w:date="2017-02-13T12:25:00Z">
        <w:r>
          <w:rPr>
            <w:color w:val="000000" w:themeColor="text1"/>
          </w:rPr>
          <w:t xml:space="preserve"> fatty </w:t>
        </w:r>
        <w:commentRangeStart w:id="440"/>
        <w:r>
          <w:rPr>
            <w:color w:val="000000" w:themeColor="text1"/>
          </w:rPr>
          <w:t>liver</w:t>
        </w:r>
      </w:ins>
      <w:commentRangeEnd w:id="440"/>
      <w:ins w:id="441" w:author="Microsoft Office User" w:date="2017-02-13T12:27:00Z">
        <w:r>
          <w:rPr>
            <w:rStyle w:val="CommentReference"/>
          </w:rPr>
          <w:commentReference w:id="440"/>
        </w:r>
      </w:ins>
      <w:ins w:id="442" w:author="Microsoft Office User" w:date="2017-02-13T12:25:00Z">
        <w:r>
          <w:rPr>
            <w:color w:val="000000" w:themeColor="text1"/>
          </w:rPr>
          <w:t xml:space="preserve"> disease, insulin </w:t>
        </w:r>
        <w:commentRangeStart w:id="443"/>
        <w:r>
          <w:rPr>
            <w:color w:val="000000" w:themeColor="text1"/>
          </w:rPr>
          <w:t>resistance</w:t>
        </w:r>
      </w:ins>
      <w:commentRangeEnd w:id="443"/>
      <w:ins w:id="444" w:author="Microsoft Office User" w:date="2017-02-13T12:27:00Z">
        <w:r>
          <w:rPr>
            <w:rStyle w:val="CommentReference"/>
          </w:rPr>
          <w:commentReference w:id="443"/>
        </w:r>
      </w:ins>
      <w:ins w:id="445" w:author="Microsoft Office User" w:date="2017-02-13T12:25:00Z">
        <w:r>
          <w:rPr>
            <w:color w:val="000000" w:themeColor="text1"/>
          </w:rPr>
          <w:t xml:space="preserve"> and is known to be induced with </w:t>
        </w:r>
        <w:commentRangeStart w:id="446"/>
        <w:r>
          <w:rPr>
            <w:color w:val="000000" w:themeColor="text1"/>
          </w:rPr>
          <w:t>glucocorticoids</w:t>
        </w:r>
      </w:ins>
      <w:commentRangeEnd w:id="446"/>
      <w:ins w:id="447" w:author="Microsoft Office User" w:date="2017-02-13T12:27:00Z">
        <w:r>
          <w:rPr>
            <w:rStyle w:val="CommentReference"/>
          </w:rPr>
          <w:commentReference w:id="446"/>
        </w:r>
      </w:ins>
      <w:ins w:id="448" w:author="Microsoft Office User" w:date="2017-02-13T12:28:00Z">
        <w:r>
          <w:rPr>
            <w:color w:val="000000" w:themeColor="text1"/>
          </w:rPr>
          <w:t xml:space="preserve"> in both humans </w:t>
        </w:r>
        <w:r>
          <w:rPr>
            <w:color w:val="000000" w:themeColor="text1"/>
          </w:rPr>
          <w:fldChar w:fldCharType="begin" w:fldLock="1"/>
        </w:r>
      </w:ins>
      <w:r>
        <w:rPr>
          <w:color w:val="000000" w:themeColor="text1"/>
        </w:rPr>
        <w:instrText>ADDIN CSL_CITATION { "citationItems" : [ { "id" : "ITEM-1", "itemData" : { "DOI" : "10.1530/JME-15-0119", "ISSN" : "0952-5041", "PMID" : "26150553", "abstract" : "Glucocorticoids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 "author" : [ { "dropping-particle" : "", "family" : "Hochberg", "given" : "Irit", "non-dropping-particle" : "", "parse-names" : false, "suffix" : "" }, { "dropping-particle" : "", "family" : "Harvey", "given" : "Innocence", "non-dropping-particle" : "", "parse-names" : false, "suffix" : "" }, { "dropping-particle" : "", "family" : "Tran", "given" : "Quynh T.", "non-dropping-particle" : "", "parse-names" : false, "suffix" : "" }, { "dropping-particle" : "", "family" : "Stephenson", "given" : "Erin J.", "non-dropping-particle" : "", "parse-names" : false, "suffix" : "" }, { "dropping-particle" : "", "family" : "Barkan", "given" : "Ariel L", "non-dropping-particle" : "", "parse-names" : false, "suffix" : "" }, { "dropping-particle" : "", "family" : "Saltiel", "given" : "Alan R", "non-dropping-particle" : "", "parse-names" : false, "suffix" : "" }, { "dropping-particle" : "", "family" : "Chandler", "given" : "William F.", "non-dropping-particle" : "", "parse-names" : false, "suffix" : "" }, { "dropping-particle" : "", "family" : "Bridges", "given" : "Dave", "non-dropping-particle" : "", "parse-names" : false, "suffix" : "" } ], "container-title" : "Journal of Molecular Endocrinology", "id" : "ITEM-1", "issue" : "2", "issued" : { "date-parts" : [ [ "2015", "10" ] ] }, "page" : "81-94", "title" : "Gene expression changes in subcutaneous adipose tissue due to Cushing's disease", "type" : "article-journal", "volume" : "55" }, "uris" : [ "http://www.mendeley.com/documents/?uuid=c9451b66-5bf3-4028-81a5-5d6a8a2137cb" ] } ], "mendeley" : { "formattedCitation" : "(1)", "plainTextFormattedCitation" : "(1)" }, "properties" : { "noteIndex" : 0 }, "schema" : "https://github.com/citation-style-language/schema/raw/master/csl-citation.json" }</w:instrText>
      </w:r>
      <w:r>
        <w:rPr>
          <w:color w:val="000000" w:themeColor="text1"/>
        </w:rPr>
        <w:fldChar w:fldCharType="separate"/>
      </w:r>
      <w:r w:rsidRPr="00372758">
        <w:rPr>
          <w:noProof/>
          <w:color w:val="000000" w:themeColor="text1"/>
        </w:rPr>
        <w:t>(1)</w:t>
      </w:r>
      <w:ins w:id="449" w:author="Microsoft Office User" w:date="2017-02-13T12:28:00Z">
        <w:r>
          <w:rPr>
            <w:color w:val="000000" w:themeColor="text1"/>
          </w:rPr>
          <w:fldChar w:fldCharType="end"/>
        </w:r>
        <w:r>
          <w:rPr>
            <w:color w:val="000000" w:themeColor="text1"/>
          </w:rPr>
          <w:t xml:space="preserve"> and mice</w:t>
        </w:r>
      </w:ins>
      <w:ins w:id="450" w:author="Microsoft Office User" w:date="2017-02-13T12:27:00Z">
        <w:r>
          <w:rPr>
            <w:color w:val="000000" w:themeColor="text1"/>
          </w:rPr>
          <w:t>.</w:t>
        </w:r>
      </w:ins>
      <w:ins w:id="451" w:author="Microsoft Office User" w:date="2017-02-13T12:35:00Z">
        <w:r w:rsidR="00914D17">
          <w:rPr>
            <w:color w:val="000000" w:themeColor="text1"/>
          </w:rPr>
          <w:t xml:space="preserve"> We assessed </w:t>
        </w:r>
        <w:r w:rsidR="00914D17" w:rsidRPr="00914D17">
          <w:rPr>
            <w:i/>
            <w:color w:val="000000" w:themeColor="text1"/>
            <w:rPrChange w:id="452" w:author="Microsoft Office User" w:date="2017-02-13T12:38:00Z">
              <w:rPr>
                <w:color w:val="000000" w:themeColor="text1"/>
              </w:rPr>
            </w:rPrChange>
          </w:rPr>
          <w:t>in vivo</w:t>
        </w:r>
        <w:r w:rsidR="00914D17">
          <w:rPr>
            <w:color w:val="000000" w:themeColor="text1"/>
          </w:rPr>
          <w:t xml:space="preserve"> lipolysis in lean mice given glucocorticoids for </w:t>
        </w:r>
        <w:commentRangeStart w:id="453"/>
        <w:r w:rsidR="00914D17">
          <w:rPr>
            <w:color w:val="000000" w:themeColor="text1"/>
          </w:rPr>
          <w:t>x</w:t>
        </w:r>
      </w:ins>
      <w:commentRangeEnd w:id="453"/>
      <w:ins w:id="454" w:author="Microsoft Office User" w:date="2017-02-13T12:38:00Z">
        <w:r w:rsidR="00914D17">
          <w:rPr>
            <w:rStyle w:val="CommentReference"/>
          </w:rPr>
          <w:commentReference w:id="453"/>
        </w:r>
      </w:ins>
      <w:ins w:id="455" w:author="Microsoft Office User" w:date="2017-02-13T12:35:00Z">
        <w:r w:rsidR="00914D17">
          <w:rPr>
            <w:color w:val="000000" w:themeColor="text1"/>
          </w:rPr>
          <w:t xml:space="preserve"> weeks </w:t>
        </w:r>
      </w:ins>
      <w:ins w:id="456" w:author="Microsoft Office User" w:date="2017-02-13T12:37:00Z">
        <w:r w:rsidR="00914D17">
          <w:rPr>
            <w:color w:val="000000" w:themeColor="text1"/>
          </w:rPr>
          <w:t>measuring serum glycerol and fatty acid levels in the basal</w:t>
        </w:r>
      </w:ins>
      <w:ins w:id="457" w:author="Microsoft Office User" w:date="2017-02-13T12:43:00Z">
        <w:r w:rsidR="00621EDB">
          <w:rPr>
            <w:color w:val="000000" w:themeColor="text1"/>
          </w:rPr>
          <w:t xml:space="preserve"> (fed)</w:t>
        </w:r>
      </w:ins>
      <w:ins w:id="458" w:author="Microsoft Office User" w:date="2017-02-13T12:37:00Z">
        <w:r w:rsidR="00914D17">
          <w:rPr>
            <w:color w:val="000000" w:themeColor="text1"/>
          </w:rPr>
          <w:t xml:space="preserve"> and stimulated conditions.</w:t>
        </w:r>
      </w:ins>
      <w:ins w:id="459" w:author="Microsoft Office User" w:date="2017-02-13T12:38:00Z">
        <w:r w:rsidR="00914D17">
          <w:rPr>
            <w:color w:val="000000" w:themeColor="text1"/>
          </w:rPr>
          <w:t xml:space="preserve"> </w:t>
        </w:r>
      </w:ins>
      <w:ins w:id="460" w:author="Microsoft Office User" w:date="2017-02-13T12:41:00Z">
        <w:r w:rsidR="0072578B">
          <w:rPr>
            <w:color w:val="000000" w:themeColor="text1"/>
          </w:rPr>
          <w:t xml:space="preserve">Stimulation of lipolysis was achieved by a 16 hour fast or by </w:t>
        </w:r>
        <w:proofErr w:type="spellStart"/>
        <w:r w:rsidR="0072578B">
          <w:rPr>
            <w:color w:val="000000" w:themeColor="text1"/>
          </w:rPr>
          <w:t>i.p</w:t>
        </w:r>
        <w:proofErr w:type="spellEnd"/>
        <w:r w:rsidR="0072578B">
          <w:rPr>
            <w:color w:val="000000" w:themeColor="text1"/>
          </w:rPr>
          <w:t xml:space="preserve">. injections of isoproterenol, a known </w:t>
        </w:r>
      </w:ins>
      <w:ins w:id="461" w:author="Microsoft Office User" w:date="2017-02-13T12:42:00Z">
        <w:r w:rsidR="0072578B">
          <w:rPr>
            <w:rFonts w:ascii="Symbol" w:hAnsi="Symbol"/>
            <w:color w:val="000000" w:themeColor="text1"/>
          </w:rPr>
          <w:t></w:t>
        </w:r>
        <w:r w:rsidR="0072578B">
          <w:rPr>
            <w:color w:val="000000" w:themeColor="text1"/>
          </w:rPr>
          <w:t>-adrenergic agonist</w:t>
        </w:r>
      </w:ins>
      <w:ins w:id="462" w:author="Microsoft Office User" w:date="2017-02-13T12:43:00Z">
        <w:r w:rsidR="00621EDB">
          <w:rPr>
            <w:color w:val="000000" w:themeColor="text1"/>
          </w:rPr>
          <w:t>, to fed mice</w:t>
        </w:r>
      </w:ins>
      <w:ins w:id="463" w:author="Microsoft Office User" w:date="2017-02-13T12:42:00Z">
        <w:r w:rsidR="0072578B">
          <w:rPr>
            <w:color w:val="000000" w:themeColor="text1"/>
          </w:rPr>
          <w:t xml:space="preserve">. </w:t>
        </w:r>
      </w:ins>
      <w:ins w:id="464" w:author="Microsoft Office User" w:date="2017-02-13T12:38:00Z">
        <w:r w:rsidR="00914D17">
          <w:rPr>
            <w:color w:val="000000" w:themeColor="text1"/>
          </w:rPr>
          <w:t>Dex</w:t>
        </w:r>
      </w:ins>
      <w:ins w:id="465" w:author="Microsoft Office User" w:date="2017-02-13T12:39:00Z">
        <w:r w:rsidR="00914D17">
          <w:rPr>
            <w:color w:val="000000" w:themeColor="text1"/>
          </w:rPr>
          <w:t>a</w:t>
        </w:r>
      </w:ins>
      <w:ins w:id="466" w:author="Microsoft Office User" w:date="2017-02-13T12:38:00Z">
        <w:r w:rsidR="00914D17">
          <w:rPr>
            <w:color w:val="000000" w:themeColor="text1"/>
          </w:rPr>
          <w:t xml:space="preserve">methasone treatment led to significant increases in both glycerol and fatty acid release </w:t>
        </w:r>
      </w:ins>
      <w:ins w:id="467" w:author="Microsoft Office User" w:date="2017-02-13T12:39:00Z">
        <w:r w:rsidR="00914D17">
          <w:rPr>
            <w:color w:val="000000" w:themeColor="text1"/>
          </w:rPr>
          <w:t>in all conditions when compared to controls.</w:t>
        </w:r>
      </w:ins>
      <w:ins w:id="468" w:author="Microsoft Office User" w:date="2017-02-13T12:45:00Z">
        <w:r w:rsidR="00621EDB">
          <w:rPr>
            <w:color w:val="000000" w:themeColor="text1"/>
          </w:rPr>
          <w:t xml:space="preserve"> </w:t>
        </w:r>
      </w:ins>
      <w:ins w:id="469" w:author="Microsoft Office User" w:date="2017-02-13T12:46:00Z">
        <w:r w:rsidR="00621EDB">
          <w:rPr>
            <w:color w:val="000000" w:themeColor="text1"/>
          </w:rPr>
          <w:t>Elevations</w:t>
        </w:r>
      </w:ins>
      <w:ins w:id="470" w:author="Microsoft Office User" w:date="2017-02-13T12:45:00Z">
        <w:r w:rsidR="00621EDB">
          <w:rPr>
            <w:color w:val="000000" w:themeColor="text1"/>
          </w:rPr>
          <w:t xml:space="preserve"> in </w:t>
        </w:r>
      </w:ins>
      <w:ins w:id="471" w:author="Microsoft Office User" w:date="2017-02-13T12:46:00Z">
        <w:r w:rsidR="00621EDB">
          <w:rPr>
            <w:color w:val="000000" w:themeColor="text1"/>
          </w:rPr>
          <w:t>markers of</w:t>
        </w:r>
      </w:ins>
      <w:ins w:id="472" w:author="Microsoft Office User" w:date="2017-02-13T12:45:00Z">
        <w:r w:rsidR="00621EDB">
          <w:rPr>
            <w:color w:val="000000" w:themeColor="text1"/>
          </w:rPr>
          <w:t xml:space="preserve"> lipol</w:t>
        </w:r>
        <w:r w:rsidR="00ED441B">
          <w:rPr>
            <w:color w:val="000000" w:themeColor="text1"/>
          </w:rPr>
          <w:t>ysis were even greater in</w:t>
        </w:r>
        <w:r w:rsidR="00621EDB">
          <w:rPr>
            <w:color w:val="000000" w:themeColor="text1"/>
          </w:rPr>
          <w:t xml:space="preserve"> </w:t>
        </w:r>
      </w:ins>
      <w:ins w:id="473" w:author="Microsoft Office User" w:date="2017-02-13T12:47:00Z">
        <w:r w:rsidR="00621EDB">
          <w:rPr>
            <w:color w:val="000000" w:themeColor="text1"/>
          </w:rPr>
          <w:t xml:space="preserve">obese, dexamethasone-treated </w:t>
        </w:r>
        <w:proofErr w:type="gramStart"/>
        <w:r w:rsidR="00621EDB">
          <w:rPr>
            <w:color w:val="000000" w:themeColor="text1"/>
          </w:rPr>
          <w:t>mice</w:t>
        </w:r>
      </w:ins>
      <w:ins w:id="474" w:author="Microsoft Office User" w:date="2017-02-13T12:51:00Z">
        <w:r w:rsidR="00ED441B">
          <w:rPr>
            <w:color w:val="000000" w:themeColor="text1"/>
          </w:rPr>
          <w:t xml:space="preserve">  in</w:t>
        </w:r>
        <w:proofErr w:type="gramEnd"/>
        <w:r w:rsidR="00ED441B">
          <w:rPr>
            <w:color w:val="000000" w:themeColor="text1"/>
          </w:rPr>
          <w:t xml:space="preserve"> the fasted state</w:t>
        </w:r>
      </w:ins>
      <w:ins w:id="475" w:author="Microsoft Office User" w:date="2017-02-13T12:47:00Z">
        <w:r w:rsidR="00621EDB">
          <w:rPr>
            <w:color w:val="000000" w:themeColor="text1"/>
          </w:rPr>
          <w:t>.</w:t>
        </w:r>
      </w:ins>
      <w:ins w:id="476" w:author="Dave Bridges" w:date="2017-02-15T14:25:00Z">
        <w:r w:rsidR="00AE79F4">
          <w:rPr>
            <w:color w:val="000000" w:themeColor="text1"/>
          </w:rPr>
          <w:t xml:space="preserve">  Lipolysis has been linked to increased gluconeogenesis by several studies.  One potential mechanism is </w:t>
        </w:r>
      </w:ins>
      <w:ins w:id="477" w:author="Dave Bridges" w:date="2017-02-15T14:27:00Z">
        <w:r w:rsidR="00AE79F4">
          <w:rPr>
            <w:color w:val="000000" w:themeColor="text1"/>
          </w:rPr>
          <w:t xml:space="preserve">that the </w:t>
        </w:r>
      </w:ins>
      <w:ins w:id="478" w:author="Dave Bridges" w:date="2017-02-15T14:25:00Z">
        <w:r w:rsidR="00AE79F4">
          <w:rPr>
            <w:color w:val="000000" w:themeColor="text1"/>
          </w:rPr>
          <w:t xml:space="preserve">increased flux of </w:t>
        </w:r>
      </w:ins>
      <w:ins w:id="479" w:author="Dave Bridges" w:date="2017-02-15T14:26:00Z">
        <w:r w:rsidR="00AE79F4">
          <w:rPr>
            <w:color w:val="000000" w:themeColor="text1"/>
          </w:rPr>
          <w:t xml:space="preserve">fatty acids, oxidized in the liver to acetyl-CoA, activate pyruvate carboxylase and redirecting TCA cycle intermediates towards </w:t>
        </w:r>
        <w:commentRangeStart w:id="480"/>
        <w:r w:rsidR="00AE79F4">
          <w:rPr>
            <w:color w:val="000000" w:themeColor="text1"/>
          </w:rPr>
          <w:t>gluconeogenesis</w:t>
        </w:r>
      </w:ins>
      <w:commentRangeEnd w:id="480"/>
      <w:ins w:id="481" w:author="Dave Bridges" w:date="2017-02-15T14:27:00Z">
        <w:r w:rsidR="00AE79F4">
          <w:rPr>
            <w:rStyle w:val="CommentReference"/>
          </w:rPr>
          <w:commentReference w:id="480"/>
        </w:r>
      </w:ins>
      <w:ins w:id="482" w:author="Dave Bridges" w:date="2017-02-15T14:26:00Z">
        <w:r w:rsidR="00AE79F4">
          <w:rPr>
            <w:color w:val="000000" w:themeColor="text1"/>
          </w:rPr>
          <w:t>.</w:t>
        </w:r>
      </w:ins>
      <w:ins w:id="483" w:author="Dave Bridges" w:date="2017-02-15T14:27:00Z">
        <w:r w:rsidR="00AE79F4">
          <w:rPr>
            <w:color w:val="000000" w:themeColor="text1"/>
          </w:rPr>
          <w:t xml:space="preserve">   This indirect activation of gluconeogenesis is consistent with our observations of synergistic effects of glucocorticoids in adipose, but not liver tissues.</w:t>
        </w:r>
      </w:ins>
    </w:p>
    <w:p w14:paraId="260C48DB" w14:textId="77777777" w:rsidR="00372758" w:rsidRDefault="00372758" w:rsidP="00EA22A1">
      <w:pPr>
        <w:rPr>
          <w:ins w:id="484" w:author="Microsoft Office User" w:date="2017-02-13T12:51:00Z"/>
          <w:color w:val="000000" w:themeColor="text1"/>
        </w:rPr>
      </w:pPr>
    </w:p>
    <w:p w14:paraId="51A3F786" w14:textId="31D54E6A" w:rsidR="00A04798" w:rsidRDefault="00A04798" w:rsidP="00EA22A1">
      <w:pPr>
        <w:rPr>
          <w:color w:val="000000" w:themeColor="text1"/>
        </w:rPr>
      </w:pPr>
      <w:ins w:id="485" w:author="Microsoft Office User" w:date="2017-02-13T12:52:00Z">
        <w:r>
          <w:rPr>
            <w:color w:val="000000" w:themeColor="text1"/>
          </w:rPr>
          <w:t xml:space="preserve">There is some debate as to </w:t>
        </w:r>
      </w:ins>
      <w:ins w:id="486" w:author="Microsoft Office User" w:date="2017-02-13T12:53:00Z">
        <w:r>
          <w:rPr>
            <w:color w:val="000000" w:themeColor="text1"/>
          </w:rPr>
          <w:t>which</w:t>
        </w:r>
      </w:ins>
      <w:ins w:id="487" w:author="Microsoft Office User" w:date="2017-02-13T12:52:00Z">
        <w:r>
          <w:rPr>
            <w:color w:val="000000" w:themeColor="text1"/>
          </w:rPr>
          <w:t xml:space="preserve"> </w:t>
        </w:r>
      </w:ins>
      <w:ins w:id="488" w:author="Microsoft Office User" w:date="2017-02-13T12:53:00Z">
        <w:r>
          <w:rPr>
            <w:color w:val="000000" w:themeColor="text1"/>
          </w:rPr>
          <w:t>genes glucocorticoids are acting on to promote lipolysis.</w:t>
        </w:r>
      </w:ins>
      <w:ins w:id="489" w:author="Microsoft Office User" w:date="2017-02-13T12:51:00Z">
        <w:r>
          <w:rPr>
            <w:color w:val="000000" w:themeColor="text1"/>
          </w:rPr>
          <w:t xml:space="preserve"> </w:t>
        </w:r>
      </w:ins>
    </w:p>
    <w:p w14:paraId="1CD3293E" w14:textId="6255E96D" w:rsidR="00EA22A1" w:rsidRPr="00A04798" w:rsidRDefault="003E3DBF">
      <w:pPr>
        <w:rPr>
          <w:ins w:id="490" w:author="Microsoft Office User" w:date="2017-02-13T10:51:00Z"/>
          <w:color w:val="000000" w:themeColor="text1"/>
        </w:rPr>
      </w:pPr>
      <w:ins w:id="491" w:author="Microsoft Office User" w:date="2017-02-13T10:26:00Z">
        <w:r>
          <w:rPr>
            <w:color w:val="000000" w:themeColor="text1"/>
          </w:rPr>
          <w:t xml:space="preserve">Downregulation of </w:t>
        </w:r>
      </w:ins>
      <w:ins w:id="492" w:author="Microsoft Office User" w:date="2017-02-13T10:24:00Z">
        <w:r w:rsidR="00966BFA" w:rsidRPr="00AE79F4">
          <w:rPr>
            <w:i/>
            <w:color w:val="000000" w:themeColor="text1"/>
            <w:rPrChange w:id="493" w:author="Dave Bridges" w:date="2017-02-15T14:28:00Z">
              <w:rPr>
                <w:color w:val="000000" w:themeColor="text1"/>
              </w:rPr>
            </w:rPrChange>
          </w:rPr>
          <w:t>Pde3b</w:t>
        </w:r>
        <w:r w:rsidR="00966BFA">
          <w:rPr>
            <w:color w:val="000000" w:themeColor="text1"/>
          </w:rPr>
          <w:t xml:space="preserve"> </w:t>
        </w:r>
      </w:ins>
      <w:ins w:id="494" w:author="Microsoft Office User" w:date="2017-02-13T10:26:00Z">
        <w:r>
          <w:rPr>
            <w:color w:val="000000" w:themeColor="text1"/>
          </w:rPr>
          <w:fldChar w:fldCharType="begin" w:fldLock="1"/>
        </w:r>
      </w:ins>
      <w:r w:rsidR="00B32E07">
        <w:rPr>
          <w:color w:val="000000" w:themeColor="text1"/>
        </w:rPr>
        <w:instrText>ADDIN CSL_CITATION { "citationItems" : [ { "id" : "ITEM-1", "itemData" : { "DOI" : "10.1210/me.2008-0464", "ISBN" : "1944-9917; 0888-8809", "ISSN" : "1944-9917", "PMID" : "19443609", "abstract" : "Hypercortisolemia and glucocorticoid treatment cause elevated level of circulating free fatty acids (FFAs). The basis of this phenomenon has long been linked to the effect of glucocorticoids permitting and enhancing the adipose lipolysis response to various hormones. In this study, we demonstrate that glucocorticoids directly stimulate lipolysis in rat primary adipocytes in a dose- and time-responsive manner; this lipolytic action was attenuated by treatment with the glucocorticoid antagonist RU486. Dexamethasone down-regulates mRNA and protein levels of cyclic-nucleotide phosphodiesterase 3B, thereby elevating cellular cAMP production and activating protein kinase A (PKA). On inhibition of PKA but not other kinases, the lipolysis response ceases. Furthermore, dexamethasone induces phosphorylation and down-regulation of perilipin, a lipid droplet-associating protein that modulates lipolysis; this effect is restored by RU486 or PKA inhibitor H89. Dexamethasone up-regulates mRNA and protein levels of hormone-sensitive lipase (HSL) and adipose triglyceride lipase; these effects, parallel to increased lipolysis, are attenuated by RU486 or actinomycin D. Phosphorylation at Ser-563 and Ser-660 residues of HSL and activity of cellular lipases are elevated on dexamethasone stimulation but abrogated by the coaddition of H89. However, dexamethasone does not induce HSL translocation to the lipid droplet surface in differentiated adipocytes. We show that elevated FFA concentration in plasma is associated with increased lipase activity and lipolysis in vivo in adipose tissues of dexamethasone-treated rats. Therefore, the lipolytic action of glucocorticoids liberates FFA efflux from adipocytes to the bloodstream, which could be a cellular basis of systemic FFA elevation in response to glucocorticoid challenge.", "author" : [ { "dropping-particle" : "", "family" : "Xu", "given" : "Chong", "non-dropping-particle" : "", "parse-names" : false, "suffix" : "" }, { "dropping-particle" : "", "family" : "He", "given" : "Jinhan", "non-dropping-particle" : "", "parse-names" : false, "suffix" : "" }, { "dropping-particle" : "", "family" : "Jiang", "given" : "Hongfeng", "non-dropping-particle" : "", "parse-names" : false, "suffix" : "" }, { "dropping-particle" : "", "family" : "Zu", "given" : "Luxia", "non-dropping-particle" : "", "parse-names" : false, "suffix" : "" }, { "dropping-particle" : "", "family" : "Zhai", "given" : "Wenjie", "non-dropping-particle" : "", "parse-names" : false, "suffix" : "" }, { "dropping-particle" : "", "family" : "Pu", "given" : "Shenshen", "non-dropping-particle" : "", "parse-names" : false, "suffix" : "" }, { "dropping-particle" : "", "family" : "Xu", "given" : "Guoheng", "non-dropping-particle" : "", "parse-names" : false, "suffix" : "" } ], "container-title" : "Molecular endocrinology (Baltimore, Md.)", "id" : "ITEM-1", "issue" : "8", "issued" : { "date-parts" : [ [ "2009" ] ] }, "page" : "1161-70", "title" : "Direct effect of glucocorticoids on lipolysis in adipocytes.", "type" : "article-journal", "volume" : "23" }, "uris" : [ "http://www.mendeley.com/documents/?uuid=c859e94a-60ea-461a-a406-f2c4e96692a0" ] } ], "mendeley" : { "formattedCitation" : "(3)", "plainTextFormattedCitation" : "(3)", "previouslyFormattedCitation" : "(3)" }, "properties" : { "noteIndex" : 0 }, "schema" : "https://github.com/citation-style-language/schema/raw/master/csl-citation.json" }</w:instrText>
      </w:r>
      <w:r>
        <w:rPr>
          <w:color w:val="000000" w:themeColor="text1"/>
        </w:rPr>
        <w:fldChar w:fldCharType="separate"/>
      </w:r>
      <w:r w:rsidRPr="003E3DBF">
        <w:rPr>
          <w:noProof/>
          <w:color w:val="000000" w:themeColor="text1"/>
        </w:rPr>
        <w:t>(3)</w:t>
      </w:r>
      <w:ins w:id="495" w:author="Microsoft Office User" w:date="2017-02-13T10:26:00Z">
        <w:r>
          <w:rPr>
            <w:color w:val="000000" w:themeColor="text1"/>
          </w:rPr>
          <w:fldChar w:fldCharType="end"/>
        </w:r>
      </w:ins>
      <w:ins w:id="496" w:author="Microsoft Office User" w:date="2017-02-13T12:58:00Z">
        <w:r w:rsidR="00A04798">
          <w:rPr>
            <w:color w:val="000000" w:themeColor="text1"/>
          </w:rPr>
          <w:t xml:space="preserve"> and upregulation of</w:t>
        </w:r>
      </w:ins>
      <w:ins w:id="497" w:author="Microsoft Office User" w:date="2017-02-13T12:55:00Z">
        <w:r w:rsidR="00A04798">
          <w:rPr>
            <w:color w:val="000000" w:themeColor="text1"/>
          </w:rPr>
          <w:t xml:space="preserve"> </w:t>
        </w:r>
        <w:r w:rsidR="00A04798">
          <w:rPr>
            <w:rFonts w:ascii="Symbol" w:hAnsi="Symbol"/>
            <w:color w:val="000000" w:themeColor="text1"/>
          </w:rPr>
          <w:t></w:t>
        </w:r>
        <w:r w:rsidR="00A04798">
          <w:rPr>
            <w:color w:val="000000" w:themeColor="text1"/>
          </w:rPr>
          <w:t xml:space="preserve">-adrenergic </w:t>
        </w:r>
        <w:commentRangeStart w:id="498"/>
        <w:r w:rsidR="00A04798">
          <w:rPr>
            <w:color w:val="000000" w:themeColor="text1"/>
          </w:rPr>
          <w:t>receptors</w:t>
        </w:r>
      </w:ins>
      <w:commentRangeEnd w:id="498"/>
      <w:ins w:id="499" w:author="Microsoft Office User" w:date="2017-02-13T12:57:00Z">
        <w:r w:rsidR="00A04798">
          <w:rPr>
            <w:rStyle w:val="CommentReference"/>
          </w:rPr>
          <w:commentReference w:id="498"/>
        </w:r>
      </w:ins>
      <w:ins w:id="500" w:author="Microsoft Office User" w:date="2017-02-13T12:55:00Z">
        <w:r w:rsidR="00A04798">
          <w:rPr>
            <w:color w:val="000000" w:themeColor="text1"/>
          </w:rPr>
          <w:t xml:space="preserve"> and</w:t>
        </w:r>
      </w:ins>
      <w:ins w:id="501" w:author="Microsoft Office User" w:date="2017-02-13T12:58:00Z">
        <w:r w:rsidR="00A04798">
          <w:rPr>
            <w:color w:val="000000" w:themeColor="text1"/>
          </w:rPr>
          <w:t>/or</w:t>
        </w:r>
      </w:ins>
      <w:ins w:id="502" w:author="Microsoft Office User" w:date="2017-02-13T12:55:00Z">
        <w:r w:rsidR="00A04798">
          <w:rPr>
            <w:color w:val="000000" w:themeColor="text1"/>
          </w:rPr>
          <w:t xml:space="preserve"> </w:t>
        </w:r>
        <w:commentRangeStart w:id="503"/>
        <w:r w:rsidR="00A04798">
          <w:rPr>
            <w:color w:val="000000" w:themeColor="text1"/>
          </w:rPr>
          <w:t>lipase</w:t>
        </w:r>
      </w:ins>
      <w:commentRangeEnd w:id="503"/>
      <w:ins w:id="504" w:author="Microsoft Office User" w:date="2017-02-13T12:57:00Z">
        <w:r w:rsidR="00A04798">
          <w:rPr>
            <w:rStyle w:val="CommentReference"/>
          </w:rPr>
          <w:commentReference w:id="503"/>
        </w:r>
      </w:ins>
      <w:ins w:id="505" w:author="Microsoft Office User" w:date="2017-02-13T12:55:00Z">
        <w:r w:rsidR="00A04798">
          <w:rPr>
            <w:color w:val="000000" w:themeColor="text1"/>
          </w:rPr>
          <w:t xml:space="preserve"> transcripts have all been proposed as possible mechanisms.</w:t>
        </w:r>
      </w:ins>
    </w:p>
    <w:p w14:paraId="5FF6DF6E" w14:textId="77777777" w:rsidR="009C5B00" w:rsidRDefault="009C5B00">
      <w:pPr>
        <w:rPr>
          <w:ins w:id="506" w:author="Microsoft Office User" w:date="2017-02-13T10:51:00Z"/>
          <w:color w:val="000000" w:themeColor="text1"/>
        </w:rPr>
      </w:pPr>
    </w:p>
    <w:p w14:paraId="4CD81769" w14:textId="58F3D57F" w:rsidR="009C5B00" w:rsidRDefault="009C5B00" w:rsidP="009C5B00">
      <w:pPr>
        <w:rPr>
          <w:ins w:id="507" w:author="Microsoft Office User" w:date="2017-02-13T10:51:00Z"/>
          <w:color w:val="000000" w:themeColor="text1"/>
        </w:rPr>
      </w:pPr>
      <w:ins w:id="508" w:author="Microsoft Office User" w:date="2017-02-13T10:51:00Z">
        <w:r>
          <w:rPr>
            <w:color w:val="000000" w:themeColor="text1"/>
          </w:rPr>
          <w:t>End: Glucocorticoids are a commonly prescribed drug used to treat a multitude of health issues</w:t>
        </w:r>
      </w:ins>
      <w:ins w:id="509" w:author="Microsoft Office User" w:date="2017-02-13T11:07:00Z">
        <w:r w:rsidR="000E64CC">
          <w:rPr>
            <w:color w:val="000000" w:themeColor="text1"/>
          </w:rPr>
          <w:t xml:space="preserve"> and are known to </w:t>
        </w:r>
        <w:r w:rsidR="00F60248">
          <w:rPr>
            <w:color w:val="000000" w:themeColor="text1"/>
          </w:rPr>
          <w:t>induce a variety of metabolic side effects</w:t>
        </w:r>
      </w:ins>
      <w:ins w:id="510" w:author="Microsoft Office User" w:date="2017-02-13T10:51:00Z">
        <w:r>
          <w:rPr>
            <w:color w:val="000000" w:themeColor="text1"/>
          </w:rPr>
          <w:t>; however, their actions in persons with obesity has not been studied</w:t>
        </w:r>
      </w:ins>
      <w:ins w:id="511" w:author="Microsoft Office User" w:date="2017-02-13T11:08:00Z">
        <w:r w:rsidR="00F60248">
          <w:rPr>
            <w:color w:val="000000" w:themeColor="text1"/>
          </w:rPr>
          <w:t xml:space="preserve"> to date</w:t>
        </w:r>
      </w:ins>
      <w:ins w:id="512" w:author="Microsoft Office User" w:date="2017-02-13T10:51:00Z">
        <w:r>
          <w:rPr>
            <w:color w:val="000000" w:themeColor="text1"/>
          </w:rPr>
          <w:t>. The data presented here shows that obesity does in fact pose a greater risk for the harmful co-</w:t>
        </w:r>
      </w:ins>
      <w:ins w:id="513" w:author="Microsoft Office User" w:date="2017-02-13T10:56:00Z">
        <w:r w:rsidR="008448EF">
          <w:rPr>
            <w:color w:val="000000" w:themeColor="text1"/>
          </w:rPr>
          <w:t>morbidities</w:t>
        </w:r>
      </w:ins>
      <w:ins w:id="514" w:author="Microsoft Office User" w:date="2017-02-13T10:51:00Z">
        <w:r>
          <w:rPr>
            <w:color w:val="000000" w:themeColor="text1"/>
          </w:rPr>
          <w:t xml:space="preserve"> associated with chronically elevated glucocorticoids</w:t>
        </w:r>
      </w:ins>
      <w:ins w:id="515" w:author="Microsoft Office User" w:date="2017-02-13T10:52:00Z">
        <w:r>
          <w:rPr>
            <w:color w:val="000000" w:themeColor="text1"/>
          </w:rPr>
          <w:t xml:space="preserve"> and this should be considered when determining treatment options</w:t>
        </w:r>
      </w:ins>
      <w:ins w:id="516" w:author="Microsoft Office User" w:date="2017-02-13T10:51:00Z">
        <w:r>
          <w:rPr>
            <w:color w:val="000000" w:themeColor="text1"/>
          </w:rPr>
          <w:t>.</w:t>
        </w:r>
      </w:ins>
      <w:ins w:id="517" w:author="Microsoft Office User" w:date="2017-02-13T10:52:00Z">
        <w:r>
          <w:rPr>
            <w:color w:val="000000" w:themeColor="text1"/>
          </w:rPr>
          <w:t xml:space="preserve"> More work is required in the area to assess whether blocking glucocorticoid</w:t>
        </w:r>
      </w:ins>
      <w:ins w:id="518" w:author="Microsoft Office User" w:date="2017-02-13T10:54:00Z">
        <w:r>
          <w:rPr>
            <w:color w:val="000000" w:themeColor="text1"/>
          </w:rPr>
          <w:t>/</w:t>
        </w:r>
        <w:proofErr w:type="spellStart"/>
        <w:r>
          <w:rPr>
            <w:color w:val="000000" w:themeColor="text1"/>
          </w:rPr>
          <w:t>lipolytic</w:t>
        </w:r>
      </w:ins>
      <w:proofErr w:type="spellEnd"/>
      <w:ins w:id="519" w:author="Microsoft Office User" w:date="2017-02-13T10:52:00Z">
        <w:r>
          <w:rPr>
            <w:color w:val="000000" w:themeColor="text1"/>
          </w:rPr>
          <w:t xml:space="preserve"> action in the fat tissue</w:t>
        </w:r>
      </w:ins>
      <w:ins w:id="520" w:author="Microsoft Office User" w:date="2017-02-13T10:54:00Z">
        <w:r>
          <w:rPr>
            <w:color w:val="000000" w:themeColor="text1"/>
          </w:rPr>
          <w:t xml:space="preserve"> would be beneficial to prevent or enhance recovery of</w:t>
        </w:r>
      </w:ins>
      <w:ins w:id="521" w:author="Microsoft Office User" w:date="2017-02-13T10:55:00Z">
        <w:r>
          <w:rPr>
            <w:color w:val="000000" w:themeColor="text1"/>
          </w:rPr>
          <w:t xml:space="preserve"> the afore-mentioned</w:t>
        </w:r>
      </w:ins>
      <w:ins w:id="522" w:author="Microsoft Office User" w:date="2017-02-13T10:54:00Z">
        <w:r>
          <w:rPr>
            <w:color w:val="000000" w:themeColor="text1"/>
          </w:rPr>
          <w:t xml:space="preserve"> glucocorticoid-induced comorbidities.</w:t>
        </w:r>
      </w:ins>
    </w:p>
    <w:p w14:paraId="1CE65F05" w14:textId="77777777" w:rsidR="009C5B00" w:rsidRDefault="009C5B00">
      <w:pPr>
        <w:rPr>
          <w:ins w:id="523" w:author="Dave Bridges" w:date="2017-03-12T09:39:00Z"/>
          <w:color w:val="000000" w:themeColor="text1"/>
        </w:rPr>
      </w:pPr>
    </w:p>
    <w:p w14:paraId="5B811A31" w14:textId="02D6ACB6" w:rsidR="000A4359" w:rsidRDefault="000A4359">
      <w:pPr>
        <w:pStyle w:val="Heading1"/>
        <w:rPr>
          <w:ins w:id="524" w:author="Dave Bridges" w:date="2017-03-12T09:39:00Z"/>
        </w:rPr>
        <w:pPrChange w:id="525" w:author="Dave Bridges" w:date="2017-03-12T09:39:00Z">
          <w:pPr/>
        </w:pPrChange>
      </w:pPr>
      <w:ins w:id="526" w:author="Dave Bridges" w:date="2017-03-12T09:39:00Z">
        <w:r>
          <w:t>Acknowledgements</w:t>
        </w:r>
      </w:ins>
    </w:p>
    <w:p w14:paraId="42961BC2" w14:textId="2E317B16" w:rsidR="000A4359" w:rsidRPr="000A4359" w:rsidRDefault="000A4359" w:rsidP="000A4359">
      <w:pPr>
        <w:rPr>
          <w:ins w:id="527" w:author="Dave Bridges" w:date="2017-03-12T09:41:00Z"/>
          <w:bCs/>
        </w:rPr>
      </w:pPr>
      <w:ins w:id="528" w:author="Dave Bridges" w:date="2017-03-12T09:39:00Z">
        <w:r>
          <w:t xml:space="preserve">This </w:t>
        </w:r>
      </w:ins>
      <w:ins w:id="529" w:author="Dave Bridges" w:date="2017-03-12T09:40:00Z">
        <w:r>
          <w:t>study</w:t>
        </w:r>
      </w:ins>
      <w:ins w:id="530" w:author="Dave Bridges" w:date="2017-03-12T09:39:00Z">
        <w:r>
          <w:t xml:space="preserve"> was supported by funds from </w:t>
        </w:r>
      </w:ins>
      <w:ins w:id="531" w:author="Dave Bridges" w:date="2017-03-12T09:41:00Z">
        <w:r>
          <w:t xml:space="preserve">NIH Grant </w:t>
        </w:r>
      </w:ins>
      <w:ins w:id="532" w:author="Dave Bridges" w:date="2017-03-12T09:39:00Z">
        <w:r>
          <w:t>R01-DK107535</w:t>
        </w:r>
      </w:ins>
      <w:ins w:id="533" w:author="Dave Bridges" w:date="2017-03-12T09:40:00Z">
        <w:r>
          <w:t xml:space="preserve"> (DB).  This study also utilized the University of Michigan </w:t>
        </w:r>
        <w:r w:rsidRPr="000A4359">
          <w:rPr>
            <w:bCs/>
            <w:rPrChange w:id="534" w:author="Dave Bridges" w:date="2017-03-12T09:40:00Z">
              <w:rPr>
                <w:b/>
                <w:bCs/>
              </w:rPr>
            </w:rPrChange>
          </w:rPr>
          <w:t>Metabolism, Bariatric Surgery and Behavior Core</w:t>
        </w:r>
        <w:r>
          <w:rPr>
            <w:bCs/>
          </w:rPr>
          <w:t xml:space="preserve"> funded by </w:t>
        </w:r>
      </w:ins>
      <w:ins w:id="535" w:author="Dave Bridges" w:date="2017-03-12T09:41:00Z">
        <w:r>
          <w:rPr>
            <w:bCs/>
          </w:rPr>
          <w:t xml:space="preserve">NIH Grant </w:t>
        </w:r>
        <w:r w:rsidRPr="000A4359">
          <w:rPr>
            <w:bCs/>
          </w:rPr>
          <w:t>U2C-DK110768</w:t>
        </w:r>
      </w:ins>
      <w:ins w:id="536" w:author="Dave Bridges" w:date="2017-03-12T09:42:00Z">
        <w:r w:rsidR="00C01656">
          <w:rPr>
            <w:bCs/>
          </w:rPr>
          <w:t xml:space="preserve"> and the Michigan Nutrition Obesity Research Center funded by NIH Grant </w:t>
        </w:r>
      </w:ins>
      <w:ins w:id="537" w:author="Dave Bridges" w:date="2017-03-12T09:43:00Z">
        <w:r w:rsidR="00C01656">
          <w:rPr>
            <w:bCs/>
          </w:rPr>
          <w:t>P30-</w:t>
        </w:r>
        <w:r w:rsidR="00C01656" w:rsidRPr="00C01656">
          <w:rPr>
            <w:bCs/>
            <w:iCs/>
            <w:rPrChange w:id="538" w:author="Dave Bridges" w:date="2017-03-12T09:43:00Z">
              <w:rPr>
                <w:bCs/>
                <w:i/>
                <w:iCs/>
              </w:rPr>
            </w:rPrChange>
          </w:rPr>
          <w:t>DK089503</w:t>
        </w:r>
      </w:ins>
      <w:ins w:id="539" w:author="Dave Bridges" w:date="2017-03-12T09:41:00Z">
        <w:r>
          <w:rPr>
            <w:bCs/>
          </w:rPr>
          <w:t>.</w:t>
        </w:r>
      </w:ins>
    </w:p>
    <w:p w14:paraId="407418F5" w14:textId="5704105D" w:rsidR="000A4359" w:rsidRPr="000A4359" w:rsidRDefault="000A4359" w:rsidP="000A4359">
      <w:pPr>
        <w:rPr>
          <w:ins w:id="540" w:author="Dave Bridges" w:date="2017-03-12T09:40:00Z"/>
        </w:rPr>
      </w:pPr>
    </w:p>
    <w:p w14:paraId="00AC6C9B" w14:textId="7DF3A82B" w:rsidR="000A4359" w:rsidRPr="000A4359" w:rsidRDefault="000A4359" w:rsidP="000A4359"/>
    <w:sectPr w:rsidR="000A4359" w:rsidRPr="000A4359" w:rsidSect="006034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7" w:author="Microsoft Office User" w:date="2017-01-31T11:06:00Z" w:initials="Office">
    <w:p w14:paraId="25221A7A" w14:textId="7C16216F" w:rsidR="000D47AD" w:rsidRDefault="000D47AD">
      <w:pPr>
        <w:pStyle w:val="CommentText"/>
      </w:pPr>
      <w:r>
        <w:rPr>
          <w:rStyle w:val="CommentReference"/>
        </w:rPr>
        <w:annotationRef/>
      </w:r>
      <w:r>
        <w:t>Taken from Hochberg et al 2015 paper—not sure if I need to reword</w:t>
      </w:r>
    </w:p>
  </w:comment>
  <w:comment w:id="18" w:author="Dave Bridges" w:date="2017-02-15T14:17:00Z" w:initials="DB">
    <w:p w14:paraId="6D16C718" w14:textId="45262EDB" w:rsidR="001E66C4" w:rsidRDefault="001E66C4">
      <w:pPr>
        <w:pStyle w:val="CommentText"/>
      </w:pPr>
      <w:r>
        <w:rPr>
          <w:rStyle w:val="CommentReference"/>
        </w:rPr>
        <w:annotationRef/>
      </w:r>
      <w:proofErr w:type="gramStart"/>
      <w:r>
        <w:t>Yes</w:t>
      </w:r>
      <w:proofErr w:type="gramEnd"/>
      <w:r>
        <w:t xml:space="preserve"> </w:t>
      </w:r>
      <w:proofErr w:type="spellStart"/>
      <w:r>
        <w:t>youll</w:t>
      </w:r>
      <w:proofErr w:type="spellEnd"/>
      <w:r>
        <w:t xml:space="preserve"> need to reword it, or you </w:t>
      </w:r>
      <w:proofErr w:type="spellStart"/>
      <w:r>
        <w:t>coud</w:t>
      </w:r>
      <w:proofErr w:type="spellEnd"/>
      <w:r>
        <w:t xml:space="preserve"> just say as described in Hochberg et al</w:t>
      </w:r>
    </w:p>
  </w:comment>
  <w:comment w:id="30" w:author="Microsoft Office User" w:date="2017-02-02T16:01:00Z" w:initials="Office">
    <w:p w14:paraId="3BA6EC00" w14:textId="602C5F65" w:rsidR="00240C1C" w:rsidRDefault="00240C1C">
      <w:pPr>
        <w:pStyle w:val="CommentText"/>
      </w:pPr>
      <w:r>
        <w:rPr>
          <w:rStyle w:val="CommentReference"/>
        </w:rPr>
        <w:annotationRef/>
      </w:r>
      <w:r>
        <w:t xml:space="preserve">Find info on diet </w:t>
      </w:r>
    </w:p>
  </w:comment>
  <w:comment w:id="36" w:author="Microsoft Office User" w:date="2017-02-02T16:01:00Z" w:initials="Office">
    <w:p w14:paraId="21549EDA" w14:textId="15D538CE" w:rsidR="00240C1C" w:rsidRDefault="00240C1C">
      <w:pPr>
        <w:pStyle w:val="CommentText"/>
      </w:pPr>
      <w:r>
        <w:rPr>
          <w:rStyle w:val="CommentReference"/>
        </w:rPr>
        <w:annotationRef/>
      </w:r>
      <w:r>
        <w:t>Insert correct n</w:t>
      </w:r>
    </w:p>
  </w:comment>
  <w:comment w:id="64" w:author="Microsoft Office User" w:date="2017-01-31T11:09:00Z" w:initials="Office">
    <w:p w14:paraId="257E4312" w14:textId="350D42AB" w:rsidR="00067455" w:rsidRDefault="00067455">
      <w:pPr>
        <w:pStyle w:val="CommentText"/>
      </w:pPr>
      <w:r>
        <w:rPr>
          <w:rStyle w:val="CommentReference"/>
        </w:rPr>
        <w:annotationRef/>
      </w:r>
      <w:r>
        <w:t>Portion taken from Hochberg et al 2015</w:t>
      </w:r>
    </w:p>
  </w:comment>
  <w:comment w:id="67" w:author="Dave Bridges" w:date="2017-02-15T14:17:00Z" w:initials="DB">
    <w:p w14:paraId="64E055EF" w14:textId="72EE0AAF" w:rsidR="001E66C4" w:rsidRDefault="001E66C4">
      <w:pPr>
        <w:pStyle w:val="CommentText"/>
      </w:pPr>
      <w:r>
        <w:rPr>
          <w:rStyle w:val="CommentReference"/>
        </w:rPr>
        <w:annotationRef/>
      </w:r>
      <w:r>
        <w:t>Nathan will be able to write this, or provide references</w:t>
      </w:r>
    </w:p>
  </w:comment>
  <w:comment w:id="94" w:author="Microsoft Office User" w:date="2017-01-31T10:57:00Z" w:initials="Office">
    <w:p w14:paraId="1148F3BD" w14:textId="5611DDEB" w:rsidR="00B90861" w:rsidRDefault="00B90861">
      <w:pPr>
        <w:pStyle w:val="CommentText"/>
      </w:pPr>
      <w:r>
        <w:rPr>
          <w:rStyle w:val="CommentReference"/>
        </w:rPr>
        <w:annotationRef/>
      </w:r>
      <w:r>
        <w:t>Add concentrations</w:t>
      </w:r>
    </w:p>
  </w:comment>
  <w:comment w:id="102" w:author="Dave Bridges" w:date="2017-02-15T14:18:00Z" w:initials="DB">
    <w:p w14:paraId="652DFD46" w14:textId="305A4763" w:rsidR="00233448" w:rsidRDefault="001E66C4" w:rsidP="00233448">
      <w:pPr>
        <w:pStyle w:val="NormalWeb"/>
        <w:ind w:left="640" w:hanging="640"/>
      </w:pPr>
      <w:r>
        <w:rPr>
          <w:rStyle w:val="CommentReference"/>
        </w:rPr>
        <w:annotationRef/>
      </w:r>
      <w:r>
        <w:t>I usually cite this paper for this:</w:t>
      </w:r>
      <w:r>
        <w:br/>
      </w:r>
      <w:r>
        <w:br/>
      </w:r>
      <w:r w:rsidR="00233448">
        <w:t xml:space="preserve">Chiang S-H, Chang L, </w:t>
      </w:r>
      <w:proofErr w:type="spellStart"/>
      <w:r w:rsidR="00233448">
        <w:t>Saltiel</w:t>
      </w:r>
      <w:proofErr w:type="spellEnd"/>
      <w:r w:rsidR="00233448">
        <w:t xml:space="preserve"> AR. TC10 and insulin-stimulated glucose transport. Methods </w:t>
      </w:r>
      <w:proofErr w:type="spellStart"/>
      <w:r w:rsidR="00233448">
        <w:t>Enzymol</w:t>
      </w:r>
      <w:proofErr w:type="spellEnd"/>
      <w:r w:rsidR="00233448">
        <w:t xml:space="preserve">. 2006/02/14. 2006; 406: 701–14. </w:t>
      </w:r>
      <w:proofErr w:type="spellStart"/>
      <w:r w:rsidR="00233448">
        <w:t>doi</w:t>
      </w:r>
      <w:proofErr w:type="spellEnd"/>
      <w:r w:rsidR="00233448">
        <w:t>: S0076-6879(06)06055-1 [</w:t>
      </w:r>
      <w:proofErr w:type="spellStart"/>
      <w:r w:rsidR="00233448">
        <w:t>pii</w:t>
      </w:r>
      <w:proofErr w:type="spellEnd"/>
      <w:r w:rsidR="00233448">
        <w:t>] 10.1016/S0076-6879(06)06055-1.</w:t>
      </w:r>
    </w:p>
    <w:p w14:paraId="15BCFD78" w14:textId="243DB377" w:rsidR="001E66C4" w:rsidRDefault="001E66C4">
      <w:pPr>
        <w:pStyle w:val="CommentText"/>
      </w:pPr>
    </w:p>
  </w:comment>
  <w:comment w:id="114" w:author="Microsoft Office User" w:date="2017-02-02T16:00:00Z" w:initials="Office">
    <w:p w14:paraId="2687B60E" w14:textId="5E1DE354" w:rsidR="00240C1C" w:rsidRDefault="00240C1C">
      <w:pPr>
        <w:pStyle w:val="CommentText"/>
      </w:pPr>
      <w:r>
        <w:rPr>
          <w:rStyle w:val="CommentReference"/>
        </w:rPr>
        <w:annotationRef/>
      </w:r>
      <w:r>
        <w:t>May or may not use</w:t>
      </w:r>
    </w:p>
  </w:comment>
  <w:comment w:id="165" w:author="Microsoft Office User" w:date="2017-02-02T16:12:00Z" w:initials="Office">
    <w:p w14:paraId="758B5E09" w14:textId="62C56676" w:rsidR="0062315D" w:rsidRDefault="0062315D">
      <w:pPr>
        <w:pStyle w:val="CommentText"/>
      </w:pPr>
      <w:r>
        <w:rPr>
          <w:rStyle w:val="CommentReference"/>
        </w:rPr>
        <w:annotationRef/>
      </w:r>
      <w:r>
        <w:t>Do I need to add homogenization machine here and in western info?</w:t>
      </w:r>
    </w:p>
  </w:comment>
  <w:comment w:id="166" w:author="Dave Bridges" w:date="2017-02-15T14:18:00Z" w:initials="DB">
    <w:p w14:paraId="311CE392" w14:textId="5CD5EB9E" w:rsidR="001E66C4" w:rsidRDefault="001E66C4">
      <w:pPr>
        <w:pStyle w:val="CommentText"/>
      </w:pPr>
      <w:r>
        <w:rPr>
          <w:rStyle w:val="CommentReference"/>
        </w:rPr>
        <w:annotationRef/>
      </w:r>
      <w:r>
        <w:t>yes</w:t>
      </w:r>
    </w:p>
  </w:comment>
  <w:comment w:id="190" w:author="Microsoft Office User" w:date="2017-01-31T11:30:00Z" w:initials="Office">
    <w:p w14:paraId="774C3A90" w14:textId="5838844F" w:rsidR="00D6022E" w:rsidRDefault="00D6022E">
      <w:pPr>
        <w:pStyle w:val="CommentText"/>
      </w:pPr>
      <w:r>
        <w:rPr>
          <w:rStyle w:val="CommentReference"/>
        </w:rPr>
        <w:annotationRef/>
      </w:r>
      <w:r>
        <w:t>Check to be sure used for cells and tissues</w:t>
      </w:r>
    </w:p>
  </w:comment>
  <w:comment w:id="193" w:author="Microsoft Office User" w:date="2017-01-31T11:29:00Z" w:initials="Office">
    <w:p w14:paraId="3DDE4C61" w14:textId="54CA7DE2" w:rsidR="00D6022E" w:rsidRDefault="00D6022E">
      <w:pPr>
        <w:pStyle w:val="CommentText"/>
      </w:pPr>
      <w:r>
        <w:rPr>
          <w:rStyle w:val="CommentReference"/>
        </w:rPr>
        <w:annotationRef/>
      </w:r>
      <w:r>
        <w:t>Make primer table 1</w:t>
      </w:r>
    </w:p>
  </w:comment>
  <w:comment w:id="203" w:author="Microsoft Office User" w:date="2017-02-02T16:19:00Z" w:initials="Office">
    <w:p w14:paraId="2ED4C5D1" w14:textId="056E4816" w:rsidR="00642BDD" w:rsidRDefault="00642BDD">
      <w:pPr>
        <w:pStyle w:val="CommentText"/>
      </w:pPr>
      <w:r>
        <w:rPr>
          <w:rStyle w:val="CommentReference"/>
        </w:rPr>
        <w:annotationRef/>
      </w:r>
      <w:r>
        <w:t>Add vendors</w:t>
      </w:r>
    </w:p>
  </w:comment>
  <w:comment w:id="208" w:author="Microsoft Office User" w:date="2017-02-02T16:22:00Z" w:initials="Office">
    <w:p w14:paraId="5A197858" w14:textId="5D871020" w:rsidR="00E23AC2" w:rsidRDefault="00E23AC2">
      <w:pPr>
        <w:pStyle w:val="CommentText"/>
      </w:pPr>
      <w:r>
        <w:rPr>
          <w:rStyle w:val="CommentReference"/>
        </w:rPr>
        <w:annotationRef/>
      </w:r>
      <w:r>
        <w:t xml:space="preserve">Taken partially from </w:t>
      </w:r>
      <w:proofErr w:type="spellStart"/>
      <w:r>
        <w:t>hatfield</w:t>
      </w:r>
      <w:proofErr w:type="spellEnd"/>
      <w:r>
        <w:t xml:space="preserve"> paper</w:t>
      </w:r>
    </w:p>
  </w:comment>
  <w:comment w:id="218" w:author="Microsoft Office User" w:date="2017-02-02T16:36:00Z" w:initials="Office">
    <w:p w14:paraId="78BD2B82" w14:textId="6DBEA61D" w:rsidR="00AA0FBC" w:rsidRDefault="00AA0FBC">
      <w:pPr>
        <w:pStyle w:val="CommentText"/>
      </w:pPr>
      <w:r>
        <w:rPr>
          <w:rStyle w:val="CommentReference"/>
        </w:rPr>
        <w:annotationRef/>
      </w:r>
      <w:r>
        <w:t>Check what week</w:t>
      </w:r>
    </w:p>
  </w:comment>
  <w:comment w:id="240" w:author="Dave Bridges" w:date="2017-01-24T17:08:00Z" w:initials="DB">
    <w:p w14:paraId="66EA82FA" w14:textId="0C9F06CD" w:rsidR="00D5482B" w:rsidRPr="00B835BC" w:rsidRDefault="00D5482B" w:rsidP="00B835BC">
      <w:pPr>
        <w:rPr>
          <w:rFonts w:ascii="Times New Roman" w:eastAsia="Times New Roman" w:hAnsi="Times New Roman" w:cs="Times New Roman"/>
        </w:rPr>
      </w:pPr>
      <w:r>
        <w:rPr>
          <w:rStyle w:val="CommentReference"/>
        </w:rPr>
        <w:annotationRef/>
      </w:r>
      <w:r>
        <w:t xml:space="preserve">Should say something about how there was no significant differences in BMI in the control vs </w:t>
      </w:r>
      <w:proofErr w:type="spellStart"/>
      <w:r>
        <w:t>cushings</w:t>
      </w:r>
      <w:proofErr w:type="spellEnd"/>
      <w:r>
        <w:t xml:space="preserve"> group (p=</w:t>
      </w:r>
      <w:r w:rsidR="00B835BC" w:rsidRPr="00B835BC">
        <w:rPr>
          <w:rFonts w:ascii="Helvetica Neue" w:eastAsia="Times New Roman" w:hAnsi="Helvetica Neue" w:cs="Times New Roman"/>
          <w:color w:val="333333"/>
          <w:sz w:val="21"/>
          <w:szCs w:val="21"/>
          <w:shd w:val="clear" w:color="auto" w:fill="FFFFFF"/>
        </w:rPr>
        <w:t>0.19628</w:t>
      </w:r>
      <w:r w:rsidR="00B835BC">
        <w:rPr>
          <w:rFonts w:ascii="Helvetica Neue" w:eastAsia="Times New Roman" w:hAnsi="Helvetica Neue" w:cs="Times New Roman"/>
          <w:color w:val="333333"/>
          <w:sz w:val="21"/>
          <w:szCs w:val="21"/>
          <w:shd w:val="clear" w:color="auto" w:fill="FFFFFF"/>
        </w:rPr>
        <w:t>) but as expected BMI was different (p=</w:t>
      </w:r>
      <w:r w:rsidR="00B835BC" w:rsidRPr="00B835BC">
        <w:rPr>
          <w:rFonts w:ascii="Helvetica Neue" w:eastAsia="Times New Roman" w:hAnsi="Helvetica Neue" w:cs="Times New Roman"/>
          <w:color w:val="333333"/>
          <w:sz w:val="21"/>
          <w:szCs w:val="21"/>
          <w:shd w:val="clear" w:color="auto" w:fill="FFFFFF"/>
        </w:rPr>
        <w:t>0.00016</w:t>
      </w:r>
      <w:r w:rsidR="00B835BC">
        <w:rPr>
          <w:rFonts w:ascii="Times New Roman" w:eastAsia="Times New Roman" w:hAnsi="Times New Roman" w:cs="Times New Roman"/>
        </w:rPr>
        <w:t>).</w:t>
      </w:r>
    </w:p>
  </w:comment>
  <w:comment w:id="244" w:author="Microsoft Office User" w:date="2017-01-28T14:03:00Z" w:initials="Office">
    <w:p w14:paraId="4E55D6FC" w14:textId="29B60192" w:rsidR="00C94253" w:rsidRDefault="00C94253">
      <w:pPr>
        <w:pStyle w:val="CommentText"/>
      </w:pPr>
      <w:r>
        <w:rPr>
          <w:rStyle w:val="CommentReference"/>
        </w:rPr>
        <w:annotationRef/>
      </w:r>
      <w:r>
        <w:t>Insert citation</w:t>
      </w:r>
    </w:p>
  </w:comment>
  <w:comment w:id="245" w:author="Dave Bridges" w:date="2017-01-24T16:57:00Z" w:initials="DB">
    <w:p w14:paraId="52A8D8E5" w14:textId="54079ADF" w:rsidR="00632E3F" w:rsidRPr="00632E3F" w:rsidRDefault="00632E3F" w:rsidP="00632E3F">
      <w:pPr>
        <w:rPr>
          <w:rFonts w:ascii="Times New Roman" w:eastAsia="Times New Roman" w:hAnsi="Times New Roman" w:cs="Times New Roman"/>
        </w:rPr>
      </w:pPr>
      <w:r>
        <w:rPr>
          <w:rStyle w:val="CommentReference"/>
        </w:rPr>
        <w:annotationRef/>
      </w:r>
      <w:r w:rsidRPr="00632E3F">
        <w:rPr>
          <w:rFonts w:ascii="Helvetica Neue" w:eastAsia="Times New Roman" w:hAnsi="Helvetica Neue" w:cs="Times New Roman"/>
          <w:color w:val="333333"/>
          <w:sz w:val="21"/>
          <w:szCs w:val="21"/>
          <w:shd w:val="clear" w:color="auto" w:fill="FFFFFF"/>
        </w:rPr>
        <w:t xml:space="preserve">While HFD animals had a </w:t>
      </w:r>
      <w:r>
        <w:rPr>
          <w:rFonts w:ascii="Helvetica Neue" w:eastAsia="Times New Roman" w:hAnsi="Helvetica Neue" w:cs="Times New Roman"/>
          <w:color w:val="333333"/>
          <w:sz w:val="21"/>
          <w:szCs w:val="21"/>
          <w:shd w:val="clear" w:color="auto" w:fill="FFFFFF"/>
        </w:rPr>
        <w:t>24</w:t>
      </w:r>
      <w:r w:rsidRPr="00632E3F">
        <w:rPr>
          <w:rFonts w:ascii="Helvetica Neue" w:eastAsia="Times New Roman" w:hAnsi="Helvetica Neue" w:cs="Times New Roman"/>
          <w:color w:val="333333"/>
          <w:sz w:val="21"/>
          <w:szCs w:val="21"/>
          <w:shd w:val="clear" w:color="auto" w:fill="FFFFFF"/>
        </w:rPr>
        <w:t>% increase in fasting glucose when compared to NCD animals, in the presence of Dexameth</w:t>
      </w:r>
      <w:r>
        <w:rPr>
          <w:rFonts w:ascii="Helvetica Neue" w:eastAsia="Times New Roman" w:hAnsi="Helvetica Neue" w:cs="Times New Roman"/>
          <w:color w:val="333333"/>
          <w:sz w:val="21"/>
          <w:szCs w:val="21"/>
          <w:shd w:val="clear" w:color="auto" w:fill="FFFFFF"/>
        </w:rPr>
        <w:t>asone, HFD-fed animals had a 122</w:t>
      </w:r>
      <w:r w:rsidRPr="00632E3F">
        <w:rPr>
          <w:rFonts w:ascii="Helvetica Neue" w:eastAsia="Times New Roman" w:hAnsi="Helvetica Neue" w:cs="Times New Roman"/>
          <w:color w:val="333333"/>
          <w:sz w:val="21"/>
          <w:szCs w:val="21"/>
          <w:shd w:val="clear" w:color="auto" w:fill="FFFFFF"/>
        </w:rPr>
        <w:t>% increase in fasting glucose relative to NCD controls not treated with dexamethasone.</w:t>
      </w:r>
      <w:r w:rsidR="00C518B3">
        <w:rPr>
          <w:rFonts w:ascii="Helvetica Neue" w:eastAsia="Times New Roman" w:hAnsi="Helvetica Neue" w:cs="Times New Roman"/>
          <w:color w:val="333333"/>
          <w:sz w:val="21"/>
          <w:szCs w:val="21"/>
          <w:shd w:val="clear" w:color="auto" w:fill="FFFFFF"/>
        </w:rPr>
        <w:t xml:space="preserve">  </w:t>
      </w:r>
      <w:r w:rsidR="00C518B3" w:rsidRPr="00C518B3">
        <w:rPr>
          <w:rFonts w:ascii="Helvetica Neue" w:eastAsia="Times New Roman" w:hAnsi="Helvetica Neue" w:cs="Times New Roman"/>
          <w:color w:val="333333"/>
          <w:sz w:val="21"/>
          <w:szCs w:val="21"/>
          <w:shd w:val="clear" w:color="auto" w:fill="FFFFFF"/>
        </w:rPr>
        <w:t xml:space="preserve">In the chow condition, dexamethasone caused a </w:t>
      </w:r>
      <w:r w:rsidR="00C518B3">
        <w:rPr>
          <w:rFonts w:ascii="Helvetica Neue" w:eastAsia="Times New Roman" w:hAnsi="Helvetica Neue" w:cs="Times New Roman"/>
          <w:color w:val="333333"/>
          <w:sz w:val="21"/>
          <w:szCs w:val="21"/>
          <w:shd w:val="clear" w:color="auto" w:fill="FFFFFF"/>
        </w:rPr>
        <w:t>18</w:t>
      </w:r>
      <w:r w:rsidR="00C518B3" w:rsidRPr="00C518B3">
        <w:rPr>
          <w:rFonts w:ascii="Helvetica Neue" w:eastAsia="Times New Roman" w:hAnsi="Helvetica Neue" w:cs="Times New Roman"/>
          <w:color w:val="333333"/>
          <w:sz w:val="21"/>
          <w:szCs w:val="21"/>
          <w:shd w:val="clear" w:color="auto" w:fill="FFFFFF"/>
        </w:rPr>
        <w:t>% decrease in fasting glucose.</w:t>
      </w:r>
    </w:p>
    <w:p w14:paraId="5E65B0C5" w14:textId="7E3B4B95" w:rsidR="00632E3F" w:rsidRDefault="00632E3F">
      <w:pPr>
        <w:pStyle w:val="CommentText"/>
      </w:pPr>
    </w:p>
  </w:comment>
  <w:comment w:id="255" w:author="Dave Bridges" w:date="2017-01-20T15:16:00Z" w:initials="DB">
    <w:p w14:paraId="74735825" w14:textId="6BF8B18E" w:rsidR="00FE4D5F" w:rsidRDefault="00FE4D5F">
      <w:pPr>
        <w:pStyle w:val="CommentText"/>
      </w:pPr>
      <w:r>
        <w:rPr>
          <w:rStyle w:val="CommentReference"/>
        </w:rPr>
        <w:annotationRef/>
      </w:r>
      <w:r>
        <w:t>Talk about Clamp data here</w:t>
      </w:r>
    </w:p>
  </w:comment>
  <w:comment w:id="257" w:author="Microsoft Office User" w:date="2017-01-28T14:25:00Z" w:initials="Office">
    <w:p w14:paraId="29A3AA33" w14:textId="7CC05FEB" w:rsidR="00372F30" w:rsidRDefault="00372F30">
      <w:pPr>
        <w:pStyle w:val="CommentText"/>
      </w:pPr>
      <w:r>
        <w:rPr>
          <w:rStyle w:val="CommentReference"/>
        </w:rPr>
        <w:annotationRef/>
      </w:r>
      <w:r>
        <w:t>Insert p-value</w:t>
      </w:r>
    </w:p>
  </w:comment>
  <w:comment w:id="256" w:author="Dave Bridges" w:date="2017-01-24T16:50:00Z" w:initials="DB">
    <w:p w14:paraId="19F887D9" w14:textId="387D9C2B" w:rsidR="000E42FD" w:rsidRDefault="000E42FD">
      <w:pPr>
        <w:pStyle w:val="CommentText"/>
      </w:pPr>
      <w:r>
        <w:rPr>
          <w:rStyle w:val="CommentReference"/>
        </w:rPr>
        <w:annotationRef/>
      </w:r>
      <w:proofErr w:type="spellStart"/>
      <w:r>
        <w:t>Lets</w:t>
      </w:r>
      <w:proofErr w:type="spellEnd"/>
      <w:r>
        <w:t xml:space="preserve"> just use ALT, I don’t know that we can make room for AST</w:t>
      </w:r>
    </w:p>
  </w:comment>
  <w:comment w:id="258" w:author="Dave Bridges" w:date="2017-01-24T16:51:00Z" w:initials="DB">
    <w:p w14:paraId="473C907D" w14:textId="19428669" w:rsidR="000E42FD" w:rsidRDefault="000E42FD">
      <w:pPr>
        <w:pStyle w:val="CommentText"/>
      </w:pPr>
      <w:r>
        <w:rPr>
          <w:rStyle w:val="CommentReference"/>
        </w:rPr>
        <w:annotationRef/>
      </w:r>
      <w:r>
        <w:t>Interaction p value for ALT is 0.123</w:t>
      </w:r>
    </w:p>
  </w:comment>
  <w:comment w:id="262" w:author="Microsoft Office User" w:date="2017-01-28T14:25:00Z" w:initials="Office">
    <w:p w14:paraId="7B2CAB96" w14:textId="4A04CF24" w:rsidR="00372F30" w:rsidRDefault="00372F30">
      <w:pPr>
        <w:pStyle w:val="CommentText"/>
      </w:pPr>
      <w:r>
        <w:rPr>
          <w:rStyle w:val="CommentReference"/>
        </w:rPr>
        <w:annotationRef/>
      </w:r>
      <w:proofErr w:type="spellStart"/>
      <w:r>
        <w:t>Disucss</w:t>
      </w:r>
      <w:proofErr w:type="spellEnd"/>
      <w:r>
        <w:t xml:space="preserve"> trichrome findings here.</w:t>
      </w:r>
    </w:p>
  </w:comment>
  <w:comment w:id="263" w:author="Microsoft Office User" w:date="2017-01-20T01:48:00Z" w:initials="Office">
    <w:p w14:paraId="48B316BF" w14:textId="0B39F152" w:rsidR="00B63F75" w:rsidRDefault="00B63F75">
      <w:pPr>
        <w:pStyle w:val="CommentText"/>
      </w:pPr>
      <w:r>
        <w:rPr>
          <w:rStyle w:val="CommentReference"/>
        </w:rPr>
        <w:annotationRef/>
      </w:r>
      <w:r>
        <w:t>Is LDLR responsible for uptake into the liver? Maybe we should assess.</w:t>
      </w:r>
    </w:p>
  </w:comment>
  <w:comment w:id="272" w:author="Microsoft Office User" w:date="2017-02-13T11:46:00Z" w:initials="Office">
    <w:p w14:paraId="123DF682" w14:textId="631289A6" w:rsidR="00CD6325" w:rsidRDefault="00CD6325">
      <w:pPr>
        <w:pStyle w:val="CommentText"/>
      </w:pPr>
      <w:r>
        <w:rPr>
          <w:rStyle w:val="CommentReference"/>
        </w:rPr>
        <w:annotationRef/>
      </w:r>
      <w:r>
        <w:t>May make more sense to go before liver steatosis</w:t>
      </w:r>
    </w:p>
  </w:comment>
  <w:comment w:id="274" w:author="Dave Bridges" w:date="2017-02-15T14:20:00Z" w:initials="DB">
    <w:p w14:paraId="4567ADA9" w14:textId="3ECA91DD" w:rsidR="00AE79F4" w:rsidRDefault="00AE79F4">
      <w:pPr>
        <w:pStyle w:val="CommentText"/>
      </w:pPr>
      <w:r>
        <w:rPr>
          <w:rStyle w:val="CommentReference"/>
        </w:rPr>
        <w:annotationRef/>
      </w:r>
      <w:r>
        <w:t xml:space="preserve">I think if you are going to say this you are going to need to show that data, you could just start by saying we evaluated fat mass, and contrary to expectations … </w:t>
      </w:r>
    </w:p>
  </w:comment>
  <w:comment w:id="275" w:author="Microsoft Office User" w:date="2017-01-20T02:11:00Z" w:initials="Office">
    <w:p w14:paraId="4452D1E8" w14:textId="47BA23A7" w:rsidR="00567887" w:rsidRDefault="00567887">
      <w:pPr>
        <w:pStyle w:val="CommentText"/>
      </w:pPr>
      <w:r>
        <w:rPr>
          <w:rStyle w:val="CommentReference"/>
        </w:rPr>
        <w:annotationRef/>
      </w:r>
      <w:r>
        <w:t>RER in supplemental data?</w:t>
      </w:r>
    </w:p>
  </w:comment>
  <w:comment w:id="276" w:author="Dave Bridges" w:date="2017-01-20T15:16:00Z" w:initials="DB">
    <w:p w14:paraId="3EC0941D" w14:textId="5D248833" w:rsidR="00FE4D5F" w:rsidRDefault="00FE4D5F">
      <w:pPr>
        <w:pStyle w:val="CommentText"/>
      </w:pPr>
      <w:r>
        <w:rPr>
          <w:rStyle w:val="CommentReference"/>
        </w:rPr>
        <w:annotationRef/>
      </w:r>
      <w:r>
        <w:t xml:space="preserve">Talk about fat cell size </w:t>
      </w:r>
      <w:proofErr w:type="spellStart"/>
      <w:r>
        <w:t>imflammation</w:t>
      </w:r>
      <w:proofErr w:type="spellEnd"/>
      <w:r>
        <w:t xml:space="preserve"> stuff</w:t>
      </w:r>
    </w:p>
  </w:comment>
  <w:comment w:id="285" w:author="Microsoft Office User" w:date="2017-01-28T14:23:00Z" w:initials="Office">
    <w:p w14:paraId="537BF7F1" w14:textId="74F85379" w:rsidR="00372F30" w:rsidRDefault="00372F30">
      <w:pPr>
        <w:pStyle w:val="CommentText"/>
      </w:pPr>
      <w:r>
        <w:rPr>
          <w:rStyle w:val="CommentReference"/>
        </w:rPr>
        <w:annotationRef/>
      </w:r>
      <w:r>
        <w:t>Insert p-value</w:t>
      </w:r>
    </w:p>
  </w:comment>
  <w:comment w:id="301" w:author="Microsoft Office User" w:date="2017-01-28T14:23:00Z" w:initials="Office">
    <w:p w14:paraId="6B0AC216" w14:textId="6F776C20" w:rsidR="00372F30" w:rsidRDefault="00372F30">
      <w:pPr>
        <w:pStyle w:val="CommentText"/>
      </w:pPr>
      <w:r>
        <w:rPr>
          <w:rStyle w:val="CommentReference"/>
        </w:rPr>
        <w:annotationRef/>
      </w:r>
      <w:r>
        <w:t>Insert p-value</w:t>
      </w:r>
    </w:p>
  </w:comment>
  <w:comment w:id="304" w:author="Microsoft Office User" w:date="2017-01-20T14:44:00Z" w:initials="Office">
    <w:p w14:paraId="4A4BAC83" w14:textId="1F87F7BE" w:rsidR="00CB723C" w:rsidRDefault="00CB723C">
      <w:pPr>
        <w:pStyle w:val="CommentText"/>
      </w:pPr>
      <w:r>
        <w:rPr>
          <w:rStyle w:val="CommentReference"/>
        </w:rPr>
        <w:annotationRef/>
      </w:r>
      <w:r>
        <w:t>Will add more here when I get western info for HSL and phosphor proteins</w:t>
      </w:r>
    </w:p>
  </w:comment>
  <w:comment w:id="306" w:author="Microsoft Office User" w:date="2017-01-28T14:23:00Z" w:initials="Office">
    <w:p w14:paraId="74BB3B6B" w14:textId="3D366699" w:rsidR="00372F30" w:rsidRDefault="00372F30">
      <w:pPr>
        <w:pStyle w:val="CommentText"/>
      </w:pPr>
      <w:r>
        <w:rPr>
          <w:rStyle w:val="CommentReference"/>
        </w:rPr>
        <w:annotationRef/>
      </w:r>
      <w:r>
        <w:t>Insert p-value</w:t>
      </w:r>
    </w:p>
  </w:comment>
  <w:comment w:id="340" w:author="Microsoft Office User" w:date="2017-02-13T11:30:00Z" w:initials="Office">
    <w:p w14:paraId="755FC8B7" w14:textId="2CE6D898" w:rsidR="00CB44C6" w:rsidRDefault="00CB44C6">
      <w:pPr>
        <w:pStyle w:val="CommentText"/>
      </w:pPr>
      <w:r>
        <w:rPr>
          <w:rStyle w:val="CommentReference"/>
        </w:rPr>
        <w:annotationRef/>
      </w:r>
      <w:r>
        <w:t>cite</w:t>
      </w:r>
    </w:p>
  </w:comment>
  <w:comment w:id="343" w:author="Microsoft Office User" w:date="2017-02-13T11:30:00Z" w:initials="Office">
    <w:p w14:paraId="2F100FB1" w14:textId="50C79851" w:rsidR="00CB44C6" w:rsidRDefault="00CB44C6">
      <w:pPr>
        <w:pStyle w:val="CommentText"/>
      </w:pPr>
      <w:r>
        <w:rPr>
          <w:rStyle w:val="CommentReference"/>
        </w:rPr>
        <w:annotationRef/>
      </w:r>
      <w:r>
        <w:t>cite</w:t>
      </w:r>
    </w:p>
  </w:comment>
  <w:comment w:id="347" w:author="Microsoft Office User" w:date="2017-02-13T11:30:00Z" w:initials="Office">
    <w:p w14:paraId="142B478D" w14:textId="3EED8096" w:rsidR="00CB44C6" w:rsidRDefault="00CB44C6">
      <w:pPr>
        <w:pStyle w:val="CommentText"/>
      </w:pPr>
      <w:r>
        <w:rPr>
          <w:rStyle w:val="CommentReference"/>
        </w:rPr>
        <w:annotationRef/>
      </w:r>
      <w:r>
        <w:t>cite</w:t>
      </w:r>
    </w:p>
  </w:comment>
  <w:comment w:id="352" w:author="Microsoft Office User" w:date="2017-02-13T11:30:00Z" w:initials="Office">
    <w:p w14:paraId="386AD767" w14:textId="3E29FA21" w:rsidR="00CB44C6" w:rsidRDefault="00CB44C6">
      <w:pPr>
        <w:pStyle w:val="CommentText"/>
      </w:pPr>
      <w:r>
        <w:rPr>
          <w:rStyle w:val="CommentReference"/>
        </w:rPr>
        <w:annotationRef/>
      </w:r>
      <w:r>
        <w:t>cite</w:t>
      </w:r>
    </w:p>
  </w:comment>
  <w:comment w:id="357" w:author="Dave Bridges" w:date="2017-02-15T14:23:00Z" w:initials="DB">
    <w:p w14:paraId="0D8EE7F7" w14:textId="5BB940AD" w:rsidR="00AE79F4" w:rsidRDefault="00AE79F4">
      <w:pPr>
        <w:pStyle w:val="CommentText"/>
      </w:pPr>
      <w:r>
        <w:rPr>
          <w:rStyle w:val="CommentReference"/>
        </w:rPr>
        <w:annotationRef/>
      </w:r>
      <w:r>
        <w:t>ref needed</w:t>
      </w:r>
    </w:p>
  </w:comment>
  <w:comment w:id="372" w:author="Microsoft Office User" w:date="2017-02-13T11:23:00Z" w:initials="Office">
    <w:p w14:paraId="17FF0754" w14:textId="67BDB2D4" w:rsidR="00830B0C" w:rsidRDefault="00830B0C">
      <w:pPr>
        <w:pStyle w:val="CommentText"/>
      </w:pPr>
      <w:r>
        <w:rPr>
          <w:rStyle w:val="CommentReference"/>
        </w:rPr>
        <w:annotationRef/>
      </w:r>
      <w:r>
        <w:t xml:space="preserve">Waist </w:t>
      </w:r>
      <w:proofErr w:type="spellStart"/>
      <w:r>
        <w:t>circ</w:t>
      </w:r>
      <w:proofErr w:type="spellEnd"/>
    </w:p>
  </w:comment>
  <w:comment w:id="389" w:author="Microsoft Office User" w:date="2017-02-13T11:44:00Z" w:initials="Office">
    <w:p w14:paraId="2F9A843E" w14:textId="29FEA813" w:rsidR="00CD6325" w:rsidRDefault="00CD6325">
      <w:pPr>
        <w:pStyle w:val="CommentText"/>
      </w:pPr>
      <w:r>
        <w:rPr>
          <w:rStyle w:val="CommentReference"/>
        </w:rPr>
        <w:annotationRef/>
      </w:r>
      <w:r>
        <w:t>Should I put more info here about study design or is it enough to have in methods and schematic in figures/results</w:t>
      </w:r>
    </w:p>
  </w:comment>
  <w:comment w:id="394" w:author="Microsoft Office User" w:date="2017-02-13T11:38:00Z" w:initials="Office">
    <w:p w14:paraId="74E40297" w14:textId="18F3D0A0" w:rsidR="001E582E" w:rsidRDefault="001E582E">
      <w:pPr>
        <w:pStyle w:val="CommentText"/>
      </w:pPr>
      <w:r>
        <w:rPr>
          <w:rStyle w:val="CommentReference"/>
        </w:rPr>
        <w:annotationRef/>
      </w:r>
      <w:r>
        <w:t>Add clamp discussion</w:t>
      </w:r>
    </w:p>
  </w:comment>
  <w:comment w:id="407" w:author="Microsoft Office User" w:date="2017-02-13T12:24:00Z" w:initials="Office">
    <w:p w14:paraId="57D8F71B" w14:textId="075C0584" w:rsidR="00372758" w:rsidRDefault="00372758">
      <w:pPr>
        <w:pStyle w:val="CommentText"/>
      </w:pPr>
      <w:r>
        <w:rPr>
          <w:rStyle w:val="CommentReference"/>
        </w:rPr>
        <w:annotationRef/>
      </w:r>
      <w:r>
        <w:t>Add more info to this, supporting information, etc.</w:t>
      </w:r>
    </w:p>
  </w:comment>
  <w:comment w:id="425" w:author="Microsoft Office User" w:date="2017-02-13T11:52:00Z" w:initials="Office">
    <w:p w14:paraId="57FAFBC4" w14:textId="4C3D8F56" w:rsidR="00B32E07" w:rsidRDefault="00B32E07">
      <w:pPr>
        <w:pStyle w:val="CommentText"/>
      </w:pPr>
      <w:r>
        <w:rPr>
          <w:rStyle w:val="CommentReference"/>
        </w:rPr>
        <w:annotationRef/>
      </w:r>
      <w:r>
        <w:t>Cite a few papers for this</w:t>
      </w:r>
    </w:p>
  </w:comment>
  <w:comment w:id="438" w:author="Microsoft Office User" w:date="2017-02-13T12:31:00Z" w:initials="Office">
    <w:p w14:paraId="3B314F38" w14:textId="68350A56" w:rsidR="00012271" w:rsidRDefault="00012271">
      <w:pPr>
        <w:pStyle w:val="CommentText"/>
      </w:pPr>
      <w:r>
        <w:rPr>
          <w:rStyle w:val="CommentReference"/>
        </w:rPr>
        <w:annotationRef/>
      </w:r>
      <w:r>
        <w:t>cite</w:t>
      </w:r>
    </w:p>
  </w:comment>
  <w:comment w:id="440" w:author="Microsoft Office User" w:date="2017-02-13T12:27:00Z" w:initials="Office">
    <w:p w14:paraId="4053D1AD" w14:textId="097E527A" w:rsidR="00372758" w:rsidRDefault="00372758">
      <w:pPr>
        <w:pStyle w:val="CommentText"/>
      </w:pPr>
      <w:r>
        <w:rPr>
          <w:rStyle w:val="CommentReference"/>
        </w:rPr>
        <w:annotationRef/>
      </w:r>
      <w:r>
        <w:t>cite</w:t>
      </w:r>
    </w:p>
  </w:comment>
  <w:comment w:id="443" w:author="Microsoft Office User" w:date="2017-02-13T12:27:00Z" w:initials="Office">
    <w:p w14:paraId="4E2ED7EE" w14:textId="0E598F97" w:rsidR="00372758" w:rsidRDefault="00372758">
      <w:pPr>
        <w:pStyle w:val="CommentText"/>
      </w:pPr>
      <w:r>
        <w:rPr>
          <w:rStyle w:val="CommentReference"/>
        </w:rPr>
        <w:annotationRef/>
      </w:r>
      <w:r>
        <w:t>cite</w:t>
      </w:r>
    </w:p>
  </w:comment>
  <w:comment w:id="446" w:author="Microsoft Office User" w:date="2017-02-13T12:27:00Z" w:initials="Office">
    <w:p w14:paraId="1CE649BB" w14:textId="000CC674" w:rsidR="00372758" w:rsidRDefault="00372758">
      <w:pPr>
        <w:pStyle w:val="CommentText"/>
      </w:pPr>
      <w:r>
        <w:rPr>
          <w:rStyle w:val="CommentReference"/>
        </w:rPr>
        <w:annotationRef/>
      </w:r>
      <w:r>
        <w:t>cite for both human and mice</w:t>
      </w:r>
    </w:p>
  </w:comment>
  <w:comment w:id="453" w:author="Microsoft Office User" w:date="2017-02-13T12:38:00Z" w:initials="Office">
    <w:p w14:paraId="554C0D9E" w14:textId="382C6DDF" w:rsidR="00914D17" w:rsidRDefault="00914D17">
      <w:pPr>
        <w:pStyle w:val="CommentText"/>
      </w:pPr>
      <w:r>
        <w:rPr>
          <w:rStyle w:val="CommentReference"/>
        </w:rPr>
        <w:annotationRef/>
      </w:r>
      <w:r>
        <w:t xml:space="preserve">check when </w:t>
      </w:r>
      <w:proofErr w:type="spellStart"/>
      <w:r>
        <w:t>iso</w:t>
      </w:r>
      <w:proofErr w:type="spellEnd"/>
      <w:r>
        <w:t xml:space="preserve"> test was done</w:t>
      </w:r>
    </w:p>
  </w:comment>
  <w:comment w:id="480" w:author="Dave Bridges" w:date="2017-02-15T14:27:00Z" w:initials="DB">
    <w:p w14:paraId="12D03912" w14:textId="35E719DD" w:rsidR="00AE79F4" w:rsidRDefault="00AE79F4">
      <w:pPr>
        <w:pStyle w:val="CommentText"/>
      </w:pPr>
      <w:r>
        <w:rPr>
          <w:rStyle w:val="CommentReference"/>
        </w:rPr>
        <w:annotationRef/>
      </w:r>
      <w:r>
        <w:t>Shulman papers</w:t>
      </w:r>
    </w:p>
  </w:comment>
  <w:comment w:id="498" w:author="Microsoft Office User" w:date="2017-02-13T12:57:00Z" w:initials="Office">
    <w:p w14:paraId="092098D1" w14:textId="2614A52D" w:rsidR="00A04798" w:rsidRDefault="00A04798">
      <w:pPr>
        <w:pStyle w:val="CommentText"/>
      </w:pPr>
      <w:r>
        <w:rPr>
          <w:rStyle w:val="CommentReference"/>
        </w:rPr>
        <w:annotationRef/>
      </w:r>
      <w:r>
        <w:t>cite</w:t>
      </w:r>
    </w:p>
  </w:comment>
  <w:comment w:id="503" w:author="Microsoft Office User" w:date="2017-02-13T12:57:00Z" w:initials="Office">
    <w:p w14:paraId="01118598" w14:textId="3C7DD8D0" w:rsidR="00A04798" w:rsidRDefault="00A04798">
      <w:pPr>
        <w:pStyle w:val="CommentText"/>
      </w:pPr>
      <w:r>
        <w:rPr>
          <w:rStyle w:val="CommentReference"/>
        </w:rPr>
        <w:annotationRef/>
      </w:r>
      <w:r>
        <w:t>cite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221A7A" w15:done="0"/>
  <w15:commentEx w15:paraId="6D16C718" w15:paraIdParent="25221A7A" w15:done="0"/>
  <w15:commentEx w15:paraId="3BA6EC00" w15:done="0"/>
  <w15:commentEx w15:paraId="21549EDA" w15:done="0"/>
  <w15:commentEx w15:paraId="257E4312" w15:done="0"/>
  <w15:commentEx w15:paraId="64E055EF" w15:done="0"/>
  <w15:commentEx w15:paraId="1148F3BD" w15:done="0"/>
  <w15:commentEx w15:paraId="15BCFD78" w15:done="0"/>
  <w15:commentEx w15:paraId="2687B60E" w15:done="0"/>
  <w15:commentEx w15:paraId="758B5E09" w15:done="0"/>
  <w15:commentEx w15:paraId="311CE392" w15:paraIdParent="758B5E09" w15:done="0"/>
  <w15:commentEx w15:paraId="774C3A90" w15:done="0"/>
  <w15:commentEx w15:paraId="3DDE4C61" w15:done="0"/>
  <w15:commentEx w15:paraId="2ED4C5D1" w15:done="0"/>
  <w15:commentEx w15:paraId="5A197858" w15:done="0"/>
  <w15:commentEx w15:paraId="78BD2B82" w15:done="0"/>
  <w15:commentEx w15:paraId="66EA82FA" w15:done="0"/>
  <w15:commentEx w15:paraId="4E55D6FC" w15:done="0"/>
  <w15:commentEx w15:paraId="5E65B0C5" w15:done="0"/>
  <w15:commentEx w15:paraId="74735825" w15:done="0"/>
  <w15:commentEx w15:paraId="29A3AA33" w15:done="0"/>
  <w15:commentEx w15:paraId="19F887D9" w15:done="0"/>
  <w15:commentEx w15:paraId="473C907D" w15:done="0"/>
  <w15:commentEx w15:paraId="7B2CAB96" w15:done="0"/>
  <w15:commentEx w15:paraId="48B316BF" w15:done="0"/>
  <w15:commentEx w15:paraId="123DF682" w15:done="0"/>
  <w15:commentEx w15:paraId="4567ADA9" w15:done="0"/>
  <w15:commentEx w15:paraId="4452D1E8" w15:done="0"/>
  <w15:commentEx w15:paraId="3EC0941D" w15:done="0"/>
  <w15:commentEx w15:paraId="537BF7F1" w15:done="0"/>
  <w15:commentEx w15:paraId="6B0AC216" w15:done="0"/>
  <w15:commentEx w15:paraId="4A4BAC83" w15:done="0"/>
  <w15:commentEx w15:paraId="74BB3B6B" w15:done="0"/>
  <w15:commentEx w15:paraId="755FC8B7" w15:done="0"/>
  <w15:commentEx w15:paraId="2F100FB1" w15:done="0"/>
  <w15:commentEx w15:paraId="142B478D" w15:done="0"/>
  <w15:commentEx w15:paraId="386AD767" w15:done="0"/>
  <w15:commentEx w15:paraId="0D8EE7F7" w15:done="0"/>
  <w15:commentEx w15:paraId="17FF0754" w15:done="0"/>
  <w15:commentEx w15:paraId="2F9A843E" w15:done="0"/>
  <w15:commentEx w15:paraId="74E40297" w15:done="0"/>
  <w15:commentEx w15:paraId="57D8F71B" w15:done="0"/>
  <w15:commentEx w15:paraId="57FAFBC4" w15:done="0"/>
  <w15:commentEx w15:paraId="3B314F38" w15:done="0"/>
  <w15:commentEx w15:paraId="4053D1AD" w15:done="0"/>
  <w15:commentEx w15:paraId="4E2ED7EE" w15:done="0"/>
  <w15:commentEx w15:paraId="1CE649BB" w15:done="0"/>
  <w15:commentEx w15:paraId="554C0D9E" w15:done="0"/>
  <w15:commentEx w15:paraId="12D03912" w15:done="0"/>
  <w15:commentEx w15:paraId="092098D1" w15:done="0"/>
  <w15:commentEx w15:paraId="0111859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4D"/>
    <w:family w:val="swiss"/>
    <w:notTrueType/>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D5539"/>
    <w:multiLevelType w:val="hybridMultilevel"/>
    <w:tmpl w:val="662AC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BB06C2"/>
    <w:multiLevelType w:val="hybridMultilevel"/>
    <w:tmpl w:val="CAA4A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4DD33AC"/>
    <w:multiLevelType w:val="hybridMultilevel"/>
    <w:tmpl w:val="07CE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495"/>
    <w:rsid w:val="00012271"/>
    <w:rsid w:val="00023C6A"/>
    <w:rsid w:val="00054F8A"/>
    <w:rsid w:val="00067455"/>
    <w:rsid w:val="0007658D"/>
    <w:rsid w:val="00080C82"/>
    <w:rsid w:val="000A0353"/>
    <w:rsid w:val="000A4359"/>
    <w:rsid w:val="000A74B0"/>
    <w:rsid w:val="000B1E71"/>
    <w:rsid w:val="000B4C29"/>
    <w:rsid w:val="000C2D45"/>
    <w:rsid w:val="000D02A2"/>
    <w:rsid w:val="000D47AD"/>
    <w:rsid w:val="000E42FD"/>
    <w:rsid w:val="000E64CC"/>
    <w:rsid w:val="00107E28"/>
    <w:rsid w:val="0011098A"/>
    <w:rsid w:val="00134768"/>
    <w:rsid w:val="00137675"/>
    <w:rsid w:val="00155148"/>
    <w:rsid w:val="00166860"/>
    <w:rsid w:val="00183312"/>
    <w:rsid w:val="00196E54"/>
    <w:rsid w:val="001D5F06"/>
    <w:rsid w:val="001E535C"/>
    <w:rsid w:val="001E582E"/>
    <w:rsid w:val="001E66C4"/>
    <w:rsid w:val="00204D48"/>
    <w:rsid w:val="002061D0"/>
    <w:rsid w:val="002063A6"/>
    <w:rsid w:val="00210C84"/>
    <w:rsid w:val="00233448"/>
    <w:rsid w:val="00240C1C"/>
    <w:rsid w:val="0024487D"/>
    <w:rsid w:val="00250376"/>
    <w:rsid w:val="00260B55"/>
    <w:rsid w:val="002611CB"/>
    <w:rsid w:val="00272418"/>
    <w:rsid w:val="0029021E"/>
    <w:rsid w:val="002A443E"/>
    <w:rsid w:val="002C7B71"/>
    <w:rsid w:val="002E6E28"/>
    <w:rsid w:val="00310724"/>
    <w:rsid w:val="00326112"/>
    <w:rsid w:val="0034365F"/>
    <w:rsid w:val="00354461"/>
    <w:rsid w:val="00360BF1"/>
    <w:rsid w:val="00363DED"/>
    <w:rsid w:val="00366FA3"/>
    <w:rsid w:val="00372755"/>
    <w:rsid w:val="00372758"/>
    <w:rsid w:val="00372F30"/>
    <w:rsid w:val="00386EB6"/>
    <w:rsid w:val="00387B82"/>
    <w:rsid w:val="003A266B"/>
    <w:rsid w:val="003C41CC"/>
    <w:rsid w:val="003E081E"/>
    <w:rsid w:val="003E3DBF"/>
    <w:rsid w:val="003E7C21"/>
    <w:rsid w:val="004205E6"/>
    <w:rsid w:val="00461855"/>
    <w:rsid w:val="00472706"/>
    <w:rsid w:val="00481EB2"/>
    <w:rsid w:val="00485915"/>
    <w:rsid w:val="00486FEB"/>
    <w:rsid w:val="00487B74"/>
    <w:rsid w:val="004A5E48"/>
    <w:rsid w:val="004B16AF"/>
    <w:rsid w:val="004B4E2F"/>
    <w:rsid w:val="004C0A2B"/>
    <w:rsid w:val="004E4E85"/>
    <w:rsid w:val="004E70A0"/>
    <w:rsid w:val="005037E7"/>
    <w:rsid w:val="00567887"/>
    <w:rsid w:val="005920A2"/>
    <w:rsid w:val="00594709"/>
    <w:rsid w:val="005B3B55"/>
    <w:rsid w:val="005C652C"/>
    <w:rsid w:val="005E61F3"/>
    <w:rsid w:val="005F037C"/>
    <w:rsid w:val="00603402"/>
    <w:rsid w:val="00621EDB"/>
    <w:rsid w:val="0062315D"/>
    <w:rsid w:val="00627CF3"/>
    <w:rsid w:val="00632E3F"/>
    <w:rsid w:val="00642BDD"/>
    <w:rsid w:val="0064405D"/>
    <w:rsid w:val="006860F0"/>
    <w:rsid w:val="006B18E4"/>
    <w:rsid w:val="006B237B"/>
    <w:rsid w:val="006E12A6"/>
    <w:rsid w:val="006E2EF1"/>
    <w:rsid w:val="006F2C91"/>
    <w:rsid w:val="00703169"/>
    <w:rsid w:val="00712BC9"/>
    <w:rsid w:val="00724905"/>
    <w:rsid w:val="0072578B"/>
    <w:rsid w:val="00733364"/>
    <w:rsid w:val="007575E6"/>
    <w:rsid w:val="00787132"/>
    <w:rsid w:val="00793D2F"/>
    <w:rsid w:val="007A2749"/>
    <w:rsid w:val="007A6CC9"/>
    <w:rsid w:val="007B1901"/>
    <w:rsid w:val="007B76B7"/>
    <w:rsid w:val="007D159C"/>
    <w:rsid w:val="007E0200"/>
    <w:rsid w:val="00822ACC"/>
    <w:rsid w:val="008254B0"/>
    <w:rsid w:val="00830B0C"/>
    <w:rsid w:val="00832CF5"/>
    <w:rsid w:val="00833B9D"/>
    <w:rsid w:val="008448EF"/>
    <w:rsid w:val="00853FDE"/>
    <w:rsid w:val="00873530"/>
    <w:rsid w:val="008743C7"/>
    <w:rsid w:val="00877762"/>
    <w:rsid w:val="00881ECD"/>
    <w:rsid w:val="00883A07"/>
    <w:rsid w:val="0088611F"/>
    <w:rsid w:val="008943A7"/>
    <w:rsid w:val="008B71EA"/>
    <w:rsid w:val="008C3E9A"/>
    <w:rsid w:val="00914D17"/>
    <w:rsid w:val="009328A5"/>
    <w:rsid w:val="00952BDA"/>
    <w:rsid w:val="00966BFA"/>
    <w:rsid w:val="009706A0"/>
    <w:rsid w:val="0098301F"/>
    <w:rsid w:val="00995D4C"/>
    <w:rsid w:val="009B18AB"/>
    <w:rsid w:val="009C5B00"/>
    <w:rsid w:val="009D230D"/>
    <w:rsid w:val="009E2596"/>
    <w:rsid w:val="009F7DBE"/>
    <w:rsid w:val="00A04798"/>
    <w:rsid w:val="00A052C7"/>
    <w:rsid w:val="00A112BE"/>
    <w:rsid w:val="00A1503D"/>
    <w:rsid w:val="00A23FC6"/>
    <w:rsid w:val="00A32C48"/>
    <w:rsid w:val="00A4746A"/>
    <w:rsid w:val="00A73F99"/>
    <w:rsid w:val="00A8479A"/>
    <w:rsid w:val="00A90B16"/>
    <w:rsid w:val="00AA065C"/>
    <w:rsid w:val="00AA0FBC"/>
    <w:rsid w:val="00AE79F4"/>
    <w:rsid w:val="00AF03AD"/>
    <w:rsid w:val="00B02A62"/>
    <w:rsid w:val="00B32428"/>
    <w:rsid w:val="00B32E07"/>
    <w:rsid w:val="00B40FA2"/>
    <w:rsid w:val="00B42814"/>
    <w:rsid w:val="00B63F75"/>
    <w:rsid w:val="00B80ED3"/>
    <w:rsid w:val="00B83305"/>
    <w:rsid w:val="00B835BC"/>
    <w:rsid w:val="00B90861"/>
    <w:rsid w:val="00B928EF"/>
    <w:rsid w:val="00B92BA0"/>
    <w:rsid w:val="00B96BDB"/>
    <w:rsid w:val="00B97DA4"/>
    <w:rsid w:val="00BC0504"/>
    <w:rsid w:val="00BD56C3"/>
    <w:rsid w:val="00BD6ED7"/>
    <w:rsid w:val="00BE5239"/>
    <w:rsid w:val="00C01656"/>
    <w:rsid w:val="00C05811"/>
    <w:rsid w:val="00C518B3"/>
    <w:rsid w:val="00C70A9A"/>
    <w:rsid w:val="00C94253"/>
    <w:rsid w:val="00C9789E"/>
    <w:rsid w:val="00CA4094"/>
    <w:rsid w:val="00CB44C6"/>
    <w:rsid w:val="00CB50C0"/>
    <w:rsid w:val="00CB723C"/>
    <w:rsid w:val="00CD6325"/>
    <w:rsid w:val="00CE26FC"/>
    <w:rsid w:val="00CF17E0"/>
    <w:rsid w:val="00CF5A89"/>
    <w:rsid w:val="00D422D1"/>
    <w:rsid w:val="00D43DD5"/>
    <w:rsid w:val="00D5482B"/>
    <w:rsid w:val="00D57938"/>
    <w:rsid w:val="00D6022E"/>
    <w:rsid w:val="00D60242"/>
    <w:rsid w:val="00D6308A"/>
    <w:rsid w:val="00D75EF8"/>
    <w:rsid w:val="00D76442"/>
    <w:rsid w:val="00D97041"/>
    <w:rsid w:val="00DA1136"/>
    <w:rsid w:val="00DB62D5"/>
    <w:rsid w:val="00DD385B"/>
    <w:rsid w:val="00DD413F"/>
    <w:rsid w:val="00DE6E98"/>
    <w:rsid w:val="00DF2698"/>
    <w:rsid w:val="00E00C8F"/>
    <w:rsid w:val="00E04266"/>
    <w:rsid w:val="00E23AC2"/>
    <w:rsid w:val="00E26151"/>
    <w:rsid w:val="00E36D9E"/>
    <w:rsid w:val="00E5562C"/>
    <w:rsid w:val="00E56A69"/>
    <w:rsid w:val="00E60E2D"/>
    <w:rsid w:val="00E73495"/>
    <w:rsid w:val="00E759C3"/>
    <w:rsid w:val="00EA22A1"/>
    <w:rsid w:val="00EA579B"/>
    <w:rsid w:val="00EB0A54"/>
    <w:rsid w:val="00ED107C"/>
    <w:rsid w:val="00ED441B"/>
    <w:rsid w:val="00F0261F"/>
    <w:rsid w:val="00F07368"/>
    <w:rsid w:val="00F60248"/>
    <w:rsid w:val="00F829F8"/>
    <w:rsid w:val="00FE4D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B89AA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495"/>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95"/>
    <w:rPr>
      <w:rFonts w:asciiTheme="majorHAnsi" w:eastAsiaTheme="majorEastAsia" w:hAnsiTheme="majorHAnsi" w:cstheme="majorBidi"/>
      <w:b/>
      <w:bCs/>
      <w:color w:val="2C6EAB" w:themeColor="accent1" w:themeShade="B5"/>
      <w:sz w:val="32"/>
      <w:szCs w:val="32"/>
    </w:rPr>
  </w:style>
  <w:style w:type="character" w:styleId="CommentReference">
    <w:name w:val="annotation reference"/>
    <w:basedOn w:val="DefaultParagraphFont"/>
    <w:uiPriority w:val="99"/>
    <w:semiHidden/>
    <w:unhideWhenUsed/>
    <w:rsid w:val="002061D0"/>
    <w:rPr>
      <w:sz w:val="18"/>
      <w:szCs w:val="18"/>
    </w:rPr>
  </w:style>
  <w:style w:type="paragraph" w:styleId="CommentText">
    <w:name w:val="annotation text"/>
    <w:basedOn w:val="Normal"/>
    <w:link w:val="CommentTextChar"/>
    <w:uiPriority w:val="99"/>
    <w:semiHidden/>
    <w:unhideWhenUsed/>
    <w:rsid w:val="002061D0"/>
  </w:style>
  <w:style w:type="character" w:customStyle="1" w:styleId="CommentTextChar">
    <w:name w:val="Comment Text Char"/>
    <w:basedOn w:val="DefaultParagraphFont"/>
    <w:link w:val="CommentText"/>
    <w:uiPriority w:val="99"/>
    <w:semiHidden/>
    <w:rsid w:val="002061D0"/>
  </w:style>
  <w:style w:type="paragraph" w:styleId="CommentSubject">
    <w:name w:val="annotation subject"/>
    <w:basedOn w:val="CommentText"/>
    <w:next w:val="CommentText"/>
    <w:link w:val="CommentSubjectChar"/>
    <w:uiPriority w:val="99"/>
    <w:semiHidden/>
    <w:unhideWhenUsed/>
    <w:rsid w:val="002061D0"/>
    <w:rPr>
      <w:b/>
      <w:bCs/>
      <w:sz w:val="20"/>
      <w:szCs w:val="20"/>
    </w:rPr>
  </w:style>
  <w:style w:type="character" w:customStyle="1" w:styleId="CommentSubjectChar">
    <w:name w:val="Comment Subject Char"/>
    <w:basedOn w:val="CommentTextChar"/>
    <w:link w:val="CommentSubject"/>
    <w:uiPriority w:val="99"/>
    <w:semiHidden/>
    <w:rsid w:val="002061D0"/>
    <w:rPr>
      <w:b/>
      <w:bCs/>
      <w:sz w:val="20"/>
      <w:szCs w:val="20"/>
    </w:rPr>
  </w:style>
  <w:style w:type="paragraph" w:styleId="BalloonText">
    <w:name w:val="Balloon Text"/>
    <w:basedOn w:val="Normal"/>
    <w:link w:val="BalloonTextChar"/>
    <w:uiPriority w:val="99"/>
    <w:semiHidden/>
    <w:unhideWhenUsed/>
    <w:rsid w:val="002061D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061D0"/>
    <w:rPr>
      <w:rFonts w:ascii="Times New Roman" w:hAnsi="Times New Roman" w:cs="Times New Roman"/>
      <w:sz w:val="18"/>
      <w:szCs w:val="18"/>
    </w:rPr>
  </w:style>
  <w:style w:type="paragraph" w:styleId="ListParagraph">
    <w:name w:val="List Paragraph"/>
    <w:basedOn w:val="Normal"/>
    <w:uiPriority w:val="34"/>
    <w:qFormat/>
    <w:rsid w:val="00A73F99"/>
    <w:pPr>
      <w:ind w:left="720"/>
      <w:contextualSpacing/>
    </w:pPr>
  </w:style>
  <w:style w:type="character" w:styleId="Emphasis">
    <w:name w:val="Emphasis"/>
    <w:basedOn w:val="DefaultParagraphFont"/>
    <w:uiPriority w:val="20"/>
    <w:qFormat/>
    <w:rsid w:val="00EB0A54"/>
    <w:rPr>
      <w:i/>
      <w:iCs/>
    </w:rPr>
  </w:style>
  <w:style w:type="character" w:customStyle="1" w:styleId="apple-converted-space">
    <w:name w:val="apple-converted-space"/>
    <w:basedOn w:val="DefaultParagraphFont"/>
    <w:rsid w:val="00EB0A54"/>
  </w:style>
  <w:style w:type="paragraph" w:styleId="NormalWeb">
    <w:name w:val="Normal (Web)"/>
    <w:basedOn w:val="Normal"/>
    <w:uiPriority w:val="99"/>
    <w:semiHidden/>
    <w:unhideWhenUsed/>
    <w:rsid w:val="00233448"/>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7766">
      <w:bodyDiv w:val="1"/>
      <w:marLeft w:val="0"/>
      <w:marRight w:val="0"/>
      <w:marTop w:val="0"/>
      <w:marBottom w:val="0"/>
      <w:divBdr>
        <w:top w:val="none" w:sz="0" w:space="0" w:color="auto"/>
        <w:left w:val="none" w:sz="0" w:space="0" w:color="auto"/>
        <w:bottom w:val="none" w:sz="0" w:space="0" w:color="auto"/>
        <w:right w:val="none" w:sz="0" w:space="0" w:color="auto"/>
      </w:divBdr>
    </w:div>
    <w:div w:id="82534133">
      <w:bodyDiv w:val="1"/>
      <w:marLeft w:val="0"/>
      <w:marRight w:val="0"/>
      <w:marTop w:val="0"/>
      <w:marBottom w:val="0"/>
      <w:divBdr>
        <w:top w:val="none" w:sz="0" w:space="0" w:color="auto"/>
        <w:left w:val="none" w:sz="0" w:space="0" w:color="auto"/>
        <w:bottom w:val="none" w:sz="0" w:space="0" w:color="auto"/>
        <w:right w:val="none" w:sz="0" w:space="0" w:color="auto"/>
      </w:divBdr>
    </w:div>
    <w:div w:id="232201214">
      <w:bodyDiv w:val="1"/>
      <w:marLeft w:val="0"/>
      <w:marRight w:val="0"/>
      <w:marTop w:val="0"/>
      <w:marBottom w:val="0"/>
      <w:divBdr>
        <w:top w:val="none" w:sz="0" w:space="0" w:color="auto"/>
        <w:left w:val="none" w:sz="0" w:space="0" w:color="auto"/>
        <w:bottom w:val="none" w:sz="0" w:space="0" w:color="auto"/>
        <w:right w:val="none" w:sz="0" w:space="0" w:color="auto"/>
      </w:divBdr>
    </w:div>
    <w:div w:id="926034366">
      <w:bodyDiv w:val="1"/>
      <w:marLeft w:val="0"/>
      <w:marRight w:val="0"/>
      <w:marTop w:val="0"/>
      <w:marBottom w:val="0"/>
      <w:divBdr>
        <w:top w:val="none" w:sz="0" w:space="0" w:color="auto"/>
        <w:left w:val="none" w:sz="0" w:space="0" w:color="auto"/>
        <w:bottom w:val="none" w:sz="0" w:space="0" w:color="auto"/>
        <w:right w:val="none" w:sz="0" w:space="0" w:color="auto"/>
      </w:divBdr>
    </w:div>
    <w:div w:id="1306855663">
      <w:bodyDiv w:val="1"/>
      <w:marLeft w:val="0"/>
      <w:marRight w:val="0"/>
      <w:marTop w:val="0"/>
      <w:marBottom w:val="0"/>
      <w:divBdr>
        <w:top w:val="none" w:sz="0" w:space="0" w:color="auto"/>
        <w:left w:val="none" w:sz="0" w:space="0" w:color="auto"/>
        <w:bottom w:val="none" w:sz="0" w:space="0" w:color="auto"/>
        <w:right w:val="none" w:sz="0" w:space="0" w:color="auto"/>
      </w:divBdr>
    </w:div>
    <w:div w:id="1393850642">
      <w:bodyDiv w:val="1"/>
      <w:marLeft w:val="0"/>
      <w:marRight w:val="0"/>
      <w:marTop w:val="0"/>
      <w:marBottom w:val="0"/>
      <w:divBdr>
        <w:top w:val="none" w:sz="0" w:space="0" w:color="auto"/>
        <w:left w:val="none" w:sz="0" w:space="0" w:color="auto"/>
        <w:bottom w:val="none" w:sz="0" w:space="0" w:color="auto"/>
        <w:right w:val="none" w:sz="0" w:space="0" w:color="auto"/>
      </w:divBdr>
    </w:div>
    <w:div w:id="1568345701">
      <w:bodyDiv w:val="1"/>
      <w:marLeft w:val="0"/>
      <w:marRight w:val="0"/>
      <w:marTop w:val="0"/>
      <w:marBottom w:val="0"/>
      <w:divBdr>
        <w:top w:val="none" w:sz="0" w:space="0" w:color="auto"/>
        <w:left w:val="none" w:sz="0" w:space="0" w:color="auto"/>
        <w:bottom w:val="none" w:sz="0" w:space="0" w:color="auto"/>
        <w:right w:val="none" w:sz="0" w:space="0" w:color="auto"/>
      </w:divBdr>
    </w:div>
    <w:div w:id="1632787793">
      <w:bodyDiv w:val="1"/>
      <w:marLeft w:val="0"/>
      <w:marRight w:val="0"/>
      <w:marTop w:val="0"/>
      <w:marBottom w:val="0"/>
      <w:divBdr>
        <w:top w:val="none" w:sz="0" w:space="0" w:color="auto"/>
        <w:left w:val="none" w:sz="0" w:space="0" w:color="auto"/>
        <w:bottom w:val="none" w:sz="0" w:space="0" w:color="auto"/>
        <w:right w:val="none" w:sz="0" w:space="0" w:color="auto"/>
      </w:divBdr>
    </w:div>
    <w:div w:id="1794640841">
      <w:bodyDiv w:val="1"/>
      <w:marLeft w:val="0"/>
      <w:marRight w:val="0"/>
      <w:marTop w:val="0"/>
      <w:marBottom w:val="0"/>
      <w:divBdr>
        <w:top w:val="none" w:sz="0" w:space="0" w:color="auto"/>
        <w:left w:val="none" w:sz="0" w:space="0" w:color="auto"/>
        <w:bottom w:val="none" w:sz="0" w:space="0" w:color="auto"/>
        <w:right w:val="none" w:sz="0" w:space="0" w:color="auto"/>
      </w:divBdr>
    </w:div>
    <w:div w:id="1828520690">
      <w:bodyDiv w:val="1"/>
      <w:marLeft w:val="0"/>
      <w:marRight w:val="0"/>
      <w:marTop w:val="0"/>
      <w:marBottom w:val="0"/>
      <w:divBdr>
        <w:top w:val="none" w:sz="0" w:space="0" w:color="auto"/>
        <w:left w:val="none" w:sz="0" w:space="0" w:color="auto"/>
        <w:bottom w:val="none" w:sz="0" w:space="0" w:color="auto"/>
        <w:right w:val="none" w:sz="0" w:space="0" w:color="auto"/>
      </w:divBdr>
    </w:div>
    <w:div w:id="1853716283">
      <w:bodyDiv w:val="1"/>
      <w:marLeft w:val="0"/>
      <w:marRight w:val="0"/>
      <w:marTop w:val="0"/>
      <w:marBottom w:val="0"/>
      <w:divBdr>
        <w:top w:val="none" w:sz="0" w:space="0" w:color="auto"/>
        <w:left w:val="none" w:sz="0" w:space="0" w:color="auto"/>
        <w:bottom w:val="none" w:sz="0" w:space="0" w:color="auto"/>
        <w:right w:val="none" w:sz="0" w:space="0" w:color="auto"/>
      </w:divBdr>
    </w:div>
    <w:div w:id="1891335561">
      <w:bodyDiv w:val="1"/>
      <w:marLeft w:val="0"/>
      <w:marRight w:val="0"/>
      <w:marTop w:val="0"/>
      <w:marBottom w:val="0"/>
      <w:divBdr>
        <w:top w:val="none" w:sz="0" w:space="0" w:color="auto"/>
        <w:left w:val="none" w:sz="0" w:space="0" w:color="auto"/>
        <w:bottom w:val="none" w:sz="0" w:space="0" w:color="auto"/>
        <w:right w:val="none" w:sz="0" w:space="0" w:color="auto"/>
      </w:divBdr>
    </w:div>
    <w:div w:id="1968469507">
      <w:bodyDiv w:val="1"/>
      <w:marLeft w:val="0"/>
      <w:marRight w:val="0"/>
      <w:marTop w:val="0"/>
      <w:marBottom w:val="0"/>
      <w:divBdr>
        <w:top w:val="none" w:sz="0" w:space="0" w:color="auto"/>
        <w:left w:val="none" w:sz="0" w:space="0" w:color="auto"/>
        <w:bottom w:val="none" w:sz="0" w:space="0" w:color="auto"/>
        <w:right w:val="none" w:sz="0" w:space="0" w:color="auto"/>
      </w:divBdr>
    </w:div>
    <w:div w:id="2100828033">
      <w:bodyDiv w:val="1"/>
      <w:marLeft w:val="0"/>
      <w:marRight w:val="0"/>
      <w:marTop w:val="0"/>
      <w:marBottom w:val="0"/>
      <w:divBdr>
        <w:top w:val="none" w:sz="0" w:space="0" w:color="auto"/>
        <w:left w:val="none" w:sz="0" w:space="0" w:color="auto"/>
        <w:bottom w:val="none" w:sz="0" w:space="0" w:color="auto"/>
        <w:right w:val="none" w:sz="0" w:space="0" w:color="auto"/>
      </w:divBdr>
    </w:div>
    <w:div w:id="2112160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microsoft.com/office/2011/relationships/commentsExtended" Target="commentsExtended.xm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6</Pages>
  <Words>5525</Words>
  <Characters>31497</Characters>
  <Application>Microsoft Macintosh Word</Application>
  <DocSecurity>0</DocSecurity>
  <Lines>262</Lines>
  <Paragraphs>73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Dexamethasone-Induced Insulin Resistance is Worsened in the Presence of Obesity </vt:lpstr>
      <vt:lpstr>HFD-Induced Liver Steatosis is Worsened in Dexamethasone Treated mice</vt:lpstr>
      <vt:lpstr>Dexamethasone Causes Decreased Fat Mass in HFD-Fed Mice </vt:lpstr>
      <vt:lpstr>Acknowledgements</vt:lpstr>
    </vt:vector>
  </TitlesOfParts>
  <LinksUpToDate>false</LinksUpToDate>
  <CharactersWithSpaces>36949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152</cp:revision>
  <dcterms:created xsi:type="dcterms:W3CDTF">2016-09-21T15:11:00Z</dcterms:created>
  <dcterms:modified xsi:type="dcterms:W3CDTF">2017-05-05T16:00:00Z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c79a05dc-788f-3465-a003-ad48d6833d11</vt:lpwstr>
  </property>
  <property fmtid="{D5CDD505-2E9C-101B-9397-08002B2CF9AE}" pid="4" name="Mendeley Citation Style_1">
    <vt:lpwstr>http://www.zotero.org/styles/journal-of-nutrition</vt:lpwstr>
  </property>
</Properties>
</file>