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A16D2E" w14:textId="300A56A1" w:rsidR="00E046CC" w:rsidRPr="00F81B7E" w:rsidRDefault="00F81B7E" w:rsidP="00F81B7E">
      <w:pPr>
        <w:rPr>
          <w:color w:val="000000" w:themeColor="text1"/>
        </w:rPr>
      </w:pPr>
      <w:r w:rsidRPr="00F81B7E">
        <w:rPr>
          <w:b/>
          <w:color w:val="000000" w:themeColor="text1"/>
        </w:rPr>
        <w:t xml:space="preserve">Title: </w:t>
      </w:r>
      <w:r w:rsidR="00A6710F" w:rsidRPr="00F81B7E">
        <w:rPr>
          <w:color w:val="000000" w:themeColor="text1"/>
        </w:rPr>
        <w:t xml:space="preserve">Glucocorticoid-Induced </w:t>
      </w:r>
      <w:r w:rsidR="00E046CC" w:rsidRPr="00F81B7E">
        <w:rPr>
          <w:color w:val="000000" w:themeColor="text1"/>
        </w:rPr>
        <w:t xml:space="preserve">Metabolic </w:t>
      </w:r>
      <w:r w:rsidR="00A6710F" w:rsidRPr="00F81B7E">
        <w:rPr>
          <w:color w:val="000000" w:themeColor="text1"/>
        </w:rPr>
        <w:t>Disturbances are Exacerbated</w:t>
      </w:r>
      <w:r w:rsidR="00E046CC" w:rsidRPr="00F81B7E">
        <w:rPr>
          <w:color w:val="000000" w:themeColor="text1"/>
        </w:rPr>
        <w:t xml:space="preserve"> in Obesity</w:t>
      </w:r>
    </w:p>
    <w:p w14:paraId="74EBDD8A" w14:textId="77777777" w:rsidR="008F2896" w:rsidRPr="00F81B7E" w:rsidRDefault="008F2896" w:rsidP="00CC12EF"/>
    <w:p w14:paraId="48A99AFF" w14:textId="2FADC198" w:rsidR="004C1D0E" w:rsidRPr="009324FB" w:rsidRDefault="00E50061" w:rsidP="00CC12EF">
      <w:pPr>
        <w:rPr>
          <w:vertAlign w:val="superscript"/>
        </w:rPr>
      </w:pPr>
      <w:r w:rsidRPr="00E50061">
        <w:rPr>
          <w:b/>
        </w:rPr>
        <w:t>Authors:</w:t>
      </w:r>
      <w:r>
        <w:t xml:space="preserve"> </w:t>
      </w:r>
      <w:r w:rsidR="004C1D0E">
        <w:t>Innocence Harvey</w:t>
      </w:r>
      <w:r w:rsidR="008B2BE4">
        <w:rPr>
          <w:vertAlign w:val="superscript"/>
        </w:rPr>
        <w:t>1,2</w:t>
      </w:r>
      <w:r w:rsidR="004C1D0E">
        <w:t>, Erin J. Stephenson</w:t>
      </w:r>
      <w:r w:rsidR="009324FB">
        <w:rPr>
          <w:vertAlign w:val="superscript"/>
        </w:rPr>
        <w:t>2,3</w:t>
      </w:r>
      <w:r w:rsidR="004C1D0E">
        <w:t>, JeAnna R. Redd</w:t>
      </w:r>
      <w:r w:rsidR="009324FB">
        <w:rPr>
          <w:vertAlign w:val="superscript"/>
        </w:rPr>
        <w:t>1,2</w:t>
      </w:r>
      <w:r w:rsidR="004C1D0E">
        <w:t>, Quynh T. Tran</w:t>
      </w:r>
      <w:r w:rsidR="00D01CE5">
        <w:rPr>
          <w:vertAlign w:val="superscript"/>
        </w:rPr>
        <w:t>4</w:t>
      </w:r>
      <w:r w:rsidR="004C1D0E">
        <w:t>, Irit Hochberg</w:t>
      </w:r>
      <w:r w:rsidR="00D01CE5">
        <w:rPr>
          <w:vertAlign w:val="superscript"/>
        </w:rPr>
        <w:t>5</w:t>
      </w:r>
      <w:r w:rsidR="004C1D0E">
        <w:t>, Nathan Qi</w:t>
      </w:r>
      <w:r w:rsidR="00D01CE5">
        <w:rPr>
          <w:vertAlign w:val="superscript"/>
        </w:rPr>
        <w:t>6</w:t>
      </w:r>
      <w:r w:rsidR="004C1D0E">
        <w:t xml:space="preserve"> and Dave Bridges</w:t>
      </w:r>
      <w:r w:rsidR="009324FB">
        <w:rPr>
          <w:vertAlign w:val="superscript"/>
        </w:rPr>
        <w:t>1,2,3</w:t>
      </w:r>
    </w:p>
    <w:p w14:paraId="145E89E5" w14:textId="77777777" w:rsidR="008B2BE4" w:rsidRDefault="008B2BE4" w:rsidP="00CC12EF"/>
    <w:p w14:paraId="59668728" w14:textId="37E8A808" w:rsidR="00F9140D" w:rsidRDefault="00E50061" w:rsidP="00CC12EF">
      <w:r w:rsidRPr="00E50061">
        <w:rPr>
          <w:b/>
        </w:rPr>
        <w:t>Affiliations:</w:t>
      </w:r>
      <w:r>
        <w:t xml:space="preserve"> </w:t>
      </w:r>
      <w:r w:rsidR="009324FB" w:rsidRPr="00D01CE5">
        <w:rPr>
          <w:vertAlign w:val="superscript"/>
        </w:rPr>
        <w:t>1</w:t>
      </w:r>
      <w:r w:rsidR="00D01CE5">
        <w:t xml:space="preserve"> Department of Nutritional Sciences, </w:t>
      </w:r>
      <w:r w:rsidR="009324FB" w:rsidRPr="00716B06">
        <w:t>University</w:t>
      </w:r>
      <w:r w:rsidR="009324FB">
        <w:t xml:space="preserve"> of Michigan</w:t>
      </w:r>
      <w:r w:rsidR="00D01CE5">
        <w:t xml:space="preserve"> School of Public Health</w:t>
      </w:r>
      <w:r w:rsidR="009324FB">
        <w:t xml:space="preserve">, Ann Arbor, MI; </w:t>
      </w:r>
      <w:r w:rsidR="009324FB">
        <w:rPr>
          <w:vertAlign w:val="superscript"/>
        </w:rPr>
        <w:t>2</w:t>
      </w:r>
      <w:r w:rsidR="00D01CE5">
        <w:rPr>
          <w:vertAlign w:val="superscript"/>
        </w:rPr>
        <w:t xml:space="preserve"> </w:t>
      </w:r>
      <w:r w:rsidR="00D01CE5">
        <w:t xml:space="preserve">Department of Physiology, </w:t>
      </w:r>
      <w:r w:rsidR="009324FB">
        <w:t>Un</w:t>
      </w:r>
      <w:r w:rsidR="00D01CE5">
        <w:t>iver</w:t>
      </w:r>
      <w:r w:rsidR="009324FB">
        <w:t>s</w:t>
      </w:r>
      <w:r w:rsidR="00D01CE5">
        <w:t>i</w:t>
      </w:r>
      <w:r w:rsidR="009324FB">
        <w:t xml:space="preserve">ty of Tennessee Health Science Center, Memphis, TN; </w:t>
      </w:r>
      <w:r w:rsidR="009324FB">
        <w:rPr>
          <w:vertAlign w:val="superscript"/>
        </w:rPr>
        <w:t>3</w:t>
      </w:r>
      <w:r w:rsidR="009324FB">
        <w:t xml:space="preserve"> </w:t>
      </w:r>
      <w:r w:rsidR="00D01CE5">
        <w:t>Department of Pediatrics, University of Tennessee Health Science Center</w:t>
      </w:r>
      <w:r w:rsidR="009324FB">
        <w:t>, Memphis, TN;</w:t>
      </w:r>
      <w:r w:rsidR="00D01CE5">
        <w:t xml:space="preserve"> </w:t>
      </w:r>
      <w:r w:rsidR="00D01CE5">
        <w:rPr>
          <w:vertAlign w:val="superscript"/>
        </w:rPr>
        <w:t>4</w:t>
      </w:r>
      <w:r w:rsidR="00D01CE5">
        <w:t xml:space="preserve"> Department of Preventive Medicine, University of Tennessee Health Science Center, Memphis, TN;</w:t>
      </w:r>
      <w:r w:rsidR="009324FB">
        <w:t xml:space="preserve"> </w:t>
      </w:r>
      <w:r w:rsidR="00D01CE5">
        <w:rPr>
          <w:vertAlign w:val="superscript"/>
        </w:rPr>
        <w:t>5</w:t>
      </w:r>
      <w:r w:rsidR="009324FB">
        <w:rPr>
          <w:vertAlign w:val="superscript"/>
        </w:rPr>
        <w:t xml:space="preserve"> </w:t>
      </w:r>
      <w:r w:rsidR="00D01CE5">
        <w:t xml:space="preserve">Institute of Endocrinology, Diabetes and Metabolism, </w:t>
      </w:r>
      <w:r w:rsidR="009324FB">
        <w:t xml:space="preserve">Rambam </w:t>
      </w:r>
      <w:r w:rsidR="00D01CE5">
        <w:t>Health Care Campus</w:t>
      </w:r>
      <w:r w:rsidR="009324FB">
        <w:t>, Haifa, Israel</w:t>
      </w:r>
      <w:r w:rsidR="00D01CE5">
        <w:t xml:space="preserve">; </w:t>
      </w:r>
      <w:r w:rsidR="00D01CE5">
        <w:rPr>
          <w:vertAlign w:val="superscript"/>
        </w:rPr>
        <w:t>6</w:t>
      </w:r>
      <w:r w:rsidR="00D01CE5">
        <w:t xml:space="preserve"> Metabolism, Endocrinology &amp; Diabetes, University of Michigan Medical School, Ann Arbor, MI</w:t>
      </w:r>
    </w:p>
    <w:p w14:paraId="5AEEF102" w14:textId="77777777" w:rsidR="00F9140D" w:rsidRDefault="00F9140D" w:rsidP="00CC12EF"/>
    <w:p w14:paraId="33103631" w14:textId="36237160" w:rsidR="0065666C" w:rsidRDefault="0065666C" w:rsidP="00CC12EF">
      <w:r w:rsidRPr="00E50061">
        <w:rPr>
          <w:b/>
        </w:rPr>
        <w:t>Keywords:</w:t>
      </w:r>
      <w:r>
        <w:t xml:space="preserve"> Adiposity, Cushing’s, Lipolysis, Diabetes, NAFLD</w:t>
      </w:r>
      <w:ins w:id="0" w:author="Microsoft Office User" w:date="2017-12-18T13:25:00Z">
        <w:r w:rsidR="000E4118">
          <w:t>, Insulin resistance</w:t>
        </w:r>
      </w:ins>
    </w:p>
    <w:p w14:paraId="38942A94" w14:textId="77777777" w:rsidR="0065666C" w:rsidRDefault="0065666C" w:rsidP="00CC12EF"/>
    <w:p w14:paraId="4795A4FC" w14:textId="0CABBA21" w:rsidR="0065666C" w:rsidRDefault="0065666C" w:rsidP="0065666C">
      <w:r w:rsidRPr="00E50061">
        <w:rPr>
          <w:b/>
        </w:rPr>
        <w:t>Running title:</w:t>
      </w:r>
      <w:r>
        <w:t xml:space="preserve"> Glucocorticoids and Obesity </w:t>
      </w:r>
    </w:p>
    <w:p w14:paraId="623FE088" w14:textId="77777777" w:rsidR="0065666C" w:rsidRDefault="0065666C" w:rsidP="00CC12EF"/>
    <w:p w14:paraId="6830C22C" w14:textId="0DBDE70A" w:rsidR="00831EE6" w:rsidRPr="00E50061" w:rsidRDefault="00F9140D" w:rsidP="00CC12EF">
      <w:pPr>
        <w:rPr>
          <w:b/>
        </w:rPr>
      </w:pPr>
      <w:r w:rsidRPr="00E50061">
        <w:rPr>
          <w:b/>
        </w:rPr>
        <w:t>C</w:t>
      </w:r>
      <w:r w:rsidR="0065666C" w:rsidRPr="00E50061">
        <w:rPr>
          <w:b/>
        </w:rPr>
        <w:t>ontact information for c</w:t>
      </w:r>
      <w:r w:rsidRPr="00E50061">
        <w:rPr>
          <w:b/>
        </w:rPr>
        <w:t>or</w:t>
      </w:r>
      <w:r w:rsidR="0065666C" w:rsidRPr="00E50061">
        <w:rPr>
          <w:b/>
        </w:rPr>
        <w:t>responding author,</w:t>
      </w:r>
      <w:r w:rsidR="00831EE6" w:rsidRPr="00E50061">
        <w:rPr>
          <w:b/>
        </w:rPr>
        <w:t xml:space="preserve"> Dave Bridges</w:t>
      </w:r>
      <w:r w:rsidR="0065666C" w:rsidRPr="00E50061">
        <w:rPr>
          <w:b/>
        </w:rPr>
        <w:t>:</w:t>
      </w:r>
      <w:r w:rsidRPr="00E50061">
        <w:rPr>
          <w:b/>
        </w:rPr>
        <w:t xml:space="preserve"> </w:t>
      </w:r>
    </w:p>
    <w:p w14:paraId="0709B910" w14:textId="767985A0" w:rsidR="00831EE6" w:rsidRDefault="00831EE6" w:rsidP="00CC12EF">
      <w:r>
        <w:t>E</w:t>
      </w:r>
      <w:r w:rsidR="00F07A8B">
        <w:t xml:space="preserve">mail: </w:t>
      </w:r>
      <w:hyperlink r:id="rId8" w:history="1">
        <w:r w:rsidRPr="003F25E8">
          <w:rPr>
            <w:rStyle w:val="Hyperlink"/>
          </w:rPr>
          <w:t>davebrid@umich.edu</w:t>
        </w:r>
      </w:hyperlink>
      <w:r w:rsidR="00D01CE5">
        <w:t xml:space="preserve"> </w:t>
      </w:r>
    </w:p>
    <w:p w14:paraId="2EBDC8E3" w14:textId="77777777" w:rsidR="00831EE6" w:rsidRDefault="00831EE6" w:rsidP="00CC12EF">
      <w:r>
        <w:t>Mailing address</w:t>
      </w:r>
      <w:r w:rsidR="00F07A8B">
        <w:t xml:space="preserve">: </w:t>
      </w:r>
    </w:p>
    <w:p w14:paraId="77DFAE74" w14:textId="77777777" w:rsidR="00831EE6" w:rsidRDefault="00831EE6" w:rsidP="00CC12EF">
      <w:r>
        <w:t>University of Michigan School of Public Health</w:t>
      </w:r>
    </w:p>
    <w:p w14:paraId="3D1AD7EB" w14:textId="77777777" w:rsidR="00831EE6" w:rsidRDefault="00831EE6" w:rsidP="00CC12EF">
      <w:r>
        <w:t xml:space="preserve"> Nutritional Sciences Department</w:t>
      </w:r>
    </w:p>
    <w:p w14:paraId="536013F5" w14:textId="6C6E43D3" w:rsidR="00831EE6" w:rsidRDefault="00831EE6" w:rsidP="00CC12EF">
      <w:r>
        <w:t>1415 Washington Heights</w:t>
      </w:r>
    </w:p>
    <w:p w14:paraId="27EA8E9F" w14:textId="1D09908A" w:rsidR="00831EE6" w:rsidRDefault="00831EE6" w:rsidP="00CC12EF">
      <w:r>
        <w:t>Ann Arbor, Michigan 48109</w:t>
      </w:r>
    </w:p>
    <w:p w14:paraId="4A100723" w14:textId="77777777" w:rsidR="00BC77B6" w:rsidRDefault="00BC77B6" w:rsidP="00CC12EF"/>
    <w:p w14:paraId="63EE989D" w14:textId="59589D01" w:rsidR="00BC77B6" w:rsidRPr="00BC77B6" w:rsidRDefault="00BC77B6" w:rsidP="00CC12EF">
      <w:r>
        <w:rPr>
          <w:b/>
        </w:rPr>
        <w:t>Word Count:</w:t>
      </w:r>
      <w:r>
        <w:t xml:space="preserve"> </w:t>
      </w:r>
      <w:r w:rsidR="00781EAF">
        <w:t>39</w:t>
      </w:r>
      <w:r w:rsidR="002057B8">
        <w:t>53</w:t>
      </w:r>
    </w:p>
    <w:p w14:paraId="60DF5C2D" w14:textId="77777777" w:rsidR="008B2BE4" w:rsidRDefault="008B2BE4" w:rsidP="00CC12EF"/>
    <w:p w14:paraId="14E556B1" w14:textId="77777777" w:rsidR="00F81B7E" w:rsidRDefault="00F81B7E" w:rsidP="00F81B7E">
      <w:pPr>
        <w:rPr>
          <w:bCs/>
          <w:color w:val="000000" w:themeColor="text1"/>
        </w:rPr>
      </w:pPr>
      <w:r w:rsidRPr="00E50061">
        <w:rPr>
          <w:b/>
        </w:rPr>
        <w:t>Funding:</w:t>
      </w:r>
      <w:r>
        <w:t xml:space="preserve"> </w:t>
      </w:r>
      <w:r w:rsidRPr="006902F6">
        <w:rPr>
          <w:color w:val="000000" w:themeColor="text1"/>
        </w:rPr>
        <w:t xml:space="preserve">This study was supported by funds from NIH Grant R01-DK107535 (DB).  This study also utilized the University of Michigan </w:t>
      </w:r>
      <w:r w:rsidRPr="006902F6">
        <w:rPr>
          <w:bCs/>
          <w:color w:val="000000" w:themeColor="text1"/>
        </w:rPr>
        <w:t>Metabolism, Bariatric Surgery and Behavior Core (U2C-DK110768), the Michigan Nutrition Obesity Research Center (P30-</w:t>
      </w:r>
      <w:r w:rsidRPr="006902F6">
        <w:rPr>
          <w:bCs/>
          <w:iCs/>
          <w:color w:val="000000" w:themeColor="text1"/>
        </w:rPr>
        <w:t>DK089503) and the University of Michigan Comprehensive Cancer Center Core (</w:t>
      </w:r>
      <w:r w:rsidRPr="006902F6">
        <w:rPr>
          <w:rFonts w:eastAsia="Times New Roman" w:cs="Times New Roman"/>
          <w:color w:val="000000" w:themeColor="text1"/>
          <w:shd w:val="clear" w:color="auto" w:fill="FFFFFF"/>
        </w:rPr>
        <w:t>P30-CA062203</w:t>
      </w:r>
      <w:r w:rsidRPr="006902F6">
        <w:rPr>
          <w:rFonts w:eastAsia="Times New Roman" w:cs="Times New Roman"/>
          <w:color w:val="000000" w:themeColor="text1"/>
        </w:rPr>
        <w:t>)</w:t>
      </w:r>
      <w:r w:rsidRPr="006902F6">
        <w:rPr>
          <w:bCs/>
          <w:color w:val="000000" w:themeColor="text1"/>
        </w:rPr>
        <w:t xml:space="preserve">.  </w:t>
      </w:r>
      <w:r w:rsidRPr="00015EDD">
        <w:rPr>
          <w:bCs/>
          <w:color w:val="000000" w:themeColor="text1"/>
        </w:rPr>
        <w:t xml:space="preserve">Erin Stephenson is </w:t>
      </w:r>
      <w:r>
        <w:rPr>
          <w:bCs/>
          <w:color w:val="000000" w:themeColor="text1"/>
        </w:rPr>
        <w:t>partially</w:t>
      </w:r>
      <w:r w:rsidRPr="00015EDD">
        <w:rPr>
          <w:bCs/>
          <w:color w:val="000000" w:themeColor="text1"/>
        </w:rPr>
        <w:t xml:space="preserve"> supported by funding</w:t>
      </w:r>
      <w:r>
        <w:rPr>
          <w:bCs/>
          <w:color w:val="000000" w:themeColor="text1"/>
        </w:rPr>
        <w:t xml:space="preserve"> from</w:t>
      </w:r>
      <w:r w:rsidRPr="00015EDD">
        <w:rPr>
          <w:bCs/>
          <w:color w:val="000000" w:themeColor="text1"/>
        </w:rPr>
        <w:t xml:space="preserve"> </w:t>
      </w:r>
      <w:r w:rsidRPr="004B46F2">
        <w:rPr>
          <w:rFonts w:cs="Times"/>
          <w:bCs/>
        </w:rPr>
        <w:t>Le Bonheur Children’s Hospital, the Children’s Foundation Research Institute and</w:t>
      </w:r>
      <w:r>
        <w:rPr>
          <w:rFonts w:cs="Times"/>
          <w:bCs/>
        </w:rPr>
        <w:t xml:space="preserve"> the Le Bonheur Associate Board</w:t>
      </w:r>
      <w:r>
        <w:rPr>
          <w:bCs/>
          <w:color w:val="000000" w:themeColor="text1"/>
        </w:rPr>
        <w:t>.</w:t>
      </w:r>
    </w:p>
    <w:p w14:paraId="3D3B8F4E" w14:textId="77777777" w:rsidR="00F81B7E" w:rsidRDefault="00F81B7E" w:rsidP="00F81B7E">
      <w:pPr>
        <w:rPr>
          <w:bCs/>
          <w:color w:val="000000" w:themeColor="text1"/>
        </w:rPr>
      </w:pPr>
    </w:p>
    <w:p w14:paraId="30F5765C" w14:textId="53CA64CA" w:rsidR="00F81B7E" w:rsidRDefault="00F81B7E" w:rsidP="00CC12EF">
      <w:r w:rsidRPr="00E50061">
        <w:rPr>
          <w:b/>
        </w:rPr>
        <w:t>Disclosure:</w:t>
      </w:r>
      <w:r>
        <w:t xml:space="preserve"> The authors declared no conflict of interest.</w:t>
      </w:r>
    </w:p>
    <w:p w14:paraId="7823C808" w14:textId="77777777" w:rsidR="008B2BE4" w:rsidRPr="00BC77B6" w:rsidRDefault="008B2BE4" w:rsidP="00CC12EF">
      <w:pPr>
        <w:rPr>
          <w:b/>
        </w:rPr>
      </w:pPr>
    </w:p>
    <w:p w14:paraId="16896A29" w14:textId="7AFB23C0" w:rsidR="00F81B7E" w:rsidRDefault="00F81B7E" w:rsidP="00CC12EF">
      <w:pPr>
        <w:rPr>
          <w:bCs/>
          <w:color w:val="000000" w:themeColor="text1"/>
        </w:rPr>
      </w:pPr>
      <w:r w:rsidRPr="00BC77B6">
        <w:rPr>
          <w:b/>
        </w:rPr>
        <w:t>Author contributions:</w:t>
      </w:r>
      <w:r>
        <w:t xml:space="preserve"> D.B. acquired funding. D.B., I.Ha. and I.Ho. were responsible for conceptualizing the study. D.B., I.Ha. and N.Q. designed the experiments. I.Ha. performed all cell experiments. I.Ha., E.S. and J.R. performed mouse experiments. D.B. and Q.T. performed statistical analyses. I.Ha. wrote the manuscript. I.Ha. and D.B. edited and reviewed the manuscript. All authors were involved in discussions. This manuscript has been approved by all authors.</w:t>
      </w:r>
    </w:p>
    <w:p w14:paraId="41F4CA90" w14:textId="5A89D0AB" w:rsidR="00310CA2" w:rsidRDefault="00310CA2" w:rsidP="00EE4830">
      <w:pPr>
        <w:outlineLvl w:val="0"/>
        <w:rPr>
          <w:bCs/>
          <w:color w:val="000000" w:themeColor="text1"/>
        </w:rPr>
      </w:pPr>
    </w:p>
    <w:p w14:paraId="25B2E1B6" w14:textId="381AE30B" w:rsidR="00310CA2" w:rsidRDefault="00310CA2" w:rsidP="00310CA2">
      <w:pPr>
        <w:rPr>
          <w:bCs/>
          <w:color w:val="000000" w:themeColor="text1"/>
        </w:rPr>
      </w:pPr>
      <w:r>
        <w:rPr>
          <w:bCs/>
          <w:color w:val="000000" w:themeColor="text1"/>
        </w:rPr>
        <w:br w:type="page"/>
      </w:r>
    </w:p>
    <w:p w14:paraId="7A84F87B" w14:textId="042D727F" w:rsidR="00310CA2" w:rsidRPr="004A0C3E" w:rsidRDefault="00310CA2" w:rsidP="00310CA2">
      <w:pPr>
        <w:rPr>
          <w:b/>
          <w:bCs/>
          <w:color w:val="000000" w:themeColor="text1"/>
        </w:rPr>
      </w:pPr>
      <w:r w:rsidRPr="004A0C3E">
        <w:rPr>
          <w:b/>
          <w:bCs/>
          <w:color w:val="000000" w:themeColor="text1"/>
        </w:rPr>
        <w:lastRenderedPageBreak/>
        <w:t>Study Importance:</w:t>
      </w:r>
    </w:p>
    <w:p w14:paraId="5A3D7E91" w14:textId="325EBA5E" w:rsidR="00310CA2" w:rsidRDefault="00310CA2" w:rsidP="00310CA2">
      <w:pPr>
        <w:pStyle w:val="ListParagraph"/>
        <w:numPr>
          <w:ilvl w:val="0"/>
          <w:numId w:val="4"/>
        </w:numPr>
        <w:rPr>
          <w:bCs/>
          <w:color w:val="000000" w:themeColor="text1"/>
        </w:rPr>
      </w:pPr>
      <w:r>
        <w:rPr>
          <w:bCs/>
          <w:color w:val="000000" w:themeColor="text1"/>
        </w:rPr>
        <w:t>What is already known about this subject?</w:t>
      </w:r>
    </w:p>
    <w:p w14:paraId="21DEC4E0" w14:textId="54CF8762"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result in insulin resistance.</w:t>
      </w:r>
    </w:p>
    <w:p w14:paraId="7A337BC5" w14:textId="43E9FFA3" w:rsidR="00310CA2" w:rsidRPr="00310CA2" w:rsidRDefault="00310CA2" w:rsidP="00310CA2">
      <w:pPr>
        <w:pStyle w:val="ListParagraph"/>
        <w:numPr>
          <w:ilvl w:val="0"/>
          <w:numId w:val="5"/>
        </w:numPr>
        <w:rPr>
          <w:bCs/>
          <w:color w:val="000000" w:themeColor="text1"/>
        </w:rPr>
      </w:pPr>
      <w:r w:rsidRPr="00310CA2">
        <w:rPr>
          <w:bCs/>
          <w:color w:val="000000" w:themeColor="text1"/>
        </w:rPr>
        <w:t>Lipolysis can drive increased glucose production in the liver and result in non-alcoholic fatty liver disease.</w:t>
      </w:r>
    </w:p>
    <w:p w14:paraId="1DE18AEB" w14:textId="3ABEDD4D" w:rsidR="00310CA2" w:rsidRPr="00310CA2" w:rsidRDefault="00310CA2" w:rsidP="00310CA2">
      <w:pPr>
        <w:pStyle w:val="ListParagraph"/>
        <w:numPr>
          <w:ilvl w:val="0"/>
          <w:numId w:val="5"/>
        </w:numPr>
        <w:rPr>
          <w:bCs/>
          <w:color w:val="000000" w:themeColor="text1"/>
        </w:rPr>
      </w:pPr>
      <w:r w:rsidRPr="00310CA2">
        <w:rPr>
          <w:bCs/>
          <w:color w:val="000000" w:themeColor="text1"/>
        </w:rPr>
        <w:t>Glucocorticoids promote adipocyte lipolysis.</w:t>
      </w:r>
    </w:p>
    <w:p w14:paraId="7CD5D524" w14:textId="349D9ECA" w:rsidR="00310CA2" w:rsidRDefault="00310CA2" w:rsidP="00310CA2">
      <w:pPr>
        <w:pStyle w:val="ListParagraph"/>
        <w:numPr>
          <w:ilvl w:val="0"/>
          <w:numId w:val="4"/>
        </w:numPr>
        <w:rPr>
          <w:bCs/>
          <w:color w:val="000000" w:themeColor="text1"/>
        </w:rPr>
      </w:pPr>
      <w:r>
        <w:rPr>
          <w:bCs/>
          <w:color w:val="000000" w:themeColor="text1"/>
        </w:rPr>
        <w:t>What does your study add?</w:t>
      </w:r>
    </w:p>
    <w:p w14:paraId="075E5323" w14:textId="3AF2802D"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obesity and glucocorticoid exposure synergistically combine to result in exacerbated hyperglycemia, insulin resistance and NAFLD</w:t>
      </w:r>
    </w:p>
    <w:p w14:paraId="48A81B5D" w14:textId="795F8243" w:rsidR="00310CA2" w:rsidRPr="00310CA2" w:rsidRDefault="00310CA2" w:rsidP="00310CA2">
      <w:pPr>
        <w:pStyle w:val="ListParagraph"/>
        <w:numPr>
          <w:ilvl w:val="0"/>
          <w:numId w:val="6"/>
        </w:numPr>
        <w:rPr>
          <w:bCs/>
          <w:color w:val="000000" w:themeColor="text1"/>
        </w:rPr>
      </w:pPr>
      <w:r w:rsidRPr="00310CA2">
        <w:rPr>
          <w:bCs/>
          <w:color w:val="000000" w:themeColor="text1"/>
        </w:rPr>
        <w:t>These increases are concordant with synergistically elevated lipolysis</w:t>
      </w:r>
    </w:p>
    <w:p w14:paraId="7270EA82" w14:textId="30ECC6A5" w:rsidR="00310CA2" w:rsidRPr="00310CA2" w:rsidRDefault="00310CA2" w:rsidP="00310CA2">
      <w:pPr>
        <w:pStyle w:val="ListParagraph"/>
        <w:numPr>
          <w:ilvl w:val="0"/>
          <w:numId w:val="6"/>
        </w:numPr>
        <w:rPr>
          <w:bCs/>
          <w:color w:val="000000" w:themeColor="text1"/>
        </w:rPr>
      </w:pPr>
      <w:r w:rsidRPr="00310CA2">
        <w:rPr>
          <w:bCs/>
          <w:color w:val="000000" w:themeColor="text1"/>
        </w:rPr>
        <w:t>We show that the adipocyte lipolytic gene ATGL/Pnpla2 is synergistically activated by obesity and glucocorticoids.</w:t>
      </w:r>
    </w:p>
    <w:p w14:paraId="77207E63" w14:textId="77777777" w:rsidR="00310CA2" w:rsidRPr="00310CA2" w:rsidRDefault="00310CA2" w:rsidP="00310CA2">
      <w:pPr>
        <w:pStyle w:val="ListParagraph"/>
        <w:rPr>
          <w:bCs/>
          <w:color w:val="000000" w:themeColor="text1"/>
        </w:rPr>
      </w:pPr>
    </w:p>
    <w:p w14:paraId="5D8AFD0E" w14:textId="77777777" w:rsidR="00310CA2" w:rsidRDefault="00310CA2">
      <w:pPr>
        <w:rPr>
          <w:bCs/>
          <w:color w:val="000000" w:themeColor="text1"/>
        </w:rPr>
      </w:pPr>
      <w:r>
        <w:rPr>
          <w:bCs/>
          <w:color w:val="000000" w:themeColor="text1"/>
        </w:rPr>
        <w:br w:type="page"/>
      </w:r>
    </w:p>
    <w:p w14:paraId="4C899335" w14:textId="77777777" w:rsidR="00BC77B6" w:rsidRDefault="00BC77B6" w:rsidP="00EE4830">
      <w:pPr>
        <w:outlineLvl w:val="0"/>
        <w:rPr>
          <w:bCs/>
          <w:color w:val="000000" w:themeColor="text1"/>
        </w:rPr>
      </w:pPr>
    </w:p>
    <w:p w14:paraId="1C33E3D8" w14:textId="394D4A7D" w:rsidR="007A789E" w:rsidRPr="006902F6" w:rsidRDefault="00AB0CC0" w:rsidP="00EE4830">
      <w:pPr>
        <w:outlineLvl w:val="0"/>
        <w:rPr>
          <w:b/>
          <w:color w:val="000000" w:themeColor="text1"/>
          <w:sz w:val="36"/>
          <w:u w:val="single"/>
        </w:rPr>
      </w:pPr>
      <w:r w:rsidRPr="006902F6">
        <w:rPr>
          <w:b/>
          <w:color w:val="000000" w:themeColor="text1"/>
          <w:sz w:val="36"/>
          <w:u w:val="single"/>
        </w:rPr>
        <w:t>Abstract</w:t>
      </w:r>
    </w:p>
    <w:p w14:paraId="375B09EF" w14:textId="0B3AFC3C" w:rsidR="000C0722" w:rsidRDefault="00A72041" w:rsidP="00FF21CB">
      <w:pPr>
        <w:spacing w:line="480" w:lineRule="auto"/>
        <w:rPr>
          <w:color w:val="000000" w:themeColor="text1"/>
        </w:rPr>
      </w:pPr>
      <w:r>
        <w:rPr>
          <w:b/>
          <w:color w:val="000000" w:themeColor="text1"/>
        </w:rPr>
        <w:t xml:space="preserve">Objective: </w:t>
      </w:r>
      <w:r w:rsidR="000C0722">
        <w:rPr>
          <w:color w:val="000000" w:themeColor="text1"/>
        </w:rPr>
        <w:t xml:space="preserve">To determine </w:t>
      </w:r>
      <w:del w:id="1" w:author="Microsoft Office User" w:date="2017-12-18T10:37:00Z">
        <w:r w:rsidR="000C0722" w:rsidDel="005806D6">
          <w:rPr>
            <w:color w:val="000000" w:themeColor="text1"/>
          </w:rPr>
          <w:delText xml:space="preserve">whether </w:delText>
        </w:r>
      </w:del>
      <w:ins w:id="2" w:author="Microsoft Office User" w:date="2017-12-18T10:37:00Z">
        <w:r w:rsidR="005806D6">
          <w:rPr>
            <w:color w:val="000000" w:themeColor="text1"/>
          </w:rPr>
          <w:t xml:space="preserve">the effects of </w:t>
        </w:r>
      </w:ins>
      <w:r w:rsidR="000C0722">
        <w:rPr>
          <w:color w:val="000000" w:themeColor="text1"/>
        </w:rPr>
        <w:t xml:space="preserve">glucocorticoid-induced metabolic dysfunction </w:t>
      </w:r>
      <w:del w:id="3" w:author="Microsoft Office User" w:date="2017-12-18T10:37:00Z">
        <w:r w:rsidR="000C0722" w:rsidDel="005806D6">
          <w:rPr>
            <w:color w:val="000000" w:themeColor="text1"/>
          </w:rPr>
          <w:delText xml:space="preserve">is </w:delText>
        </w:r>
      </w:del>
      <w:del w:id="4" w:author="Microsoft Office User" w:date="2017-12-18T10:36:00Z">
        <w:r w:rsidR="000C0722" w:rsidDel="000C0C46">
          <w:rPr>
            <w:color w:val="000000" w:themeColor="text1"/>
          </w:rPr>
          <w:delText xml:space="preserve">exacerbated </w:delText>
        </w:r>
      </w:del>
      <w:r w:rsidR="000C0722">
        <w:rPr>
          <w:color w:val="000000" w:themeColor="text1"/>
        </w:rPr>
        <w:t xml:space="preserve">in the presence of </w:t>
      </w:r>
      <w:ins w:id="5" w:author="Microsoft Office User" w:date="2017-12-18T10:37:00Z">
        <w:r w:rsidR="005806D6">
          <w:rPr>
            <w:color w:val="000000" w:themeColor="text1"/>
          </w:rPr>
          <w:t xml:space="preserve">diet-induced </w:t>
        </w:r>
      </w:ins>
      <w:r w:rsidR="000C0722">
        <w:rPr>
          <w:color w:val="000000" w:themeColor="text1"/>
        </w:rPr>
        <w:t>obesity.</w:t>
      </w:r>
    </w:p>
    <w:p w14:paraId="19880EEA" w14:textId="778031F6" w:rsidR="000C0722" w:rsidRDefault="000C0722" w:rsidP="00FF21CB">
      <w:pPr>
        <w:spacing w:line="480" w:lineRule="auto"/>
        <w:rPr>
          <w:color w:val="000000" w:themeColor="text1"/>
        </w:rPr>
      </w:pPr>
      <w:r w:rsidRPr="000C0722">
        <w:rPr>
          <w:b/>
          <w:color w:val="000000" w:themeColor="text1"/>
        </w:rPr>
        <w:t>Methods:</w:t>
      </w:r>
      <w:r>
        <w:rPr>
          <w:b/>
          <w:color w:val="000000" w:themeColor="text1"/>
        </w:rPr>
        <w:t xml:space="preserve"> </w:t>
      </w:r>
      <w:del w:id="6" w:author="Microsoft Office User" w:date="2017-12-18T14:06:00Z">
        <w:r w:rsidDel="00BA0F2F">
          <w:rPr>
            <w:color w:val="000000" w:themeColor="text1"/>
          </w:rPr>
          <w:delText xml:space="preserve">Patients undergoing transsphenoidal </w:delText>
        </w:r>
        <w:r w:rsidR="00FD20DD" w:rsidDel="00BA0F2F">
          <w:rPr>
            <w:color w:val="000000" w:themeColor="text1"/>
          </w:rPr>
          <w:delText xml:space="preserve">adenomectomy </w:delText>
        </w:r>
        <w:r w:rsidDel="00BA0F2F">
          <w:rPr>
            <w:color w:val="000000" w:themeColor="text1"/>
          </w:rPr>
          <w:delText>were stratified</w:delText>
        </w:r>
        <w:r w:rsidR="00C14008" w:rsidDel="00BA0F2F">
          <w:rPr>
            <w:color w:val="000000" w:themeColor="text1"/>
          </w:rPr>
          <w:delText xml:space="preserve"> according to</w:delText>
        </w:r>
        <w:r w:rsidDel="00BA0F2F">
          <w:rPr>
            <w:color w:val="000000" w:themeColor="text1"/>
          </w:rPr>
          <w:delText xml:space="preserve"> disease (Control vs. Cushing’s disease) and obesity status (non-obese vs. obese) and </w:delText>
        </w:r>
        <w:r w:rsidR="00842C7A" w:rsidDel="00BA0F2F">
          <w:rPr>
            <w:color w:val="000000" w:themeColor="text1"/>
          </w:rPr>
          <w:delText>metabolic outcomes were measured in serum</w:delText>
        </w:r>
        <w:r w:rsidDel="00BA0F2F">
          <w:rPr>
            <w:color w:val="000000" w:themeColor="text1"/>
          </w:rPr>
          <w:delText>.</w:delText>
        </w:r>
        <w:r w:rsidR="00842C7A" w:rsidDel="00BA0F2F">
          <w:rPr>
            <w:color w:val="000000" w:themeColor="text1"/>
          </w:rPr>
          <w:delText xml:space="preserve"> </w:delText>
        </w:r>
      </w:del>
      <w:r w:rsidR="00842C7A">
        <w:rPr>
          <w:color w:val="000000" w:themeColor="text1"/>
        </w:rPr>
        <w:t>C57BL/6J adult male lean</w:t>
      </w:r>
      <w:ins w:id="7" w:author="Microsoft Office User" w:date="2017-12-18T10:31:00Z">
        <w:r w:rsidR="0064737D">
          <w:rPr>
            <w:color w:val="000000" w:themeColor="text1"/>
          </w:rPr>
          <w:t xml:space="preserve"> (chow-fed)</w:t>
        </w:r>
      </w:ins>
      <w:r w:rsidR="00842C7A">
        <w:rPr>
          <w:color w:val="000000" w:themeColor="text1"/>
        </w:rPr>
        <w:t xml:space="preserve"> and </w:t>
      </w:r>
      <w:ins w:id="8" w:author="Microsoft Office User" w:date="2017-12-18T10:31:00Z">
        <w:r w:rsidR="0064737D">
          <w:rPr>
            <w:color w:val="000000" w:themeColor="text1"/>
          </w:rPr>
          <w:t xml:space="preserve">diet-induced </w:t>
        </w:r>
      </w:ins>
      <w:r w:rsidR="00842C7A">
        <w:rPr>
          <w:color w:val="000000" w:themeColor="text1"/>
        </w:rPr>
        <w:t xml:space="preserve">obese mice were given dexamethasone for different durations and outcomes of </w:t>
      </w:r>
      <w:del w:id="9" w:author="Microsoft Office User" w:date="2017-12-18T14:06:00Z">
        <w:r w:rsidR="00842C7A" w:rsidDel="00BA0F2F">
          <w:rPr>
            <w:color w:val="000000" w:themeColor="text1"/>
          </w:rPr>
          <w:delText>fatty liver</w:delText>
        </w:r>
      </w:del>
      <w:ins w:id="10" w:author="Microsoft Office User" w:date="2017-12-18T14:06:00Z">
        <w:r w:rsidR="00BA0F2F">
          <w:rPr>
            <w:color w:val="000000" w:themeColor="text1"/>
          </w:rPr>
          <w:t>hepatic steatosis</w:t>
        </w:r>
      </w:ins>
      <w:r w:rsidR="00DE6446">
        <w:rPr>
          <w:color w:val="000000" w:themeColor="text1"/>
        </w:rPr>
        <w:t>,</w:t>
      </w:r>
      <w:r w:rsidR="00842C7A">
        <w:rPr>
          <w:color w:val="000000" w:themeColor="text1"/>
        </w:rPr>
        <w:t xml:space="preserve"> insulin resistance</w:t>
      </w:r>
      <w:r w:rsidR="00DE6446">
        <w:rPr>
          <w:color w:val="000000" w:themeColor="text1"/>
        </w:rPr>
        <w:t xml:space="preserve"> and lipolysis</w:t>
      </w:r>
      <w:r w:rsidR="00842C7A">
        <w:rPr>
          <w:color w:val="000000" w:themeColor="text1"/>
        </w:rPr>
        <w:t xml:space="preserve"> were determined.</w:t>
      </w:r>
    </w:p>
    <w:p w14:paraId="65F386E7" w14:textId="19574603" w:rsidR="00842C7A" w:rsidRDefault="00842C7A" w:rsidP="00FF21CB">
      <w:pPr>
        <w:spacing w:line="480" w:lineRule="auto"/>
        <w:rPr>
          <w:color w:val="000000" w:themeColor="text1"/>
        </w:rPr>
      </w:pPr>
      <w:r w:rsidRPr="00842C7A">
        <w:rPr>
          <w:b/>
          <w:color w:val="000000" w:themeColor="text1"/>
        </w:rPr>
        <w:t>Results:</w:t>
      </w:r>
      <w:r>
        <w:rPr>
          <w:color w:val="000000" w:themeColor="text1"/>
        </w:rPr>
        <w:t xml:space="preserve"> </w:t>
      </w:r>
      <w:del w:id="11" w:author="Microsoft Office User" w:date="2017-12-18T14:05:00Z">
        <w:r w:rsidR="009C2508" w:rsidDel="00BA0F2F">
          <w:rPr>
            <w:color w:val="000000" w:themeColor="text1"/>
          </w:rPr>
          <w:delText>Patients who were obese and had Cushing’s disease had elevat</w:delText>
        </w:r>
      </w:del>
      <w:del w:id="12" w:author="Microsoft Office User" w:date="2017-12-18T13:03:00Z">
        <w:r w:rsidR="009C2508" w:rsidDel="00396C95">
          <w:rPr>
            <w:color w:val="000000" w:themeColor="text1"/>
          </w:rPr>
          <w:delText>ed</w:delText>
        </w:r>
      </w:del>
      <w:del w:id="13" w:author="Microsoft Office User" w:date="2017-12-18T14:05:00Z">
        <w:r w:rsidR="009C2508" w:rsidDel="00BA0F2F">
          <w:rPr>
            <w:color w:val="000000" w:themeColor="text1"/>
          </w:rPr>
          <w:delText xml:space="preserve"> HOMA-IR scores and ALT levels when compared to </w:delText>
        </w:r>
        <w:r w:rsidR="00545D50" w:rsidDel="00BA0F2F">
          <w:rPr>
            <w:color w:val="000000" w:themeColor="text1"/>
          </w:rPr>
          <w:delText xml:space="preserve">all other groups. Similar outcomes were detected in </w:delText>
        </w:r>
      </w:del>
      <w:ins w:id="14" w:author="Microsoft Office User" w:date="2017-12-18T14:05:00Z">
        <w:r w:rsidR="00BA0F2F">
          <w:rPr>
            <w:color w:val="000000" w:themeColor="text1"/>
          </w:rPr>
          <w:t>O</w:t>
        </w:r>
      </w:ins>
      <w:del w:id="15" w:author="Microsoft Office User" w:date="2017-12-18T14:05:00Z">
        <w:r w:rsidR="00545D50" w:rsidDel="00BA0F2F">
          <w:rPr>
            <w:color w:val="000000" w:themeColor="text1"/>
          </w:rPr>
          <w:delText>o</w:delText>
        </w:r>
      </w:del>
      <w:r w:rsidR="00545D50">
        <w:rPr>
          <w:color w:val="000000" w:themeColor="text1"/>
        </w:rPr>
        <w:t>bese mice given dexamethasone</w:t>
      </w:r>
      <w:ins w:id="16" w:author="Microsoft Office User" w:date="2017-12-18T14:05:00Z">
        <w:r w:rsidR="00BA0F2F">
          <w:rPr>
            <w:color w:val="000000" w:themeColor="text1"/>
          </w:rPr>
          <w:t xml:space="preserve"> had </w:t>
        </w:r>
      </w:ins>
      <w:del w:id="17" w:author="Microsoft Office User" w:date="2017-12-18T14:05:00Z">
        <w:r w:rsidR="00545D50" w:rsidDel="00BA0F2F">
          <w:rPr>
            <w:color w:val="000000" w:themeColor="text1"/>
          </w:rPr>
          <w:delText xml:space="preserve">, </w:delText>
        </w:r>
      </w:del>
      <w:r w:rsidR="00545D50">
        <w:rPr>
          <w:color w:val="000000" w:themeColor="text1"/>
        </w:rPr>
        <w:t xml:space="preserve">significant synergistic elevations in </w:t>
      </w:r>
      <w:del w:id="18" w:author="Microsoft Office User" w:date="2017-12-18T10:34:00Z">
        <w:r w:rsidR="00545D50" w:rsidDel="000E7F56">
          <w:rPr>
            <w:color w:val="000000" w:themeColor="text1"/>
          </w:rPr>
          <w:delText xml:space="preserve">liver fat and </w:delText>
        </w:r>
      </w:del>
      <w:r w:rsidR="00545D50">
        <w:rPr>
          <w:color w:val="000000" w:themeColor="text1"/>
        </w:rPr>
        <w:t>resistance to insulin</w:t>
      </w:r>
      <w:del w:id="19" w:author="Microsoft Office User" w:date="2017-12-18T12:23:00Z">
        <w:r w:rsidR="00545D50" w:rsidDel="00F939EC">
          <w:rPr>
            <w:color w:val="000000" w:themeColor="text1"/>
          </w:rPr>
          <w:delText xml:space="preserve"> were noted in these mice, </w:delText>
        </w:r>
      </w:del>
      <w:del w:id="20" w:author="Microsoft Office User" w:date="2017-12-18T10:34:00Z">
        <w:r w:rsidR="00545D50" w:rsidDel="000E7F56">
          <w:rPr>
            <w:color w:val="000000" w:themeColor="text1"/>
          </w:rPr>
          <w:delText>along with synergistic elevations</w:delText>
        </w:r>
      </w:del>
      <w:ins w:id="21" w:author="Microsoft Office User" w:date="2017-12-18T12:23:00Z">
        <w:r w:rsidR="00F939EC">
          <w:rPr>
            <w:color w:val="000000" w:themeColor="text1"/>
          </w:rPr>
          <w:t xml:space="preserve"> and</w:t>
        </w:r>
      </w:ins>
      <w:del w:id="22" w:author="Microsoft Office User" w:date="2017-12-18T10:34:00Z">
        <w:r w:rsidR="00545D50" w:rsidDel="000E7F56">
          <w:rPr>
            <w:color w:val="000000" w:themeColor="text1"/>
          </w:rPr>
          <w:delText xml:space="preserve"> </w:delText>
        </w:r>
      </w:del>
      <w:del w:id="23" w:author="Microsoft Office User" w:date="2017-12-18T12:23:00Z">
        <w:r w:rsidR="00545D50" w:rsidDel="00F939EC">
          <w:rPr>
            <w:color w:val="000000" w:themeColor="text1"/>
          </w:rPr>
          <w:delText>in</w:delText>
        </w:r>
      </w:del>
      <w:r w:rsidR="00545D50">
        <w:rPr>
          <w:color w:val="000000" w:themeColor="text1"/>
        </w:rPr>
        <w:t xml:space="preserve"> markers of lipolysis</w:t>
      </w:r>
      <w:ins w:id="24" w:author="Microsoft Office User" w:date="2017-12-18T12:23:00Z">
        <w:r w:rsidR="00F939EC">
          <w:rPr>
            <w:color w:val="000000" w:themeColor="text1"/>
          </w:rPr>
          <w:t>,</w:t>
        </w:r>
      </w:ins>
      <w:ins w:id="25" w:author="Microsoft Office User" w:date="2017-12-18T10:34:00Z">
        <w:r w:rsidR="000E7F56">
          <w:rPr>
            <w:color w:val="000000" w:themeColor="text1"/>
          </w:rPr>
          <w:t xml:space="preserve"> as well as marked elevations in hepatic steatosis</w:t>
        </w:r>
      </w:ins>
      <w:r w:rsidR="00545D50">
        <w:rPr>
          <w:color w:val="000000" w:themeColor="text1"/>
        </w:rPr>
        <w:t xml:space="preserve">. </w:t>
      </w:r>
    </w:p>
    <w:p w14:paraId="4992E59A" w14:textId="001859C1" w:rsidR="00545D50" w:rsidRDefault="00545D50" w:rsidP="00FF21CB">
      <w:pPr>
        <w:spacing w:line="480" w:lineRule="auto"/>
        <w:rPr>
          <w:color w:val="000000" w:themeColor="text1"/>
        </w:rPr>
      </w:pPr>
      <w:r w:rsidRPr="00545D50">
        <w:rPr>
          <w:b/>
          <w:color w:val="000000" w:themeColor="text1"/>
        </w:rPr>
        <w:t>Conclusions</w:t>
      </w:r>
      <w:r>
        <w:rPr>
          <w:b/>
          <w:color w:val="000000" w:themeColor="text1"/>
        </w:rPr>
        <w:t>:</w:t>
      </w:r>
      <w:r>
        <w:rPr>
          <w:color w:val="000000" w:themeColor="text1"/>
        </w:rPr>
        <w:t xml:space="preserve"> </w:t>
      </w:r>
      <w:r w:rsidR="00481223">
        <w:rPr>
          <w:color w:val="000000" w:themeColor="text1"/>
        </w:rPr>
        <w:t>The combination of chronically elevated glucocorticoids and obesity leads to exacerbations in metabolic dysfunction</w:t>
      </w:r>
      <w:r w:rsidR="00712861">
        <w:rPr>
          <w:color w:val="000000" w:themeColor="text1"/>
        </w:rPr>
        <w:t>. Our findings suggest</w:t>
      </w:r>
      <w:r w:rsidR="00712861" w:rsidRPr="00712861">
        <w:rPr>
          <w:color w:val="000000" w:themeColor="text1"/>
        </w:rPr>
        <w:t xml:space="preserve"> </w:t>
      </w:r>
      <w:r w:rsidR="00712861" w:rsidRPr="006902F6">
        <w:rPr>
          <w:color w:val="000000" w:themeColor="text1"/>
        </w:rPr>
        <w:t>lipolysis may be a key player in glucocorticoid-induced insulin resistance and fatty liver</w:t>
      </w:r>
      <w:r w:rsidR="00712861">
        <w:rPr>
          <w:color w:val="000000" w:themeColor="text1"/>
        </w:rPr>
        <w:t xml:space="preserve"> in </w:t>
      </w:r>
      <w:ins w:id="26" w:author="Microsoft Office User" w:date="2017-12-18T10:33:00Z">
        <w:r w:rsidR="0064737D">
          <w:rPr>
            <w:color w:val="000000" w:themeColor="text1"/>
          </w:rPr>
          <w:t>individuals</w:t>
        </w:r>
      </w:ins>
      <w:del w:id="27" w:author="Microsoft Office User" w:date="2017-12-18T10:33:00Z">
        <w:r w:rsidR="00712861" w:rsidDel="0064737D">
          <w:rPr>
            <w:color w:val="000000" w:themeColor="text1"/>
          </w:rPr>
          <w:delText>people</w:delText>
        </w:r>
      </w:del>
      <w:r w:rsidR="00712861">
        <w:rPr>
          <w:color w:val="000000" w:themeColor="text1"/>
        </w:rPr>
        <w:t xml:space="preserve"> with obesity. </w:t>
      </w:r>
    </w:p>
    <w:p w14:paraId="36EEE8BD" w14:textId="77777777" w:rsidR="001C4C9B" w:rsidRPr="006902F6" w:rsidRDefault="001C4C9B">
      <w:pPr>
        <w:rPr>
          <w:b/>
          <w:color w:val="000000" w:themeColor="text1"/>
          <w:sz w:val="36"/>
          <w:u w:val="single"/>
        </w:rPr>
      </w:pPr>
    </w:p>
    <w:p w14:paraId="2E9F1483" w14:textId="002A432A" w:rsidR="00AE79F4" w:rsidRPr="006902F6" w:rsidRDefault="00A73F99" w:rsidP="00EE4830">
      <w:pPr>
        <w:outlineLvl w:val="0"/>
        <w:rPr>
          <w:color w:val="000000" w:themeColor="text1"/>
        </w:rPr>
      </w:pPr>
      <w:r w:rsidRPr="006902F6">
        <w:rPr>
          <w:b/>
          <w:color w:val="000000" w:themeColor="text1"/>
          <w:sz w:val="36"/>
          <w:u w:val="single"/>
        </w:rPr>
        <w:t xml:space="preserve">Introduction </w:t>
      </w:r>
    </w:p>
    <w:p w14:paraId="3FBC40A2" w14:textId="77777777" w:rsidR="00FD36B7" w:rsidRPr="006902F6" w:rsidRDefault="00FD36B7" w:rsidP="00FD36B7">
      <w:pPr>
        <w:rPr>
          <w:color w:val="000000" w:themeColor="text1"/>
        </w:rPr>
      </w:pPr>
    </w:p>
    <w:p w14:paraId="3CC8E2AE" w14:textId="77E51AC0" w:rsidR="002B0844" w:rsidRDefault="00A3343F" w:rsidP="00FF21CB">
      <w:pPr>
        <w:spacing w:line="480" w:lineRule="auto"/>
        <w:rPr>
          <w:color w:val="000000" w:themeColor="text1"/>
        </w:rPr>
      </w:pPr>
      <w:r>
        <w:t>Cushing’s syndrome is an endocrine disorder that manifests in response to chronically elevated levels of glucocorticoids and is often associated with changes in adipose mass and distribution, fatty liver</w:t>
      </w:r>
      <w:r w:rsidR="00A30887">
        <w:t xml:space="preserve"> and</w:t>
      </w:r>
      <w:r>
        <w:t xml:space="preserve"> impaired glucose tolerance</w:t>
      </w:r>
      <w:r w:rsidR="00A30887">
        <w:t xml:space="preserve"> </w:t>
      </w:r>
      <w:r w:rsidR="00A30887">
        <w:fldChar w:fldCharType="begin" w:fldLock="1"/>
      </w:r>
      <w:r w:rsidR="00CD3FE5">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fldChar w:fldCharType="separate"/>
      </w:r>
      <w:r w:rsidR="00A30887" w:rsidRPr="00A30887">
        <w:rPr>
          <w:noProof/>
        </w:rPr>
        <w:t>(1)</w:t>
      </w:r>
      <w:r w:rsidR="00A30887">
        <w:fldChar w:fldCharType="end"/>
      </w:r>
      <w:r>
        <w:t xml:space="preserve">. </w:t>
      </w:r>
      <w:r w:rsidR="00B36EF4">
        <w:t>While</w:t>
      </w:r>
      <w:r>
        <w:t xml:space="preserve"> Cushing’s </w:t>
      </w:r>
      <w:r w:rsidR="00B36EF4">
        <w:t xml:space="preserve">disease </w:t>
      </w:r>
      <w:r>
        <w:t>is rare, it is estimated that at any given time 1-3% of the US, UK and Danish populations are prescribed exogenous corticosteroids, which may increase their risk for developing the metabolic complications</w:t>
      </w:r>
      <w:r w:rsidR="00EE73D6">
        <w:t xml:space="preserve"> observed in Cushing’s syndrome </w:t>
      </w:r>
      <w:r w:rsidR="00A621EB" w:rsidRPr="006902F6">
        <w:rPr>
          <w:color w:val="000000" w:themeColor="text1"/>
        </w:rPr>
        <w:fldChar w:fldCharType="begin" w:fldLock="1"/>
      </w:r>
      <w:r w:rsidR="00CD3FE5">
        <w:rPr>
          <w:color w:val="000000" w:themeColor="text1"/>
        </w:rPr>
        <w:instrText>ADDIN CSL_CITATION { "citationItems" : [ { "id" : "ITEM-1", "itemData" : { "DOI" : "10.1002/acr.21796", "ISSN" : "2151464X", "PMID" : "22807233", "abstract" : "OBJECTIVE: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\u226520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\u226520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\u22655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 "author" : [ { "dropping-particle" : "", "family" : "Overman", "given" : "Robert a.", "non-dropping-particle" : "", "parse-names" : false, "suffix" : "" }, { "dropping-particle" : "", "family" : "Yeh", "given" : "Jun Yen", "non-dropping-particle" : "", "parse-names" : false, "suffix" : "" }, { "dropping-particle" : "", "family" : "Deal", "given" : "Chad L.", "non-dropping-particle" : "", "parse-names" : false, "suffix" : "" } ], "container-title" : "Arthritis Care and Research", "id" : "ITEM-1", "issue" : "2", "issued" : { "date-parts" : [ [ "2013" ] ] }, "page" : "294-298", "title" : "Prevalence of oral glucocorticoid usage in the United States: A general population perspective", "type" : "article-journal", "volume" : "65" }, "uris" : [ "http://www.mendeley.com/documents/?uuid=cd6a252a-f72a-428a-a7bb-7a95b7fef584" ] }, { "id" : "ITEM-2", "itemData" : { "DOI" : "10.1093/rheumatology/ker017", "author" : [ { "dropping-particle" : "", "family" : "Fardet", "given" : "Laurence", "non-dropping-particle" : "", "parse-names" : false, "suffix" : "" }, { "dropping-particle" : "", "family" : "Petersen", "given" : "Irene", "non-dropping-particle" : "", "parse-names" : false, "suffix" : "" }, { "dropping-particle" : "", "family" : "Nazareth", "given" : "Irwin", "non-dropping-particle" : "", "parse-names" : false, "suffix" : "" } ], "id" : "ITEM-2", "issue" : "March", "issued" : { "date-parts" : [ [ "2011" ] ] }, "title" : "Original article Prevalence of long-term oral glucocorticoid prescriptions in the UK over the past 20 years", "type" : "article-journal" }, "uris" : [ "http://www.mendeley.com/documents/?uuid=1e77ad8f-f302-41b4-8d85-ff469528a330", "http://www.mendeley.com/documents/?uuid=fd38c00e-1aff-44f6-a450-c15e9d534cbb" ] }, { "id" : "ITEM-3", "itemData" : { "author" : [ { "dropping-particle" : "", "family" : "Hsiao", "given" : "Chun-ju", "non-dropping-particle" : "", "parse-names" : false, "suffix" : "" }, { "dropping-particle" : "", "family" : "Ph", "given" : "D", "non-dropping-particle" : "", "parse-names" : false, "suffix" : "" }, { "dropping-particle" : "", "family" : "Cherry", "given" : "Donald K", "non-dropping-particle" : "", "parse-names" : false, "suffix" : "" }, { "dropping-particle" : "", "family" : "Beatty", "given" : "Paul C", "non-dropping-particle" : "", "parse-names" : false, "suffix" : "" }, { "dropping-particle" : "", "family" : "Ph", "given" : "D", "non-dropping-particle" : "", "parse-names" : false, "suffix" : "" }, { "dropping-particle" : "", "family" : "Rechtsteiner", "given" : "Elizabeth A", "non-dropping-particle" : "", "parse-names" : false, "suffix" : "" }, { "dropping-particle" : "", "family" : "Care", "given" : "Health", "non-dropping-particle" : "", "parse-names" : false, "suffix" : "" } ], "id" : "ITEM-3", "issue" : "27", "issued" : { "date-parts" : [ [ "2010" ] ] }, "title" : "National Ambulatory Medical Care Survey : 2007 Summary", "type" : "article-journal" }, "uris" : [ "http://www.mendeley.com/documents/?uuid=ef911976-41e8-4a2d-941a-aa847aaffa1e", "http://www.mendeley.com/documents/?uuid=2a3bce09-c751-4126-bf94-bb7936ab0532" ] }, { "id" : "ITEM-4", "itemData" : { "DOI" : "10.1136/bmjopen-2016-015237", "author" : [ { "dropping-particle" : "", "family" : "Laugesen", "given" : "Kristina", "non-dropping-particle" : "", "parse-names" : false, "suffix" : "" }, { "dropping-particle" : "", "family" : "Otto", "given" : "Jens", "non-dropping-particle" : "", "parse-names" : false, "suffix" : "" }, { "dropping-particle" : "", "family" : "J\u00f8rgensen", "given" : "Lunde", "non-dropping-particle" : "", "parse-names" : false, "suffix" : "" }, { "dropping-particle" : "", "family" : "S\u00f8rensen", "given" : "Henrik Toft", "non-dropping-particle" : "", "parse-names" : false, "suffix" : "" }, { "dropping-particle" : "", "family" : "Petersen", "given" : "Irene", "non-dropping-particle" : "", "parse-names" : false, "suffix" : "" } ], "id" : "ITEM-4", "issue" : "January 1999", "issued" : { "date-parts" : [ [ "2017" ] ] }, "page" : "1-6", "title" : "Systemic glucocorticoid use in Denmark : a population-based prevalence study", "type" : "article-journal" }, "uris" : [ "http://www.mendeley.com/documents/?uuid=2598fed4-3a27-41a0-aca8-0cae1658cae2", "http://www.mendeley.com/documents/?uuid=a11e8184-1ae7-455f-b509-2cc29e014403" ] } ], "mendeley" : { "formattedCitation" : "(2\u20135)", "plainTextFormattedCitation" : "(2\u20135)", "previouslyFormattedCitation" : "(2\u20135)" }, "properties" : {  }, "schema" : "https://github.com/citation-style-language/schema/raw/master/csl-citation.json" }</w:instrText>
      </w:r>
      <w:r w:rsidR="00A621EB" w:rsidRPr="006902F6">
        <w:rPr>
          <w:color w:val="000000" w:themeColor="text1"/>
        </w:rPr>
        <w:fldChar w:fldCharType="separate"/>
      </w:r>
      <w:r w:rsidR="00A30887" w:rsidRPr="00A30887">
        <w:rPr>
          <w:noProof/>
          <w:color w:val="000000" w:themeColor="text1"/>
        </w:rPr>
        <w:t>(2–5)</w:t>
      </w:r>
      <w:r w:rsidR="00A621EB" w:rsidRPr="006902F6">
        <w:rPr>
          <w:color w:val="000000" w:themeColor="text1"/>
        </w:rPr>
        <w:fldChar w:fldCharType="end"/>
      </w:r>
      <w:r w:rsidR="00CF053C" w:rsidRPr="006902F6">
        <w:rPr>
          <w:color w:val="000000" w:themeColor="text1"/>
        </w:rPr>
        <w:t xml:space="preserve">.  </w:t>
      </w:r>
    </w:p>
    <w:p w14:paraId="672DA14C" w14:textId="77777777" w:rsidR="002B0844" w:rsidRDefault="002B0844" w:rsidP="00FF21CB">
      <w:pPr>
        <w:spacing w:line="480" w:lineRule="auto"/>
        <w:rPr>
          <w:color w:val="000000" w:themeColor="text1"/>
        </w:rPr>
      </w:pPr>
    </w:p>
    <w:p w14:paraId="170DB107" w14:textId="2C2E7BFC" w:rsidR="005E120F" w:rsidRPr="006902F6" w:rsidRDefault="00EF0E90" w:rsidP="00FF21CB">
      <w:pPr>
        <w:spacing w:line="480" w:lineRule="auto"/>
        <w:rPr>
          <w:color w:val="000000" w:themeColor="text1"/>
        </w:rPr>
      </w:pPr>
      <w:r>
        <w:rPr>
          <w:color w:val="000000" w:themeColor="text1"/>
        </w:rPr>
        <w:t xml:space="preserve">Similarly, </w:t>
      </w:r>
      <w:r w:rsidR="00467A1F">
        <w:rPr>
          <w:color w:val="000000" w:themeColor="text1"/>
        </w:rPr>
        <w:t>o</w:t>
      </w:r>
      <w:r w:rsidRPr="006902F6">
        <w:rPr>
          <w:color w:val="000000" w:themeColor="text1"/>
        </w:rPr>
        <w:t xml:space="preserve">besity is accompanied by a multitude of metabolic complications, such as insulin resistance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"Bagdadea", "given" : "John D", "non-dropping-particle" : "", "parse-names" : false, "suffix" : "" }, { "dropping-particle" : "", "family" : "Bierman", "given" : "Edwin L", "non-dropping-particle" : "", "parse-names" : false, "suffix" : "" }, { "dropping-particle" : "", "family" : "Porte", "given" : "Daniel", "non-dropping-particle" : "", "parse-names" : false, "suffix" : "" }, { "dropping-particle" : "", "family" : "Ii", "given" : "J R", "non-dropping-particle" : "", "parse-names" : false, "suffix" : "" }, { "dropping-particle" : "", "family" : "Nih", "given" : "Washington", "non-dropping-particle" : "", "parse-names" : false, "suffix" : "" }, { "dropping-particle" : "", "family" : "Presented", "given" : "Grant Fr-", "non-dropping-particle" : "", "parse-names" : false, "suffix" : "" } ], "id" : "ITEM-1", "issue" : "10", "issued" : { "date-parts" : [ [ "1967" ] ] }, "title" : "The Significance of Basal Insulin Levels in the Evaluation of the Insulin Response to Glucose in Diabetic and Nondiabetic Subjects", "type" : "article-journal", "volume" : "46" }, "uris" : [ "http://www.mendeley.com/documents/?uuid=5d1f019c-e913-4c8b-b0da-a67955a7d06d", "http://www.mendeley.com/documents/?uuid=3f7eac66-b124-4a43-977f-863d81b17860" ] } ], "mendeley" : { "formattedCitation" : "(6)", "plainTextFormattedCitation" : "(6)", "previouslyFormattedCitation" : "(6)" }, "properties" : {  }, "schema" : "https://github.com/citation-style-language/schema/raw/master/csl-citation.json" }</w:instrText>
      </w:r>
      <w:r w:rsidRPr="006902F6">
        <w:rPr>
          <w:color w:val="000000" w:themeColor="text1"/>
        </w:rPr>
        <w:fldChar w:fldCharType="separate"/>
      </w:r>
      <w:r w:rsidR="00010990" w:rsidRPr="00010990">
        <w:rPr>
          <w:noProof/>
          <w:color w:val="000000" w:themeColor="text1"/>
        </w:rPr>
        <w:t>(6)</w:t>
      </w:r>
      <w:r w:rsidRPr="006902F6">
        <w:rPr>
          <w:color w:val="000000" w:themeColor="text1"/>
        </w:rPr>
        <w:fldChar w:fldCharType="end"/>
      </w:r>
      <w:r w:rsidRPr="006902F6">
        <w:rPr>
          <w:color w:val="000000" w:themeColor="text1"/>
        </w:rPr>
        <w:t xml:space="preserve"> and NAFLD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"Wanless", "given" : "IR", "non-dropping-particle" : "", "parse-names" : false, "suffix" : "" }, { "dropping-particle" : "", "family" : "Lentz", "given" : "JS", "non-dropping-particle" : "", "parse-names" : false, "suffix" : "" } ], "container-title" : "Hepatology", "id" : "ITEM-1", "issue" : "5", "issued" : { "date-parts" : [ [ "1990" ] ] }, "page" : "1106-1110", "title" : "Fatty Liver Hepatitis ( Steatohepatitis ) and Obesity : An Autopsy Study with Analysis of Risk Factors", "type" : "article-journal", "volume" : "12" }, "uris" : [ "http://www.mendeley.com/documents/?uuid=9404ad7e-f7e1-4b93-88fd-872e24ded589", "http://www.mendeley.com/documents/?uuid=7dd8e3e0-61ca-4f0f-84d7-8ea927698a46" ] } ], "mendeley" : { "formattedCitation" : "(7)", "plainTextFormattedCitation" : "(7)", "previouslyFormattedCitation" : "(7)" }, "properties" : {  }, "schema" : "https://github.com/citation-style-language/schema/raw/master/csl-citation.json" }</w:instrText>
      </w:r>
      <w:r w:rsidRPr="006902F6">
        <w:rPr>
          <w:color w:val="000000" w:themeColor="text1"/>
        </w:rPr>
        <w:fldChar w:fldCharType="separate"/>
      </w:r>
      <w:r w:rsidR="0062355C" w:rsidRPr="0062355C">
        <w:rPr>
          <w:noProof/>
          <w:color w:val="000000" w:themeColor="text1"/>
        </w:rPr>
        <w:t>(7)</w:t>
      </w:r>
      <w:r w:rsidRPr="006902F6">
        <w:rPr>
          <w:color w:val="000000" w:themeColor="text1"/>
        </w:rPr>
        <w:fldChar w:fldCharType="end"/>
      </w:r>
      <w:r w:rsidR="006A1504">
        <w:rPr>
          <w:color w:val="000000" w:themeColor="text1"/>
        </w:rPr>
        <w:t xml:space="preserve"> and is a worldwide epidemic</w:t>
      </w:r>
      <w:r>
        <w:rPr>
          <w:color w:val="000000" w:themeColor="text1"/>
        </w:rPr>
        <w:t xml:space="preserve">. </w:t>
      </w:r>
      <w:r w:rsidR="001A055D">
        <w:rPr>
          <w:color w:val="000000" w:themeColor="text1"/>
        </w:rPr>
        <w:t xml:space="preserve">Comparing </w:t>
      </w:r>
      <w:r w:rsidR="00DA3E40">
        <w:rPr>
          <w:color w:val="000000" w:themeColor="text1"/>
        </w:rPr>
        <w:t xml:space="preserve">the </w:t>
      </w:r>
      <w:r w:rsidR="00467A1F">
        <w:rPr>
          <w:color w:val="000000" w:themeColor="text1"/>
        </w:rPr>
        <w:t>high rates</w:t>
      </w:r>
      <w:r w:rsidR="00DA3E40">
        <w:rPr>
          <w:color w:val="000000" w:themeColor="text1"/>
        </w:rPr>
        <w:t xml:space="preserve"> of </w:t>
      </w:r>
      <w:r w:rsidR="00223EE4">
        <w:rPr>
          <w:color w:val="000000" w:themeColor="text1"/>
        </w:rPr>
        <w:lastRenderedPageBreak/>
        <w:t xml:space="preserve">medically prescribed </w:t>
      </w:r>
      <w:r w:rsidR="00DA3E40">
        <w:rPr>
          <w:color w:val="000000" w:themeColor="text1"/>
        </w:rPr>
        <w:t>corticosteroid</w:t>
      </w:r>
      <w:r w:rsidR="00223EE4">
        <w:rPr>
          <w:color w:val="000000" w:themeColor="text1"/>
        </w:rPr>
        <w:t>s</w:t>
      </w:r>
      <w:r w:rsidR="00DA3E40">
        <w:rPr>
          <w:color w:val="000000" w:themeColor="text1"/>
        </w:rPr>
        <w:t xml:space="preserve"> with the </w:t>
      </w:r>
      <w:r w:rsidR="005D4ED9">
        <w:rPr>
          <w:color w:val="000000" w:themeColor="text1"/>
        </w:rPr>
        <w:t>prevalence</w:t>
      </w:r>
      <w:r w:rsidR="00A82500" w:rsidRPr="006902F6">
        <w:rPr>
          <w:color w:val="000000" w:themeColor="text1"/>
        </w:rPr>
        <w:t xml:space="preserve"> </w:t>
      </w:r>
      <w:r w:rsidR="00DA3E40">
        <w:rPr>
          <w:color w:val="000000" w:themeColor="text1"/>
        </w:rPr>
        <w:t xml:space="preserve">of overweight and obesity in </w:t>
      </w:r>
      <w:r>
        <w:rPr>
          <w:color w:val="000000" w:themeColor="text1"/>
        </w:rPr>
        <w:t>developed countries</w:t>
      </w:r>
      <w:r w:rsidR="00DA3E40">
        <w:rPr>
          <w:color w:val="000000" w:themeColor="text1"/>
        </w:rPr>
        <w:t xml:space="preserve">, </w:t>
      </w:r>
      <w:r w:rsidR="00F01E9C">
        <w:rPr>
          <w:color w:val="000000" w:themeColor="text1"/>
        </w:rPr>
        <w:t xml:space="preserve">the combination of </w:t>
      </w:r>
      <w:r w:rsidR="00C7563E" w:rsidRPr="006902F6">
        <w:rPr>
          <w:color w:val="000000" w:themeColor="text1"/>
        </w:rPr>
        <w:t xml:space="preserve">obesity and glucocorticoid excess </w:t>
      </w:r>
      <w:r w:rsidR="00B36EF4">
        <w:rPr>
          <w:color w:val="000000" w:themeColor="text1"/>
        </w:rPr>
        <w:t>may be</w:t>
      </w:r>
      <w:r w:rsidR="00B36EF4" w:rsidRPr="006902F6">
        <w:rPr>
          <w:color w:val="000000" w:themeColor="text1"/>
        </w:rPr>
        <w:t xml:space="preserve"> </w:t>
      </w:r>
      <w:r w:rsidR="00F01E9C">
        <w:rPr>
          <w:color w:val="000000" w:themeColor="text1"/>
        </w:rPr>
        <w:t xml:space="preserve">present in </w:t>
      </w:r>
      <w:r w:rsidR="00A82500" w:rsidRPr="006902F6">
        <w:rPr>
          <w:color w:val="000000" w:themeColor="text1"/>
        </w:rPr>
        <w:t xml:space="preserve">many </w:t>
      </w:r>
      <w:r w:rsidR="00F01E9C">
        <w:rPr>
          <w:color w:val="000000" w:themeColor="text1"/>
        </w:rPr>
        <w:t>individuals</w:t>
      </w:r>
      <w:r w:rsidR="00805A59" w:rsidRPr="006902F6">
        <w:rPr>
          <w:color w:val="000000" w:themeColor="text1"/>
        </w:rPr>
        <w:t>.</w:t>
      </w:r>
      <w:r w:rsidR="00B36EF4">
        <w:rPr>
          <w:color w:val="000000" w:themeColor="text1"/>
        </w:rPr>
        <w:t xml:space="preserve"> </w:t>
      </w:r>
      <w:r w:rsidR="00C35ED8" w:rsidRPr="006902F6">
        <w:rPr>
          <w:color w:val="000000" w:themeColor="text1"/>
        </w:rPr>
        <w:t xml:space="preserve">Given the similar co-morbidities associated with obesity and chronically elevated glucocorticoids, we hypothesized that the combinations of these two conditions would lead to worse metabolic outcomes than either of </w:t>
      </w:r>
      <w:r w:rsidR="00C722ED" w:rsidRPr="006902F6">
        <w:rPr>
          <w:color w:val="000000" w:themeColor="text1"/>
        </w:rPr>
        <w:t>them alone</w:t>
      </w:r>
      <w:r w:rsidR="00AC50CF" w:rsidRPr="006902F6">
        <w:rPr>
          <w:color w:val="000000" w:themeColor="text1"/>
        </w:rPr>
        <w:t>.</w:t>
      </w:r>
      <w:r w:rsidR="000E77D8" w:rsidRPr="006902F6">
        <w:rPr>
          <w:color w:val="000000" w:themeColor="text1"/>
        </w:rPr>
        <w:t xml:space="preserve">  This is supported by studies in rats showing that corticosterone and high-fat diets combine to cause worsened insulin resistance</w:t>
      </w:r>
      <w:r w:rsidR="00277EDC" w:rsidRPr="006902F6">
        <w:rPr>
          <w:color w:val="000000" w:themeColor="text1"/>
        </w:rPr>
        <w:t xml:space="preserve"> and </w:t>
      </w:r>
      <w:r w:rsidR="00153023" w:rsidRPr="006902F6">
        <w:rPr>
          <w:color w:val="000000" w:themeColor="text1"/>
        </w:rPr>
        <w:t xml:space="preserve">non-alcoholic fatty liver disease </w:t>
      </w:r>
      <w:r w:rsidR="00153023">
        <w:rPr>
          <w:color w:val="000000" w:themeColor="text1"/>
        </w:rPr>
        <w:t>(</w:t>
      </w:r>
      <w:r w:rsidR="00277EDC" w:rsidRPr="006902F6">
        <w:rPr>
          <w:color w:val="000000" w:themeColor="text1"/>
        </w:rPr>
        <w:t>NAFLD</w:t>
      </w:r>
      <w:r w:rsidR="00153023">
        <w:rPr>
          <w:color w:val="000000" w:themeColor="text1"/>
        </w:rPr>
        <w:t>;</w:t>
      </w:r>
      <w:r w:rsidR="00BF554F" w:rsidRPr="006902F6">
        <w:rPr>
          <w:color w:val="000000" w:themeColor="text1"/>
        </w:rPr>
        <w:t xml:space="preserve"> </w:t>
      </w:r>
      <w:r w:rsidR="00BF554F" w:rsidRPr="006902F6">
        <w:rPr>
          <w:color w:val="000000" w:themeColor="text1"/>
        </w:rPr>
        <w:fldChar w:fldCharType="begin" w:fldLock="1"/>
      </w:r>
      <w:r w:rsidR="00CD3FE5">
        <w:rPr>
          <w:color w:val="000000" w:themeColor="text1"/>
        </w:rPr>
        <w:instrText>ADDIN CSL_CITATION { "citationItems" : [ { "id" : "ITEM-1",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"ITEM-1", "issue" : "September", "issued" : { "date-parts" : [ [ "2013" ] ] }, "page" : "3197-3208", "title" : "Exogenous Glucocorticoids and a High-Fat Diet Cause Severe Hyperglycemia and Hyperinsulinemia and Sprague-Dawley Rats", "type" : "article-journal", "volume" : "154" }, "uris" : [ "http://www.mendeley.com/documents/?uuid=f73d5664-8634-47e7-bba0-7afbb82d48eb", "http://www.mendeley.com/documents/?uuid=d482f80c-0d5e-47f2-bd78-0498abbc3d0d" ] }, { "id" : "ITEM-2",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"ITEM-2", "issued" : { "date-parts" : [ [ "2012" ] ] }, "page" : "671-680", "title" : "A rodent model of rapid-onset diabetes induced by glucocorticoids and high-fat feeding", "type" : "article-journal", "volume" : "680" }, "uris" : [ "http://www.mendeley.com/documents/?uuid=07d3b5df-adb6-44b9-9360-6bbf33be3f9f", "http://www.mendeley.com/documents/?uuid=289ee456-6801-4fcd-b01b-dd1098f2693b" ] } ], "mendeley" : { "formattedCitation" : "(8, 9)", "plainTextFormattedCitation" : "(8, 9)", "previouslyFormattedCitation" : "(8, 9)" }, "properties" : {  }, "schema" : "https://github.com/citation-style-language/schema/raw/master/csl-citation.json" }</w:instrText>
      </w:r>
      <w:r w:rsidR="00BF554F" w:rsidRPr="006902F6">
        <w:rPr>
          <w:color w:val="000000" w:themeColor="text1"/>
        </w:rPr>
        <w:fldChar w:fldCharType="separate"/>
      </w:r>
      <w:r w:rsidR="0062355C" w:rsidRPr="0062355C">
        <w:rPr>
          <w:noProof/>
          <w:color w:val="000000" w:themeColor="text1"/>
        </w:rPr>
        <w:t>(8, 9)</w:t>
      </w:r>
      <w:r w:rsidR="00BF554F" w:rsidRPr="006902F6">
        <w:rPr>
          <w:color w:val="000000" w:themeColor="text1"/>
        </w:rPr>
        <w:fldChar w:fldCharType="end"/>
      </w:r>
      <w:r w:rsidR="00153023">
        <w:rPr>
          <w:color w:val="000000" w:themeColor="text1"/>
        </w:rPr>
        <w:t>)</w:t>
      </w:r>
      <w:r w:rsidR="000E77D8" w:rsidRPr="006902F6">
        <w:rPr>
          <w:color w:val="000000" w:themeColor="text1"/>
        </w:rPr>
        <w:t>.</w:t>
      </w:r>
      <w:r w:rsidR="007A487B">
        <w:rPr>
          <w:color w:val="000000" w:themeColor="text1"/>
        </w:rPr>
        <w:t xml:space="preserve"> However, the underlying mechanisms </w:t>
      </w:r>
      <w:r w:rsidR="00223EE4">
        <w:rPr>
          <w:color w:val="000000" w:themeColor="text1"/>
        </w:rPr>
        <w:t xml:space="preserve">leading to these outcomes </w:t>
      </w:r>
      <w:r w:rsidR="007A487B">
        <w:rPr>
          <w:color w:val="000000" w:themeColor="text1"/>
        </w:rPr>
        <w:t>remain unclear.</w:t>
      </w:r>
    </w:p>
    <w:p w14:paraId="449F1257" w14:textId="77777777" w:rsidR="00A82500" w:rsidRPr="006902F6" w:rsidRDefault="00A82500" w:rsidP="00FF21CB">
      <w:pPr>
        <w:spacing w:line="480" w:lineRule="auto"/>
        <w:rPr>
          <w:color w:val="000000" w:themeColor="text1"/>
        </w:rPr>
      </w:pPr>
    </w:p>
    <w:p w14:paraId="3DBAAC4B" w14:textId="6B116F02" w:rsidR="00C30018" w:rsidRPr="006902F6" w:rsidDel="003B5032" w:rsidRDefault="00026A0B" w:rsidP="00FF21CB">
      <w:pPr>
        <w:spacing w:line="480" w:lineRule="auto"/>
        <w:rPr>
          <w:del w:id="28" w:author="Microsoft Office User" w:date="2017-12-14T14:51:00Z"/>
          <w:color w:val="000000" w:themeColor="text1"/>
        </w:rPr>
      </w:pPr>
      <w:r w:rsidRPr="006902F6">
        <w:rPr>
          <w:color w:val="000000" w:themeColor="text1"/>
        </w:rPr>
        <w:t>There is an array of physiological changes that occur as a result of elevated glucocorticoids including decreased lean mass</w:t>
      </w:r>
      <w:r w:rsidR="003D62C9" w:rsidRPr="006902F6">
        <w:rPr>
          <w:color w:val="000000" w:themeColor="text1"/>
        </w:rPr>
        <w:t xml:space="preserve"> </w:t>
      </w:r>
      <w:r w:rsidR="003D62C9" w:rsidRPr="006902F6">
        <w:rPr>
          <w:color w:val="000000" w:themeColor="text1"/>
        </w:rPr>
        <w:fldChar w:fldCharType="begin" w:fldLock="1"/>
      </w:r>
      <w:r w:rsidR="00CD3FE5">
        <w:rPr>
          <w:color w:val="000000" w:themeColor="text1"/>
        </w:rPr>
        <w:instrText>ADDIN CSL_CITATION { "citationItems" : [ { "id" : "ITEM-1",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"ITEM-1",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"http://www.mendeley.com/documents/?uuid=81bcfc2d-09c4-4cde-9365-41eda0ec82bb", "http://www.mendeley.com/documents/?uuid=d6893f3f-604c-4f81-8e6e-8104414a6e83"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"http://www.mendeley.com/documents/?uuid=c967d885-e6b8-4af2-8b84-ff7cc56a2abd", "http://www.mendeley.com/documents/?uuid=93edc402-3418-48b8-b1b5-ad449932c506" ] } ], "mendeley" : { "formattedCitation" : "(10\u201312)", "plainTextFormattedCitation" : "(10\u201312)", "previouslyFormattedCitation" : "(10\u201312)" }, "properties" : {  }, "schema" : "https://github.com/citation-style-language/schema/raw/master/csl-citation.json" }</w:instrText>
      </w:r>
      <w:r w:rsidR="003D62C9" w:rsidRPr="006902F6">
        <w:rPr>
          <w:color w:val="000000" w:themeColor="text1"/>
        </w:rPr>
        <w:fldChar w:fldCharType="separate"/>
      </w:r>
      <w:r w:rsidR="0062355C" w:rsidRPr="0062355C">
        <w:rPr>
          <w:noProof/>
          <w:color w:val="000000" w:themeColor="text1"/>
        </w:rPr>
        <w:t>(10–12)</w:t>
      </w:r>
      <w:r w:rsidR="003D62C9" w:rsidRPr="006902F6">
        <w:rPr>
          <w:color w:val="000000" w:themeColor="text1"/>
        </w:rPr>
        <w:fldChar w:fldCharType="end"/>
      </w:r>
      <w:r w:rsidRPr="006902F6">
        <w:rPr>
          <w:color w:val="000000" w:themeColor="text1"/>
        </w:rPr>
        <w:t xml:space="preserve">, increased fat mass </w:t>
      </w:r>
      <w:r w:rsidR="000738BA"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"http://www.mendeley.com/documents/?uuid=1646e54b-c9cf-4a27-897d-fe3976668eb5", "http://www.mendeley.com/documents/?uuid=6e1eac4a-e9c8-40af-b8e1-6941914e2ee5"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"http://www.mendeley.com/documents/?uuid=784b6339-e376-4958-93db-f7aed2dbad63", "http://www.mendeley.com/documents/?uuid=904aaa0f-e81e-497b-9af3-55d56000cd32" ] } ], "mendeley" : { "formattedCitation" : "(11, 13, 14)", "plainTextFormattedCitation" : "(11, 13, 14)", "previouslyFormattedCitation" : "(11, 13, 14)" }, "properties" : {  }, "schema" : "https://github.com/citation-style-language/schema/raw/master/csl-citation.json" }</w:instrText>
      </w:r>
      <w:r w:rsidR="000738BA" w:rsidRPr="006902F6">
        <w:rPr>
          <w:color w:val="000000" w:themeColor="text1"/>
        </w:rPr>
        <w:fldChar w:fldCharType="separate"/>
      </w:r>
      <w:r w:rsidR="0062355C" w:rsidRPr="0062355C">
        <w:rPr>
          <w:noProof/>
          <w:color w:val="000000" w:themeColor="text1"/>
        </w:rPr>
        <w:t>(11, 13, 14)</w:t>
      </w:r>
      <w:r w:rsidR="000738BA" w:rsidRPr="006902F6">
        <w:rPr>
          <w:color w:val="000000" w:themeColor="text1"/>
        </w:rPr>
        <w:fldChar w:fldCharType="end"/>
      </w:r>
      <w:r w:rsidR="00B36EF4">
        <w:rPr>
          <w:color w:val="000000" w:themeColor="text1"/>
        </w:rPr>
        <w:t>,</w:t>
      </w:r>
      <w:r w:rsidR="00B36EF4" w:rsidRPr="00B36EF4">
        <w:rPr>
          <w:color w:val="000000" w:themeColor="text1"/>
        </w:rPr>
        <w:t xml:space="preserve"> </w:t>
      </w:r>
      <w:r w:rsidR="00B36EF4" w:rsidRPr="006902F6">
        <w:rPr>
          <w:color w:val="000000" w:themeColor="text1"/>
        </w:rPr>
        <w:t>NAFLD</w:t>
      </w:r>
      <w:r w:rsidR="000738BA" w:rsidRPr="006902F6">
        <w:rPr>
          <w:color w:val="000000" w:themeColor="text1"/>
        </w:rPr>
        <w:t xml:space="preserve"> </w:t>
      </w:r>
      <w:r w:rsidR="00393DEB">
        <w:rPr>
          <w:color w:val="000000" w:themeColor="text1"/>
        </w:rPr>
        <w:fldChar w:fldCharType="begin" w:fldLock="1"/>
      </w:r>
      <w:r w:rsidR="00CD3FE5">
        <w:rPr>
          <w:color w:val="000000" w:themeColor="text1"/>
        </w:rPr>
        <w:instrText>ADDIN CSL_CITATION { "citationItems" : [ { "id" : "ITEM-1",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"ITEM-1", "issued" : { "date-parts" : [ [ "2012" ] ] }, "page" : "671-680", "title" : "A rodent model of rapid-onset diabetes induced by glucocorticoids and high-fat feeding", "type" : "article-journal", "volume" : "680" }, "uris" : [ "http://www.mendeley.com/documents/?uuid=289ee456-6801-4fcd-b01b-dd1098f2693b" ] } ], "mendeley" : { "formattedCitation" : "(9)", "plainTextFormattedCitation" : "(9)", "previouslyFormattedCitation" : "(9)" }, "properties" : {  }, "schema" : "https://github.com/citation-style-language/schema/raw/master/csl-citation.json" }</w:instrText>
      </w:r>
      <w:r w:rsidR="00393DEB">
        <w:rPr>
          <w:color w:val="000000" w:themeColor="text1"/>
        </w:rPr>
        <w:fldChar w:fldCharType="separate"/>
      </w:r>
      <w:r w:rsidR="00393DEB" w:rsidRPr="00393DEB">
        <w:rPr>
          <w:noProof/>
          <w:color w:val="000000" w:themeColor="text1"/>
        </w:rPr>
        <w:t>(9)</w:t>
      </w:r>
      <w:r w:rsidR="00393DEB">
        <w:rPr>
          <w:color w:val="000000" w:themeColor="text1"/>
        </w:rPr>
        <w:fldChar w:fldCharType="end"/>
      </w:r>
      <w:r w:rsidR="00393DEB">
        <w:rPr>
          <w:color w:val="000000" w:themeColor="text1"/>
        </w:rPr>
        <w:t xml:space="preserve"> </w:t>
      </w:r>
      <w:r w:rsidRPr="006902F6">
        <w:rPr>
          <w:color w:val="000000" w:themeColor="text1"/>
        </w:rPr>
        <w:t>and increased lipolysis</w:t>
      </w:r>
      <w:r w:rsidR="00B3347B" w:rsidRPr="006902F6">
        <w:rPr>
          <w:color w:val="000000" w:themeColor="text1"/>
        </w:rPr>
        <w:t xml:space="preserve"> </w:t>
      </w:r>
      <w:r w:rsidR="00AB22DC" w:rsidRPr="006902F6">
        <w:rPr>
          <w:color w:val="000000" w:themeColor="text1"/>
        </w:rPr>
        <w:fldChar w:fldCharType="begin" w:fldLock="1"/>
      </w:r>
      <w:r w:rsidR="00CD3FE5">
        <w:rPr>
          <w:color w:val="000000" w:themeColor="text1"/>
        </w:rPr>
        <w:instrText>ADDIN CSL_CITATION { "citationItems" : [ { "id" : "ITEM-1",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"ITEM-1", "issued" : { "date-parts" : [ [ "2004" ] ] }, "page" : "488-494", "title" : "Additive effects of cortisol and growth hormone on regional and systemic lipolysis in humans", "type" : "article-journal" }, "uris" : [ "http://www.mendeley.com/documents/?uuid=f9360450-92ea-43c6-bc63-c493826eff65", "http://www.mendeley.com/documents/?uuid=1738b968-7205-4f18-8050-0ab72cec4ed3" ] }, { "id" : "ITEM-2",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"ITEM-2",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"http://www.mendeley.com/documents/?uuid=05be40ed-e631-416e-955c-ee2c66e7820e", "http://www.mendeley.com/documents/?uuid=8ac4072e-3a3d-4cb9-92f6-e2bbf0cd1528" ] }, { "id" : "ITEM-3",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"ITEM-3", "issue" : "1", "issued" : { "date-parts" : [ [ "2002" ] ] }, "page" : "E172-E177", "title" : "Effects of cortisol on lipolysis and regional interstitial glycerol levels in humans.", "type" : "article-journal", "volume" : "283" }, "uris" : [ "http://www.mendeley.com/documents/?uuid=d6aa53fb-4b06-4dd0-a485-93651697771d" ] } ], "mendeley" : { "formattedCitation" : "(15\u201317)", "plainTextFormattedCitation" : "(15\u201317)", "previouslyFormattedCitation" : "(15\u201317)" }, "properties" : {  }, "schema" : "https://github.com/citation-style-language/schema/raw/master/csl-citation.json" }</w:instrText>
      </w:r>
      <w:r w:rsidR="00AB22DC" w:rsidRPr="006902F6">
        <w:rPr>
          <w:color w:val="000000" w:themeColor="text1"/>
        </w:rPr>
        <w:fldChar w:fldCharType="separate"/>
      </w:r>
      <w:r w:rsidR="003A36B4" w:rsidRPr="003A36B4">
        <w:rPr>
          <w:noProof/>
          <w:color w:val="000000" w:themeColor="text1"/>
        </w:rPr>
        <w:t>(15–17)</w:t>
      </w:r>
      <w:r w:rsidR="00AB22DC" w:rsidRPr="006902F6">
        <w:rPr>
          <w:color w:val="000000" w:themeColor="text1"/>
        </w:rPr>
        <w:fldChar w:fldCharType="end"/>
      </w:r>
      <w:r w:rsidRPr="006902F6">
        <w:rPr>
          <w:color w:val="000000" w:themeColor="text1"/>
        </w:rPr>
        <w:t>, all of which have been associated with decreased insulin sensitivity</w:t>
      </w:r>
      <w:r w:rsidR="00ED5214" w:rsidRPr="006902F6">
        <w:rPr>
          <w:color w:val="000000" w:themeColor="text1"/>
        </w:rPr>
        <w:t xml:space="preserve"> </w:t>
      </w:r>
      <w:r w:rsidR="00ED5214" w:rsidRPr="006902F6">
        <w:rPr>
          <w:color w:val="000000" w:themeColor="text1"/>
        </w:rPr>
        <w:fldChar w:fldCharType="begin" w:fldLock="1"/>
      </w:r>
      <w:r w:rsidR="00CD3FE5">
        <w:rPr>
          <w:color w:val="000000" w:themeColor="text1"/>
        </w:rPr>
        <w:instrText>ADDIN CSL_CITATION { "citationItems" : [ { "id" : "ITEM-1",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"ITEM-1", "issue" : "3", "issued" : { "date-parts" : [ [ "1996" ] ] }, "page" : "741-749", "title" : "Causal Linkage between Insulin Suppression of Lipolysis and Suppression of Liver Glucose Output in Dogs", "type" : "article-journal", "volume" : "98" }, "uris" : [ "http://www.mendeley.com/documents/?uuid=3d156259-9ea9-4992-9530-19ab856fd6b1", "http://www.mendeley.com/documents/?uuid=3c62854f-90c8-49a6-898d-9a4d53ecc8c6" ] }, { "id" : "ITEM-2", "itemData" : { "DOI" : "10.1038/srep18495", "author" : [ { "dropping-particle" : "", "family" : "Zhang", "given" : "Mingzhi", "non-dropping-particle" : "", "parse-names" : false, "suffix" : "" }, { "dropping-particle" : "", "family" : "Hu", "given" : "Tian", "non-dropping-particle" : "", "parse-names" : false, "suffix" : "" }, { "dropping-particle" : "", "family" : "Zhang", "given" : "Shaoyan", "non-dropping-particle" : "", "parse-names" : false, "suffix" : "" }, { "dropping-particle" : "", "family" : "Zhou", "given" : "Li", "non-dropping-particle" : "", "parse-names" : false, "suffix" : "" } ], "container-title" : "Nature Publishing Group", "id" : "ITEM-2", "issue" : "December", "issued" : { "date-parts" : [ [ "2015" ] ] }, "page" : "1-6", "publisher" : "Nature Publishing Group", "title" : "Associations of Different Adipose Tissue Depots with Insulin Resistance : A Systematic Review and Meta-analysis of Observational Studies", "type" : "article-journal" }, "uris" : [ "http://www.mendeley.com/documents/?uuid=2a8c38c7-4224-4517-acde-137a81de052f", "http://www.mendeley.com/documents/?uuid=12e594bb-bf5c-4d2d-8f7c-4eb0390cfb50" ] }, { "id" : "ITEM-3", "itemData" : { "DOI" : "10.2337/db15-1661", "author" : [ { "dropping-particle" : "", "family" : "Dirks", "given" : "Marlou L", "non-dropping-particle" : "", "parse-names" : false, "suffix" : "" }, { "dropping-particle" : "", "family" : "Wall", "given" : "Benjamin T", "non-dropping-particle" : "", "parse-names" : false, "suffix" : "" }, { "dropping-particle" : "Van De", "family" : "Valk", "given" : "Bas", "non-dropping-particle" : "", "parse-names" : false, "suffix" : "" }, { "dropping-particle" : "", "family" : "Holloway", "given" : "Tanya M", "non-dropping-particle" : "", "parse-names" : false, "suffix" : "" } ], "id" : "ITEM-3", "issue" : "October", "issued" : { "date-parts" : [ [ "2016" ] ] }, "page" : "2862-2875", "title" : "One Week of Bed Rest Leads to Substantial Muscle Atrophy and Induces Whole-Body Insulin Resistance in the Absence of Skeletal Muscle Lipid Accumulation", "type" : "article-journal", "volume" : "65" }, "uris" : [ "http://www.mendeley.com/documents/?uuid=3c1558d3-a74c-4aee-9fcf-0fed59ff4bbb", "http://www.mendeley.com/documents/?uuid=ec49ede2-db6c-4e22-86ce-ab07a6aa38fd" ] } ], "mendeley" : { "formattedCitation" : "(18\u201320)", "plainTextFormattedCitation" : "(18\u201320)", "previouslyFormattedCitation" : "(18\u201320)" }, "properties" : {  }, "schema" : "https://github.com/citation-style-language/schema/raw/master/csl-citation.json" }</w:instrText>
      </w:r>
      <w:r w:rsidR="00ED5214" w:rsidRPr="006902F6">
        <w:rPr>
          <w:color w:val="000000" w:themeColor="text1"/>
        </w:rPr>
        <w:fldChar w:fldCharType="separate"/>
      </w:r>
      <w:r w:rsidR="003A36B4" w:rsidRPr="003A36B4">
        <w:rPr>
          <w:noProof/>
          <w:color w:val="000000" w:themeColor="text1"/>
        </w:rPr>
        <w:t>(18–20)</w:t>
      </w:r>
      <w:r w:rsidR="00ED5214" w:rsidRPr="006902F6">
        <w:rPr>
          <w:color w:val="000000" w:themeColor="text1"/>
        </w:rPr>
        <w:fldChar w:fldCharType="end"/>
      </w:r>
      <w:r w:rsidRPr="006902F6">
        <w:rPr>
          <w:color w:val="000000" w:themeColor="text1"/>
        </w:rPr>
        <w:t>.</w:t>
      </w:r>
      <w:r w:rsidR="002A5FBA" w:rsidRPr="006902F6">
        <w:rPr>
          <w:color w:val="000000" w:themeColor="text1"/>
        </w:rPr>
        <w:t xml:space="preserve"> </w:t>
      </w:r>
      <w:r w:rsidR="001C4F76" w:rsidRPr="006902F6">
        <w:rPr>
          <w:color w:val="000000" w:themeColor="text1"/>
        </w:rPr>
        <w:t xml:space="preserve">Recent tissue-specific knockouts of glucocorticoid signaling molecules have implicated adipose tissue as a central node linking glucocorticoid action and lipolysis to systemic insulin resistance and NAFLD </w:t>
      </w:r>
      <w:r w:rsidR="001C4F76" w:rsidRPr="006902F6">
        <w:rPr>
          <w:color w:val="000000" w:themeColor="text1"/>
        </w:rPr>
        <w:fldChar w:fldCharType="begin" w:fldLock="1"/>
      </w:r>
      <w:r w:rsidR="00CD3FE5">
        <w:rPr>
          <w:color w:val="000000" w:themeColor="text1"/>
        </w:rPr>
        <w:instrText>ADDIN CSL_CITATION { "citationItems" : [ { "id" : "ITEM-1", "itemData" : { "DOI" : "10.2337/db16-0381", "author" : [ { "dropping-particle" : "", "family" : "Mueller", "given" : "Kristina M", "non-dropping-particle" : "", "parse-names" : false, "suffix" : "" }, { "dropping-particle" : "", "family" : "Hartmann", "given" : "Kerstin", "non-dropping-particle" : "", "parse-names" : false, "suffix" : "" }, { "dropping-particle" : "", "family" : "Kaltenecker", "given" : "Doris", "non-dropping-particle" : "", "parse-names" : false, "suffix" : "" }, { "dropping-particle" : "", "family" : "Vettorazzi", "given" : "Sabine", "non-dropping-particle" : "", "parse-names" : false, "suffix" : "" }, { "dropping-particle" : "", "family" : "Bauer", "given" : "Mandy", "non-dropping-particle" : "", "parse-names" : false, "suffix" : "" }, { "dropping-particle" : "", "family" : "Mauser", "given" : "Lea", "non-dropping-particle" : "", "parse-names" : false, "suffix" : "" }, { "dropping-particle" : "", "family" : "Amann", "given" : "Sabine", "non-dropping-particle" : "", "parse-names" : false, "suffix" : "" }, { "dropping-particle" : "", "family" : "Jall", "given" : "Sigrid", "non-dropping-particle" : "", "parse-names" : false, "suffix" : "" }, { "dropping-particle" : "", "family" : "Fischer", "given" : "Katrin", "non-dropping-particle" : "", "parse-names" : false, "suffix" : "" }, { "dropping-particle" : "", "family" : "Esterbauer", "given" : "Harald", "non-dropping-particle" : "", "parse-names" : false, "suffix" : "" }, { "dropping-particle" : "", "family" : "M\u00fcller", "given" : "Timo D", "non-dropping-particle" : "", "parse-names" : false, "suffix" : "" }, { "dropping-particle" : "", "family" : "Tsch\u00f6p", "given" : "Matthias H", "non-dropping-particle" : "", "parse-names" : false, "suffix" : "" }, { "dropping-particle" : "", "family" : "Magnes", "given" : "Christoph", "non-dropping-particle" : "", "parse-names" : false, "suffix" : "" }, { "dropping-particle" : "", "family" : "Haybaeck", "given" : "Johannes", "non-dropping-particle" : "", "parse-names" : false, "suffix" : "" }, { "dropping-particle" : "", "family" : "Scherer", "given" : "Thomas", "non-dropping-particle" : "", "parse-names" : false, "suffix" : "" }, { "dropping-particle" : "", "family" : "Bordag", "given" : "Natalie", "non-dropping-particle" : "", "parse-names" : false, "suffix" : "" }, { "dropping-particle" : "", "family" : "Tuckermann", "given" : "Jan P", "non-dropping-particle" : "", "parse-names" : false, "suffix" : "" } ], "id" : "ITEM-1", "issue" : "February", "issued" : { "date-parts" : [ [ "2017" ] ] }, "page" : "272-286", "title" : "Adipocyte Glucocorticoid Receptor De fi ciency Attenuates Aging- and HFD-Induced Obesity and Impairs the Feeding-Fasting Transition", "type" : "article-journal", "volume" : "66" }, "uris" : [ "http://www.mendeley.com/documents/?uuid=8e015ff7-5ae7-40ac-ae88-2da61bc44160", "http://www.mendeley.com/documents/?uuid=7f9f916d-5bed-4a81-8c82-b4d3251ad228" ] }, { "id" : "ITEM-2",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"ITEM-2",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"http://www.mendeley.com/documents/?uuid=5ff19886-7e78-4a54-a358-e81ba49a53fd", "http://www.mendeley.com/documents/?uuid=8de680a4-4a06-47e7-acb1-6da774519734" ] }, { "id" : "ITEM-3", "itemData" : { "DOI" : "10.1073/pnas.1323681111", "ISSN" : "1091-6490", "PMID" : "24889609", "abstract" : "The adverse metabolic effects of prescribed and endogenous glucocorticoid (GC) excess, Cushing syndrome, create a significant health burden. We found that tissue regeneration of GCs by 11\u03b2-hydroxysteroid dehydrogenase type 1 (11\u03b2-HSD1), rather than circulating delivery, is critical to developing the phenotype of GC excess; 11\u03b2-HSD1 KO mice with circulating GC excess are protected from the glucose intolerance, hyperinsulinemia, hepatic steatosis, adiposity, hypertension, myopathy, and dermal atrophy of Cushing syndrome. Whereas liver-specific 11\u03b2-HSD1 KO mice developed a full Cushingoid phenotype, adipose-specific 11\u03b2-HSD1 KO mice were protected from hepatic steatosis and circulating fatty acid excess. These data challenge our current view of GC action, demonstrating 11\u03b2-HSD1, particularly in adipose tissue, is key to the development of the adverse metabolic profile associated with circulating GC excess, offering 11\u03b2-HSD1 inhibition as a previously unidentified approach to treat Cushing syndrome.", "author" : [ { "dropping-particle" : "", "family" : "Morgan", "given" : "Stuart A", "non-dropping-particle" : "", "parse-names" : false, "suffix" : "" }, { "dropping-particle" : "", "family" : "McCabe", "given" : "Emma L", "non-dropping-particle" : "", "parse-names" : false, "suffix" : "" }, { "dropping-particle" : "", "family" : "Gathercole", "given" : "Laura L", "non-dropping-particle" : "", "parse-names" : false, "suffix" : "" }, { "dropping-particle" : "", "family" : "Hassan-Smith", "given" : "Zaki K", "non-dropping-particle" : "", "parse-names" : false, "suffix" : "" }, { "dropping-particle" : "", "family" : "Larner", "given" : "Dean P", "non-dropping-particle" : "", "parse-names" : false, "suffix" : "" }, { "dropping-particle" : "", "family" : "Bujalska", "given" : "Iwona J", "non-dropping-particle" : "", "parse-names" : false, "suffix" : "" }, { "dropping-particle" : "", "family" : "Stewart", "given" : "Paul M", "non-dropping-particle" : "", "parse-names" : false, "suffix" : "" }, { "dropping-particle" : "", "family" : "Tomlinson", "given" : "Jeremy W", "non-dropping-particle" : "", "parse-names" : false, "suffix" : "" }, { "dropping-particle" : "", "family" : "Lavery", "given" : "Gareth G", "non-dropping-particle" : "", "parse-names" : false, "suffix" : "" } ], "container-title" : "Proceedings of the National Academy of Sciences of the United States of America", "id" : "ITEM-3", "issued" : { "date-parts" : [ [ "2014" ] ] }, "title" : "11\u03b2-HSD1 is the major regulator of the tissue-specific effects of circulating glucocorticoid excess.", "type" : "article-journal" }, "uris" : [ "http://www.mendeley.com/documents/?uuid=4f8b4883-f6d8-3bb2-b69b-540e242353a6" ] }, { "id" : "ITEM-4", "itemData" : { "DOI" : "10.1152/ajpendo.00205.2014", "ISSN" : "0193-1849", "author" : [ { "dropping-particle" : "", "family" : "Wang", "given" : "Y.", "non-dropping-particle" : "", "parse-names" : false, "suffix" : "" }, { "dropping-particle" : "", "family" : "Yan", "given" : "C.", "non-dropping-particle" : "", "parse-names" : false, "suffix" : "" }, { "dropping-particle" : "", "family" : "Liu", "given" : "L.", "non-dropping-particle" : "", "parse-names" : false, "suffix" : "" }, { "dropping-particle" : "", "family" : "Wang", "given" : "W.", "non-dropping-particle" : "", "parse-names" : false, "suffix" : "" }, { "dropping-particle" : "", "family" : "Du", "given" : "H.", "non-dropping-particle" : "", "parse-names" : false, "suffix" : "" }, { "dropping-particle" : "", "family" : "Fan", "given" : "W.", "non-dropping-particle" : "", "parse-names" : false, "suffix" : "" }, { "dropping-particle" : "", "family" : "Lutfy", "given" : "K.", "non-dropping-particle" : "", "parse-names" : false, "suffix" : "" }, { "dropping-particle" : "", "family" : "Jiang", "given" : "M.", "non-dropping-particle" : "", "parse-names" : false, "suffix" : "" }, { "dropping-particle" : "", "family" : "Friedman", "given" : "T. C.", "non-dropping-particle" : "", "parse-names" : false, "suffix" : "" }, { "dropping-particle" : "", "family" : "Liu", "given" : "Y.", "non-dropping-particle" : "", "parse-names" : false, "suffix" : "" } ], "container-title" : "AJP: Endocrinology and Metabolism", "id" : "ITEM-4", "issue" : "1", "issued" : { "date-parts" : [ [ "2014" ] ] }, "page" : "E84-E95", "title" : "11\u00a0-Hydroxysteroid dehydrogenase type 1 shRNA ameliorates glucocorticoid-induced insulin resistance and lipolysis in mouse abdominal adipose tissue", "type" : "article-journal", "volume" : "308" }, "uris" : [ "http://www.mendeley.com/documents/?uuid=96889df1-b8e8-42cb-bd37-95312d542386" ] } ], "mendeley" : { "formattedCitation" : "(21\u201324)", "plainTextFormattedCitation" : "(21\u201324)", "previouslyFormattedCitation" : "(21\u201324)" }, "properties" : {  }, "schema" : "https://github.com/citation-style-language/schema/raw/master/csl-citation.json" }</w:instrText>
      </w:r>
      <w:r w:rsidR="001C4F76" w:rsidRPr="006902F6">
        <w:rPr>
          <w:color w:val="000000" w:themeColor="text1"/>
        </w:rPr>
        <w:fldChar w:fldCharType="separate"/>
      </w:r>
      <w:r w:rsidR="003A36B4" w:rsidRPr="003A36B4">
        <w:rPr>
          <w:noProof/>
          <w:color w:val="000000" w:themeColor="text1"/>
        </w:rPr>
        <w:t>(21–24)</w:t>
      </w:r>
      <w:r w:rsidR="001C4F76" w:rsidRPr="006902F6">
        <w:rPr>
          <w:color w:val="000000" w:themeColor="text1"/>
        </w:rPr>
        <w:fldChar w:fldCharType="end"/>
      </w:r>
      <w:r w:rsidR="001C4F76" w:rsidRPr="006902F6">
        <w:rPr>
          <w:color w:val="000000" w:themeColor="text1"/>
        </w:rPr>
        <w:t>.</w:t>
      </w:r>
      <w:ins w:id="29" w:author="Microsoft Office User" w:date="2017-12-14T14:51:00Z">
        <w:r w:rsidR="003B5032">
          <w:rPr>
            <w:color w:val="000000" w:themeColor="text1"/>
          </w:rPr>
          <w:t xml:space="preserve"> </w:t>
        </w:r>
      </w:ins>
      <w:commentRangeStart w:id="30"/>
    </w:p>
    <w:p w14:paraId="0E231417" w14:textId="77777777" w:rsidR="008607FC" w:rsidRPr="006902F6" w:rsidDel="003B5032" w:rsidRDefault="008607FC" w:rsidP="00FF21CB">
      <w:pPr>
        <w:spacing w:line="480" w:lineRule="auto"/>
        <w:rPr>
          <w:del w:id="31" w:author="Microsoft Office User" w:date="2017-12-14T14:51:00Z"/>
          <w:color w:val="000000" w:themeColor="text1"/>
        </w:rPr>
      </w:pPr>
    </w:p>
    <w:p w14:paraId="3D923644" w14:textId="281A01CA" w:rsidR="00AE79F4" w:rsidRPr="006902F6" w:rsidRDefault="003E5E79" w:rsidP="00FF21CB">
      <w:pPr>
        <w:spacing w:line="480" w:lineRule="auto"/>
        <w:rPr>
          <w:color w:val="000000" w:themeColor="text1"/>
        </w:rPr>
      </w:pPr>
      <w:r w:rsidRPr="006902F6">
        <w:rPr>
          <w:color w:val="000000" w:themeColor="text1"/>
        </w:rPr>
        <w:t>Here</w:t>
      </w:r>
      <w:del w:id="32" w:author="Microsoft Office User" w:date="2017-12-14T14:51:00Z">
        <w:r w:rsidR="00A810A9" w:rsidDel="003B5032">
          <w:rPr>
            <w:color w:val="000000" w:themeColor="text1"/>
          </w:rPr>
          <w:delText>,</w:delText>
        </w:r>
      </w:del>
      <w:r w:rsidRPr="006902F6">
        <w:rPr>
          <w:color w:val="000000" w:themeColor="text1"/>
        </w:rPr>
        <w:t xml:space="preserve"> we </w:t>
      </w:r>
      <w:ins w:id="33" w:author="Microsoft Office User" w:date="2017-12-14T14:51:00Z">
        <w:r w:rsidR="003B5032">
          <w:rPr>
            <w:color w:val="000000" w:themeColor="text1"/>
          </w:rPr>
          <w:t xml:space="preserve">present the novel finding </w:t>
        </w:r>
      </w:ins>
      <w:del w:id="34" w:author="Microsoft Office User" w:date="2017-12-14T14:51:00Z">
        <w:r w:rsidRPr="006902F6" w:rsidDel="003B5032">
          <w:rPr>
            <w:color w:val="000000" w:themeColor="text1"/>
          </w:rPr>
          <w:delText xml:space="preserve">show </w:delText>
        </w:r>
      </w:del>
      <w:r w:rsidRPr="006902F6">
        <w:rPr>
          <w:color w:val="000000" w:themeColor="text1"/>
        </w:rPr>
        <w:t xml:space="preserve">that chronically elevated glucocorticoids in the presence of </w:t>
      </w:r>
      <w:ins w:id="35" w:author="Microsoft Office User" w:date="2017-12-14T14:49:00Z">
        <w:r w:rsidR="00E0604D">
          <w:rPr>
            <w:color w:val="000000" w:themeColor="text1"/>
          </w:rPr>
          <w:t xml:space="preserve">diet-induced </w:t>
        </w:r>
      </w:ins>
      <w:r w:rsidRPr="006902F6">
        <w:rPr>
          <w:color w:val="000000" w:themeColor="text1"/>
        </w:rPr>
        <w:t>obesity have synergistic effect</w:t>
      </w:r>
      <w:r w:rsidR="000340DF" w:rsidRPr="006902F6">
        <w:rPr>
          <w:color w:val="000000" w:themeColor="text1"/>
        </w:rPr>
        <w:t>s</w:t>
      </w:r>
      <w:r w:rsidRPr="006902F6">
        <w:rPr>
          <w:color w:val="000000" w:themeColor="text1"/>
        </w:rPr>
        <w:t xml:space="preserve"> on </w:t>
      </w:r>
      <w:r w:rsidR="000340DF" w:rsidRPr="006902F6">
        <w:rPr>
          <w:color w:val="000000" w:themeColor="text1"/>
        </w:rPr>
        <w:t xml:space="preserve">lipolysis, </w:t>
      </w:r>
      <w:r w:rsidRPr="006902F6">
        <w:rPr>
          <w:color w:val="000000" w:themeColor="text1"/>
        </w:rPr>
        <w:t>insulin resistance and fatty liver disease</w:t>
      </w:r>
      <w:r w:rsidR="008607FC" w:rsidRPr="006902F6">
        <w:rPr>
          <w:color w:val="000000" w:themeColor="text1"/>
        </w:rPr>
        <w:t xml:space="preserve">. </w:t>
      </w:r>
      <w:commentRangeEnd w:id="30"/>
      <w:r w:rsidR="00B950B0">
        <w:rPr>
          <w:rStyle w:val="CommentReference"/>
        </w:rPr>
        <w:commentReference w:id="30"/>
      </w:r>
      <w:r w:rsidR="008C41F3" w:rsidRPr="006902F6">
        <w:rPr>
          <w:color w:val="000000" w:themeColor="text1"/>
        </w:rPr>
        <w:t>Obese glucocorticoid</w:t>
      </w:r>
      <w:r w:rsidR="006322C2" w:rsidRPr="006902F6">
        <w:rPr>
          <w:color w:val="000000" w:themeColor="text1"/>
        </w:rPr>
        <w:t>-treated</w:t>
      </w:r>
      <w:r w:rsidR="008C41F3" w:rsidRPr="006902F6">
        <w:rPr>
          <w:color w:val="000000" w:themeColor="text1"/>
        </w:rPr>
        <w:t xml:space="preserve"> mice have reduced fat mass compared to all other groups, yet have hyperglycemia and severe insulin resistance</w:t>
      </w:r>
      <w:r w:rsidR="00B36EF4">
        <w:rPr>
          <w:color w:val="000000" w:themeColor="text1"/>
        </w:rPr>
        <w:t>.  T</w:t>
      </w:r>
      <w:r w:rsidR="008C41F3" w:rsidRPr="006902F6">
        <w:rPr>
          <w:color w:val="000000" w:themeColor="text1"/>
        </w:rPr>
        <w:t>herefore</w:t>
      </w:r>
      <w:r w:rsidR="009E5B00" w:rsidRPr="006902F6">
        <w:rPr>
          <w:color w:val="000000" w:themeColor="text1"/>
        </w:rPr>
        <w:t>,</w:t>
      </w:r>
      <w:r w:rsidR="008C41F3" w:rsidRPr="006902F6">
        <w:rPr>
          <w:color w:val="000000" w:themeColor="text1"/>
        </w:rPr>
        <w:t xml:space="preserve"> we speculate that lipolysis</w:t>
      </w:r>
      <w:r w:rsidR="00AF499F" w:rsidRPr="006902F6">
        <w:rPr>
          <w:color w:val="000000" w:themeColor="text1"/>
        </w:rPr>
        <w:t xml:space="preserve"> </w:t>
      </w:r>
      <w:r w:rsidR="00277EDC" w:rsidRPr="006902F6">
        <w:rPr>
          <w:color w:val="000000" w:themeColor="text1"/>
        </w:rPr>
        <w:t xml:space="preserve">drives </w:t>
      </w:r>
      <w:r w:rsidR="008C41F3" w:rsidRPr="006902F6">
        <w:rPr>
          <w:color w:val="000000" w:themeColor="text1"/>
        </w:rPr>
        <w:t>insulin resistance</w:t>
      </w:r>
      <w:r w:rsidR="00277EDC" w:rsidRPr="006902F6">
        <w:rPr>
          <w:color w:val="000000" w:themeColor="text1"/>
        </w:rPr>
        <w:t xml:space="preserve"> in obese animals</w:t>
      </w:r>
      <w:r w:rsidR="008C41F3" w:rsidRPr="006902F6">
        <w:rPr>
          <w:color w:val="000000" w:themeColor="text1"/>
        </w:rPr>
        <w:t>.</w:t>
      </w:r>
    </w:p>
    <w:p w14:paraId="7C4AAEB6" w14:textId="77777777" w:rsidR="00AE79F4" w:rsidRPr="006902F6" w:rsidRDefault="00AE79F4">
      <w:pPr>
        <w:rPr>
          <w:b/>
          <w:color w:val="000000" w:themeColor="text1"/>
          <w:sz w:val="36"/>
          <w:u w:val="single"/>
        </w:rPr>
      </w:pPr>
    </w:p>
    <w:p w14:paraId="205286F7" w14:textId="2E9C4705" w:rsidR="00A73F99" w:rsidRPr="006902F6" w:rsidRDefault="00A73F99" w:rsidP="00C5263D">
      <w:pPr>
        <w:outlineLvl w:val="0"/>
        <w:rPr>
          <w:b/>
          <w:color w:val="000000" w:themeColor="text1"/>
          <w:sz w:val="36"/>
          <w:u w:val="single"/>
        </w:rPr>
      </w:pPr>
      <w:r w:rsidRPr="006902F6">
        <w:rPr>
          <w:b/>
          <w:color w:val="000000" w:themeColor="text1"/>
          <w:sz w:val="36"/>
          <w:u w:val="single"/>
        </w:rPr>
        <w:t>Methods</w:t>
      </w:r>
    </w:p>
    <w:p w14:paraId="3B50340E" w14:textId="77777777" w:rsidR="004B1467" w:rsidRPr="006902F6" w:rsidDel="00BA0F2F" w:rsidRDefault="004B1467" w:rsidP="009C4CFA">
      <w:pPr>
        <w:rPr>
          <w:del w:id="36" w:author="Microsoft Office User" w:date="2017-12-18T14:07:00Z"/>
          <w:b/>
          <w:color w:val="000000" w:themeColor="text1"/>
        </w:rPr>
      </w:pPr>
    </w:p>
    <w:p w14:paraId="19A7E9E3" w14:textId="5405645E" w:rsidR="002E3AD9" w:rsidRPr="006902F6" w:rsidDel="00BA0F2F" w:rsidRDefault="000D47AD" w:rsidP="00FF21CB">
      <w:pPr>
        <w:spacing w:line="480" w:lineRule="auto"/>
        <w:rPr>
          <w:del w:id="37" w:author="Microsoft Office User" w:date="2017-12-18T14:07:00Z"/>
          <w:color w:val="000000" w:themeColor="text1"/>
        </w:rPr>
      </w:pPr>
      <w:del w:id="38" w:author="Microsoft Office User" w:date="2017-12-18T14:07:00Z">
        <w:r w:rsidRPr="006902F6" w:rsidDel="00BA0F2F">
          <w:rPr>
            <w:b/>
            <w:color w:val="000000" w:themeColor="text1"/>
          </w:rPr>
          <w:delText>Patient Recruitment</w:delText>
        </w:r>
        <w:r w:rsidR="008B7F23" w:rsidRPr="006902F6" w:rsidDel="00BA0F2F">
          <w:rPr>
            <w:b/>
            <w:color w:val="000000" w:themeColor="text1"/>
          </w:rPr>
          <w:delText xml:space="preserve"> and data collection</w:delText>
        </w:r>
        <w:r w:rsidR="004B1467" w:rsidRPr="006902F6" w:rsidDel="00BA0F2F">
          <w:rPr>
            <w:color w:val="000000" w:themeColor="text1"/>
          </w:rPr>
          <w:delText xml:space="preserve">: </w:delText>
        </w:r>
        <w:r w:rsidR="00FE0E01" w:rsidDel="00BA0F2F">
          <w:rPr>
            <w:color w:val="000000" w:themeColor="text1"/>
          </w:rPr>
          <w:delText>Written informed consent was obtained and the study was approved by the internal review board of the Univers</w:delText>
        </w:r>
        <w:r w:rsidR="00B34566" w:rsidDel="00BA0F2F">
          <w:rPr>
            <w:color w:val="000000" w:themeColor="text1"/>
          </w:rPr>
          <w:delText>ity of</w:delText>
        </w:r>
        <w:r w:rsidR="00FE0E01" w:rsidDel="00BA0F2F">
          <w:rPr>
            <w:color w:val="000000" w:themeColor="text1"/>
          </w:rPr>
          <w:delText xml:space="preserve"> Michigan Medical System. </w:delText>
        </w:r>
        <w:r w:rsidR="00FE0E01" w:rsidDel="00BA0F2F">
          <w:delText>All procedures follow the Helsinki declaration.</w:delText>
        </w:r>
        <w:r w:rsidR="00FE0E01" w:rsidDel="00BA0F2F">
          <w:rPr>
            <w:color w:val="000000" w:themeColor="text1"/>
          </w:rPr>
          <w:delText xml:space="preserve"> </w:delText>
        </w:r>
        <w:r w:rsidR="002E3AD9" w:rsidRPr="006902F6" w:rsidDel="00BA0F2F">
          <w:rPr>
            <w:color w:val="000000" w:themeColor="text1"/>
          </w:rPr>
          <w:delText>Patients</w:delText>
        </w:r>
        <w:r w:rsidR="00FE0E01" w:rsidDel="00BA0F2F">
          <w:rPr>
            <w:color w:val="000000" w:themeColor="text1"/>
          </w:rPr>
          <w:delText xml:space="preserve"> undergoing trans</w:delText>
        </w:r>
        <w:r w:rsidR="00D93561" w:rsidDel="00BA0F2F">
          <w:rPr>
            <w:color w:val="000000" w:themeColor="text1"/>
          </w:rPr>
          <w:delText>s</w:delText>
        </w:r>
        <w:r w:rsidR="00FE0E01" w:rsidDel="00BA0F2F">
          <w:rPr>
            <w:color w:val="000000" w:themeColor="text1"/>
          </w:rPr>
          <w:delText>phenoidal adenomectomy</w:delText>
        </w:r>
        <w:r w:rsidR="002E3AD9" w:rsidRPr="006902F6" w:rsidDel="00BA0F2F">
          <w:rPr>
            <w:color w:val="000000" w:themeColor="text1"/>
          </w:rPr>
          <w:delText xml:space="preserve"> </w:delText>
        </w:r>
        <w:r w:rsidR="00D93561" w:rsidDel="00BA0F2F">
          <w:rPr>
            <w:color w:val="000000" w:themeColor="text1"/>
          </w:rPr>
          <w:delText xml:space="preserve">at the University of Michigan </w:delText>
        </w:r>
        <w:r w:rsidR="002E3AD9" w:rsidRPr="006902F6" w:rsidDel="00BA0F2F">
          <w:rPr>
            <w:color w:val="000000" w:themeColor="text1"/>
          </w:rPr>
          <w:delText>were recruited</w:delText>
        </w:r>
        <w:r w:rsidR="008B7F23" w:rsidRPr="006902F6" w:rsidDel="00BA0F2F">
          <w:rPr>
            <w:color w:val="000000" w:themeColor="text1"/>
          </w:rPr>
          <w:delText xml:space="preserve"> and data was collected</w:delText>
        </w:r>
        <w:r w:rsidR="002E3AD9" w:rsidRPr="006902F6" w:rsidDel="00BA0F2F">
          <w:rPr>
            <w:color w:val="000000" w:themeColor="text1"/>
          </w:rPr>
          <w:delText xml:space="preserve"> as described in Hochberg et al. </w:delText>
        </w:r>
        <w:r w:rsidR="002E3AD9" w:rsidRPr="006902F6" w:rsidDel="00BA0F2F">
          <w:rPr>
            <w:color w:val="000000" w:themeColor="text1"/>
          </w:rPr>
          <w:fldChar w:fldCharType="begin" w:fldLock="1"/>
        </w:r>
        <w:r w:rsidR="00CD3FE5" w:rsidDel="00BA0F2F">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2E3AD9" w:rsidRPr="006902F6" w:rsidDel="00BA0F2F">
          <w:rPr>
            <w:color w:val="000000" w:themeColor="text1"/>
          </w:rPr>
          <w:fldChar w:fldCharType="separate"/>
        </w:r>
        <w:r w:rsidR="0062355C" w:rsidRPr="0062355C" w:rsidDel="00BA0F2F">
          <w:rPr>
            <w:noProof/>
            <w:color w:val="000000" w:themeColor="text1"/>
          </w:rPr>
          <w:delText>(11)</w:delText>
        </w:r>
        <w:r w:rsidR="002E3AD9" w:rsidRPr="006902F6" w:rsidDel="00BA0F2F">
          <w:rPr>
            <w:color w:val="000000" w:themeColor="text1"/>
          </w:rPr>
          <w:fldChar w:fldCharType="end"/>
        </w:r>
        <w:r w:rsidR="002E3AD9" w:rsidRPr="006902F6" w:rsidDel="00BA0F2F">
          <w:rPr>
            <w:color w:val="000000" w:themeColor="text1"/>
          </w:rPr>
          <w:delText>.</w:delText>
        </w:r>
        <w:r w:rsidR="00D72995" w:rsidDel="00BA0F2F">
          <w:rPr>
            <w:color w:val="000000" w:themeColor="text1"/>
          </w:rPr>
          <w:delText xml:space="preserve"> Control patients were those that had non-secreting adenomas</w:delText>
        </w:r>
        <w:r w:rsidR="00145584" w:rsidDel="00BA0F2F">
          <w:rPr>
            <w:color w:val="000000" w:themeColor="text1"/>
          </w:rPr>
          <w:delText xml:space="preserve"> and Cushing’s patients were those that had ACTH-secreting adenomas</w:delText>
        </w:r>
        <w:r w:rsidR="00D72995" w:rsidDel="00BA0F2F">
          <w:rPr>
            <w:color w:val="000000" w:themeColor="text1"/>
          </w:rPr>
          <w:delText>.</w:delText>
        </w:r>
      </w:del>
    </w:p>
    <w:p w14:paraId="36556794" w14:textId="77777777" w:rsidR="004B1467" w:rsidDel="00BA0F2F" w:rsidRDefault="004B1467" w:rsidP="00FF21CB">
      <w:pPr>
        <w:spacing w:line="480" w:lineRule="auto"/>
        <w:rPr>
          <w:del w:id="39" w:author="Microsoft Office User" w:date="2017-12-18T14:07:00Z"/>
          <w:b/>
          <w:color w:val="000000" w:themeColor="text1"/>
        </w:rPr>
      </w:pPr>
    </w:p>
    <w:p w14:paraId="2D64B995" w14:textId="0D2E88EE" w:rsidR="00EB0A54" w:rsidRPr="006902F6" w:rsidRDefault="004B1467" w:rsidP="00FF21CB">
      <w:pPr>
        <w:spacing w:line="480" w:lineRule="auto"/>
        <w:rPr>
          <w:rFonts w:eastAsia="Times New Roman" w:cs="Times New Roman"/>
          <w:color w:val="000000" w:themeColor="text1"/>
        </w:rPr>
      </w:pPr>
      <w:r w:rsidRPr="006902F6">
        <w:rPr>
          <w:b/>
          <w:color w:val="000000" w:themeColor="text1"/>
        </w:rPr>
        <w:t xml:space="preserve">Animal Procedures: </w:t>
      </w:r>
      <w:r w:rsidR="00EB0A54" w:rsidRPr="006902F6">
        <w:rPr>
          <w:rFonts w:eastAsia="Times New Roman" w:cs="Times New Roman"/>
          <w:color w:val="000000" w:themeColor="text1"/>
          <w:shd w:val="clear" w:color="auto" w:fill="FFFFFF"/>
        </w:rPr>
        <w:t>C57BL/6J adult male mice were purchased from the Jackson Laboratory at nine weeks of age.</w:t>
      </w:r>
      <w:r w:rsidR="000706DA">
        <w:rPr>
          <w:rFonts w:eastAsia="Times New Roman" w:cs="Times New Roman"/>
          <w:color w:val="000000" w:themeColor="text1"/>
          <w:shd w:val="clear" w:color="auto" w:fill="FFFFFF"/>
        </w:rPr>
        <w:t xml:space="preserve"> A</w:t>
      </w:r>
      <w:r w:rsidR="008E3983">
        <w:rPr>
          <w:rFonts w:eastAsia="Times New Roman" w:cs="Times New Roman"/>
          <w:color w:val="000000" w:themeColor="text1"/>
          <w:shd w:val="clear" w:color="auto" w:fill="FFFFFF"/>
        </w:rPr>
        <w:t>ll a</w:t>
      </w:r>
      <w:r w:rsidR="000706DA">
        <w:rPr>
          <w:rFonts w:eastAsia="Times New Roman" w:cs="Times New Roman"/>
          <w:color w:val="000000" w:themeColor="text1"/>
          <w:shd w:val="clear" w:color="auto" w:fill="FFFFFF"/>
        </w:rPr>
        <w:t>nimals were on a light dark cycle of 12/12hrs and housed at 22</w:t>
      </w:r>
      <w:r w:rsidR="000706DA">
        <w:rPr>
          <w:rFonts w:eastAsia="Times New Roman" w:cs="Times New Roman"/>
          <w:color w:val="000000" w:themeColor="text1"/>
          <w:shd w:val="clear" w:color="auto" w:fill="FFFFFF"/>
        </w:rPr>
        <w:sym w:font="Symbol" w:char="F0B0"/>
      </w:r>
      <w:r w:rsidR="000706DA">
        <w:rPr>
          <w:rFonts w:eastAsia="Times New Roman" w:cs="Times New Roman"/>
          <w:color w:val="000000" w:themeColor="text1"/>
          <w:shd w:val="clear" w:color="auto" w:fill="FFFFFF"/>
        </w:rPr>
        <w:t>C</w:t>
      </w:r>
      <w:r w:rsidR="0061425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lastRenderedPageBreak/>
        <w:t xml:space="preserve">Following a week </w:t>
      </w:r>
      <w:r w:rsidR="00946384">
        <w:rPr>
          <w:rFonts w:eastAsia="Times New Roman" w:cs="Times New Roman"/>
          <w:color w:val="000000" w:themeColor="text1"/>
          <w:shd w:val="clear" w:color="auto" w:fill="FFFFFF"/>
        </w:rPr>
        <w:t>of</w:t>
      </w:r>
      <w:r w:rsidR="00EB0A54" w:rsidRPr="006902F6">
        <w:rPr>
          <w:rFonts w:eastAsia="Times New Roman" w:cs="Times New Roman"/>
          <w:color w:val="000000" w:themeColor="text1"/>
          <w:shd w:val="clear" w:color="auto" w:fill="FFFFFF"/>
        </w:rPr>
        <w:t xml:space="preserve"> acclimation,</w:t>
      </w:r>
      <w:r w:rsidR="00E345FE">
        <w:rPr>
          <w:rFonts w:eastAsia="Times New Roman" w:cs="Times New Roman"/>
          <w:color w:val="000000" w:themeColor="text1"/>
          <w:shd w:val="clear" w:color="auto" w:fill="FFFFFF"/>
        </w:rPr>
        <w:t xml:space="preserve"> chow-fed 12-week dexamethasone-treated</w:t>
      </w:r>
      <w:r w:rsidR="00EB0A54" w:rsidRPr="006902F6">
        <w:rPr>
          <w:rFonts w:eastAsia="Times New Roman" w:cs="Times New Roman"/>
          <w:color w:val="000000" w:themeColor="text1"/>
          <w:shd w:val="clear" w:color="auto" w:fill="FFFFFF"/>
        </w:rPr>
        <w:t xml:space="preserve"> mice </w:t>
      </w:r>
      <w:r w:rsidR="00485915" w:rsidRPr="006902F6">
        <w:rPr>
          <w:rFonts w:eastAsia="Times New Roman" w:cs="Times New Roman"/>
          <w:color w:val="000000" w:themeColor="text1"/>
          <w:shd w:val="clear" w:color="auto" w:fill="FFFFFF"/>
        </w:rPr>
        <w:t xml:space="preserve">were treated as described previously </w:t>
      </w:r>
      <w:r w:rsidR="00485915" w:rsidRPr="006902F6">
        <w:rPr>
          <w:rFonts w:eastAsia="Times New Roman" w:cs="Times New Roman"/>
          <w:color w:val="000000" w:themeColor="text1"/>
          <w:shd w:val="clear" w:color="auto" w:fill="FFFFFF"/>
        </w:rPr>
        <w:fldChar w:fldCharType="begin" w:fldLock="1"/>
      </w:r>
      <w:r w:rsidR="00CD3FE5">
        <w:rPr>
          <w:rFonts w:eastAsia="Times New Roman" w:cs="Times New Roman"/>
          <w:color w:val="000000" w:themeColor="text1"/>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485915" w:rsidRPr="006902F6">
        <w:rPr>
          <w:rFonts w:eastAsia="Times New Roman" w:cs="Times New Roman"/>
          <w:color w:val="000000" w:themeColor="text1"/>
          <w:shd w:val="clear" w:color="auto" w:fill="FFFFFF"/>
        </w:rPr>
        <w:fldChar w:fldCharType="separate"/>
      </w:r>
      <w:r w:rsidR="0062355C" w:rsidRPr="0062355C">
        <w:rPr>
          <w:rFonts w:eastAsia="Times New Roman" w:cs="Times New Roman"/>
          <w:noProof/>
          <w:color w:val="000000" w:themeColor="text1"/>
          <w:shd w:val="clear" w:color="auto" w:fill="FFFFFF"/>
        </w:rPr>
        <w:t>(11)</w:t>
      </w:r>
      <w:r w:rsidR="00485915" w:rsidRPr="006902F6">
        <w:rPr>
          <w:rFonts w:eastAsia="Times New Roman" w:cs="Times New Roman"/>
          <w:color w:val="000000" w:themeColor="text1"/>
          <w:shd w:val="clear" w:color="auto" w:fill="FFFFFF"/>
        </w:rPr>
        <w:fldChar w:fldCharType="end"/>
      </w:r>
      <w:r w:rsidR="00E345FE">
        <w:rPr>
          <w:rFonts w:eastAsia="Times New Roman" w:cs="Times New Roman"/>
          <w:color w:val="000000" w:themeColor="text1"/>
          <w:shd w:val="clear" w:color="auto" w:fill="FFFFFF"/>
        </w:rPr>
        <w:t xml:space="preserve">. </w:t>
      </w:r>
      <w:r w:rsidR="008E2917">
        <w:rPr>
          <w:rFonts w:eastAsia="Times New Roman" w:cs="Times New Roman"/>
          <w:color w:val="000000" w:themeColor="text1"/>
          <w:shd w:val="clear" w:color="auto" w:fill="FFFFFF"/>
        </w:rPr>
        <w:t>Additional</w:t>
      </w:r>
      <w:r w:rsidR="00E345FE">
        <w:rPr>
          <w:rFonts w:eastAsia="Times New Roman" w:cs="Times New Roman"/>
          <w:color w:val="000000" w:themeColor="text1"/>
          <w:shd w:val="clear" w:color="auto" w:fill="FFFFFF"/>
        </w:rPr>
        <w:t xml:space="preserve"> cohorts of mice</w:t>
      </w:r>
      <w:r w:rsidR="00864EA2">
        <w:rPr>
          <w:rFonts w:eastAsia="Times New Roman" w:cs="Times New Roman"/>
          <w:color w:val="000000" w:themeColor="text1"/>
          <w:shd w:val="clear" w:color="auto" w:fill="FFFFFF"/>
        </w:rPr>
        <w:t xml:space="preserve"> used in these experi</w:t>
      </w:r>
      <w:r w:rsidR="008E2917">
        <w:rPr>
          <w:rFonts w:eastAsia="Times New Roman" w:cs="Times New Roman"/>
          <w:color w:val="000000" w:themeColor="text1"/>
          <w:shd w:val="clear" w:color="auto" w:fill="FFFFFF"/>
        </w:rPr>
        <w:t>m</w:t>
      </w:r>
      <w:r w:rsidR="00864EA2">
        <w:rPr>
          <w:rFonts w:eastAsia="Times New Roman" w:cs="Times New Roman"/>
          <w:color w:val="000000" w:themeColor="text1"/>
          <w:shd w:val="clear" w:color="auto" w:fill="FFFFFF"/>
        </w:rPr>
        <w:t>e</w:t>
      </w:r>
      <w:r w:rsidR="008E2917">
        <w:rPr>
          <w:rFonts w:eastAsia="Times New Roman" w:cs="Times New Roman"/>
          <w:color w:val="000000" w:themeColor="text1"/>
          <w:shd w:val="clear" w:color="auto" w:fill="FFFFFF"/>
        </w:rPr>
        <w:t>nts</w:t>
      </w:r>
      <w:r w:rsidR="0048591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either </w:t>
      </w:r>
      <w:r w:rsidR="00946384">
        <w:rPr>
          <w:rFonts w:eastAsia="Times New Roman" w:cs="Times New Roman"/>
          <w:color w:val="000000" w:themeColor="text1"/>
          <w:shd w:val="clear" w:color="auto" w:fill="FFFFFF"/>
        </w:rPr>
        <w:t xml:space="preserve">remained </w:t>
      </w:r>
      <w:r w:rsidR="00EB0A54" w:rsidRPr="006902F6">
        <w:rPr>
          <w:rFonts w:eastAsia="Times New Roman" w:cs="Times New Roman"/>
          <w:color w:val="000000" w:themeColor="text1"/>
          <w:shd w:val="clear" w:color="auto" w:fill="FFFFFF"/>
        </w:rPr>
        <w:t xml:space="preserve">on </w:t>
      </w:r>
      <w:r w:rsidR="00C34EC4">
        <w:rPr>
          <w:rFonts w:eastAsia="Times New Roman" w:cs="Times New Roman"/>
          <w:color w:val="000000" w:themeColor="text1"/>
          <w:shd w:val="clear" w:color="auto" w:fill="FFFFFF"/>
        </w:rPr>
        <w:t>a standard diet</w:t>
      </w:r>
      <w:r w:rsidR="00EB0A54" w:rsidRPr="006902F6">
        <w:rPr>
          <w:rFonts w:eastAsia="Times New Roman" w:cs="Times New Roman"/>
          <w:color w:val="000000" w:themeColor="text1"/>
          <w:shd w:val="clear" w:color="auto" w:fill="FFFFFF"/>
        </w:rPr>
        <w:t xml:space="preserve"> (</w:t>
      </w:r>
      <w:r w:rsidR="00C34EC4">
        <w:rPr>
          <w:rFonts w:eastAsia="Times New Roman" w:cs="Times New Roman"/>
          <w:color w:val="000000" w:themeColor="text1"/>
          <w:shd w:val="clear" w:color="auto" w:fill="FFFFFF"/>
        </w:rPr>
        <w:t xml:space="preserve">normal chow diet; </w:t>
      </w:r>
      <w:r w:rsidR="00EB0A54" w:rsidRPr="006902F6">
        <w:rPr>
          <w:rFonts w:eastAsia="Times New Roman" w:cs="Times New Roman"/>
          <w:color w:val="000000" w:themeColor="text1"/>
          <w:shd w:val="clear" w:color="auto" w:fill="FFFFFF"/>
        </w:rPr>
        <w:t>NCD</w:t>
      </w:r>
      <w:r w:rsidR="007D1B1B">
        <w:rPr>
          <w:rFonts w:eastAsia="Times New Roman" w:cs="Times New Roman"/>
          <w:color w:val="000000" w:themeColor="text1"/>
          <w:shd w:val="clear" w:color="auto" w:fill="FFFFFF"/>
        </w:rPr>
        <w:t>; 5L0D LabDiet; 13% fat; 57% carbohydrate; 30% protein</w:t>
      </w:r>
      <w:r w:rsidR="00EB0A54" w:rsidRPr="006902F6">
        <w:rPr>
          <w:rFonts w:eastAsia="Times New Roman" w:cs="Times New Roman"/>
          <w:color w:val="000000" w:themeColor="text1"/>
          <w:shd w:val="clear" w:color="auto" w:fill="FFFFFF"/>
        </w:rPr>
        <w:t xml:space="preserve">) or </w:t>
      </w:r>
      <w:r w:rsidR="00946384">
        <w:rPr>
          <w:rFonts w:eastAsia="Times New Roman" w:cs="Times New Roman"/>
          <w:color w:val="000000" w:themeColor="text1"/>
          <w:shd w:val="clear" w:color="auto" w:fill="FFFFFF"/>
        </w:rPr>
        <w:t>were provided</w:t>
      </w:r>
      <w:r w:rsidR="00EB0A54" w:rsidRPr="006902F6">
        <w:rPr>
          <w:rFonts w:eastAsia="Times New Roman" w:cs="Times New Roman"/>
          <w:color w:val="000000" w:themeColor="text1"/>
          <w:shd w:val="clear" w:color="auto" w:fill="FFFFFF"/>
        </w:rPr>
        <w:t xml:space="preserve"> </w:t>
      </w:r>
      <w:r w:rsidR="00946384">
        <w:rPr>
          <w:rFonts w:eastAsia="Times New Roman" w:cs="Times New Roman"/>
          <w:color w:val="000000" w:themeColor="text1"/>
          <w:shd w:val="clear" w:color="auto" w:fill="FFFFFF"/>
        </w:rPr>
        <w:t xml:space="preserve">a </w:t>
      </w:r>
      <w:r w:rsidR="00EB0A54" w:rsidRPr="006902F6">
        <w:rPr>
          <w:rFonts w:eastAsia="Times New Roman" w:cs="Times New Roman"/>
          <w:color w:val="000000" w:themeColor="text1"/>
          <w:shd w:val="clear" w:color="auto" w:fill="FFFFFF"/>
        </w:rPr>
        <w:t>high fat diet (45% fat</w:t>
      </w:r>
      <w:r w:rsidR="0057116C">
        <w:rPr>
          <w:rFonts w:eastAsia="Times New Roman" w:cs="Times New Roman"/>
          <w:color w:val="000000" w:themeColor="text1"/>
          <w:shd w:val="clear" w:color="auto" w:fill="FFFFFF"/>
        </w:rPr>
        <w:t xml:space="preserve"> from lard</w:t>
      </w:r>
      <w:r w:rsidR="00BF4435" w:rsidRPr="006902F6">
        <w:rPr>
          <w:rFonts w:eastAsia="Times New Roman" w:cs="Times New Roman"/>
          <w:color w:val="000000" w:themeColor="text1"/>
          <w:shd w:val="clear" w:color="auto" w:fill="FFFFFF"/>
        </w:rPr>
        <w:t>; 35%</w:t>
      </w:r>
      <w:r w:rsidR="00EB0A54" w:rsidRPr="006902F6">
        <w:rPr>
          <w:rFonts w:eastAsia="Times New Roman" w:cs="Times New Roman"/>
          <w:color w:val="000000" w:themeColor="text1"/>
          <w:shd w:val="clear" w:color="auto" w:fill="FFFFFF"/>
        </w:rPr>
        <w:t xml:space="preserve"> carb</w:t>
      </w:r>
      <w:r w:rsidR="00BF4435" w:rsidRPr="006902F6">
        <w:rPr>
          <w:rFonts w:eastAsia="Times New Roman" w:cs="Times New Roman"/>
          <w:color w:val="000000" w:themeColor="text1"/>
          <w:shd w:val="clear" w:color="auto" w:fill="FFFFFF"/>
        </w:rPr>
        <w:t>ohydrate</w:t>
      </w:r>
      <w:r w:rsidR="00480B27">
        <w:rPr>
          <w:rFonts w:eastAsia="Times New Roman" w:cs="Times New Roman"/>
          <w:color w:val="000000" w:themeColor="text1"/>
          <w:shd w:val="clear" w:color="auto" w:fill="FFFFFF"/>
        </w:rPr>
        <w:t xml:space="preserve"> mix of starch, maltodextrin and sucrose</w:t>
      </w:r>
      <w:r w:rsidR="00BF4435" w:rsidRPr="006902F6">
        <w:rPr>
          <w:rFonts w:eastAsia="Times New Roman" w:cs="Times New Roman"/>
          <w:color w:val="000000" w:themeColor="text1"/>
          <w:shd w:val="clear" w:color="auto" w:fill="FFFFFF"/>
        </w:rPr>
        <w:t>; 20%</w:t>
      </w:r>
      <w:r w:rsidR="00EB0A54" w:rsidRPr="006902F6">
        <w:rPr>
          <w:rFonts w:eastAsia="Times New Roman" w:cs="Times New Roman"/>
          <w:color w:val="000000" w:themeColor="text1"/>
          <w:shd w:val="clear" w:color="auto" w:fill="FFFFFF"/>
        </w:rPr>
        <w:t xml:space="preserve"> protein</w:t>
      </w:r>
      <w:r w:rsidR="0057116C">
        <w:rPr>
          <w:rFonts w:eastAsia="Times New Roman" w:cs="Times New Roman"/>
          <w:color w:val="000000" w:themeColor="text1"/>
          <w:shd w:val="clear" w:color="auto" w:fill="FFFFFF"/>
        </w:rPr>
        <w:t xml:space="preserve"> from casein</w:t>
      </w:r>
      <w:r w:rsidR="00BF4435" w:rsidRPr="006902F6">
        <w:rPr>
          <w:rFonts w:eastAsia="Times New Roman" w:cs="Times New Roman"/>
          <w:color w:val="000000" w:themeColor="text1"/>
          <w:shd w:val="clear" w:color="auto" w:fill="FFFFFF"/>
        </w:rPr>
        <w:t xml:space="preserve">; </w:t>
      </w:r>
      <w:r w:rsidR="00D72995">
        <w:rPr>
          <w:rFonts w:eastAsia="Times New Roman" w:cs="Times New Roman"/>
          <w:color w:val="000000" w:themeColor="text1"/>
          <w:shd w:val="clear" w:color="auto" w:fill="FFFFFF"/>
        </w:rPr>
        <w:t>cat#</w:t>
      </w:r>
      <w:r w:rsidR="00BF4435" w:rsidRPr="006902F6">
        <w:rPr>
          <w:rFonts w:eastAsia="Times New Roman" w:cs="Times New Roman"/>
          <w:color w:val="000000" w:themeColor="text1"/>
          <w:shd w:val="clear" w:color="auto" w:fill="FFFFFF"/>
        </w:rPr>
        <w:t xml:space="preserve"> </w:t>
      </w:r>
      <w:r w:rsidR="00BF4435" w:rsidRPr="006902F6">
        <w:rPr>
          <w:color w:val="000000" w:themeColor="text1"/>
        </w:rPr>
        <w:t>D12451</w:t>
      </w:r>
      <w:r w:rsidR="00EB0A54" w:rsidRPr="006902F6">
        <w:rPr>
          <w:rFonts w:eastAsia="Times New Roman" w:cs="Times New Roman"/>
          <w:color w:val="000000" w:themeColor="text1"/>
          <w:shd w:val="clear" w:color="auto" w:fill="FFFFFF"/>
        </w:rPr>
        <w:t xml:space="preserve">) for </w:t>
      </w:r>
      <w:r w:rsidR="00946384">
        <w:rPr>
          <w:rFonts w:eastAsia="Times New Roman" w:cs="Times New Roman"/>
          <w:color w:val="000000" w:themeColor="text1"/>
          <w:shd w:val="clear" w:color="auto" w:fill="FFFFFF"/>
        </w:rPr>
        <w:t xml:space="preserve">either </w:t>
      </w:r>
      <w:r w:rsidR="007D1B1B">
        <w:rPr>
          <w:rFonts w:eastAsia="Times New Roman" w:cs="Times New Roman"/>
          <w:color w:val="000000" w:themeColor="text1"/>
          <w:shd w:val="clear" w:color="auto" w:fill="FFFFFF"/>
        </w:rPr>
        <w:t xml:space="preserve">eight </w:t>
      </w:r>
      <w:r w:rsidR="00915C5C" w:rsidRPr="006902F6">
        <w:rPr>
          <w:rFonts w:eastAsia="Times New Roman" w:cs="Times New Roman"/>
          <w:color w:val="000000" w:themeColor="text1"/>
          <w:shd w:val="clear" w:color="auto" w:fill="FFFFFF"/>
        </w:rPr>
        <w:t xml:space="preserve">or </w:t>
      </w:r>
      <w:r w:rsidR="00C52356">
        <w:rPr>
          <w:rFonts w:eastAsia="Times New Roman" w:cs="Times New Roman"/>
          <w:color w:val="000000" w:themeColor="text1"/>
          <w:shd w:val="clear" w:color="auto" w:fill="FFFFFF"/>
        </w:rPr>
        <w:t>twelve</w:t>
      </w:r>
      <w:r w:rsidR="00EB0A54" w:rsidRPr="006902F6">
        <w:rPr>
          <w:rFonts w:eastAsia="Times New Roman" w:cs="Times New Roman"/>
          <w:color w:val="000000" w:themeColor="text1"/>
          <w:shd w:val="clear" w:color="auto" w:fill="FFFFFF"/>
        </w:rPr>
        <w:t xml:space="preserve"> weeks</w:t>
      </w:r>
      <w:r w:rsidR="00946384">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w:t>
      </w:r>
      <w:r w:rsidR="004924C0">
        <w:rPr>
          <w:rFonts w:eastAsia="Times New Roman" w:cs="Times New Roman"/>
          <w:color w:val="000000" w:themeColor="text1"/>
          <w:shd w:val="clear" w:color="auto" w:fill="FFFFFF"/>
        </w:rPr>
        <w:t>Mice were group housed</w:t>
      </w:r>
      <w:r w:rsidR="0075740D">
        <w:rPr>
          <w:rFonts w:eastAsia="Times New Roman" w:cs="Times New Roman"/>
          <w:color w:val="000000" w:themeColor="text1"/>
          <w:shd w:val="clear" w:color="auto" w:fill="FFFFFF"/>
        </w:rPr>
        <w:t xml:space="preserve"> with </w:t>
      </w:r>
      <w:r w:rsidR="00390741">
        <w:rPr>
          <w:rFonts w:eastAsia="Times New Roman" w:cs="Times New Roman"/>
          <w:color w:val="000000" w:themeColor="text1"/>
          <w:shd w:val="clear" w:color="auto" w:fill="FFFFFF"/>
        </w:rPr>
        <w:t>four</w:t>
      </w:r>
      <w:r w:rsidR="0075740D">
        <w:rPr>
          <w:rFonts w:eastAsia="Times New Roman" w:cs="Times New Roman"/>
          <w:color w:val="000000" w:themeColor="text1"/>
          <w:shd w:val="clear" w:color="auto" w:fill="FFFFFF"/>
        </w:rPr>
        <w:t xml:space="preserve"> mice per cage and food </w:t>
      </w:r>
      <w:r w:rsidR="004924C0">
        <w:rPr>
          <w:rFonts w:eastAsia="Times New Roman" w:cs="Times New Roman"/>
          <w:color w:val="000000" w:themeColor="text1"/>
          <w:shd w:val="clear" w:color="auto" w:fill="FFFFFF"/>
        </w:rPr>
        <w:t xml:space="preserve">consumption was measured weekly by weight reductions per cage and calculated to reflect estimated intake of each mouse per day in a given cage. </w:t>
      </w:r>
      <w:r w:rsidR="00EB0A54" w:rsidRPr="006902F6">
        <w:rPr>
          <w:rFonts w:eastAsia="Times New Roman" w:cs="Times New Roman"/>
          <w:color w:val="000000" w:themeColor="text1"/>
          <w:shd w:val="clear" w:color="auto" w:fill="FFFFFF"/>
        </w:rPr>
        <w:t xml:space="preserve">Mice </w:t>
      </w:r>
      <w:r w:rsidR="00D72995">
        <w:rPr>
          <w:rFonts w:eastAsia="Times New Roman" w:cs="Times New Roman"/>
          <w:color w:val="000000" w:themeColor="text1"/>
          <w:shd w:val="clear" w:color="auto" w:fill="FFFFFF"/>
        </w:rPr>
        <w:t>remained</w:t>
      </w:r>
      <w:r w:rsidR="00D72995"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on their respective diets </w:t>
      </w:r>
      <w:r w:rsidR="00BA2136">
        <w:rPr>
          <w:rFonts w:eastAsia="Times New Roman" w:cs="Times New Roman"/>
          <w:color w:val="000000" w:themeColor="text1"/>
          <w:shd w:val="clear" w:color="auto" w:fill="FFFFFF"/>
        </w:rPr>
        <w:t xml:space="preserve">for the duration of the study. </w:t>
      </w:r>
      <w:r w:rsidR="001143CB" w:rsidRPr="006902F6">
        <w:rPr>
          <w:rFonts w:eastAsia="Times New Roman" w:cs="Times New Roman"/>
          <w:color w:val="000000" w:themeColor="text1"/>
          <w:shd w:val="clear" w:color="auto" w:fill="FFFFFF"/>
        </w:rPr>
        <w:t>All mice were provided with access to food and water </w:t>
      </w:r>
      <w:r w:rsidR="001143CB" w:rsidRPr="006902F6">
        <w:rPr>
          <w:rFonts w:eastAsia="Times New Roman" w:cs="Times New Roman"/>
          <w:i/>
          <w:iCs/>
          <w:color w:val="000000" w:themeColor="text1"/>
        </w:rPr>
        <w:t>ad libitum</w:t>
      </w:r>
      <w:r w:rsidR="001143CB" w:rsidRPr="006902F6">
        <w:rPr>
          <w:rFonts w:eastAsia="Times New Roman" w:cs="Times New Roman"/>
          <w:color w:val="000000" w:themeColor="text1"/>
          <w:shd w:val="clear" w:color="auto" w:fill="FFFFFF"/>
        </w:rPr>
        <w:t> throughout the study, unless otherwise noted.</w:t>
      </w:r>
      <w:r w:rsidR="001143CB">
        <w:rPr>
          <w:rFonts w:eastAsia="Times New Roman" w:cs="Times New Roman"/>
          <w:color w:val="000000" w:themeColor="text1"/>
          <w:shd w:val="clear" w:color="auto" w:fill="FFFFFF"/>
        </w:rPr>
        <w:t xml:space="preserve"> </w:t>
      </w:r>
      <w:r w:rsidR="00BA2136">
        <w:rPr>
          <w:rFonts w:eastAsia="Times New Roman" w:cs="Times New Roman"/>
          <w:color w:val="000000" w:themeColor="text1"/>
          <w:shd w:val="clear" w:color="auto" w:fill="FFFFFF"/>
        </w:rPr>
        <w:t>Mice</w:t>
      </w:r>
      <w:r w:rsidR="00EB0A54" w:rsidRPr="006902F6">
        <w:rPr>
          <w:rFonts w:eastAsia="Times New Roman" w:cs="Times New Roman"/>
          <w:color w:val="000000" w:themeColor="text1"/>
          <w:shd w:val="clear" w:color="auto" w:fill="FFFFFF"/>
        </w:rPr>
        <w:t xml:space="preserve"> were treated with</w:t>
      </w:r>
      <w:r w:rsidR="007C42F4">
        <w:rPr>
          <w:rFonts w:eastAsia="Times New Roman" w:cs="Times New Roman"/>
          <w:color w:val="000000" w:themeColor="text1"/>
          <w:shd w:val="clear" w:color="auto" w:fill="FFFFFF"/>
        </w:rPr>
        <w:t xml:space="preserve"> an estimated dose of</w:t>
      </w:r>
      <w:r w:rsidR="00EB0A54" w:rsidRPr="006902F6">
        <w:rPr>
          <w:rFonts w:eastAsia="Times New Roman" w:cs="Times New Roman"/>
          <w:color w:val="000000" w:themeColor="text1"/>
          <w:shd w:val="clear" w:color="auto" w:fill="FFFFFF"/>
        </w:rPr>
        <w:t xml:space="preserve"> 1 mg/kg per day of </w:t>
      </w:r>
      <w:r w:rsidR="00FB4C31">
        <w:rPr>
          <w:rFonts w:eastAsia="Times New Roman" w:cs="Times New Roman"/>
          <w:color w:val="000000" w:themeColor="text1"/>
          <w:shd w:val="clear" w:color="auto" w:fill="FFFFFF"/>
        </w:rPr>
        <w:t xml:space="preserve">water-soluble </w:t>
      </w:r>
      <w:r w:rsidR="00EB0A54" w:rsidRPr="006902F6">
        <w:rPr>
          <w:rFonts w:eastAsia="Times New Roman" w:cs="Times New Roman"/>
          <w:color w:val="000000" w:themeColor="text1"/>
          <w:shd w:val="clear" w:color="auto" w:fill="FFFFFF"/>
        </w:rPr>
        <w:t>dexamethasone (Sigma–Aldrich)</w:t>
      </w:r>
      <w:r w:rsidR="00FB4C31">
        <w:rPr>
          <w:rFonts w:eastAsia="Times New Roman" w:cs="Times New Roman"/>
          <w:color w:val="000000" w:themeColor="text1"/>
          <w:shd w:val="clear" w:color="auto" w:fill="FFFFFF"/>
        </w:rPr>
        <w:t xml:space="preserve"> based on mL consumed per week</w:t>
      </w:r>
      <w:r w:rsidR="00BA213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 xml:space="preserve"> </w:t>
      </w:r>
      <w:r w:rsidR="00FB4C31">
        <w:rPr>
          <w:rFonts w:eastAsia="Times New Roman" w:cs="Times New Roman"/>
          <w:color w:val="000000" w:themeColor="text1"/>
          <w:shd w:val="clear" w:color="auto" w:fill="FFFFFF"/>
        </w:rPr>
        <w:t xml:space="preserve">treatment was </w:t>
      </w:r>
      <w:r w:rsidR="00284B8B">
        <w:rPr>
          <w:rFonts w:eastAsia="Times New Roman" w:cs="Times New Roman"/>
          <w:color w:val="000000" w:themeColor="text1"/>
          <w:shd w:val="clear" w:color="auto" w:fill="FFFFFF"/>
        </w:rPr>
        <w:t>provided</w:t>
      </w:r>
      <w:r w:rsidR="00EB0A54" w:rsidRPr="006902F6">
        <w:rPr>
          <w:rFonts w:eastAsia="Times New Roman" w:cs="Times New Roman"/>
          <w:color w:val="000000" w:themeColor="text1"/>
          <w:shd w:val="clear" w:color="auto" w:fill="FFFFFF"/>
        </w:rPr>
        <w:t xml:space="preserve"> in their drinking water (</w:t>
      </w:r>
      <w:r w:rsidR="002E7680" w:rsidRPr="006902F6">
        <w:rPr>
          <w:rFonts w:eastAsia="Times New Roman" w:cs="Times New Roman"/>
          <w:iCs/>
          <w:color w:val="000000" w:themeColor="text1"/>
        </w:rPr>
        <w:t>NCD</w:t>
      </w:r>
      <w:r w:rsidR="002E7680" w:rsidRPr="006902F6">
        <w:rPr>
          <w:rFonts w:eastAsia="Times New Roman" w:cs="Times New Roman"/>
          <w:color w:val="000000" w:themeColor="text1"/>
          <w:shd w:val="clear" w:color="auto" w:fill="FFFFFF"/>
        </w:rPr>
        <w:t xml:space="preserve">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 HFD n=</w:t>
      </w:r>
      <w:r w:rsidR="006876BF" w:rsidRPr="006902F6">
        <w:rPr>
          <w:rFonts w:eastAsia="Times New Roman" w:cs="Times New Roman"/>
          <w:color w:val="000000" w:themeColor="text1"/>
          <w:shd w:val="clear" w:color="auto" w:fill="FFFFFF"/>
        </w:rPr>
        <w:t>32</w:t>
      </w:r>
      <w:r w:rsidR="00EB0A54" w:rsidRPr="006902F6">
        <w:rPr>
          <w:rFonts w:eastAsia="Times New Roman" w:cs="Times New Roman"/>
          <w:color w:val="000000" w:themeColor="text1"/>
          <w:shd w:val="clear" w:color="auto" w:fill="FFFFFF"/>
        </w:rPr>
        <w:t>)</w:t>
      </w:r>
      <w:r w:rsidR="00284B8B">
        <w:rPr>
          <w:rFonts w:eastAsia="Times New Roman" w:cs="Times New Roman"/>
          <w:color w:val="000000" w:themeColor="text1"/>
          <w:shd w:val="clear" w:color="auto" w:fill="FFFFFF"/>
        </w:rPr>
        <w:t>,</w:t>
      </w:r>
      <w:r w:rsidR="00EB0A54" w:rsidRPr="006902F6">
        <w:rPr>
          <w:rFonts w:eastAsia="Times New Roman" w:cs="Times New Roman"/>
          <w:color w:val="000000" w:themeColor="text1"/>
          <w:shd w:val="clear" w:color="auto" w:fill="FFFFFF"/>
        </w:rPr>
        <w:t xml:space="preserve"> or </w:t>
      </w:r>
      <w:r w:rsidR="00FB4C31">
        <w:rPr>
          <w:rFonts w:eastAsia="Times New Roman" w:cs="Times New Roman"/>
          <w:color w:val="000000" w:themeColor="text1"/>
          <w:shd w:val="clear" w:color="auto" w:fill="FFFFFF"/>
        </w:rPr>
        <w:t xml:space="preserve">they were </w:t>
      </w:r>
      <w:r w:rsidR="00F80521">
        <w:rPr>
          <w:rFonts w:eastAsia="Times New Roman" w:cs="Times New Roman"/>
          <w:color w:val="000000" w:themeColor="text1"/>
          <w:shd w:val="clear" w:color="auto" w:fill="FFFFFF"/>
        </w:rPr>
        <w:t>given regular drinking water</w:t>
      </w:r>
      <w:r w:rsidR="00EB0A54" w:rsidRPr="006902F6">
        <w:rPr>
          <w:rFonts w:eastAsia="Times New Roman" w:cs="Times New Roman"/>
          <w:color w:val="000000" w:themeColor="text1"/>
          <w:shd w:val="clear" w:color="auto" w:fill="FFFFFF"/>
        </w:rPr>
        <w:t xml:space="preserve"> (</w:t>
      </w:r>
      <w:r w:rsidR="00F80521">
        <w:rPr>
          <w:rFonts w:eastAsia="Times New Roman" w:cs="Times New Roman"/>
          <w:color w:val="000000" w:themeColor="text1"/>
          <w:shd w:val="clear" w:color="auto" w:fill="FFFFFF"/>
        </w:rPr>
        <w:t xml:space="preserve">control group; </w:t>
      </w:r>
      <w:r w:rsidR="002E7680" w:rsidRPr="006902F6">
        <w:rPr>
          <w:rFonts w:eastAsia="Times New Roman" w:cs="Times New Roman"/>
          <w:color w:val="000000" w:themeColor="text1"/>
          <w:shd w:val="clear" w:color="auto" w:fill="FFFFFF"/>
        </w:rPr>
        <w:t>NCD n=</w:t>
      </w:r>
      <w:r w:rsidR="00F07449" w:rsidRPr="006902F6">
        <w:rPr>
          <w:rFonts w:eastAsia="Times New Roman" w:cs="Times New Roman"/>
          <w:color w:val="000000" w:themeColor="text1"/>
          <w:shd w:val="clear" w:color="auto" w:fill="FFFFFF"/>
        </w:rPr>
        <w:t>12</w:t>
      </w:r>
      <w:r w:rsidR="002E7680" w:rsidRPr="006902F6">
        <w:rPr>
          <w:rFonts w:eastAsia="Times New Roman" w:cs="Times New Roman"/>
          <w:color w:val="000000" w:themeColor="text1"/>
          <w:shd w:val="clear" w:color="auto" w:fill="FFFFFF"/>
        </w:rPr>
        <w:t>;</w:t>
      </w:r>
      <w:r w:rsidR="00C073C8">
        <w:rPr>
          <w:rFonts w:eastAsia="Times New Roman" w:cs="Times New Roman"/>
          <w:color w:val="000000" w:themeColor="text1"/>
          <w:shd w:val="clear" w:color="auto" w:fill="FFFFFF"/>
        </w:rPr>
        <w:t xml:space="preserve"> </w:t>
      </w:r>
      <w:r w:rsidR="002E7680" w:rsidRPr="006902F6">
        <w:rPr>
          <w:rFonts w:eastAsia="Times New Roman" w:cs="Times New Roman"/>
          <w:color w:val="000000" w:themeColor="text1"/>
          <w:shd w:val="clear" w:color="auto" w:fill="FFFFFF"/>
        </w:rPr>
        <w:t>HFD n=</w:t>
      </w:r>
      <w:r w:rsidR="006876BF" w:rsidRPr="006902F6">
        <w:rPr>
          <w:rFonts w:eastAsia="Times New Roman" w:cs="Times New Roman"/>
          <w:color w:val="000000" w:themeColor="text1"/>
          <w:shd w:val="clear" w:color="auto" w:fill="FFFFFF"/>
        </w:rPr>
        <w:t>22</w:t>
      </w:r>
      <w:r w:rsidR="00EB0A54" w:rsidRPr="006902F6">
        <w:rPr>
          <w:rFonts w:eastAsia="Times New Roman" w:cs="Times New Roman"/>
          <w:color w:val="000000" w:themeColor="text1"/>
          <w:shd w:val="clear" w:color="auto" w:fill="FFFFFF"/>
        </w:rPr>
        <w:t xml:space="preserve">) for </w:t>
      </w:r>
      <w:r w:rsidR="00390741">
        <w:rPr>
          <w:rFonts w:eastAsia="Times New Roman" w:cs="Times New Roman"/>
          <w:color w:val="000000" w:themeColor="text1"/>
          <w:shd w:val="clear" w:color="auto" w:fill="FFFFFF"/>
        </w:rPr>
        <w:t xml:space="preserve">three </w:t>
      </w:r>
      <w:r w:rsidR="003A61E9">
        <w:rPr>
          <w:rFonts w:eastAsia="Times New Roman" w:cs="Times New Roman"/>
          <w:color w:val="000000" w:themeColor="text1"/>
          <w:shd w:val="clear" w:color="auto" w:fill="FFFFFF"/>
        </w:rPr>
        <w:t>or</w:t>
      </w:r>
      <w:r w:rsidR="00390741">
        <w:rPr>
          <w:rFonts w:eastAsia="Times New Roman" w:cs="Times New Roman"/>
          <w:color w:val="000000" w:themeColor="text1"/>
          <w:shd w:val="clear" w:color="auto" w:fill="FFFFFF"/>
        </w:rPr>
        <w:t xml:space="preserve"> six</w:t>
      </w:r>
      <w:r w:rsidR="00915C5C"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week</w:t>
      </w:r>
      <w:r w:rsidR="00915C5C" w:rsidRPr="006902F6">
        <w:rPr>
          <w:rFonts w:eastAsia="Times New Roman" w:cs="Times New Roman"/>
          <w:color w:val="000000" w:themeColor="text1"/>
          <w:shd w:val="clear" w:color="auto" w:fill="FFFFFF"/>
        </w:rPr>
        <w:t>s</w:t>
      </w:r>
      <w:r w:rsidR="00284B8B">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 xml:space="preserve"> as indicated</w:t>
      </w:r>
      <w:r w:rsidR="00EB0A54" w:rsidRPr="006902F6">
        <w:rPr>
          <w:rFonts w:eastAsia="Times New Roman" w:cs="Times New Roman"/>
          <w:color w:val="000000" w:themeColor="text1"/>
          <w:shd w:val="clear" w:color="auto" w:fill="FFFFFF"/>
        </w:rPr>
        <w:t>.</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 xml:space="preserve">For the </w:t>
      </w:r>
      <w:r w:rsidR="00B47990">
        <w:rPr>
          <w:rFonts w:eastAsia="Times New Roman" w:cs="Times New Roman"/>
          <w:color w:val="000000" w:themeColor="text1"/>
          <w:shd w:val="clear" w:color="auto" w:fill="FFFFFF"/>
        </w:rPr>
        <w:t>six</w:t>
      </w:r>
      <w:r w:rsidR="00137E5D">
        <w:rPr>
          <w:rFonts w:eastAsia="Times New Roman" w:cs="Times New Roman"/>
          <w:color w:val="000000" w:themeColor="text1"/>
          <w:shd w:val="clear" w:color="auto" w:fill="FFFFFF"/>
        </w:rPr>
        <w:t>-</w:t>
      </w:r>
      <w:r w:rsidR="00915C5C" w:rsidRPr="006902F6">
        <w:rPr>
          <w:rFonts w:eastAsia="Times New Roman" w:cs="Times New Roman"/>
          <w:color w:val="000000" w:themeColor="text1"/>
          <w:shd w:val="clear" w:color="auto" w:fill="FFFFFF"/>
        </w:rPr>
        <w:t>week dexamethasone treatment and pr</w:t>
      </w:r>
      <w:r w:rsidR="004E699B" w:rsidRPr="006902F6">
        <w:rPr>
          <w:rFonts w:eastAsia="Times New Roman" w:cs="Times New Roman"/>
          <w:color w:val="000000" w:themeColor="text1"/>
          <w:shd w:val="clear" w:color="auto" w:fill="FFFFFF"/>
        </w:rPr>
        <w:t xml:space="preserve">ior to </w:t>
      </w:r>
      <w:r w:rsidR="00724E04">
        <w:rPr>
          <w:rFonts w:eastAsia="Times New Roman" w:cs="Times New Roman"/>
          <w:color w:val="000000" w:themeColor="text1"/>
          <w:shd w:val="clear" w:color="auto" w:fill="FFFFFF"/>
        </w:rPr>
        <w:t>being euthanized</w:t>
      </w:r>
      <w:r w:rsidR="004E699B" w:rsidRPr="006902F6">
        <w:rPr>
          <w:rFonts w:eastAsia="Times New Roman" w:cs="Times New Roman"/>
          <w:color w:val="000000" w:themeColor="text1"/>
          <w:shd w:val="clear" w:color="auto" w:fill="FFFFFF"/>
        </w:rPr>
        <w:t xml:space="preserve">, </w:t>
      </w:r>
      <w:r w:rsidR="00390741">
        <w:rPr>
          <w:rFonts w:eastAsia="Times New Roman" w:cs="Times New Roman"/>
          <w:color w:val="000000" w:themeColor="text1"/>
          <w:shd w:val="clear" w:color="auto" w:fill="FFFFFF"/>
        </w:rPr>
        <w:t>16</w:t>
      </w:r>
      <w:r w:rsidR="00390741"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HFD-fed, dexamethasone-treated</w:t>
      </w:r>
      <w:r w:rsidR="00EB0A54"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 xml:space="preserve">mice </w:t>
      </w:r>
      <w:r w:rsidR="00915C5C" w:rsidRPr="006902F6">
        <w:rPr>
          <w:rFonts w:eastAsia="Times New Roman" w:cs="Times New Roman"/>
          <w:color w:val="000000" w:themeColor="text1"/>
          <w:shd w:val="clear" w:color="auto" w:fill="FFFFFF"/>
        </w:rPr>
        <w:t xml:space="preserve">appeared ill </w:t>
      </w:r>
      <w:r w:rsidR="004E699B" w:rsidRPr="006902F6">
        <w:rPr>
          <w:rFonts w:eastAsia="Times New Roman" w:cs="Times New Roman"/>
          <w:color w:val="000000" w:themeColor="text1"/>
          <w:shd w:val="clear" w:color="auto" w:fill="FFFFFF"/>
        </w:rPr>
        <w:t>and died</w:t>
      </w:r>
      <w:r w:rsidR="00915C5C" w:rsidRPr="006902F6">
        <w:rPr>
          <w:rFonts w:eastAsia="Times New Roman" w:cs="Times New Roman"/>
          <w:color w:val="000000" w:themeColor="text1"/>
          <w:shd w:val="clear" w:color="auto" w:fill="FFFFFF"/>
        </w:rPr>
        <w:t xml:space="preserve"> or were euthanized</w:t>
      </w:r>
      <w:r w:rsidR="004E699B" w:rsidRPr="006902F6">
        <w:rPr>
          <w:rFonts w:eastAsia="Times New Roman" w:cs="Times New Roman"/>
          <w:color w:val="000000" w:themeColor="text1"/>
          <w:shd w:val="clear" w:color="auto" w:fill="FFFFFF"/>
        </w:rPr>
        <w:t xml:space="preserve"> </w:t>
      </w:r>
      <w:r w:rsidR="00915C5C" w:rsidRPr="006902F6">
        <w:rPr>
          <w:rFonts w:eastAsia="Times New Roman" w:cs="Times New Roman"/>
          <w:color w:val="000000" w:themeColor="text1"/>
          <w:shd w:val="clear" w:color="auto" w:fill="FFFFFF"/>
        </w:rPr>
        <w:t>and</w:t>
      </w:r>
      <w:r w:rsidR="004E699B" w:rsidRPr="006902F6">
        <w:rPr>
          <w:rFonts w:eastAsia="Times New Roman" w:cs="Times New Roman"/>
          <w:color w:val="000000" w:themeColor="text1"/>
          <w:shd w:val="clear" w:color="auto" w:fill="FFFFFF"/>
        </w:rPr>
        <w:t xml:space="preserve"> </w:t>
      </w:r>
      <w:r w:rsidR="00137E5D">
        <w:rPr>
          <w:rFonts w:eastAsia="Times New Roman" w:cs="Times New Roman"/>
          <w:color w:val="000000" w:themeColor="text1"/>
          <w:shd w:val="clear" w:color="auto" w:fill="FFFFFF"/>
        </w:rPr>
        <w:t>thus</w:t>
      </w:r>
      <w:r w:rsidR="00137E5D" w:rsidRPr="006902F6">
        <w:rPr>
          <w:rFonts w:eastAsia="Times New Roman" w:cs="Times New Roman"/>
          <w:color w:val="000000" w:themeColor="text1"/>
          <w:shd w:val="clear" w:color="auto" w:fill="FFFFFF"/>
        </w:rPr>
        <w:t xml:space="preserve"> </w:t>
      </w:r>
      <w:r w:rsidR="004E699B" w:rsidRPr="006902F6">
        <w:rPr>
          <w:rFonts w:eastAsia="Times New Roman" w:cs="Times New Roman"/>
          <w:color w:val="000000" w:themeColor="text1"/>
          <w:shd w:val="clear" w:color="auto" w:fill="FFFFFF"/>
        </w:rPr>
        <w:t>removed from all analyses once symptoms were noticed</w:t>
      </w:r>
      <w:r w:rsidR="00CD611F">
        <w:rPr>
          <w:rFonts w:eastAsia="Times New Roman" w:cs="Times New Roman"/>
          <w:color w:val="000000" w:themeColor="text1"/>
          <w:shd w:val="clear" w:color="auto" w:fill="FFFFFF"/>
        </w:rPr>
        <w:t>.</w:t>
      </w:r>
      <w:commentRangeStart w:id="40"/>
      <w:r w:rsidR="00C72565">
        <w:rPr>
          <w:rFonts w:eastAsia="Times New Roman" w:cs="Times New Roman"/>
          <w:color w:val="000000" w:themeColor="text1"/>
          <w:shd w:val="clear" w:color="auto" w:fill="FFFFFF"/>
        </w:rPr>
        <w:t xml:space="preserve"> </w:t>
      </w:r>
      <w:ins w:id="41" w:author="Microsoft Office User" w:date="2017-12-14T11:33:00Z">
        <w:r w:rsidR="001A079A">
          <w:rPr>
            <w:rFonts w:eastAsia="Times New Roman" w:cs="Times New Roman"/>
            <w:color w:val="000000" w:themeColor="text1"/>
            <w:shd w:val="clear" w:color="auto" w:fill="FFFFFF"/>
          </w:rPr>
          <w:t xml:space="preserve">Symptoms included lethargy, weight loss and evidence of pancreatitis in some of the mice. </w:t>
        </w:r>
      </w:ins>
      <w:commentRangeEnd w:id="40"/>
      <w:ins w:id="42" w:author="Microsoft Office User" w:date="2017-12-18T09:54:00Z">
        <w:r w:rsidR="00B950B0">
          <w:rPr>
            <w:rStyle w:val="CommentReference"/>
          </w:rPr>
          <w:commentReference w:id="40"/>
        </w:r>
      </w:ins>
      <w:r w:rsidR="00CD611F">
        <w:rPr>
          <w:rFonts w:eastAsia="Times New Roman" w:cs="Times New Roman"/>
          <w:color w:val="000000" w:themeColor="text1"/>
          <w:shd w:val="clear" w:color="auto" w:fill="FFFFFF"/>
        </w:rPr>
        <w:t>Due to the immunosuppressive nature of dexamethasone, we su</w:t>
      </w:r>
      <w:r w:rsidR="00D71DBB">
        <w:rPr>
          <w:rFonts w:eastAsia="Times New Roman" w:cs="Times New Roman"/>
          <w:color w:val="000000" w:themeColor="text1"/>
          <w:shd w:val="clear" w:color="auto" w:fill="FFFFFF"/>
        </w:rPr>
        <w:t>spect the illness</w:t>
      </w:r>
      <w:r w:rsidR="00CD611F">
        <w:rPr>
          <w:rFonts w:eastAsia="Times New Roman" w:cs="Times New Roman"/>
          <w:color w:val="000000" w:themeColor="text1"/>
          <w:shd w:val="clear" w:color="auto" w:fill="FFFFFF"/>
        </w:rPr>
        <w:t xml:space="preserve"> was due to infection, though this was not</w:t>
      </w:r>
      <w:r w:rsidR="00C72565">
        <w:rPr>
          <w:rFonts w:eastAsia="Times New Roman" w:cs="Times New Roman"/>
          <w:color w:val="000000" w:themeColor="text1"/>
          <w:shd w:val="clear" w:color="auto" w:fill="FFFFFF"/>
        </w:rPr>
        <w:t xml:space="preserve"> confirm</w:t>
      </w:r>
      <w:r w:rsidR="00CD611F">
        <w:rPr>
          <w:rFonts w:eastAsia="Times New Roman" w:cs="Times New Roman"/>
          <w:color w:val="000000" w:themeColor="text1"/>
          <w:shd w:val="clear" w:color="auto" w:fill="FFFFFF"/>
        </w:rPr>
        <w:t>ed</w:t>
      </w:r>
      <w:r w:rsidR="004E699B"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Animal body weight</w:t>
      </w:r>
      <w:r w:rsidR="00750F89">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and composition was determined weekly using a</w:t>
      </w:r>
      <w:r w:rsidR="00750F89">
        <w:rPr>
          <w:rFonts w:eastAsia="Times New Roman" w:cs="Times New Roman"/>
          <w:color w:val="000000" w:themeColor="text1"/>
          <w:shd w:val="clear" w:color="auto" w:fill="FFFFFF"/>
        </w:rPr>
        <w:t xml:space="preserve"> digital scale and</w:t>
      </w:r>
      <w:r w:rsidR="00EB0A54" w:rsidRPr="006902F6">
        <w:rPr>
          <w:rFonts w:eastAsia="Times New Roman" w:cs="Times New Roman"/>
          <w:color w:val="000000" w:themeColor="text1"/>
          <w:shd w:val="clear" w:color="auto" w:fill="FFFFFF"/>
        </w:rPr>
        <w:t xml:space="preserve"> </w:t>
      </w:r>
      <w:r w:rsidR="00CE75F3">
        <w:rPr>
          <w:rFonts w:eastAsia="Times New Roman" w:cs="Times New Roman"/>
          <w:color w:val="000000" w:themeColor="text1"/>
          <w:shd w:val="clear" w:color="auto" w:fill="FFFFFF"/>
        </w:rPr>
        <w:t>E</w:t>
      </w:r>
      <w:r w:rsidR="00CE75F3" w:rsidRPr="006902F6">
        <w:rPr>
          <w:rFonts w:eastAsia="Times New Roman" w:cs="Times New Roman"/>
          <w:color w:val="000000" w:themeColor="text1"/>
          <w:shd w:val="clear" w:color="auto" w:fill="FFFFFF"/>
        </w:rPr>
        <w:t xml:space="preserve">choMRI </w:t>
      </w:r>
      <w:r w:rsidR="00EB0A54" w:rsidRPr="006902F6">
        <w:rPr>
          <w:rFonts w:eastAsia="Times New Roman" w:cs="Times New Roman"/>
          <w:color w:val="000000" w:themeColor="text1"/>
          <w:shd w:val="clear" w:color="auto" w:fill="FFFFFF"/>
        </w:rPr>
        <w:t>2100</w:t>
      </w:r>
      <w:r w:rsidR="00750F89">
        <w:rPr>
          <w:rFonts w:eastAsia="Times New Roman" w:cs="Times New Roman"/>
          <w:color w:val="000000" w:themeColor="text1"/>
          <w:shd w:val="clear" w:color="auto" w:fill="FFFFFF"/>
        </w:rPr>
        <w:t>, respectively</w:t>
      </w:r>
      <w:r w:rsidR="00EB0A54" w:rsidRPr="006902F6">
        <w:rPr>
          <w:rFonts w:eastAsia="Times New Roman" w:cs="Times New Roman"/>
          <w:color w:val="000000" w:themeColor="text1"/>
          <w:shd w:val="clear" w:color="auto" w:fill="FFFFFF"/>
        </w:rPr>
        <w:t xml:space="preserve">. </w:t>
      </w:r>
      <w:commentRangeStart w:id="43"/>
      <w:ins w:id="44" w:author="Microsoft Office User" w:date="2017-12-14T11:52:00Z">
        <w:r w:rsidR="004D4631">
          <w:rPr>
            <w:rFonts w:eastAsia="Times New Roman" w:cs="Times New Roman"/>
            <w:color w:val="000000" w:themeColor="text1"/>
            <w:shd w:val="clear" w:color="auto" w:fill="FFFFFF"/>
          </w:rPr>
          <w:t>We performed a CLAMS experiment</w:t>
        </w:r>
      </w:ins>
      <w:ins w:id="45" w:author="Microsoft Office User" w:date="2017-12-14T11:58:00Z">
        <w:r w:rsidR="00D77990">
          <w:rPr>
            <w:rFonts w:eastAsia="Times New Roman" w:cs="Times New Roman"/>
            <w:color w:val="000000" w:themeColor="text1"/>
            <w:shd w:val="clear" w:color="auto" w:fill="FFFFFF"/>
          </w:rPr>
          <w:t xml:space="preserve"> (data not shown)</w:t>
        </w:r>
      </w:ins>
      <w:ins w:id="46" w:author="Microsoft Office User" w:date="2017-12-14T11:52:00Z">
        <w:r w:rsidR="004D4631">
          <w:rPr>
            <w:rFonts w:eastAsia="Times New Roman" w:cs="Times New Roman"/>
            <w:color w:val="000000" w:themeColor="text1"/>
            <w:shd w:val="clear" w:color="auto" w:fill="FFFFFF"/>
          </w:rPr>
          <w:t xml:space="preserve"> with the</w:t>
        </w:r>
      </w:ins>
      <w:ins w:id="47" w:author="Microsoft Office User" w:date="2017-12-14T11:53:00Z">
        <w:r w:rsidR="004D4631">
          <w:rPr>
            <w:rFonts w:eastAsia="Times New Roman" w:cs="Times New Roman"/>
            <w:color w:val="000000" w:themeColor="text1"/>
            <w:shd w:val="clear" w:color="auto" w:fill="FFFFFF"/>
          </w:rPr>
          <w:t xml:space="preserve"> 12-week diet study</w:t>
        </w:r>
      </w:ins>
      <w:ins w:id="48" w:author="Microsoft Office User" w:date="2017-12-14T11:52:00Z">
        <w:r w:rsidR="004D4631">
          <w:rPr>
            <w:rFonts w:eastAsia="Times New Roman" w:cs="Times New Roman"/>
            <w:color w:val="000000" w:themeColor="text1"/>
            <w:shd w:val="clear" w:color="auto" w:fill="FFFFFF"/>
          </w:rPr>
          <w:t xml:space="preserve"> </w:t>
        </w:r>
      </w:ins>
      <w:ins w:id="49" w:author="Microsoft Office User" w:date="2017-12-14T11:53:00Z">
        <w:r w:rsidR="004D4631">
          <w:rPr>
            <w:rFonts w:eastAsia="Times New Roman" w:cs="Times New Roman"/>
            <w:color w:val="000000" w:themeColor="text1"/>
            <w:shd w:val="clear" w:color="auto" w:fill="FFFFFF"/>
          </w:rPr>
          <w:t>prior to dexamethasone treatment where mice were singly housed for</w:t>
        </w:r>
      </w:ins>
      <w:ins w:id="50" w:author="Microsoft Office User" w:date="2017-12-14T11:54:00Z">
        <w:r w:rsidR="004D4631">
          <w:rPr>
            <w:rFonts w:eastAsia="Times New Roman" w:cs="Times New Roman"/>
            <w:color w:val="000000" w:themeColor="text1"/>
            <w:shd w:val="clear" w:color="auto" w:fill="FFFFFF"/>
          </w:rPr>
          <w:t xml:space="preserve"> approximately </w:t>
        </w:r>
      </w:ins>
      <w:ins w:id="51" w:author="Microsoft Office User" w:date="2017-12-14T11:53:00Z">
        <w:r w:rsidR="004D4631">
          <w:rPr>
            <w:rFonts w:eastAsia="Times New Roman" w:cs="Times New Roman"/>
            <w:color w:val="000000" w:themeColor="text1"/>
            <w:shd w:val="clear" w:color="auto" w:fill="FFFFFF"/>
          </w:rPr>
          <w:t>one week</w:t>
        </w:r>
      </w:ins>
      <w:ins w:id="52" w:author="Microsoft Office User" w:date="2017-12-14T11:54:00Z">
        <w:r w:rsidR="00B950B0">
          <w:rPr>
            <w:rFonts w:eastAsia="Times New Roman" w:cs="Times New Roman"/>
            <w:color w:val="000000" w:themeColor="text1"/>
            <w:shd w:val="clear" w:color="auto" w:fill="FFFFFF"/>
          </w:rPr>
          <w:t>, which led to</w:t>
        </w:r>
        <w:r w:rsidR="004D4631">
          <w:rPr>
            <w:rFonts w:eastAsia="Times New Roman" w:cs="Times New Roman"/>
            <w:color w:val="000000" w:themeColor="text1"/>
            <w:shd w:val="clear" w:color="auto" w:fill="FFFFFF"/>
          </w:rPr>
          <w:t xml:space="preserve"> </w:t>
        </w:r>
      </w:ins>
      <w:ins w:id="53" w:author="Microsoft Office User" w:date="2017-12-14T11:58:00Z">
        <w:r w:rsidR="00D77990">
          <w:rPr>
            <w:rFonts w:eastAsia="Times New Roman" w:cs="Times New Roman"/>
            <w:color w:val="000000" w:themeColor="text1"/>
            <w:shd w:val="clear" w:color="auto" w:fill="FFFFFF"/>
          </w:rPr>
          <w:t>fluctuations</w:t>
        </w:r>
      </w:ins>
      <w:ins w:id="54" w:author="Microsoft Office User" w:date="2017-12-14T11:54:00Z">
        <w:r w:rsidR="004D4631">
          <w:rPr>
            <w:rFonts w:eastAsia="Times New Roman" w:cs="Times New Roman"/>
            <w:color w:val="000000" w:themeColor="text1"/>
            <w:shd w:val="clear" w:color="auto" w:fill="FFFFFF"/>
          </w:rPr>
          <w:t xml:space="preserve"> in body weight initially. Body weight quickly stabilized following </w:t>
        </w:r>
        <w:r w:rsidR="004D4631">
          <w:rPr>
            <w:rFonts w:eastAsia="Times New Roman" w:cs="Times New Roman"/>
            <w:color w:val="000000" w:themeColor="text1"/>
            <w:shd w:val="clear" w:color="auto" w:fill="FFFFFF"/>
          </w:rPr>
          <w:lastRenderedPageBreak/>
          <w:t>removal from the CLAMS in both groups</w:t>
        </w:r>
      </w:ins>
      <w:ins w:id="55" w:author="Microsoft Office User" w:date="2017-12-14T11:58:00Z">
        <w:r w:rsidR="00D77990">
          <w:rPr>
            <w:rFonts w:eastAsia="Times New Roman" w:cs="Times New Roman"/>
            <w:color w:val="000000" w:themeColor="text1"/>
            <w:shd w:val="clear" w:color="auto" w:fill="FFFFFF"/>
          </w:rPr>
          <w:t>.</w:t>
        </w:r>
      </w:ins>
      <w:ins w:id="56" w:author="Microsoft Office User" w:date="2017-12-14T11:53:00Z">
        <w:r w:rsidR="004D4631">
          <w:rPr>
            <w:rFonts w:eastAsia="Times New Roman" w:cs="Times New Roman"/>
            <w:color w:val="000000" w:themeColor="text1"/>
            <w:shd w:val="clear" w:color="auto" w:fill="FFFFFF"/>
          </w:rPr>
          <w:t xml:space="preserve"> </w:t>
        </w:r>
      </w:ins>
      <w:commentRangeEnd w:id="43"/>
      <w:ins w:id="57" w:author="Microsoft Office User" w:date="2017-12-18T09:54:00Z">
        <w:r w:rsidR="00B950B0">
          <w:rPr>
            <w:rStyle w:val="CommentReference"/>
          </w:rPr>
          <w:commentReference w:id="43"/>
        </w:r>
      </w:ins>
      <w:r w:rsidR="00EB0A54" w:rsidRPr="006902F6">
        <w:rPr>
          <w:rFonts w:eastAsia="Times New Roman" w:cs="Times New Roman"/>
          <w:color w:val="000000" w:themeColor="text1"/>
          <w:shd w:val="clear" w:color="auto" w:fill="FFFFFF"/>
        </w:rPr>
        <w:t>At the end of treatment, mice were fasted for 16 h</w:t>
      </w:r>
      <w:r w:rsidR="00A778B2">
        <w:rPr>
          <w:rFonts w:eastAsia="Times New Roman" w:cs="Times New Roman"/>
          <w:color w:val="000000" w:themeColor="text1"/>
          <w:shd w:val="clear" w:color="auto" w:fill="FFFFFF"/>
        </w:rPr>
        <w:t>, dexamethasone water was not removed during this time,</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and</w:t>
      </w:r>
      <w:r w:rsidR="00EB0A54" w:rsidRPr="006902F6">
        <w:rPr>
          <w:rFonts w:eastAsia="Times New Roman" w:cs="Times New Roman"/>
          <w:color w:val="000000" w:themeColor="text1"/>
          <w:shd w:val="clear" w:color="auto" w:fill="FFFFFF"/>
        </w:rPr>
        <w:t xml:space="preserve"> </w:t>
      </w:r>
      <w:r w:rsidR="0060130F">
        <w:rPr>
          <w:rFonts w:eastAsia="Times New Roman" w:cs="Times New Roman"/>
          <w:color w:val="000000" w:themeColor="text1"/>
          <w:shd w:val="clear" w:color="auto" w:fill="FFFFFF"/>
        </w:rPr>
        <w:t>euthanized</w:t>
      </w:r>
      <w:r w:rsidR="0060130F" w:rsidRPr="006902F6">
        <w:rPr>
          <w:rFonts w:eastAsia="Times New Roman" w:cs="Times New Roman"/>
          <w:color w:val="000000" w:themeColor="text1"/>
          <w:shd w:val="clear" w:color="auto" w:fill="FFFFFF"/>
        </w:rPr>
        <w:t xml:space="preserve"> </w:t>
      </w:r>
      <w:r w:rsidR="00EB0A54" w:rsidRPr="006902F6">
        <w:rPr>
          <w:rFonts w:eastAsia="Times New Roman" w:cs="Times New Roman"/>
          <w:color w:val="000000" w:themeColor="text1"/>
          <w:shd w:val="clear" w:color="auto" w:fill="FFFFFF"/>
        </w:rPr>
        <w:t xml:space="preserve">by cervical dislocation at ZT3 after isoflurane anesthesia. </w:t>
      </w:r>
      <w:r w:rsidR="00DF4988">
        <w:rPr>
          <w:rFonts w:eastAsia="Times New Roman" w:cs="Times New Roman"/>
          <w:color w:val="000000" w:themeColor="text1"/>
          <w:shd w:val="clear" w:color="auto" w:fill="FFFFFF"/>
        </w:rPr>
        <w:t>Immediately following euthanasia, mice</w:t>
      </w:r>
      <w:r w:rsidR="002854C2">
        <w:rPr>
          <w:rFonts w:eastAsia="Times New Roman" w:cs="Times New Roman"/>
          <w:color w:val="000000" w:themeColor="text1"/>
          <w:shd w:val="clear" w:color="auto" w:fill="FFFFFF"/>
        </w:rPr>
        <w:t xml:space="preserve"> were dissected and the right inguinal white adipose tissue (iWAT)</w:t>
      </w:r>
      <w:r w:rsidR="00EB0A54" w:rsidRPr="006902F6">
        <w:rPr>
          <w:rFonts w:eastAsia="Times New Roman" w:cs="Times New Roman"/>
          <w:color w:val="000000" w:themeColor="text1"/>
          <w:shd w:val="clear" w:color="auto" w:fill="FFFFFF"/>
        </w:rPr>
        <w:t xml:space="preserve"> </w:t>
      </w:r>
      <w:r w:rsidR="001143CB">
        <w:rPr>
          <w:rFonts w:eastAsia="Times New Roman" w:cs="Times New Roman"/>
          <w:color w:val="000000" w:themeColor="text1"/>
          <w:shd w:val="clear" w:color="auto" w:fill="FFFFFF"/>
        </w:rPr>
        <w:t xml:space="preserve">and </w:t>
      </w:r>
      <w:r w:rsidR="00EB0A54" w:rsidRPr="006902F6">
        <w:rPr>
          <w:rFonts w:eastAsia="Times New Roman" w:cs="Times New Roman"/>
          <w:color w:val="000000" w:themeColor="text1"/>
          <w:shd w:val="clear" w:color="auto" w:fill="FFFFFF"/>
        </w:rPr>
        <w:t xml:space="preserve">epididymal </w:t>
      </w:r>
      <w:r w:rsidR="002854C2">
        <w:rPr>
          <w:rFonts w:eastAsia="Times New Roman" w:cs="Times New Roman"/>
          <w:color w:val="000000" w:themeColor="text1"/>
          <w:shd w:val="clear" w:color="auto" w:fill="FFFFFF"/>
        </w:rPr>
        <w:t>white adipose tissue (eWAT)</w:t>
      </w:r>
      <w:r w:rsidR="00EB0A54" w:rsidRPr="006902F6">
        <w:rPr>
          <w:rFonts w:eastAsia="Times New Roman" w:cs="Times New Roman"/>
          <w:color w:val="000000" w:themeColor="text1"/>
          <w:shd w:val="clear" w:color="auto" w:fill="FFFFFF"/>
        </w:rPr>
        <w:t xml:space="preserve"> </w:t>
      </w:r>
      <w:r w:rsidR="002854C2">
        <w:rPr>
          <w:rFonts w:eastAsia="Times New Roman" w:cs="Times New Roman"/>
          <w:color w:val="000000" w:themeColor="text1"/>
          <w:shd w:val="clear" w:color="auto" w:fill="FFFFFF"/>
        </w:rPr>
        <w:t>depots were carefully removed and weighed</w:t>
      </w:r>
      <w:r w:rsidR="00CE3660">
        <w:rPr>
          <w:rFonts w:eastAsia="Times New Roman" w:cs="Times New Roman"/>
          <w:color w:val="000000" w:themeColor="text1"/>
          <w:shd w:val="clear" w:color="auto" w:fill="FFFFFF"/>
        </w:rPr>
        <w:t>.</w:t>
      </w:r>
      <w:r w:rsidR="002854C2">
        <w:rPr>
          <w:rFonts w:eastAsia="Times New Roman" w:cs="Times New Roman"/>
          <w:color w:val="000000" w:themeColor="text1"/>
          <w:shd w:val="clear" w:color="auto" w:fill="FFFFFF"/>
        </w:rPr>
        <w:t xml:space="preserve"> </w:t>
      </w:r>
      <w:r w:rsidR="00CE3660">
        <w:rPr>
          <w:rFonts w:eastAsia="Times New Roman" w:cs="Times New Roman"/>
          <w:color w:val="000000" w:themeColor="text1"/>
          <w:shd w:val="clear" w:color="auto" w:fill="FFFFFF"/>
        </w:rPr>
        <w:t>A</w:t>
      </w:r>
      <w:r w:rsidR="001262A3">
        <w:rPr>
          <w:rFonts w:eastAsia="Times New Roman" w:cs="Times New Roman"/>
          <w:color w:val="000000" w:themeColor="text1"/>
          <w:shd w:val="clear" w:color="auto" w:fill="FFFFFF"/>
        </w:rPr>
        <w:t>dipose tissues, along with</w:t>
      </w:r>
      <w:r w:rsidR="005E61F3" w:rsidRPr="006902F6">
        <w:rPr>
          <w:rFonts w:eastAsia="Times New Roman" w:cs="Times New Roman"/>
          <w:color w:val="000000" w:themeColor="text1"/>
          <w:shd w:val="clear" w:color="auto" w:fill="FFFFFF"/>
        </w:rPr>
        <w:t xml:space="preserve"> a section of the </w:t>
      </w:r>
      <w:r w:rsidR="00135DAB" w:rsidRPr="006902F6">
        <w:rPr>
          <w:rFonts w:eastAsia="Times New Roman" w:cs="Times New Roman"/>
          <w:color w:val="000000" w:themeColor="text1"/>
          <w:shd w:val="clear" w:color="auto" w:fill="FFFFFF"/>
        </w:rPr>
        <w:t>l</w:t>
      </w:r>
      <w:r w:rsidR="00135DAB">
        <w:rPr>
          <w:rFonts w:eastAsia="Times New Roman" w:cs="Times New Roman"/>
          <w:color w:val="000000" w:themeColor="text1"/>
          <w:shd w:val="clear" w:color="auto" w:fill="FFFFFF"/>
        </w:rPr>
        <w:t>eft lateral</w:t>
      </w:r>
      <w:r w:rsidR="00135DAB"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lobe of the liver</w:t>
      </w:r>
      <w:r w:rsidR="001262A3">
        <w:rPr>
          <w:rFonts w:eastAsia="Times New Roman" w:cs="Times New Roman"/>
          <w:color w:val="000000" w:themeColor="text1"/>
          <w:shd w:val="clear" w:color="auto" w:fill="FFFFFF"/>
        </w:rPr>
        <w:t xml:space="preserve"> were snap </w:t>
      </w:r>
      <w:r w:rsidR="001262A3" w:rsidRPr="006902F6">
        <w:rPr>
          <w:rFonts w:eastAsia="Times New Roman" w:cs="Times New Roman"/>
          <w:color w:val="000000" w:themeColor="text1"/>
          <w:shd w:val="clear" w:color="auto" w:fill="FFFFFF"/>
        </w:rPr>
        <w:t>frozen in liquid nitrogen for later analysis</w:t>
      </w:r>
      <w:r w:rsidR="00EB0A54" w:rsidRPr="006902F6">
        <w:rPr>
          <w:rFonts w:eastAsia="Times New Roman" w:cs="Times New Roman"/>
          <w:color w:val="000000" w:themeColor="text1"/>
          <w:shd w:val="clear" w:color="auto" w:fill="FFFFFF"/>
        </w:rPr>
        <w:t xml:space="preserve">. </w:t>
      </w:r>
      <w:r w:rsidR="005E61F3" w:rsidRPr="006902F6">
        <w:rPr>
          <w:rFonts w:eastAsia="Times New Roman" w:cs="Times New Roman"/>
          <w:color w:val="000000" w:themeColor="text1"/>
          <w:shd w:val="clear" w:color="auto" w:fill="FFFFFF"/>
        </w:rPr>
        <w:t>Small pieces of tissues were</w:t>
      </w:r>
      <w:r w:rsidR="009F7DBE" w:rsidRPr="006902F6">
        <w:rPr>
          <w:rFonts w:eastAsia="Times New Roman" w:cs="Times New Roman"/>
          <w:color w:val="000000" w:themeColor="text1"/>
          <w:shd w:val="clear" w:color="auto" w:fill="FFFFFF"/>
        </w:rPr>
        <w:t xml:space="preserve"> </w:t>
      </w:r>
      <w:r w:rsidR="00135DAB">
        <w:rPr>
          <w:rFonts w:eastAsia="Times New Roman" w:cs="Times New Roman"/>
          <w:color w:val="000000" w:themeColor="text1"/>
          <w:shd w:val="clear" w:color="auto" w:fill="FFFFFF"/>
        </w:rPr>
        <w:t>fixed</w:t>
      </w:r>
      <w:r w:rsidR="00135DAB" w:rsidRPr="006902F6">
        <w:rPr>
          <w:rFonts w:eastAsia="Times New Roman" w:cs="Times New Roman"/>
          <w:color w:val="000000" w:themeColor="text1"/>
          <w:shd w:val="clear" w:color="auto" w:fill="FFFFFF"/>
        </w:rPr>
        <w:t xml:space="preserve"> </w:t>
      </w:r>
      <w:r w:rsidR="009F7DBE" w:rsidRPr="006902F6">
        <w:rPr>
          <w:rFonts w:eastAsia="Times New Roman" w:cs="Times New Roman"/>
          <w:color w:val="000000" w:themeColor="text1"/>
          <w:shd w:val="clear" w:color="auto" w:fill="FFFFFF"/>
        </w:rPr>
        <w:t xml:space="preserve">in 10% </w:t>
      </w:r>
      <w:r w:rsidR="00135DAB">
        <w:rPr>
          <w:rFonts w:eastAsia="Times New Roman" w:cs="Times New Roman"/>
          <w:color w:val="000000" w:themeColor="text1"/>
          <w:shd w:val="clear" w:color="auto" w:fill="FFFFFF"/>
        </w:rPr>
        <w:t>phosphate-buffered</w:t>
      </w:r>
      <w:r w:rsidR="009F7DBE" w:rsidRPr="006902F6">
        <w:rPr>
          <w:rFonts w:eastAsia="Times New Roman" w:cs="Times New Roman"/>
          <w:color w:val="000000" w:themeColor="text1"/>
          <w:shd w:val="clear" w:color="auto" w:fill="FFFFFF"/>
        </w:rPr>
        <w:t xml:space="preserve"> formalin</w:t>
      </w:r>
      <w:r w:rsidR="007978A8" w:rsidRPr="006902F6">
        <w:rPr>
          <w:rFonts w:eastAsia="Times New Roman" w:cs="Times New Roman"/>
          <w:color w:val="000000" w:themeColor="text1"/>
          <w:shd w:val="clear" w:color="auto" w:fill="FFFFFF"/>
        </w:rPr>
        <w:t xml:space="preserve"> for</w:t>
      </w:r>
      <w:r w:rsidR="005E61F3" w:rsidRPr="006902F6">
        <w:rPr>
          <w:rFonts w:eastAsia="Times New Roman" w:cs="Times New Roman"/>
          <w:color w:val="000000" w:themeColor="text1"/>
          <w:shd w:val="clear" w:color="auto" w:fill="FFFFFF"/>
        </w:rPr>
        <w:t xml:space="preserve"> histology.</w:t>
      </w:r>
      <w:r w:rsidR="00915C5C" w:rsidRPr="006902F6">
        <w:rPr>
          <w:rFonts w:eastAsia="Times New Roman" w:cs="Times New Roman"/>
          <w:color w:val="000000" w:themeColor="text1"/>
          <w:shd w:val="clear" w:color="auto" w:fill="FFFFFF"/>
        </w:rPr>
        <w:t xml:space="preserve"> All animal procedures were approved by </w:t>
      </w:r>
      <w:r w:rsidR="00135DAB">
        <w:rPr>
          <w:rFonts w:eastAsia="Times New Roman" w:cs="Times New Roman"/>
          <w:color w:val="000000" w:themeColor="text1"/>
          <w:shd w:val="clear" w:color="auto" w:fill="FFFFFF"/>
        </w:rPr>
        <w:t>both</w:t>
      </w:r>
      <w:r w:rsidR="00915C5C" w:rsidRPr="006902F6">
        <w:rPr>
          <w:rFonts w:eastAsia="Times New Roman" w:cs="Times New Roman"/>
          <w:color w:val="000000" w:themeColor="text1"/>
          <w:shd w:val="clear" w:color="auto" w:fill="FFFFFF"/>
        </w:rPr>
        <w:t xml:space="preserve"> the University of Tennessee Health Science Center and University of Michigan Institutional Animal Care and Use Committee</w:t>
      </w:r>
      <w:r w:rsidR="00135DAB">
        <w:rPr>
          <w:rFonts w:eastAsia="Times New Roman" w:cs="Times New Roman"/>
          <w:color w:val="000000" w:themeColor="text1"/>
          <w:shd w:val="clear" w:color="auto" w:fill="FFFFFF"/>
        </w:rPr>
        <w:t>s</w:t>
      </w:r>
      <w:r w:rsidR="00915C5C" w:rsidRPr="006902F6">
        <w:rPr>
          <w:rFonts w:eastAsia="Times New Roman" w:cs="Times New Roman"/>
          <w:color w:val="000000" w:themeColor="text1"/>
          <w:shd w:val="clear" w:color="auto" w:fill="FFFFFF"/>
        </w:rPr>
        <w:t>.</w:t>
      </w:r>
    </w:p>
    <w:p w14:paraId="6F8B47F4" w14:textId="77777777" w:rsidR="004B1467" w:rsidRPr="006902F6" w:rsidRDefault="004B1467" w:rsidP="00FF21CB">
      <w:pPr>
        <w:spacing w:line="480" w:lineRule="auto"/>
        <w:rPr>
          <w:color w:val="000000" w:themeColor="text1"/>
        </w:rPr>
      </w:pPr>
    </w:p>
    <w:p w14:paraId="03E8D3E9" w14:textId="6F5B1518" w:rsidR="00C86E77" w:rsidRPr="00011A92" w:rsidRDefault="004B1467" w:rsidP="00FF21CB">
      <w:pPr>
        <w:spacing w:line="480" w:lineRule="auto"/>
        <w:rPr>
          <w:rFonts w:ascii="Arial" w:hAnsi="Arial"/>
          <w:color w:val="000000" w:themeColor="text1"/>
        </w:rPr>
      </w:pPr>
      <w:r w:rsidRPr="006902F6">
        <w:rPr>
          <w:b/>
          <w:color w:val="000000" w:themeColor="text1"/>
        </w:rPr>
        <w:t xml:space="preserve">Insulin Tolerance Tests and </w:t>
      </w:r>
      <w:r w:rsidR="004A26F2">
        <w:rPr>
          <w:b/>
          <w:color w:val="000000" w:themeColor="text1"/>
        </w:rPr>
        <w:t xml:space="preserve">Hyperinsulinemic </w:t>
      </w:r>
      <w:r w:rsidRPr="006902F6">
        <w:rPr>
          <w:b/>
          <w:color w:val="000000" w:themeColor="text1"/>
        </w:rPr>
        <w:t xml:space="preserve">Euglycemic Clamp Experiments: </w:t>
      </w:r>
      <w:r w:rsidR="00067455" w:rsidRPr="006902F6">
        <w:rPr>
          <w:rFonts w:cs="Times New Roman"/>
          <w:color w:val="000000" w:themeColor="text1"/>
        </w:rPr>
        <w:t xml:space="preserve">Insulin </w:t>
      </w:r>
      <w:r w:rsidR="00B87EDC">
        <w:rPr>
          <w:rFonts w:cs="Times New Roman"/>
          <w:color w:val="000000" w:themeColor="text1"/>
        </w:rPr>
        <w:t>responsiveness</w:t>
      </w:r>
      <w:r w:rsidR="00B87EDC" w:rsidRPr="006902F6">
        <w:rPr>
          <w:rFonts w:cs="Times New Roman"/>
          <w:color w:val="000000" w:themeColor="text1"/>
        </w:rPr>
        <w:t xml:space="preserve"> </w:t>
      </w:r>
      <w:r w:rsidR="00067455" w:rsidRPr="006902F6">
        <w:rPr>
          <w:rFonts w:cs="Times New Roman"/>
          <w:color w:val="000000" w:themeColor="text1"/>
        </w:rPr>
        <w:t xml:space="preserve">was assessed </w:t>
      </w:r>
      <w:r w:rsidR="00B87EDC">
        <w:rPr>
          <w:rFonts w:cs="Times New Roman"/>
          <w:color w:val="000000" w:themeColor="text1"/>
        </w:rPr>
        <w:t>via an insulin tolerance test (ITT)</w:t>
      </w:r>
      <w:r w:rsidR="00067455" w:rsidRPr="006902F6">
        <w:rPr>
          <w:rFonts w:cs="Times New Roman"/>
          <w:color w:val="000000" w:themeColor="text1"/>
        </w:rPr>
        <w:t xml:space="preserve">. </w:t>
      </w:r>
      <w:r w:rsidR="004A26F2">
        <w:rPr>
          <w:rFonts w:cs="Times New Roman"/>
          <w:color w:val="000000" w:themeColor="text1"/>
        </w:rPr>
        <w:t>F</w:t>
      </w:r>
      <w:r w:rsidR="004A26F2" w:rsidRPr="006902F6">
        <w:rPr>
          <w:rFonts w:cs="Times New Roman"/>
          <w:color w:val="000000" w:themeColor="text1"/>
        </w:rPr>
        <w:t>ollowing a six hour fast</w:t>
      </w:r>
      <w:r w:rsidR="004A26F2">
        <w:rPr>
          <w:rFonts w:cs="Times New Roman"/>
          <w:color w:val="000000" w:themeColor="text1"/>
        </w:rPr>
        <w:t>,</w:t>
      </w:r>
      <w:r w:rsidR="004A26F2" w:rsidRPr="006902F6">
        <w:rPr>
          <w:rFonts w:cs="Times New Roman"/>
          <w:color w:val="000000" w:themeColor="text1"/>
        </w:rPr>
        <w:t xml:space="preserve"> </w:t>
      </w:r>
      <w:r w:rsidR="004A26F2">
        <w:rPr>
          <w:rFonts w:cs="Times New Roman"/>
          <w:color w:val="000000" w:themeColor="text1"/>
        </w:rPr>
        <w:t>m</w:t>
      </w:r>
      <w:r w:rsidR="00A9523A" w:rsidRPr="006902F6">
        <w:rPr>
          <w:rFonts w:cs="Times New Roman"/>
          <w:color w:val="000000" w:themeColor="text1"/>
        </w:rPr>
        <w:t>ice</w:t>
      </w:r>
      <w:r w:rsidR="00067455" w:rsidRPr="006902F6">
        <w:rPr>
          <w:rFonts w:cs="Times New Roman"/>
          <w:color w:val="000000" w:themeColor="text1"/>
        </w:rPr>
        <w:t xml:space="preserve"> were given </w:t>
      </w:r>
      <w:r w:rsidR="004A26F2">
        <w:rPr>
          <w:rFonts w:cs="Times New Roman"/>
          <w:color w:val="000000" w:themeColor="text1"/>
        </w:rPr>
        <w:t>an intraperitoneal</w:t>
      </w:r>
      <w:r w:rsidR="00067455" w:rsidRPr="006902F6">
        <w:rPr>
          <w:rFonts w:cs="Times New Roman"/>
          <w:color w:val="000000" w:themeColor="text1"/>
        </w:rPr>
        <w:t xml:space="preserve"> </w:t>
      </w:r>
      <w:r w:rsidR="0062058E">
        <w:rPr>
          <w:rFonts w:cs="Times New Roman"/>
          <w:color w:val="000000" w:themeColor="text1"/>
        </w:rPr>
        <w:t>(IP)</w:t>
      </w:r>
      <w:r w:rsidR="00067455" w:rsidRPr="006902F6">
        <w:rPr>
          <w:rFonts w:cs="Times New Roman"/>
          <w:color w:val="000000" w:themeColor="text1"/>
        </w:rPr>
        <w:t xml:space="preserve"> injection of</w:t>
      </w:r>
      <w:r w:rsidR="001143CB">
        <w:rPr>
          <w:rFonts w:cs="Times New Roman"/>
          <w:color w:val="000000" w:themeColor="text1"/>
        </w:rPr>
        <w:t xml:space="preserve"> </w:t>
      </w:r>
      <w:r w:rsidR="00067455" w:rsidRPr="006902F6">
        <w:rPr>
          <w:rFonts w:cs="Times New Roman"/>
          <w:color w:val="000000" w:themeColor="text1"/>
        </w:rPr>
        <w:t>insulin (Humulin R, Lilly, Indianapolis, IN, USA)</w:t>
      </w:r>
      <w:r w:rsidR="00C34EC4">
        <w:t xml:space="preserve"> </w:t>
      </w:r>
      <w:r w:rsidR="00F46BC5">
        <w:rPr>
          <w:rFonts w:cs="Times New Roman"/>
          <w:color w:val="000000" w:themeColor="text1"/>
        </w:rPr>
        <w:t>as described in</w:t>
      </w:r>
      <w:r w:rsidR="00C52356">
        <w:rPr>
          <w:rFonts w:cs="Times New Roman"/>
          <w:color w:val="000000" w:themeColor="text1"/>
        </w:rPr>
        <w:t xml:space="preserve"> figure legend</w:t>
      </w:r>
      <w:r w:rsidR="00F46BC5">
        <w:rPr>
          <w:rFonts w:cs="Times New Roman"/>
          <w:color w:val="000000" w:themeColor="text1"/>
        </w:rPr>
        <w:t>s</w:t>
      </w:r>
      <w:r w:rsidR="00067455" w:rsidRPr="006902F6">
        <w:rPr>
          <w:rFonts w:cs="Times New Roman"/>
          <w:color w:val="000000" w:themeColor="text1"/>
        </w:rPr>
        <w:t xml:space="preserve">. Blood </w:t>
      </w:r>
      <w:r w:rsidR="004A26F2">
        <w:rPr>
          <w:rFonts w:cs="Times New Roman"/>
          <w:color w:val="000000" w:themeColor="text1"/>
        </w:rPr>
        <w:t xml:space="preserve">was collected from </w:t>
      </w:r>
      <w:r w:rsidR="00B36EF4">
        <w:rPr>
          <w:rFonts w:cs="Times New Roman"/>
          <w:color w:val="000000" w:themeColor="text1"/>
        </w:rPr>
        <w:t xml:space="preserve">the </w:t>
      </w:r>
      <w:r w:rsidR="004A26F2">
        <w:rPr>
          <w:rFonts w:cs="Times New Roman"/>
          <w:color w:val="000000" w:themeColor="text1"/>
        </w:rPr>
        <w:t xml:space="preserve">tail and </w:t>
      </w:r>
      <w:r w:rsidR="00067455" w:rsidRPr="006902F6">
        <w:rPr>
          <w:rFonts w:cs="Times New Roman"/>
          <w:color w:val="000000" w:themeColor="text1"/>
        </w:rPr>
        <w:t>glucose was determined using a One Touch Ultra Glucometer (Lifescan).</w:t>
      </w:r>
      <w:r w:rsidR="00BF4435" w:rsidRPr="006902F6">
        <w:rPr>
          <w:color w:val="000000" w:themeColor="text1"/>
        </w:rPr>
        <w:t xml:space="preserve"> For the </w:t>
      </w:r>
      <w:r w:rsidR="004A26F2">
        <w:rPr>
          <w:color w:val="000000" w:themeColor="text1"/>
        </w:rPr>
        <w:t>hyper</w:t>
      </w:r>
      <w:r w:rsidR="0011694F">
        <w:rPr>
          <w:color w:val="000000" w:themeColor="text1"/>
        </w:rPr>
        <w:t>insulinemic</w:t>
      </w:r>
      <w:r w:rsidR="00BF4435" w:rsidRPr="006902F6">
        <w:rPr>
          <w:color w:val="000000" w:themeColor="text1"/>
        </w:rPr>
        <w:t xml:space="preserve"> </w:t>
      </w:r>
      <w:r w:rsidR="00D72995">
        <w:rPr>
          <w:color w:val="000000" w:themeColor="text1"/>
        </w:rPr>
        <w:t>euglycemic clamp</w:t>
      </w:r>
      <w:r w:rsidR="00D72995" w:rsidRPr="006902F6">
        <w:rPr>
          <w:color w:val="000000" w:themeColor="text1"/>
        </w:rPr>
        <w:t xml:space="preserve"> </w:t>
      </w:r>
      <w:r w:rsidR="00BF4435" w:rsidRPr="006902F6">
        <w:rPr>
          <w:color w:val="000000" w:themeColor="text1"/>
        </w:rPr>
        <w:t>experiment</w:t>
      </w:r>
      <w:r w:rsidR="00D72995">
        <w:rPr>
          <w:color w:val="000000" w:themeColor="text1"/>
        </w:rPr>
        <w:t>s</w:t>
      </w:r>
      <w:r w:rsidR="004A26F2">
        <w:rPr>
          <w:color w:val="000000" w:themeColor="text1"/>
        </w:rPr>
        <w:t>,</w:t>
      </w:r>
      <w:r w:rsidR="00BF4435" w:rsidRPr="006902F6">
        <w:rPr>
          <w:color w:val="000000" w:themeColor="text1"/>
        </w:rPr>
        <w:t xml:space="preserve"> C57BL/6J adult (70d) male mice were fed HFD for </w:t>
      </w:r>
      <w:r w:rsidR="00F0055B" w:rsidRPr="006902F6">
        <w:rPr>
          <w:color w:val="000000" w:themeColor="text1"/>
        </w:rPr>
        <w:t>eight</w:t>
      </w:r>
      <w:r w:rsidR="00BF4435" w:rsidRPr="006902F6">
        <w:rPr>
          <w:color w:val="000000" w:themeColor="text1"/>
        </w:rPr>
        <w:t xml:space="preserve"> weeks and treated with dexamethasone</w:t>
      </w:r>
      <w:r w:rsidR="004F76E8">
        <w:rPr>
          <w:color w:val="000000" w:themeColor="text1"/>
        </w:rPr>
        <w:t xml:space="preserve"> in their drinking water</w:t>
      </w:r>
      <w:r w:rsidR="0067415E">
        <w:rPr>
          <w:color w:val="000000" w:themeColor="text1"/>
        </w:rPr>
        <w:t xml:space="preserve"> </w:t>
      </w:r>
      <w:r w:rsidR="00BF4435" w:rsidRPr="006902F6">
        <w:rPr>
          <w:color w:val="000000" w:themeColor="text1"/>
        </w:rPr>
        <w:t>for</w:t>
      </w:r>
      <w:r w:rsidR="00F0055B" w:rsidRPr="006902F6">
        <w:rPr>
          <w:color w:val="000000" w:themeColor="text1"/>
        </w:rPr>
        <w:t xml:space="preserve"> three</w:t>
      </w:r>
      <w:r w:rsidR="00BF4435" w:rsidRPr="006902F6">
        <w:rPr>
          <w:color w:val="000000" w:themeColor="text1"/>
        </w:rPr>
        <w:t xml:space="preserve"> weeks</w:t>
      </w:r>
      <w:r w:rsidR="004F76E8">
        <w:rPr>
          <w:color w:val="000000" w:themeColor="text1"/>
        </w:rPr>
        <w:t xml:space="preserve"> or </w:t>
      </w:r>
      <w:r w:rsidR="00637F63">
        <w:rPr>
          <w:color w:val="000000" w:themeColor="text1"/>
        </w:rPr>
        <w:t>regular drinking water</w:t>
      </w:r>
      <w:r w:rsidR="00BF4435" w:rsidRPr="006902F6">
        <w:rPr>
          <w:color w:val="000000" w:themeColor="text1"/>
        </w:rPr>
        <w:t>.</w:t>
      </w:r>
      <w:r w:rsidR="00C86E77" w:rsidRPr="006902F6">
        <w:rPr>
          <w:color w:val="000000" w:themeColor="text1"/>
        </w:rPr>
        <w:t xml:space="preserve"> </w:t>
      </w:r>
      <w:r w:rsidR="004A26F2">
        <w:rPr>
          <w:rFonts w:ascii="Calibri" w:hAnsi="Calibri" w:cs="Arial"/>
          <w:color w:val="000000" w:themeColor="text1"/>
          <w:szCs w:val="22"/>
        </w:rPr>
        <w:t>A</w:t>
      </w:r>
      <w:r w:rsidR="00C86E77" w:rsidRPr="006902F6">
        <w:rPr>
          <w:rFonts w:ascii="Calibri" w:hAnsi="Calibri" w:cs="Arial"/>
          <w:color w:val="000000" w:themeColor="text1"/>
          <w:szCs w:val="22"/>
        </w:rPr>
        <w:t xml:space="preserve">nimals were anesthetized with an </w:t>
      </w:r>
      <w:r w:rsidR="00FC7B8F">
        <w:rPr>
          <w:rFonts w:ascii="Calibri" w:hAnsi="Calibri" w:cs="Arial"/>
          <w:color w:val="000000" w:themeColor="text1"/>
          <w:szCs w:val="22"/>
        </w:rPr>
        <w:t>IP</w:t>
      </w:r>
      <w:r w:rsidR="00CE3660">
        <w:rPr>
          <w:rFonts w:ascii="Calibri" w:hAnsi="Calibri" w:cs="Arial"/>
          <w:color w:val="000000" w:themeColor="text1"/>
          <w:szCs w:val="22"/>
        </w:rPr>
        <w:t xml:space="preserve"> </w:t>
      </w:r>
      <w:r w:rsidR="00C86E77" w:rsidRPr="006902F6">
        <w:rPr>
          <w:rFonts w:ascii="Calibri" w:hAnsi="Calibri" w:cs="Arial"/>
          <w:color w:val="000000" w:themeColor="text1"/>
          <w:szCs w:val="22"/>
        </w:rPr>
        <w:t>injection of sodium pentobarbital (50−60 mg/kg). Indwelling catheters were inserted into the right jugular vein and the right carotid artery</w:t>
      </w:r>
      <w:r w:rsidR="004A26F2">
        <w:rPr>
          <w:rFonts w:ascii="Calibri" w:hAnsi="Calibri" w:cs="Arial"/>
          <w:color w:val="000000" w:themeColor="text1"/>
          <w:szCs w:val="22"/>
        </w:rPr>
        <w:t>,</w:t>
      </w:r>
      <w:r w:rsidR="00C86E77" w:rsidRPr="006902F6">
        <w:rPr>
          <w:rFonts w:ascii="Calibri" w:hAnsi="Calibri" w:cs="Arial"/>
          <w:color w:val="000000" w:themeColor="text1"/>
          <w:szCs w:val="22"/>
        </w:rPr>
        <w:t xml:space="preserve"> respectively.  The free ends of catheters were tunneled subcutaneously and exteriorized at the back of the neck via a stainless-steel tubing connector (coated with medical silicon</w:t>
      </w:r>
      <w:r w:rsidR="004A26F2">
        <w:rPr>
          <w:rFonts w:ascii="Calibri" w:hAnsi="Calibri" w:cs="Arial"/>
          <w:color w:val="000000" w:themeColor="text1"/>
          <w:szCs w:val="22"/>
        </w:rPr>
        <w:t>e</w:t>
      </w:r>
      <w:r w:rsidR="00C86E77" w:rsidRPr="006902F6">
        <w:rPr>
          <w:rFonts w:ascii="Calibri" w:hAnsi="Calibri" w:cs="Arial"/>
          <w:color w:val="000000" w:themeColor="text1"/>
          <w:szCs w:val="22"/>
        </w:rPr>
        <w:t xml:space="preserve">) that was fixed subcutaneously upon closure of the incision. Animals </w:t>
      </w:r>
      <w:r w:rsidR="00036DE6">
        <w:rPr>
          <w:rFonts w:ascii="Calibri" w:hAnsi="Calibri" w:cs="Arial"/>
          <w:color w:val="000000" w:themeColor="text1"/>
          <w:szCs w:val="22"/>
        </w:rPr>
        <w:t>with</w:t>
      </w:r>
      <w:r w:rsidR="00C86E77" w:rsidRPr="006902F6">
        <w:rPr>
          <w:rFonts w:ascii="Calibri" w:hAnsi="Calibri" w:cs="Arial"/>
          <w:color w:val="000000" w:themeColor="text1"/>
          <w:szCs w:val="22"/>
        </w:rPr>
        <w:t xml:space="preserve"> healthy appearance, normal activity, and </w:t>
      </w:r>
      <w:r w:rsidR="00036DE6">
        <w:rPr>
          <w:rFonts w:ascii="Calibri" w:hAnsi="Calibri" w:cs="Arial"/>
          <w:color w:val="000000" w:themeColor="text1"/>
          <w:szCs w:val="22"/>
        </w:rPr>
        <w:t xml:space="preserve">weight </w:t>
      </w:r>
      <w:r w:rsidR="00C86E77" w:rsidRPr="006902F6">
        <w:rPr>
          <w:rFonts w:ascii="Calibri" w:hAnsi="Calibri" w:cs="Arial"/>
          <w:color w:val="000000" w:themeColor="text1"/>
          <w:szCs w:val="22"/>
        </w:rPr>
        <w:lastRenderedPageBreak/>
        <w:t>regain to or above 90% of their pre-surgery levels were used for the study.</w:t>
      </w:r>
      <w:r w:rsidR="00D72995">
        <w:rPr>
          <w:rFonts w:ascii="Calibri" w:hAnsi="Calibri" w:cs="Arial"/>
          <w:color w:val="000000" w:themeColor="text1"/>
        </w:rPr>
        <w:t xml:space="preserve"> </w:t>
      </w:r>
      <w:r w:rsidR="00036DE6">
        <w:rPr>
          <w:rFonts w:ascii="Calibri" w:hAnsi="Calibri" w:cs="Arial"/>
          <w:color w:val="000000" w:themeColor="text1"/>
        </w:rPr>
        <w:t>E</w:t>
      </w:r>
      <w:r w:rsidR="00C86E77" w:rsidRPr="006902F6">
        <w:rPr>
          <w:rFonts w:ascii="Calibri" w:hAnsi="Calibri" w:cs="Arial"/>
          <w:color w:val="000000" w:themeColor="text1"/>
        </w:rPr>
        <w:t>xperiments were carried out in conscious and unrestrained animals using techniques described previously</w:t>
      </w:r>
      <w:r w:rsidR="007C32FE" w:rsidRPr="006902F6">
        <w:rPr>
          <w:rFonts w:ascii="Calibri" w:hAnsi="Calibri" w:cs="Arial"/>
          <w:color w:val="000000" w:themeColor="text1"/>
        </w:rPr>
        <w:t xml:space="preserve"> </w:t>
      </w:r>
      <w:r w:rsidR="00A328CA"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"McGuinness", "given" : "Owen P.", "non-dropping-particle" : "", "parse-names" : false, "suffix" : "" }, { "dropping-particle" : "", "family" : "Ayala", "given" : "Julio E.", "non-dropping-particle" : "", "parse-names" : false, "suffix" : "" }, { "dropping-particle" : "", "family" : "Laughlin", "given" : "Maren R.", "non-dropping-particle" : "", "parse-names" : false, "suffix" : "" }, { "dropping-particle" : "", "family" : "Wasserman", "given" : "David H.", "non-dropping-particle" : "", "parse-names" : false, "suffix" : "" } ], "container-title" : "American Journal of Physiology - Endocrinology and Metabolism", "id" : "ITEM-1", "issue" : "4", "issued" : { "date-parts" : [ [ "2009" ] ] }, "title" : "NIH experiment in centralized mouse phenotyping: the Vanderbilt experience and recommendations for evaluating glucose homeostasis in the mouse", "type" : "article-journal", "volume" : "297" }, "uris" : [ "http://www.mendeley.com/documents/?uuid=ac5bd77f-6bd1-36ef-803e-5329284e3166"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"http://www.mendeley.com/documents/?uuid=52fb0a1c-82a2-4e21-970a-45229a7a3c43", "http://www.mendeley.com/documents/?uuid=e5c7bed5-9cce-47ce-ac54-c3f59700e136"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"http://www.mendeley.com/documents/?uuid=bef8145d-9b99-40e6-829b-0d7ca5826d80", "http://www.mendeley.com/documents/?uuid=3a2a722c-d7e8-4146-ae3c-e8d00ff1b34b" ] } ], "mendeley" : { "formattedCitation" : "(25\u201327)", "plainTextFormattedCitation" : "(25\u201327)", "previouslyFormattedCitation" : "(25\u201327)" }, "properties" : {  }, "schema" : "https://github.com/citation-style-language/schema/raw/master/csl-citation.json" }</w:instrText>
      </w:r>
      <w:r w:rsidR="00A328CA" w:rsidRPr="006902F6">
        <w:rPr>
          <w:rFonts w:ascii="Calibri" w:hAnsi="Calibri" w:cs="Arial"/>
          <w:color w:val="000000" w:themeColor="text1"/>
        </w:rPr>
        <w:fldChar w:fldCharType="separate"/>
      </w:r>
      <w:r w:rsidR="003A36B4" w:rsidRPr="003A36B4">
        <w:rPr>
          <w:rFonts w:ascii="Calibri" w:hAnsi="Calibri" w:cs="Arial"/>
          <w:noProof/>
          <w:color w:val="000000" w:themeColor="text1"/>
        </w:rPr>
        <w:t>(25–27)</w:t>
      </w:r>
      <w:r w:rsidR="00A328CA" w:rsidRPr="006902F6">
        <w:rPr>
          <w:rFonts w:ascii="Calibri" w:hAnsi="Calibri" w:cs="Arial"/>
          <w:color w:val="000000" w:themeColor="text1"/>
        </w:rPr>
        <w:fldChar w:fldCharType="end"/>
      </w:r>
      <w:r w:rsidR="00C86E77" w:rsidRPr="006902F6">
        <w:rPr>
          <w:rFonts w:ascii="Calibri" w:hAnsi="Calibri" w:cs="Arial"/>
          <w:color w:val="000000" w:themeColor="text1"/>
        </w:rPr>
        <w:t>. Briefly, the primed (1.0 </w:t>
      </w:r>
      <w:r w:rsidR="00C86E77" w:rsidRPr="006902F6">
        <w:rPr>
          <w:rFonts w:ascii="Symbol" w:hAnsi="Symbol" w:cs="Arial"/>
          <w:color w:val="000000" w:themeColor="text1"/>
        </w:rPr>
        <w:t></w:t>
      </w:r>
      <w:r w:rsidR="00C86E77" w:rsidRPr="006902F6">
        <w:rPr>
          <w:rFonts w:ascii="Calibri" w:hAnsi="Calibri" w:cs="Arial"/>
          <w:color w:val="000000" w:themeColor="text1"/>
        </w:rPr>
        <w:t>Ci)-continuous infusion (0.05 </w:t>
      </w:r>
      <w:r w:rsidR="00C86E77" w:rsidRPr="006902F6">
        <w:rPr>
          <w:rFonts w:ascii="Symbol" w:hAnsi="Symbol" w:cs="Arial"/>
          <w:color w:val="000000" w:themeColor="text1"/>
        </w:rPr>
        <w:t></w:t>
      </w:r>
      <w:r w:rsidR="00C86E77" w:rsidRPr="006902F6">
        <w:rPr>
          <w:rFonts w:ascii="Calibri" w:hAnsi="Calibri" w:cs="Arial"/>
          <w:color w:val="000000" w:themeColor="text1"/>
        </w:rPr>
        <w:t>Ci/min and increased to 0.1 µCi/min at t = 0)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 xml:space="preserve">H] glucose (50 µCi/ml in saline) was started at t = -120min. After </w:t>
      </w:r>
      <w:r w:rsidR="00D949CB">
        <w:rPr>
          <w:rFonts w:ascii="Calibri" w:hAnsi="Calibri" w:cs="Arial"/>
          <w:color w:val="000000" w:themeColor="text1"/>
        </w:rPr>
        <w:t>a</w:t>
      </w:r>
      <w:r w:rsidR="00C86E77" w:rsidRPr="006902F6">
        <w:rPr>
          <w:rFonts w:ascii="Calibri" w:hAnsi="Calibri" w:cs="Arial"/>
          <w:color w:val="000000" w:themeColor="text1"/>
        </w:rPr>
        <w:t xml:space="preserve"> </w:t>
      </w:r>
      <w:r w:rsidR="008D4D8A">
        <w:rPr>
          <w:rFonts w:ascii="Calibri" w:hAnsi="Calibri" w:cs="Arial"/>
          <w:color w:val="000000" w:themeColor="text1"/>
        </w:rPr>
        <w:t xml:space="preserve">five </w:t>
      </w:r>
      <w:r w:rsidR="00C86E77" w:rsidRPr="006902F6">
        <w:rPr>
          <w:rFonts w:ascii="Calibri" w:hAnsi="Calibri" w:cs="Arial"/>
          <w:color w:val="000000" w:themeColor="text1"/>
        </w:rPr>
        <w:t xml:space="preserve">hour fast, the insulin clamp was </w:t>
      </w:r>
      <w:r w:rsidR="00036DE6">
        <w:rPr>
          <w:rFonts w:ascii="Calibri" w:hAnsi="Calibri" w:cs="Arial"/>
          <w:color w:val="000000" w:themeColor="text1"/>
        </w:rPr>
        <w:t>initiated</w:t>
      </w:r>
      <w:r w:rsidR="00C86E77" w:rsidRPr="006902F6">
        <w:rPr>
          <w:rFonts w:ascii="Calibri" w:hAnsi="Calibri" w:cs="Arial"/>
          <w:color w:val="000000" w:themeColor="text1"/>
        </w:rPr>
        <w:t xml:space="preserve"> at t = 0</w:t>
      </w:r>
      <w:r w:rsidR="00036DE6">
        <w:rPr>
          <w:rFonts w:ascii="Calibri" w:hAnsi="Calibri" w:cs="Arial"/>
          <w:color w:val="000000" w:themeColor="text1"/>
        </w:rPr>
        <w:t>,</w:t>
      </w:r>
      <w:r w:rsidR="00C86E77" w:rsidRPr="006902F6">
        <w:rPr>
          <w:rFonts w:ascii="Calibri" w:hAnsi="Calibri" w:cs="Arial"/>
          <w:color w:val="000000" w:themeColor="text1"/>
        </w:rPr>
        <w:t xml:space="preserve"> with a prime-continuous infusion (</w:t>
      </w:r>
      <w:r w:rsidR="00F24388">
        <w:rPr>
          <w:rFonts w:ascii="Calibri" w:hAnsi="Calibri" w:cs="Arial"/>
          <w:color w:val="000000" w:themeColor="text1"/>
        </w:rPr>
        <w:t>40</w:t>
      </w:r>
      <w:r w:rsidR="00C86E77" w:rsidRPr="006902F6">
        <w:rPr>
          <w:rFonts w:ascii="Calibri" w:hAnsi="Calibri" w:cs="Arial"/>
          <w:color w:val="000000" w:themeColor="text1"/>
        </w:rPr>
        <w:t xml:space="preserve"> mU/kg bolus, followed by </w:t>
      </w:r>
      <w:r w:rsidR="00F24388">
        <w:rPr>
          <w:rFonts w:ascii="Calibri" w:hAnsi="Calibri" w:cs="Arial"/>
          <w:color w:val="000000" w:themeColor="text1"/>
        </w:rPr>
        <w:t>8.0</w:t>
      </w:r>
      <w:r w:rsidR="00C86E77" w:rsidRPr="006902F6">
        <w:rPr>
          <w:rFonts w:ascii="Calibri" w:hAnsi="Calibri" w:cs="Arial"/>
          <w:color w:val="000000" w:themeColor="text1"/>
        </w:rPr>
        <w:t xml:space="preserve"> mU/kg/min) of human insulin (Novo Nordisk). Euglycemia (120~130 mg/dL) was maintained during the clamp by measuring blood glucose every 10 min and infusing 50% glucose at variable rates</w:t>
      </w:r>
      <w:r w:rsidR="008070E2">
        <w:rPr>
          <w:rFonts w:ascii="Calibri" w:hAnsi="Calibri" w:cs="Arial"/>
          <w:color w:val="000000" w:themeColor="text1"/>
        </w:rPr>
        <w:t>,</w:t>
      </w:r>
      <w:r w:rsidR="00C86E77" w:rsidRPr="006902F6">
        <w:rPr>
          <w:rFonts w:ascii="Calibri" w:hAnsi="Calibri" w:cs="Arial"/>
          <w:color w:val="000000" w:themeColor="text1"/>
        </w:rPr>
        <w:t xml:space="preserve"> accordingly.  Blood samples were collected</w:t>
      </w:r>
      <w:r w:rsidR="000F5238">
        <w:rPr>
          <w:rFonts w:ascii="Calibri" w:hAnsi="Calibri" w:cs="Arial"/>
          <w:color w:val="000000" w:themeColor="text1"/>
        </w:rPr>
        <w:t xml:space="preserve"> from the </w:t>
      </w:r>
      <w:r w:rsidR="001730AE">
        <w:rPr>
          <w:rFonts w:ascii="Calibri" w:hAnsi="Calibri" w:cs="Arial"/>
          <w:color w:val="000000" w:themeColor="text1"/>
        </w:rPr>
        <w:t>right carotid</w:t>
      </w:r>
      <w:r w:rsidR="00C86E77" w:rsidRPr="006902F6">
        <w:rPr>
          <w:rFonts w:ascii="Calibri" w:hAnsi="Calibri" w:cs="Arial"/>
          <w:color w:val="000000" w:themeColor="text1"/>
        </w:rPr>
        <w:t xml:space="preserve"> </w:t>
      </w:r>
      <w:r w:rsidR="001730AE">
        <w:rPr>
          <w:rFonts w:ascii="Calibri" w:hAnsi="Calibri" w:cs="Arial"/>
          <w:color w:val="000000" w:themeColor="text1"/>
        </w:rPr>
        <w:t xml:space="preserve">artery </w:t>
      </w:r>
      <w:r w:rsidR="00C86E77" w:rsidRPr="006902F6">
        <w:rPr>
          <w:rFonts w:ascii="Calibri" w:hAnsi="Calibri" w:cs="Arial"/>
          <w:color w:val="000000" w:themeColor="text1"/>
        </w:rPr>
        <w:t>at t = 80, 90, 100, and 120 min for determination of glucose specific activity.  Blood insulin concentrations were determined from samples taken at t = -10 and 120 min. A bolus injection of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PerkinElmer) (10 µCi) was given at t = 120 min. Blood samples were</w:t>
      </w:r>
      <w:r w:rsidR="0011694F">
        <w:rPr>
          <w:rFonts w:ascii="Calibri" w:hAnsi="Calibri" w:cs="Arial"/>
          <w:color w:val="000000" w:themeColor="text1"/>
        </w:rPr>
        <w:t xml:space="preserve"> </w:t>
      </w:r>
      <w:r w:rsidR="00C86E77" w:rsidRPr="006902F6">
        <w:rPr>
          <w:rFonts w:ascii="Calibri" w:hAnsi="Calibri" w:cs="Arial"/>
          <w:color w:val="000000" w:themeColor="text1"/>
        </w:rPr>
        <w:t>taken at 2, 5, 10, 15, and 25 min after the injection for determination of plasma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radioactivity. At the end of the experiment, animals were anesthetized with an intravenous injection of sodium pentobarbital and tissues were collected and immediately frozen in liquid nitrogen for later analysis of tissue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C]-2-deoxyglucose phosphate ([</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C]2DGP) radioactivity.</w:t>
      </w:r>
      <w:r w:rsidR="00D72995">
        <w:rPr>
          <w:rFonts w:ascii="Calibri" w:hAnsi="Calibri" w:cs="Arial"/>
          <w:color w:val="000000" w:themeColor="text1"/>
        </w:rPr>
        <w:t xml:space="preserve"> </w:t>
      </w:r>
      <w:r w:rsidR="00C86E77" w:rsidRPr="006902F6">
        <w:rPr>
          <w:rFonts w:ascii="Calibri" w:hAnsi="Calibri" w:cs="Arial"/>
          <w:color w:val="000000" w:themeColor="text1"/>
        </w:rPr>
        <w:t>Blood glucose was measured using an Accu-Chek glucometer (Roche, Germany). Plasma insulin was measured using the Linco rat/mouse insulin ELISA kits.  For determination of plasma radioactivity of [3-</w:t>
      </w:r>
      <w:r w:rsidR="00C86E77" w:rsidRPr="006902F6">
        <w:rPr>
          <w:rFonts w:ascii="Calibri" w:hAnsi="Calibri" w:cs="Arial"/>
          <w:color w:val="000000" w:themeColor="text1"/>
          <w:vertAlign w:val="superscript"/>
        </w:rPr>
        <w:t>3</w:t>
      </w:r>
      <w:r w:rsidR="00C86E77" w:rsidRPr="006902F6">
        <w:rPr>
          <w:rFonts w:ascii="Calibri" w:hAnsi="Calibri" w:cs="Arial"/>
          <w:color w:val="000000" w:themeColor="text1"/>
        </w:rPr>
        <w:t>H]glucose and [1-</w:t>
      </w:r>
      <w:r w:rsidR="00C86E77" w:rsidRPr="006902F6">
        <w:rPr>
          <w:rFonts w:ascii="Calibri" w:hAnsi="Calibri" w:cs="Arial"/>
          <w:color w:val="000000" w:themeColor="text1"/>
          <w:vertAlign w:val="superscript"/>
        </w:rPr>
        <w:t>14</w:t>
      </w:r>
      <w:r w:rsidR="00C86E77" w:rsidRPr="006902F6">
        <w:rPr>
          <w:rFonts w:ascii="Calibri" w:hAnsi="Calibri" w:cs="Arial"/>
          <w:color w:val="000000" w:themeColor="text1"/>
        </w:rPr>
        <w:t>C]2DG, plasma samples were deproteinized with ZnSO</w:t>
      </w:r>
      <w:r w:rsidR="00C86E77" w:rsidRPr="006902F6">
        <w:rPr>
          <w:rFonts w:ascii="Calibri" w:hAnsi="Calibri" w:cs="Arial"/>
          <w:color w:val="000000" w:themeColor="text1"/>
          <w:vertAlign w:val="subscript"/>
        </w:rPr>
        <w:t>4</w:t>
      </w:r>
      <w:r w:rsidR="00C86E77" w:rsidRPr="006902F6">
        <w:rPr>
          <w:rFonts w:ascii="Calibri" w:hAnsi="Calibri" w:cs="Arial"/>
          <w:color w:val="000000" w:themeColor="text1"/>
        </w:rPr>
        <w:t> and Ba(OH)</w:t>
      </w:r>
      <w:r w:rsidR="00C86E77" w:rsidRPr="006902F6">
        <w:rPr>
          <w:rFonts w:ascii="Calibri" w:hAnsi="Calibri" w:cs="Arial"/>
          <w:color w:val="000000" w:themeColor="text1"/>
          <w:vertAlign w:val="subscript"/>
        </w:rPr>
        <w:t>2</w:t>
      </w:r>
      <w:r w:rsidR="00C86E77" w:rsidRPr="006902F6">
        <w:rPr>
          <w:rFonts w:ascii="Calibri" w:hAnsi="Calibri" w:cs="Arial"/>
          <w:color w:val="000000" w:themeColor="text1"/>
        </w:rPr>
        <w:t> and counted using a Liquid Scintillation Counter (Beckman Coulter LS6500 Multi-purpose Scintillation Counter). Glucose turnover rate, hepatic glucose production and tissue glucose uptake were calculated as described elsewhere</w:t>
      </w:r>
      <w:r w:rsidR="00824C9D" w:rsidRPr="006902F6">
        <w:rPr>
          <w:rFonts w:ascii="Calibri" w:hAnsi="Calibri" w:cs="Arial"/>
          <w:color w:val="000000" w:themeColor="text1"/>
        </w:rPr>
        <w:t xml:space="preserve"> </w:t>
      </w:r>
      <w:r w:rsidR="00824C9D" w:rsidRPr="006902F6">
        <w:rPr>
          <w:rFonts w:ascii="Calibri" w:hAnsi="Calibri" w:cs="Arial"/>
          <w:color w:val="000000" w:themeColor="text1"/>
        </w:rPr>
        <w:fldChar w:fldCharType="begin" w:fldLock="1"/>
      </w:r>
      <w:r w:rsidR="00CD3FE5">
        <w:rPr>
          <w:rFonts w:ascii="Calibri" w:hAnsi="Calibri" w:cs="Arial"/>
          <w:color w:val="000000" w:themeColor="text1"/>
        </w:rPr>
        <w:instrText>ADDIN CSL_CITATION { "citationItems" : [ { "id" : "ITEM-1", "itemData" : { "author" : [ { "dropping-particle" : "", "family" : "Kraegen", "given" : "EW", "non-dropping-particle" : "", "parse-names" : false, "suffix" : "" }, { "dropping-particle" : "", "family" : "James", "given" : "DE", "non-dropping-particle" : "", "parse-names" : false, "suffix" : "" }, { "dropping-particle" : "", "family" : "Jenkins", "given" : "AB", "non-dropping-particle" : "", "parse-names" : false, "suffix" : "" }, { "dropping-particle" : "", "family" : "Chisholm", "given" : "DJ", "non-dropping-particle" : "", "parse-names" : false, "suffix" : "" } ], "container-title" : "The American Physiological Society", "id" : "ITEM-1", "issue" : "248", "issued" : { "date-parts" : [ [ "1985" ] ] }, "page" : "E353\u2013E362", "title" : "Dose-response curves for in vivo insulin sensitivity in individual tissues in rats", "type" : "article-journal" }, "uris" : [ "http://www.mendeley.com/documents/?uuid=59086f8e-b830-4bcb-ba74-d9c08f0f19ab", "http://www.mendeley.com/documents/?uuid=f6b29524-f652-4691-94e8-65eed196874d" ] }, { "id" : "ITEM-2", "itemData" : { "author" : [ { "dropping-particle" : "", "family" : "Ayala", "given" : "Julio E", "non-dropping-particle" : "", "parse-names" : false, "suffix" : "" }, { "dropping-particle" : "", "family" : "Bracy", "given" : "Deanna P", "non-dropping-particle" : "", "parse-names" : false, "suffix" : "" }, { "dropping-particle" : "", "family" : "Mcguinness", "given" : "Owen P", "non-dropping-particle" : "", "parse-names" : false, "suffix" : "" }, { "dropping-particle" : "", "family" : "Wasserman", "given" : "David H", "non-dropping-particle" : "", "parse-names" : false, "suffix" : "" } ], "id" : "ITEM-2", "issue" : "October 2005", "issued" : { "date-parts" : [ [ "2006" ] ] }, "title" : "Considerations in the Design of Hyperinsulinemic- Euglycemic Clamps in the Conscious Mouse", "type" : "article-journal" }, "uris" : [ "http://www.mendeley.com/documents/?uuid=e5c7bed5-9cce-47ce-ac54-c3f59700e136", "http://www.mendeley.com/documents/?uuid=52fb0a1c-82a2-4e21-970a-45229a7a3c43" ] }, { "id" : "ITEM-3", "itemData" : { "author" : [ { "dropping-particle" : "", "family" : "Halseth", "given" : "A M Y E", "non-dropping-particle" : "", "parse-names" : false, "suffix" : "" }, { "dropping-particle" : "", "family" : "Bracy", "given" : "Deanna P", "non-dropping-particle" : "", "parse-names" : false, "suffix" : "" }, { "dropping-particle" : "", "family" : "Wasserman", "given" : "David H", "non-dropping-particle" : "", "parse-names" : false, "suffix" : "" }, { "dropping-particle" : "", "family" : "Amy", "given" : "E", "non-dropping-particle" : "", "parse-names" : false, "suffix" : "" }, { "dropping-particle" : "", "family" : "Bracy", "given" : "Deanna P", "non-dropping-particle" : "", "parse-names" : false, "suffix" : "" }, { "dropping-particle" : "", "family" : "David", "given" : "H", "non-dropping-particle" : "", "parse-names" : false, "suffix" : "" } ], "id" : "ITEM-3", "issued" : { "date-parts" : [ [ "1999" ] ] }, "title" : "Overexpression of hexokinase II increases insulin- and exercise-stimulated muscle glucose uptake in vivo", "type" : "article-journal" }, "uris" : [ "http://www.mendeley.com/documents/?uuid=3a2a722c-d7e8-4146-ae3c-e8d00ff1b34b", "http://www.mendeley.com/documents/?uuid=bef8145d-9b99-40e6-829b-0d7ca5826d80", "http://www.mendeley.com/documents/?uuid=21fe669b-c309-43aa-9bbb-b918e4048e46" ] } ], "mendeley" : { "formattedCitation" : "(26\u201328)", "plainTextFormattedCitation" : "(26\u201328)", "previouslyFormattedCitation" : "(26\u201328)" }, "properties" : {  }, "schema" : "https://github.com/citation-style-language/schema/raw/master/csl-citation.json" }</w:instrText>
      </w:r>
      <w:r w:rsidR="00824C9D" w:rsidRPr="006902F6">
        <w:rPr>
          <w:rFonts w:ascii="Calibri" w:hAnsi="Calibri" w:cs="Arial"/>
          <w:color w:val="000000" w:themeColor="text1"/>
        </w:rPr>
        <w:fldChar w:fldCharType="separate"/>
      </w:r>
      <w:r w:rsidR="003A36B4" w:rsidRPr="003A36B4">
        <w:rPr>
          <w:rFonts w:ascii="Calibri" w:hAnsi="Calibri" w:cs="Arial"/>
          <w:noProof/>
          <w:color w:val="000000" w:themeColor="text1"/>
        </w:rPr>
        <w:t>(26–28)</w:t>
      </w:r>
      <w:r w:rsidR="00824C9D" w:rsidRPr="006902F6">
        <w:rPr>
          <w:rFonts w:ascii="Calibri" w:hAnsi="Calibri" w:cs="Arial"/>
          <w:color w:val="000000" w:themeColor="text1"/>
        </w:rPr>
        <w:fldChar w:fldCharType="end"/>
      </w:r>
      <w:r w:rsidR="00C86E77" w:rsidRPr="006902F6">
        <w:rPr>
          <w:rFonts w:ascii="Calibri" w:hAnsi="Calibri" w:cs="Arial"/>
          <w:color w:val="000000" w:themeColor="text1"/>
        </w:rPr>
        <w:t>.</w:t>
      </w:r>
    </w:p>
    <w:p w14:paraId="1980ECFE" w14:textId="77777777" w:rsidR="00873DCF" w:rsidRDefault="00873DCF" w:rsidP="00FF21CB">
      <w:pPr>
        <w:spacing w:line="480" w:lineRule="auto"/>
        <w:rPr>
          <w:rFonts w:ascii="Calibri" w:hAnsi="Calibri" w:cs="Arial"/>
          <w:color w:val="000000" w:themeColor="text1"/>
        </w:rPr>
      </w:pPr>
    </w:p>
    <w:p w14:paraId="4F2CACF9" w14:textId="773D39AB" w:rsidR="00873DCF" w:rsidRPr="006902F6" w:rsidRDefault="00343149" w:rsidP="00FF21CB">
      <w:pPr>
        <w:spacing w:line="480" w:lineRule="auto"/>
        <w:rPr>
          <w:rFonts w:eastAsia="Times New Roman" w:cs="Times New Roman"/>
          <w:color w:val="000000" w:themeColor="text1"/>
        </w:rPr>
      </w:pPr>
      <w:r>
        <w:rPr>
          <w:b/>
          <w:color w:val="000000" w:themeColor="text1"/>
        </w:rPr>
        <w:lastRenderedPageBreak/>
        <w:t xml:space="preserve">Serum </w:t>
      </w:r>
      <w:r w:rsidR="00873DCF" w:rsidRPr="006902F6">
        <w:rPr>
          <w:b/>
          <w:color w:val="000000" w:themeColor="text1"/>
        </w:rPr>
        <w:t>Glycerol and Fatty Acid</w:t>
      </w:r>
      <w:r>
        <w:rPr>
          <w:b/>
          <w:color w:val="000000" w:themeColor="text1"/>
        </w:rPr>
        <w:t xml:space="preserve"> Determination</w:t>
      </w:r>
      <w:r w:rsidR="00873DCF" w:rsidRPr="006902F6">
        <w:rPr>
          <w:b/>
          <w:color w:val="000000" w:themeColor="text1"/>
        </w:rPr>
        <w:t>:</w:t>
      </w:r>
      <w:r>
        <w:rPr>
          <w:b/>
          <w:color w:val="000000" w:themeColor="text1"/>
        </w:rPr>
        <w:t xml:space="preserve"> </w:t>
      </w:r>
      <w:r>
        <w:rPr>
          <w:color w:val="000000" w:themeColor="text1"/>
        </w:rPr>
        <w:t xml:space="preserve">Following </w:t>
      </w:r>
      <w:r w:rsidRPr="006902F6">
        <w:rPr>
          <w:color w:val="000000" w:themeColor="text1"/>
        </w:rPr>
        <w:t xml:space="preserve">11 weeks </w:t>
      </w:r>
      <w:r>
        <w:rPr>
          <w:color w:val="000000" w:themeColor="text1"/>
        </w:rPr>
        <w:t>of</w:t>
      </w:r>
      <w:r w:rsidRPr="006902F6">
        <w:rPr>
          <w:color w:val="000000" w:themeColor="text1"/>
        </w:rPr>
        <w:t xml:space="preserve"> dexamethasone treatment</w:t>
      </w:r>
      <w:r>
        <w:rPr>
          <w:color w:val="000000" w:themeColor="text1"/>
        </w:rPr>
        <w:t>, 21</w:t>
      </w:r>
      <w:r w:rsidR="00186CB5">
        <w:rPr>
          <w:color w:val="000000" w:themeColor="text1"/>
        </w:rPr>
        <w:t>-</w:t>
      </w:r>
      <w:r w:rsidR="00873DCF" w:rsidRPr="006902F6">
        <w:rPr>
          <w:color w:val="000000" w:themeColor="text1"/>
        </w:rPr>
        <w:t xml:space="preserve">week-old </w:t>
      </w:r>
      <w:r w:rsidR="00873DCF" w:rsidRPr="006902F6">
        <w:rPr>
          <w:i/>
          <w:color w:val="000000" w:themeColor="text1"/>
        </w:rPr>
        <w:t>ad libitum</w:t>
      </w:r>
      <w:r w:rsidR="00873DCF" w:rsidRPr="006902F6">
        <w:rPr>
          <w:color w:val="000000" w:themeColor="text1"/>
        </w:rPr>
        <w:t xml:space="preserve"> chow fed C57BL/6J male mice were anesthetized with isoflurane and blood was </w:t>
      </w:r>
      <w:r>
        <w:rPr>
          <w:color w:val="000000" w:themeColor="text1"/>
        </w:rPr>
        <w:t>collected into heparin-coated capillary tubes</w:t>
      </w:r>
      <w:r w:rsidR="00873DCF" w:rsidRPr="006902F6">
        <w:rPr>
          <w:color w:val="000000" w:themeColor="text1"/>
        </w:rPr>
        <w:t xml:space="preserve"> via retro orbital bleed</w:t>
      </w:r>
      <w:r>
        <w:rPr>
          <w:color w:val="000000" w:themeColor="text1"/>
        </w:rPr>
        <w:t xml:space="preserve"> both</w:t>
      </w:r>
      <w:r w:rsidR="00873DCF" w:rsidRPr="006902F6">
        <w:rPr>
          <w:color w:val="000000" w:themeColor="text1"/>
        </w:rPr>
        <w:t xml:space="preserve"> </w:t>
      </w:r>
      <w:r>
        <w:rPr>
          <w:color w:val="000000" w:themeColor="text1"/>
        </w:rPr>
        <w:t>prior to</w:t>
      </w:r>
      <w:r w:rsidR="00873DCF" w:rsidRPr="006902F6">
        <w:rPr>
          <w:color w:val="000000" w:themeColor="text1"/>
        </w:rPr>
        <w:t xml:space="preserve"> and 15 minutes following </w:t>
      </w:r>
      <w:r>
        <w:rPr>
          <w:color w:val="000000" w:themeColor="text1"/>
        </w:rPr>
        <w:t>intraperitoneal</w:t>
      </w:r>
      <w:r w:rsidR="00873DCF" w:rsidRPr="006902F6">
        <w:rPr>
          <w:color w:val="000000" w:themeColor="text1"/>
        </w:rPr>
        <w:t xml:space="preserve"> injection of 10mg/kg isoproterenol (Sigma-Aldrich) in </w:t>
      </w:r>
      <w:r w:rsidR="00CC778F">
        <w:rPr>
          <w:color w:val="000000" w:themeColor="text1"/>
        </w:rPr>
        <w:t>Dulbecco’s phosphate</w:t>
      </w:r>
      <w:r w:rsidR="00870FC0">
        <w:rPr>
          <w:color w:val="000000" w:themeColor="text1"/>
        </w:rPr>
        <w:t>-buffer</w:t>
      </w:r>
      <w:r w:rsidR="00CC778F">
        <w:rPr>
          <w:color w:val="000000" w:themeColor="text1"/>
        </w:rPr>
        <w:t>e</w:t>
      </w:r>
      <w:r w:rsidR="00870FC0">
        <w:rPr>
          <w:color w:val="000000" w:themeColor="text1"/>
        </w:rPr>
        <w:t>d saline</w:t>
      </w:r>
      <w:r w:rsidR="0090644F">
        <w:rPr>
          <w:color w:val="000000" w:themeColor="text1"/>
        </w:rPr>
        <w:t xml:space="preserve"> (Thermo Fisher)</w:t>
      </w:r>
      <w:r w:rsidR="00873DCF" w:rsidRPr="006902F6">
        <w:rPr>
          <w:color w:val="000000" w:themeColor="text1"/>
        </w:rPr>
        <w:t xml:space="preserve">. </w:t>
      </w:r>
      <w:r w:rsidR="00873DCF">
        <w:rPr>
          <w:color w:val="000000" w:themeColor="text1"/>
        </w:rPr>
        <w:t>S</w:t>
      </w:r>
      <w:r w:rsidR="00873DCF" w:rsidRPr="006902F6">
        <w:rPr>
          <w:color w:val="000000" w:themeColor="text1"/>
        </w:rPr>
        <w:t>erum</w:t>
      </w:r>
      <w:r>
        <w:rPr>
          <w:color w:val="000000" w:themeColor="text1"/>
        </w:rPr>
        <w:t xml:space="preserve"> </w:t>
      </w:r>
      <w:r w:rsidR="00873DCF" w:rsidRPr="006902F6">
        <w:rPr>
          <w:color w:val="000000" w:themeColor="text1"/>
        </w:rPr>
        <w:t>from these mice</w:t>
      </w:r>
      <w:r>
        <w:rPr>
          <w:color w:val="000000" w:themeColor="text1"/>
        </w:rPr>
        <w:t>,</w:t>
      </w:r>
      <w:r w:rsidR="00873DCF" w:rsidRPr="006902F6">
        <w:rPr>
          <w:color w:val="000000" w:themeColor="text1"/>
        </w:rPr>
        <w:t xml:space="preserve"> as well as from a</w:t>
      </w:r>
      <w:r>
        <w:rPr>
          <w:color w:val="000000" w:themeColor="text1"/>
        </w:rPr>
        <w:t xml:space="preserve"> </w:t>
      </w:r>
      <w:r w:rsidR="00873DCF" w:rsidRPr="006902F6">
        <w:rPr>
          <w:color w:val="000000" w:themeColor="text1"/>
        </w:rPr>
        <w:t xml:space="preserve">cohort of </w:t>
      </w:r>
      <w:r w:rsidR="00873DCF">
        <w:rPr>
          <w:color w:val="000000" w:themeColor="text1"/>
        </w:rPr>
        <w:t>28</w:t>
      </w:r>
      <w:r w:rsidR="00873DCF" w:rsidRPr="006902F6">
        <w:rPr>
          <w:color w:val="000000" w:themeColor="text1"/>
        </w:rPr>
        <w:t xml:space="preserve">-week old mice on </w:t>
      </w:r>
      <w:r>
        <w:rPr>
          <w:color w:val="000000" w:themeColor="text1"/>
        </w:rPr>
        <w:t xml:space="preserve">either </w:t>
      </w:r>
      <w:r w:rsidR="00873DCF" w:rsidRPr="006902F6">
        <w:rPr>
          <w:color w:val="000000" w:themeColor="text1"/>
        </w:rPr>
        <w:t>HFD or chow</w:t>
      </w:r>
      <w:r>
        <w:rPr>
          <w:color w:val="000000" w:themeColor="text1"/>
        </w:rPr>
        <w:t>,</w:t>
      </w:r>
      <w:r w:rsidR="00873DCF" w:rsidRPr="006902F6">
        <w:rPr>
          <w:color w:val="000000" w:themeColor="text1"/>
        </w:rPr>
        <w:t xml:space="preserve"> six</w:t>
      </w:r>
      <w:r w:rsidR="00186CB5">
        <w:rPr>
          <w:color w:val="000000" w:themeColor="text1"/>
        </w:rPr>
        <w:t>-</w:t>
      </w:r>
      <w:r w:rsidR="00873DCF" w:rsidRPr="006902F6">
        <w:rPr>
          <w:color w:val="000000" w:themeColor="text1"/>
        </w:rPr>
        <w:t>weeks post</w:t>
      </w:r>
      <w:r>
        <w:rPr>
          <w:color w:val="000000" w:themeColor="text1"/>
        </w:rPr>
        <w:t>-</w:t>
      </w:r>
      <w:r w:rsidR="00873DCF" w:rsidRPr="006902F6">
        <w:rPr>
          <w:color w:val="000000" w:themeColor="text1"/>
        </w:rPr>
        <w:t>dexamethasone treatment</w:t>
      </w:r>
      <w:r>
        <w:rPr>
          <w:color w:val="000000" w:themeColor="text1"/>
        </w:rPr>
        <w:t xml:space="preserve"> was collected</w:t>
      </w:r>
      <w:r w:rsidR="00873DCF" w:rsidRPr="006902F6">
        <w:rPr>
          <w:color w:val="000000" w:themeColor="text1"/>
        </w:rPr>
        <w:t xml:space="preserve"> following an overnight fast. Glycerol was assessed via Serum Triglyceride Determination Kit (Sigma-Aldrich) </w:t>
      </w:r>
      <w:r w:rsidR="0067415E">
        <w:rPr>
          <w:rFonts w:eastAsia="Times New Roman" w:cs="Arial"/>
          <w:color w:val="000000" w:themeColor="text1"/>
          <w:shd w:val="clear" w:color="auto" w:fill="FFFFFF"/>
        </w:rPr>
        <w:t xml:space="preserve">and fatty acids were quantified using the HR Series NEFA-HR(2) kit (Wako Diagnostics), </w:t>
      </w:r>
      <w:r w:rsidR="00873DCF" w:rsidRPr="006902F6">
        <w:rPr>
          <w:rFonts w:eastAsia="Times New Roman" w:cs="Arial"/>
          <w:color w:val="000000" w:themeColor="text1"/>
          <w:shd w:val="clear" w:color="auto" w:fill="FFFFFF"/>
        </w:rPr>
        <w:t>in accordance with manufacturer’s guidelines</w:t>
      </w:r>
      <w:r w:rsidR="0067415E">
        <w:rPr>
          <w:rFonts w:eastAsia="Times New Roman" w:cs="Arial"/>
          <w:color w:val="000000" w:themeColor="text1"/>
          <w:shd w:val="clear" w:color="auto" w:fill="FFFFFF"/>
        </w:rPr>
        <w:t>.</w:t>
      </w:r>
    </w:p>
    <w:p w14:paraId="5EE9F481" w14:textId="77777777" w:rsidR="004B1467" w:rsidRPr="006902F6" w:rsidRDefault="004B1467" w:rsidP="00FF21CB">
      <w:pPr>
        <w:spacing w:line="480" w:lineRule="auto"/>
        <w:rPr>
          <w:color w:val="000000" w:themeColor="text1"/>
        </w:rPr>
      </w:pPr>
    </w:p>
    <w:p w14:paraId="659E5B2F" w14:textId="3186E6FD" w:rsidR="00881ECD" w:rsidRPr="006902F6" w:rsidRDefault="00A73F99" w:rsidP="00FF21CB">
      <w:pPr>
        <w:spacing w:line="480" w:lineRule="auto"/>
        <w:rPr>
          <w:color w:val="000000" w:themeColor="text1"/>
        </w:rPr>
      </w:pPr>
      <w:r w:rsidRPr="006902F6">
        <w:rPr>
          <w:b/>
          <w:color w:val="000000" w:themeColor="text1"/>
        </w:rPr>
        <w:t>Cell culture</w:t>
      </w:r>
      <w:r w:rsidR="004B1467" w:rsidRPr="006902F6">
        <w:rPr>
          <w:b/>
          <w:color w:val="000000" w:themeColor="text1"/>
        </w:rPr>
        <w:t xml:space="preserve">: </w:t>
      </w:r>
      <w:r w:rsidR="00E36D9E" w:rsidRPr="006902F6">
        <w:rPr>
          <w:color w:val="000000" w:themeColor="text1"/>
        </w:rPr>
        <w:t xml:space="preserve">3T3-L1 </w:t>
      </w:r>
      <w:r w:rsidR="00B90861" w:rsidRPr="006902F6">
        <w:rPr>
          <w:color w:val="000000" w:themeColor="text1"/>
        </w:rPr>
        <w:t>fibroblasts (</w:t>
      </w:r>
      <w:r w:rsidR="00E36D9E" w:rsidRPr="006902F6">
        <w:rPr>
          <w:color w:val="000000" w:themeColor="text1"/>
        </w:rPr>
        <w:t>pre</w:t>
      </w:r>
      <w:r w:rsidR="00B90861" w:rsidRPr="006902F6">
        <w:rPr>
          <w:color w:val="000000" w:themeColor="text1"/>
        </w:rPr>
        <w:t>-</w:t>
      </w:r>
      <w:r w:rsidR="00E36D9E" w:rsidRPr="006902F6">
        <w:rPr>
          <w:color w:val="000000" w:themeColor="text1"/>
        </w:rPr>
        <w:t>a</w:t>
      </w:r>
      <w:r w:rsidR="00B90861" w:rsidRPr="006902F6">
        <w:rPr>
          <w:color w:val="000000" w:themeColor="text1"/>
        </w:rPr>
        <w:t>dipocytes) were cultured in 10% newborn calf serum,</w:t>
      </w:r>
      <w:r w:rsidR="00E36D9E" w:rsidRPr="006902F6">
        <w:rPr>
          <w:color w:val="000000" w:themeColor="text1"/>
        </w:rPr>
        <w:t xml:space="preserve"> </w:t>
      </w:r>
      <w:r w:rsidR="00204D48" w:rsidRPr="006902F6">
        <w:rPr>
          <w:rFonts w:cs="Arial"/>
          <w:bCs/>
          <w:color w:val="000000" w:themeColor="text1"/>
        </w:rPr>
        <w:t>Dulbecco's Modification of Eagle's Medium (</w:t>
      </w:r>
      <w:r w:rsidR="00E36D9E" w:rsidRPr="006902F6">
        <w:rPr>
          <w:color w:val="000000" w:themeColor="text1"/>
        </w:rPr>
        <w:t>DMEM</w:t>
      </w:r>
      <w:r w:rsidR="007A78D7">
        <w:rPr>
          <w:color w:val="000000" w:themeColor="text1"/>
        </w:rPr>
        <w:t xml:space="preserve">; 4.5 g/L </w:t>
      </w:r>
      <w:r w:rsidR="00561126">
        <w:rPr>
          <w:color w:val="000000" w:themeColor="text1"/>
        </w:rPr>
        <w:t>D-</w:t>
      </w:r>
      <w:r w:rsidR="007A78D7">
        <w:rPr>
          <w:color w:val="000000" w:themeColor="text1"/>
        </w:rPr>
        <w:t>glucose</w:t>
      </w:r>
      <w:r w:rsidR="00204D48" w:rsidRPr="006902F6">
        <w:rPr>
          <w:color w:val="000000" w:themeColor="text1"/>
        </w:rPr>
        <w:t>)</w:t>
      </w:r>
      <w:r w:rsidR="00E36D9E" w:rsidRPr="006902F6">
        <w:rPr>
          <w:color w:val="000000" w:themeColor="text1"/>
        </w:rPr>
        <w:t xml:space="preserve"> with </w:t>
      </w:r>
      <w:r w:rsidR="006223BB" w:rsidRPr="006902F6">
        <w:rPr>
          <w:color w:val="000000" w:themeColor="text1"/>
        </w:rPr>
        <w:t>penicillin</w:t>
      </w:r>
      <w:r w:rsidR="00B90861" w:rsidRPr="006902F6">
        <w:rPr>
          <w:color w:val="000000" w:themeColor="text1"/>
        </w:rPr>
        <w:t>, streptomycin and glutamine</w:t>
      </w:r>
      <w:r w:rsidR="00213463" w:rsidRPr="006902F6">
        <w:rPr>
          <w:color w:val="000000" w:themeColor="text1"/>
        </w:rPr>
        <w:t xml:space="preserve"> (PSG)</w:t>
      </w:r>
      <w:r w:rsidR="00E36D9E" w:rsidRPr="006902F6">
        <w:rPr>
          <w:color w:val="000000" w:themeColor="text1"/>
        </w:rPr>
        <w:t xml:space="preserve"> until </w:t>
      </w:r>
      <w:r w:rsidR="00B90861" w:rsidRPr="006902F6">
        <w:rPr>
          <w:color w:val="000000" w:themeColor="text1"/>
        </w:rPr>
        <w:t xml:space="preserve">confluence. </w:t>
      </w:r>
      <w:r w:rsidR="00281590" w:rsidRPr="006902F6">
        <w:rPr>
          <w:color w:val="000000" w:themeColor="text1"/>
        </w:rPr>
        <w:t>Cells were switched to a</w:t>
      </w:r>
      <w:r w:rsidR="00B90861" w:rsidRPr="006902F6">
        <w:rPr>
          <w:color w:val="000000" w:themeColor="text1"/>
        </w:rPr>
        <w:t xml:space="preserve"> differentiation cocktail</w:t>
      </w:r>
      <w:r w:rsidR="00281590" w:rsidRPr="006902F6">
        <w:rPr>
          <w:color w:val="000000" w:themeColor="text1"/>
        </w:rPr>
        <w:t xml:space="preserve"> at two days post confluence</w:t>
      </w:r>
      <w:r w:rsidR="00B90861" w:rsidRPr="006902F6">
        <w:rPr>
          <w:color w:val="000000" w:themeColor="text1"/>
        </w:rPr>
        <w:t xml:space="preserve"> </w:t>
      </w:r>
      <w:r w:rsidR="00136CB1">
        <w:rPr>
          <w:color w:val="000000" w:themeColor="text1"/>
        </w:rPr>
        <w:t>(</w:t>
      </w:r>
      <w:r w:rsidR="003A266B" w:rsidRPr="006902F6">
        <w:rPr>
          <w:color w:val="000000" w:themeColor="text1"/>
        </w:rPr>
        <w:t xml:space="preserve">250nM </w:t>
      </w:r>
      <w:r w:rsidR="00B90861" w:rsidRPr="006902F6">
        <w:rPr>
          <w:color w:val="000000" w:themeColor="text1"/>
        </w:rPr>
        <w:t xml:space="preserve">dexamethasone, </w:t>
      </w:r>
      <w:r w:rsidR="00764F12" w:rsidRPr="006902F6">
        <w:rPr>
          <w:color w:val="000000" w:themeColor="text1"/>
        </w:rPr>
        <w:t>500</w:t>
      </w:r>
      <w:r w:rsidR="00764F12" w:rsidRPr="006902F6">
        <w:rPr>
          <w:rFonts w:ascii="Symbol" w:hAnsi="Symbol"/>
          <w:color w:val="000000" w:themeColor="text1"/>
        </w:rPr>
        <w:t></w:t>
      </w:r>
      <w:r w:rsidR="00764F12" w:rsidRPr="006902F6">
        <w:rPr>
          <w:color w:val="000000" w:themeColor="text1"/>
        </w:rPr>
        <w:t xml:space="preserve">M </w:t>
      </w:r>
      <w:r w:rsidR="00B90861" w:rsidRPr="006902F6">
        <w:rPr>
          <w:rFonts w:cs="Helvetica"/>
          <w:color w:val="000000" w:themeColor="text1"/>
        </w:rPr>
        <w:t xml:space="preserve">3-isobutyl-1-methylxanthine and </w:t>
      </w:r>
      <w:r w:rsidR="00895D92" w:rsidRPr="006902F6">
        <w:rPr>
          <w:rFonts w:cs="Helvetica"/>
          <w:color w:val="000000" w:themeColor="text1"/>
        </w:rPr>
        <w:t>1</w:t>
      </w:r>
      <w:r w:rsidR="00895D92" w:rsidRPr="006902F6">
        <w:rPr>
          <w:rFonts w:ascii="Symbol" w:hAnsi="Symbol" w:cs="Helvetica"/>
          <w:color w:val="000000" w:themeColor="text1"/>
        </w:rPr>
        <w:t></w:t>
      </w:r>
      <w:r w:rsidR="00895D92" w:rsidRPr="006902F6">
        <w:rPr>
          <w:rFonts w:cs="Helvetica"/>
          <w:color w:val="000000" w:themeColor="text1"/>
        </w:rPr>
        <w:t xml:space="preserve">g/mL </w:t>
      </w:r>
      <w:r w:rsidR="00B90861" w:rsidRPr="006902F6">
        <w:rPr>
          <w:rFonts w:cs="Helvetica"/>
          <w:color w:val="000000" w:themeColor="text1"/>
        </w:rPr>
        <w:t xml:space="preserve">insulin in 10% fetal bovine serum, </w:t>
      </w:r>
      <w:r w:rsidR="00136CB1">
        <w:rPr>
          <w:rFonts w:cs="Helvetica"/>
          <w:color w:val="000000" w:themeColor="text1"/>
        </w:rPr>
        <w:t>in</w:t>
      </w:r>
      <w:r w:rsidR="00B90861" w:rsidRPr="006902F6">
        <w:rPr>
          <w:rFonts w:cs="Helvetica"/>
          <w:color w:val="000000" w:themeColor="text1"/>
        </w:rPr>
        <w:t xml:space="preserve"> high glucose DMEM with PSG</w:t>
      </w:r>
      <w:r w:rsidR="00136CB1">
        <w:rPr>
          <w:rFonts w:cs="Helvetica"/>
          <w:color w:val="000000" w:themeColor="text1"/>
        </w:rPr>
        <w:t>)</w:t>
      </w:r>
      <w:r w:rsidR="00B90861" w:rsidRPr="006902F6">
        <w:rPr>
          <w:rFonts w:cs="Helvetica"/>
          <w:color w:val="000000" w:themeColor="text1"/>
        </w:rPr>
        <w:t xml:space="preserve"> </w:t>
      </w:r>
      <w:r w:rsidR="00366FA3" w:rsidRPr="006902F6">
        <w:rPr>
          <w:rFonts w:cs="Helvetica"/>
          <w:color w:val="000000" w:themeColor="text1"/>
        </w:rPr>
        <w:t>for four days</w:t>
      </w:r>
      <w:r w:rsidR="00DA1B5A" w:rsidRPr="006902F6">
        <w:rPr>
          <w:rFonts w:cs="Helvetica"/>
          <w:color w:val="000000" w:themeColor="text1"/>
        </w:rPr>
        <w:t xml:space="preserve"> </w:t>
      </w:r>
      <w:r w:rsidR="00DA1B5A" w:rsidRPr="006902F6">
        <w:rPr>
          <w:rFonts w:cs="Helvetica"/>
          <w:color w:val="000000" w:themeColor="text1"/>
        </w:rPr>
        <w:fldChar w:fldCharType="begin" w:fldLock="1"/>
      </w:r>
      <w:r w:rsidR="00CD3FE5">
        <w:rPr>
          <w:rFonts w:cs="Helvetica"/>
          <w:color w:val="000000" w:themeColor="text1"/>
        </w:rPr>
        <w:instrText>ADDIN CSL_CITATION { "citationItems" : [ { "id" : "ITEM-1", "itemData" : { "DOI" : "10.1016/S0076-6879(06)06055-1", "author" : [ { "dropping-particle" : "", "family" : "Chiang S-H, Chang L", "given" : "Saltiel AR", "non-dropping-particle" : "", "parse-names" : false, "suffix" : "" } ], "id" : "ITEM-1", "issue" : "06", "issued" : { "date-parts" : [ [ "2002" ] ] }, "page" : "1257-1262", "title" : "TC10 and Insulin \u2010 Stimulated Glucose Transport", "type" : "article-journal", "volume" : "406" }, "uris" : [ "http://www.mendeley.com/documents/?uuid=1d372b62-a3be-428b-8600-6aff8c04a118", "http://www.mendeley.com/documents/?uuid=849f3545-cee3-407f-a673-ba0931ea217f" ] } ], "mendeley" : { "formattedCitation" : "(29)", "plainTextFormattedCitation" : "(29)", "previouslyFormattedCitation" : "(29)" }, "properties" : {  }, "schema" : "https://github.com/citation-style-language/schema/raw/master/csl-citation.json" }</w:instrText>
      </w:r>
      <w:r w:rsidR="00DA1B5A" w:rsidRPr="006902F6">
        <w:rPr>
          <w:rFonts w:cs="Helvetica"/>
          <w:color w:val="000000" w:themeColor="text1"/>
        </w:rPr>
        <w:fldChar w:fldCharType="separate"/>
      </w:r>
      <w:r w:rsidR="003A36B4" w:rsidRPr="003A36B4">
        <w:rPr>
          <w:rFonts w:cs="Helvetica"/>
          <w:noProof/>
          <w:color w:val="000000" w:themeColor="text1"/>
        </w:rPr>
        <w:t>(29)</w:t>
      </w:r>
      <w:r w:rsidR="00DA1B5A" w:rsidRPr="006902F6">
        <w:rPr>
          <w:rFonts w:cs="Helvetica"/>
          <w:color w:val="000000" w:themeColor="text1"/>
        </w:rPr>
        <w:fldChar w:fldCharType="end"/>
      </w:r>
      <w:r w:rsidR="00B90861" w:rsidRPr="006902F6">
        <w:rPr>
          <w:rFonts w:cs="Helvetica"/>
          <w:color w:val="000000" w:themeColor="text1"/>
        </w:rPr>
        <w:t>.</w:t>
      </w:r>
      <w:r w:rsidR="003A266B" w:rsidRPr="006902F6">
        <w:rPr>
          <w:rFonts w:cs="Helvetica"/>
          <w:color w:val="000000" w:themeColor="text1"/>
        </w:rPr>
        <w:t xml:space="preserve"> Media was replaced </w:t>
      </w:r>
      <w:r w:rsidR="00136CB1">
        <w:rPr>
          <w:rFonts w:cs="Helvetica"/>
          <w:color w:val="000000" w:themeColor="text1"/>
        </w:rPr>
        <w:t>with differentiation medium containing</w:t>
      </w:r>
      <w:r w:rsidR="003A266B" w:rsidRPr="006902F6">
        <w:rPr>
          <w:rFonts w:cs="Helvetica"/>
          <w:color w:val="000000" w:themeColor="text1"/>
        </w:rPr>
        <w:t xml:space="preserve"> only insulin for an additional three days. </w:t>
      </w:r>
      <w:r w:rsidR="00D77C59" w:rsidRPr="006902F6">
        <w:rPr>
          <w:rFonts w:cs="Helvetica"/>
          <w:color w:val="000000" w:themeColor="text1"/>
        </w:rPr>
        <w:t>For t</w:t>
      </w:r>
      <w:r w:rsidR="003A266B" w:rsidRPr="006902F6">
        <w:rPr>
          <w:rFonts w:cs="Helvetica"/>
          <w:color w:val="000000" w:themeColor="text1"/>
        </w:rPr>
        <w:t>he following three days</w:t>
      </w:r>
      <w:r w:rsidR="00D77C59" w:rsidRPr="006902F6">
        <w:rPr>
          <w:rFonts w:cs="Helvetica"/>
          <w:color w:val="000000" w:themeColor="text1"/>
        </w:rPr>
        <w:t>,</w:t>
      </w:r>
      <w:r w:rsidR="003A266B" w:rsidRPr="006902F6">
        <w:rPr>
          <w:rFonts w:cs="Helvetica"/>
          <w:color w:val="000000" w:themeColor="text1"/>
        </w:rPr>
        <w:t xml:space="preserve"> cells remained in media with no additional treatment. </w:t>
      </w:r>
      <w:r w:rsidR="005B3B55" w:rsidRPr="006902F6">
        <w:rPr>
          <w:rFonts w:cs="Helvetica"/>
          <w:color w:val="000000" w:themeColor="text1"/>
        </w:rPr>
        <w:t xml:space="preserve">To assess </w:t>
      </w:r>
      <w:r w:rsidR="00870FC0">
        <w:rPr>
          <w:rFonts w:cs="Helvetica"/>
          <w:color w:val="000000" w:themeColor="text1"/>
        </w:rPr>
        <w:t>markers</w:t>
      </w:r>
      <w:r w:rsidR="00136CB1">
        <w:rPr>
          <w:rFonts w:cs="Helvetica"/>
          <w:color w:val="000000" w:themeColor="text1"/>
        </w:rPr>
        <w:t xml:space="preserve"> of</w:t>
      </w:r>
      <w:r w:rsidR="005B3B55" w:rsidRPr="006902F6">
        <w:rPr>
          <w:rFonts w:cs="Helvetica"/>
          <w:color w:val="000000" w:themeColor="text1"/>
        </w:rPr>
        <w:t xml:space="preserve"> lipolysis, cells remained in media</w:t>
      </w:r>
      <w:r w:rsidR="0011365C" w:rsidRPr="006902F6">
        <w:rPr>
          <w:rFonts w:cs="Helvetica"/>
          <w:color w:val="000000" w:themeColor="text1"/>
        </w:rPr>
        <w:t xml:space="preserve"> and </w:t>
      </w:r>
      <w:r w:rsidR="005B3B55" w:rsidRPr="006902F6">
        <w:rPr>
          <w:rFonts w:cs="Helvetica"/>
          <w:color w:val="000000" w:themeColor="text1"/>
        </w:rPr>
        <w:t>were treated with</w:t>
      </w:r>
      <w:r w:rsidR="0011365C" w:rsidRPr="006902F6">
        <w:rPr>
          <w:rFonts w:cs="Helvetica"/>
          <w:color w:val="000000" w:themeColor="text1"/>
        </w:rPr>
        <w:t xml:space="preserve"> ethanol (vehicle) or</w:t>
      </w:r>
      <w:r w:rsidR="005B3B55" w:rsidRPr="006902F6">
        <w:rPr>
          <w:rFonts w:cs="Helvetica"/>
          <w:color w:val="000000" w:themeColor="text1"/>
        </w:rPr>
        <w:t xml:space="preserve"> 250nM dexamethasone for five days before lysing.</w:t>
      </w:r>
    </w:p>
    <w:p w14:paraId="67DC8E02" w14:textId="77777777" w:rsidR="004B1467" w:rsidRPr="006902F6" w:rsidRDefault="004B1467" w:rsidP="00FF21CB">
      <w:pPr>
        <w:spacing w:line="480" w:lineRule="auto"/>
        <w:rPr>
          <w:color w:val="000000" w:themeColor="text1"/>
        </w:rPr>
      </w:pPr>
    </w:p>
    <w:p w14:paraId="15A202AF" w14:textId="20CEB75E" w:rsidR="002633D8" w:rsidRPr="006902F6" w:rsidRDefault="002633D8" w:rsidP="00FF21CB">
      <w:pPr>
        <w:spacing w:line="480" w:lineRule="auto"/>
        <w:rPr>
          <w:rFonts w:eastAsia="Times New Roman" w:cs="Times New Roman"/>
          <w:color w:val="000000" w:themeColor="text1"/>
          <w:szCs w:val="21"/>
          <w:shd w:val="clear" w:color="auto" w:fill="FFFFFF"/>
        </w:rPr>
      </w:pPr>
      <w:r w:rsidRPr="006902F6">
        <w:rPr>
          <w:b/>
          <w:color w:val="000000" w:themeColor="text1"/>
        </w:rPr>
        <w:t>Assessment of Triglyceride</w:t>
      </w:r>
      <w:r w:rsidR="0029402D" w:rsidRPr="006902F6">
        <w:rPr>
          <w:b/>
          <w:color w:val="000000" w:themeColor="text1"/>
        </w:rPr>
        <w:t xml:space="preserve"> </w:t>
      </w:r>
      <w:r w:rsidR="00136CB1">
        <w:rPr>
          <w:b/>
          <w:color w:val="000000" w:themeColor="text1"/>
        </w:rPr>
        <w:t>Content in</w:t>
      </w:r>
      <w:r w:rsidR="00136CB1" w:rsidRPr="006902F6">
        <w:rPr>
          <w:b/>
          <w:color w:val="000000" w:themeColor="text1"/>
        </w:rPr>
        <w:t xml:space="preserve"> </w:t>
      </w:r>
      <w:r w:rsidR="0029402D" w:rsidRPr="006902F6">
        <w:rPr>
          <w:b/>
          <w:color w:val="000000" w:themeColor="text1"/>
        </w:rPr>
        <w:t>Cells and Tissue</w:t>
      </w:r>
      <w:r w:rsidR="004B1467" w:rsidRPr="006902F6">
        <w:rPr>
          <w:b/>
          <w:color w:val="000000" w:themeColor="text1"/>
        </w:rPr>
        <w:t xml:space="preserve">: </w:t>
      </w:r>
      <w:r w:rsidRPr="006902F6">
        <w:rPr>
          <w:color w:val="000000" w:themeColor="text1"/>
        </w:rPr>
        <w:t xml:space="preserve">3T3-L1 </w:t>
      </w:r>
      <w:r w:rsidR="00D72995">
        <w:rPr>
          <w:color w:val="000000" w:themeColor="text1"/>
        </w:rPr>
        <w:t>c</w:t>
      </w:r>
      <w:r w:rsidRPr="006902F6">
        <w:rPr>
          <w:color w:val="000000" w:themeColor="text1"/>
        </w:rPr>
        <w:t>ells were grown and treated</w:t>
      </w:r>
      <w:r w:rsidR="000C3B57" w:rsidRPr="006902F6">
        <w:rPr>
          <w:color w:val="000000" w:themeColor="text1"/>
        </w:rPr>
        <w:t xml:space="preserve"> as described above</w:t>
      </w:r>
      <w:r w:rsidR="00136CB1">
        <w:rPr>
          <w:color w:val="000000" w:themeColor="text1"/>
        </w:rPr>
        <w:t>. A</w:t>
      </w:r>
      <w:r w:rsidRPr="006902F6">
        <w:rPr>
          <w:color w:val="000000" w:themeColor="text1"/>
        </w:rPr>
        <w:t>t the end of the treatment period</w:t>
      </w:r>
      <w:r w:rsidR="00136CB1">
        <w:rPr>
          <w:color w:val="000000" w:themeColor="text1"/>
        </w:rPr>
        <w:t>, c</w:t>
      </w:r>
      <w:r w:rsidRPr="006902F6">
        <w:rPr>
          <w:color w:val="000000" w:themeColor="text1"/>
        </w:rPr>
        <w:t>ells</w:t>
      </w:r>
      <w:r w:rsidR="000C3B57" w:rsidRPr="006902F6">
        <w:rPr>
          <w:color w:val="000000" w:themeColor="text1"/>
        </w:rPr>
        <w:t xml:space="preserve"> </w:t>
      </w:r>
      <w:r w:rsidRPr="006902F6">
        <w:rPr>
          <w:color w:val="000000" w:themeColor="text1"/>
        </w:rPr>
        <w:t xml:space="preserve">were </w:t>
      </w:r>
      <w:r w:rsidR="000C3B57" w:rsidRPr="006902F6">
        <w:rPr>
          <w:color w:val="000000" w:themeColor="text1"/>
        </w:rPr>
        <w:t xml:space="preserve">lysed in homogenization buffer </w:t>
      </w:r>
      <w:r w:rsidR="000C3B57" w:rsidRPr="006902F6">
        <w:rPr>
          <w:color w:val="000000" w:themeColor="text1"/>
        </w:rPr>
        <w:lastRenderedPageBreak/>
        <w:t>(</w:t>
      </w:r>
      <w:r w:rsidR="000C3B57" w:rsidRPr="006902F6">
        <w:rPr>
          <w:rFonts w:eastAsia="Times New Roman" w:cs="Times New Roman"/>
          <w:color w:val="000000" w:themeColor="text1"/>
          <w:szCs w:val="21"/>
          <w:shd w:val="clear" w:color="auto" w:fill="FFFFFF"/>
        </w:rPr>
        <w:t xml:space="preserve">50 mM Tris pH 8, 5 mM EDTA, 30 mM Mannitol, </w:t>
      </w:r>
      <w:r w:rsidR="00045801">
        <w:rPr>
          <w:rFonts w:eastAsia="Times New Roman" w:cs="Times New Roman"/>
          <w:color w:val="000000" w:themeColor="text1"/>
          <w:szCs w:val="21"/>
          <w:shd w:val="clear" w:color="auto" w:fill="FFFFFF"/>
        </w:rPr>
        <w:t xml:space="preserve">protease </w:t>
      </w:r>
      <w:r w:rsidR="000C3B57" w:rsidRPr="006902F6">
        <w:rPr>
          <w:rFonts w:eastAsia="Times New Roman" w:cs="Times New Roman"/>
          <w:color w:val="000000" w:themeColor="text1"/>
          <w:szCs w:val="21"/>
          <w:shd w:val="clear" w:color="auto" w:fill="FFFFFF"/>
        </w:rPr>
        <w:t>inhibitor)</w:t>
      </w:r>
      <w:r w:rsidR="0029402D"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 xml:space="preserve">and subjected to </w:t>
      </w:r>
      <w:r w:rsidR="0029402D" w:rsidRPr="006902F6">
        <w:rPr>
          <w:rFonts w:eastAsia="Times New Roman" w:cs="Times New Roman"/>
          <w:color w:val="000000" w:themeColor="text1"/>
          <w:szCs w:val="21"/>
          <w:shd w:val="clear" w:color="auto" w:fill="FFFFFF"/>
        </w:rPr>
        <w:t>three freeze thaw cycles</w:t>
      </w:r>
      <w:r w:rsidR="00945214">
        <w:rPr>
          <w:rFonts w:eastAsia="Times New Roman" w:cs="Times New Roman"/>
          <w:color w:val="000000" w:themeColor="text1"/>
          <w:szCs w:val="21"/>
          <w:shd w:val="clear" w:color="auto" w:fill="FFFFFF"/>
        </w:rPr>
        <w:t xml:space="preserve"> with liquid nitrogen, thawed at room temperature</w:t>
      </w:r>
      <w:r w:rsidR="004B1467" w:rsidRPr="006902F6">
        <w:rPr>
          <w:rFonts w:eastAsia="Times New Roman" w:cs="Times New Roman"/>
          <w:color w:val="000000" w:themeColor="text1"/>
          <w:szCs w:val="21"/>
          <w:shd w:val="clear" w:color="auto" w:fill="FFFFFF"/>
        </w:rPr>
        <w:t xml:space="preserve">. Frozen </w:t>
      </w:r>
      <w:r w:rsidR="000C3B57" w:rsidRPr="006902F6">
        <w:rPr>
          <w:rFonts w:eastAsia="Times New Roman" w:cs="Times New Roman"/>
          <w:color w:val="000000" w:themeColor="text1"/>
          <w:szCs w:val="21"/>
          <w:shd w:val="clear" w:color="auto" w:fill="FFFFFF"/>
        </w:rPr>
        <w:t>liver tissue was homogenized using</w:t>
      </w:r>
      <w:r w:rsidR="00051E91" w:rsidRPr="006902F6">
        <w:rPr>
          <w:rFonts w:eastAsia="Times New Roman" w:cs="Times New Roman"/>
          <w:color w:val="000000" w:themeColor="text1"/>
          <w:szCs w:val="21"/>
          <w:shd w:val="clear" w:color="auto" w:fill="FFFFFF"/>
        </w:rPr>
        <w:t xml:space="preserve"> a TissueLyser II (Qiagen)</w:t>
      </w:r>
      <w:r w:rsidR="00136CB1">
        <w:rPr>
          <w:rFonts w:eastAsia="Times New Roman" w:cs="Times New Roman"/>
          <w:color w:val="000000" w:themeColor="text1"/>
          <w:szCs w:val="21"/>
          <w:shd w:val="clear" w:color="auto" w:fill="FFFFFF"/>
        </w:rPr>
        <w:t xml:space="preserve">. </w:t>
      </w:r>
      <w:r w:rsidR="00131C99" w:rsidRPr="006902F6">
        <w:rPr>
          <w:rFonts w:eastAsia="Times New Roman" w:cs="Times New Roman"/>
          <w:color w:val="000000" w:themeColor="text1"/>
          <w:szCs w:val="21"/>
          <w:shd w:val="clear" w:color="auto" w:fill="FFFFFF"/>
        </w:rPr>
        <w:t xml:space="preserve">Lipids were extracted using KOH and </w:t>
      </w:r>
      <w:r w:rsidR="004124D5">
        <w:rPr>
          <w:rFonts w:eastAsia="Times New Roman" w:cs="Times New Roman"/>
          <w:color w:val="000000" w:themeColor="text1"/>
          <w:szCs w:val="21"/>
          <w:shd w:val="clear" w:color="auto" w:fill="FFFFFF"/>
        </w:rPr>
        <w:t>a</w:t>
      </w:r>
      <w:r w:rsidR="000931CB">
        <w:rPr>
          <w:rFonts w:eastAsia="Times New Roman" w:cs="Times New Roman"/>
          <w:color w:val="000000" w:themeColor="text1"/>
          <w:szCs w:val="21"/>
          <w:shd w:val="clear" w:color="auto" w:fill="FFFFFF"/>
        </w:rPr>
        <w:t xml:space="preserve"> </w:t>
      </w:r>
      <w:r w:rsidR="004124D5">
        <w:rPr>
          <w:rFonts w:eastAsia="Times New Roman" w:cs="Times New Roman"/>
          <w:color w:val="000000" w:themeColor="text1"/>
          <w:szCs w:val="21"/>
          <w:shd w:val="clear" w:color="auto" w:fill="FFFFFF"/>
        </w:rPr>
        <w:t>c</w:t>
      </w:r>
      <w:r w:rsidR="004124D5" w:rsidRPr="006902F6">
        <w:rPr>
          <w:rFonts w:eastAsia="Times New Roman" w:cs="Times New Roman"/>
          <w:color w:val="000000" w:themeColor="text1"/>
          <w:szCs w:val="21"/>
          <w:shd w:val="clear" w:color="auto" w:fill="FFFFFF"/>
        </w:rPr>
        <w:t>hloroform</w:t>
      </w:r>
      <w:r w:rsidR="000931CB">
        <w:rPr>
          <w:rFonts w:eastAsia="Times New Roman" w:cs="Times New Roman"/>
          <w:color w:val="000000" w:themeColor="text1"/>
          <w:szCs w:val="21"/>
          <w:shd w:val="clear" w:color="auto" w:fill="FFFFFF"/>
        </w:rPr>
        <w:t xml:space="preserve"> to </w:t>
      </w:r>
      <w:r w:rsidR="00131C99" w:rsidRPr="006902F6">
        <w:rPr>
          <w:rFonts w:eastAsia="Times New Roman" w:cs="Times New Roman"/>
          <w:color w:val="000000" w:themeColor="text1"/>
          <w:szCs w:val="21"/>
          <w:shd w:val="clear" w:color="auto" w:fill="FFFFFF"/>
        </w:rPr>
        <w:t>methanol</w:t>
      </w:r>
      <w:r w:rsidR="00045801">
        <w:rPr>
          <w:rFonts w:eastAsia="Times New Roman" w:cs="Times New Roman"/>
          <w:color w:val="000000" w:themeColor="text1"/>
          <w:szCs w:val="21"/>
          <w:shd w:val="clear" w:color="auto" w:fill="FFFFFF"/>
        </w:rPr>
        <w:t xml:space="preserve"> (2:1)</w:t>
      </w:r>
      <w:r w:rsidR="00131C99" w:rsidRPr="006902F6">
        <w:rPr>
          <w:rFonts w:eastAsia="Times New Roman" w:cs="Times New Roman"/>
          <w:color w:val="000000" w:themeColor="text1"/>
          <w:szCs w:val="21"/>
          <w:shd w:val="clear" w:color="auto" w:fill="FFFFFF"/>
        </w:rPr>
        <w:t xml:space="preserve"> </w:t>
      </w:r>
      <w:r w:rsidR="00136CB1">
        <w:rPr>
          <w:rFonts w:eastAsia="Times New Roman" w:cs="Times New Roman"/>
          <w:color w:val="000000" w:themeColor="text1"/>
          <w:szCs w:val="21"/>
          <w:shd w:val="clear" w:color="auto" w:fill="FFFFFF"/>
        </w:rPr>
        <w:t>extraction</w:t>
      </w:r>
      <w:r w:rsidR="00131C99" w:rsidRPr="006902F6">
        <w:rPr>
          <w:rFonts w:eastAsia="Times New Roman" w:cs="Times New Roman"/>
          <w:color w:val="000000" w:themeColor="text1"/>
          <w:szCs w:val="21"/>
          <w:shd w:val="clear" w:color="auto" w:fill="FFFFFF"/>
        </w:rPr>
        <w:t xml:space="preserve">. Triglyceride content was assessed using the </w:t>
      </w:r>
      <w:r w:rsidR="004817F3" w:rsidRPr="006902F6">
        <w:rPr>
          <w:rFonts w:eastAsia="Times New Roman" w:cs="Times New Roman"/>
          <w:color w:val="000000" w:themeColor="text1"/>
          <w:szCs w:val="21"/>
          <w:shd w:val="clear" w:color="auto" w:fill="FFFFFF"/>
        </w:rPr>
        <w:t xml:space="preserve">Serum </w:t>
      </w:r>
      <w:r w:rsidR="00131C99" w:rsidRPr="006902F6">
        <w:rPr>
          <w:rFonts w:eastAsia="Times New Roman" w:cs="Times New Roman"/>
          <w:color w:val="000000" w:themeColor="text1"/>
          <w:szCs w:val="21"/>
          <w:shd w:val="clear" w:color="auto" w:fill="FFFFFF"/>
        </w:rPr>
        <w:t xml:space="preserve">Triglyceride </w:t>
      </w:r>
      <w:r w:rsidR="004817F3" w:rsidRPr="006902F6">
        <w:rPr>
          <w:rFonts w:eastAsia="Times New Roman" w:cs="Times New Roman"/>
          <w:color w:val="000000" w:themeColor="text1"/>
          <w:szCs w:val="21"/>
          <w:shd w:val="clear" w:color="auto" w:fill="FFFFFF"/>
        </w:rPr>
        <w:t xml:space="preserve">Determination </w:t>
      </w:r>
      <w:r w:rsidR="00131C99" w:rsidRPr="006902F6">
        <w:rPr>
          <w:rFonts w:eastAsia="Times New Roman" w:cs="Times New Roman"/>
          <w:color w:val="000000" w:themeColor="text1"/>
          <w:szCs w:val="21"/>
          <w:shd w:val="clear" w:color="auto" w:fill="FFFFFF"/>
        </w:rPr>
        <w:t>Kit (</w:t>
      </w:r>
      <w:r w:rsidR="004B1467" w:rsidRPr="006902F6">
        <w:rPr>
          <w:rFonts w:eastAsia="Times New Roman" w:cs="Times New Roman"/>
          <w:color w:val="000000" w:themeColor="text1"/>
          <w:szCs w:val="21"/>
          <w:shd w:val="clear" w:color="auto" w:fill="FFFFFF"/>
        </w:rPr>
        <w:t>S</w:t>
      </w:r>
      <w:r w:rsidR="00131C99" w:rsidRPr="006902F6">
        <w:rPr>
          <w:rFonts w:eastAsia="Times New Roman" w:cs="Times New Roman"/>
          <w:color w:val="000000" w:themeColor="text1"/>
          <w:szCs w:val="21"/>
          <w:shd w:val="clear" w:color="auto" w:fill="FFFFFF"/>
        </w:rPr>
        <w:t xml:space="preserve">igma) and absorbance was detected </w:t>
      </w:r>
      <w:r w:rsidR="004B1467" w:rsidRPr="006902F6">
        <w:rPr>
          <w:rFonts w:eastAsia="Times New Roman" w:cs="Times New Roman"/>
          <w:color w:val="000000" w:themeColor="text1"/>
          <w:szCs w:val="21"/>
          <w:shd w:val="clear" w:color="auto" w:fill="FFFFFF"/>
        </w:rPr>
        <w:t xml:space="preserve">as described in </w:t>
      </w:r>
      <w:r w:rsidR="007B3667" w:rsidRPr="006902F6">
        <w:rPr>
          <w:rFonts w:eastAsia="Times New Roman" w:cs="Times New Roman"/>
          <w:color w:val="000000" w:themeColor="text1"/>
          <w:szCs w:val="21"/>
          <w:shd w:val="clear" w:color="auto" w:fill="FFFFFF"/>
        </w:rPr>
        <w:fldChar w:fldCharType="begin" w:fldLock="1"/>
      </w:r>
      <w:r w:rsidR="00CD3FE5">
        <w:rPr>
          <w:rFonts w:eastAsia="Times New Roman" w:cs="Times New Roman"/>
          <w:color w:val="000000" w:themeColor="text1"/>
          <w:szCs w:val="21"/>
          <w:shd w:val="clear" w:color="auto" w:fill="FFFFFF"/>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"Zhuoxian", "non-dropping-particle" : "", "parse-names" : false, "suffix" : "" }, { "dropping-particle" : "", "family" : "Lin", "given" : "Jiandie",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"October 2013", "issued" : { "date-parts" : [ [ "2014" ] ] }, "page" : "1-49", "title" : "Metabolic Crosstalk: molecular links between glycogen and lipid metabolism in obesity.", "type" : "article-journal", "volume" : "63" }, "uris" : [ "http://www.mendeley.com/documents/?uuid=dfae1ff6-de0d-4490-b3c7-a586160cbb94" ] } ], "mendeley" : { "formattedCitation" : "(30)", "plainTextFormattedCitation" : "(30)", "previouslyFormattedCitation" : "(30)" }, "properties" : {  }, "schema" : "https://github.com/citation-style-language/schema/raw/master/csl-citation.json" }</w:instrText>
      </w:r>
      <w:r w:rsidR="007B3667" w:rsidRPr="006902F6">
        <w:rPr>
          <w:rFonts w:eastAsia="Times New Roman" w:cs="Times New Roman"/>
          <w:color w:val="000000" w:themeColor="text1"/>
          <w:szCs w:val="21"/>
          <w:shd w:val="clear" w:color="auto" w:fill="FFFFFF"/>
        </w:rPr>
        <w:fldChar w:fldCharType="separate"/>
      </w:r>
      <w:r w:rsidR="003A36B4" w:rsidRPr="003A36B4">
        <w:rPr>
          <w:rFonts w:eastAsia="Times New Roman" w:cs="Times New Roman"/>
          <w:noProof/>
          <w:color w:val="000000" w:themeColor="text1"/>
          <w:szCs w:val="21"/>
          <w:shd w:val="clear" w:color="auto" w:fill="FFFFFF"/>
        </w:rPr>
        <w:t>(30)</w:t>
      </w:r>
      <w:r w:rsidR="007B3667" w:rsidRPr="006902F6">
        <w:rPr>
          <w:rFonts w:eastAsia="Times New Roman" w:cs="Times New Roman"/>
          <w:color w:val="000000" w:themeColor="text1"/>
          <w:szCs w:val="21"/>
          <w:shd w:val="clear" w:color="auto" w:fill="FFFFFF"/>
        </w:rPr>
        <w:fldChar w:fldCharType="end"/>
      </w:r>
      <w:r w:rsidR="007B3667" w:rsidRPr="006902F6">
        <w:rPr>
          <w:rFonts w:eastAsia="Times New Roman" w:cs="Times New Roman"/>
          <w:color w:val="000000" w:themeColor="text1"/>
          <w:szCs w:val="21"/>
          <w:shd w:val="clear" w:color="auto" w:fill="FFFFFF"/>
        </w:rPr>
        <w:t>.</w:t>
      </w:r>
    </w:p>
    <w:p w14:paraId="62C203CC" w14:textId="77777777" w:rsidR="004B1467" w:rsidRPr="006902F6" w:rsidRDefault="004B1467" w:rsidP="00FF21CB">
      <w:pPr>
        <w:spacing w:line="480" w:lineRule="auto"/>
        <w:rPr>
          <w:rFonts w:ascii="Times New Roman" w:eastAsia="Times New Roman" w:hAnsi="Times New Roman" w:cs="Times New Roman"/>
          <w:color w:val="000000" w:themeColor="text1"/>
        </w:rPr>
      </w:pPr>
    </w:p>
    <w:p w14:paraId="5AEE07E8" w14:textId="43698C8C" w:rsidR="009F7DBE" w:rsidRPr="006902F6" w:rsidRDefault="009F7DBE" w:rsidP="00FF21CB">
      <w:pPr>
        <w:spacing w:line="480" w:lineRule="auto"/>
        <w:rPr>
          <w:color w:val="000000" w:themeColor="text1"/>
        </w:rPr>
      </w:pPr>
      <w:r w:rsidRPr="006902F6">
        <w:rPr>
          <w:b/>
          <w:color w:val="000000" w:themeColor="text1"/>
        </w:rPr>
        <w:t>Histology</w:t>
      </w:r>
      <w:r w:rsidR="005354F7" w:rsidRPr="006902F6">
        <w:rPr>
          <w:b/>
          <w:color w:val="000000" w:themeColor="text1"/>
        </w:rPr>
        <w:t xml:space="preserve">: </w:t>
      </w:r>
      <w:r w:rsidR="005354F7" w:rsidRPr="006902F6">
        <w:rPr>
          <w:color w:val="000000" w:themeColor="text1"/>
        </w:rPr>
        <w:t>Tissues</w:t>
      </w:r>
      <w:r w:rsidRPr="006902F6">
        <w:rPr>
          <w:color w:val="000000" w:themeColor="text1"/>
        </w:rPr>
        <w:t xml:space="preserve"> were </w:t>
      </w:r>
      <w:r w:rsidR="00136CB1">
        <w:rPr>
          <w:color w:val="000000" w:themeColor="text1"/>
        </w:rPr>
        <w:t xml:space="preserve">fixed </w:t>
      </w:r>
      <w:r w:rsidRPr="006902F6">
        <w:rPr>
          <w:color w:val="000000" w:themeColor="text1"/>
        </w:rPr>
        <w:t xml:space="preserve">in 10% </w:t>
      </w:r>
      <w:r w:rsidR="00136CB1">
        <w:rPr>
          <w:color w:val="000000" w:themeColor="text1"/>
        </w:rPr>
        <w:t>phosphate-buffered</w:t>
      </w:r>
      <w:r w:rsidRPr="006902F6">
        <w:rPr>
          <w:color w:val="000000" w:themeColor="text1"/>
        </w:rPr>
        <w:t xml:space="preserve"> formalin for 24 hours and then stored</w:t>
      </w:r>
      <w:r w:rsidR="00712BC9" w:rsidRPr="006902F6">
        <w:rPr>
          <w:color w:val="000000" w:themeColor="text1"/>
        </w:rPr>
        <w:t xml:space="preserve"> in 70% e</w:t>
      </w:r>
      <w:r w:rsidRPr="006902F6">
        <w:rPr>
          <w:color w:val="000000" w:themeColor="text1"/>
        </w:rPr>
        <w:t>t</w:t>
      </w:r>
      <w:r w:rsidR="00712BC9" w:rsidRPr="006902F6">
        <w:rPr>
          <w:color w:val="000000" w:themeColor="text1"/>
        </w:rPr>
        <w:t>hanol</w:t>
      </w:r>
      <w:r w:rsidRPr="006902F6">
        <w:rPr>
          <w:color w:val="000000" w:themeColor="text1"/>
        </w:rPr>
        <w:t xml:space="preserve"> until further processing. </w:t>
      </w:r>
      <w:r w:rsidR="00136CB1">
        <w:rPr>
          <w:color w:val="000000" w:themeColor="text1"/>
        </w:rPr>
        <w:t>T</w:t>
      </w:r>
      <w:r w:rsidRPr="006902F6">
        <w:rPr>
          <w:color w:val="000000" w:themeColor="text1"/>
        </w:rPr>
        <w:t xml:space="preserve">issues were </w:t>
      </w:r>
      <w:r w:rsidR="00136CB1">
        <w:rPr>
          <w:color w:val="000000" w:themeColor="text1"/>
        </w:rPr>
        <w:t xml:space="preserve">dehydrated, </w:t>
      </w:r>
      <w:r w:rsidRPr="006902F6">
        <w:rPr>
          <w:color w:val="000000" w:themeColor="text1"/>
        </w:rPr>
        <w:t>embedded in paraffin and sent to the</w:t>
      </w:r>
      <w:r w:rsidR="00836173">
        <w:rPr>
          <w:color w:val="000000" w:themeColor="text1"/>
        </w:rPr>
        <w:t xml:space="preserve"> University of Michigan</w:t>
      </w:r>
      <w:r w:rsidRPr="006902F6">
        <w:rPr>
          <w:color w:val="000000" w:themeColor="text1"/>
        </w:rPr>
        <w:t xml:space="preserve"> </w:t>
      </w:r>
      <w:r w:rsidR="00712BC9" w:rsidRPr="006902F6">
        <w:rPr>
          <w:color w:val="000000" w:themeColor="text1"/>
        </w:rPr>
        <w:t>Comprehensive Cancer Center Tissue</w:t>
      </w:r>
      <w:r w:rsidRPr="006902F6">
        <w:rPr>
          <w:color w:val="000000" w:themeColor="text1"/>
        </w:rPr>
        <w:t xml:space="preserve"> Core</w:t>
      </w:r>
      <w:r w:rsidR="00712BC9" w:rsidRPr="006902F6">
        <w:rPr>
          <w:color w:val="000000" w:themeColor="text1"/>
        </w:rPr>
        <w:t xml:space="preserve"> </w:t>
      </w:r>
      <w:r w:rsidRPr="006902F6">
        <w:rPr>
          <w:color w:val="000000" w:themeColor="text1"/>
        </w:rPr>
        <w:t xml:space="preserve">where they were processed and stained </w:t>
      </w:r>
      <w:r w:rsidR="00C9789E" w:rsidRPr="006902F6">
        <w:rPr>
          <w:color w:val="000000" w:themeColor="text1"/>
        </w:rPr>
        <w:t>with</w:t>
      </w:r>
      <w:r w:rsidRPr="006902F6">
        <w:rPr>
          <w:color w:val="000000" w:themeColor="text1"/>
        </w:rPr>
        <w:t xml:space="preserve"> </w:t>
      </w:r>
      <w:r w:rsidR="00F020DB">
        <w:rPr>
          <w:color w:val="000000" w:themeColor="text1"/>
        </w:rPr>
        <w:t>hematoxylin and eosin (</w:t>
      </w:r>
      <w:r w:rsidRPr="006902F6">
        <w:rPr>
          <w:color w:val="000000" w:themeColor="text1"/>
        </w:rPr>
        <w:t>H&amp;E</w:t>
      </w:r>
      <w:r w:rsidR="00F020DB">
        <w:rPr>
          <w:color w:val="000000" w:themeColor="text1"/>
        </w:rPr>
        <w:t>)</w:t>
      </w:r>
      <w:r w:rsidRPr="006902F6">
        <w:rPr>
          <w:color w:val="000000" w:themeColor="text1"/>
        </w:rPr>
        <w:t xml:space="preserve"> t</w:t>
      </w:r>
      <w:r w:rsidR="00C9789E" w:rsidRPr="006902F6">
        <w:rPr>
          <w:color w:val="000000" w:themeColor="text1"/>
        </w:rPr>
        <w:t>o assess cell morphology</w:t>
      </w:r>
      <w:r w:rsidRPr="006902F6">
        <w:rPr>
          <w:color w:val="000000" w:themeColor="text1"/>
        </w:rPr>
        <w:t>.</w:t>
      </w:r>
    </w:p>
    <w:p w14:paraId="06E97400" w14:textId="77777777" w:rsidR="005354F7" w:rsidRPr="006902F6" w:rsidRDefault="005354F7" w:rsidP="00FF21CB">
      <w:pPr>
        <w:spacing w:line="480" w:lineRule="auto"/>
        <w:rPr>
          <w:color w:val="000000" w:themeColor="text1"/>
        </w:rPr>
      </w:pPr>
    </w:p>
    <w:p w14:paraId="48658E05" w14:textId="47CADE9B" w:rsidR="00833B9D" w:rsidRPr="006902F6" w:rsidRDefault="00642BDD" w:rsidP="00FF21CB">
      <w:pPr>
        <w:spacing w:line="480" w:lineRule="auto"/>
        <w:rPr>
          <w:rFonts w:cs="Times New Roman"/>
          <w:color w:val="000000" w:themeColor="text1"/>
        </w:rPr>
      </w:pPr>
      <w:r w:rsidRPr="006902F6">
        <w:rPr>
          <w:b/>
          <w:color w:val="000000" w:themeColor="text1"/>
        </w:rPr>
        <w:t>mRNA</w:t>
      </w:r>
      <w:r w:rsidR="00D736A1">
        <w:rPr>
          <w:b/>
          <w:color w:val="000000" w:themeColor="text1"/>
        </w:rPr>
        <w:t xml:space="preserve"> Extraction and Analysis</w:t>
      </w:r>
      <w:r w:rsidR="005354F7" w:rsidRPr="006902F6">
        <w:rPr>
          <w:b/>
          <w:color w:val="000000" w:themeColor="text1"/>
        </w:rPr>
        <w:t xml:space="preserve">: </w:t>
      </w:r>
      <w:r w:rsidRPr="006902F6">
        <w:rPr>
          <w:b/>
          <w:color w:val="000000" w:themeColor="text1"/>
        </w:rPr>
        <w:t xml:space="preserve"> </w:t>
      </w:r>
      <w:r w:rsidR="00054F8A" w:rsidRPr="006902F6">
        <w:rPr>
          <w:color w:val="000000" w:themeColor="text1"/>
        </w:rPr>
        <w:t>Cells</w:t>
      </w:r>
      <w:r w:rsidR="00BC0504" w:rsidRPr="006902F6">
        <w:rPr>
          <w:color w:val="000000" w:themeColor="text1"/>
        </w:rPr>
        <w:t xml:space="preserve"> and tissues</w:t>
      </w:r>
      <w:r w:rsidR="00054F8A" w:rsidRPr="006902F6">
        <w:rPr>
          <w:color w:val="000000" w:themeColor="text1"/>
        </w:rPr>
        <w:t xml:space="preserve"> were lysed in TRIzol</w:t>
      </w:r>
      <w:r w:rsidR="00833B9D" w:rsidRPr="006902F6">
        <w:rPr>
          <w:color w:val="000000" w:themeColor="text1"/>
        </w:rPr>
        <w:t xml:space="preserve"> </w:t>
      </w:r>
      <w:r w:rsidR="009E06A7" w:rsidRPr="006902F6">
        <w:rPr>
          <w:color w:val="000000" w:themeColor="text1"/>
        </w:rPr>
        <w:t xml:space="preserve">using </w:t>
      </w:r>
      <w:r w:rsidR="005C636B" w:rsidRPr="006902F6">
        <w:rPr>
          <w:color w:val="000000" w:themeColor="text1"/>
        </w:rPr>
        <w:t xml:space="preserve">the </w:t>
      </w:r>
      <w:r w:rsidR="005C636B" w:rsidRPr="006902F6">
        <w:rPr>
          <w:rFonts w:eastAsia="Times New Roman" w:cs="Times New Roman"/>
          <w:color w:val="000000" w:themeColor="text1"/>
          <w:szCs w:val="21"/>
          <w:shd w:val="clear" w:color="auto" w:fill="FFFFFF"/>
        </w:rPr>
        <w:t>TissueLyser II, as decribed above,</w:t>
      </w:r>
      <w:r w:rsidR="009E06A7" w:rsidRPr="006902F6">
        <w:rPr>
          <w:color w:val="000000" w:themeColor="text1"/>
        </w:rPr>
        <w:t xml:space="preserve"> </w:t>
      </w:r>
      <w:r w:rsidRPr="006902F6">
        <w:rPr>
          <w:color w:val="000000" w:themeColor="text1"/>
        </w:rPr>
        <w:t xml:space="preserve">and </w:t>
      </w:r>
      <w:r w:rsidR="00D6308A" w:rsidRPr="006902F6">
        <w:rPr>
          <w:color w:val="000000" w:themeColor="text1"/>
        </w:rPr>
        <w:t xml:space="preserve">RNA was extracted using </w:t>
      </w:r>
      <w:r w:rsidR="00D72995">
        <w:rPr>
          <w:color w:val="000000" w:themeColor="text1"/>
        </w:rPr>
        <w:t>a</w:t>
      </w:r>
      <w:r w:rsidR="00D72995" w:rsidRPr="006902F6">
        <w:rPr>
          <w:color w:val="000000" w:themeColor="text1"/>
        </w:rPr>
        <w:t xml:space="preserve"> </w:t>
      </w:r>
      <w:r w:rsidR="00877762" w:rsidRPr="006902F6">
        <w:rPr>
          <w:rFonts w:cs="Times New Roman"/>
          <w:color w:val="000000" w:themeColor="text1"/>
        </w:rPr>
        <w:t>PureLink RNA kit (Life Technologies).</w:t>
      </w:r>
      <w:r w:rsidR="007A6CC9" w:rsidRPr="006902F6">
        <w:rPr>
          <w:rFonts w:cs="Times New Roman"/>
          <w:color w:val="000000" w:themeColor="text1"/>
        </w:rPr>
        <w:t xml:space="preserve"> cDNA was synthesized from 0.5-1</w:t>
      </w:r>
      <w:r w:rsidR="007A6CC9" w:rsidRPr="006902F6">
        <w:rPr>
          <w:rFonts w:ascii="Symbol" w:hAnsi="Symbol" w:cs="Times New Roman"/>
          <w:color w:val="000000" w:themeColor="text1"/>
        </w:rPr>
        <w:t></w:t>
      </w:r>
      <w:r w:rsidR="007A6CC9" w:rsidRPr="006902F6">
        <w:rPr>
          <w:rFonts w:cs="Times New Roman"/>
          <w:color w:val="000000" w:themeColor="text1"/>
        </w:rPr>
        <w:t>g</w:t>
      </w:r>
      <w:r w:rsidR="00B40FA2" w:rsidRPr="006902F6">
        <w:rPr>
          <w:rFonts w:cs="Times New Roman"/>
          <w:color w:val="000000" w:themeColor="text1"/>
        </w:rPr>
        <w:t xml:space="preserve"> of RNA</w:t>
      </w:r>
      <w:r w:rsidR="007A6CC9" w:rsidRPr="006902F6">
        <w:rPr>
          <w:rFonts w:cs="Times New Roman"/>
          <w:color w:val="000000" w:themeColor="text1"/>
        </w:rPr>
        <w:t xml:space="preserve"> </w:t>
      </w:r>
      <w:r w:rsidR="006E2EF1" w:rsidRPr="006902F6">
        <w:rPr>
          <w:rFonts w:cs="Times New Roman"/>
          <w:color w:val="000000" w:themeColor="text1"/>
        </w:rPr>
        <w:t>using the High Capacity Reverse Transcription Kit (Life Technologies).</w:t>
      </w:r>
      <w:r w:rsidR="00487B74" w:rsidRPr="006902F6">
        <w:rPr>
          <w:rFonts w:cs="Times New Roman"/>
          <w:color w:val="000000" w:themeColor="text1"/>
        </w:rPr>
        <w:t xml:space="preserve"> Primers,</w:t>
      </w:r>
      <w:r w:rsidR="000D02A2" w:rsidRPr="006902F6">
        <w:rPr>
          <w:rFonts w:cs="Times New Roman"/>
          <w:color w:val="000000" w:themeColor="text1"/>
        </w:rPr>
        <w:t xml:space="preserve"> cDNA</w:t>
      </w:r>
      <w:r w:rsidR="00487B74" w:rsidRPr="006902F6">
        <w:rPr>
          <w:rFonts w:cs="Times New Roman"/>
          <w:color w:val="000000" w:themeColor="text1"/>
        </w:rPr>
        <w:t xml:space="preserve"> and</w:t>
      </w:r>
      <w:r w:rsidR="006E2EF1" w:rsidRPr="006902F6">
        <w:rPr>
          <w:rFonts w:cs="Times New Roman"/>
          <w:color w:val="000000" w:themeColor="text1"/>
        </w:rPr>
        <w:t xml:space="preserve"> Power SYBR Green PCR Master Mix (Life Technologies)</w:t>
      </w:r>
      <w:r w:rsidR="00487B74" w:rsidRPr="006902F6">
        <w:rPr>
          <w:rFonts w:cs="Times New Roman"/>
          <w:color w:val="000000" w:themeColor="text1"/>
        </w:rPr>
        <w:t xml:space="preserve"> were combined in accordance with the manufacturer’s guidelines and quantitative real-time PCR </w:t>
      </w:r>
      <w:r w:rsidR="00C43B6B">
        <w:rPr>
          <w:rFonts w:cs="Times New Roman"/>
          <w:color w:val="000000" w:themeColor="text1"/>
        </w:rPr>
        <w:t>(qPCR)</w:t>
      </w:r>
      <w:r w:rsidR="00487B74" w:rsidRPr="006902F6">
        <w:rPr>
          <w:rFonts w:cs="Times New Roman"/>
          <w:color w:val="000000" w:themeColor="text1"/>
        </w:rPr>
        <w:t xml:space="preserve"> was performed as previously described</w:t>
      </w:r>
      <w:r w:rsidR="00952BDA" w:rsidRPr="006902F6">
        <w:rPr>
          <w:rFonts w:cs="Times New Roman"/>
          <w:color w:val="000000" w:themeColor="text1"/>
        </w:rPr>
        <w:t xml:space="preserve"> </w:t>
      </w:r>
      <w:r w:rsidR="00C70A9A" w:rsidRPr="006902F6">
        <w:rPr>
          <w:rFonts w:cs="Times New Roman"/>
          <w:color w:val="000000" w:themeColor="text1"/>
        </w:rPr>
        <w:fldChar w:fldCharType="begin" w:fldLock="1"/>
      </w:r>
      <w:r w:rsidR="00CD3FE5">
        <w:rPr>
          <w:rFonts w:cs="Times New Roman"/>
          <w:color w:val="000000" w:themeColor="text1"/>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"(31)", "plainTextFormattedCitation" : "(31)", "previouslyFormattedCitation" : "(31)" }, "properties" : {  }, "schema" : "https://github.com/citation-style-language/schema/raw/master/csl-citation.json" }</w:instrText>
      </w:r>
      <w:r w:rsidR="00C70A9A" w:rsidRPr="006902F6">
        <w:rPr>
          <w:rFonts w:cs="Times New Roman"/>
          <w:color w:val="000000" w:themeColor="text1"/>
        </w:rPr>
        <w:fldChar w:fldCharType="separate"/>
      </w:r>
      <w:r w:rsidR="003A36B4" w:rsidRPr="003A36B4">
        <w:rPr>
          <w:rFonts w:cs="Times New Roman"/>
          <w:noProof/>
          <w:color w:val="000000" w:themeColor="text1"/>
        </w:rPr>
        <w:t>(31)</w:t>
      </w:r>
      <w:r w:rsidR="00C70A9A" w:rsidRPr="006902F6">
        <w:rPr>
          <w:rFonts w:cs="Times New Roman"/>
          <w:color w:val="000000" w:themeColor="text1"/>
        </w:rPr>
        <w:fldChar w:fldCharType="end"/>
      </w:r>
      <w:r w:rsidR="00CD11DF">
        <w:rPr>
          <w:rFonts w:cs="Times New Roman"/>
          <w:color w:val="000000" w:themeColor="text1"/>
        </w:rPr>
        <w:t xml:space="preserve"> </w:t>
      </w:r>
      <w:r w:rsidR="00CC6EEA">
        <w:rPr>
          <w:rFonts w:cs="Times New Roman"/>
          <w:color w:val="000000" w:themeColor="text1"/>
        </w:rPr>
        <w:t>using the QuantStudio 5</w:t>
      </w:r>
      <w:r w:rsidR="00CD11DF">
        <w:rPr>
          <w:rFonts w:cs="Times New Roman"/>
          <w:color w:val="000000" w:themeColor="text1"/>
        </w:rPr>
        <w:t xml:space="preserve"> (Thermo Fisher Scientific)</w:t>
      </w:r>
      <w:r w:rsidR="00487B74" w:rsidRPr="006902F6">
        <w:rPr>
          <w:rFonts w:cs="Times New Roman"/>
          <w:color w:val="000000" w:themeColor="text1"/>
        </w:rPr>
        <w:t xml:space="preserve">. </w:t>
      </w:r>
      <w:r w:rsidR="00D6022E" w:rsidRPr="006902F6">
        <w:rPr>
          <w:rFonts w:cs="Times New Roman"/>
          <w:color w:val="000000" w:themeColor="text1"/>
        </w:rPr>
        <w:t xml:space="preserve">mRNA expression level was normalized to </w:t>
      </w:r>
      <w:r w:rsidR="00D6022E" w:rsidRPr="006902F6">
        <w:rPr>
          <w:rFonts w:cs="Times New Roman"/>
          <w:i/>
          <w:color w:val="000000" w:themeColor="text1"/>
        </w:rPr>
        <w:t>Actb</w:t>
      </w:r>
      <w:r w:rsidR="00D6022E" w:rsidRPr="006902F6">
        <w:rPr>
          <w:rFonts w:cs="Times New Roman"/>
          <w:color w:val="000000" w:themeColor="text1"/>
        </w:rPr>
        <w:t xml:space="preserve"> </w:t>
      </w:r>
      <w:r w:rsidR="00CD11DF">
        <w:rPr>
          <w:rFonts w:cs="Times New Roman"/>
          <w:color w:val="000000" w:themeColor="text1"/>
        </w:rPr>
        <w:t xml:space="preserve">and analyzed using the </w:t>
      </w:r>
      <w:r w:rsidR="00B36EF4" w:rsidRPr="00CE3660">
        <w:rPr>
          <w:rFonts w:ascii="Symbol" w:hAnsi="Symbol" w:cs="Times New Roman"/>
          <w:color w:val="000000" w:themeColor="text1"/>
        </w:rPr>
        <w:t></w:t>
      </w:r>
      <w:r w:rsidR="00B36EF4" w:rsidRPr="00CE3660">
        <w:rPr>
          <w:rFonts w:ascii="Symbol" w:hAnsi="Symbol" w:cs="Times New Roman"/>
          <w:color w:val="000000" w:themeColor="text1"/>
        </w:rPr>
        <w:t></w:t>
      </w:r>
      <w:r w:rsidR="00CD11DF">
        <w:rPr>
          <w:rFonts w:cs="Times New Roman"/>
          <w:color w:val="000000" w:themeColor="text1"/>
        </w:rPr>
        <w:t xml:space="preserve"> </w:t>
      </w:r>
      <w:r w:rsidR="006E5872">
        <w:rPr>
          <w:rFonts w:cs="Times New Roman"/>
          <w:color w:val="000000" w:themeColor="text1"/>
        </w:rPr>
        <w:t xml:space="preserve">Ct </w:t>
      </w:r>
      <w:r w:rsidR="00CD11DF">
        <w:rPr>
          <w:rFonts w:cs="Times New Roman"/>
          <w:color w:val="000000" w:themeColor="text1"/>
        </w:rPr>
        <w:t xml:space="preserve">method </w:t>
      </w:r>
      <w:r w:rsidR="005354F7" w:rsidRPr="006902F6">
        <w:rPr>
          <w:rFonts w:cs="Times New Roman"/>
          <w:color w:val="000000" w:themeColor="text1"/>
        </w:rPr>
        <w:t>after evaluation of several reference genes</w:t>
      </w:r>
      <w:r w:rsidR="00D107EC">
        <w:rPr>
          <w:rFonts w:cs="Times New Roman"/>
          <w:color w:val="000000" w:themeColor="text1"/>
        </w:rPr>
        <w:t xml:space="preserve">.  qPCR primer sequences are listed in </w:t>
      </w:r>
      <w:r w:rsidR="00D6022E" w:rsidRPr="006902F6">
        <w:rPr>
          <w:rFonts w:cs="Times New Roman"/>
          <w:color w:val="000000" w:themeColor="text1"/>
        </w:rPr>
        <w:t>Table 1.</w:t>
      </w:r>
    </w:p>
    <w:p w14:paraId="67ACC548" w14:textId="77777777" w:rsidR="005354F7" w:rsidRPr="006902F6" w:rsidRDefault="005354F7" w:rsidP="00FF21CB">
      <w:pPr>
        <w:spacing w:line="480" w:lineRule="auto"/>
        <w:rPr>
          <w:color w:val="000000" w:themeColor="text1"/>
        </w:rPr>
      </w:pPr>
    </w:p>
    <w:p w14:paraId="77DBC1CE" w14:textId="58837466" w:rsidR="00642BDD" w:rsidRPr="006902F6" w:rsidRDefault="00642BDD" w:rsidP="00FF21CB">
      <w:pPr>
        <w:spacing w:line="480" w:lineRule="auto"/>
        <w:rPr>
          <w:rFonts w:eastAsia="Times New Roman" w:cs="Times New Roman"/>
          <w:color w:val="000000" w:themeColor="text1"/>
        </w:rPr>
      </w:pPr>
      <w:r w:rsidRPr="006902F6">
        <w:rPr>
          <w:b/>
          <w:color w:val="000000" w:themeColor="text1"/>
        </w:rPr>
        <w:t xml:space="preserve">Protein </w:t>
      </w:r>
      <w:r w:rsidR="00D736A1">
        <w:rPr>
          <w:b/>
          <w:color w:val="000000" w:themeColor="text1"/>
        </w:rPr>
        <w:t>Extraction and</w:t>
      </w:r>
      <w:r w:rsidRPr="006902F6">
        <w:rPr>
          <w:b/>
          <w:color w:val="000000" w:themeColor="text1"/>
        </w:rPr>
        <w:t xml:space="preserve"> Analysis</w:t>
      </w:r>
      <w:r w:rsidR="005354F7" w:rsidRPr="006902F6">
        <w:rPr>
          <w:b/>
          <w:color w:val="000000" w:themeColor="text1"/>
        </w:rPr>
        <w:t>:</w:t>
      </w:r>
      <w:r w:rsidR="005354F7" w:rsidRPr="006902F6">
        <w:rPr>
          <w:color w:val="000000" w:themeColor="text1"/>
        </w:rPr>
        <w:t xml:space="preserve">  </w:t>
      </w:r>
      <w:r w:rsidR="004B16AF" w:rsidRPr="006902F6">
        <w:rPr>
          <w:color w:val="000000" w:themeColor="text1"/>
        </w:rPr>
        <w:t>Cells and tissues were lysed in RIPA buffer</w:t>
      </w:r>
      <w:r w:rsidR="00CE26FC" w:rsidRPr="006902F6">
        <w:rPr>
          <w:color w:val="000000" w:themeColor="text1"/>
        </w:rPr>
        <w:t xml:space="preserve"> </w:t>
      </w:r>
      <w:r w:rsidR="00CE26FC" w:rsidRPr="006902F6">
        <w:rPr>
          <w:rFonts w:eastAsia="Times New Roman" w:cs="Times New Roman"/>
          <w:color w:val="000000" w:themeColor="text1"/>
          <w:shd w:val="clear" w:color="auto" w:fill="FFFFFF"/>
        </w:rPr>
        <w:t xml:space="preserve">(50 mM Tris, pH 7.4, 0.25% sodium deoxycholate, 1% NP40, 150 mM sodium chloride, 1 mM EDTA, 100 uM </w:t>
      </w:r>
      <w:r w:rsidR="00CE26FC" w:rsidRPr="006902F6">
        <w:rPr>
          <w:rFonts w:eastAsia="Times New Roman" w:cs="Times New Roman"/>
          <w:color w:val="000000" w:themeColor="text1"/>
          <w:shd w:val="clear" w:color="auto" w:fill="FFFFFF"/>
        </w:rPr>
        <w:lastRenderedPageBreak/>
        <w:t>sodium orthovanadate, 5 mM sodium fluoride</w:t>
      </w:r>
      <w:r w:rsidR="000931CB">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10 mM sodium pyrophosphate</w:t>
      </w:r>
      <w:r w:rsidR="000931CB">
        <w:rPr>
          <w:rFonts w:eastAsia="Times New Roman" w:cs="Times New Roman"/>
          <w:color w:val="000000" w:themeColor="text1"/>
          <w:shd w:val="clear" w:color="auto" w:fill="FFFFFF"/>
        </w:rPr>
        <w:t xml:space="preserve"> and 1x protease inhibitor</w:t>
      </w:r>
      <w:r w:rsidR="00CE26FC" w:rsidRPr="006902F6">
        <w:rPr>
          <w:rFonts w:eastAsia="Times New Roman" w:cs="Times New Roman"/>
          <w:color w:val="000000" w:themeColor="text1"/>
          <w:shd w:val="clear" w:color="auto" w:fill="FFFFFF"/>
        </w:rPr>
        <w:t>)</w:t>
      </w:r>
      <w:r w:rsidR="00C43B6B">
        <w:rPr>
          <w:rFonts w:eastAsia="Times New Roman" w:cs="Times New Roman"/>
          <w:color w:val="000000" w:themeColor="text1"/>
          <w:shd w:val="clear" w:color="auto" w:fill="FFFFFF"/>
        </w:rPr>
        <w:t>,</w:t>
      </w:r>
      <w:r w:rsidR="00ED5C81">
        <w:rPr>
          <w:rFonts w:eastAsia="Times New Roman" w:cs="Times New Roman"/>
          <w:color w:val="000000" w:themeColor="text1"/>
          <w:shd w:val="clear" w:color="auto" w:fill="FFFFFF"/>
        </w:rPr>
        <w:t xml:space="preserve"> </w:t>
      </w:r>
      <w:r w:rsidR="00AB3A2E">
        <w:rPr>
          <w:rFonts w:eastAsia="Times New Roman" w:cs="Times New Roman"/>
          <w:color w:val="000000" w:themeColor="text1"/>
          <w:shd w:val="clear" w:color="auto" w:fill="FFFFFF"/>
        </w:rPr>
        <w:t>centrifuged</w:t>
      </w:r>
      <w:r w:rsidR="002B1274">
        <w:rPr>
          <w:rFonts w:eastAsia="Times New Roman" w:cs="Times New Roman"/>
          <w:color w:val="000000" w:themeColor="text1"/>
          <w:shd w:val="clear" w:color="auto" w:fill="FFFFFF"/>
        </w:rPr>
        <w:t xml:space="preserve"> </w:t>
      </w:r>
      <w:r w:rsidR="00E12123">
        <w:rPr>
          <w:rFonts w:eastAsia="Times New Roman" w:cs="Times New Roman"/>
          <w:color w:val="000000" w:themeColor="text1"/>
          <w:shd w:val="clear" w:color="auto" w:fill="FFFFFF"/>
        </w:rPr>
        <w:t>at 14</w:t>
      </w:r>
      <w:r w:rsidR="00F95FB7">
        <w:rPr>
          <w:rFonts w:eastAsia="Times New Roman" w:cs="Times New Roman"/>
          <w:color w:val="000000" w:themeColor="text1"/>
          <w:shd w:val="clear" w:color="auto" w:fill="FFFFFF"/>
        </w:rPr>
        <w:t>,</w:t>
      </w:r>
      <w:r w:rsidR="00E12123">
        <w:rPr>
          <w:rFonts w:eastAsia="Times New Roman" w:cs="Times New Roman"/>
          <w:color w:val="000000" w:themeColor="text1"/>
          <w:shd w:val="clear" w:color="auto" w:fill="FFFFFF"/>
        </w:rPr>
        <w:t>000rpm for 10 minutes</w:t>
      </w:r>
      <w:r w:rsidR="008C70EE">
        <w:rPr>
          <w:rFonts w:eastAsia="Times New Roman" w:cs="Times New Roman"/>
          <w:color w:val="000000" w:themeColor="text1"/>
          <w:shd w:val="clear" w:color="auto" w:fill="FFFFFF"/>
        </w:rPr>
        <w:t xml:space="preserve"> at 4</w:t>
      </w:r>
      <w:r w:rsidR="008C70EE">
        <w:rPr>
          <w:rFonts w:eastAsia="Times New Roman" w:cs="Times New Roman"/>
          <w:color w:val="000000" w:themeColor="text1"/>
          <w:shd w:val="clear" w:color="auto" w:fill="FFFFFF"/>
        </w:rPr>
        <w:sym w:font="Symbol" w:char="F0B0"/>
      </w:r>
      <w:r w:rsidR="008C70EE">
        <w:rPr>
          <w:rFonts w:eastAsia="Times New Roman" w:cs="Times New Roman"/>
          <w:color w:val="000000" w:themeColor="text1"/>
          <w:shd w:val="clear" w:color="auto" w:fill="FFFFFF"/>
        </w:rPr>
        <w:t>C</w:t>
      </w:r>
      <w:r w:rsidR="00E12123">
        <w:rPr>
          <w:rFonts w:eastAsia="Times New Roman" w:cs="Times New Roman"/>
          <w:color w:val="000000" w:themeColor="text1"/>
          <w:shd w:val="clear" w:color="auto" w:fill="FFFFFF"/>
        </w:rPr>
        <w:t>.</w:t>
      </w:r>
      <w:r w:rsidR="0039092F">
        <w:rPr>
          <w:rFonts w:eastAsia="Times New Roman" w:cs="Times New Roman"/>
          <w:color w:val="000000" w:themeColor="text1"/>
          <w:shd w:val="clear" w:color="auto" w:fill="FFFFFF"/>
        </w:rPr>
        <w:t xml:space="preserve"> Lysates</w:t>
      </w:r>
      <w:r w:rsidR="00CE26FC" w:rsidRPr="006902F6">
        <w:rPr>
          <w:rFonts w:eastAsia="Times New Roman" w:cs="Times New Roman"/>
          <w:color w:val="000000" w:themeColor="text1"/>
          <w:shd w:val="clear" w:color="auto" w:fill="FFFFFF"/>
        </w:rPr>
        <w:t xml:space="preserve"> were</w:t>
      </w:r>
      <w:r w:rsidR="003E4227">
        <w:rPr>
          <w:rFonts w:eastAsia="Times New Roman" w:cs="Times New Roman"/>
          <w:color w:val="000000" w:themeColor="text1"/>
          <w:shd w:val="clear" w:color="auto" w:fill="FFFFFF"/>
        </w:rPr>
        <w:t xml:space="preserve"> </w:t>
      </w:r>
      <w:r w:rsidR="008A5431">
        <w:rPr>
          <w:rFonts w:eastAsia="Times New Roman" w:cs="Times New Roman"/>
          <w:color w:val="000000" w:themeColor="text1"/>
          <w:shd w:val="clear" w:color="auto" w:fill="FFFFFF"/>
        </w:rPr>
        <w:t xml:space="preserve">heated </w:t>
      </w:r>
      <w:r w:rsidR="00B36EF4">
        <w:rPr>
          <w:rFonts w:eastAsia="Times New Roman" w:cs="Times New Roman"/>
          <w:color w:val="000000" w:themeColor="text1"/>
          <w:shd w:val="clear" w:color="auto" w:fill="FFFFFF"/>
        </w:rPr>
        <w:t xml:space="preserve">with loading buffer </w:t>
      </w:r>
      <w:r w:rsidR="008A5431">
        <w:rPr>
          <w:rFonts w:eastAsia="Times New Roman" w:cs="Times New Roman"/>
          <w:color w:val="000000" w:themeColor="text1"/>
          <w:shd w:val="clear" w:color="auto" w:fill="FFFFFF"/>
        </w:rPr>
        <w:t>at 85-95</w:t>
      </w:r>
      <w:r w:rsidR="008A5431">
        <w:rPr>
          <w:rFonts w:eastAsia="Times New Roman" w:cs="Times New Roman"/>
          <w:color w:val="000000" w:themeColor="text1"/>
          <w:shd w:val="clear" w:color="auto" w:fill="FFFFFF"/>
        </w:rPr>
        <w:sym w:font="Symbol" w:char="F0B0"/>
      </w:r>
      <w:r w:rsidR="008A5431">
        <w:rPr>
          <w:rFonts w:eastAsia="Times New Roman" w:cs="Times New Roman"/>
          <w:color w:val="000000" w:themeColor="text1"/>
          <w:shd w:val="clear" w:color="auto" w:fill="FFFFFF"/>
        </w:rPr>
        <w:t xml:space="preserve">C and proteins were separated by </w:t>
      </w:r>
      <w:r w:rsidR="00CE26FC" w:rsidRPr="006902F6">
        <w:rPr>
          <w:rFonts w:eastAsia="Times New Roman" w:cs="Times New Roman"/>
          <w:color w:val="000000" w:themeColor="text1"/>
          <w:shd w:val="clear" w:color="auto" w:fill="FFFFFF"/>
        </w:rPr>
        <w:t xml:space="preserve">SDS-PAGE </w:t>
      </w:r>
      <w:r w:rsidR="003E4227">
        <w:rPr>
          <w:rFonts w:eastAsia="Times New Roman" w:cs="Times New Roman"/>
          <w:color w:val="000000" w:themeColor="text1"/>
          <w:shd w:val="clear" w:color="auto" w:fill="FFFFFF"/>
        </w:rPr>
        <w:t>(</w:t>
      </w:r>
      <w:r w:rsidR="00935654">
        <w:rPr>
          <w:rFonts w:eastAsia="Times New Roman" w:cs="Times New Roman"/>
          <w:color w:val="000000" w:themeColor="text1"/>
          <w:shd w:val="clear" w:color="auto" w:fill="FFFFFF"/>
        </w:rPr>
        <w:t>Life Technologies</w:t>
      </w:r>
      <w:r w:rsidR="003E4227">
        <w:rPr>
          <w:rFonts w:eastAsia="Times New Roman" w:cs="Times New Roman"/>
          <w:color w:val="000000" w:themeColor="text1"/>
          <w:shd w:val="clear" w:color="auto" w:fill="FFFFFF"/>
        </w:rPr>
        <w: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 xml:space="preserve">and </w:t>
      </w:r>
      <w:r w:rsidR="00CE26FC" w:rsidRPr="006902F6">
        <w:rPr>
          <w:rFonts w:eastAsia="Times New Roman" w:cs="Times New Roman"/>
          <w:color w:val="000000" w:themeColor="text1"/>
          <w:shd w:val="clear" w:color="auto" w:fill="FFFFFF"/>
        </w:rPr>
        <w:t xml:space="preserve">transferred </w:t>
      </w:r>
      <w:r w:rsidR="008A5431">
        <w:rPr>
          <w:rFonts w:eastAsia="Times New Roman" w:cs="Times New Roman"/>
          <w:color w:val="000000" w:themeColor="text1"/>
          <w:shd w:val="clear" w:color="auto" w:fill="FFFFFF"/>
        </w:rPr>
        <w:t>onto nitrocellulose membrane</w:t>
      </w:r>
      <w:r w:rsidR="0039092F">
        <w:rPr>
          <w:rFonts w:eastAsia="Times New Roman" w:cs="Times New Roman"/>
          <w:color w:val="000000" w:themeColor="text1"/>
          <w:shd w:val="clear" w:color="auto" w:fill="FFFFFF"/>
        </w:rPr>
        <w:t>s overnight.</w:t>
      </w:r>
      <w:r w:rsidR="00CE26FC"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Membranes were blotted</w:t>
      </w:r>
      <w:r w:rsidR="00CE26FC" w:rsidRPr="006902F6">
        <w:rPr>
          <w:rFonts w:eastAsia="Times New Roman" w:cs="Times New Roman"/>
          <w:color w:val="000000" w:themeColor="text1"/>
          <w:shd w:val="clear" w:color="auto" w:fill="FFFFFF"/>
        </w:rPr>
        <w:t xml:space="preserve"> usin</w:t>
      </w:r>
      <w:r w:rsidR="003A6439" w:rsidRPr="006902F6">
        <w:rPr>
          <w:rFonts w:eastAsia="Times New Roman" w:cs="Times New Roman"/>
          <w:color w:val="000000" w:themeColor="text1"/>
          <w:shd w:val="clear" w:color="auto" w:fill="FFFFFF"/>
        </w:rPr>
        <w:t>g</w:t>
      </w:r>
      <w:r w:rsidRPr="006902F6">
        <w:rPr>
          <w:rFonts w:eastAsia="Times New Roman" w:cs="Times New Roman"/>
          <w:color w:val="000000" w:themeColor="text1"/>
          <w:shd w:val="clear" w:color="auto" w:fill="FFFFFF"/>
        </w:rPr>
        <w:t xml:space="preserve"> </w:t>
      </w:r>
      <w:r w:rsidR="0039092F">
        <w:rPr>
          <w:rFonts w:eastAsia="Times New Roman" w:cs="Times New Roman"/>
          <w:color w:val="000000" w:themeColor="text1"/>
          <w:shd w:val="clear" w:color="auto" w:fill="FFFFFF"/>
        </w:rPr>
        <w:t>anti-</w:t>
      </w:r>
      <w:r w:rsidR="00BB3D94">
        <w:rPr>
          <w:rFonts w:eastAsia="Times New Roman" w:cs="Times New Roman"/>
          <w:color w:val="000000" w:themeColor="text1"/>
          <w:shd w:val="clear" w:color="auto" w:fill="FFFFFF"/>
        </w:rPr>
        <w:t>adipose triglyceride lipase (</w:t>
      </w:r>
      <w:r w:rsidRPr="006902F6">
        <w:rPr>
          <w:rFonts w:eastAsia="Times New Roman" w:cs="Times New Roman"/>
          <w:color w:val="000000" w:themeColor="text1"/>
          <w:shd w:val="clear" w:color="auto" w:fill="FFFFFF"/>
        </w:rPr>
        <w:t>ATGL</w:t>
      </w:r>
      <w:r w:rsidR="00A30B06">
        <w:rPr>
          <w:rFonts w:eastAsia="Times New Roman" w:cs="Times New Roman"/>
          <w:color w:val="000000" w:themeColor="text1"/>
          <w:shd w:val="clear" w:color="auto" w:fill="FFFFFF"/>
        </w:rPr>
        <w:t xml:space="preserve">; </w:t>
      </w:r>
      <w:r w:rsidR="00A804DB">
        <w:rPr>
          <w:rFonts w:eastAsia="Times New Roman" w:cs="Times New Roman"/>
          <w:color w:val="000000" w:themeColor="text1"/>
          <w:shd w:val="clear" w:color="auto" w:fill="FFFFFF"/>
        </w:rPr>
        <w:t>54 kDa</w:t>
      </w:r>
      <w:r w:rsidR="00BB3D94">
        <w:rPr>
          <w:rFonts w:eastAsia="Times New Roman" w:cs="Times New Roman"/>
          <w:color w:val="000000" w:themeColor="text1"/>
          <w:shd w:val="clear" w:color="auto" w:fill="FFFFFF"/>
        </w:rPr>
        <w:t xml:space="preserve">; </w:t>
      </w:r>
      <w:r w:rsidR="00672D5C" w:rsidRPr="006902F6">
        <w:rPr>
          <w:rFonts w:eastAsia="Times New Roman" w:cs="Times New Roman"/>
          <w:color w:val="000000" w:themeColor="text1"/>
          <w:shd w:val="clear" w:color="auto" w:fill="FFFFFF"/>
        </w:rPr>
        <w:t>Cell Signaling Technologies</w:t>
      </w:r>
      <w:r w:rsidR="00827CC4">
        <w:rPr>
          <w:rFonts w:eastAsia="Times New Roman" w:cs="Times New Roman"/>
          <w:color w:val="000000" w:themeColor="text1"/>
          <w:shd w:val="clear" w:color="auto" w:fill="FFFFFF"/>
        </w:rPr>
        <w:t>; catalog #30A4</w:t>
      </w:r>
      <w:r w:rsidR="00672D5C"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Antibody complexes were detected by anti-mouse and anti-rabbit fluorescent conjugated antibodies</w:t>
      </w:r>
      <w:r w:rsidR="000511C5" w:rsidRPr="006902F6">
        <w:rPr>
          <w:rFonts w:eastAsia="Times New Roman" w:cs="Times New Roman"/>
          <w:color w:val="000000" w:themeColor="text1"/>
          <w:shd w:val="clear" w:color="auto" w:fill="FFFFFF"/>
        </w:rPr>
        <w:t xml:space="preserve"> (</w:t>
      </w:r>
      <w:r w:rsidR="003F3E2F" w:rsidRPr="006902F6">
        <w:rPr>
          <w:rFonts w:eastAsia="Times New Roman" w:cs="Times New Roman"/>
          <w:color w:val="000000" w:themeColor="text1"/>
          <w:shd w:val="clear" w:color="auto" w:fill="FFFFFF"/>
        </w:rPr>
        <w:t>Invitrogen</w:t>
      </w:r>
      <w:r w:rsidR="000511C5" w:rsidRPr="006902F6">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and visualized using an Odyssey</w:t>
      </w:r>
      <w:r w:rsidR="00DA4887" w:rsidRPr="006902F6">
        <w:rPr>
          <w:rFonts w:eastAsia="Times New Roman" w:cs="Times New Roman"/>
          <w:color w:val="000000" w:themeColor="text1"/>
          <w:shd w:val="clear" w:color="auto" w:fill="FFFFFF"/>
        </w:rPr>
        <w:t xml:space="preserve"> CLx</w:t>
      </w:r>
      <w:r w:rsidRPr="006902F6">
        <w:rPr>
          <w:rFonts w:eastAsia="Times New Roman" w:cs="Times New Roman"/>
          <w:color w:val="000000" w:themeColor="text1"/>
          <w:shd w:val="clear" w:color="auto" w:fill="FFFFFF"/>
        </w:rPr>
        <w:t xml:space="preserve"> image scanner</w:t>
      </w:r>
      <w:r w:rsidR="00C43B6B">
        <w:rPr>
          <w:rFonts w:eastAsia="Times New Roman" w:cs="Times New Roman"/>
          <w:color w:val="000000" w:themeColor="text1"/>
          <w:shd w:val="clear" w:color="auto" w:fill="FFFFFF"/>
        </w:rPr>
        <w:t>.</w:t>
      </w:r>
      <w:r w:rsidRPr="006902F6">
        <w:rPr>
          <w:rFonts w:eastAsia="Times New Roman" w:cs="Times New Roman"/>
          <w:color w:val="000000" w:themeColor="text1"/>
          <w:shd w:val="clear" w:color="auto" w:fill="FFFFFF"/>
        </w:rPr>
        <w:t xml:space="preserve"> </w:t>
      </w:r>
      <w:r w:rsidR="00C43B6B">
        <w:rPr>
          <w:rFonts w:eastAsia="Times New Roman" w:cs="Times New Roman"/>
          <w:color w:val="000000" w:themeColor="text1"/>
          <w:shd w:val="clear" w:color="auto" w:fill="FFFFFF"/>
        </w:rPr>
        <w:t>B</w:t>
      </w:r>
      <w:r w:rsidR="00C43B6B" w:rsidRPr="006902F6">
        <w:rPr>
          <w:rFonts w:eastAsia="Times New Roman" w:cs="Times New Roman"/>
          <w:color w:val="000000" w:themeColor="text1"/>
          <w:shd w:val="clear" w:color="auto" w:fill="FFFFFF"/>
        </w:rPr>
        <w:t xml:space="preserve">lots </w:t>
      </w:r>
      <w:r w:rsidRPr="006902F6">
        <w:rPr>
          <w:rFonts w:eastAsia="Times New Roman" w:cs="Times New Roman"/>
          <w:color w:val="000000" w:themeColor="text1"/>
          <w:shd w:val="clear" w:color="auto" w:fill="FFFFFF"/>
        </w:rPr>
        <w:t xml:space="preserve">were quantified using </w:t>
      </w:r>
      <w:r w:rsidR="00DA4887" w:rsidRPr="006902F6">
        <w:rPr>
          <w:rFonts w:eastAsia="Times New Roman" w:cs="Times New Roman"/>
          <w:color w:val="000000" w:themeColor="text1"/>
          <w:shd w:val="clear" w:color="auto" w:fill="FFFFFF"/>
        </w:rPr>
        <w:t xml:space="preserve">Image Studio </w:t>
      </w:r>
      <w:r w:rsidRPr="006902F6">
        <w:rPr>
          <w:rFonts w:eastAsia="Times New Roman" w:cs="Times New Roman"/>
          <w:color w:val="000000" w:themeColor="text1"/>
          <w:shd w:val="clear" w:color="auto" w:fill="FFFFFF"/>
        </w:rPr>
        <w:t xml:space="preserve">software version </w:t>
      </w:r>
      <w:r w:rsidR="00DA4887" w:rsidRPr="006902F6">
        <w:rPr>
          <w:rFonts w:eastAsia="Times New Roman" w:cs="Times New Roman"/>
          <w:color w:val="000000" w:themeColor="text1"/>
          <w:shd w:val="clear" w:color="auto" w:fill="FFFFFF"/>
        </w:rPr>
        <w:t>5.2</w:t>
      </w:r>
      <w:r w:rsidRPr="006902F6">
        <w:rPr>
          <w:rFonts w:eastAsia="Times New Roman" w:cs="Times New Roman"/>
          <w:color w:val="000000" w:themeColor="text1"/>
          <w:shd w:val="clear" w:color="auto" w:fill="FFFFFF"/>
        </w:rPr>
        <w:t xml:space="preserve"> (LiCOR)</w:t>
      </w:r>
      <w:r w:rsidR="00827CC4">
        <w:rPr>
          <w:rFonts w:eastAsia="Times New Roman" w:cs="Times New Roman"/>
          <w:color w:val="000000" w:themeColor="text1"/>
          <w:shd w:val="clear" w:color="auto" w:fill="FFFFFF"/>
        </w:rPr>
        <w:t xml:space="preserve"> and normalized to Revert Total Protein Stain (LiCOR)</w:t>
      </w:r>
      <w:r w:rsidRPr="006902F6">
        <w:rPr>
          <w:rFonts w:eastAsia="Times New Roman" w:cs="Times New Roman"/>
          <w:color w:val="000000" w:themeColor="text1"/>
          <w:shd w:val="clear" w:color="auto" w:fill="FFFFFF"/>
        </w:rPr>
        <w:t>.</w:t>
      </w:r>
    </w:p>
    <w:p w14:paraId="64F2FB03" w14:textId="5944FA36" w:rsidR="004B16AF" w:rsidRPr="006902F6" w:rsidRDefault="004B16AF" w:rsidP="00FF21CB">
      <w:pPr>
        <w:spacing w:line="480" w:lineRule="auto"/>
        <w:ind w:left="720"/>
        <w:rPr>
          <w:rFonts w:eastAsia="Times New Roman" w:cs="Times New Roman"/>
          <w:color w:val="000000" w:themeColor="text1"/>
        </w:rPr>
      </w:pPr>
    </w:p>
    <w:p w14:paraId="01DF398C" w14:textId="62552CAE" w:rsidR="006B351B" w:rsidRPr="006902F6" w:rsidRDefault="005354F7" w:rsidP="00FF21CB">
      <w:pPr>
        <w:spacing w:line="480" w:lineRule="auto"/>
        <w:rPr>
          <w:color w:val="000000" w:themeColor="text1"/>
        </w:rPr>
      </w:pPr>
      <w:r w:rsidRPr="006902F6">
        <w:rPr>
          <w:b/>
          <w:color w:val="000000" w:themeColor="text1"/>
        </w:rPr>
        <w:t>Statistics</w:t>
      </w:r>
      <w:r w:rsidRPr="006902F6">
        <w:rPr>
          <w:color w:val="000000" w:themeColor="text1"/>
        </w:rPr>
        <w:t xml:space="preserve">:  </w:t>
      </w:r>
      <w:r w:rsidR="00EE1127">
        <w:rPr>
          <w:color w:val="000000" w:themeColor="text1"/>
        </w:rPr>
        <w:t xml:space="preserve">All data are presented as mean +/- standard error of the mean.  </w:t>
      </w:r>
      <w:r w:rsidR="00DC4AF1" w:rsidRPr="006902F6">
        <w:rPr>
          <w:color w:val="000000" w:themeColor="text1"/>
        </w:rPr>
        <w:t>For animal studies, t</w:t>
      </w:r>
      <w:r w:rsidR="007176B8" w:rsidRPr="006902F6">
        <w:rPr>
          <w:color w:val="000000" w:themeColor="text1"/>
        </w:rPr>
        <w:t>wo-way ANOVA analyses were performed to t</w:t>
      </w:r>
      <w:r w:rsidR="00A26C3C" w:rsidRPr="006902F6">
        <w:rPr>
          <w:color w:val="000000" w:themeColor="text1"/>
        </w:rPr>
        <w:t xml:space="preserve">est for significance </w:t>
      </w:r>
      <w:r w:rsidR="007176B8" w:rsidRPr="006902F6">
        <w:rPr>
          <w:color w:val="000000" w:themeColor="text1"/>
        </w:rPr>
        <w:t xml:space="preserve">of diet and </w:t>
      </w:r>
      <w:r w:rsidR="00737415">
        <w:rPr>
          <w:color w:val="000000" w:themeColor="text1"/>
        </w:rPr>
        <w:t xml:space="preserve">dexamethasone </w:t>
      </w:r>
      <w:r w:rsidR="007176B8" w:rsidRPr="006902F6">
        <w:rPr>
          <w:color w:val="000000" w:themeColor="text1"/>
        </w:rPr>
        <w:t xml:space="preserve">treatment, as well as their interaction. </w:t>
      </w:r>
      <w:r w:rsidR="007309A3">
        <w:rPr>
          <w:color w:val="000000" w:themeColor="text1"/>
        </w:rPr>
        <w:t>P</w:t>
      </w:r>
      <w:r w:rsidR="00737415">
        <w:rPr>
          <w:color w:val="000000" w:themeColor="text1"/>
        </w:rPr>
        <w:t xml:space="preserve">airwise </w:t>
      </w:r>
      <w:r w:rsidR="00A110DA">
        <w:rPr>
          <w:color w:val="000000" w:themeColor="text1"/>
        </w:rPr>
        <w:t>comparisons</w:t>
      </w:r>
      <w:r w:rsidR="00737415">
        <w:rPr>
          <w:color w:val="000000" w:themeColor="text1"/>
        </w:rPr>
        <w:t>, normality and equal variance were tested using Shapiro-Wilk and Levene’s tests</w:t>
      </w:r>
      <w:r w:rsidR="007309A3">
        <w:rPr>
          <w:color w:val="000000" w:themeColor="text1"/>
        </w:rPr>
        <w:t>,</w:t>
      </w:r>
      <w:r w:rsidR="00737415">
        <w:rPr>
          <w:color w:val="000000" w:themeColor="text1"/>
        </w:rPr>
        <w:t xml:space="preserve"> respectively.  Pending those results, a Mann-Whitney, Welch’s or</w:t>
      </w:r>
      <w:r w:rsidR="00DC4AF1" w:rsidRPr="006902F6">
        <w:rPr>
          <w:color w:val="000000" w:themeColor="text1"/>
        </w:rPr>
        <w:t xml:space="preserve"> </w:t>
      </w:r>
      <w:r w:rsidRPr="006902F6">
        <w:rPr>
          <w:color w:val="000000" w:themeColor="text1"/>
        </w:rPr>
        <w:t>S</w:t>
      </w:r>
      <w:r w:rsidR="00DC4AF1" w:rsidRPr="006902F6">
        <w:rPr>
          <w:color w:val="000000" w:themeColor="text1"/>
        </w:rPr>
        <w:t xml:space="preserve">tudent’s </w:t>
      </w:r>
      <w:r w:rsidR="00DC4AF1" w:rsidRPr="006902F6">
        <w:rPr>
          <w:i/>
          <w:color w:val="000000" w:themeColor="text1"/>
        </w:rPr>
        <w:t>t</w:t>
      </w:r>
      <w:r w:rsidR="00DC4AF1" w:rsidRPr="006902F6">
        <w:rPr>
          <w:color w:val="000000" w:themeColor="text1"/>
        </w:rPr>
        <w:t>-test</w:t>
      </w:r>
      <w:r w:rsidR="003804D5" w:rsidRPr="006902F6">
        <w:rPr>
          <w:color w:val="000000" w:themeColor="text1"/>
        </w:rPr>
        <w:t xml:space="preserve"> </w:t>
      </w:r>
      <w:r w:rsidR="00737415">
        <w:rPr>
          <w:color w:val="000000" w:themeColor="text1"/>
        </w:rPr>
        <w:t>were</w:t>
      </w:r>
      <w:r w:rsidR="00737415" w:rsidRPr="006902F6">
        <w:rPr>
          <w:color w:val="000000" w:themeColor="text1"/>
        </w:rPr>
        <w:t xml:space="preserve"> </w:t>
      </w:r>
      <w:r w:rsidR="007309A3">
        <w:rPr>
          <w:color w:val="000000" w:themeColor="text1"/>
        </w:rPr>
        <w:t xml:space="preserve">used. </w:t>
      </w:r>
      <w:r w:rsidRPr="006902F6">
        <w:rPr>
          <w:color w:val="000000" w:themeColor="text1"/>
        </w:rPr>
        <w:t>P-</w:t>
      </w:r>
      <w:r w:rsidR="003804D5" w:rsidRPr="006902F6">
        <w:rPr>
          <w:color w:val="000000" w:themeColor="text1"/>
        </w:rPr>
        <w:t xml:space="preserve">values below </w:t>
      </w:r>
      <w:r w:rsidRPr="006902F6">
        <w:rPr>
          <w:color w:val="000000" w:themeColor="text1"/>
        </w:rPr>
        <w:t xml:space="preserve">p=0.05 </w:t>
      </w:r>
      <w:r w:rsidR="003804D5" w:rsidRPr="006902F6">
        <w:rPr>
          <w:color w:val="000000" w:themeColor="text1"/>
        </w:rPr>
        <w:t>were</w:t>
      </w:r>
      <w:r w:rsidR="00DC4AF1" w:rsidRPr="006902F6">
        <w:rPr>
          <w:color w:val="000000" w:themeColor="text1"/>
        </w:rPr>
        <w:t xml:space="preserve"> considered significant. </w:t>
      </w:r>
      <w:r w:rsidR="00737415">
        <w:rPr>
          <w:color w:val="000000" w:themeColor="text1"/>
        </w:rPr>
        <w:t xml:space="preserve"> All statistical tests were performed using the R software package version 3.30.  All raw data and analysis scripts are available at </w:t>
      </w:r>
      <w:r w:rsidR="00737415" w:rsidRPr="00737415">
        <w:rPr>
          <w:color w:val="000000" w:themeColor="text1"/>
        </w:rPr>
        <w:t>https://github.com/BridgesLab/CushingAcromegalyStudy</w:t>
      </w:r>
      <w:r w:rsidR="00737415">
        <w:rPr>
          <w:color w:val="000000" w:themeColor="text1"/>
        </w:rPr>
        <w:t>.</w:t>
      </w:r>
    </w:p>
    <w:p w14:paraId="23204ED1" w14:textId="77777777" w:rsidR="005354F7" w:rsidRPr="006902F6" w:rsidRDefault="005354F7" w:rsidP="003316A2">
      <w:pPr>
        <w:rPr>
          <w:color w:val="000000" w:themeColor="text1"/>
        </w:rPr>
      </w:pPr>
    </w:p>
    <w:p w14:paraId="3FAC1078" w14:textId="19107A6A" w:rsidR="00F07368" w:rsidRPr="006902F6" w:rsidRDefault="00E73495" w:rsidP="00C7096B">
      <w:pPr>
        <w:outlineLvl w:val="0"/>
        <w:rPr>
          <w:b/>
          <w:color w:val="000000" w:themeColor="text1"/>
          <w:sz w:val="36"/>
          <w:u w:val="single"/>
        </w:rPr>
      </w:pPr>
      <w:r w:rsidRPr="006902F6">
        <w:rPr>
          <w:b/>
          <w:color w:val="000000" w:themeColor="text1"/>
          <w:sz w:val="36"/>
          <w:u w:val="single"/>
        </w:rPr>
        <w:t>Results</w:t>
      </w:r>
    </w:p>
    <w:p w14:paraId="7EDA44DD" w14:textId="092782C2" w:rsidR="00E73495" w:rsidRDefault="00E73495" w:rsidP="00E73495">
      <w:pPr>
        <w:pStyle w:val="Heading1"/>
        <w:rPr>
          <w:ins w:id="58" w:author="Microsoft Office User" w:date="2017-12-18T14:12:00Z"/>
          <w:color w:val="000000" w:themeColor="text1"/>
        </w:rPr>
      </w:pPr>
      <w:r w:rsidRPr="006902F6">
        <w:rPr>
          <w:color w:val="000000" w:themeColor="text1"/>
        </w:rPr>
        <w:t xml:space="preserve">Dexamethasone-Induced Insulin Resistance is Worsened in the Presence of Obesity </w:t>
      </w:r>
    </w:p>
    <w:p w14:paraId="0AFADA58" w14:textId="77777777" w:rsidR="002F3DD8" w:rsidRPr="002F3DD8" w:rsidRDefault="002F3DD8" w:rsidP="002F3DD8">
      <w:pPr>
        <w:rPr>
          <w:rPrChange w:id="59" w:author="Microsoft Office User" w:date="2017-12-18T14:12:00Z">
            <w:rPr>
              <w:color w:val="000000" w:themeColor="text1"/>
            </w:rPr>
          </w:rPrChange>
        </w:rPr>
        <w:pPrChange w:id="60" w:author="Microsoft Office User" w:date="2017-12-18T14:12:00Z">
          <w:pPr>
            <w:pStyle w:val="Heading1"/>
          </w:pPr>
        </w:pPrChange>
      </w:pPr>
    </w:p>
    <w:p w14:paraId="11C54660" w14:textId="74066803" w:rsidR="00F0261F" w:rsidRPr="006902F6" w:rsidDel="00163414" w:rsidRDefault="009115EE" w:rsidP="00A81B12">
      <w:pPr>
        <w:spacing w:line="480" w:lineRule="auto"/>
        <w:rPr>
          <w:del w:id="61" w:author="Microsoft Office User" w:date="2017-12-18T14:11:00Z"/>
          <w:color w:val="000000" w:themeColor="text1"/>
        </w:rPr>
      </w:pPr>
      <w:del w:id="62" w:author="Microsoft Office User" w:date="2017-12-18T14:11:00Z">
        <w:r w:rsidDel="00163414">
          <w:rPr>
            <w:color w:val="000000" w:themeColor="text1"/>
          </w:rPr>
          <w:lastRenderedPageBreak/>
          <w:delText>We</w:delText>
        </w:r>
        <w:r w:rsidR="009B18AB" w:rsidRPr="006902F6" w:rsidDel="00163414">
          <w:rPr>
            <w:color w:val="000000" w:themeColor="text1"/>
          </w:rPr>
          <w:delText xml:space="preserve"> </w:delText>
        </w:r>
        <w:r w:rsidR="00DD413F" w:rsidRPr="006902F6" w:rsidDel="00163414">
          <w:rPr>
            <w:color w:val="000000" w:themeColor="text1"/>
          </w:rPr>
          <w:delText>ha</w:delText>
        </w:r>
        <w:r w:rsidDel="00163414">
          <w:rPr>
            <w:color w:val="000000" w:themeColor="text1"/>
          </w:rPr>
          <w:delText>ve</w:delText>
        </w:r>
        <w:r w:rsidR="00DD413F" w:rsidRPr="006902F6" w:rsidDel="00163414">
          <w:rPr>
            <w:color w:val="000000" w:themeColor="text1"/>
          </w:rPr>
          <w:delText xml:space="preserve"> previously</w:delText>
        </w:r>
        <w:r w:rsidR="009B18AB" w:rsidRPr="006902F6" w:rsidDel="00163414">
          <w:rPr>
            <w:color w:val="000000" w:themeColor="text1"/>
          </w:rPr>
          <w:delText xml:space="preserve"> </w:delText>
        </w:r>
        <w:r w:rsidR="00DD413F" w:rsidRPr="006902F6" w:rsidDel="00163414">
          <w:rPr>
            <w:color w:val="000000" w:themeColor="text1"/>
          </w:rPr>
          <w:delText>published data</w:delText>
        </w:r>
        <w:r w:rsidR="006F2C91" w:rsidRPr="006902F6" w:rsidDel="00163414">
          <w:rPr>
            <w:color w:val="000000" w:themeColor="text1"/>
          </w:rPr>
          <w:delText xml:space="preserve"> </w:delText>
        </w:r>
        <w:r w:rsidR="00E72723" w:rsidRPr="006902F6" w:rsidDel="00163414">
          <w:rPr>
            <w:color w:val="000000" w:themeColor="text1"/>
          </w:rPr>
          <w:delText>suggest</w:delText>
        </w:r>
        <w:r w:rsidDel="00163414">
          <w:rPr>
            <w:color w:val="000000" w:themeColor="text1"/>
          </w:rPr>
          <w:delText>ing</w:delText>
        </w:r>
        <w:r w:rsidR="00E72723" w:rsidRPr="006902F6" w:rsidDel="00163414">
          <w:rPr>
            <w:color w:val="000000" w:themeColor="text1"/>
          </w:rPr>
          <w:delText xml:space="preserve"> </w:delText>
        </w:r>
        <w:r w:rsidR="00E56A69" w:rsidRPr="006902F6" w:rsidDel="00163414">
          <w:rPr>
            <w:color w:val="000000" w:themeColor="text1"/>
          </w:rPr>
          <w:delText>gene expression</w:delText>
        </w:r>
        <w:r w:rsidR="00B36EF4" w:rsidDel="00163414">
          <w:rPr>
            <w:color w:val="000000" w:themeColor="text1"/>
          </w:rPr>
          <w:delText xml:space="preserve"> differences</w:delText>
        </w:r>
        <w:r w:rsidR="00E72723" w:rsidRPr="006902F6" w:rsidDel="00163414">
          <w:rPr>
            <w:color w:val="000000" w:themeColor="text1"/>
          </w:rPr>
          <w:delText xml:space="preserve"> in adipose tissue</w:delText>
        </w:r>
        <w:r w:rsidR="00E56A69" w:rsidRPr="006902F6" w:rsidDel="00163414">
          <w:rPr>
            <w:color w:val="000000" w:themeColor="text1"/>
          </w:rPr>
          <w:delText xml:space="preserve"> </w:delText>
        </w:r>
        <w:r w:rsidR="00B36EF4" w:rsidDel="00163414">
          <w:rPr>
            <w:color w:val="000000" w:themeColor="text1"/>
          </w:rPr>
          <w:delText xml:space="preserve">from patients with </w:delText>
        </w:r>
        <w:r w:rsidR="00DD413F" w:rsidRPr="006902F6" w:rsidDel="00163414">
          <w:rPr>
            <w:color w:val="000000" w:themeColor="text1"/>
          </w:rPr>
          <w:delText xml:space="preserve">Cushing’s disease and controls </w:delText>
        </w:r>
        <w:r w:rsidR="00351E0C" w:rsidDel="00163414">
          <w:rPr>
            <w:color w:val="000000" w:themeColor="text1"/>
          </w:rPr>
          <w:delText xml:space="preserve">depending on their obesity status </w:delText>
        </w:r>
        <w:r w:rsidR="00960D10" w:rsidRPr="006902F6" w:rsidDel="00163414">
          <w:rPr>
            <w:color w:val="000000" w:themeColor="text1"/>
          </w:rPr>
          <w:fldChar w:fldCharType="begin" w:fldLock="1"/>
        </w:r>
        <w:r w:rsidR="00CD3FE5" w:rsidDel="00163414">
          <w:rPr>
            <w:color w:val="000000" w:themeColor="text1"/>
          </w:rPr>
          <w:del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delInstrText>
        </w:r>
        <w:r w:rsidR="00960D10" w:rsidRPr="006902F6" w:rsidDel="00163414">
          <w:rPr>
            <w:color w:val="000000" w:themeColor="text1"/>
          </w:rPr>
          <w:fldChar w:fldCharType="separate"/>
        </w:r>
        <w:r w:rsidR="0062355C" w:rsidRPr="0062355C" w:rsidDel="00163414">
          <w:rPr>
            <w:noProof/>
            <w:color w:val="000000" w:themeColor="text1"/>
          </w:rPr>
          <w:delText>(11)</w:delText>
        </w:r>
        <w:r w:rsidR="00960D10" w:rsidRPr="006902F6" w:rsidDel="00163414">
          <w:rPr>
            <w:color w:val="000000" w:themeColor="text1"/>
          </w:rPr>
          <w:fldChar w:fldCharType="end"/>
        </w:r>
        <w:r w:rsidR="00DD413F" w:rsidRPr="006902F6" w:rsidDel="00163414">
          <w:rPr>
            <w:color w:val="000000" w:themeColor="text1"/>
          </w:rPr>
          <w:delText xml:space="preserve">. </w:delText>
        </w:r>
        <w:r w:rsidR="00E72723" w:rsidRPr="006902F6" w:rsidDel="00163414">
          <w:rPr>
            <w:color w:val="000000" w:themeColor="text1"/>
          </w:rPr>
          <w:delText>Based on this</w:delText>
        </w:r>
        <w:r w:rsidDel="00163414">
          <w:rPr>
            <w:color w:val="000000" w:themeColor="text1"/>
          </w:rPr>
          <w:delText xml:space="preserve"> finding</w:delText>
        </w:r>
        <w:r w:rsidR="00E72723" w:rsidRPr="006902F6" w:rsidDel="00163414">
          <w:rPr>
            <w:color w:val="000000" w:themeColor="text1"/>
          </w:rPr>
          <w:delText>, we</w:delText>
        </w:r>
        <w:r w:rsidR="00DD413F" w:rsidRPr="006902F6" w:rsidDel="00163414">
          <w:rPr>
            <w:color w:val="000000" w:themeColor="text1"/>
          </w:rPr>
          <w:delText xml:space="preserve"> speculated that the </w:delText>
        </w:r>
        <w:r w:rsidR="00E72723" w:rsidRPr="006902F6" w:rsidDel="00163414">
          <w:rPr>
            <w:color w:val="000000" w:themeColor="text1"/>
          </w:rPr>
          <w:delText xml:space="preserve">glucocorticoid responses </w:delText>
        </w:r>
        <w:r w:rsidR="00E56A69" w:rsidRPr="006902F6" w:rsidDel="00163414">
          <w:rPr>
            <w:color w:val="000000" w:themeColor="text1"/>
          </w:rPr>
          <w:delText>may vary according to obesity</w:delText>
        </w:r>
        <w:r w:rsidR="00DD413F" w:rsidRPr="006902F6" w:rsidDel="00163414">
          <w:rPr>
            <w:color w:val="000000" w:themeColor="text1"/>
          </w:rPr>
          <w:delText xml:space="preserve"> status. </w:delText>
        </w:r>
        <w:r w:rsidR="00B36EF4" w:rsidDel="00163414">
          <w:rPr>
            <w:color w:val="000000" w:themeColor="text1"/>
          </w:rPr>
          <w:delText>We</w:delText>
        </w:r>
        <w:r w:rsidR="00DD413F" w:rsidRPr="006902F6" w:rsidDel="00163414">
          <w:rPr>
            <w:color w:val="000000" w:themeColor="text1"/>
          </w:rPr>
          <w:delText xml:space="preserve"> re-analyzed the</w:delText>
        </w:r>
        <w:r w:rsidR="00B36EF4" w:rsidDel="00163414">
          <w:rPr>
            <w:color w:val="000000" w:themeColor="text1"/>
          </w:rPr>
          <w:delText>ir clinical</w:delText>
        </w:r>
        <w:r w:rsidR="00DD413F" w:rsidRPr="006902F6" w:rsidDel="00163414">
          <w:rPr>
            <w:color w:val="000000" w:themeColor="text1"/>
          </w:rPr>
          <w:delText xml:space="preserve"> data stratifying the Cushingoid and control groups by BMI</w:delText>
        </w:r>
        <w:r w:rsidR="006C0BFE" w:rsidRPr="006902F6" w:rsidDel="00163414">
          <w:rPr>
            <w:color w:val="000000" w:themeColor="text1"/>
          </w:rPr>
          <w:delText xml:space="preserve"> (Figure 1A)</w:delText>
        </w:r>
        <w:r w:rsidR="00DD413F" w:rsidRPr="006902F6" w:rsidDel="00163414">
          <w:rPr>
            <w:color w:val="000000" w:themeColor="text1"/>
          </w:rPr>
          <w:delText>, classi</w:delText>
        </w:r>
        <w:r w:rsidR="00AF03AD" w:rsidRPr="006902F6" w:rsidDel="00163414">
          <w:rPr>
            <w:color w:val="000000" w:themeColor="text1"/>
          </w:rPr>
          <w:delText xml:space="preserve">fying </w:delText>
        </w:r>
        <w:r w:rsidR="004405D4" w:rsidDel="00163414">
          <w:rPr>
            <w:color w:val="000000" w:themeColor="text1"/>
          </w:rPr>
          <w:delText>participants</w:delText>
        </w:r>
        <w:r w:rsidR="00AF03AD" w:rsidRPr="006902F6" w:rsidDel="00163414">
          <w:rPr>
            <w:color w:val="000000" w:themeColor="text1"/>
          </w:rPr>
          <w:delText xml:space="preserve"> as </w:delText>
        </w:r>
        <w:r w:rsidR="004405D4" w:rsidDel="00163414">
          <w:rPr>
            <w:color w:val="000000" w:themeColor="text1"/>
          </w:rPr>
          <w:delText>either</w:delText>
        </w:r>
        <w:r w:rsidR="00AF03AD" w:rsidRPr="006902F6" w:rsidDel="00163414">
          <w:rPr>
            <w:color w:val="000000" w:themeColor="text1"/>
          </w:rPr>
          <w:delText xml:space="preserve"> “Not </w:delText>
        </w:r>
        <w:r w:rsidR="00DD413F" w:rsidRPr="006902F6" w:rsidDel="00163414">
          <w:rPr>
            <w:color w:val="000000" w:themeColor="text1"/>
          </w:rPr>
          <w:delText>obese”</w:delText>
        </w:r>
        <w:r w:rsidR="004205E6" w:rsidRPr="006902F6" w:rsidDel="00163414">
          <w:rPr>
            <w:color w:val="000000" w:themeColor="text1"/>
          </w:rPr>
          <w:delText xml:space="preserve"> (BMI</w:delText>
        </w:r>
        <w:r w:rsidR="00486FEB" w:rsidRPr="006902F6" w:rsidDel="00163414">
          <w:rPr>
            <w:color w:val="000000" w:themeColor="text1"/>
          </w:rPr>
          <w:delText xml:space="preserve"> </w:delText>
        </w:r>
        <w:r w:rsidR="00486FEB" w:rsidRPr="006902F6" w:rsidDel="00163414">
          <w:rPr>
            <w:color w:val="000000" w:themeColor="text1"/>
          </w:rPr>
          <w:sym w:font="Symbol" w:char="F03C"/>
        </w:r>
        <w:r w:rsidR="00486FEB" w:rsidRPr="006902F6" w:rsidDel="00163414">
          <w:rPr>
            <w:color w:val="000000" w:themeColor="text1"/>
          </w:rPr>
          <w:delText xml:space="preserve"> 30</w:delText>
        </w:r>
        <w:r w:rsidR="004205E6" w:rsidRPr="006902F6" w:rsidDel="00163414">
          <w:rPr>
            <w:color w:val="000000" w:themeColor="text1"/>
          </w:rPr>
          <w:delText xml:space="preserve">) </w:delText>
        </w:r>
        <w:r w:rsidR="004405D4" w:rsidDel="00163414">
          <w:rPr>
            <w:color w:val="000000" w:themeColor="text1"/>
          </w:rPr>
          <w:delText>or</w:delText>
        </w:r>
        <w:r w:rsidR="004405D4" w:rsidRPr="006902F6" w:rsidDel="00163414">
          <w:rPr>
            <w:color w:val="000000" w:themeColor="text1"/>
          </w:rPr>
          <w:delText xml:space="preserve"> </w:delText>
        </w:r>
        <w:r w:rsidR="004205E6" w:rsidRPr="006902F6" w:rsidDel="00163414">
          <w:rPr>
            <w:color w:val="000000" w:themeColor="text1"/>
          </w:rPr>
          <w:delText>“Obese” (BMI</w:delText>
        </w:r>
        <w:r w:rsidR="00166860" w:rsidRPr="006902F6" w:rsidDel="00163414">
          <w:rPr>
            <w:color w:val="000000" w:themeColor="text1"/>
          </w:rPr>
          <w:delText xml:space="preserve"> </w:delText>
        </w:r>
        <w:r w:rsidR="00486FEB" w:rsidRPr="006902F6" w:rsidDel="00163414">
          <w:rPr>
            <w:color w:val="000000" w:themeColor="text1"/>
          </w:rPr>
          <w:sym w:font="Symbol" w:char="F0B3"/>
        </w:r>
        <w:r w:rsidR="00166860" w:rsidRPr="006902F6" w:rsidDel="00163414">
          <w:rPr>
            <w:color w:val="000000" w:themeColor="text1"/>
          </w:rPr>
          <w:delText xml:space="preserve"> 30</w:delText>
        </w:r>
        <w:r w:rsidR="004205E6" w:rsidRPr="006902F6" w:rsidDel="00163414">
          <w:rPr>
            <w:color w:val="000000" w:themeColor="text1"/>
          </w:rPr>
          <w:delText>)</w:delText>
        </w:r>
        <w:r w:rsidR="00387B82" w:rsidRPr="006902F6" w:rsidDel="00163414">
          <w:rPr>
            <w:color w:val="000000" w:themeColor="text1"/>
          </w:rPr>
          <w:delText>.</w:delText>
        </w:r>
        <w:r w:rsidR="00776581" w:rsidRPr="006902F6" w:rsidDel="00163414">
          <w:rPr>
            <w:color w:val="000000" w:themeColor="text1"/>
          </w:rPr>
          <w:delText xml:space="preserve"> </w:delText>
        </w:r>
        <w:r w:rsidR="005074CE" w:rsidDel="00163414">
          <w:rPr>
            <w:color w:val="000000" w:themeColor="text1"/>
          </w:rPr>
          <w:delText>We found</w:delText>
        </w:r>
        <w:r w:rsidR="00900242" w:rsidRPr="006902F6" w:rsidDel="00163414">
          <w:rPr>
            <w:color w:val="000000" w:themeColor="text1"/>
          </w:rPr>
          <w:delText xml:space="preserve"> no significant differences in BMI in the control</w:delText>
        </w:r>
        <w:r w:rsidR="005074CE" w:rsidDel="00163414">
          <w:rPr>
            <w:color w:val="000000" w:themeColor="text1"/>
          </w:rPr>
          <w:delText xml:space="preserve"> group</w:delText>
        </w:r>
        <w:r w:rsidR="00900242" w:rsidRPr="006902F6" w:rsidDel="00163414">
          <w:rPr>
            <w:color w:val="000000" w:themeColor="text1"/>
          </w:rPr>
          <w:delText xml:space="preserve"> compared to the Cushing’s</w:delText>
        </w:r>
        <w:r w:rsidR="00786101" w:rsidDel="00163414">
          <w:rPr>
            <w:color w:val="000000" w:themeColor="text1"/>
          </w:rPr>
          <w:delText xml:space="preserve"> group</w:delText>
        </w:r>
        <w:r w:rsidR="00E3741C" w:rsidDel="00163414">
          <w:rPr>
            <w:color w:val="000000" w:themeColor="text1"/>
          </w:rPr>
          <w:delText>. H</w:delText>
        </w:r>
        <w:r w:rsidR="00900242" w:rsidRPr="006902F6" w:rsidDel="00163414">
          <w:rPr>
            <w:color w:val="000000" w:themeColor="text1"/>
          </w:rPr>
          <w:delText xml:space="preserve">owever, </w:delText>
        </w:r>
        <w:r w:rsidR="005074CE" w:rsidDel="00163414">
          <w:rPr>
            <w:color w:val="000000" w:themeColor="text1"/>
          </w:rPr>
          <w:delText>a</w:delText>
        </w:r>
        <w:r w:rsidR="005074CE" w:rsidRPr="006902F6" w:rsidDel="00163414">
          <w:rPr>
            <w:color w:val="000000" w:themeColor="text1"/>
          </w:rPr>
          <w:delText xml:space="preserve"> </w:delText>
        </w:r>
        <w:r w:rsidR="002A652D" w:rsidRPr="006902F6" w:rsidDel="00163414">
          <w:rPr>
            <w:color w:val="000000" w:themeColor="text1"/>
          </w:rPr>
          <w:delText>near-significant interaction between</w:delText>
        </w:r>
        <w:r w:rsidR="00900242" w:rsidRPr="006902F6" w:rsidDel="00163414">
          <w:rPr>
            <w:color w:val="000000" w:themeColor="text1"/>
          </w:rPr>
          <w:delText xml:space="preserve"> </w:delText>
        </w:r>
        <w:r w:rsidR="002A652D" w:rsidRPr="006902F6" w:rsidDel="00163414">
          <w:rPr>
            <w:color w:val="000000" w:themeColor="text1"/>
          </w:rPr>
          <w:delText xml:space="preserve">obesity status and Cushing’s diagnosis </w:delText>
        </w:r>
        <w:r w:rsidR="004405D4" w:rsidDel="00163414">
          <w:rPr>
            <w:color w:val="000000" w:themeColor="text1"/>
          </w:rPr>
          <w:delText>for</w:delText>
        </w:r>
        <w:r w:rsidR="004405D4" w:rsidRPr="006902F6" w:rsidDel="00163414">
          <w:rPr>
            <w:color w:val="000000" w:themeColor="text1"/>
          </w:rPr>
          <w:delText xml:space="preserve"> </w:delText>
        </w:r>
        <w:r w:rsidR="002A652D" w:rsidRPr="006902F6" w:rsidDel="00163414">
          <w:rPr>
            <w:color w:val="000000" w:themeColor="text1"/>
          </w:rPr>
          <w:delText>HOMA-IR score (p=</w:delText>
        </w:r>
        <w:r w:rsidR="002A652D" w:rsidRPr="006902F6" w:rsidDel="00163414">
          <w:rPr>
            <w:rFonts w:ascii="Helvetica Neue" w:eastAsia="Times New Roman" w:hAnsi="Helvetica Neue" w:cs="Times New Roman"/>
            <w:b/>
            <w:bCs/>
            <w:color w:val="000000" w:themeColor="text1"/>
            <w:sz w:val="21"/>
            <w:szCs w:val="21"/>
            <w:shd w:val="clear" w:color="auto" w:fill="FFFFFF"/>
          </w:rPr>
          <w:delText xml:space="preserve"> </w:delText>
        </w:r>
        <w:r w:rsidR="002A652D" w:rsidRPr="006902F6" w:rsidDel="00163414">
          <w:rPr>
            <w:bCs/>
            <w:color w:val="000000" w:themeColor="text1"/>
          </w:rPr>
          <w:delText>0.05</w:delText>
        </w:r>
        <w:r w:rsidR="007C5B21" w:rsidRPr="006902F6" w:rsidDel="00163414">
          <w:rPr>
            <w:bCs/>
            <w:color w:val="000000" w:themeColor="text1"/>
          </w:rPr>
          <w:delText>7; Figure 1B)</w:delText>
        </w:r>
        <w:r w:rsidR="005074CE" w:rsidDel="00163414">
          <w:rPr>
            <w:bCs/>
            <w:color w:val="000000" w:themeColor="text1"/>
          </w:rPr>
          <w:delText xml:space="preserve"> was observed</w:delText>
        </w:r>
        <w:r w:rsidR="00F55C38" w:rsidRPr="006902F6" w:rsidDel="00163414">
          <w:rPr>
            <w:bCs/>
            <w:color w:val="000000" w:themeColor="text1"/>
          </w:rPr>
          <w:delText xml:space="preserve">.  </w:delText>
        </w:r>
        <w:r w:rsidR="00B36EF4" w:rsidDel="00163414">
          <w:rPr>
            <w:bCs/>
            <w:color w:val="000000" w:themeColor="text1"/>
          </w:rPr>
          <w:delText>We</w:delText>
        </w:r>
        <w:r w:rsidR="00F55C38" w:rsidRPr="006902F6" w:rsidDel="00163414">
          <w:rPr>
            <w:bCs/>
            <w:color w:val="000000" w:themeColor="text1"/>
          </w:rPr>
          <w:delText xml:space="preserve"> observed a </w:delText>
        </w:r>
        <w:r w:rsidR="004405D4" w:rsidDel="00163414">
          <w:rPr>
            <w:bCs/>
            <w:color w:val="000000" w:themeColor="text1"/>
          </w:rPr>
          <w:delText>modest (</w:delText>
        </w:r>
        <w:r w:rsidR="00F55C38" w:rsidRPr="006902F6" w:rsidDel="00163414">
          <w:rPr>
            <w:bCs/>
            <w:color w:val="000000" w:themeColor="text1"/>
          </w:rPr>
          <w:delText>17%</w:delText>
        </w:r>
        <w:r w:rsidR="004405D4" w:rsidDel="00163414">
          <w:rPr>
            <w:bCs/>
            <w:color w:val="000000" w:themeColor="text1"/>
          </w:rPr>
          <w:delText>)</w:delText>
        </w:r>
        <w:r w:rsidR="00F55C38" w:rsidRPr="006902F6" w:rsidDel="00163414">
          <w:rPr>
            <w:bCs/>
            <w:color w:val="000000" w:themeColor="text1"/>
          </w:rPr>
          <w:delText xml:space="preserve"> increase in HOMA-IR score </w:delText>
        </w:r>
        <w:r w:rsidR="004405D4" w:rsidDel="00163414">
          <w:rPr>
            <w:bCs/>
            <w:color w:val="000000" w:themeColor="text1"/>
          </w:rPr>
          <w:delText xml:space="preserve">when </w:delText>
        </w:r>
        <w:r w:rsidR="00F55C38" w:rsidRPr="006902F6" w:rsidDel="00163414">
          <w:rPr>
            <w:bCs/>
            <w:color w:val="000000" w:themeColor="text1"/>
          </w:rPr>
          <w:delText xml:space="preserve">comparing non-obese subjects with and without Cushing’s disease, </w:delText>
        </w:r>
        <w:r w:rsidR="004405D4" w:rsidDel="00163414">
          <w:rPr>
            <w:bCs/>
            <w:color w:val="000000" w:themeColor="text1"/>
          </w:rPr>
          <w:delText xml:space="preserve">yet a </w:delText>
        </w:r>
        <w:r w:rsidR="00F55C38" w:rsidRPr="006902F6" w:rsidDel="00163414">
          <w:rPr>
            <w:bCs/>
            <w:color w:val="000000" w:themeColor="text1"/>
          </w:rPr>
          <w:delText>3.4</w:delText>
        </w:r>
        <w:r w:rsidR="000D7AA7" w:rsidRPr="006902F6" w:rsidDel="00163414">
          <w:rPr>
            <w:bCs/>
            <w:color w:val="000000" w:themeColor="text1"/>
          </w:rPr>
          <w:delText>-</w:delText>
        </w:r>
        <w:r w:rsidR="00160087" w:rsidDel="00163414">
          <w:rPr>
            <w:bCs/>
            <w:color w:val="000000" w:themeColor="text1"/>
          </w:rPr>
          <w:delText>fold increase in</w:delText>
        </w:r>
        <w:r w:rsidR="00F55C38" w:rsidRPr="006902F6" w:rsidDel="00163414">
          <w:rPr>
            <w:bCs/>
            <w:color w:val="000000" w:themeColor="text1"/>
          </w:rPr>
          <w:delText xml:space="preserve"> patients</w:delText>
        </w:r>
        <w:r w:rsidR="00160087" w:rsidDel="00163414">
          <w:rPr>
            <w:bCs/>
            <w:color w:val="000000" w:themeColor="text1"/>
          </w:rPr>
          <w:delText xml:space="preserve"> with obesity</w:delText>
        </w:r>
        <w:r w:rsidR="00F55C38" w:rsidRPr="006902F6" w:rsidDel="00163414">
          <w:rPr>
            <w:bCs/>
            <w:color w:val="000000" w:themeColor="text1"/>
          </w:rPr>
          <w:delText>.</w:delText>
        </w:r>
        <w:r w:rsidR="002A652D" w:rsidRPr="006902F6" w:rsidDel="00163414">
          <w:rPr>
            <w:color w:val="000000" w:themeColor="text1"/>
          </w:rPr>
          <w:delText xml:space="preserve">  </w:delText>
        </w:r>
      </w:del>
    </w:p>
    <w:p w14:paraId="59894656" w14:textId="34D13A18" w:rsidR="007E0200" w:rsidRPr="006902F6" w:rsidDel="00163414" w:rsidRDefault="007E0200" w:rsidP="00A81B12">
      <w:pPr>
        <w:spacing w:line="480" w:lineRule="auto"/>
        <w:rPr>
          <w:del w:id="63" w:author="Microsoft Office User" w:date="2017-12-18T14:11:00Z"/>
          <w:color w:val="000000" w:themeColor="text1"/>
        </w:rPr>
      </w:pPr>
    </w:p>
    <w:p w14:paraId="648A9478" w14:textId="36D26AE9" w:rsidR="007E0200" w:rsidRPr="006902F6" w:rsidRDefault="002A443E" w:rsidP="00A81B12">
      <w:pPr>
        <w:spacing w:line="480" w:lineRule="auto"/>
        <w:rPr>
          <w:rFonts w:eastAsia="Times New Roman" w:cs="Times New Roman"/>
          <w:color w:val="000000" w:themeColor="text1"/>
        </w:rPr>
      </w:pPr>
      <w:r w:rsidRPr="006902F6">
        <w:rPr>
          <w:color w:val="000000" w:themeColor="text1"/>
        </w:rPr>
        <w:t xml:space="preserve">To investigate if obesity status influences </w:t>
      </w:r>
      <w:r w:rsidR="007E0200" w:rsidRPr="006902F6">
        <w:rPr>
          <w:color w:val="000000" w:themeColor="text1"/>
        </w:rPr>
        <w:t xml:space="preserve">insulin sensitivity </w:t>
      </w:r>
      <w:r w:rsidRPr="006902F6">
        <w:rPr>
          <w:color w:val="000000" w:themeColor="text1"/>
        </w:rPr>
        <w:t>in the presence of</w:t>
      </w:r>
      <w:r w:rsidR="007E0200" w:rsidRPr="006902F6">
        <w:rPr>
          <w:color w:val="000000" w:themeColor="text1"/>
        </w:rPr>
        <w:t xml:space="preserve"> </w:t>
      </w:r>
      <w:r w:rsidR="000D578C" w:rsidRPr="006902F6">
        <w:rPr>
          <w:color w:val="000000" w:themeColor="text1"/>
        </w:rPr>
        <w:t xml:space="preserve">elevated </w:t>
      </w:r>
      <w:r w:rsidR="007E0200" w:rsidRPr="006902F6">
        <w:rPr>
          <w:color w:val="000000" w:themeColor="text1"/>
        </w:rPr>
        <w:t>glucocorticoids we performed an insulin tolerance test (ITT) on lean (NCD) and diet-induced obese (HFD) mice that were untreated (</w:t>
      </w:r>
      <w:r w:rsidR="00BB237E">
        <w:rPr>
          <w:color w:val="000000" w:themeColor="text1"/>
        </w:rPr>
        <w:t>Water</w:t>
      </w:r>
      <w:r w:rsidR="007E0200" w:rsidRPr="006902F6">
        <w:rPr>
          <w:color w:val="000000" w:themeColor="text1"/>
        </w:rPr>
        <w:t xml:space="preserve">) or treated with glucocorticoids (Dexamethasone). </w:t>
      </w:r>
      <w:r w:rsidR="00CF5A89" w:rsidRPr="006902F6">
        <w:rPr>
          <w:color w:val="000000" w:themeColor="text1"/>
        </w:rPr>
        <w:t>HFD-fed, dexamethasone-</w:t>
      </w:r>
      <w:r w:rsidR="007E0200" w:rsidRPr="006902F6">
        <w:rPr>
          <w:color w:val="000000" w:themeColor="text1"/>
        </w:rPr>
        <w:t>treated mice were signific</w:t>
      </w:r>
      <w:r w:rsidR="00E26151" w:rsidRPr="006902F6">
        <w:rPr>
          <w:color w:val="000000" w:themeColor="text1"/>
        </w:rPr>
        <w:t>antly more resistant to insulin-</w:t>
      </w:r>
      <w:r w:rsidR="007E0200" w:rsidRPr="006902F6">
        <w:rPr>
          <w:color w:val="000000" w:themeColor="text1"/>
        </w:rPr>
        <w:t xml:space="preserve">stimulated glucose </w:t>
      </w:r>
      <w:r w:rsidR="001A3544">
        <w:rPr>
          <w:color w:val="000000" w:themeColor="text1"/>
        </w:rPr>
        <w:t>disposal</w:t>
      </w:r>
      <w:r w:rsidR="007E0200" w:rsidRPr="006902F6">
        <w:rPr>
          <w:color w:val="000000" w:themeColor="text1"/>
        </w:rPr>
        <w:t xml:space="preserve"> when compared to all other groups</w:t>
      </w:r>
      <w:r w:rsidR="0064019A" w:rsidRPr="006902F6">
        <w:rPr>
          <w:color w:val="000000" w:themeColor="text1"/>
        </w:rPr>
        <w:t xml:space="preserve"> (Figure 1</w:t>
      </w:r>
      <w:ins w:id="64" w:author="Microsoft Office User" w:date="2017-12-18T14:19:00Z">
        <w:r w:rsidR="00D66D30">
          <w:rPr>
            <w:color w:val="000000" w:themeColor="text1"/>
          </w:rPr>
          <w:t>A</w:t>
        </w:r>
      </w:ins>
      <w:del w:id="65" w:author="Microsoft Office User" w:date="2017-12-18T14:19:00Z">
        <w:r w:rsidR="001A3544" w:rsidDel="00D66D30">
          <w:rPr>
            <w:color w:val="000000" w:themeColor="text1"/>
          </w:rPr>
          <w:delText>C</w:delText>
        </w:r>
      </w:del>
      <w:r w:rsidR="0077103B">
        <w:rPr>
          <w:color w:val="000000" w:themeColor="text1"/>
        </w:rPr>
        <w:t>)</w:t>
      </w:r>
      <w:r w:rsidR="000D578C" w:rsidRPr="006902F6">
        <w:rPr>
          <w:color w:val="000000" w:themeColor="text1"/>
        </w:rPr>
        <w:t>.</w:t>
      </w:r>
      <w:r w:rsidR="007E0200" w:rsidRPr="006902F6">
        <w:rPr>
          <w:color w:val="000000" w:themeColor="text1"/>
        </w:rPr>
        <w:t xml:space="preserve">  Additionally, </w:t>
      </w:r>
      <w:r w:rsidR="000E42FD" w:rsidRPr="006902F6">
        <w:rPr>
          <w:color w:val="000000" w:themeColor="text1"/>
        </w:rPr>
        <w:t>HFD</w:t>
      </w:r>
      <w:r w:rsidR="007724A7" w:rsidRPr="006902F6">
        <w:rPr>
          <w:color w:val="000000" w:themeColor="text1"/>
        </w:rPr>
        <w:t xml:space="preserve"> </w:t>
      </w:r>
      <w:r w:rsidR="000E42FD" w:rsidRPr="006902F6">
        <w:rPr>
          <w:color w:val="000000" w:themeColor="text1"/>
        </w:rPr>
        <w:t>dexamethasone</w:t>
      </w:r>
      <w:r w:rsidR="007724A7" w:rsidRPr="006902F6">
        <w:rPr>
          <w:color w:val="000000" w:themeColor="text1"/>
        </w:rPr>
        <w:t>-treated mice</w:t>
      </w:r>
      <w:r w:rsidR="007E0200" w:rsidRPr="006902F6">
        <w:rPr>
          <w:color w:val="000000" w:themeColor="text1"/>
        </w:rPr>
        <w:t xml:space="preserve"> </w:t>
      </w:r>
      <w:r w:rsidR="000E42FD" w:rsidRPr="006902F6">
        <w:rPr>
          <w:color w:val="000000" w:themeColor="text1"/>
        </w:rPr>
        <w:t xml:space="preserve">exhibited </w:t>
      </w:r>
      <w:r w:rsidR="000D578C" w:rsidRPr="006902F6">
        <w:rPr>
          <w:color w:val="000000" w:themeColor="text1"/>
        </w:rPr>
        <w:t xml:space="preserve">dramatic </w:t>
      </w:r>
      <w:r w:rsidR="000E42FD" w:rsidRPr="006902F6">
        <w:rPr>
          <w:color w:val="000000" w:themeColor="text1"/>
        </w:rPr>
        <w:t>fasting hyperglycemia</w:t>
      </w:r>
      <w:r w:rsidR="007E0200" w:rsidRPr="006902F6">
        <w:rPr>
          <w:color w:val="000000" w:themeColor="text1"/>
        </w:rPr>
        <w:t xml:space="preserve">, </w:t>
      </w:r>
      <w:r w:rsidR="000E42FD" w:rsidRPr="006902F6">
        <w:rPr>
          <w:color w:val="000000" w:themeColor="text1"/>
        </w:rPr>
        <w:t>with a significant interaction between diet and drug (p=0.00009</w:t>
      </w:r>
      <w:r w:rsidR="00D32519" w:rsidRPr="006902F6">
        <w:rPr>
          <w:color w:val="000000" w:themeColor="text1"/>
        </w:rPr>
        <w:t xml:space="preserve">; Figure </w:t>
      </w:r>
      <w:r w:rsidR="00A11703" w:rsidRPr="006902F6">
        <w:rPr>
          <w:color w:val="000000" w:themeColor="text1"/>
        </w:rPr>
        <w:t>1</w:t>
      </w:r>
      <w:ins w:id="66" w:author="Microsoft Office User" w:date="2017-12-18T14:19:00Z">
        <w:r w:rsidR="00416AD8">
          <w:rPr>
            <w:color w:val="000000" w:themeColor="text1"/>
          </w:rPr>
          <w:t>B</w:t>
        </w:r>
      </w:ins>
      <w:del w:id="67" w:author="Microsoft Office User" w:date="2017-12-18T14:19:00Z">
        <w:r w:rsidR="001A3544" w:rsidDel="00416AD8">
          <w:rPr>
            <w:color w:val="000000" w:themeColor="text1"/>
          </w:rPr>
          <w:delText>D</w:delText>
        </w:r>
      </w:del>
      <w:r w:rsidR="000E42FD" w:rsidRPr="006902F6">
        <w:rPr>
          <w:color w:val="000000" w:themeColor="text1"/>
        </w:rPr>
        <w:t>).</w:t>
      </w:r>
      <w:r w:rsidR="003145E7" w:rsidRPr="006902F6">
        <w:rPr>
          <w:color w:val="000000" w:themeColor="text1"/>
        </w:rPr>
        <w:t xml:space="preserve"> </w:t>
      </w:r>
      <w:r w:rsidR="003145E7" w:rsidRPr="006902F6">
        <w:rPr>
          <w:rFonts w:eastAsia="Times New Roman" w:cs="Times New Roman"/>
          <w:color w:val="000000" w:themeColor="text1"/>
          <w:shd w:val="clear" w:color="auto" w:fill="FFFFFF"/>
        </w:rPr>
        <w:t xml:space="preserve">While HFD animals had a 24% increase in fasting glucose when compared to NCD animals, in the presence of </w:t>
      </w:r>
      <w:r w:rsidR="00B96AB4">
        <w:rPr>
          <w:rFonts w:eastAsia="Times New Roman" w:cs="Times New Roman"/>
          <w:color w:val="000000" w:themeColor="text1"/>
          <w:shd w:val="clear" w:color="auto" w:fill="FFFFFF"/>
        </w:rPr>
        <w:t>d</w:t>
      </w:r>
      <w:r w:rsidR="003145E7" w:rsidRPr="006902F6">
        <w:rPr>
          <w:rFonts w:eastAsia="Times New Roman" w:cs="Times New Roman"/>
          <w:color w:val="000000" w:themeColor="text1"/>
          <w:shd w:val="clear" w:color="auto" w:fill="FFFFFF"/>
        </w:rPr>
        <w:t xml:space="preserve">examethasone, HFD-fed animals had a 122% increase in fasting glucose relative to NCD controls not treated with dexamethasone.  In the </w:t>
      </w:r>
      <w:r w:rsidR="000D578C" w:rsidRPr="006902F6">
        <w:rPr>
          <w:rFonts w:eastAsia="Times New Roman" w:cs="Times New Roman"/>
          <w:color w:val="000000" w:themeColor="text1"/>
          <w:shd w:val="clear" w:color="auto" w:fill="FFFFFF"/>
        </w:rPr>
        <w:t>lean, NCD-fed animals</w:t>
      </w:r>
      <w:r w:rsidR="003145E7" w:rsidRPr="006902F6">
        <w:rPr>
          <w:rFonts w:eastAsia="Times New Roman" w:cs="Times New Roman"/>
          <w:color w:val="000000" w:themeColor="text1"/>
          <w:shd w:val="clear" w:color="auto" w:fill="FFFFFF"/>
        </w:rPr>
        <w:t>, dexamethasone caused a</w:t>
      </w:r>
      <w:r w:rsidR="005A4E16">
        <w:rPr>
          <w:rFonts w:eastAsia="Times New Roman" w:cs="Times New Roman"/>
          <w:color w:val="000000" w:themeColor="text1"/>
          <w:shd w:val="clear" w:color="auto" w:fill="FFFFFF"/>
        </w:rPr>
        <w:t>n</w:t>
      </w:r>
      <w:r w:rsidR="003145E7" w:rsidRPr="006902F6">
        <w:rPr>
          <w:rFonts w:eastAsia="Times New Roman" w:cs="Times New Roman"/>
          <w:color w:val="000000" w:themeColor="text1"/>
          <w:shd w:val="clear" w:color="auto" w:fill="FFFFFF"/>
        </w:rPr>
        <w:t xml:space="preserve"> 18% decrease in fasting glucose.</w:t>
      </w:r>
    </w:p>
    <w:p w14:paraId="5FE5A37D" w14:textId="77777777" w:rsidR="00C05811" w:rsidRPr="006902F6" w:rsidRDefault="00C05811" w:rsidP="00A81B12">
      <w:pPr>
        <w:spacing w:line="480" w:lineRule="auto"/>
        <w:rPr>
          <w:color w:val="000000" w:themeColor="text1"/>
        </w:rPr>
      </w:pPr>
    </w:p>
    <w:p w14:paraId="31940C7A" w14:textId="6192762B" w:rsidR="00D674AB" w:rsidRPr="006902F6" w:rsidRDefault="00D674AB" w:rsidP="00A81B12">
      <w:pPr>
        <w:spacing w:line="480" w:lineRule="auto"/>
        <w:rPr>
          <w:color w:val="000000" w:themeColor="text1"/>
        </w:rPr>
      </w:pPr>
      <w:r w:rsidRPr="006902F6">
        <w:rPr>
          <w:color w:val="000000" w:themeColor="text1"/>
        </w:rPr>
        <w:t xml:space="preserve">To </w:t>
      </w:r>
      <w:r w:rsidR="0060769C" w:rsidRPr="006902F6">
        <w:rPr>
          <w:color w:val="000000" w:themeColor="text1"/>
        </w:rPr>
        <w:t xml:space="preserve">evaluate glucose homeostasis in more detail </w:t>
      </w:r>
      <w:r w:rsidR="00B77F49" w:rsidRPr="006902F6">
        <w:rPr>
          <w:color w:val="000000" w:themeColor="text1"/>
        </w:rPr>
        <w:t>we performed hyperinsulinemic</w:t>
      </w:r>
      <w:r w:rsidR="005A4E16">
        <w:rPr>
          <w:color w:val="000000" w:themeColor="text1"/>
        </w:rPr>
        <w:t>-</w:t>
      </w:r>
      <w:r w:rsidR="00B77F49" w:rsidRPr="006902F6">
        <w:rPr>
          <w:color w:val="000000" w:themeColor="text1"/>
        </w:rPr>
        <w:t>euglycemic clamp</w:t>
      </w:r>
      <w:r w:rsidR="00B36EF4">
        <w:rPr>
          <w:color w:val="000000" w:themeColor="text1"/>
        </w:rPr>
        <w:t>s</w:t>
      </w:r>
      <w:r w:rsidR="00191472" w:rsidRPr="006902F6">
        <w:rPr>
          <w:color w:val="000000" w:themeColor="text1"/>
        </w:rPr>
        <w:t xml:space="preserve"> in obese mice (</w:t>
      </w:r>
      <w:r w:rsidR="00EF4EEC" w:rsidRPr="006902F6">
        <w:rPr>
          <w:color w:val="000000" w:themeColor="text1"/>
        </w:rPr>
        <w:t>11</w:t>
      </w:r>
      <w:r w:rsidR="00191472" w:rsidRPr="006902F6">
        <w:rPr>
          <w:color w:val="000000" w:themeColor="text1"/>
        </w:rPr>
        <w:t xml:space="preserve"> weeks of HFD) treated with dexamethasone for </w:t>
      </w:r>
      <w:r w:rsidR="0050284B" w:rsidRPr="006902F6">
        <w:rPr>
          <w:color w:val="000000" w:themeColor="text1"/>
        </w:rPr>
        <w:t xml:space="preserve">the </w:t>
      </w:r>
      <w:r w:rsidR="00D1071D" w:rsidRPr="006902F6">
        <w:rPr>
          <w:color w:val="000000" w:themeColor="text1"/>
        </w:rPr>
        <w:t>three weeks</w:t>
      </w:r>
      <w:r w:rsidR="00B77F49" w:rsidRPr="006902F6">
        <w:rPr>
          <w:color w:val="000000" w:themeColor="text1"/>
        </w:rPr>
        <w:t>.</w:t>
      </w:r>
      <w:r w:rsidR="0096431C" w:rsidRPr="006902F6">
        <w:rPr>
          <w:color w:val="000000" w:themeColor="text1"/>
        </w:rPr>
        <w:t xml:space="preserve"> </w:t>
      </w:r>
      <w:r w:rsidR="0003545C" w:rsidRPr="006902F6">
        <w:rPr>
          <w:color w:val="000000" w:themeColor="text1"/>
        </w:rPr>
        <w:t xml:space="preserve">This shorter HFD/dexamethasone exposure </w:t>
      </w:r>
      <w:r w:rsidR="0050284B" w:rsidRPr="006902F6">
        <w:rPr>
          <w:color w:val="000000" w:themeColor="text1"/>
        </w:rPr>
        <w:t xml:space="preserve">still </w:t>
      </w:r>
      <w:r w:rsidR="0003545C" w:rsidRPr="006902F6">
        <w:rPr>
          <w:color w:val="000000" w:themeColor="text1"/>
        </w:rPr>
        <w:t>caused dramatic insulin resistance,</w:t>
      </w:r>
      <w:r w:rsidR="00DA3579" w:rsidRPr="006902F6">
        <w:rPr>
          <w:color w:val="000000" w:themeColor="text1"/>
        </w:rPr>
        <w:t xml:space="preserve"> </w:t>
      </w:r>
      <w:r w:rsidR="0003545C" w:rsidRPr="006902F6">
        <w:rPr>
          <w:color w:val="000000" w:themeColor="text1"/>
        </w:rPr>
        <w:t>hyperglycemia and reductions in lean mass (Supplementary Figures 1</w:t>
      </w:r>
      <w:r w:rsidR="00DE6FEE">
        <w:rPr>
          <w:color w:val="000000" w:themeColor="text1"/>
        </w:rPr>
        <w:t>A</w:t>
      </w:r>
      <w:r w:rsidR="00DA3579" w:rsidRPr="006902F6">
        <w:rPr>
          <w:color w:val="000000" w:themeColor="text1"/>
        </w:rPr>
        <w:t>-D</w:t>
      </w:r>
      <w:r w:rsidR="009C06B4" w:rsidRPr="006902F6">
        <w:rPr>
          <w:color w:val="000000" w:themeColor="text1"/>
        </w:rPr>
        <w:t>)</w:t>
      </w:r>
      <w:r w:rsidR="0003545C" w:rsidRPr="006902F6">
        <w:rPr>
          <w:color w:val="000000" w:themeColor="text1"/>
        </w:rPr>
        <w:t xml:space="preserve">. </w:t>
      </w:r>
      <w:r w:rsidR="00DA3579" w:rsidRPr="006902F6">
        <w:rPr>
          <w:color w:val="000000" w:themeColor="text1"/>
        </w:rPr>
        <w:t>Animals were clamped while conscious and glucose levels during the clamp as well as insulin turnover rate were similar between groups</w:t>
      </w:r>
      <w:r w:rsidR="00501D0B">
        <w:rPr>
          <w:color w:val="000000" w:themeColor="text1"/>
        </w:rPr>
        <w:t xml:space="preserve"> </w:t>
      </w:r>
      <w:r w:rsidR="00501D0B" w:rsidRPr="006902F6">
        <w:rPr>
          <w:color w:val="000000" w:themeColor="text1"/>
        </w:rPr>
        <w:t>(Supplementary Figure 1</w:t>
      </w:r>
      <w:r w:rsidR="00501D0B">
        <w:rPr>
          <w:color w:val="000000" w:themeColor="text1"/>
        </w:rPr>
        <w:t>E,</w:t>
      </w:r>
      <w:r w:rsidR="00501D0B" w:rsidRPr="006902F6">
        <w:rPr>
          <w:color w:val="000000" w:themeColor="text1"/>
        </w:rPr>
        <w:t>F)</w:t>
      </w:r>
      <w:r w:rsidR="00DA3579" w:rsidRPr="006902F6">
        <w:rPr>
          <w:color w:val="000000" w:themeColor="text1"/>
        </w:rPr>
        <w:t xml:space="preserve">.  </w:t>
      </w:r>
      <w:r w:rsidR="0060769C" w:rsidRPr="006902F6">
        <w:rPr>
          <w:color w:val="000000" w:themeColor="text1"/>
        </w:rPr>
        <w:t xml:space="preserve">During the </w:t>
      </w:r>
      <w:r w:rsidR="00D9267D" w:rsidRPr="006902F6">
        <w:rPr>
          <w:color w:val="000000" w:themeColor="text1"/>
        </w:rPr>
        <w:t>hyper</w:t>
      </w:r>
      <w:r w:rsidR="0060769C" w:rsidRPr="006902F6">
        <w:rPr>
          <w:color w:val="000000" w:themeColor="text1"/>
        </w:rPr>
        <w:t>insulin</w:t>
      </w:r>
      <w:r w:rsidR="00D9267D" w:rsidRPr="006902F6">
        <w:rPr>
          <w:color w:val="000000" w:themeColor="text1"/>
        </w:rPr>
        <w:t>emic</w:t>
      </w:r>
      <w:r w:rsidR="0060769C" w:rsidRPr="006902F6">
        <w:rPr>
          <w:color w:val="000000" w:themeColor="text1"/>
        </w:rPr>
        <w:t xml:space="preserve"> phase, the</w:t>
      </w:r>
      <w:r w:rsidR="00DA2A9C" w:rsidRPr="006902F6">
        <w:rPr>
          <w:color w:val="000000" w:themeColor="text1"/>
        </w:rPr>
        <w:t xml:space="preserve"> </w:t>
      </w:r>
      <w:r w:rsidR="00F83E6F" w:rsidRPr="006902F6">
        <w:rPr>
          <w:color w:val="000000" w:themeColor="text1"/>
        </w:rPr>
        <w:t xml:space="preserve">glucose </w:t>
      </w:r>
      <w:r w:rsidR="00DA2A9C" w:rsidRPr="006902F6">
        <w:rPr>
          <w:color w:val="000000" w:themeColor="text1"/>
        </w:rPr>
        <w:t>infusion rate was</w:t>
      </w:r>
      <w:r w:rsidR="003F1693" w:rsidRPr="006902F6">
        <w:rPr>
          <w:color w:val="000000" w:themeColor="text1"/>
        </w:rPr>
        <w:t xml:space="preserve"> </w:t>
      </w:r>
      <w:r w:rsidR="00F83E6F" w:rsidRPr="006902F6">
        <w:rPr>
          <w:color w:val="000000" w:themeColor="text1"/>
        </w:rPr>
        <w:t xml:space="preserve">39% </w:t>
      </w:r>
      <w:r w:rsidR="00DA2A9C" w:rsidRPr="006902F6">
        <w:rPr>
          <w:color w:val="000000" w:themeColor="text1"/>
        </w:rPr>
        <w:t xml:space="preserve">lower </w:t>
      </w:r>
      <w:r w:rsidR="00B77F49" w:rsidRPr="006902F6">
        <w:rPr>
          <w:color w:val="000000" w:themeColor="text1"/>
        </w:rPr>
        <w:t xml:space="preserve">in obese dexamethasone-treated mice when compared to obese controls </w:t>
      </w:r>
      <w:r w:rsidR="00D9267D" w:rsidRPr="006902F6">
        <w:rPr>
          <w:color w:val="000000" w:themeColor="text1"/>
        </w:rPr>
        <w:t xml:space="preserve">indicating insulin resistance </w:t>
      </w:r>
      <w:r w:rsidR="00F83E6F" w:rsidRPr="006902F6">
        <w:rPr>
          <w:color w:val="000000" w:themeColor="text1"/>
        </w:rPr>
        <w:t xml:space="preserve">at euglycemia </w:t>
      </w:r>
      <w:r w:rsidR="00B77F49" w:rsidRPr="006902F6">
        <w:rPr>
          <w:color w:val="000000" w:themeColor="text1"/>
        </w:rPr>
        <w:t>(Fi</w:t>
      </w:r>
      <w:r w:rsidR="000569DF" w:rsidRPr="006902F6">
        <w:rPr>
          <w:color w:val="000000" w:themeColor="text1"/>
        </w:rPr>
        <w:t>gure</w:t>
      </w:r>
      <w:r w:rsidR="003F1693" w:rsidRPr="006902F6">
        <w:rPr>
          <w:color w:val="000000" w:themeColor="text1"/>
        </w:rPr>
        <w:t xml:space="preserve"> 1</w:t>
      </w:r>
      <w:ins w:id="68" w:author="Microsoft Office User" w:date="2017-12-18T14:20:00Z">
        <w:r w:rsidR="00416AD8">
          <w:rPr>
            <w:color w:val="000000" w:themeColor="text1"/>
          </w:rPr>
          <w:t>C</w:t>
        </w:r>
      </w:ins>
      <w:del w:id="69" w:author="Microsoft Office User" w:date="2017-12-18T14:20:00Z">
        <w:r w:rsidR="00B55F6F" w:rsidRPr="006902F6" w:rsidDel="00416AD8">
          <w:rPr>
            <w:color w:val="000000" w:themeColor="text1"/>
          </w:rPr>
          <w:delText>E</w:delText>
        </w:r>
      </w:del>
      <w:r w:rsidR="003F1693" w:rsidRPr="006902F6">
        <w:rPr>
          <w:color w:val="000000" w:themeColor="text1"/>
        </w:rPr>
        <w:t xml:space="preserve">). </w:t>
      </w:r>
      <w:r w:rsidR="00CD6CE7" w:rsidRPr="006902F6">
        <w:rPr>
          <w:color w:val="000000" w:themeColor="text1"/>
        </w:rPr>
        <w:t>Basal</w:t>
      </w:r>
      <w:r w:rsidR="00101A0C" w:rsidRPr="006902F6">
        <w:rPr>
          <w:color w:val="000000" w:themeColor="text1"/>
        </w:rPr>
        <w:t xml:space="preserve"> </w:t>
      </w:r>
      <w:r w:rsidR="00C543E4" w:rsidRPr="006902F6">
        <w:rPr>
          <w:color w:val="000000" w:themeColor="text1"/>
        </w:rPr>
        <w:t>endogenous</w:t>
      </w:r>
      <w:r w:rsidR="00903291" w:rsidRPr="006902F6">
        <w:rPr>
          <w:color w:val="000000" w:themeColor="text1"/>
        </w:rPr>
        <w:t xml:space="preserve"> glucose production</w:t>
      </w:r>
      <w:r w:rsidR="00101A0C" w:rsidRPr="006902F6">
        <w:rPr>
          <w:color w:val="000000" w:themeColor="text1"/>
        </w:rPr>
        <w:t xml:space="preserve"> (</w:t>
      </w:r>
      <w:r w:rsidR="00C543E4" w:rsidRPr="006902F6">
        <w:rPr>
          <w:color w:val="000000" w:themeColor="text1"/>
        </w:rPr>
        <w:t>E</w:t>
      </w:r>
      <w:r w:rsidR="00101A0C" w:rsidRPr="006902F6">
        <w:rPr>
          <w:color w:val="000000" w:themeColor="text1"/>
        </w:rPr>
        <w:t>GP)</w:t>
      </w:r>
      <w:r w:rsidR="00903291" w:rsidRPr="006902F6">
        <w:rPr>
          <w:color w:val="000000" w:themeColor="text1"/>
        </w:rPr>
        <w:t xml:space="preserve"> was</w:t>
      </w:r>
      <w:r w:rsidR="00101A0C" w:rsidRPr="006902F6">
        <w:rPr>
          <w:color w:val="000000" w:themeColor="text1"/>
        </w:rPr>
        <w:t xml:space="preserve"> </w:t>
      </w:r>
      <w:r w:rsidR="000553E0" w:rsidRPr="006902F6">
        <w:rPr>
          <w:color w:val="000000" w:themeColor="text1"/>
        </w:rPr>
        <w:t>37</w:t>
      </w:r>
      <w:r w:rsidR="00CD6CE7" w:rsidRPr="006902F6">
        <w:rPr>
          <w:color w:val="000000" w:themeColor="text1"/>
        </w:rPr>
        <w:t xml:space="preserve">% </w:t>
      </w:r>
      <w:r w:rsidR="00101A0C" w:rsidRPr="006902F6">
        <w:rPr>
          <w:color w:val="000000" w:themeColor="text1"/>
        </w:rPr>
        <w:t>higher</w:t>
      </w:r>
      <w:r w:rsidR="00903291" w:rsidRPr="006902F6">
        <w:rPr>
          <w:color w:val="000000" w:themeColor="text1"/>
        </w:rPr>
        <w:t xml:space="preserve"> in the</w:t>
      </w:r>
      <w:r w:rsidR="00B34443" w:rsidRPr="006902F6">
        <w:rPr>
          <w:color w:val="000000" w:themeColor="text1"/>
        </w:rPr>
        <w:t xml:space="preserve"> dexamethasone</w:t>
      </w:r>
      <w:r w:rsidR="007D1F53">
        <w:rPr>
          <w:color w:val="000000" w:themeColor="text1"/>
        </w:rPr>
        <w:t>-</w:t>
      </w:r>
      <w:r w:rsidR="00B34443" w:rsidRPr="006902F6">
        <w:rPr>
          <w:color w:val="000000" w:themeColor="text1"/>
        </w:rPr>
        <w:t xml:space="preserve"> treated group</w:t>
      </w:r>
      <w:r w:rsidR="00537182" w:rsidRPr="006902F6">
        <w:rPr>
          <w:color w:val="000000" w:themeColor="text1"/>
        </w:rPr>
        <w:t xml:space="preserve"> (p=0.0</w:t>
      </w:r>
      <w:r w:rsidR="008B6CAB" w:rsidRPr="006902F6">
        <w:rPr>
          <w:color w:val="000000" w:themeColor="text1"/>
        </w:rPr>
        <w:t>26</w:t>
      </w:r>
      <w:r w:rsidR="00537182" w:rsidRPr="006902F6">
        <w:rPr>
          <w:color w:val="000000" w:themeColor="text1"/>
        </w:rPr>
        <w:t>)</w:t>
      </w:r>
      <w:r w:rsidR="00D9267D" w:rsidRPr="006902F6">
        <w:rPr>
          <w:color w:val="000000" w:themeColor="text1"/>
        </w:rPr>
        <w:t>.</w:t>
      </w:r>
      <w:r w:rsidR="00B34443" w:rsidRPr="006902F6">
        <w:rPr>
          <w:color w:val="000000" w:themeColor="text1"/>
        </w:rPr>
        <w:t xml:space="preserve"> </w:t>
      </w:r>
      <w:r w:rsidR="00D9267D" w:rsidRPr="006902F6">
        <w:rPr>
          <w:color w:val="000000" w:themeColor="text1"/>
        </w:rPr>
        <w:t>M</w:t>
      </w:r>
      <w:r w:rsidR="00B34443" w:rsidRPr="006902F6">
        <w:rPr>
          <w:color w:val="000000" w:themeColor="text1"/>
        </w:rPr>
        <w:t xml:space="preserve">oreover, </w:t>
      </w:r>
      <w:r w:rsidR="00BA7708">
        <w:rPr>
          <w:color w:val="000000" w:themeColor="text1"/>
        </w:rPr>
        <w:t>i</w:t>
      </w:r>
      <w:r w:rsidR="00D1071D" w:rsidRPr="006902F6">
        <w:rPr>
          <w:color w:val="000000" w:themeColor="text1"/>
        </w:rPr>
        <w:t xml:space="preserve">n the </w:t>
      </w:r>
      <w:r w:rsidR="00222D60">
        <w:rPr>
          <w:color w:val="000000" w:themeColor="text1"/>
        </w:rPr>
        <w:t>control</w:t>
      </w:r>
      <w:r w:rsidR="00222D60" w:rsidRPr="006902F6">
        <w:rPr>
          <w:color w:val="000000" w:themeColor="text1"/>
        </w:rPr>
        <w:t xml:space="preserve"> </w:t>
      </w:r>
      <w:r w:rsidR="00D1071D" w:rsidRPr="006902F6">
        <w:rPr>
          <w:color w:val="000000" w:themeColor="text1"/>
        </w:rPr>
        <w:t>group, EGP was reduced</w:t>
      </w:r>
      <w:r w:rsidR="000553E0" w:rsidRPr="006902F6">
        <w:rPr>
          <w:color w:val="000000" w:themeColor="text1"/>
        </w:rPr>
        <w:t xml:space="preserve"> to near zero</w:t>
      </w:r>
      <w:r w:rsidR="00D1071D" w:rsidRPr="006902F6">
        <w:rPr>
          <w:color w:val="000000" w:themeColor="text1"/>
        </w:rPr>
        <w:t xml:space="preserve"> </w:t>
      </w:r>
      <w:r w:rsidR="00D9267D" w:rsidRPr="006902F6">
        <w:rPr>
          <w:color w:val="000000" w:themeColor="text1"/>
        </w:rPr>
        <w:t xml:space="preserve">by </w:t>
      </w:r>
      <w:r w:rsidR="00222D60">
        <w:rPr>
          <w:color w:val="000000" w:themeColor="text1"/>
        </w:rPr>
        <w:t xml:space="preserve">a high dose of </w:t>
      </w:r>
      <w:r w:rsidR="00D9267D" w:rsidRPr="006902F6">
        <w:rPr>
          <w:color w:val="000000" w:themeColor="text1"/>
        </w:rPr>
        <w:t xml:space="preserve">insulin </w:t>
      </w:r>
      <w:r w:rsidR="00D1071D" w:rsidRPr="006902F6">
        <w:rPr>
          <w:color w:val="000000" w:themeColor="text1"/>
        </w:rPr>
        <w:t xml:space="preserve">but only </w:t>
      </w:r>
      <w:r w:rsidR="0078214E" w:rsidRPr="006902F6">
        <w:rPr>
          <w:color w:val="000000" w:themeColor="text1"/>
        </w:rPr>
        <w:t xml:space="preserve">reduced </w:t>
      </w:r>
      <w:r w:rsidR="000553E0" w:rsidRPr="006902F6">
        <w:rPr>
          <w:color w:val="000000" w:themeColor="text1"/>
        </w:rPr>
        <w:t>70</w:t>
      </w:r>
      <w:r w:rsidR="00D1071D" w:rsidRPr="006902F6">
        <w:rPr>
          <w:color w:val="000000" w:themeColor="text1"/>
        </w:rPr>
        <w:t xml:space="preserve">% </w:t>
      </w:r>
      <w:r w:rsidR="00D1071D" w:rsidRPr="006902F6">
        <w:rPr>
          <w:color w:val="000000" w:themeColor="text1"/>
        </w:rPr>
        <w:lastRenderedPageBreak/>
        <w:t xml:space="preserve">in the </w:t>
      </w:r>
      <w:r w:rsidR="00222D60">
        <w:rPr>
          <w:color w:val="000000" w:themeColor="text1"/>
        </w:rPr>
        <w:t>dexamethasone</w:t>
      </w:r>
      <w:r w:rsidR="00222D60" w:rsidRPr="006902F6">
        <w:rPr>
          <w:color w:val="000000" w:themeColor="text1"/>
        </w:rPr>
        <w:t xml:space="preserve"> </w:t>
      </w:r>
      <w:r w:rsidR="00D1071D" w:rsidRPr="006902F6">
        <w:rPr>
          <w:color w:val="000000" w:themeColor="text1"/>
        </w:rPr>
        <w:t>group</w:t>
      </w:r>
      <w:r w:rsidR="00A61850" w:rsidRPr="006902F6">
        <w:rPr>
          <w:color w:val="000000" w:themeColor="text1"/>
        </w:rPr>
        <w:t xml:space="preserve"> </w:t>
      </w:r>
      <w:r w:rsidR="00CA35CE" w:rsidRPr="006902F6">
        <w:rPr>
          <w:color w:val="000000" w:themeColor="text1"/>
        </w:rPr>
        <w:t xml:space="preserve">(p=0.0091) </w:t>
      </w:r>
      <w:r w:rsidR="00CD6CE7" w:rsidRPr="006902F6">
        <w:rPr>
          <w:color w:val="000000" w:themeColor="text1"/>
        </w:rPr>
        <w:t>resulting i</w:t>
      </w:r>
      <w:r w:rsidR="00222D60">
        <w:rPr>
          <w:color w:val="000000" w:themeColor="text1"/>
        </w:rPr>
        <w:t>n glucose production being</w:t>
      </w:r>
      <w:r w:rsidR="00B34443" w:rsidRPr="006902F6">
        <w:rPr>
          <w:color w:val="000000" w:themeColor="text1"/>
        </w:rPr>
        <w:t xml:space="preserve"> higher </w:t>
      </w:r>
      <w:r w:rsidR="00A61850" w:rsidRPr="006902F6">
        <w:rPr>
          <w:color w:val="000000" w:themeColor="text1"/>
        </w:rPr>
        <w:t xml:space="preserve">during the </w:t>
      </w:r>
      <w:r w:rsidR="004E0CEB" w:rsidRPr="006902F6">
        <w:rPr>
          <w:color w:val="000000" w:themeColor="text1"/>
        </w:rPr>
        <w:t xml:space="preserve">insulin phase </w:t>
      </w:r>
      <w:r w:rsidR="00B34443" w:rsidRPr="006902F6">
        <w:rPr>
          <w:color w:val="000000" w:themeColor="text1"/>
        </w:rPr>
        <w:t>in dexamethasone</w:t>
      </w:r>
      <w:r w:rsidR="007D1F53">
        <w:rPr>
          <w:color w:val="000000" w:themeColor="text1"/>
        </w:rPr>
        <w:t>-</w:t>
      </w:r>
      <w:r w:rsidR="00B34443" w:rsidRPr="006902F6">
        <w:rPr>
          <w:color w:val="000000" w:themeColor="text1"/>
        </w:rPr>
        <w:t>treated mice</w:t>
      </w:r>
      <w:r w:rsidR="00CD6CE7" w:rsidRPr="006902F6">
        <w:rPr>
          <w:color w:val="000000" w:themeColor="text1"/>
        </w:rPr>
        <w:t xml:space="preserve"> </w:t>
      </w:r>
      <w:r w:rsidR="0053656B" w:rsidRPr="006902F6">
        <w:rPr>
          <w:color w:val="000000" w:themeColor="text1"/>
        </w:rPr>
        <w:t xml:space="preserve">(p=0.014) </w:t>
      </w:r>
      <w:r w:rsidR="00CD6CE7" w:rsidRPr="006902F6">
        <w:rPr>
          <w:color w:val="000000" w:themeColor="text1"/>
        </w:rPr>
        <w:t>when compared to controls</w:t>
      </w:r>
      <w:r w:rsidR="003A2FE4" w:rsidRPr="006902F6">
        <w:rPr>
          <w:color w:val="000000" w:themeColor="text1"/>
        </w:rPr>
        <w:t xml:space="preserve"> (Figure 1</w:t>
      </w:r>
      <w:ins w:id="70" w:author="Microsoft Office User" w:date="2017-12-18T14:20:00Z">
        <w:r w:rsidR="00416AD8">
          <w:rPr>
            <w:color w:val="000000" w:themeColor="text1"/>
          </w:rPr>
          <w:t>D</w:t>
        </w:r>
      </w:ins>
      <w:del w:id="71" w:author="Microsoft Office User" w:date="2017-12-18T14:20:00Z">
        <w:r w:rsidR="00624A74" w:rsidRPr="006902F6" w:rsidDel="00416AD8">
          <w:rPr>
            <w:color w:val="000000" w:themeColor="text1"/>
          </w:rPr>
          <w:delText>F</w:delText>
        </w:r>
      </w:del>
      <w:r w:rsidR="0078214E" w:rsidRPr="006902F6">
        <w:rPr>
          <w:color w:val="000000" w:themeColor="text1"/>
        </w:rPr>
        <w:t>-</w:t>
      </w:r>
      <w:ins w:id="72" w:author="Microsoft Office User" w:date="2017-12-18T14:20:00Z">
        <w:r w:rsidR="00416AD8">
          <w:rPr>
            <w:color w:val="000000" w:themeColor="text1"/>
          </w:rPr>
          <w:t>E</w:t>
        </w:r>
      </w:ins>
      <w:del w:id="73" w:author="Microsoft Office User" w:date="2017-12-18T14:20:00Z">
        <w:r w:rsidR="0078214E" w:rsidRPr="006902F6" w:rsidDel="00416AD8">
          <w:rPr>
            <w:color w:val="000000" w:themeColor="text1"/>
          </w:rPr>
          <w:delText>G</w:delText>
        </w:r>
      </w:del>
      <w:r w:rsidR="00624A74" w:rsidRPr="006902F6">
        <w:rPr>
          <w:color w:val="000000" w:themeColor="text1"/>
        </w:rPr>
        <w:t>)</w:t>
      </w:r>
      <w:r w:rsidR="00903291" w:rsidRPr="006902F6">
        <w:rPr>
          <w:color w:val="000000" w:themeColor="text1"/>
        </w:rPr>
        <w:t>.</w:t>
      </w:r>
      <w:r w:rsidR="00191472" w:rsidRPr="006902F6">
        <w:rPr>
          <w:color w:val="000000" w:themeColor="text1"/>
        </w:rPr>
        <w:t xml:space="preserve"> </w:t>
      </w:r>
      <w:r w:rsidR="00222D60">
        <w:rPr>
          <w:color w:val="000000" w:themeColor="text1"/>
        </w:rPr>
        <w:t>Glucose</w:t>
      </w:r>
      <w:r w:rsidR="004E0CEB" w:rsidRPr="006902F6">
        <w:rPr>
          <w:color w:val="000000" w:themeColor="text1"/>
        </w:rPr>
        <w:t xml:space="preserve"> turnover was </w:t>
      </w:r>
      <w:r w:rsidR="00D9267D" w:rsidRPr="006902F6">
        <w:rPr>
          <w:color w:val="000000" w:themeColor="text1"/>
        </w:rPr>
        <w:t xml:space="preserve">slightly decreased </w:t>
      </w:r>
      <w:r w:rsidR="009B1258" w:rsidRPr="006902F6">
        <w:rPr>
          <w:color w:val="000000" w:themeColor="text1"/>
        </w:rPr>
        <w:t>in the presence of insulin</w:t>
      </w:r>
      <w:r w:rsidR="00624A74" w:rsidRPr="006902F6">
        <w:rPr>
          <w:color w:val="000000" w:themeColor="text1"/>
        </w:rPr>
        <w:t xml:space="preserve"> (</w:t>
      </w:r>
      <w:r w:rsidR="00305AF5" w:rsidRPr="006902F6">
        <w:rPr>
          <w:color w:val="000000" w:themeColor="text1"/>
        </w:rPr>
        <w:t xml:space="preserve">p=0.141; </w:t>
      </w:r>
      <w:r w:rsidR="00624A74" w:rsidRPr="006902F6">
        <w:rPr>
          <w:color w:val="000000" w:themeColor="text1"/>
        </w:rPr>
        <w:t xml:space="preserve">Figure </w:t>
      </w:r>
      <w:r w:rsidR="00497CD5" w:rsidRPr="006902F6">
        <w:rPr>
          <w:color w:val="000000" w:themeColor="text1"/>
        </w:rPr>
        <w:t>1</w:t>
      </w:r>
      <w:ins w:id="74" w:author="Microsoft Office User" w:date="2017-12-18T14:20:00Z">
        <w:r w:rsidR="00416AD8">
          <w:rPr>
            <w:color w:val="000000" w:themeColor="text1"/>
          </w:rPr>
          <w:t>F</w:t>
        </w:r>
      </w:ins>
      <w:del w:id="75" w:author="Microsoft Office User" w:date="2017-12-18T14:20:00Z">
        <w:r w:rsidR="00497CD5" w:rsidRPr="006902F6" w:rsidDel="00416AD8">
          <w:rPr>
            <w:color w:val="000000" w:themeColor="text1"/>
          </w:rPr>
          <w:delText>H</w:delText>
        </w:r>
      </w:del>
      <w:r w:rsidR="003A2FE4" w:rsidRPr="006902F6">
        <w:rPr>
          <w:color w:val="000000" w:themeColor="text1"/>
        </w:rPr>
        <w:t>)</w:t>
      </w:r>
      <w:r w:rsidR="00D9267D" w:rsidRPr="006902F6">
        <w:rPr>
          <w:color w:val="000000" w:themeColor="text1"/>
        </w:rPr>
        <w:t>.</w:t>
      </w:r>
      <w:r w:rsidR="00191472" w:rsidRPr="006902F6">
        <w:rPr>
          <w:color w:val="000000" w:themeColor="text1"/>
        </w:rPr>
        <w:t xml:space="preserve"> </w:t>
      </w:r>
      <w:r w:rsidR="0016700D">
        <w:rPr>
          <w:color w:val="000000" w:themeColor="text1"/>
        </w:rPr>
        <w:t>Despite</w:t>
      </w:r>
      <w:r w:rsidR="0078214E" w:rsidRPr="006902F6">
        <w:rPr>
          <w:color w:val="000000" w:themeColor="text1"/>
        </w:rPr>
        <w:t xml:space="preserve"> these modest changes in glucose turnover</w:t>
      </w:r>
      <w:r w:rsidR="00497CD5" w:rsidRPr="006902F6">
        <w:rPr>
          <w:color w:val="000000" w:themeColor="text1"/>
        </w:rPr>
        <w:t xml:space="preserve">, there </w:t>
      </w:r>
      <w:r w:rsidR="00191472" w:rsidRPr="006902F6">
        <w:rPr>
          <w:color w:val="000000" w:themeColor="text1"/>
        </w:rPr>
        <w:t xml:space="preserve">were significant reductions </w:t>
      </w:r>
      <w:r w:rsidR="00730EFF" w:rsidRPr="006902F6">
        <w:rPr>
          <w:color w:val="000000" w:themeColor="text1"/>
        </w:rPr>
        <w:t>in the obese, dexamethasone</w:t>
      </w:r>
      <w:r w:rsidR="007D1F53">
        <w:rPr>
          <w:color w:val="000000" w:themeColor="text1"/>
        </w:rPr>
        <w:t>-</w:t>
      </w:r>
      <w:r w:rsidR="00730EFF" w:rsidRPr="006902F6">
        <w:rPr>
          <w:color w:val="000000" w:themeColor="text1"/>
        </w:rPr>
        <w:t xml:space="preserve">treated animals </w:t>
      </w:r>
      <w:r w:rsidR="00191472" w:rsidRPr="006902F6">
        <w:rPr>
          <w:color w:val="000000" w:themeColor="text1"/>
        </w:rPr>
        <w:t xml:space="preserve">in </w:t>
      </w:r>
      <w:r w:rsidR="004E0CEB" w:rsidRPr="006902F6">
        <w:rPr>
          <w:color w:val="000000" w:themeColor="text1"/>
        </w:rPr>
        <w:t>2-deoxy</w:t>
      </w:r>
      <w:r w:rsidR="005647A8" w:rsidRPr="006902F6">
        <w:rPr>
          <w:color w:val="000000" w:themeColor="text1"/>
        </w:rPr>
        <w:t>glucose uptake in</w:t>
      </w:r>
      <w:r w:rsidR="00976FAB" w:rsidRPr="006902F6">
        <w:rPr>
          <w:color w:val="000000" w:themeColor="text1"/>
        </w:rPr>
        <w:t xml:space="preserve"> heart</w:t>
      </w:r>
      <w:r w:rsidR="00600D9E" w:rsidRPr="006902F6">
        <w:rPr>
          <w:color w:val="000000" w:themeColor="text1"/>
        </w:rPr>
        <w:t xml:space="preserve"> (</w:t>
      </w:r>
      <w:r w:rsidR="00D10E7F">
        <w:rPr>
          <w:color w:val="000000" w:themeColor="text1"/>
        </w:rPr>
        <w:t xml:space="preserve">34% reduced, </w:t>
      </w:r>
      <w:r w:rsidR="00600D9E" w:rsidRPr="006902F6">
        <w:rPr>
          <w:color w:val="000000" w:themeColor="text1"/>
        </w:rPr>
        <w:t>p=0.0003)</w:t>
      </w:r>
      <w:r w:rsidR="00976FAB" w:rsidRPr="006902F6">
        <w:rPr>
          <w:color w:val="000000" w:themeColor="text1"/>
        </w:rPr>
        <w:t xml:space="preserve"> and gastrocnemius</w:t>
      </w:r>
      <w:r w:rsidR="00191472" w:rsidRPr="006902F6">
        <w:rPr>
          <w:color w:val="000000" w:themeColor="text1"/>
        </w:rPr>
        <w:t xml:space="preserve"> tissue</w:t>
      </w:r>
      <w:r w:rsidR="00976FAB" w:rsidRPr="006902F6">
        <w:rPr>
          <w:color w:val="000000" w:themeColor="text1"/>
        </w:rPr>
        <w:t>s</w:t>
      </w:r>
      <w:r w:rsidR="00730EFF" w:rsidRPr="006902F6">
        <w:rPr>
          <w:color w:val="000000" w:themeColor="text1"/>
        </w:rPr>
        <w:t xml:space="preserve"> </w:t>
      </w:r>
      <w:r w:rsidR="00976FAB" w:rsidRPr="006902F6">
        <w:rPr>
          <w:color w:val="000000" w:themeColor="text1"/>
        </w:rPr>
        <w:t>(</w:t>
      </w:r>
      <w:r w:rsidR="00D10E7F">
        <w:rPr>
          <w:color w:val="000000" w:themeColor="text1"/>
        </w:rPr>
        <w:t xml:space="preserve">68% reduced; </w:t>
      </w:r>
      <w:r w:rsidR="00600D9E" w:rsidRPr="006902F6">
        <w:rPr>
          <w:color w:val="000000" w:themeColor="text1"/>
        </w:rPr>
        <w:t>p=0.0000</w:t>
      </w:r>
      <w:r w:rsidR="00D10E7F">
        <w:rPr>
          <w:color w:val="000000" w:themeColor="text1"/>
        </w:rPr>
        <w:t>2</w:t>
      </w:r>
      <w:r w:rsidR="00600D9E" w:rsidRPr="006902F6">
        <w:rPr>
          <w:color w:val="000000" w:themeColor="text1"/>
        </w:rPr>
        <w:t xml:space="preserve">; </w:t>
      </w:r>
      <w:r w:rsidR="00497CD5" w:rsidRPr="006902F6">
        <w:rPr>
          <w:color w:val="000000" w:themeColor="text1"/>
        </w:rPr>
        <w:t xml:space="preserve">Supplementary </w:t>
      </w:r>
      <w:r w:rsidR="00976FAB" w:rsidRPr="006902F6">
        <w:rPr>
          <w:color w:val="000000" w:themeColor="text1"/>
        </w:rPr>
        <w:t>Figure</w:t>
      </w:r>
      <w:r w:rsidR="00497CD5" w:rsidRPr="006902F6">
        <w:rPr>
          <w:color w:val="000000" w:themeColor="text1"/>
        </w:rPr>
        <w:t>s</w:t>
      </w:r>
      <w:r w:rsidR="00976FAB" w:rsidRPr="006902F6">
        <w:rPr>
          <w:color w:val="000000" w:themeColor="text1"/>
        </w:rPr>
        <w:t xml:space="preserve"> 1</w:t>
      </w:r>
      <w:r w:rsidR="00D10E7F">
        <w:rPr>
          <w:color w:val="000000" w:themeColor="text1"/>
        </w:rPr>
        <w:t>G-H</w:t>
      </w:r>
      <w:r w:rsidR="00976FAB" w:rsidRPr="006902F6">
        <w:rPr>
          <w:color w:val="000000" w:themeColor="text1"/>
        </w:rPr>
        <w:t>).</w:t>
      </w:r>
      <w:r w:rsidR="00191472" w:rsidRPr="006902F6">
        <w:rPr>
          <w:color w:val="000000" w:themeColor="text1"/>
        </w:rPr>
        <w:t xml:space="preserve"> These data suggest that increased </w:t>
      </w:r>
      <w:r w:rsidR="00222D60">
        <w:rPr>
          <w:color w:val="000000" w:themeColor="text1"/>
        </w:rPr>
        <w:t>glucose production</w:t>
      </w:r>
      <w:r w:rsidR="00222D60" w:rsidRPr="006902F6">
        <w:rPr>
          <w:color w:val="000000" w:themeColor="text1"/>
        </w:rPr>
        <w:t xml:space="preserve"> </w:t>
      </w:r>
      <w:r w:rsidR="0003545C" w:rsidRPr="006902F6">
        <w:rPr>
          <w:color w:val="000000" w:themeColor="text1"/>
        </w:rPr>
        <w:t>and</w:t>
      </w:r>
      <w:r w:rsidR="00B36EF4">
        <w:rPr>
          <w:color w:val="000000" w:themeColor="text1"/>
        </w:rPr>
        <w:t xml:space="preserve"> its</w:t>
      </w:r>
      <w:r w:rsidR="0003545C" w:rsidRPr="006902F6">
        <w:rPr>
          <w:color w:val="000000" w:themeColor="text1"/>
        </w:rPr>
        <w:t xml:space="preserve"> </w:t>
      </w:r>
      <w:r w:rsidR="00D9267D" w:rsidRPr="006902F6">
        <w:rPr>
          <w:color w:val="000000" w:themeColor="text1"/>
        </w:rPr>
        <w:t xml:space="preserve">impaired </w:t>
      </w:r>
      <w:r w:rsidR="00191472" w:rsidRPr="006902F6">
        <w:rPr>
          <w:color w:val="000000" w:themeColor="text1"/>
        </w:rPr>
        <w:t xml:space="preserve">suppression </w:t>
      </w:r>
      <w:r w:rsidR="0003545C" w:rsidRPr="006902F6">
        <w:rPr>
          <w:color w:val="000000" w:themeColor="text1"/>
        </w:rPr>
        <w:t xml:space="preserve">by insulin </w:t>
      </w:r>
      <w:r w:rsidR="00191472" w:rsidRPr="006902F6">
        <w:rPr>
          <w:color w:val="000000" w:themeColor="text1"/>
        </w:rPr>
        <w:t xml:space="preserve">are the </w:t>
      </w:r>
      <w:r w:rsidR="00B36EF4">
        <w:rPr>
          <w:color w:val="000000" w:themeColor="text1"/>
        </w:rPr>
        <w:t>likely</w:t>
      </w:r>
      <w:r w:rsidR="00B36EF4" w:rsidRPr="006902F6">
        <w:rPr>
          <w:color w:val="000000" w:themeColor="text1"/>
        </w:rPr>
        <w:t xml:space="preserve"> </w:t>
      </w:r>
      <w:r w:rsidR="00191472" w:rsidRPr="006902F6">
        <w:rPr>
          <w:color w:val="000000" w:themeColor="text1"/>
        </w:rPr>
        <w:t xml:space="preserve">causes of </w:t>
      </w:r>
      <w:r w:rsidR="00B3562D">
        <w:rPr>
          <w:color w:val="000000" w:themeColor="text1"/>
        </w:rPr>
        <w:t>poor glycemic control</w:t>
      </w:r>
      <w:r w:rsidR="0003545C" w:rsidRPr="006902F6">
        <w:rPr>
          <w:color w:val="000000" w:themeColor="text1"/>
        </w:rPr>
        <w:t xml:space="preserve"> </w:t>
      </w:r>
      <w:r w:rsidR="00191472" w:rsidRPr="006902F6">
        <w:rPr>
          <w:color w:val="000000" w:themeColor="text1"/>
        </w:rPr>
        <w:t xml:space="preserve">in </w:t>
      </w:r>
      <w:r w:rsidR="00D9267D" w:rsidRPr="006902F6">
        <w:rPr>
          <w:color w:val="000000" w:themeColor="text1"/>
        </w:rPr>
        <w:t>obese, dexamethasone</w:t>
      </w:r>
      <w:r w:rsidR="007D1F53">
        <w:rPr>
          <w:color w:val="000000" w:themeColor="text1"/>
        </w:rPr>
        <w:t>-</w:t>
      </w:r>
      <w:r w:rsidR="00D9267D" w:rsidRPr="006902F6">
        <w:rPr>
          <w:color w:val="000000" w:themeColor="text1"/>
        </w:rPr>
        <w:t xml:space="preserve">treated </w:t>
      </w:r>
      <w:r w:rsidR="00191472" w:rsidRPr="006902F6">
        <w:rPr>
          <w:color w:val="000000" w:themeColor="text1"/>
        </w:rPr>
        <w:t xml:space="preserve">animals. </w:t>
      </w:r>
    </w:p>
    <w:p w14:paraId="2EDFC7A6" w14:textId="5E8ED59E" w:rsidR="006B237B" w:rsidRDefault="006B237B" w:rsidP="004B4E2F">
      <w:pPr>
        <w:pStyle w:val="Heading1"/>
        <w:rPr>
          <w:ins w:id="76" w:author="Microsoft Office User" w:date="2017-12-18T14:12:00Z"/>
          <w:color w:val="000000" w:themeColor="text1"/>
        </w:rPr>
      </w:pPr>
      <w:r w:rsidRPr="006902F6">
        <w:rPr>
          <w:color w:val="000000" w:themeColor="text1"/>
        </w:rPr>
        <w:t>HFD-Induced Liver Steatosis in Dexamethasone</w:t>
      </w:r>
      <w:r w:rsidR="005C5A21">
        <w:rPr>
          <w:color w:val="000000" w:themeColor="text1"/>
        </w:rPr>
        <w:t>-</w:t>
      </w:r>
      <w:r w:rsidRPr="006902F6">
        <w:rPr>
          <w:color w:val="000000" w:themeColor="text1"/>
        </w:rPr>
        <w:t>Treated mice</w:t>
      </w:r>
    </w:p>
    <w:p w14:paraId="0002EAEB" w14:textId="77777777" w:rsidR="002F3DD8" w:rsidRPr="002F3DD8" w:rsidRDefault="002F3DD8" w:rsidP="002F3DD8">
      <w:pPr>
        <w:rPr>
          <w:rPrChange w:id="77" w:author="Microsoft Office User" w:date="2017-12-18T14:12:00Z">
            <w:rPr>
              <w:color w:val="000000" w:themeColor="text1"/>
            </w:rPr>
          </w:rPrChange>
        </w:rPr>
        <w:pPrChange w:id="78" w:author="Microsoft Office User" w:date="2017-12-18T14:12:00Z">
          <w:pPr>
            <w:pStyle w:val="Heading1"/>
          </w:pPr>
        </w:pPrChange>
      </w:pPr>
    </w:p>
    <w:p w14:paraId="46A4C33F" w14:textId="26740382" w:rsidR="00B63F75" w:rsidRPr="006902F6" w:rsidRDefault="002611CB" w:rsidP="00E13216">
      <w:pPr>
        <w:spacing w:line="480" w:lineRule="auto"/>
        <w:rPr>
          <w:color w:val="000000" w:themeColor="text1"/>
        </w:rPr>
      </w:pPr>
      <w:r w:rsidRPr="006902F6">
        <w:rPr>
          <w:color w:val="000000" w:themeColor="text1"/>
        </w:rPr>
        <w:t xml:space="preserve">Obesity and chronic elevations in glucocorticoids </w:t>
      </w:r>
      <w:r w:rsidR="007D4828">
        <w:rPr>
          <w:color w:val="000000" w:themeColor="text1"/>
        </w:rPr>
        <w:t>are</w:t>
      </w:r>
      <w:r w:rsidRPr="006902F6">
        <w:rPr>
          <w:color w:val="000000" w:themeColor="text1"/>
        </w:rPr>
        <w:t xml:space="preserve"> associated with </w:t>
      </w:r>
      <w:r w:rsidR="005A6A0D" w:rsidRPr="006902F6">
        <w:rPr>
          <w:color w:val="000000" w:themeColor="text1"/>
        </w:rPr>
        <w:t>NAFLD</w:t>
      </w:r>
      <w:r w:rsidR="00C70427" w:rsidRPr="006902F6">
        <w:rPr>
          <w:color w:val="000000" w:themeColor="text1"/>
        </w:rPr>
        <w:t xml:space="preserve"> </w:t>
      </w:r>
      <w:r w:rsidR="00C70427" w:rsidRPr="006902F6">
        <w:rPr>
          <w:color w:val="000000" w:themeColor="text1"/>
        </w:rPr>
        <w:fldChar w:fldCharType="begin" w:fldLock="1"/>
      </w:r>
      <w:r w:rsidR="00CD3FE5">
        <w:rPr>
          <w:color w:val="000000" w:themeColor="text1"/>
        </w:rPr>
        <w:instrText>ADDIN CSL_CITATION { "citationItems" : [ { "id" : "ITEM-1", "itemData" : { "DOI" : "10.1530/eje.0.1490543", "ISSN" : "0804-4643", "author" : [ { "dropping-particle" : "", "family" : "Rockall", "given" : "A.", "non-dropping-particle" : "", "parse-names" : false, "suffix" : "" }, { "dropping-particle" : "", "family" : "Sohaib", "given" : "S.", "non-dropping-particle" : "", "parse-names" : false, "suffix" : "" }, { "dropping-particle" : "", "family" : "Evans", "given" : "D", "non-dropping-particle" : "", "parse-names" : false, "suffix" : "" }, { "dropping-particle" : "", "family" : "Kaltsas", "given" : "G", "non-dropping-particle" : "", "parse-names" : false, "suffix" : "" }, { "dropping-particle" : "", "family" : "Isidori", "given" : "A.", "non-dropping-particle" : "", "parse-names" : false, "suffix" : "" }, { "dropping-particle" : "", "family" : "Monson", "given" : "J.", "non-dropping-particle" : "", "parse-names" : false, "suffix" : "" }, { "dropping-particle" : "", "family" : "Besser", "given" : "G.", "non-dropping-particle" : "", "parse-names" : false, "suffix" : "" }, { "dropping-particle" : "", "family" : "Grossman", "given" : "A.", "non-dropping-particle" : "", "parse-names" : false, "suffix" : "" }, { "dropping-particle" : "", "family" : "Reznek", "given" : "R.", "non-dropping-particle" : "", "parse-names" : false, "suffix" : "" } ], "container-title" : "European Journal of Endocrinology", "id" : "ITEM-1", "issued" : { "date-parts" : [ [ "2003" ] ] }, "page" : "543-548", "title" : "Hepatic steatosis in Cushing's syndrome: a radiological assessment using computed tomography", "type" : "article-journal", "volume" : "149" }, "uris" : [ "http://www.mendeley.com/documents/?uuid=19475220-d6a9-4dab-b4d4-cb43e7112900" ] }, { "id" : "ITEM-2", "itemData" : { "author" : [ { "dropping-particle" : "", "family" : "Wanless", "given" : "IR", "non-dropping-particle" : "", "parse-names" : false, "suffix" : "" }, { "dropping-particle" : "", "family" : "Lentz", "given" : "JS", "non-dropping-particle" : "", "parse-names" : false, "suffix" : "" } ], "container-title" : "Hepatology", "id" : "ITEM-2", "issue" : "5", "issued" : { "date-parts" : [ [ "1990" ] ] }, "page" : "1106-1110", "title" : "Fatty Liver Hepatitis ( Steatohepatitis ) and Obesity : An Autopsy Study with Analysis of Risk Factors", "type" : "article-journal", "volume" : "12" }, "uris" : [ "http://www.mendeley.com/documents/?uuid=7dd8e3e0-61ca-4f0f-84d7-8ea927698a46", "http://www.mendeley.com/documents/?uuid=9404ad7e-f7e1-4b93-88fd-872e24ded589" ] } ], "mendeley" : { "formattedCitation" : "(7, 32)", "plainTextFormattedCitation" : "(7, 32)", "previouslyFormattedCitation" : "(7, 32)" }, "properties" : {  }, "schema" : "https://github.com/citation-style-language/schema/raw/master/csl-citation.json" }</w:instrText>
      </w:r>
      <w:r w:rsidR="00C70427" w:rsidRPr="006902F6">
        <w:rPr>
          <w:color w:val="000000" w:themeColor="text1"/>
        </w:rPr>
        <w:fldChar w:fldCharType="separate"/>
      </w:r>
      <w:r w:rsidR="00CD3FE5" w:rsidRPr="00CD3FE5">
        <w:rPr>
          <w:noProof/>
          <w:color w:val="000000" w:themeColor="text1"/>
        </w:rPr>
        <w:t>(7, 32)</w:t>
      </w:r>
      <w:r w:rsidR="00C70427" w:rsidRPr="006902F6">
        <w:rPr>
          <w:color w:val="000000" w:themeColor="text1"/>
        </w:rPr>
        <w:fldChar w:fldCharType="end"/>
      </w:r>
      <w:r w:rsidR="005A6A0D" w:rsidRPr="006902F6">
        <w:rPr>
          <w:color w:val="000000" w:themeColor="text1"/>
        </w:rPr>
        <w:t>.</w:t>
      </w:r>
      <w:r w:rsidR="00326112" w:rsidRPr="006902F6">
        <w:rPr>
          <w:color w:val="000000" w:themeColor="text1"/>
        </w:rPr>
        <w:t xml:space="preserve"> </w:t>
      </w:r>
      <w:del w:id="79" w:author="Microsoft Office User" w:date="2017-12-18T14:11:00Z">
        <w:r w:rsidR="00326112" w:rsidRPr="006902F6" w:rsidDel="00163414">
          <w:rPr>
            <w:color w:val="000000" w:themeColor="text1"/>
          </w:rPr>
          <w:delText xml:space="preserve">We observe </w:delText>
        </w:r>
        <w:r w:rsidR="005C652C" w:rsidRPr="006902F6" w:rsidDel="00163414">
          <w:rPr>
            <w:color w:val="000000" w:themeColor="text1"/>
          </w:rPr>
          <w:delText>increases in plasma ALT</w:delText>
        </w:r>
        <w:r w:rsidR="002C7B71" w:rsidRPr="006902F6" w:rsidDel="00163414">
          <w:rPr>
            <w:color w:val="000000" w:themeColor="text1"/>
          </w:rPr>
          <w:delText xml:space="preserve">, </w:delText>
        </w:r>
        <w:r w:rsidR="00541DF0" w:rsidRPr="006902F6" w:rsidDel="00163414">
          <w:rPr>
            <w:color w:val="000000" w:themeColor="text1"/>
          </w:rPr>
          <w:delText>a</w:delText>
        </w:r>
        <w:r w:rsidR="002C7B71" w:rsidRPr="006902F6" w:rsidDel="00163414">
          <w:rPr>
            <w:color w:val="000000" w:themeColor="text1"/>
          </w:rPr>
          <w:delText xml:space="preserve"> </w:delText>
        </w:r>
        <w:r w:rsidR="005C652C" w:rsidRPr="006902F6" w:rsidDel="00163414">
          <w:rPr>
            <w:color w:val="000000" w:themeColor="text1"/>
          </w:rPr>
          <w:delText>liver enzyme associated with liver disease</w:delText>
        </w:r>
        <w:r w:rsidR="002C7B71" w:rsidRPr="006902F6" w:rsidDel="00163414">
          <w:rPr>
            <w:color w:val="000000" w:themeColor="text1"/>
          </w:rPr>
          <w:delText>,</w:delText>
        </w:r>
        <w:r w:rsidR="00326112" w:rsidRPr="006902F6" w:rsidDel="00163414">
          <w:rPr>
            <w:color w:val="000000" w:themeColor="text1"/>
          </w:rPr>
          <w:delText xml:space="preserve"> in Cushing’s patients</w:delText>
        </w:r>
        <w:r w:rsidR="00160087" w:rsidDel="00163414">
          <w:rPr>
            <w:color w:val="000000" w:themeColor="text1"/>
          </w:rPr>
          <w:delText xml:space="preserve"> with obesity</w:delText>
        </w:r>
        <w:r w:rsidR="00C94253" w:rsidRPr="006902F6" w:rsidDel="00163414">
          <w:rPr>
            <w:color w:val="000000" w:themeColor="text1"/>
          </w:rPr>
          <w:delText xml:space="preserve"> (</w:delText>
        </w:r>
        <w:r w:rsidR="001B708C" w:rsidRPr="006902F6" w:rsidDel="00163414">
          <w:rPr>
            <w:color w:val="000000" w:themeColor="text1"/>
          </w:rPr>
          <w:delText>38% increase in non-obese subjects versus a 2.8 fold increase in subjects</w:delText>
        </w:r>
        <w:r w:rsidR="00160087" w:rsidDel="00163414">
          <w:rPr>
            <w:color w:val="000000" w:themeColor="text1"/>
          </w:rPr>
          <w:delText xml:space="preserve"> with obesity</w:delText>
        </w:r>
        <w:r w:rsidR="001B708C" w:rsidRPr="006902F6" w:rsidDel="00163414">
          <w:rPr>
            <w:color w:val="000000" w:themeColor="text1"/>
          </w:rPr>
          <w:delText xml:space="preserve">, p=0.13 for the interaction of disease and obesity status; </w:delText>
        </w:r>
        <w:r w:rsidR="00C94253" w:rsidRPr="006902F6" w:rsidDel="00163414">
          <w:rPr>
            <w:color w:val="000000" w:themeColor="text1"/>
          </w:rPr>
          <w:delText>Figure 2</w:delText>
        </w:r>
        <w:r w:rsidR="00624A74" w:rsidRPr="006902F6" w:rsidDel="00163414">
          <w:rPr>
            <w:color w:val="000000" w:themeColor="text1"/>
          </w:rPr>
          <w:delText>A</w:delText>
        </w:r>
        <w:r w:rsidR="00C94253" w:rsidRPr="006902F6" w:rsidDel="00163414">
          <w:rPr>
            <w:color w:val="000000" w:themeColor="text1"/>
          </w:rPr>
          <w:delText>)</w:delText>
        </w:r>
        <w:r w:rsidR="00853FDE" w:rsidRPr="006902F6" w:rsidDel="00163414">
          <w:rPr>
            <w:color w:val="000000" w:themeColor="text1"/>
          </w:rPr>
          <w:delText>.</w:delText>
        </w:r>
        <w:r w:rsidR="00BE5239" w:rsidRPr="006902F6" w:rsidDel="00163414">
          <w:rPr>
            <w:color w:val="000000" w:themeColor="text1"/>
          </w:rPr>
          <w:delText xml:space="preserve"> </w:delText>
        </w:r>
      </w:del>
      <w:r w:rsidR="005F70A5" w:rsidRPr="006902F6">
        <w:rPr>
          <w:color w:val="000000" w:themeColor="text1"/>
        </w:rPr>
        <w:t>In</w:t>
      </w:r>
      <w:r w:rsidR="00B96BDB" w:rsidRPr="006902F6">
        <w:rPr>
          <w:color w:val="000000" w:themeColor="text1"/>
        </w:rPr>
        <w:t xml:space="preserve"> our mouse model</w:t>
      </w:r>
      <w:r w:rsidR="005F70A5" w:rsidRPr="006902F6">
        <w:rPr>
          <w:color w:val="000000" w:themeColor="text1"/>
        </w:rPr>
        <w:t xml:space="preserve"> of </w:t>
      </w:r>
      <w:r w:rsidR="00B96BDB" w:rsidRPr="006902F6">
        <w:rPr>
          <w:color w:val="000000" w:themeColor="text1"/>
        </w:rPr>
        <w:t xml:space="preserve">HFD-fed, </w:t>
      </w:r>
      <w:r w:rsidR="005F70A5" w:rsidRPr="006902F6">
        <w:rPr>
          <w:color w:val="000000" w:themeColor="text1"/>
        </w:rPr>
        <w:t>d</w:t>
      </w:r>
      <w:r w:rsidR="00B96BDB" w:rsidRPr="006902F6">
        <w:rPr>
          <w:color w:val="000000" w:themeColor="text1"/>
        </w:rPr>
        <w:t>examethasone</w:t>
      </w:r>
      <w:r w:rsidR="005C5A21">
        <w:rPr>
          <w:color w:val="000000" w:themeColor="text1"/>
        </w:rPr>
        <w:t>-</w:t>
      </w:r>
      <w:r w:rsidR="00B96BDB" w:rsidRPr="006902F6">
        <w:rPr>
          <w:color w:val="000000" w:themeColor="text1"/>
        </w:rPr>
        <w:t>treated mice</w:t>
      </w:r>
      <w:r w:rsidR="005C5A21">
        <w:rPr>
          <w:color w:val="000000" w:themeColor="text1"/>
        </w:rPr>
        <w:t>,</w:t>
      </w:r>
      <w:r w:rsidR="00B96BDB" w:rsidRPr="006902F6">
        <w:rPr>
          <w:color w:val="000000" w:themeColor="text1"/>
        </w:rPr>
        <w:t xml:space="preserve"> </w:t>
      </w:r>
      <w:r w:rsidR="005F70A5" w:rsidRPr="006902F6">
        <w:rPr>
          <w:color w:val="000000" w:themeColor="text1"/>
        </w:rPr>
        <w:t xml:space="preserve">we observe </w:t>
      </w:r>
      <w:r w:rsidR="002874F0" w:rsidRPr="006902F6">
        <w:rPr>
          <w:color w:val="000000" w:themeColor="text1"/>
        </w:rPr>
        <w:t xml:space="preserve">drastically </w:t>
      </w:r>
      <w:r w:rsidR="00E26151" w:rsidRPr="006902F6">
        <w:rPr>
          <w:color w:val="000000" w:themeColor="text1"/>
        </w:rPr>
        <w:t>elevated</w:t>
      </w:r>
      <w:r w:rsidR="00B96BDB" w:rsidRPr="006902F6">
        <w:rPr>
          <w:color w:val="000000" w:themeColor="text1"/>
        </w:rPr>
        <w:t xml:space="preserve"> liver triglycerides when compared </w:t>
      </w:r>
      <w:r w:rsidR="00E26151" w:rsidRPr="006902F6">
        <w:rPr>
          <w:color w:val="000000" w:themeColor="text1"/>
        </w:rPr>
        <w:t>to all</w:t>
      </w:r>
      <w:r w:rsidR="00832CF5" w:rsidRPr="006902F6">
        <w:rPr>
          <w:color w:val="000000" w:themeColor="text1"/>
        </w:rPr>
        <w:t xml:space="preserve"> other groups</w:t>
      </w:r>
      <w:r w:rsidR="00CA4094" w:rsidRPr="006902F6">
        <w:rPr>
          <w:color w:val="000000" w:themeColor="text1"/>
        </w:rPr>
        <w:t xml:space="preserve"> </w:t>
      </w:r>
      <w:r w:rsidR="005F70A5" w:rsidRPr="006902F6">
        <w:rPr>
          <w:color w:val="000000" w:themeColor="text1"/>
        </w:rPr>
        <w:t>with</w:t>
      </w:r>
      <w:r w:rsidR="002874F0" w:rsidRPr="006902F6">
        <w:rPr>
          <w:color w:val="000000" w:themeColor="text1"/>
        </w:rPr>
        <w:t xml:space="preserve"> a significant interaction of drug and diet </w:t>
      </w:r>
      <w:r w:rsidR="00CA4094" w:rsidRPr="006902F6">
        <w:rPr>
          <w:color w:val="000000" w:themeColor="text1"/>
        </w:rPr>
        <w:t>(</w:t>
      </w:r>
      <w:r w:rsidR="002874F0" w:rsidRPr="006902F6">
        <w:rPr>
          <w:color w:val="000000" w:themeColor="text1"/>
        </w:rPr>
        <w:t>p=0.00006</w:t>
      </w:r>
      <w:r w:rsidR="000243F3" w:rsidRPr="006902F6">
        <w:rPr>
          <w:color w:val="000000" w:themeColor="text1"/>
        </w:rPr>
        <w:t>8</w:t>
      </w:r>
      <w:r w:rsidR="002874F0" w:rsidRPr="006902F6">
        <w:rPr>
          <w:color w:val="000000" w:themeColor="text1"/>
        </w:rPr>
        <w:t xml:space="preserve">; </w:t>
      </w:r>
      <w:r w:rsidR="00CA4094" w:rsidRPr="006902F6">
        <w:rPr>
          <w:color w:val="000000" w:themeColor="text1"/>
        </w:rPr>
        <w:t>Figure</w:t>
      </w:r>
      <w:r w:rsidR="00C94253" w:rsidRPr="006902F6">
        <w:rPr>
          <w:color w:val="000000" w:themeColor="text1"/>
        </w:rPr>
        <w:t xml:space="preserve"> 2</w:t>
      </w:r>
      <w:ins w:id="80" w:author="Microsoft Office User" w:date="2017-12-18T14:21:00Z">
        <w:r w:rsidR="001C0F4D">
          <w:rPr>
            <w:color w:val="000000" w:themeColor="text1"/>
          </w:rPr>
          <w:t>B</w:t>
        </w:r>
      </w:ins>
      <w:del w:id="81" w:author="Microsoft Office User" w:date="2017-12-18T14:21:00Z">
        <w:r w:rsidR="00624A74" w:rsidRPr="006902F6" w:rsidDel="001C0F4D">
          <w:rPr>
            <w:color w:val="000000" w:themeColor="text1"/>
          </w:rPr>
          <w:delText>B</w:delText>
        </w:r>
      </w:del>
      <w:r w:rsidR="00CA4094" w:rsidRPr="006902F6">
        <w:rPr>
          <w:color w:val="000000" w:themeColor="text1"/>
        </w:rPr>
        <w:t>)</w:t>
      </w:r>
      <w:r w:rsidR="00832CF5" w:rsidRPr="006902F6">
        <w:rPr>
          <w:color w:val="000000" w:themeColor="text1"/>
        </w:rPr>
        <w:t>.</w:t>
      </w:r>
      <w:r w:rsidR="00E26151" w:rsidRPr="006902F6">
        <w:rPr>
          <w:color w:val="000000" w:themeColor="text1"/>
        </w:rPr>
        <w:t xml:space="preserve"> </w:t>
      </w:r>
      <w:r w:rsidR="00B97DA4" w:rsidRPr="006902F6">
        <w:rPr>
          <w:color w:val="000000" w:themeColor="text1"/>
        </w:rPr>
        <w:t xml:space="preserve">In support of this, H&amp;E staining of hepatic tissue clearly depicts </w:t>
      </w:r>
      <w:r w:rsidR="002874F0" w:rsidRPr="006902F6">
        <w:rPr>
          <w:color w:val="000000" w:themeColor="text1"/>
        </w:rPr>
        <w:t xml:space="preserve">exacerbated </w:t>
      </w:r>
      <w:r w:rsidR="00B97DA4" w:rsidRPr="006902F6">
        <w:rPr>
          <w:color w:val="000000" w:themeColor="text1"/>
        </w:rPr>
        <w:t xml:space="preserve">lipid levels in </w:t>
      </w:r>
      <w:r w:rsidR="005F70A5" w:rsidRPr="006902F6">
        <w:rPr>
          <w:color w:val="000000" w:themeColor="text1"/>
        </w:rPr>
        <w:t xml:space="preserve">the obese, </w:t>
      </w:r>
      <w:r w:rsidR="00605C01">
        <w:rPr>
          <w:color w:val="000000" w:themeColor="text1"/>
        </w:rPr>
        <w:t>dexamethasone</w:t>
      </w:r>
      <w:r w:rsidR="005F70A5" w:rsidRPr="006902F6">
        <w:rPr>
          <w:color w:val="000000" w:themeColor="text1"/>
        </w:rPr>
        <w:t xml:space="preserve">-treated </w:t>
      </w:r>
      <w:r w:rsidR="00B97DA4" w:rsidRPr="006902F6">
        <w:rPr>
          <w:color w:val="000000" w:themeColor="text1"/>
        </w:rPr>
        <w:t>group</w:t>
      </w:r>
      <w:r w:rsidR="002874F0" w:rsidRPr="006902F6">
        <w:rPr>
          <w:color w:val="000000" w:themeColor="text1"/>
        </w:rPr>
        <w:t xml:space="preserve"> when compared to </w:t>
      </w:r>
      <w:r w:rsidR="00160087">
        <w:rPr>
          <w:color w:val="000000" w:themeColor="text1"/>
        </w:rPr>
        <w:t xml:space="preserve">obese </w:t>
      </w:r>
      <w:r w:rsidR="00605C01">
        <w:rPr>
          <w:color w:val="000000" w:themeColor="text1"/>
        </w:rPr>
        <w:t>controls</w:t>
      </w:r>
      <w:r w:rsidR="002874F0" w:rsidRPr="006902F6">
        <w:rPr>
          <w:color w:val="000000" w:themeColor="text1"/>
        </w:rPr>
        <w:t xml:space="preserve"> </w:t>
      </w:r>
      <w:r w:rsidR="00051469">
        <w:rPr>
          <w:color w:val="000000" w:themeColor="text1"/>
        </w:rPr>
        <w:t>and</w:t>
      </w:r>
      <w:r w:rsidR="00605C01">
        <w:rPr>
          <w:color w:val="000000" w:themeColor="text1"/>
        </w:rPr>
        <w:t xml:space="preserve"> lean groups</w:t>
      </w:r>
      <w:r w:rsidR="00B97DA4" w:rsidRPr="006902F6">
        <w:rPr>
          <w:color w:val="000000" w:themeColor="text1"/>
        </w:rPr>
        <w:t xml:space="preserve"> (Figure</w:t>
      </w:r>
      <w:r w:rsidR="00C94253" w:rsidRPr="006902F6">
        <w:rPr>
          <w:color w:val="000000" w:themeColor="text1"/>
        </w:rPr>
        <w:t xml:space="preserve"> 2</w:t>
      </w:r>
      <w:ins w:id="82" w:author="Microsoft Office User" w:date="2017-12-18T14:21:00Z">
        <w:r w:rsidR="001C0F4D">
          <w:rPr>
            <w:color w:val="000000" w:themeColor="text1"/>
          </w:rPr>
          <w:t>A</w:t>
        </w:r>
      </w:ins>
      <w:del w:id="83" w:author="Microsoft Office User" w:date="2017-12-18T14:21:00Z">
        <w:r w:rsidR="00624A74" w:rsidRPr="006902F6" w:rsidDel="001C0F4D">
          <w:rPr>
            <w:color w:val="000000" w:themeColor="text1"/>
          </w:rPr>
          <w:delText>C</w:delText>
        </w:r>
      </w:del>
      <w:r w:rsidR="00B97DA4" w:rsidRPr="006902F6">
        <w:rPr>
          <w:color w:val="000000" w:themeColor="text1"/>
        </w:rPr>
        <w:t>).</w:t>
      </w:r>
      <w:r w:rsidR="00B63F75" w:rsidRPr="006902F6">
        <w:rPr>
          <w:color w:val="000000" w:themeColor="text1"/>
        </w:rPr>
        <w:t xml:space="preserve"> </w:t>
      </w:r>
    </w:p>
    <w:p w14:paraId="58443D3E" w14:textId="77777777" w:rsidR="00B63F75" w:rsidRPr="006902F6" w:rsidRDefault="00B63F75" w:rsidP="00E13216">
      <w:pPr>
        <w:spacing w:line="480" w:lineRule="auto"/>
        <w:rPr>
          <w:color w:val="000000" w:themeColor="text1"/>
        </w:rPr>
      </w:pPr>
    </w:p>
    <w:p w14:paraId="6444DA25" w14:textId="4BB74F84" w:rsidR="00733364" w:rsidRPr="006902F6" w:rsidRDefault="007D4828" w:rsidP="00E13216">
      <w:pPr>
        <w:spacing w:line="480" w:lineRule="auto"/>
        <w:rPr>
          <w:color w:val="000000" w:themeColor="text1"/>
        </w:rPr>
      </w:pPr>
      <w:r>
        <w:rPr>
          <w:color w:val="000000" w:themeColor="text1"/>
        </w:rPr>
        <w:t>We used qPCR to measure the expression of g</w:t>
      </w:r>
      <w:r w:rsidR="000C20C5" w:rsidRPr="006902F6">
        <w:rPr>
          <w:color w:val="000000" w:themeColor="text1"/>
        </w:rPr>
        <w:t xml:space="preserve">enes involved in </w:t>
      </w:r>
      <w:r w:rsidR="00B63F75" w:rsidRPr="006902F6">
        <w:rPr>
          <w:color w:val="000000" w:themeColor="text1"/>
        </w:rPr>
        <w:t xml:space="preserve">hepatic </w:t>
      </w:r>
      <w:r w:rsidR="00B63F75" w:rsidRPr="006902F6">
        <w:rPr>
          <w:i/>
          <w:color w:val="000000" w:themeColor="text1"/>
        </w:rPr>
        <w:t>de novo</w:t>
      </w:r>
      <w:r w:rsidR="00B63F75" w:rsidRPr="006902F6">
        <w:rPr>
          <w:color w:val="000000" w:themeColor="text1"/>
        </w:rPr>
        <w:t xml:space="preserve"> lipogenesis</w:t>
      </w:r>
      <w:r w:rsidR="00C62EE3" w:rsidRPr="006902F6">
        <w:rPr>
          <w:color w:val="000000" w:themeColor="text1"/>
        </w:rPr>
        <w:t xml:space="preserve">, </w:t>
      </w:r>
      <w:r w:rsidR="00B63F75" w:rsidRPr="006902F6">
        <w:rPr>
          <w:i/>
          <w:color w:val="000000" w:themeColor="text1"/>
        </w:rPr>
        <w:t>Srebf1</w:t>
      </w:r>
      <w:r w:rsidR="00B63F75" w:rsidRPr="006902F6">
        <w:rPr>
          <w:color w:val="000000" w:themeColor="text1"/>
        </w:rPr>
        <w:t xml:space="preserve"> and </w:t>
      </w:r>
      <w:r w:rsidR="00B63F75" w:rsidRPr="006902F6">
        <w:rPr>
          <w:i/>
          <w:color w:val="000000" w:themeColor="text1"/>
        </w:rPr>
        <w:t>Fasn</w:t>
      </w:r>
      <w:r w:rsidR="00C62EE3" w:rsidRPr="006902F6">
        <w:rPr>
          <w:color w:val="000000" w:themeColor="text1"/>
        </w:rPr>
        <w:t>,</w:t>
      </w:r>
      <w:r w:rsidR="00B63F75" w:rsidRPr="006902F6">
        <w:rPr>
          <w:color w:val="000000" w:themeColor="text1"/>
        </w:rPr>
        <w:t xml:space="preserve"> </w:t>
      </w:r>
      <w:r w:rsidR="005F70A5" w:rsidRPr="006902F6">
        <w:rPr>
          <w:color w:val="000000" w:themeColor="text1"/>
        </w:rPr>
        <w:t>in liver lysates</w:t>
      </w:r>
      <w:r w:rsidR="00B63F75" w:rsidRPr="006902F6">
        <w:rPr>
          <w:color w:val="000000" w:themeColor="text1"/>
        </w:rPr>
        <w:t xml:space="preserve"> (Figure</w:t>
      </w:r>
      <w:r w:rsidR="00C94253" w:rsidRPr="006902F6">
        <w:rPr>
          <w:color w:val="000000" w:themeColor="text1"/>
        </w:rPr>
        <w:t xml:space="preserve"> 2</w:t>
      </w:r>
      <w:ins w:id="84" w:author="Microsoft Office User" w:date="2017-12-18T14:22:00Z">
        <w:r w:rsidR="001C0F4D">
          <w:rPr>
            <w:color w:val="000000" w:themeColor="text1"/>
          </w:rPr>
          <w:t>C-D</w:t>
        </w:r>
      </w:ins>
      <w:bookmarkStart w:id="85" w:name="_GoBack"/>
      <w:bookmarkEnd w:id="85"/>
      <w:del w:id="86" w:author="Microsoft Office User" w:date="2017-12-18T14:22:00Z">
        <w:r w:rsidR="00E356AD" w:rsidRPr="006902F6" w:rsidDel="001C0F4D">
          <w:rPr>
            <w:color w:val="000000" w:themeColor="text1"/>
          </w:rPr>
          <w:delText>D</w:delText>
        </w:r>
      </w:del>
      <w:r w:rsidR="00B63F75" w:rsidRPr="006902F6">
        <w:rPr>
          <w:color w:val="000000" w:themeColor="text1"/>
        </w:rPr>
        <w:t xml:space="preserve">).  </w:t>
      </w:r>
      <w:r>
        <w:rPr>
          <w:color w:val="000000" w:themeColor="text1"/>
        </w:rPr>
        <w:t>We observe</w:t>
      </w:r>
      <w:r w:rsidR="001C4E38">
        <w:rPr>
          <w:color w:val="000000" w:themeColor="text1"/>
        </w:rPr>
        <w:t>d</w:t>
      </w:r>
      <w:r w:rsidR="00267A5B" w:rsidRPr="006902F6">
        <w:rPr>
          <w:color w:val="000000" w:themeColor="text1"/>
        </w:rPr>
        <w:t xml:space="preserve"> </w:t>
      </w:r>
      <w:r>
        <w:rPr>
          <w:color w:val="000000" w:themeColor="text1"/>
        </w:rPr>
        <w:t>no</w:t>
      </w:r>
      <w:r w:rsidR="005F70A5" w:rsidRPr="006902F6">
        <w:rPr>
          <w:color w:val="000000" w:themeColor="text1"/>
        </w:rPr>
        <w:t xml:space="preserve"> synergism </w:t>
      </w:r>
      <w:r>
        <w:rPr>
          <w:color w:val="000000" w:themeColor="text1"/>
        </w:rPr>
        <w:t xml:space="preserve">in expression levels </w:t>
      </w:r>
      <w:r w:rsidR="00B36EF4">
        <w:rPr>
          <w:color w:val="000000" w:themeColor="text1"/>
        </w:rPr>
        <w:t>between HFD and</w:t>
      </w:r>
      <w:r w:rsidR="00687875" w:rsidRPr="006902F6">
        <w:rPr>
          <w:color w:val="000000" w:themeColor="text1"/>
        </w:rPr>
        <w:t xml:space="preserve"> </w:t>
      </w:r>
      <w:r w:rsidR="000E42FD" w:rsidRPr="006902F6">
        <w:rPr>
          <w:color w:val="000000" w:themeColor="text1"/>
        </w:rPr>
        <w:t>dexamethasone</w:t>
      </w:r>
      <w:r w:rsidR="005F70A5" w:rsidRPr="006902F6">
        <w:rPr>
          <w:color w:val="000000" w:themeColor="text1"/>
        </w:rPr>
        <w:t xml:space="preserve">.  </w:t>
      </w:r>
      <w:r w:rsidR="00793D2F" w:rsidRPr="006902F6">
        <w:rPr>
          <w:color w:val="000000" w:themeColor="text1"/>
        </w:rPr>
        <w:t xml:space="preserve">This finding indicates that lipid accumulation </w:t>
      </w:r>
      <w:r>
        <w:rPr>
          <w:color w:val="000000" w:themeColor="text1"/>
        </w:rPr>
        <w:t>in response to</w:t>
      </w:r>
      <w:r w:rsidR="008B71EA" w:rsidRPr="006902F6">
        <w:rPr>
          <w:color w:val="000000" w:themeColor="text1"/>
        </w:rPr>
        <w:t xml:space="preserve"> </w:t>
      </w:r>
      <w:r w:rsidR="00793D2F" w:rsidRPr="006902F6">
        <w:rPr>
          <w:color w:val="000000" w:themeColor="text1"/>
        </w:rPr>
        <w:t xml:space="preserve">dexamethasone treatment is </w:t>
      </w:r>
      <w:r w:rsidR="001D5F06" w:rsidRPr="006902F6">
        <w:rPr>
          <w:color w:val="000000" w:themeColor="text1"/>
        </w:rPr>
        <w:t xml:space="preserve">likely </w:t>
      </w:r>
      <w:r w:rsidR="008B71EA" w:rsidRPr="006902F6">
        <w:rPr>
          <w:color w:val="000000" w:themeColor="text1"/>
        </w:rPr>
        <w:t>occurring</w:t>
      </w:r>
      <w:r w:rsidR="00793D2F" w:rsidRPr="006902F6">
        <w:rPr>
          <w:color w:val="000000" w:themeColor="text1"/>
        </w:rPr>
        <w:t xml:space="preserve"> </w:t>
      </w:r>
      <w:r w:rsidR="000B4C29" w:rsidRPr="006902F6">
        <w:rPr>
          <w:color w:val="000000" w:themeColor="text1"/>
        </w:rPr>
        <w:t>via</w:t>
      </w:r>
      <w:r w:rsidR="00793D2F" w:rsidRPr="006902F6">
        <w:rPr>
          <w:color w:val="000000" w:themeColor="text1"/>
        </w:rPr>
        <w:t xml:space="preserve"> mechanism</w:t>
      </w:r>
      <w:r>
        <w:rPr>
          <w:color w:val="000000" w:themeColor="text1"/>
        </w:rPr>
        <w:t>s other</w:t>
      </w:r>
      <w:r w:rsidR="00793D2F" w:rsidRPr="006902F6">
        <w:rPr>
          <w:color w:val="000000" w:themeColor="text1"/>
        </w:rPr>
        <w:t xml:space="preserve"> than </w:t>
      </w:r>
      <w:r w:rsidR="005F70A5" w:rsidRPr="006902F6">
        <w:rPr>
          <w:color w:val="000000" w:themeColor="text1"/>
        </w:rPr>
        <w:t xml:space="preserve">accelerated glucocorticoid-dependent </w:t>
      </w:r>
      <w:r w:rsidR="001D5F06" w:rsidRPr="006902F6">
        <w:rPr>
          <w:color w:val="000000" w:themeColor="text1"/>
        </w:rPr>
        <w:t xml:space="preserve">activation of </w:t>
      </w:r>
      <w:r w:rsidR="001D5F06" w:rsidRPr="006902F6">
        <w:rPr>
          <w:i/>
          <w:color w:val="000000" w:themeColor="text1"/>
        </w:rPr>
        <w:t>de novo</w:t>
      </w:r>
      <w:r w:rsidR="001D5F06" w:rsidRPr="006902F6">
        <w:rPr>
          <w:color w:val="000000" w:themeColor="text1"/>
        </w:rPr>
        <w:t xml:space="preserve"> lipogenesis.</w:t>
      </w:r>
    </w:p>
    <w:p w14:paraId="6143F123" w14:textId="0AF79E4C" w:rsidR="00733364" w:rsidRDefault="00733364" w:rsidP="00733364">
      <w:pPr>
        <w:pStyle w:val="Heading1"/>
        <w:rPr>
          <w:ins w:id="87" w:author="Microsoft Office User" w:date="2017-12-18T14:11:00Z"/>
          <w:color w:val="000000" w:themeColor="text1"/>
        </w:rPr>
      </w:pPr>
      <w:r w:rsidRPr="006902F6">
        <w:rPr>
          <w:color w:val="000000" w:themeColor="text1"/>
        </w:rPr>
        <w:lastRenderedPageBreak/>
        <w:t xml:space="preserve">Dexamethasone Causes Decreased Fat Mass </w:t>
      </w:r>
      <w:r w:rsidR="00A4746A" w:rsidRPr="006902F6">
        <w:rPr>
          <w:color w:val="000000" w:themeColor="text1"/>
        </w:rPr>
        <w:t>in</w:t>
      </w:r>
      <w:r w:rsidRPr="006902F6">
        <w:rPr>
          <w:color w:val="000000" w:themeColor="text1"/>
        </w:rPr>
        <w:t xml:space="preserve"> </w:t>
      </w:r>
      <w:r w:rsidR="00051469">
        <w:rPr>
          <w:color w:val="000000" w:themeColor="text1"/>
        </w:rPr>
        <w:t>Obese</w:t>
      </w:r>
      <w:r w:rsidRPr="006902F6">
        <w:rPr>
          <w:color w:val="000000" w:themeColor="text1"/>
        </w:rPr>
        <w:t xml:space="preserve"> Mice</w:t>
      </w:r>
    </w:p>
    <w:p w14:paraId="4252DD5C" w14:textId="77777777" w:rsidR="002F3DD8" w:rsidRPr="002F3DD8" w:rsidRDefault="002F3DD8" w:rsidP="002F3DD8">
      <w:pPr>
        <w:rPr>
          <w:rPrChange w:id="88" w:author="Microsoft Office User" w:date="2017-12-18T14:11:00Z">
            <w:rPr>
              <w:color w:val="000000" w:themeColor="text1"/>
            </w:rPr>
          </w:rPrChange>
        </w:rPr>
        <w:pPrChange w:id="89" w:author="Microsoft Office User" w:date="2017-12-18T14:11:00Z">
          <w:pPr>
            <w:pStyle w:val="Heading1"/>
          </w:pPr>
        </w:pPrChange>
      </w:pPr>
    </w:p>
    <w:p w14:paraId="40719A94" w14:textId="29957179" w:rsidR="00733364" w:rsidRPr="006902F6" w:rsidRDefault="00222D60" w:rsidP="00E13216">
      <w:pPr>
        <w:spacing w:line="480" w:lineRule="auto"/>
        <w:rPr>
          <w:color w:val="000000" w:themeColor="text1"/>
        </w:rPr>
      </w:pPr>
      <w:r>
        <w:rPr>
          <w:color w:val="000000" w:themeColor="text1"/>
        </w:rPr>
        <w:t xml:space="preserve">To understand the </w:t>
      </w:r>
      <w:r w:rsidR="007B55F7">
        <w:rPr>
          <w:color w:val="000000" w:themeColor="text1"/>
        </w:rPr>
        <w:t xml:space="preserve">how </w:t>
      </w:r>
      <w:r w:rsidR="00B55664">
        <w:rPr>
          <w:color w:val="000000" w:themeColor="text1"/>
        </w:rPr>
        <w:t>dexamethasone effects body composition</w:t>
      </w:r>
      <w:r>
        <w:rPr>
          <w:color w:val="000000" w:themeColor="text1"/>
        </w:rPr>
        <w:t xml:space="preserve"> in these animals, w</w:t>
      </w:r>
      <w:r w:rsidR="00035700" w:rsidRPr="006902F6">
        <w:rPr>
          <w:color w:val="000000" w:themeColor="text1"/>
        </w:rPr>
        <w:t xml:space="preserve">e </w:t>
      </w:r>
      <w:r w:rsidR="00B36EF4">
        <w:rPr>
          <w:color w:val="000000" w:themeColor="text1"/>
        </w:rPr>
        <w:t>determined total</w:t>
      </w:r>
      <w:r w:rsidR="00B36EF4" w:rsidRPr="006902F6">
        <w:rPr>
          <w:color w:val="000000" w:themeColor="text1"/>
        </w:rPr>
        <w:t xml:space="preserve"> </w:t>
      </w:r>
      <w:r w:rsidR="00B55664">
        <w:rPr>
          <w:color w:val="000000" w:themeColor="text1"/>
        </w:rPr>
        <w:t>fat mass</w:t>
      </w:r>
      <w:r w:rsidR="00035700" w:rsidRPr="006902F6">
        <w:rPr>
          <w:color w:val="000000" w:themeColor="text1"/>
        </w:rPr>
        <w:t xml:space="preserve">. </w:t>
      </w:r>
      <w:r w:rsidR="00D3224A">
        <w:rPr>
          <w:color w:val="000000" w:themeColor="text1"/>
        </w:rPr>
        <w:t>W</w:t>
      </w:r>
      <w:r w:rsidR="00035700" w:rsidRPr="006902F6">
        <w:rPr>
          <w:color w:val="000000" w:themeColor="text1"/>
        </w:rPr>
        <w:t>e observed reductions in fat mass in the HFD-fed dexamethasone</w:t>
      </w:r>
      <w:r w:rsidR="007D1F53">
        <w:rPr>
          <w:color w:val="000000" w:themeColor="text1"/>
        </w:rPr>
        <w:t>-</w:t>
      </w:r>
      <w:r w:rsidR="00035700" w:rsidRPr="006902F6">
        <w:rPr>
          <w:color w:val="000000" w:themeColor="text1"/>
        </w:rPr>
        <w:t>treated group (Figure 3A</w:t>
      </w:r>
      <w:r>
        <w:rPr>
          <w:color w:val="000000" w:themeColor="text1"/>
        </w:rPr>
        <w:t>-</w:t>
      </w:r>
      <w:r w:rsidR="00035700" w:rsidRPr="006902F6">
        <w:rPr>
          <w:color w:val="000000" w:themeColor="text1"/>
        </w:rPr>
        <w:t xml:space="preserve">B). </w:t>
      </w:r>
      <w:r w:rsidR="005A7212" w:rsidRPr="006902F6">
        <w:rPr>
          <w:color w:val="000000" w:themeColor="text1"/>
        </w:rPr>
        <w:t xml:space="preserve">These reductions </w:t>
      </w:r>
      <w:r w:rsidR="00ED3AC5" w:rsidRPr="006902F6">
        <w:rPr>
          <w:color w:val="000000" w:themeColor="text1"/>
        </w:rPr>
        <w:t xml:space="preserve">do not appear to be </w:t>
      </w:r>
      <w:r w:rsidR="00035700" w:rsidRPr="006902F6">
        <w:rPr>
          <w:color w:val="000000" w:themeColor="text1"/>
        </w:rPr>
        <w:t>depot</w:t>
      </w:r>
      <w:r w:rsidR="00C902E7">
        <w:rPr>
          <w:color w:val="000000" w:themeColor="text1"/>
        </w:rPr>
        <w:t>-</w:t>
      </w:r>
      <w:r w:rsidR="00035700" w:rsidRPr="006902F6">
        <w:rPr>
          <w:color w:val="000000" w:themeColor="text1"/>
        </w:rPr>
        <w:t>specific</w:t>
      </w:r>
      <w:r w:rsidR="005A7212" w:rsidRPr="006902F6">
        <w:rPr>
          <w:color w:val="000000" w:themeColor="text1"/>
        </w:rPr>
        <w:t xml:space="preserve">, as </w:t>
      </w:r>
      <w:r w:rsidR="007F7779" w:rsidRPr="006902F6">
        <w:rPr>
          <w:color w:val="000000" w:themeColor="text1"/>
        </w:rPr>
        <w:t xml:space="preserve">we </w:t>
      </w:r>
      <w:r w:rsidR="005A7212" w:rsidRPr="006902F6">
        <w:rPr>
          <w:color w:val="000000" w:themeColor="text1"/>
        </w:rPr>
        <w:t xml:space="preserve">observe </w:t>
      </w:r>
      <w:r w:rsidR="007F7779" w:rsidRPr="006902F6">
        <w:rPr>
          <w:color w:val="000000" w:themeColor="text1"/>
        </w:rPr>
        <w:t xml:space="preserve">reductions in </w:t>
      </w:r>
      <w:r w:rsidR="005A7212" w:rsidRPr="006902F6">
        <w:rPr>
          <w:color w:val="000000" w:themeColor="text1"/>
        </w:rPr>
        <w:t xml:space="preserve">both </w:t>
      </w:r>
      <w:r w:rsidR="001C4E38">
        <w:rPr>
          <w:color w:val="000000" w:themeColor="text1"/>
        </w:rPr>
        <w:t>iWAT</w:t>
      </w:r>
      <w:r w:rsidR="001C4E38" w:rsidRPr="006902F6">
        <w:rPr>
          <w:color w:val="000000" w:themeColor="text1"/>
        </w:rPr>
        <w:t xml:space="preserve"> </w:t>
      </w:r>
      <w:r w:rsidR="007F7779" w:rsidRPr="006902F6">
        <w:rPr>
          <w:color w:val="000000" w:themeColor="text1"/>
        </w:rPr>
        <w:t xml:space="preserve">(65% reduced) </w:t>
      </w:r>
      <w:r w:rsidR="005A7212" w:rsidRPr="006902F6">
        <w:rPr>
          <w:color w:val="000000" w:themeColor="text1"/>
        </w:rPr>
        <w:t xml:space="preserve">and </w:t>
      </w:r>
      <w:r w:rsidR="001C4E38">
        <w:rPr>
          <w:color w:val="000000" w:themeColor="text1"/>
        </w:rPr>
        <w:t>eWAT</w:t>
      </w:r>
      <w:r w:rsidR="005A7212" w:rsidRPr="006902F6">
        <w:rPr>
          <w:color w:val="000000" w:themeColor="text1"/>
        </w:rPr>
        <w:t xml:space="preserve"> </w:t>
      </w:r>
      <w:r w:rsidR="00C902E7">
        <w:rPr>
          <w:color w:val="000000" w:themeColor="text1"/>
        </w:rPr>
        <w:t>mass</w:t>
      </w:r>
      <w:r w:rsidR="00C902E7" w:rsidRPr="006902F6">
        <w:rPr>
          <w:color w:val="000000" w:themeColor="text1"/>
        </w:rPr>
        <w:t xml:space="preserve"> </w:t>
      </w:r>
      <w:r w:rsidR="007F7779" w:rsidRPr="006902F6">
        <w:rPr>
          <w:color w:val="000000" w:themeColor="text1"/>
        </w:rPr>
        <w:t>(59% reduced</w:t>
      </w:r>
      <w:r w:rsidR="00B36EF4">
        <w:rPr>
          <w:color w:val="000000" w:themeColor="text1"/>
        </w:rPr>
        <w:t xml:space="preserve">; </w:t>
      </w:r>
      <w:r w:rsidR="00E2033A" w:rsidRPr="006902F6">
        <w:rPr>
          <w:color w:val="000000" w:themeColor="text1"/>
        </w:rPr>
        <w:t>F</w:t>
      </w:r>
      <w:r w:rsidR="00035700" w:rsidRPr="006902F6">
        <w:rPr>
          <w:color w:val="000000" w:themeColor="text1"/>
        </w:rPr>
        <w:t xml:space="preserve">igure 3C). There </w:t>
      </w:r>
      <w:r w:rsidR="00C902E7" w:rsidRPr="006902F6">
        <w:rPr>
          <w:color w:val="000000" w:themeColor="text1"/>
        </w:rPr>
        <w:t>w</w:t>
      </w:r>
      <w:r w:rsidR="00C902E7">
        <w:rPr>
          <w:color w:val="000000" w:themeColor="text1"/>
        </w:rPr>
        <w:t>ere</w:t>
      </w:r>
      <w:r w:rsidR="00C902E7" w:rsidRPr="006902F6">
        <w:rPr>
          <w:color w:val="000000" w:themeColor="text1"/>
        </w:rPr>
        <w:t xml:space="preserve"> </w:t>
      </w:r>
      <w:r w:rsidR="00035700" w:rsidRPr="006902F6">
        <w:rPr>
          <w:color w:val="000000" w:themeColor="text1"/>
        </w:rPr>
        <w:t xml:space="preserve">no </w:t>
      </w:r>
      <w:r w:rsidR="007F7779" w:rsidRPr="006902F6">
        <w:rPr>
          <w:color w:val="000000" w:themeColor="text1"/>
        </w:rPr>
        <w:t>significant reduction</w:t>
      </w:r>
      <w:r w:rsidR="00C902E7">
        <w:rPr>
          <w:color w:val="000000" w:themeColor="text1"/>
        </w:rPr>
        <w:t>s</w:t>
      </w:r>
      <w:r w:rsidR="007F7779" w:rsidRPr="006902F6">
        <w:rPr>
          <w:color w:val="000000" w:themeColor="text1"/>
        </w:rPr>
        <w:t xml:space="preserve"> </w:t>
      </w:r>
      <w:r w:rsidR="00035700" w:rsidRPr="006902F6">
        <w:rPr>
          <w:color w:val="000000" w:themeColor="text1"/>
        </w:rPr>
        <w:t>in fat mas</w:t>
      </w:r>
      <w:r w:rsidR="00A51C76" w:rsidRPr="006902F6">
        <w:rPr>
          <w:color w:val="000000" w:themeColor="text1"/>
        </w:rPr>
        <w:t>s</w:t>
      </w:r>
      <w:r w:rsidR="00D4046E" w:rsidRPr="006902F6">
        <w:rPr>
          <w:color w:val="000000" w:themeColor="text1"/>
        </w:rPr>
        <w:t xml:space="preserve">, either by MRI or </w:t>
      </w:r>
      <w:r w:rsidR="00C902E7">
        <w:rPr>
          <w:color w:val="000000" w:themeColor="text1"/>
        </w:rPr>
        <w:t>gross tissue</w:t>
      </w:r>
      <w:r w:rsidR="00C902E7" w:rsidRPr="006902F6">
        <w:rPr>
          <w:color w:val="000000" w:themeColor="text1"/>
        </w:rPr>
        <w:t xml:space="preserve"> </w:t>
      </w:r>
      <w:r w:rsidR="00D4046E" w:rsidRPr="006902F6">
        <w:rPr>
          <w:color w:val="000000" w:themeColor="text1"/>
        </w:rPr>
        <w:t xml:space="preserve">weights of </w:t>
      </w:r>
      <w:r w:rsidR="001C4E38">
        <w:rPr>
          <w:color w:val="000000" w:themeColor="text1"/>
        </w:rPr>
        <w:t>iWAT</w:t>
      </w:r>
      <w:r w:rsidR="001C4E38" w:rsidRPr="006902F6">
        <w:rPr>
          <w:color w:val="000000" w:themeColor="text1"/>
        </w:rPr>
        <w:t xml:space="preserve"> </w:t>
      </w:r>
      <w:r w:rsidR="00D4046E" w:rsidRPr="006902F6">
        <w:rPr>
          <w:color w:val="000000" w:themeColor="text1"/>
        </w:rPr>
        <w:t xml:space="preserve">or </w:t>
      </w:r>
      <w:r w:rsidR="001C4E38">
        <w:rPr>
          <w:color w:val="000000" w:themeColor="text1"/>
        </w:rPr>
        <w:t>eWAT</w:t>
      </w:r>
      <w:r w:rsidR="00C902E7">
        <w:rPr>
          <w:color w:val="000000" w:themeColor="text1"/>
        </w:rPr>
        <w:t xml:space="preserve"> depots</w:t>
      </w:r>
      <w:r w:rsidR="00C902E7" w:rsidRPr="006902F6">
        <w:rPr>
          <w:color w:val="000000" w:themeColor="text1"/>
        </w:rPr>
        <w:t xml:space="preserve"> </w:t>
      </w:r>
      <w:r w:rsidR="00035700" w:rsidRPr="006902F6">
        <w:rPr>
          <w:color w:val="000000" w:themeColor="text1"/>
        </w:rPr>
        <w:t>in response to dexamethasone treatment in the chow-fed group</w:t>
      </w:r>
      <w:r w:rsidR="007F7779" w:rsidRPr="006902F6">
        <w:rPr>
          <w:color w:val="000000" w:themeColor="text1"/>
        </w:rPr>
        <w:t>s</w:t>
      </w:r>
      <w:r w:rsidR="00035700" w:rsidRPr="006902F6">
        <w:rPr>
          <w:color w:val="000000" w:themeColor="text1"/>
        </w:rPr>
        <w:t xml:space="preserve"> (Figure 3B</w:t>
      </w:r>
      <w:r w:rsidR="00C916B8" w:rsidRPr="006902F6">
        <w:rPr>
          <w:color w:val="000000" w:themeColor="text1"/>
        </w:rPr>
        <w:t>-C</w:t>
      </w:r>
      <w:r w:rsidR="00035700" w:rsidRPr="006902F6">
        <w:rPr>
          <w:color w:val="000000" w:themeColor="text1"/>
        </w:rPr>
        <w:t xml:space="preserve">). </w:t>
      </w:r>
      <w:r w:rsidR="00C902E7">
        <w:rPr>
          <w:color w:val="000000" w:themeColor="text1"/>
        </w:rPr>
        <w:t>To determine if</w:t>
      </w:r>
      <w:r w:rsidR="00A81DE1" w:rsidRPr="006902F6">
        <w:rPr>
          <w:color w:val="000000" w:themeColor="text1"/>
        </w:rPr>
        <w:t xml:space="preserve"> changes in body composition could be explained by </w:t>
      </w:r>
      <w:r w:rsidR="0060314C">
        <w:rPr>
          <w:color w:val="000000" w:themeColor="text1"/>
        </w:rPr>
        <w:t>altered</w:t>
      </w:r>
      <w:r w:rsidR="00567887" w:rsidRPr="006902F6">
        <w:rPr>
          <w:color w:val="000000" w:themeColor="text1"/>
        </w:rPr>
        <w:t xml:space="preserve"> </w:t>
      </w:r>
      <w:r w:rsidR="0070396E">
        <w:rPr>
          <w:color w:val="000000" w:themeColor="text1"/>
        </w:rPr>
        <w:t>caloric</w:t>
      </w:r>
      <w:r w:rsidR="00567887" w:rsidRPr="006902F6">
        <w:rPr>
          <w:color w:val="000000" w:themeColor="text1"/>
        </w:rPr>
        <w:t xml:space="preserve"> consumption</w:t>
      </w:r>
      <w:r w:rsidR="005A7212" w:rsidRPr="006902F6">
        <w:rPr>
          <w:color w:val="000000" w:themeColor="text1"/>
        </w:rPr>
        <w:t xml:space="preserve"> </w:t>
      </w:r>
      <w:r w:rsidR="00035700" w:rsidRPr="006902F6">
        <w:rPr>
          <w:color w:val="000000" w:themeColor="text1"/>
        </w:rPr>
        <w:t>(Figure 3D</w:t>
      </w:r>
      <w:r w:rsidR="000E75DF" w:rsidRPr="006902F6">
        <w:rPr>
          <w:color w:val="000000" w:themeColor="text1"/>
        </w:rPr>
        <w:t>)</w:t>
      </w:r>
      <w:r w:rsidR="00C902E7">
        <w:rPr>
          <w:color w:val="000000" w:themeColor="text1"/>
        </w:rPr>
        <w:t xml:space="preserve">, we compared food intake </w:t>
      </w:r>
      <w:r w:rsidR="0060314C">
        <w:rPr>
          <w:color w:val="000000" w:themeColor="text1"/>
        </w:rPr>
        <w:t xml:space="preserve">among </w:t>
      </w:r>
      <w:r w:rsidR="00C902E7">
        <w:rPr>
          <w:color w:val="000000" w:themeColor="text1"/>
        </w:rPr>
        <w:t>the groups</w:t>
      </w:r>
      <w:r w:rsidR="00567887" w:rsidRPr="006902F6">
        <w:rPr>
          <w:color w:val="000000" w:themeColor="text1"/>
        </w:rPr>
        <w:t>.</w:t>
      </w:r>
      <w:r w:rsidR="001C22CC" w:rsidRPr="006902F6">
        <w:rPr>
          <w:color w:val="000000" w:themeColor="text1"/>
        </w:rPr>
        <w:t xml:space="preserve"> </w:t>
      </w:r>
      <w:ins w:id="90" w:author="Microsoft Office User" w:date="2017-12-14T11:42:00Z">
        <w:r w:rsidR="00883B29">
          <w:rPr>
            <w:color w:val="000000" w:themeColor="text1"/>
          </w:rPr>
          <w:t xml:space="preserve">Chow-fed, dexamethasone-treated mice </w:t>
        </w:r>
      </w:ins>
      <w:ins w:id="91" w:author="Microsoft Office User" w:date="2017-12-14T11:43:00Z">
        <w:r w:rsidR="00883B29">
          <w:rPr>
            <w:color w:val="000000" w:themeColor="text1"/>
          </w:rPr>
          <w:t>ate significantly less</w:t>
        </w:r>
      </w:ins>
      <w:ins w:id="92" w:author="Microsoft Office User" w:date="2017-12-14T11:44:00Z">
        <w:r w:rsidR="00883B29">
          <w:rPr>
            <w:color w:val="000000" w:themeColor="text1"/>
          </w:rPr>
          <w:t xml:space="preserve"> than </w:t>
        </w:r>
      </w:ins>
      <w:ins w:id="93" w:author="Microsoft Office User" w:date="2017-12-14T11:45:00Z">
        <w:r w:rsidR="00EC1D88">
          <w:rPr>
            <w:color w:val="000000" w:themeColor="text1"/>
          </w:rPr>
          <w:t>chow-fed controls (</w:t>
        </w:r>
      </w:ins>
      <w:ins w:id="94" w:author="Microsoft Office User" w:date="2017-12-18T10:11:00Z">
        <w:r w:rsidR="003440AC">
          <w:rPr>
            <w:color w:val="000000" w:themeColor="text1"/>
          </w:rPr>
          <w:t>9% red</w:t>
        </w:r>
        <w:r w:rsidR="00BD7B93">
          <w:rPr>
            <w:color w:val="000000" w:themeColor="text1"/>
          </w:rPr>
          <w:t>uction; p=</w:t>
        </w:r>
      </w:ins>
      <w:ins w:id="95" w:author="Microsoft Office User" w:date="2017-12-18T10:12:00Z">
        <w:r w:rsidR="00BD7B93">
          <w:rPr>
            <w:color w:val="000000" w:themeColor="text1"/>
          </w:rPr>
          <w:t>0.006</w:t>
        </w:r>
      </w:ins>
      <w:ins w:id="96" w:author="Microsoft Office User" w:date="2017-12-14T11:45:00Z">
        <w:r w:rsidR="00EC1D88">
          <w:rPr>
            <w:color w:val="000000" w:themeColor="text1"/>
          </w:rPr>
          <w:t>)</w:t>
        </w:r>
      </w:ins>
      <w:ins w:id="97" w:author="Microsoft Office User" w:date="2017-12-14T11:43:00Z">
        <w:r w:rsidR="00883B29">
          <w:rPr>
            <w:color w:val="000000" w:themeColor="text1"/>
          </w:rPr>
          <w:t>, as previously reported</w:t>
        </w:r>
        <w:r w:rsidR="00CD3FE5">
          <w:rPr>
            <w:color w:val="000000" w:themeColor="text1"/>
          </w:rPr>
          <w:t xml:space="preserve"> </w:t>
        </w:r>
      </w:ins>
      <w:ins w:id="98" w:author="Microsoft Office User" w:date="2017-12-18T10:25:00Z">
        <w:r w:rsidR="00CD3FE5">
          <w:rPr>
            <w:color w:val="000000" w:themeColor="text1"/>
          </w:rPr>
          <w:fldChar w:fldCharType="begin" w:fldLock="1"/>
        </w:r>
      </w:ins>
      <w:r w:rsidR="00CD3FE5">
        <w:rPr>
          <w:color w:val="000000" w:themeColor="text1"/>
        </w:rPr>
        <w:instrText>ADDIN CSL_CITATION { "citationItems" : [ { "id" : "ITEM-1", "itemData" : { "author" : [ { "dropping-particle" : "", "family" : "Haber", "given" : "Richard S", "non-dropping-particle" : "", "parse-names" : false, "suffix" : "" }, { "dropping-particle" : "", "family" : "Weinstein", "given" : "Steven P", "non-dropping-particle" : "", "parse-names" : false, "suffix" : "" } ], "id" : "ITEM-1", "issue" : "June", "issued" : { "date-parts" : [ [ "1992" ] ] }, "page" : "728-735", "title" : "Role of Glucose Transporters in Glucocorticoid-lnduced Insulin Resistance GLUT4 Isoform in Rat Skeletal Muscle is Not Decreased by Dexamethasone", "type" : "article-journal", "volume" : "41" }, "uris" : [ "http://www.mendeley.com/documents/?uuid=f2dbca37-4cc5-44dd-943e-8615686e8381" ] }, { "id" : "ITEM-2", "itemData" : { "DOI" : "10.1016/S0014-5793(03)00307-7", "ISBN" : "0014-5793 (Print)\\r0014-5793 (Linking)", "ISSN" : "00145793", "PMID" : "12706822", "abstract" : "We investigated the role that mitochondrial proton leak may play in the glucocorticoid-induced hypermetabolic state. Sprague-Dawley rats were injected with dexamethasone over a period of 5 days. Liver mitochondria and gastrocnemius subsarcolemmal and intermyofibrillar mitochondria were isolated from dexamethasone-treated, pair-fed and control rats. Respiration and membrane potential were measured simultaneously using electrodes sensitive to oxygen and to the potential-dependent probe triphenylmethylphosphonium, respectively. Five days of dexamethasone injection resulted in a marked increase in the basal proton conductance of liver mitochondria, but not in the muscle mitochondrial populations. This effect would have a modest impact on energy expenditure in rats. \u00a9 2003 Federation of European Biochemical Societies. Published by Elsevier Science B.V. All rights reserved.", "author" : [ { "dropping-particle" : "", "family" : "Roussel", "given" : "Damien", "non-dropping-particle" : "", "parse-names" : false, "suffix" : "" }, { "dropping-particle" : "", "family" : "Dumas", "given" : "Jean Fran\u00e7ois", "non-dropping-particle" : "", "parse-names" : false, "suffix" : "" }, { "dropping-particle" : "", "family" : "Augeraud", "given" : "Antoine", "non-dropping-particle" : "", "parse-names" : false, "suffix" : "" }, { "dropping-particle" : "", "family" : "Douay", "given" : "Olivier", "non-dropping-particle" : "", "parse-names" : false, "suffix" : "" }, { "dropping-particle" : "", "family" : "Foussard", "given" : "Fran\u00e7oise", "non-dropping-particle" : "", "parse-names" : false, "suffix" : "" }, { "dropping-particle" : "", "family" : "Malthi\u00e9ry", "given" : "Yves", "non-dropping-particle" : "", "parse-names" : false, "suffix" : "" }, { "dropping-particle" : "", "family" : "Simard", "given" : "Gilles", "non-dropping-particle" : "", "parse-names" : false, "suffix" : "" }, { "dropping-particle" : "", "family" : "Ritz", "given" : "Patrick", "non-dropping-particle" : "", "parse-names" : false, "suffix" : "" } ], "container-title" : "FEBS Letters", "id" : "ITEM-2", "issue" : "1-3", "issued" : { "date-parts" : [ [ "2003" ] ] }, "page" : "75-79", "title" : "Dexamethasone treatment specifically increases the basal proton conductance of rat liver mitochondria", "type" : "article-journal", "volume" : "541" }, "uris" : [ "http://www.mendeley.com/documents/?uuid=c4b6174f-432c-41a2-a821-c7c1c330ff66" ] } ], "mendeley" : { "formattedCitation" : "(33, 34)", "plainTextFormattedCitation" : "(33, 34)", "previouslyFormattedCitation" : "(33, 34)" }, "properties" : {  }, "schema" : "https://github.com/citation-style-language/schema/raw/master/csl-citation.json" }</w:instrText>
      </w:r>
      <w:r w:rsidR="00CD3FE5">
        <w:rPr>
          <w:color w:val="000000" w:themeColor="text1"/>
        </w:rPr>
        <w:fldChar w:fldCharType="separate"/>
      </w:r>
      <w:r w:rsidR="00CD3FE5" w:rsidRPr="00CD3FE5">
        <w:rPr>
          <w:noProof/>
          <w:color w:val="000000" w:themeColor="text1"/>
        </w:rPr>
        <w:t>(33, 34)</w:t>
      </w:r>
      <w:ins w:id="99" w:author="Microsoft Office User" w:date="2017-12-18T10:25:00Z">
        <w:r w:rsidR="00CD3FE5">
          <w:rPr>
            <w:color w:val="000000" w:themeColor="text1"/>
          </w:rPr>
          <w:fldChar w:fldCharType="end"/>
        </w:r>
      </w:ins>
      <w:ins w:id="100" w:author="Microsoft Office User" w:date="2017-12-14T11:45:00Z">
        <w:r w:rsidR="00EC1D88">
          <w:rPr>
            <w:color w:val="000000" w:themeColor="text1"/>
          </w:rPr>
          <w:t>.</w:t>
        </w:r>
      </w:ins>
      <w:ins w:id="101" w:author="Microsoft Office User" w:date="2017-12-14T11:43:00Z">
        <w:r w:rsidR="00883B29">
          <w:rPr>
            <w:color w:val="000000" w:themeColor="text1"/>
          </w:rPr>
          <w:t xml:space="preserve"> </w:t>
        </w:r>
      </w:ins>
      <w:r w:rsidR="007374F3" w:rsidRPr="006902F6">
        <w:rPr>
          <w:color w:val="000000" w:themeColor="text1"/>
        </w:rPr>
        <w:t>Surprisingly</w:t>
      </w:r>
      <w:r w:rsidR="00C902E7">
        <w:rPr>
          <w:color w:val="000000" w:themeColor="text1"/>
        </w:rPr>
        <w:t>,</w:t>
      </w:r>
      <w:r w:rsidR="007374F3" w:rsidRPr="006902F6">
        <w:rPr>
          <w:color w:val="000000" w:themeColor="text1"/>
        </w:rPr>
        <w:t xml:space="preserve"> we found that the dexamethasone-treated HFD</w:t>
      </w:r>
      <w:r w:rsidR="0060314C">
        <w:rPr>
          <w:color w:val="000000" w:themeColor="text1"/>
        </w:rPr>
        <w:t>-fed</w:t>
      </w:r>
      <w:r w:rsidR="007374F3" w:rsidRPr="006902F6">
        <w:rPr>
          <w:color w:val="000000" w:themeColor="text1"/>
        </w:rPr>
        <w:t xml:space="preserve"> animals ate slightly more food</w:t>
      </w:r>
      <w:r w:rsidR="00B36EF4">
        <w:rPr>
          <w:color w:val="000000" w:themeColor="text1"/>
        </w:rPr>
        <w:t xml:space="preserve"> </w:t>
      </w:r>
      <w:r w:rsidR="00B36EF4" w:rsidRPr="006902F6">
        <w:rPr>
          <w:color w:val="000000" w:themeColor="text1"/>
        </w:rPr>
        <w:t>(11% increase, p=0.032)</w:t>
      </w:r>
      <w:r w:rsidR="00B36EF4">
        <w:rPr>
          <w:color w:val="000000" w:themeColor="text1"/>
        </w:rPr>
        <w:t>,</w:t>
      </w:r>
      <w:r w:rsidR="007374F3" w:rsidRPr="006902F6">
        <w:rPr>
          <w:color w:val="000000" w:themeColor="text1"/>
        </w:rPr>
        <w:t xml:space="preserve"> even though they lost mass.  </w:t>
      </w:r>
      <w:r w:rsidR="003F1545">
        <w:rPr>
          <w:color w:val="000000" w:themeColor="text1"/>
        </w:rPr>
        <w:t>T</w:t>
      </w:r>
      <w:r w:rsidR="007374F3" w:rsidRPr="006902F6">
        <w:rPr>
          <w:color w:val="000000" w:themeColor="text1"/>
        </w:rPr>
        <w:t xml:space="preserve">hese data suggest that the weight loss in obese animals provided dexamethasone is not due to reductions in food intake.  </w:t>
      </w:r>
    </w:p>
    <w:p w14:paraId="2A9A2FAD" w14:textId="77777777" w:rsidR="0088611F" w:rsidRPr="006902F6" w:rsidRDefault="0088611F">
      <w:pPr>
        <w:rPr>
          <w:color w:val="000000" w:themeColor="text1"/>
        </w:rPr>
      </w:pPr>
    </w:p>
    <w:p w14:paraId="529017E0" w14:textId="77777777" w:rsidR="00481EB2" w:rsidRPr="006902F6" w:rsidRDefault="00481EB2">
      <w:pPr>
        <w:rPr>
          <w:color w:val="000000" w:themeColor="text1"/>
        </w:rPr>
      </w:pPr>
    </w:p>
    <w:p w14:paraId="7CF0C35D" w14:textId="1D0AB8B3" w:rsidR="00481EB2" w:rsidRDefault="00481EB2" w:rsidP="00DF2F08">
      <w:pPr>
        <w:outlineLvl w:val="0"/>
        <w:rPr>
          <w:ins w:id="102" w:author="Microsoft Office User" w:date="2017-12-18T14:13:00Z"/>
          <w:color w:val="000000" w:themeColor="text1"/>
          <w:sz w:val="32"/>
          <w:szCs w:val="32"/>
        </w:rPr>
      </w:pPr>
      <w:r w:rsidRPr="006902F6">
        <w:rPr>
          <w:color w:val="000000" w:themeColor="text1"/>
          <w:sz w:val="32"/>
          <w:szCs w:val="32"/>
        </w:rPr>
        <w:t>Dexamethasone Treatment Results in Increased Lipolysis</w:t>
      </w:r>
    </w:p>
    <w:p w14:paraId="25471BCC" w14:textId="77777777" w:rsidR="00172AAB" w:rsidRPr="006902F6" w:rsidRDefault="00172AAB" w:rsidP="00DF2F08">
      <w:pPr>
        <w:outlineLvl w:val="0"/>
        <w:rPr>
          <w:color w:val="000000" w:themeColor="text1"/>
          <w:sz w:val="32"/>
          <w:szCs w:val="32"/>
        </w:rPr>
      </w:pPr>
    </w:p>
    <w:p w14:paraId="2CEB1620" w14:textId="6202B0BB" w:rsidR="00A7294B" w:rsidRPr="006902F6" w:rsidRDefault="008C3E9A" w:rsidP="00E13216">
      <w:pPr>
        <w:spacing w:line="480" w:lineRule="auto"/>
        <w:rPr>
          <w:color w:val="000000" w:themeColor="text1"/>
        </w:rPr>
      </w:pPr>
      <w:r w:rsidRPr="006902F6">
        <w:rPr>
          <w:color w:val="000000" w:themeColor="text1"/>
        </w:rPr>
        <w:t>Lipolysis has previously been associated with ins</w:t>
      </w:r>
      <w:r w:rsidR="003E7C21" w:rsidRPr="006902F6">
        <w:rPr>
          <w:color w:val="000000" w:themeColor="text1"/>
        </w:rPr>
        <w:t>ulin resistance</w:t>
      </w:r>
      <w:r w:rsidR="00EB7489" w:rsidRPr="006902F6">
        <w:rPr>
          <w:color w:val="000000" w:themeColor="text1"/>
        </w:rPr>
        <w:t xml:space="preserve"> </w:t>
      </w:r>
      <w:r w:rsidR="00EB7489"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"http://www.mendeley.com/documents/?uuid=239cf9b4-50a7-45c1-bf44-8c8f7990662d" ] } ], "mendeley" : { "formattedCitation" : "(18, 35)", "plainTextFormattedCitation" : "(18, 35)", "previouslyFormattedCitation" : "(18, 35)" }, "properties" : {  }, "schema" : "https://github.com/citation-style-language/schema/raw/master/csl-citation.json" }</w:instrText>
      </w:r>
      <w:r w:rsidR="00EB7489" w:rsidRPr="006902F6">
        <w:rPr>
          <w:color w:val="000000" w:themeColor="text1"/>
        </w:rPr>
        <w:fldChar w:fldCharType="separate"/>
      </w:r>
      <w:r w:rsidR="00CD3FE5" w:rsidRPr="00CD3FE5">
        <w:rPr>
          <w:noProof/>
          <w:color w:val="000000" w:themeColor="text1"/>
        </w:rPr>
        <w:t>(18, 35)</w:t>
      </w:r>
      <w:r w:rsidR="00EB7489" w:rsidRPr="006902F6">
        <w:rPr>
          <w:color w:val="000000" w:themeColor="text1"/>
        </w:rPr>
        <w:fldChar w:fldCharType="end"/>
      </w:r>
      <w:r w:rsidR="003E7C21" w:rsidRPr="006902F6">
        <w:rPr>
          <w:color w:val="000000" w:themeColor="text1"/>
        </w:rPr>
        <w:t xml:space="preserve">, </w:t>
      </w:r>
      <w:r w:rsidRPr="006902F6">
        <w:rPr>
          <w:color w:val="000000" w:themeColor="text1"/>
        </w:rPr>
        <w:t xml:space="preserve">is </w:t>
      </w:r>
      <w:r w:rsidR="00EB7489" w:rsidRPr="006902F6">
        <w:rPr>
          <w:color w:val="000000" w:themeColor="text1"/>
        </w:rPr>
        <w:t>known to be elevated</w:t>
      </w:r>
      <w:r w:rsidRPr="006902F6">
        <w:rPr>
          <w:color w:val="000000" w:themeColor="text1"/>
        </w:rPr>
        <w:t xml:space="preserve"> </w:t>
      </w:r>
      <w:r w:rsidR="00C902E7">
        <w:rPr>
          <w:color w:val="000000" w:themeColor="text1"/>
        </w:rPr>
        <w:t>in patients with</w:t>
      </w:r>
      <w:r w:rsidR="009240AB" w:rsidRPr="006902F6">
        <w:rPr>
          <w:color w:val="000000" w:themeColor="text1"/>
        </w:rPr>
        <w:t xml:space="preserve"> </w:t>
      </w:r>
      <w:r w:rsidR="009D491B" w:rsidRPr="006902F6">
        <w:rPr>
          <w:color w:val="000000" w:themeColor="text1"/>
        </w:rPr>
        <w:t>NAFLD</w:t>
      </w:r>
      <w:r w:rsidR="00172908">
        <w:rPr>
          <w:color w:val="000000" w:themeColor="text1"/>
        </w:rPr>
        <w:t xml:space="preserve"> </w:t>
      </w:r>
      <w:r w:rsidR="000511C5"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0511C5" w:rsidRPr="006902F6">
        <w:rPr>
          <w:color w:val="000000" w:themeColor="text1"/>
        </w:rPr>
        <w:fldChar w:fldCharType="separate"/>
      </w:r>
      <w:r w:rsidR="00CD3FE5" w:rsidRPr="00CD3FE5">
        <w:rPr>
          <w:noProof/>
          <w:color w:val="000000" w:themeColor="text1"/>
        </w:rPr>
        <w:t>(36)</w:t>
      </w:r>
      <w:r w:rsidR="000511C5" w:rsidRPr="006902F6">
        <w:rPr>
          <w:color w:val="000000" w:themeColor="text1"/>
        </w:rPr>
        <w:fldChar w:fldCharType="end"/>
      </w:r>
      <w:r w:rsidR="003E7C21" w:rsidRPr="006902F6">
        <w:rPr>
          <w:color w:val="000000" w:themeColor="text1"/>
        </w:rPr>
        <w:t xml:space="preserve">, and has been shown to increase with </w:t>
      </w:r>
      <w:del w:id="103" w:author="Microsoft Office User" w:date="2017-12-18T14:13:00Z">
        <w:r w:rsidR="003E7C21" w:rsidRPr="006902F6" w:rsidDel="00172AAB">
          <w:rPr>
            <w:color w:val="000000" w:themeColor="text1"/>
          </w:rPr>
          <w:delText>glucocorticoid treatment</w:delText>
        </w:r>
      </w:del>
      <w:ins w:id="104" w:author="Microsoft Office User" w:date="2017-12-18T14:13:00Z">
        <w:r w:rsidR="00172AAB">
          <w:rPr>
            <w:color w:val="000000" w:themeColor="text1"/>
          </w:rPr>
          <w:t>high levels of glucocorticoids</w:t>
        </w:r>
      </w:ins>
      <w:r w:rsidR="00D149BB" w:rsidRPr="006902F6">
        <w:rPr>
          <w:color w:val="000000" w:themeColor="text1"/>
        </w:rPr>
        <w:t xml:space="preserve"> </w:t>
      </w:r>
      <w:r w:rsidR="00D149BB"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"http://www.mendeley.com/documents/?uuid=4c8d1016-5a5e-4be0-9160-d9363ebef1f4" ] } ], "mendeley" : { "formattedCitation" : "(11, 15\u201317)", "plainTextFormattedCitation" : "(11, 15\u201317)", "previouslyFormattedCitation" : "(11, 15\u201317)" }, "properties" : {  }, "schema" : "https://github.com/citation-style-language/schema/raw/master/csl-citation.json" }</w:instrText>
      </w:r>
      <w:r w:rsidR="00D149BB" w:rsidRPr="006902F6">
        <w:rPr>
          <w:color w:val="000000" w:themeColor="text1"/>
        </w:rPr>
        <w:fldChar w:fldCharType="separate"/>
      </w:r>
      <w:r w:rsidR="003A36B4" w:rsidRPr="003A36B4">
        <w:rPr>
          <w:noProof/>
          <w:color w:val="000000" w:themeColor="text1"/>
        </w:rPr>
        <w:t>(11, 15–17)</w:t>
      </w:r>
      <w:r w:rsidR="00D149BB" w:rsidRPr="006902F6">
        <w:rPr>
          <w:color w:val="000000" w:themeColor="text1"/>
        </w:rPr>
        <w:fldChar w:fldCharType="end"/>
      </w:r>
      <w:r w:rsidRPr="006902F6">
        <w:rPr>
          <w:color w:val="000000" w:themeColor="text1"/>
        </w:rPr>
        <w:t>.</w:t>
      </w:r>
      <w:r w:rsidR="001D224D" w:rsidRPr="006902F6">
        <w:rPr>
          <w:color w:val="000000" w:themeColor="text1"/>
        </w:rPr>
        <w:t xml:space="preserve"> </w:t>
      </w:r>
      <w:r w:rsidR="00527BDE">
        <w:rPr>
          <w:color w:val="000000" w:themeColor="text1"/>
        </w:rPr>
        <w:t xml:space="preserve">To assess whether dexamethasone was affecting </w:t>
      </w:r>
      <w:r w:rsidR="00656284">
        <w:rPr>
          <w:color w:val="000000" w:themeColor="text1"/>
        </w:rPr>
        <w:t xml:space="preserve">the lipid content in </w:t>
      </w:r>
      <w:r w:rsidR="00527BDE">
        <w:rPr>
          <w:color w:val="000000" w:themeColor="text1"/>
        </w:rPr>
        <w:t>adipose tissue, we</w:t>
      </w:r>
      <w:r w:rsidR="001D224D" w:rsidRPr="006902F6">
        <w:rPr>
          <w:color w:val="000000" w:themeColor="text1"/>
        </w:rPr>
        <w:t xml:space="preserve"> </w:t>
      </w:r>
      <w:r w:rsidR="00527BDE">
        <w:rPr>
          <w:color w:val="000000" w:themeColor="text1"/>
        </w:rPr>
        <w:t>measured</w:t>
      </w:r>
      <w:r w:rsidR="00527BDE" w:rsidRPr="006902F6">
        <w:rPr>
          <w:color w:val="000000" w:themeColor="text1"/>
        </w:rPr>
        <w:t xml:space="preserve"> </w:t>
      </w:r>
      <w:r w:rsidR="004C0899">
        <w:rPr>
          <w:color w:val="000000" w:themeColor="text1"/>
        </w:rPr>
        <w:t>markers of</w:t>
      </w:r>
      <w:r w:rsidR="003E7C21" w:rsidRPr="006902F6">
        <w:rPr>
          <w:color w:val="000000" w:themeColor="text1"/>
        </w:rPr>
        <w:t xml:space="preserve"> adipocyte</w:t>
      </w:r>
      <w:r w:rsidR="007A2749" w:rsidRPr="006902F6">
        <w:rPr>
          <w:color w:val="000000" w:themeColor="text1"/>
        </w:rPr>
        <w:t xml:space="preserve"> lipolysis</w:t>
      </w:r>
      <w:r w:rsidR="003E7C21" w:rsidRPr="006902F6">
        <w:rPr>
          <w:color w:val="000000" w:themeColor="text1"/>
        </w:rPr>
        <w:t xml:space="preserve"> in</w:t>
      </w:r>
      <w:r w:rsidR="00001E0D" w:rsidRPr="006902F6">
        <w:rPr>
          <w:color w:val="000000" w:themeColor="text1"/>
        </w:rPr>
        <w:t xml:space="preserve"> cultured adipocytes.</w:t>
      </w:r>
      <w:r w:rsidR="003E7C21" w:rsidRPr="006902F6">
        <w:rPr>
          <w:color w:val="000000" w:themeColor="text1"/>
        </w:rPr>
        <w:t xml:space="preserve"> 3T3-L1 fibroblasts were </w:t>
      </w:r>
      <w:r w:rsidR="00390987" w:rsidRPr="006902F6">
        <w:rPr>
          <w:color w:val="000000" w:themeColor="text1"/>
        </w:rPr>
        <w:t>undifferentiated</w:t>
      </w:r>
      <w:r w:rsidR="003E7C21" w:rsidRPr="006902F6">
        <w:rPr>
          <w:color w:val="000000" w:themeColor="text1"/>
        </w:rPr>
        <w:t xml:space="preserve"> (pre-adipocytes)</w:t>
      </w:r>
      <w:r w:rsidR="00B36EF4">
        <w:rPr>
          <w:color w:val="000000" w:themeColor="text1"/>
        </w:rPr>
        <w:t>;</w:t>
      </w:r>
      <w:r w:rsidR="003E7C21" w:rsidRPr="006902F6">
        <w:rPr>
          <w:color w:val="000000" w:themeColor="text1"/>
        </w:rPr>
        <w:t xml:space="preserve"> </w:t>
      </w:r>
      <w:r w:rsidR="00B36EF4">
        <w:rPr>
          <w:color w:val="000000" w:themeColor="text1"/>
        </w:rPr>
        <w:t xml:space="preserve">or </w:t>
      </w:r>
      <w:r w:rsidR="003E7C21" w:rsidRPr="006902F6">
        <w:rPr>
          <w:color w:val="000000" w:themeColor="text1"/>
        </w:rPr>
        <w:t>differentiated</w:t>
      </w:r>
      <w:r w:rsidR="00747024">
        <w:rPr>
          <w:color w:val="000000" w:themeColor="text1"/>
        </w:rPr>
        <w:t xml:space="preserve"> and treated with vehicle</w:t>
      </w:r>
      <w:r w:rsidR="003E7C21" w:rsidRPr="006902F6">
        <w:rPr>
          <w:color w:val="000000" w:themeColor="text1"/>
        </w:rPr>
        <w:t xml:space="preserve"> or dex</w:t>
      </w:r>
      <w:r w:rsidR="00A23FC6" w:rsidRPr="006902F6">
        <w:rPr>
          <w:color w:val="000000" w:themeColor="text1"/>
        </w:rPr>
        <w:t>amethasone</w:t>
      </w:r>
      <w:r w:rsidR="003E7C21" w:rsidRPr="006902F6">
        <w:rPr>
          <w:color w:val="000000" w:themeColor="text1"/>
        </w:rPr>
        <w:t xml:space="preserve"> following differentiation</w:t>
      </w:r>
      <w:r w:rsidR="00A23FC6" w:rsidRPr="006902F6">
        <w:rPr>
          <w:color w:val="000000" w:themeColor="text1"/>
        </w:rPr>
        <w:t xml:space="preserve">. </w:t>
      </w:r>
      <w:r w:rsidR="00E00C8F" w:rsidRPr="006902F6">
        <w:rPr>
          <w:color w:val="000000" w:themeColor="text1"/>
        </w:rPr>
        <w:t xml:space="preserve">Dexamethasone treatment following differentiation </w:t>
      </w:r>
      <w:r w:rsidR="00E00C8F" w:rsidRPr="006902F6">
        <w:rPr>
          <w:color w:val="000000" w:themeColor="text1"/>
        </w:rPr>
        <w:lastRenderedPageBreak/>
        <w:t>led</w:t>
      </w:r>
      <w:r w:rsidR="000C2D45" w:rsidRPr="006902F6">
        <w:rPr>
          <w:color w:val="000000" w:themeColor="text1"/>
        </w:rPr>
        <w:t xml:space="preserve"> to</w:t>
      </w:r>
      <w:r w:rsidR="00E00C8F" w:rsidRPr="006902F6">
        <w:rPr>
          <w:color w:val="000000" w:themeColor="text1"/>
        </w:rPr>
        <w:t xml:space="preserve"> decreased lipid content</w:t>
      </w:r>
      <w:r w:rsidR="00A14D1A" w:rsidRPr="006902F6">
        <w:rPr>
          <w:color w:val="000000" w:themeColor="text1"/>
        </w:rPr>
        <w:t xml:space="preserve"> (</w:t>
      </w:r>
      <w:r w:rsidR="0059420F">
        <w:rPr>
          <w:color w:val="000000" w:themeColor="text1"/>
        </w:rPr>
        <w:t>5</w:t>
      </w:r>
      <w:r w:rsidR="00C428B7">
        <w:rPr>
          <w:color w:val="000000" w:themeColor="text1"/>
        </w:rPr>
        <w:t>2.4</w:t>
      </w:r>
      <w:r w:rsidR="0059420F">
        <w:rPr>
          <w:color w:val="000000" w:themeColor="text1"/>
        </w:rPr>
        <w:t xml:space="preserve">% reduction, </w:t>
      </w:r>
      <w:r w:rsidR="00A14D1A" w:rsidRPr="006902F6">
        <w:rPr>
          <w:color w:val="000000" w:themeColor="text1"/>
        </w:rPr>
        <w:t>p=</w:t>
      </w:r>
      <w:r w:rsidR="00C428B7">
        <w:rPr>
          <w:color w:val="000000" w:themeColor="text1"/>
        </w:rPr>
        <w:t>0.005</w:t>
      </w:r>
      <w:r w:rsidR="00A14D1A" w:rsidRPr="006902F6">
        <w:rPr>
          <w:color w:val="000000" w:themeColor="text1"/>
        </w:rPr>
        <w:t>)</w:t>
      </w:r>
      <w:r w:rsidR="00E00C8F" w:rsidRPr="006902F6">
        <w:rPr>
          <w:color w:val="000000" w:themeColor="text1"/>
        </w:rPr>
        <w:t xml:space="preserve"> and</w:t>
      </w:r>
      <w:r w:rsidR="00200AAF" w:rsidRPr="006902F6">
        <w:rPr>
          <w:color w:val="000000" w:themeColor="text1"/>
        </w:rPr>
        <w:t xml:space="preserve"> a 71%</w:t>
      </w:r>
      <w:r w:rsidR="00E00C8F" w:rsidRPr="006902F6">
        <w:rPr>
          <w:color w:val="000000" w:themeColor="text1"/>
        </w:rPr>
        <w:t xml:space="preserve"> increase</w:t>
      </w:r>
      <w:r w:rsidR="00200AAF" w:rsidRPr="006902F6">
        <w:rPr>
          <w:color w:val="000000" w:themeColor="text1"/>
        </w:rPr>
        <w:t xml:space="preserve"> in the amount of</w:t>
      </w:r>
      <w:r w:rsidR="00E00C8F" w:rsidRPr="006902F6">
        <w:rPr>
          <w:color w:val="000000" w:themeColor="text1"/>
        </w:rPr>
        <w:t xml:space="preserve"> glycerol in the media</w:t>
      </w:r>
      <w:r w:rsidR="00A14D1A" w:rsidRPr="006902F6">
        <w:rPr>
          <w:color w:val="000000" w:themeColor="text1"/>
        </w:rPr>
        <w:t xml:space="preserve"> (p=</w:t>
      </w:r>
      <w:r w:rsidR="000D0E93" w:rsidRPr="006902F6">
        <w:rPr>
          <w:color w:val="000000" w:themeColor="text1"/>
        </w:rPr>
        <w:t>0.00</w:t>
      </w:r>
      <w:r w:rsidR="009F4B82" w:rsidRPr="006902F6">
        <w:rPr>
          <w:color w:val="000000" w:themeColor="text1"/>
        </w:rPr>
        <w:t>1</w:t>
      </w:r>
      <w:r w:rsidR="00A14D1A" w:rsidRPr="006902F6">
        <w:rPr>
          <w:color w:val="000000" w:themeColor="text1"/>
        </w:rPr>
        <w:t>)</w:t>
      </w:r>
      <w:r w:rsidR="00E00C8F" w:rsidRPr="006902F6">
        <w:rPr>
          <w:color w:val="000000" w:themeColor="text1"/>
        </w:rPr>
        <w:t xml:space="preserve">, </w:t>
      </w:r>
      <w:r w:rsidR="009F4B82" w:rsidRPr="006902F6">
        <w:rPr>
          <w:color w:val="000000" w:themeColor="text1"/>
        </w:rPr>
        <w:t xml:space="preserve">suggesting </w:t>
      </w:r>
      <w:r w:rsidR="00E00C8F" w:rsidRPr="006902F6">
        <w:rPr>
          <w:color w:val="000000" w:themeColor="text1"/>
        </w:rPr>
        <w:t>increased lipolysis</w:t>
      </w:r>
      <w:r w:rsidR="004E4E85" w:rsidRPr="006902F6">
        <w:rPr>
          <w:color w:val="000000" w:themeColor="text1"/>
        </w:rPr>
        <w:t xml:space="preserve"> (Figure 4</w:t>
      </w:r>
      <w:r w:rsidR="00B06214" w:rsidRPr="006902F6">
        <w:rPr>
          <w:color w:val="000000" w:themeColor="text1"/>
        </w:rPr>
        <w:t>B</w:t>
      </w:r>
      <w:r w:rsidR="004E4E85" w:rsidRPr="006902F6">
        <w:rPr>
          <w:color w:val="000000" w:themeColor="text1"/>
        </w:rPr>
        <w:t>)</w:t>
      </w:r>
      <w:r w:rsidR="00E00C8F" w:rsidRPr="006902F6">
        <w:rPr>
          <w:color w:val="000000" w:themeColor="text1"/>
        </w:rPr>
        <w:t xml:space="preserve">. </w:t>
      </w:r>
      <w:r w:rsidR="001944F8" w:rsidRPr="006902F6">
        <w:rPr>
          <w:color w:val="000000" w:themeColor="text1"/>
        </w:rPr>
        <w:t>In order to identify a potential GR-dependent lipolytic target</w:t>
      </w:r>
      <w:r w:rsidR="006F1F4C">
        <w:rPr>
          <w:color w:val="000000" w:themeColor="text1"/>
        </w:rPr>
        <w:t>,</w:t>
      </w:r>
      <w:r w:rsidR="001944F8" w:rsidRPr="006902F6">
        <w:rPr>
          <w:color w:val="000000" w:themeColor="text1"/>
        </w:rPr>
        <w:t xml:space="preserve"> we evaluated the levels of ATGL, the rate limiting enzyme in lipolysis.  </w:t>
      </w:r>
      <w:r w:rsidR="00EA22A1" w:rsidRPr="006902F6">
        <w:rPr>
          <w:color w:val="000000" w:themeColor="text1"/>
        </w:rPr>
        <w:t>Expression of ATGL</w:t>
      </w:r>
      <w:r w:rsidR="00E00C8F" w:rsidRPr="006902F6">
        <w:rPr>
          <w:color w:val="000000" w:themeColor="text1"/>
        </w:rPr>
        <w:t xml:space="preserve"> (encoded by</w:t>
      </w:r>
      <w:r w:rsidR="00B90019" w:rsidRPr="006902F6">
        <w:rPr>
          <w:color w:val="000000" w:themeColor="text1"/>
        </w:rPr>
        <w:t xml:space="preserve"> the</w:t>
      </w:r>
      <w:r w:rsidR="00E00C8F" w:rsidRPr="006902F6">
        <w:rPr>
          <w:color w:val="000000" w:themeColor="text1"/>
        </w:rPr>
        <w:t xml:space="preserve"> </w:t>
      </w:r>
      <w:r w:rsidR="00E00C8F" w:rsidRPr="006902F6">
        <w:rPr>
          <w:i/>
          <w:color w:val="000000" w:themeColor="text1"/>
        </w:rPr>
        <w:t>Pnpla2</w:t>
      </w:r>
      <w:r w:rsidR="00B90019" w:rsidRPr="006902F6">
        <w:rPr>
          <w:i/>
          <w:color w:val="000000" w:themeColor="text1"/>
        </w:rPr>
        <w:t xml:space="preserve"> </w:t>
      </w:r>
      <w:r w:rsidR="00B90019" w:rsidRPr="006902F6">
        <w:rPr>
          <w:color w:val="000000" w:themeColor="text1"/>
        </w:rPr>
        <w:t>gene</w:t>
      </w:r>
      <w:r w:rsidR="00E00C8F" w:rsidRPr="006902F6">
        <w:rPr>
          <w:color w:val="000000" w:themeColor="text1"/>
        </w:rPr>
        <w:t xml:space="preserve">) </w:t>
      </w:r>
      <w:r w:rsidR="003A5F27" w:rsidRPr="006902F6">
        <w:rPr>
          <w:color w:val="000000" w:themeColor="text1"/>
        </w:rPr>
        <w:t>was</w:t>
      </w:r>
      <w:r w:rsidR="00E00C8F" w:rsidRPr="006902F6">
        <w:rPr>
          <w:color w:val="000000" w:themeColor="text1"/>
        </w:rPr>
        <w:t xml:space="preserve"> enhanced</w:t>
      </w:r>
      <w:r w:rsidR="00D76442" w:rsidRPr="006902F6">
        <w:rPr>
          <w:color w:val="000000" w:themeColor="text1"/>
        </w:rPr>
        <w:t xml:space="preserve"> following dexamethasone treatment</w:t>
      </w:r>
      <w:r w:rsidR="00BD6ED7" w:rsidRPr="006902F6">
        <w:rPr>
          <w:color w:val="000000" w:themeColor="text1"/>
        </w:rPr>
        <w:t xml:space="preserve"> in 3T3-L1 cells</w:t>
      </w:r>
      <w:r w:rsidR="003A5F27" w:rsidRPr="006902F6">
        <w:rPr>
          <w:color w:val="000000" w:themeColor="text1"/>
        </w:rPr>
        <w:t xml:space="preserve"> at </w:t>
      </w:r>
      <w:r w:rsidR="00001E0D" w:rsidRPr="006902F6">
        <w:rPr>
          <w:color w:val="000000" w:themeColor="text1"/>
        </w:rPr>
        <w:t xml:space="preserve">both </w:t>
      </w:r>
      <w:r w:rsidR="003A5F27" w:rsidRPr="006902F6">
        <w:rPr>
          <w:color w:val="000000" w:themeColor="text1"/>
        </w:rPr>
        <w:t>the transcript (</w:t>
      </w:r>
      <w:r w:rsidR="007C0C14" w:rsidRPr="006902F6">
        <w:rPr>
          <w:color w:val="000000" w:themeColor="text1"/>
        </w:rPr>
        <w:t xml:space="preserve">2.7 </w:t>
      </w:r>
      <w:r w:rsidR="00001E0D" w:rsidRPr="006902F6">
        <w:rPr>
          <w:color w:val="000000" w:themeColor="text1"/>
        </w:rPr>
        <w:t>fold</w:t>
      </w:r>
      <w:r w:rsidR="007C0C14" w:rsidRPr="006902F6">
        <w:rPr>
          <w:color w:val="000000" w:themeColor="text1"/>
        </w:rPr>
        <w:t>, p=0.002</w:t>
      </w:r>
      <w:r w:rsidR="001944F8" w:rsidRPr="006902F6">
        <w:rPr>
          <w:color w:val="000000" w:themeColor="text1"/>
        </w:rPr>
        <w:t>; Figure 4C</w:t>
      </w:r>
      <w:r w:rsidR="003A5F27" w:rsidRPr="006902F6">
        <w:rPr>
          <w:color w:val="000000" w:themeColor="text1"/>
        </w:rPr>
        <w:t>) and protein (</w:t>
      </w:r>
      <w:r w:rsidR="00FE61D7">
        <w:rPr>
          <w:color w:val="000000" w:themeColor="text1"/>
        </w:rPr>
        <w:t>4.2</w:t>
      </w:r>
      <w:r w:rsidR="00001E0D" w:rsidRPr="006902F6">
        <w:rPr>
          <w:color w:val="000000" w:themeColor="text1"/>
        </w:rPr>
        <w:t xml:space="preserve"> fold</w:t>
      </w:r>
      <w:r w:rsidR="00E23996">
        <w:rPr>
          <w:color w:val="000000" w:themeColor="text1"/>
        </w:rPr>
        <w:t>, p=0.025</w:t>
      </w:r>
      <w:r w:rsidR="001944F8" w:rsidRPr="006902F6">
        <w:rPr>
          <w:color w:val="000000" w:themeColor="text1"/>
        </w:rPr>
        <w:t>; Figure 4D</w:t>
      </w:r>
      <w:r w:rsidR="00676F9B" w:rsidRPr="006902F6">
        <w:rPr>
          <w:color w:val="000000" w:themeColor="text1"/>
        </w:rPr>
        <w:t>-E</w:t>
      </w:r>
      <w:r w:rsidR="003A5F27" w:rsidRPr="006902F6">
        <w:rPr>
          <w:color w:val="000000" w:themeColor="text1"/>
        </w:rPr>
        <w:t>) level</w:t>
      </w:r>
      <w:r w:rsidR="00B90019" w:rsidRPr="006902F6">
        <w:rPr>
          <w:color w:val="000000" w:themeColor="text1"/>
        </w:rPr>
        <w:t>s</w:t>
      </w:r>
      <w:r w:rsidR="00360BF1" w:rsidRPr="006902F6">
        <w:rPr>
          <w:color w:val="000000" w:themeColor="text1"/>
        </w:rPr>
        <w:t>.</w:t>
      </w:r>
      <w:r w:rsidR="00A7294B" w:rsidRPr="006902F6">
        <w:rPr>
          <w:color w:val="000000" w:themeColor="text1"/>
        </w:rPr>
        <w:t xml:space="preserve"> These data </w:t>
      </w:r>
      <w:r w:rsidR="001D224D" w:rsidRPr="006902F6">
        <w:rPr>
          <w:color w:val="000000" w:themeColor="text1"/>
        </w:rPr>
        <w:t>show that</w:t>
      </w:r>
      <w:r w:rsidR="00A7294B" w:rsidRPr="006902F6">
        <w:rPr>
          <w:color w:val="000000" w:themeColor="text1"/>
        </w:rPr>
        <w:t xml:space="preserve"> glucocorticoids </w:t>
      </w:r>
      <w:r w:rsidR="00B106A3" w:rsidRPr="006902F6">
        <w:rPr>
          <w:color w:val="000000" w:themeColor="text1"/>
        </w:rPr>
        <w:t>elevate</w:t>
      </w:r>
      <w:r w:rsidR="00001E0D" w:rsidRPr="006902F6">
        <w:rPr>
          <w:color w:val="000000" w:themeColor="text1"/>
        </w:rPr>
        <w:t xml:space="preserve"> both ATGL levels and</w:t>
      </w:r>
      <w:r w:rsidR="00A7294B" w:rsidRPr="006902F6">
        <w:rPr>
          <w:color w:val="000000" w:themeColor="text1"/>
        </w:rPr>
        <w:t xml:space="preserve"> </w:t>
      </w:r>
      <w:r w:rsidR="0008709D">
        <w:rPr>
          <w:color w:val="000000" w:themeColor="text1"/>
        </w:rPr>
        <w:t>metabolites of</w:t>
      </w:r>
      <w:r w:rsidR="00C54850">
        <w:rPr>
          <w:color w:val="000000" w:themeColor="text1"/>
        </w:rPr>
        <w:t xml:space="preserve"> </w:t>
      </w:r>
      <w:r w:rsidR="00A7294B" w:rsidRPr="006902F6">
        <w:rPr>
          <w:color w:val="000000" w:themeColor="text1"/>
        </w:rPr>
        <w:t>lipolysis in</w:t>
      </w:r>
      <w:r w:rsidR="00001E0D" w:rsidRPr="006902F6">
        <w:rPr>
          <w:color w:val="000000" w:themeColor="text1"/>
        </w:rPr>
        <w:t xml:space="preserve"> cultured</w:t>
      </w:r>
      <w:r w:rsidR="00A7294B" w:rsidRPr="006902F6">
        <w:rPr>
          <w:color w:val="000000" w:themeColor="text1"/>
        </w:rPr>
        <w:t xml:space="preserve"> adipocytes.</w:t>
      </w:r>
    </w:p>
    <w:p w14:paraId="7D7D7528" w14:textId="77777777" w:rsidR="00354461" w:rsidRPr="006902F6" w:rsidRDefault="00354461" w:rsidP="00E13216">
      <w:pPr>
        <w:spacing w:line="480" w:lineRule="auto"/>
        <w:rPr>
          <w:color w:val="000000" w:themeColor="text1"/>
        </w:rPr>
      </w:pPr>
    </w:p>
    <w:p w14:paraId="32628B9A" w14:textId="36735459" w:rsidR="00472706" w:rsidRPr="006902F6" w:rsidRDefault="005037E7" w:rsidP="00E13216">
      <w:pPr>
        <w:spacing w:line="480" w:lineRule="auto"/>
        <w:rPr>
          <w:color w:val="000000" w:themeColor="text1"/>
        </w:rPr>
      </w:pPr>
      <w:r w:rsidRPr="006902F6">
        <w:rPr>
          <w:color w:val="000000" w:themeColor="text1"/>
        </w:rPr>
        <w:t xml:space="preserve">To </w:t>
      </w:r>
      <w:r w:rsidR="009E1130">
        <w:rPr>
          <w:color w:val="000000" w:themeColor="text1"/>
        </w:rPr>
        <w:t>measure</w:t>
      </w:r>
      <w:r w:rsidR="009E1130" w:rsidRPr="006902F6">
        <w:rPr>
          <w:color w:val="000000" w:themeColor="text1"/>
        </w:rPr>
        <w:t xml:space="preserve"> </w:t>
      </w:r>
      <w:r w:rsidRPr="006902F6">
        <w:rPr>
          <w:color w:val="000000" w:themeColor="text1"/>
        </w:rPr>
        <w:t xml:space="preserve">the effects of glucocorticoid-induced lipolysis </w:t>
      </w:r>
      <w:r w:rsidR="000B1E71" w:rsidRPr="006902F6">
        <w:rPr>
          <w:i/>
          <w:color w:val="000000" w:themeColor="text1"/>
        </w:rPr>
        <w:t>i</w:t>
      </w:r>
      <w:r w:rsidRPr="006902F6">
        <w:rPr>
          <w:i/>
          <w:color w:val="000000" w:themeColor="text1"/>
        </w:rPr>
        <w:t>n vivo</w:t>
      </w:r>
      <w:r w:rsidR="001E535C" w:rsidRPr="006902F6">
        <w:rPr>
          <w:i/>
          <w:color w:val="000000" w:themeColor="text1"/>
        </w:rPr>
        <w:t>,</w:t>
      </w:r>
      <w:r w:rsidRPr="006902F6">
        <w:rPr>
          <w:color w:val="000000" w:themeColor="text1"/>
        </w:rPr>
        <w:t xml:space="preserve"> </w:t>
      </w:r>
      <w:r w:rsidR="00A112BE" w:rsidRPr="006902F6">
        <w:rPr>
          <w:color w:val="000000" w:themeColor="text1"/>
        </w:rPr>
        <w:t xml:space="preserve">we </w:t>
      </w:r>
      <w:r w:rsidR="00CD0602">
        <w:rPr>
          <w:color w:val="000000" w:themeColor="text1"/>
        </w:rPr>
        <w:t>quantified</w:t>
      </w:r>
      <w:r w:rsidR="005503C3">
        <w:rPr>
          <w:color w:val="000000" w:themeColor="text1"/>
        </w:rPr>
        <w:t xml:space="preserve"> </w:t>
      </w:r>
      <w:r w:rsidR="00BD56C3" w:rsidRPr="006902F6">
        <w:rPr>
          <w:color w:val="000000" w:themeColor="text1"/>
        </w:rPr>
        <w:t>gly</w:t>
      </w:r>
      <w:r w:rsidR="008254B0" w:rsidRPr="006902F6">
        <w:rPr>
          <w:color w:val="000000" w:themeColor="text1"/>
        </w:rPr>
        <w:t xml:space="preserve">cerol </w:t>
      </w:r>
      <w:r w:rsidR="00467863" w:rsidRPr="006902F6">
        <w:rPr>
          <w:color w:val="000000" w:themeColor="text1"/>
        </w:rPr>
        <w:t xml:space="preserve">levels in animals chronically exposed to </w:t>
      </w:r>
      <w:r w:rsidR="009E1130">
        <w:rPr>
          <w:color w:val="000000" w:themeColor="text1"/>
        </w:rPr>
        <w:t>dexamethasone</w:t>
      </w:r>
      <w:r w:rsidR="009E1130" w:rsidRPr="006902F6">
        <w:rPr>
          <w:color w:val="000000" w:themeColor="text1"/>
        </w:rPr>
        <w:t xml:space="preserve"> </w:t>
      </w:r>
      <w:r w:rsidR="008254B0" w:rsidRPr="006902F6">
        <w:rPr>
          <w:color w:val="000000" w:themeColor="text1"/>
        </w:rPr>
        <w:t>in basal and</w:t>
      </w:r>
      <w:r w:rsidR="00BD56C3" w:rsidRPr="006902F6">
        <w:rPr>
          <w:color w:val="000000" w:themeColor="text1"/>
        </w:rPr>
        <w:t xml:space="preserve"> </w:t>
      </w:r>
      <w:r w:rsidR="008254B0" w:rsidRPr="006902F6">
        <w:rPr>
          <w:color w:val="000000" w:themeColor="text1"/>
        </w:rPr>
        <w:t>stimulated conditions (</w:t>
      </w:r>
      <w:r w:rsidR="00001E0D" w:rsidRPr="006902F6">
        <w:rPr>
          <w:color w:val="000000" w:themeColor="text1"/>
        </w:rPr>
        <w:t>F</w:t>
      </w:r>
      <w:r w:rsidR="008254B0" w:rsidRPr="006902F6">
        <w:rPr>
          <w:color w:val="000000" w:themeColor="text1"/>
        </w:rPr>
        <w:t>igure</w:t>
      </w:r>
      <w:r w:rsidR="00C94253" w:rsidRPr="006902F6">
        <w:rPr>
          <w:color w:val="000000" w:themeColor="text1"/>
        </w:rPr>
        <w:t xml:space="preserve"> 4</w:t>
      </w:r>
      <w:r w:rsidR="00850A4C" w:rsidRPr="006902F6">
        <w:rPr>
          <w:color w:val="000000" w:themeColor="text1"/>
        </w:rPr>
        <w:t>E</w:t>
      </w:r>
      <w:r w:rsidR="008254B0" w:rsidRPr="006902F6">
        <w:rPr>
          <w:color w:val="000000" w:themeColor="text1"/>
        </w:rPr>
        <w:t>).</w:t>
      </w:r>
      <w:r w:rsidR="00BD56C3" w:rsidRPr="006902F6">
        <w:rPr>
          <w:color w:val="000000" w:themeColor="text1"/>
        </w:rPr>
        <w:t xml:space="preserve"> </w:t>
      </w:r>
      <w:r w:rsidR="008254B0" w:rsidRPr="006902F6">
        <w:rPr>
          <w:color w:val="000000" w:themeColor="text1"/>
        </w:rPr>
        <w:t>Stimulation of lipolysis was achieved via</w:t>
      </w:r>
      <w:r w:rsidR="00873530" w:rsidRPr="006902F6">
        <w:rPr>
          <w:color w:val="000000" w:themeColor="text1"/>
        </w:rPr>
        <w:t xml:space="preserve"> isoproterenol,</w:t>
      </w:r>
      <w:r w:rsidR="008254B0" w:rsidRPr="006902F6">
        <w:rPr>
          <w:color w:val="000000" w:themeColor="text1"/>
        </w:rPr>
        <w:t xml:space="preserve"> </w:t>
      </w:r>
      <w:r w:rsidR="00873530" w:rsidRPr="006902F6">
        <w:rPr>
          <w:color w:val="000000" w:themeColor="text1"/>
        </w:rPr>
        <w:t xml:space="preserve">a </w:t>
      </w:r>
      <w:r w:rsidR="00873530" w:rsidRPr="006902F6">
        <w:rPr>
          <w:rFonts w:ascii="Symbol" w:hAnsi="Symbol"/>
          <w:color w:val="000000" w:themeColor="text1"/>
        </w:rPr>
        <w:t></w:t>
      </w:r>
      <w:r w:rsidR="00873530" w:rsidRPr="006902F6">
        <w:rPr>
          <w:color w:val="000000" w:themeColor="text1"/>
        </w:rPr>
        <w:t>-adrenergic receptor agonist</w:t>
      </w:r>
      <w:r w:rsidR="00E04266" w:rsidRPr="006902F6">
        <w:rPr>
          <w:color w:val="000000" w:themeColor="text1"/>
        </w:rPr>
        <w:t>,</w:t>
      </w:r>
      <w:r w:rsidR="00873530" w:rsidRPr="006902F6">
        <w:rPr>
          <w:color w:val="000000" w:themeColor="text1"/>
        </w:rPr>
        <w:t xml:space="preserve"> or by a </w:t>
      </w:r>
      <w:r w:rsidR="008254B0" w:rsidRPr="006902F6">
        <w:rPr>
          <w:color w:val="000000" w:themeColor="text1"/>
        </w:rPr>
        <w:t>16-hour fast</w:t>
      </w:r>
      <w:r w:rsidR="00873530" w:rsidRPr="006902F6">
        <w:rPr>
          <w:color w:val="000000" w:themeColor="text1"/>
        </w:rPr>
        <w:t xml:space="preserve">. </w:t>
      </w:r>
      <w:r w:rsidR="00B36EF4">
        <w:rPr>
          <w:color w:val="000000" w:themeColor="text1"/>
        </w:rPr>
        <w:t>D</w:t>
      </w:r>
      <w:r w:rsidR="006B18E4" w:rsidRPr="006902F6">
        <w:rPr>
          <w:color w:val="000000" w:themeColor="text1"/>
        </w:rPr>
        <w:t>examethasone</w:t>
      </w:r>
      <w:r w:rsidR="00627CF3" w:rsidRPr="006902F6">
        <w:rPr>
          <w:color w:val="000000" w:themeColor="text1"/>
        </w:rPr>
        <w:t xml:space="preserve"> treatment</w:t>
      </w:r>
      <w:r w:rsidR="006B18E4" w:rsidRPr="006902F6">
        <w:rPr>
          <w:color w:val="000000" w:themeColor="text1"/>
        </w:rPr>
        <w:t xml:space="preserve"> led to</w:t>
      </w:r>
      <w:r w:rsidR="00E933DE" w:rsidRPr="006902F6">
        <w:rPr>
          <w:color w:val="000000" w:themeColor="text1"/>
        </w:rPr>
        <w:t xml:space="preserve"> </w:t>
      </w:r>
      <w:r w:rsidR="006B18E4" w:rsidRPr="006902F6">
        <w:rPr>
          <w:color w:val="000000" w:themeColor="text1"/>
        </w:rPr>
        <w:t>increases in</w:t>
      </w:r>
      <w:r w:rsidR="004B3A2E">
        <w:rPr>
          <w:color w:val="000000" w:themeColor="text1"/>
        </w:rPr>
        <w:t xml:space="preserve"> glycerol in</w:t>
      </w:r>
      <w:r w:rsidR="00A2566C" w:rsidRPr="006902F6">
        <w:rPr>
          <w:color w:val="000000" w:themeColor="text1"/>
        </w:rPr>
        <w:t xml:space="preserve"> </w:t>
      </w:r>
      <w:r w:rsidR="00467863" w:rsidRPr="006902F6">
        <w:rPr>
          <w:color w:val="000000" w:themeColor="text1"/>
        </w:rPr>
        <w:t xml:space="preserve">the fed </w:t>
      </w:r>
      <w:r w:rsidR="00A2566C" w:rsidRPr="006902F6">
        <w:rPr>
          <w:color w:val="000000" w:themeColor="text1"/>
        </w:rPr>
        <w:t>(</w:t>
      </w:r>
      <w:r w:rsidR="00467863" w:rsidRPr="006902F6">
        <w:rPr>
          <w:color w:val="000000" w:themeColor="text1"/>
        </w:rPr>
        <w:t>2.9 fold</w:t>
      </w:r>
      <w:r w:rsidR="00A2566C" w:rsidRPr="006902F6">
        <w:rPr>
          <w:color w:val="000000" w:themeColor="text1"/>
        </w:rPr>
        <w:t>), fasted (</w:t>
      </w:r>
      <w:r w:rsidR="00467863" w:rsidRPr="006902F6">
        <w:rPr>
          <w:color w:val="000000" w:themeColor="text1"/>
        </w:rPr>
        <w:t>1.5</w:t>
      </w:r>
      <w:r w:rsidR="00001E0D" w:rsidRPr="006902F6">
        <w:rPr>
          <w:color w:val="000000" w:themeColor="text1"/>
        </w:rPr>
        <w:t xml:space="preserve"> fold</w:t>
      </w:r>
      <w:r w:rsidR="00A2566C" w:rsidRPr="006902F6">
        <w:rPr>
          <w:color w:val="000000" w:themeColor="text1"/>
        </w:rPr>
        <w:t xml:space="preserve">) and </w:t>
      </w:r>
      <w:r w:rsidR="00001E0D" w:rsidRPr="006902F6">
        <w:rPr>
          <w:color w:val="000000" w:themeColor="text1"/>
        </w:rPr>
        <w:t>isoproterenol-</w:t>
      </w:r>
      <w:r w:rsidR="00A2566C" w:rsidRPr="006902F6">
        <w:rPr>
          <w:color w:val="000000" w:themeColor="text1"/>
        </w:rPr>
        <w:t>stimulated (</w:t>
      </w:r>
      <w:r w:rsidR="00467863" w:rsidRPr="006902F6">
        <w:rPr>
          <w:color w:val="000000" w:themeColor="text1"/>
        </w:rPr>
        <w:t>1.4</w:t>
      </w:r>
      <w:r w:rsidR="00001E0D" w:rsidRPr="006902F6">
        <w:rPr>
          <w:color w:val="000000" w:themeColor="text1"/>
        </w:rPr>
        <w:t xml:space="preserve"> fold</w:t>
      </w:r>
      <w:r w:rsidR="00467863" w:rsidRPr="006902F6">
        <w:rPr>
          <w:color w:val="000000" w:themeColor="text1"/>
        </w:rPr>
        <w:t xml:space="preserve">, </w:t>
      </w:r>
      <w:r w:rsidR="005503C3" w:rsidRPr="006902F6">
        <w:rPr>
          <w:color w:val="000000" w:themeColor="text1"/>
        </w:rPr>
        <w:t>p&lt;0.05</w:t>
      </w:r>
      <w:r w:rsidR="005503C3">
        <w:rPr>
          <w:color w:val="000000" w:themeColor="text1"/>
        </w:rPr>
        <w:t xml:space="preserve"> for </w:t>
      </w:r>
      <w:r w:rsidR="00467863" w:rsidRPr="006902F6">
        <w:rPr>
          <w:color w:val="000000" w:themeColor="text1"/>
        </w:rPr>
        <w:t xml:space="preserve">all </w:t>
      </w:r>
      <w:r w:rsidR="005503C3">
        <w:rPr>
          <w:color w:val="000000" w:themeColor="text1"/>
        </w:rPr>
        <w:t>pairwise comparisons</w:t>
      </w:r>
      <w:r w:rsidR="00A2566C" w:rsidRPr="006902F6">
        <w:rPr>
          <w:color w:val="000000" w:themeColor="text1"/>
        </w:rPr>
        <w:t xml:space="preserve">) </w:t>
      </w:r>
      <w:r w:rsidR="00467863" w:rsidRPr="006902F6">
        <w:rPr>
          <w:color w:val="000000" w:themeColor="text1"/>
        </w:rPr>
        <w:t xml:space="preserve">conditions, </w:t>
      </w:r>
      <w:r w:rsidR="00C47964" w:rsidRPr="006902F6">
        <w:rPr>
          <w:color w:val="000000" w:themeColor="text1"/>
        </w:rPr>
        <w:t>indicating</w:t>
      </w:r>
      <w:r w:rsidR="00DD7567" w:rsidRPr="006902F6">
        <w:rPr>
          <w:color w:val="000000" w:themeColor="text1"/>
        </w:rPr>
        <w:t xml:space="preserve"> </w:t>
      </w:r>
      <w:r w:rsidR="00467863" w:rsidRPr="006902F6">
        <w:rPr>
          <w:color w:val="000000" w:themeColor="text1"/>
        </w:rPr>
        <w:t xml:space="preserve">that </w:t>
      </w:r>
      <w:r w:rsidR="00DD7567" w:rsidRPr="006902F6">
        <w:rPr>
          <w:color w:val="000000" w:themeColor="text1"/>
        </w:rPr>
        <w:t>dexamethasone enhances basal and stimulated</w:t>
      </w:r>
      <w:r w:rsidR="00C47964" w:rsidRPr="006902F6">
        <w:rPr>
          <w:color w:val="000000" w:themeColor="text1"/>
        </w:rPr>
        <w:t xml:space="preserve"> </w:t>
      </w:r>
      <w:r w:rsidR="00C26456" w:rsidRPr="006902F6">
        <w:rPr>
          <w:color w:val="000000" w:themeColor="text1"/>
        </w:rPr>
        <w:t>lipolysis</w:t>
      </w:r>
      <w:r w:rsidR="00DD7567" w:rsidRPr="006902F6">
        <w:rPr>
          <w:color w:val="000000" w:themeColor="text1"/>
        </w:rPr>
        <w:t xml:space="preserve"> </w:t>
      </w:r>
      <w:r w:rsidR="00DD7567" w:rsidRPr="006902F6">
        <w:rPr>
          <w:i/>
          <w:color w:val="000000" w:themeColor="text1"/>
        </w:rPr>
        <w:t>in vivo</w:t>
      </w:r>
      <w:r w:rsidR="00A7294B" w:rsidRPr="006902F6">
        <w:rPr>
          <w:color w:val="000000" w:themeColor="text1"/>
        </w:rPr>
        <w:t xml:space="preserve"> in </w:t>
      </w:r>
      <w:r w:rsidR="00467863" w:rsidRPr="006902F6">
        <w:rPr>
          <w:color w:val="000000" w:themeColor="text1"/>
        </w:rPr>
        <w:t xml:space="preserve">chow-fed </w:t>
      </w:r>
      <w:r w:rsidR="00A7294B" w:rsidRPr="006902F6">
        <w:rPr>
          <w:color w:val="000000" w:themeColor="text1"/>
        </w:rPr>
        <w:t>mice</w:t>
      </w:r>
      <w:r w:rsidR="004E70A0" w:rsidRPr="006902F6">
        <w:rPr>
          <w:color w:val="000000" w:themeColor="text1"/>
        </w:rPr>
        <w:t>.</w:t>
      </w:r>
      <w:r w:rsidR="0097462F" w:rsidRPr="006902F6">
        <w:rPr>
          <w:color w:val="000000" w:themeColor="text1"/>
        </w:rPr>
        <w:t xml:space="preserve"> </w:t>
      </w:r>
      <w:r w:rsidR="00D473FD" w:rsidRPr="006902F6">
        <w:rPr>
          <w:color w:val="000000" w:themeColor="text1"/>
        </w:rPr>
        <w:t>Consistent with these</w:t>
      </w:r>
      <w:r w:rsidR="006066A2" w:rsidRPr="006902F6">
        <w:rPr>
          <w:color w:val="000000" w:themeColor="text1"/>
        </w:rPr>
        <w:t xml:space="preserve"> findings, </w:t>
      </w:r>
      <w:r w:rsidR="006C62DC" w:rsidRPr="006902F6">
        <w:rPr>
          <w:color w:val="000000" w:themeColor="text1"/>
        </w:rPr>
        <w:t xml:space="preserve">mRNA </w:t>
      </w:r>
      <w:r w:rsidR="006066A2" w:rsidRPr="006902F6">
        <w:rPr>
          <w:color w:val="000000" w:themeColor="text1"/>
        </w:rPr>
        <w:t xml:space="preserve">analysis </w:t>
      </w:r>
      <w:r w:rsidR="006C62DC" w:rsidRPr="006902F6">
        <w:rPr>
          <w:color w:val="000000" w:themeColor="text1"/>
        </w:rPr>
        <w:t xml:space="preserve">from </w:t>
      </w:r>
      <w:r w:rsidR="006066A2" w:rsidRPr="006902F6">
        <w:rPr>
          <w:color w:val="000000" w:themeColor="text1"/>
        </w:rPr>
        <w:t xml:space="preserve">iWAT </w:t>
      </w:r>
      <w:r w:rsidR="006C62DC" w:rsidRPr="006902F6">
        <w:rPr>
          <w:color w:val="000000" w:themeColor="text1"/>
        </w:rPr>
        <w:t xml:space="preserve">of these mice </w:t>
      </w:r>
      <w:r w:rsidR="00001E0D" w:rsidRPr="006902F6">
        <w:rPr>
          <w:color w:val="000000" w:themeColor="text1"/>
        </w:rPr>
        <w:t xml:space="preserve">showed </w:t>
      </w:r>
      <w:r w:rsidR="006066A2" w:rsidRPr="006902F6">
        <w:rPr>
          <w:color w:val="000000" w:themeColor="text1"/>
        </w:rPr>
        <w:t xml:space="preserve">an upregulation of </w:t>
      </w:r>
      <w:r w:rsidR="006066A2" w:rsidRPr="006902F6">
        <w:rPr>
          <w:i/>
          <w:color w:val="000000" w:themeColor="text1"/>
        </w:rPr>
        <w:t>Pnpla2</w:t>
      </w:r>
      <w:r w:rsidR="006066A2" w:rsidRPr="006902F6">
        <w:rPr>
          <w:color w:val="000000" w:themeColor="text1"/>
        </w:rPr>
        <w:t xml:space="preserve"> transcripts in the dexamethasone-treated mice compared to controls (</w:t>
      </w:r>
      <w:r w:rsidR="0063145C" w:rsidRPr="006902F6">
        <w:rPr>
          <w:color w:val="000000" w:themeColor="text1"/>
        </w:rPr>
        <w:t xml:space="preserve">2.1 </w:t>
      </w:r>
      <w:r w:rsidR="00001E0D" w:rsidRPr="006902F6">
        <w:rPr>
          <w:color w:val="000000" w:themeColor="text1"/>
        </w:rPr>
        <w:t>fold</w:t>
      </w:r>
      <w:r w:rsidR="0063145C" w:rsidRPr="006902F6">
        <w:rPr>
          <w:color w:val="000000" w:themeColor="text1"/>
        </w:rPr>
        <w:t>, p=</w:t>
      </w:r>
      <w:r w:rsidR="00E66FF0" w:rsidRPr="006902F6">
        <w:rPr>
          <w:color w:val="000000" w:themeColor="text1"/>
        </w:rPr>
        <w:t>0.016</w:t>
      </w:r>
      <w:r w:rsidR="00001E0D" w:rsidRPr="006902F6">
        <w:rPr>
          <w:color w:val="000000" w:themeColor="text1"/>
        </w:rPr>
        <w:t xml:space="preserve">; </w:t>
      </w:r>
      <w:r w:rsidR="006066A2" w:rsidRPr="006902F6">
        <w:rPr>
          <w:color w:val="000000" w:themeColor="text1"/>
        </w:rPr>
        <w:t xml:space="preserve">Figure 4F). </w:t>
      </w:r>
    </w:p>
    <w:p w14:paraId="30150844" w14:textId="77777777" w:rsidR="00EA22A1" w:rsidRPr="006902F6" w:rsidRDefault="00EA22A1" w:rsidP="00E13216">
      <w:pPr>
        <w:spacing w:line="480" w:lineRule="auto"/>
        <w:rPr>
          <w:color w:val="000000" w:themeColor="text1"/>
        </w:rPr>
      </w:pPr>
    </w:p>
    <w:p w14:paraId="4E33D16B" w14:textId="424DE611" w:rsidR="00472706" w:rsidRPr="006902F6" w:rsidRDefault="00C922C0" w:rsidP="00E13216">
      <w:pPr>
        <w:spacing w:line="480" w:lineRule="auto"/>
        <w:rPr>
          <w:color w:val="000000" w:themeColor="text1"/>
        </w:rPr>
      </w:pPr>
      <w:r>
        <w:rPr>
          <w:color w:val="000000" w:themeColor="text1"/>
        </w:rPr>
        <w:t>W</w:t>
      </w:r>
      <w:r w:rsidR="00271BB3" w:rsidRPr="006902F6">
        <w:rPr>
          <w:color w:val="000000" w:themeColor="text1"/>
        </w:rPr>
        <w:t xml:space="preserve">e </w:t>
      </w:r>
      <w:r>
        <w:rPr>
          <w:color w:val="000000" w:themeColor="text1"/>
        </w:rPr>
        <w:t xml:space="preserve">next </w:t>
      </w:r>
      <w:r w:rsidR="000F63EF">
        <w:rPr>
          <w:color w:val="000000" w:themeColor="text1"/>
        </w:rPr>
        <w:t>quantified</w:t>
      </w:r>
      <w:r w:rsidR="000F63EF" w:rsidRPr="006902F6">
        <w:rPr>
          <w:color w:val="000000" w:themeColor="text1"/>
        </w:rPr>
        <w:t xml:space="preserve"> </w:t>
      </w:r>
      <w:r w:rsidR="006E4F40" w:rsidRPr="006902F6">
        <w:rPr>
          <w:color w:val="000000" w:themeColor="text1"/>
        </w:rPr>
        <w:t xml:space="preserve">serum glycerol </w:t>
      </w:r>
      <w:r w:rsidR="007A03AD">
        <w:rPr>
          <w:color w:val="000000" w:themeColor="text1"/>
        </w:rPr>
        <w:t xml:space="preserve">concentrations </w:t>
      </w:r>
      <w:r>
        <w:rPr>
          <w:color w:val="000000" w:themeColor="text1"/>
        </w:rPr>
        <w:t>in our HFD/NCD fed mice</w:t>
      </w:r>
      <w:r w:rsidR="006E4F40" w:rsidRPr="006902F6">
        <w:rPr>
          <w:color w:val="000000" w:themeColor="text1"/>
        </w:rPr>
        <w:t xml:space="preserve"> (Figure 5A). We observed a nearly two</w:t>
      </w:r>
      <w:r w:rsidR="00F25095" w:rsidRPr="006902F6">
        <w:rPr>
          <w:color w:val="000000" w:themeColor="text1"/>
        </w:rPr>
        <w:t>-</w:t>
      </w:r>
      <w:r w:rsidR="006E4F40" w:rsidRPr="006902F6">
        <w:rPr>
          <w:color w:val="000000" w:themeColor="text1"/>
        </w:rPr>
        <w:t xml:space="preserve">fold increase in serum glycerol levels </w:t>
      </w:r>
      <w:r w:rsidR="004763F1" w:rsidRPr="006902F6">
        <w:rPr>
          <w:color w:val="000000" w:themeColor="text1"/>
        </w:rPr>
        <w:t>by</w:t>
      </w:r>
      <w:r w:rsidR="00BA1028">
        <w:rPr>
          <w:color w:val="000000" w:themeColor="text1"/>
        </w:rPr>
        <w:t xml:space="preserve"> </w:t>
      </w:r>
      <w:r w:rsidR="004763F1" w:rsidRPr="006902F6">
        <w:rPr>
          <w:color w:val="000000" w:themeColor="text1"/>
        </w:rPr>
        <w:t>dexamethasone</w:t>
      </w:r>
      <w:r w:rsidR="00BA1028">
        <w:rPr>
          <w:color w:val="000000" w:themeColor="text1"/>
        </w:rPr>
        <w:t xml:space="preserve"> treatment</w:t>
      </w:r>
      <w:r w:rsidR="006E4F40" w:rsidRPr="006902F6">
        <w:rPr>
          <w:color w:val="000000" w:themeColor="text1"/>
        </w:rPr>
        <w:t xml:space="preserve"> in the HFD-fed animals</w:t>
      </w:r>
      <w:r w:rsidR="00B93FB7">
        <w:rPr>
          <w:color w:val="000000" w:themeColor="text1"/>
        </w:rPr>
        <w:t>,</w:t>
      </w:r>
      <w:r w:rsidR="004763F1" w:rsidRPr="006902F6">
        <w:rPr>
          <w:color w:val="000000" w:themeColor="text1"/>
        </w:rPr>
        <w:t xml:space="preserve"> </w:t>
      </w:r>
      <w:r w:rsidR="006E4F40" w:rsidRPr="006902F6">
        <w:rPr>
          <w:color w:val="000000" w:themeColor="text1"/>
        </w:rPr>
        <w:t xml:space="preserve">compared with only a 18% increase in </w:t>
      </w:r>
      <w:r w:rsidR="00271BB3" w:rsidRPr="006902F6">
        <w:rPr>
          <w:color w:val="000000" w:themeColor="text1"/>
        </w:rPr>
        <w:t xml:space="preserve">chow-fed mice </w:t>
      </w:r>
      <w:r w:rsidR="006E12A6" w:rsidRPr="006902F6">
        <w:rPr>
          <w:color w:val="000000" w:themeColor="text1"/>
        </w:rPr>
        <w:t>(</w:t>
      </w:r>
      <w:r w:rsidR="00656421" w:rsidRPr="006902F6">
        <w:rPr>
          <w:color w:val="000000" w:themeColor="text1"/>
        </w:rPr>
        <w:t>p=0.017</w:t>
      </w:r>
      <w:r>
        <w:rPr>
          <w:color w:val="000000" w:themeColor="text1"/>
        </w:rPr>
        <w:t xml:space="preserve"> for the interaction between diet and dexamethasone</w:t>
      </w:r>
      <w:r w:rsidR="00372755" w:rsidRPr="006902F6">
        <w:rPr>
          <w:color w:val="000000" w:themeColor="text1"/>
        </w:rPr>
        <w:t>).</w:t>
      </w:r>
      <w:r w:rsidR="00A32C48" w:rsidRPr="006902F6">
        <w:rPr>
          <w:color w:val="000000" w:themeColor="text1"/>
        </w:rPr>
        <w:t xml:space="preserve"> </w:t>
      </w:r>
      <w:r w:rsidR="000F63EF">
        <w:rPr>
          <w:color w:val="000000" w:themeColor="text1"/>
        </w:rPr>
        <w:t xml:space="preserve">We </w:t>
      </w:r>
      <w:r>
        <w:rPr>
          <w:color w:val="000000" w:themeColor="text1"/>
        </w:rPr>
        <w:t>tested</w:t>
      </w:r>
      <w:r w:rsidR="000F63EF">
        <w:rPr>
          <w:color w:val="000000" w:themeColor="text1"/>
        </w:rPr>
        <w:t xml:space="preserve"> if the increase in lipolytic metabolites </w:t>
      </w:r>
      <w:r w:rsidR="000F63EF">
        <w:rPr>
          <w:color w:val="000000" w:themeColor="text1"/>
        </w:rPr>
        <w:lastRenderedPageBreak/>
        <w:t>was suppressed by insulin during the hyperinsulinemic euglycemic clamp in the obese mice</w:t>
      </w:r>
      <w:r w:rsidR="00F22D04">
        <w:rPr>
          <w:color w:val="000000" w:themeColor="text1"/>
        </w:rPr>
        <w:t xml:space="preserve"> (Figure 5B)</w:t>
      </w:r>
      <w:r w:rsidR="000F63EF">
        <w:rPr>
          <w:color w:val="000000" w:themeColor="text1"/>
        </w:rPr>
        <w:t xml:space="preserve">. </w:t>
      </w:r>
      <w:r w:rsidR="00FE61D7">
        <w:rPr>
          <w:color w:val="000000" w:themeColor="text1"/>
        </w:rPr>
        <w:t>Consistent with our previous results</w:t>
      </w:r>
      <w:r w:rsidR="000F63EF">
        <w:rPr>
          <w:color w:val="000000" w:themeColor="text1"/>
        </w:rPr>
        <w:t xml:space="preserve">, there was a 40% elevation in serum basal non-esterified fatty acids (NEFA’s) in response to 3 weeks of dexamethasone treatment (p=0.004). </w:t>
      </w:r>
      <w:r w:rsidR="00DD6FC3">
        <w:rPr>
          <w:color w:val="000000" w:themeColor="text1"/>
        </w:rPr>
        <w:t>During the insulin phase</w:t>
      </w:r>
      <w:r w:rsidR="00914AF8">
        <w:rPr>
          <w:color w:val="000000" w:themeColor="text1"/>
        </w:rPr>
        <w:t>, dexamethasone treatment attenuated the ability of insulin to suppress serum NEFA levels with insulin leading to a 7</w:t>
      </w:r>
      <w:r w:rsidR="00517A7B">
        <w:rPr>
          <w:color w:val="000000" w:themeColor="text1"/>
        </w:rPr>
        <w:t>1</w:t>
      </w:r>
      <w:r w:rsidR="00914AF8">
        <w:rPr>
          <w:color w:val="000000" w:themeColor="text1"/>
        </w:rPr>
        <w:t xml:space="preserve">% reduction in controls compared to </w:t>
      </w:r>
      <w:r w:rsidR="00517A7B">
        <w:rPr>
          <w:color w:val="000000" w:themeColor="text1"/>
        </w:rPr>
        <w:t>only a</w:t>
      </w:r>
      <w:r w:rsidR="00914AF8">
        <w:rPr>
          <w:color w:val="000000" w:themeColor="text1"/>
        </w:rPr>
        <w:t xml:space="preserve"> </w:t>
      </w:r>
      <w:r w:rsidR="00517A7B">
        <w:rPr>
          <w:color w:val="000000" w:themeColor="text1"/>
        </w:rPr>
        <w:t>48</w:t>
      </w:r>
      <w:r w:rsidR="00914AF8">
        <w:rPr>
          <w:color w:val="000000" w:themeColor="text1"/>
        </w:rPr>
        <w:t>% reduction in dexamethasone-treated mice</w:t>
      </w:r>
      <w:r w:rsidR="00CE7C8E">
        <w:rPr>
          <w:color w:val="000000" w:themeColor="text1"/>
        </w:rPr>
        <w:t xml:space="preserve"> (</w:t>
      </w:r>
      <w:r w:rsidR="00517A7B">
        <w:rPr>
          <w:color w:val="000000" w:themeColor="text1"/>
        </w:rPr>
        <w:t>p=0.058</w:t>
      </w:r>
      <w:r w:rsidR="00CE7C8E">
        <w:rPr>
          <w:color w:val="000000" w:themeColor="text1"/>
        </w:rPr>
        <w:t>)</w:t>
      </w:r>
      <w:r w:rsidR="00914AF8">
        <w:rPr>
          <w:color w:val="000000" w:themeColor="text1"/>
        </w:rPr>
        <w:t xml:space="preserve">. </w:t>
      </w:r>
      <w:r w:rsidR="00CE7C8E">
        <w:rPr>
          <w:color w:val="000000" w:themeColor="text1"/>
        </w:rPr>
        <w:t>These findings suggest that dexamethasone elevates lipolysis</w:t>
      </w:r>
      <w:r w:rsidR="008521E9">
        <w:rPr>
          <w:color w:val="000000" w:themeColor="text1"/>
        </w:rPr>
        <w:t xml:space="preserve"> to a greater extent</w:t>
      </w:r>
      <w:r w:rsidR="00CE7C8E">
        <w:rPr>
          <w:color w:val="000000" w:themeColor="text1"/>
        </w:rPr>
        <w:t xml:space="preserve"> in the obese setting</w:t>
      </w:r>
      <w:r w:rsidR="00F97B10">
        <w:rPr>
          <w:color w:val="000000" w:themeColor="text1"/>
        </w:rPr>
        <w:t>.</w:t>
      </w:r>
    </w:p>
    <w:p w14:paraId="3CA18E0C" w14:textId="77777777" w:rsidR="00EA22A1" w:rsidRPr="006902F6" w:rsidRDefault="00EA22A1" w:rsidP="00E13216">
      <w:pPr>
        <w:spacing w:line="480" w:lineRule="auto"/>
        <w:rPr>
          <w:color w:val="000000" w:themeColor="text1"/>
        </w:rPr>
      </w:pPr>
    </w:p>
    <w:p w14:paraId="5E9492F1" w14:textId="14E69D06" w:rsidR="00210C84" w:rsidRPr="006902F6" w:rsidRDefault="00EA22A1" w:rsidP="00E13216">
      <w:pPr>
        <w:spacing w:line="480" w:lineRule="auto"/>
        <w:rPr>
          <w:color w:val="000000" w:themeColor="text1"/>
        </w:rPr>
      </w:pPr>
      <w:r w:rsidRPr="006902F6">
        <w:rPr>
          <w:color w:val="000000" w:themeColor="text1"/>
        </w:rPr>
        <w:t>We quantified mRNA and protein expression of</w:t>
      </w:r>
      <w:r w:rsidR="00001E0D" w:rsidRPr="006902F6">
        <w:rPr>
          <w:color w:val="000000" w:themeColor="text1"/>
        </w:rPr>
        <w:t xml:space="preserve"> </w:t>
      </w:r>
      <w:r w:rsidR="00250376" w:rsidRPr="006902F6">
        <w:rPr>
          <w:color w:val="000000" w:themeColor="text1"/>
        </w:rPr>
        <w:t>ATGL</w:t>
      </w:r>
      <w:r w:rsidRPr="006902F6">
        <w:rPr>
          <w:color w:val="000000" w:themeColor="text1"/>
        </w:rPr>
        <w:t xml:space="preserve"> in the iWAT of these mice</w:t>
      </w:r>
      <w:r w:rsidR="006E4062" w:rsidRPr="006902F6">
        <w:rPr>
          <w:color w:val="000000" w:themeColor="text1"/>
        </w:rPr>
        <w:t xml:space="preserve"> (5</w:t>
      </w:r>
      <w:r w:rsidR="006E71BA">
        <w:rPr>
          <w:color w:val="000000" w:themeColor="text1"/>
        </w:rPr>
        <w:t>C-E</w:t>
      </w:r>
      <w:r w:rsidR="006E4062" w:rsidRPr="006902F6">
        <w:rPr>
          <w:color w:val="000000" w:themeColor="text1"/>
        </w:rPr>
        <w:t>)</w:t>
      </w:r>
      <w:r w:rsidRPr="006902F6">
        <w:rPr>
          <w:color w:val="000000" w:themeColor="text1"/>
        </w:rPr>
        <w:t xml:space="preserve">. Consistent with the </w:t>
      </w:r>
      <w:r w:rsidR="00542DA7" w:rsidRPr="006902F6">
        <w:rPr>
          <w:color w:val="000000" w:themeColor="text1"/>
        </w:rPr>
        <w:t>hypothesis that ATGL activation could drive increased lipolysis in HFD and dexamethasone</w:t>
      </w:r>
      <w:r w:rsidR="007D1F53">
        <w:rPr>
          <w:color w:val="000000" w:themeColor="text1"/>
        </w:rPr>
        <w:t>-</w:t>
      </w:r>
      <w:r w:rsidR="00542DA7" w:rsidRPr="006902F6">
        <w:rPr>
          <w:color w:val="000000" w:themeColor="text1"/>
        </w:rPr>
        <w:t>treated mice</w:t>
      </w:r>
      <w:r w:rsidRPr="006902F6">
        <w:rPr>
          <w:color w:val="000000" w:themeColor="text1"/>
        </w:rPr>
        <w:t>, expression</w:t>
      </w:r>
      <w:r w:rsidR="005F037C" w:rsidRPr="006902F6">
        <w:rPr>
          <w:color w:val="000000" w:themeColor="text1"/>
        </w:rPr>
        <w:t xml:space="preserve"> of ATGL</w:t>
      </w:r>
      <w:r w:rsidRPr="006902F6">
        <w:rPr>
          <w:color w:val="000000" w:themeColor="text1"/>
        </w:rPr>
        <w:t xml:space="preserve"> was elevated in </w:t>
      </w:r>
      <w:r w:rsidR="00542DA7" w:rsidRPr="006902F6">
        <w:rPr>
          <w:color w:val="000000" w:themeColor="text1"/>
        </w:rPr>
        <w:t xml:space="preserve">both </w:t>
      </w:r>
      <w:r w:rsidRPr="006902F6">
        <w:rPr>
          <w:color w:val="000000" w:themeColor="text1"/>
        </w:rPr>
        <w:t>dexamethasone-treated groups</w:t>
      </w:r>
      <w:r w:rsidR="00542DA7" w:rsidRPr="006902F6">
        <w:rPr>
          <w:color w:val="000000" w:themeColor="text1"/>
        </w:rPr>
        <w:t xml:space="preserve">, </w:t>
      </w:r>
      <w:r w:rsidR="00001E0D" w:rsidRPr="006902F6">
        <w:rPr>
          <w:color w:val="000000" w:themeColor="text1"/>
        </w:rPr>
        <w:t>with a</w:t>
      </w:r>
      <w:r w:rsidRPr="006902F6">
        <w:rPr>
          <w:color w:val="000000" w:themeColor="text1"/>
        </w:rPr>
        <w:t xml:space="preserve"> significant </w:t>
      </w:r>
      <w:r w:rsidR="00001E0D" w:rsidRPr="006902F6">
        <w:rPr>
          <w:color w:val="000000" w:themeColor="text1"/>
        </w:rPr>
        <w:t xml:space="preserve">synergistic effect </w:t>
      </w:r>
      <w:r w:rsidRPr="006902F6">
        <w:rPr>
          <w:color w:val="000000" w:themeColor="text1"/>
        </w:rPr>
        <w:t xml:space="preserve">of </w:t>
      </w:r>
      <w:r w:rsidR="00F972F3">
        <w:rPr>
          <w:color w:val="000000" w:themeColor="text1"/>
        </w:rPr>
        <w:t>dexamethasone</w:t>
      </w:r>
      <w:r w:rsidR="00A70C8F" w:rsidRPr="006902F6">
        <w:rPr>
          <w:color w:val="000000" w:themeColor="text1"/>
        </w:rPr>
        <w:t xml:space="preserve"> </w:t>
      </w:r>
      <w:r w:rsidRPr="006902F6">
        <w:rPr>
          <w:color w:val="000000" w:themeColor="text1"/>
        </w:rPr>
        <w:t xml:space="preserve">and </w:t>
      </w:r>
      <w:r w:rsidR="00001E0D" w:rsidRPr="006902F6">
        <w:rPr>
          <w:color w:val="000000" w:themeColor="text1"/>
        </w:rPr>
        <w:t xml:space="preserve">obesity </w:t>
      </w:r>
      <w:r w:rsidR="006E4062" w:rsidRPr="006902F6">
        <w:rPr>
          <w:color w:val="000000" w:themeColor="text1"/>
        </w:rPr>
        <w:t xml:space="preserve">at both the transcript </w:t>
      </w:r>
      <w:r w:rsidR="005D752F" w:rsidRPr="006902F6">
        <w:rPr>
          <w:color w:val="000000" w:themeColor="text1"/>
        </w:rPr>
        <w:t xml:space="preserve">(p=0.02) </w:t>
      </w:r>
      <w:r w:rsidR="006E4062" w:rsidRPr="006902F6">
        <w:rPr>
          <w:color w:val="000000" w:themeColor="text1"/>
        </w:rPr>
        <w:t>and protein</w:t>
      </w:r>
      <w:r w:rsidR="005D752F" w:rsidRPr="006902F6">
        <w:rPr>
          <w:color w:val="000000" w:themeColor="text1"/>
        </w:rPr>
        <w:t xml:space="preserve"> (p=</w:t>
      </w:r>
      <w:r w:rsidR="00354C68" w:rsidRPr="006902F6">
        <w:rPr>
          <w:color w:val="000000" w:themeColor="text1"/>
        </w:rPr>
        <w:t>0.0</w:t>
      </w:r>
      <w:r w:rsidR="00BD529C">
        <w:rPr>
          <w:color w:val="000000" w:themeColor="text1"/>
        </w:rPr>
        <w:t>43</w:t>
      </w:r>
      <w:r w:rsidR="00354C68" w:rsidRPr="006902F6">
        <w:rPr>
          <w:color w:val="000000" w:themeColor="text1"/>
        </w:rPr>
        <w:t>)</w:t>
      </w:r>
      <w:r w:rsidR="006E4062" w:rsidRPr="006902F6">
        <w:rPr>
          <w:color w:val="000000" w:themeColor="text1"/>
        </w:rPr>
        <w:t xml:space="preserve"> level</w:t>
      </w:r>
      <w:r w:rsidR="004B7FA0" w:rsidRPr="006902F6">
        <w:rPr>
          <w:color w:val="000000" w:themeColor="text1"/>
        </w:rPr>
        <w:t>s</w:t>
      </w:r>
      <w:r w:rsidR="00250376" w:rsidRPr="006902F6">
        <w:rPr>
          <w:color w:val="000000" w:themeColor="text1"/>
        </w:rPr>
        <w:t xml:space="preserve">. </w:t>
      </w:r>
      <w:r w:rsidRPr="006902F6">
        <w:rPr>
          <w:color w:val="000000" w:themeColor="text1"/>
        </w:rPr>
        <w:t>These d</w:t>
      </w:r>
      <w:r w:rsidR="00DD385B" w:rsidRPr="006902F6">
        <w:rPr>
          <w:color w:val="000000" w:themeColor="text1"/>
        </w:rPr>
        <w:t xml:space="preserve">ata </w:t>
      </w:r>
      <w:r w:rsidR="001D224D" w:rsidRPr="006902F6">
        <w:rPr>
          <w:color w:val="000000" w:themeColor="text1"/>
        </w:rPr>
        <w:t xml:space="preserve">support the hypothesis </w:t>
      </w:r>
      <w:r w:rsidR="00DD385B" w:rsidRPr="006902F6">
        <w:rPr>
          <w:color w:val="000000" w:themeColor="text1"/>
        </w:rPr>
        <w:t>that glucocorticoid-stimulated lipolysis</w:t>
      </w:r>
      <w:r w:rsidR="005F037C" w:rsidRPr="006902F6">
        <w:rPr>
          <w:color w:val="000000" w:themeColor="text1"/>
        </w:rPr>
        <w:t xml:space="preserve"> </w:t>
      </w:r>
      <w:r w:rsidR="001D224D" w:rsidRPr="006902F6">
        <w:rPr>
          <w:color w:val="000000" w:themeColor="text1"/>
        </w:rPr>
        <w:t>is</w:t>
      </w:r>
      <w:r w:rsidRPr="006902F6">
        <w:rPr>
          <w:color w:val="000000" w:themeColor="text1"/>
        </w:rPr>
        <w:t xml:space="preserve"> augmented in the context of obesity</w:t>
      </w:r>
      <w:r w:rsidR="00001E0D" w:rsidRPr="006902F6">
        <w:rPr>
          <w:color w:val="000000" w:themeColor="text1"/>
        </w:rPr>
        <w:t xml:space="preserve">, potentially via increased transactivation of </w:t>
      </w:r>
      <w:r w:rsidR="00001E0D" w:rsidRPr="006902F6">
        <w:rPr>
          <w:i/>
          <w:color w:val="000000" w:themeColor="text1"/>
        </w:rPr>
        <w:t>Pnpla2</w:t>
      </w:r>
      <w:r w:rsidR="00001E0D" w:rsidRPr="006902F6">
        <w:rPr>
          <w:color w:val="000000" w:themeColor="text1"/>
        </w:rPr>
        <w:t>/ATGL</w:t>
      </w:r>
      <w:r w:rsidRPr="006902F6">
        <w:rPr>
          <w:color w:val="000000" w:themeColor="text1"/>
        </w:rPr>
        <w:t>.</w:t>
      </w:r>
    </w:p>
    <w:p w14:paraId="6D5F8A50" w14:textId="77777777" w:rsidR="00EF55F2" w:rsidRDefault="00EF55F2" w:rsidP="00EA22A1">
      <w:pPr>
        <w:rPr>
          <w:color w:val="000000" w:themeColor="text1"/>
        </w:rPr>
      </w:pPr>
    </w:p>
    <w:p w14:paraId="04A98151" w14:textId="2FE1EFDE" w:rsidR="00A73F99" w:rsidRDefault="00A73F99" w:rsidP="005A20F7">
      <w:pPr>
        <w:outlineLvl w:val="0"/>
        <w:rPr>
          <w:ins w:id="105" w:author="Microsoft Office User" w:date="2017-12-18T14:13:00Z"/>
          <w:b/>
          <w:color w:val="000000" w:themeColor="text1"/>
          <w:sz w:val="36"/>
          <w:u w:val="single"/>
        </w:rPr>
      </w:pPr>
      <w:r w:rsidRPr="006902F6">
        <w:rPr>
          <w:b/>
          <w:color w:val="000000" w:themeColor="text1"/>
          <w:sz w:val="36"/>
          <w:u w:val="single"/>
        </w:rPr>
        <w:t>Discussion</w:t>
      </w:r>
    </w:p>
    <w:p w14:paraId="6AB13716" w14:textId="77777777" w:rsidR="00930055" w:rsidRPr="006902F6" w:rsidRDefault="00930055" w:rsidP="005A20F7">
      <w:pPr>
        <w:outlineLvl w:val="0"/>
        <w:rPr>
          <w:b/>
          <w:color w:val="000000" w:themeColor="text1"/>
          <w:sz w:val="36"/>
          <w:u w:val="single"/>
        </w:rPr>
      </w:pPr>
    </w:p>
    <w:p w14:paraId="5D434CBE" w14:textId="5F33B3DD" w:rsidR="00DB62D5" w:rsidRPr="006902F6" w:rsidRDefault="00DF2698" w:rsidP="00E13216">
      <w:pPr>
        <w:spacing w:line="480" w:lineRule="auto"/>
        <w:rPr>
          <w:color w:val="000000" w:themeColor="text1"/>
        </w:rPr>
      </w:pPr>
      <w:r w:rsidRPr="006902F6">
        <w:rPr>
          <w:color w:val="000000" w:themeColor="text1"/>
        </w:rPr>
        <w:t xml:space="preserve">Chronic glucocorticoid </w:t>
      </w:r>
      <w:r w:rsidR="00AE79F4" w:rsidRPr="006902F6">
        <w:rPr>
          <w:color w:val="000000" w:themeColor="text1"/>
        </w:rPr>
        <w:t>elevations</w:t>
      </w:r>
      <w:r w:rsidRPr="006902F6">
        <w:rPr>
          <w:color w:val="000000" w:themeColor="text1"/>
        </w:rPr>
        <w:t xml:space="preserve"> </w:t>
      </w:r>
      <w:r w:rsidR="00AE79F4" w:rsidRPr="006902F6">
        <w:rPr>
          <w:color w:val="000000" w:themeColor="text1"/>
        </w:rPr>
        <w:t>are</w:t>
      </w:r>
      <w:r w:rsidRPr="006902F6">
        <w:rPr>
          <w:color w:val="000000" w:themeColor="text1"/>
        </w:rPr>
        <w:t xml:space="preserve"> associated with co-morbidities such as increased fat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"Abad", "given" : "Veronica", "non-dropping-particle" : "", "parse-names" : false, "suffix" : "" }, { "dropping-particle" : "", "family" : "Chrousos", "given" : "George P", "non-dropping-particle" : "", "parse-names" : false, "suffix" : "" }, { "dropping-particle" : "", "family" : "Reynolds", "given" : "James C", "non-dropping-particle" : "", "parse-names" : false, "suffix" : "" }, { "dropping-particle" : "", "family" : "Nieman", "given" : "Lynnette K", "non-dropping-particle" : "", "parse-names" : false, "suffix" : "" }, { "dropping-particle" : "", "family" : "Hill", "given" : "Suvimol C", "non-dropping-particle" : "", "parse-names" : false, "suffix" : "" }, { "dropping-particle" : "", "family" : "Weinstein", "given" : "Robert S", "non-dropping-particle" : "", "parse-names" : false, "suffix" : "" }, { "dropping-particle" : "", "family" : "Leong", "given" : "Gary M", "non-dropping-particle" : "", "parse-names" : false, "suffix" : "" } ], "id" : "ITEM-2", "issue" : "10", "issued" : { "date-parts" : [ [ "2001" ] ] }, "page" : "1879-1885", "title" : "Glucocorticoid Excess During Adolescence Leads to a Major Persistent Deficit in Bone Mass and an Increase in Central Body Fat", "type" : "article-journal", "volume" : "16" }, "uris" : [ "http://www.mendeley.com/documents/?uuid=6e1eac4a-e9c8-40af-b8e1-6941914e2ee5", "http://www.mendeley.com/documents/?uuid=1646e54b-c9cf-4a27-897d-fe3976668eb5" ] }, { "id" : "ITEM-3", "itemData" : { "DOI" : "10.1111/j.1365-2265.2010.03829.x.MRI", "author" : [ { "dropping-particle" : "", "family" : "Geer", "given" : "Eliza B", "non-dropping-particle" : "", "parse-names" : false, "suffix" : "" }, { "dropping-particle" : "", "family" : "Shen", "given" : "Wei", "non-dropping-particle" : "", "parse-names" : false, "suffix" : "" }, { "dropping-particle" : "", "family" : "Gallagher", "given" : "Dympna", "non-dropping-particle" : "", "parse-names" : false, "suffix" : "" }, { "dropping-particle" : "", "family" : "Punyanitya", "given" : "Mark", "non-dropping-particle" : "", "parse-names" : false, "suffix" : "" }, { "dropping-particle" : "", "family" : "Looker", "given" : "Helen C", "non-dropping-particle" : "", "parse-names" : false, "suffix" : "" }, { "dropping-particle" : "", "family" : "Post", "given" : "Kalmon D", "non-dropping-particle" : "", "parse-names" : false, "suffix" : "" }, { "dropping-particle" : "", "family" : "Freda", "given" : "Pamela U", "non-dropping-particle" : "", "parse-names" : false, "suffix" : "" } ], "id" : "ITEM-3", "issue" : "4", "issued" : { "date-parts" : [ [ "2011" ] ] }, "page" : "469-475", "title" : "Female Patients with Cushing \u2019 s Disease", "type" : "article-journal", "volume" : "73" }, "uris" : [ "http://www.mendeley.com/documents/?uuid=904aaa0f-e81e-497b-9af3-55d56000cd32", "http://www.mendeley.com/documents/?uuid=784b6339-e376-4958-93db-f7aed2dbad63", "http://www.mendeley.com/documents/?uuid=c7dcc969-d702-446a-90fa-833aab297198" ] } ], "mendeley" : { "formattedCitation" : "(11, 13, 14)", "plainTextFormattedCitation" : "(11, 13, 14)", "previouslyFormattedCitation" : "(11, 13, 14)"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(11, 13, 14)</w:t>
      </w:r>
      <w:r w:rsidR="00B92FF3" w:rsidRPr="006902F6">
        <w:rPr>
          <w:color w:val="000000" w:themeColor="text1"/>
        </w:rPr>
        <w:fldChar w:fldCharType="end"/>
      </w:r>
      <w:r w:rsidRPr="006902F6">
        <w:rPr>
          <w:color w:val="000000" w:themeColor="text1"/>
        </w:rPr>
        <w:t>, decreased muscle mass</w:t>
      </w:r>
      <w:r w:rsidR="00B92FF3" w:rsidRPr="006902F6">
        <w:rPr>
          <w:color w:val="000000" w:themeColor="text1"/>
        </w:rPr>
        <w:t xml:space="preserve"> </w:t>
      </w:r>
      <w:r w:rsidR="00B92FF3"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"id" : "ITEM-2", "itemData" : { "author" : [ { "dropping-particle" : "", "family" : "Dardevet", "given" : "Dominique", "non-dropping-particle" : "", "parse-names" : false, "suffix" : "" }, { "dropping-particle" : "", "family" : "Somet", "given" : "Claire", "non-dropping-particle" : "", "parse-names" : false, "suffix" : "" }, { "dropping-particle" : "", "family" : "Taillandier", "given" : "Daniel", "non-dropping-particle" : "", "parse-names" : false, "suffix" : "" }, { "dropping-particle" : "", "family" : "Savary", "given" : "Isabelle", "non-dropping-particle" : "", "parse-names" : false, "suffix" : "" }, { "dropping-particle" : "", "family" : "Attaix", "given" : "Didier", "non-dropping-particle" : "", "parse-names" : false, "suffix" : "" }, { "dropping-particle" : "", "family" : "Grizard", "given" : "Jean", "non-dropping-particle" : "", "parse-names" : false, "suffix" : "" } ], "container-title" : "Journal of Clinical Investigation", "id" : "ITEM-2", "issue" : "31", "issued" : { "date-parts" : [ [ "1995" ] ] }, "page" : "2113-2119", "title" : "Sensitivity and Protein Turnover Response to Glucocorticoids Are Different in Skeletal Muscle from Adult and Old Rats Lack of Regulation of the Ubiquitin-Proteasome Proteolytic Pathway in Aging", "type" : "article-journal", "volume" : "96" }, "uris" : [ "http://www.mendeley.com/documents/?uuid=d6893f3f-604c-4f81-8e6e-8104414a6e83", "http://www.mendeley.com/documents/?uuid=81bcfc2d-09c4-4cde-9365-41eda0ec82bb" ] }, { "id" : "ITEM-3", "itemData" : { "DOI" : "10.1016/j.biocel.2013.05.036", "ISSN" : "1357-2725", "author" : [ { "dropping-particle" : "", "family" : "Schakman", "given" : "O", "non-dropping-particle" : "", "parse-names" : false, "suffix" : "" }, { "dropping-particle" : "", "family" : "Kalista", "given" : "S", "non-dropping-particle" : "", "parse-names" : false, "suffix" : "" }, { "dropping-particle" : "", "family" : "Barb\u00e9", "given" : "C", "non-dropping-particle" : "", "parse-names" : false, "suffix" : "" }, { "dropping-particle" : "", "family" : "Loumaye", "given" : "A", "non-dropping-particle" : "", "parse-names" : false, "suffix" : "" }, { "dropping-particle" : "", "family" : "Thissen", "given" : "J P", "non-dropping-particle" : "", "parse-names" : false, "suffix" : "" } ], "container-title" : "International Journal of Biochemistry and Cell Biology", "id" : "ITEM-3", "issue" : "10", "issued" : { "date-parts" : [ [ "2013" ] ] }, "page" : "2163-2172", "publisher" : "Elsevier Ltd", "title" : "Glucocorticoid-induced skeletal muscle atrophy \u0b1d", "type" : "article-journal", "volume" : "45" }, "uris" : [ "http://www.mendeley.com/documents/?uuid=93edc402-3418-48b8-b1b5-ad449932c506", "http://www.mendeley.com/documents/?uuid=c967d885-e6b8-4af2-8b84-ff7cc56a2abd", "http://www.mendeley.com/documents/?uuid=f453a3a3-a345-453c-bc87-886929c354aa" ] } ], "mendeley" : { "formattedCitation" : "(10\u201312)", "plainTextFormattedCitation" : "(10\u201312)", "previouslyFormattedCitation" : "(10\u201312)" }, "properties" : {  }, "schema" : "https://github.com/citation-style-language/schema/raw/master/csl-citation.json" }</w:instrText>
      </w:r>
      <w:r w:rsidR="00B92FF3" w:rsidRPr="006902F6">
        <w:rPr>
          <w:color w:val="000000" w:themeColor="text1"/>
        </w:rPr>
        <w:fldChar w:fldCharType="separate"/>
      </w:r>
      <w:r w:rsidR="0062355C" w:rsidRPr="0062355C">
        <w:rPr>
          <w:noProof/>
          <w:color w:val="000000" w:themeColor="text1"/>
        </w:rPr>
        <w:t>(10–12)</w:t>
      </w:r>
      <w:r w:rsidR="00B92FF3" w:rsidRPr="006902F6">
        <w:rPr>
          <w:color w:val="000000" w:themeColor="text1"/>
        </w:rPr>
        <w:fldChar w:fldCharType="end"/>
      </w:r>
      <w:r w:rsidRPr="006902F6">
        <w:rPr>
          <w:color w:val="000000" w:themeColor="text1"/>
        </w:rPr>
        <w:t>, insulin resistance</w:t>
      </w:r>
      <w:r w:rsidR="00E67369" w:rsidRPr="006902F6">
        <w:rPr>
          <w:color w:val="000000" w:themeColor="text1"/>
        </w:rPr>
        <w:t xml:space="preserve"> </w:t>
      </w:r>
      <w:r w:rsidRPr="006902F6">
        <w:rPr>
          <w:color w:val="000000" w:themeColor="text1"/>
        </w:rPr>
        <w:t>and NAFLD</w:t>
      </w:r>
      <w:r w:rsidR="00A30887">
        <w:rPr>
          <w:color w:val="000000" w:themeColor="text1"/>
        </w:rPr>
        <w:t xml:space="preserve"> </w:t>
      </w:r>
      <w:r w:rsidR="00A30887">
        <w:rPr>
          <w:color w:val="000000" w:themeColor="text1"/>
        </w:rPr>
        <w:fldChar w:fldCharType="begin" w:fldLock="1"/>
      </w:r>
      <w:r w:rsidR="00CD3FE5">
        <w:rPr>
          <w:color w:val="000000" w:themeColor="text1"/>
        </w:rPr>
        <w:instrText>ADDIN CSL_CITATION { "citationItems" : [ { "id" : "ITEM-1", "itemData" : { "DOI" : "10.1590/1806-9282.60.01.017", "ISSN" : "0104-4230", "PMID" : "24918858", "abstract" : "Objective: This article reviews the state of the art regarding the association between glucocorticoid actions and both obesity and insulin resistance, two main features of the metabolic syndrome. Methods: A methodological assessment of the literature on PubMed and SciE-LO databases was conducted by using the following terms: stress, metabolic syn-drome, glucocorticoids, obesity, insulin resistance, hypothalamic-pituitary-adre-nal-axis and 11\u03b2-hydroxysteroid dehydrogenase. Results: Chronic stress, mainly through hypothalamic-pituitary-adrenal axis dysregulation, promotes the accumulation of visceral fat. Reciprocally, obesity promotes a systemic low-grade inflammation state, mediated by increased adi-pokine secretion, which can chronically stimulate and disturb stress system. This vicious cycle, probably initiated by visceral adipose tissue dysfunction, might be the trigger for the development of metabolic syndrome. Conclusion: Given the strong evidences linking glucocorticoid release, obe-sity and type 2 diabetes, better understanding of the mechanisms underlying this connection might be useful for prevention and treatment of the meta-bolic syndrome.", "author" : [ { "dropping-particle" : "", "family" : "Paredes", "given" : "S\u00edlvia", "non-dropping-particle" : "", "parse-names" : false, "suffix" : "" }, { "dropping-particle" : "", "family" : "Ribeiro", "given" : "Laura", "non-dropping-particle" : "", "parse-names" : false, "suffix" : "" } ], "container-title" : "Rev Assoc Med BRAs", "id" : "ITEM-1", "issue" : "1", "issued" : { "date-parts" : [ [ "2014" ] ] }, "page" : "84-92", "title" : "Cortisol: the villain in Metabolic Syndrome?", "type" : "article-journal", "volume" : "60" }, "uris" : [ "http://www.mendeley.com/documents/?uuid=87515ce1-1e21-4ef0-9df3-789a3d8a5476" ] } ], "mendeley" : { "formattedCitation" : "(1)", "plainTextFormattedCitation" : "(1)", "previouslyFormattedCitation" : "(1)" }, "properties" : {  }, "schema" : "https://github.com/citation-style-language/schema/raw/master/csl-citation.json" }</w:instrText>
      </w:r>
      <w:r w:rsidR="00A30887">
        <w:rPr>
          <w:color w:val="000000" w:themeColor="text1"/>
        </w:rPr>
        <w:fldChar w:fldCharType="separate"/>
      </w:r>
      <w:r w:rsidR="00A30887" w:rsidRPr="00A30887">
        <w:rPr>
          <w:noProof/>
          <w:color w:val="000000" w:themeColor="text1"/>
        </w:rPr>
        <w:t>(1)</w:t>
      </w:r>
      <w:r w:rsidR="00A30887">
        <w:rPr>
          <w:color w:val="000000" w:themeColor="text1"/>
        </w:rPr>
        <w:fldChar w:fldCharType="end"/>
      </w:r>
      <w:r w:rsidRPr="006902F6">
        <w:rPr>
          <w:color w:val="000000" w:themeColor="text1"/>
        </w:rPr>
        <w:t xml:space="preserve">. These </w:t>
      </w:r>
      <w:r w:rsidR="003A4693">
        <w:rPr>
          <w:color w:val="000000" w:themeColor="text1"/>
        </w:rPr>
        <w:t>adverse</w:t>
      </w:r>
      <w:r w:rsidRPr="006902F6">
        <w:rPr>
          <w:color w:val="000000" w:themeColor="text1"/>
        </w:rPr>
        <w:t xml:space="preserve"> effects are similar </w:t>
      </w:r>
      <w:r w:rsidR="00131055">
        <w:rPr>
          <w:color w:val="000000" w:themeColor="text1"/>
        </w:rPr>
        <w:t xml:space="preserve">to </w:t>
      </w:r>
      <w:r w:rsidRPr="006902F6">
        <w:rPr>
          <w:color w:val="000000" w:themeColor="text1"/>
        </w:rPr>
        <w:t xml:space="preserve">those seen in obesity; however, the combination of chronically elevated glucocorticoids in the context of </w:t>
      </w:r>
      <w:r w:rsidR="00A06D11" w:rsidRPr="006902F6">
        <w:rPr>
          <w:color w:val="000000" w:themeColor="text1"/>
        </w:rPr>
        <w:t xml:space="preserve">pre-existing </w:t>
      </w:r>
      <w:r w:rsidRPr="006902F6">
        <w:rPr>
          <w:color w:val="000000" w:themeColor="text1"/>
        </w:rPr>
        <w:t xml:space="preserve">obesity has not </w:t>
      </w:r>
      <w:r w:rsidR="003D114B" w:rsidRPr="006902F6">
        <w:rPr>
          <w:color w:val="000000" w:themeColor="text1"/>
        </w:rPr>
        <w:t xml:space="preserve">been </w:t>
      </w:r>
      <w:r w:rsidRPr="006902F6">
        <w:rPr>
          <w:color w:val="000000" w:themeColor="text1"/>
        </w:rPr>
        <w:t>assessed. Here</w:t>
      </w:r>
      <w:r w:rsidR="00131055">
        <w:rPr>
          <w:color w:val="000000" w:themeColor="text1"/>
        </w:rPr>
        <w:t>,</w:t>
      </w:r>
      <w:r w:rsidRPr="006902F6">
        <w:rPr>
          <w:color w:val="000000" w:themeColor="text1"/>
        </w:rPr>
        <w:t xml:space="preserve"> we show that </w:t>
      </w:r>
      <w:r w:rsidR="003A4693">
        <w:rPr>
          <w:color w:val="000000" w:themeColor="text1"/>
        </w:rPr>
        <w:lastRenderedPageBreak/>
        <w:t xml:space="preserve">the effects of </w:t>
      </w:r>
      <w:r w:rsidR="00DB62D5" w:rsidRPr="006902F6">
        <w:rPr>
          <w:color w:val="000000" w:themeColor="text1"/>
        </w:rPr>
        <w:t xml:space="preserve">glucocorticoid-induced </w:t>
      </w:r>
      <w:r w:rsidR="00A06D11" w:rsidRPr="006902F6">
        <w:rPr>
          <w:color w:val="000000" w:themeColor="text1"/>
        </w:rPr>
        <w:t xml:space="preserve">insulin resistance and NAFLD </w:t>
      </w:r>
      <w:r w:rsidR="00DB62D5" w:rsidRPr="006902F6">
        <w:rPr>
          <w:color w:val="000000" w:themeColor="text1"/>
        </w:rPr>
        <w:t xml:space="preserve">are </w:t>
      </w:r>
      <w:r w:rsidRPr="006902F6">
        <w:rPr>
          <w:color w:val="000000" w:themeColor="text1"/>
        </w:rPr>
        <w:t xml:space="preserve">exacerbated when </w:t>
      </w:r>
      <w:r w:rsidR="00DB62D5" w:rsidRPr="006902F6">
        <w:rPr>
          <w:color w:val="000000" w:themeColor="text1"/>
        </w:rPr>
        <w:t>paired with obesity</w:t>
      </w:r>
      <w:r w:rsidR="003A4693">
        <w:rPr>
          <w:color w:val="000000" w:themeColor="text1"/>
        </w:rPr>
        <w:t>.</w:t>
      </w:r>
    </w:p>
    <w:p w14:paraId="2412D18E" w14:textId="77777777" w:rsidR="00990237" w:rsidRDefault="00990237" w:rsidP="00E13216">
      <w:pPr>
        <w:spacing w:line="480" w:lineRule="auto"/>
        <w:rPr>
          <w:color w:val="000000" w:themeColor="text1"/>
        </w:rPr>
      </w:pPr>
    </w:p>
    <w:p w14:paraId="34AF8A1F" w14:textId="70127A18" w:rsidR="00830B0C" w:rsidRPr="006902F6" w:rsidRDefault="00930055" w:rsidP="00E13216">
      <w:pPr>
        <w:spacing w:line="480" w:lineRule="auto"/>
        <w:rPr>
          <w:color w:val="000000" w:themeColor="text1"/>
        </w:rPr>
      </w:pPr>
      <w:ins w:id="106" w:author="Microsoft Office User" w:date="2017-12-18T14:14:00Z">
        <w:r>
          <w:rPr>
            <w:color w:val="000000" w:themeColor="text1"/>
          </w:rPr>
          <w:t xml:space="preserve">One caveat </w:t>
        </w:r>
      </w:ins>
      <w:del w:id="107" w:author="Microsoft Office User" w:date="2017-12-18T14:14:00Z">
        <w:r w:rsidR="00FC121E" w:rsidDel="00930055">
          <w:rPr>
            <w:color w:val="000000" w:themeColor="text1"/>
          </w:rPr>
          <w:delText xml:space="preserve">There are two major limitations to </w:delText>
        </w:r>
        <w:r w:rsidR="00C922C0" w:rsidDel="00930055">
          <w:rPr>
            <w:color w:val="000000" w:themeColor="text1"/>
          </w:rPr>
          <w:delText>our human studies</w:delText>
        </w:r>
        <w:r w:rsidR="00FC121E" w:rsidDel="00930055">
          <w:rPr>
            <w:color w:val="000000" w:themeColor="text1"/>
          </w:rPr>
          <w:delText xml:space="preserve">; </w:delText>
        </w:r>
        <w:r w:rsidR="00A06D11" w:rsidRPr="006902F6" w:rsidDel="00930055">
          <w:rPr>
            <w:color w:val="000000" w:themeColor="text1"/>
          </w:rPr>
          <w:delText>small sample size</w:delText>
        </w:r>
        <w:r w:rsidR="00C1438E" w:rsidDel="00930055">
          <w:rPr>
            <w:color w:val="000000" w:themeColor="text1"/>
          </w:rPr>
          <w:delText>,</w:delText>
        </w:r>
        <w:r w:rsidR="00A06D11" w:rsidRPr="006902F6" w:rsidDel="00930055">
          <w:rPr>
            <w:color w:val="000000" w:themeColor="text1"/>
          </w:rPr>
          <w:delText xml:space="preserve"> and</w:delText>
        </w:r>
        <w:r w:rsidR="00C1438E" w:rsidDel="00930055">
          <w:rPr>
            <w:color w:val="000000" w:themeColor="text1"/>
          </w:rPr>
          <w:delText xml:space="preserve"> </w:delText>
        </w:r>
        <w:r w:rsidR="00A06D11" w:rsidRPr="006902F6" w:rsidDel="00930055">
          <w:rPr>
            <w:color w:val="000000" w:themeColor="text1"/>
          </w:rPr>
          <w:delText xml:space="preserve">that </w:delText>
        </w:r>
        <w:r w:rsidR="00830B0C" w:rsidRPr="006902F6" w:rsidDel="00930055">
          <w:rPr>
            <w:color w:val="000000" w:themeColor="text1"/>
          </w:rPr>
          <w:delText xml:space="preserve">it </w:delText>
        </w:r>
        <w:r w:rsidR="00C922C0" w:rsidDel="00930055">
          <w:rPr>
            <w:color w:val="000000" w:themeColor="text1"/>
          </w:rPr>
          <w:delText>was</w:delText>
        </w:r>
        <w:r w:rsidR="00C922C0" w:rsidRPr="006902F6" w:rsidDel="00930055">
          <w:rPr>
            <w:color w:val="000000" w:themeColor="text1"/>
          </w:rPr>
          <w:delText xml:space="preserve"> </w:delText>
        </w:r>
        <w:r w:rsidR="00A06D11" w:rsidRPr="006902F6" w:rsidDel="00930055">
          <w:rPr>
            <w:color w:val="000000" w:themeColor="text1"/>
          </w:rPr>
          <w:delText xml:space="preserve">not </w:delText>
        </w:r>
        <w:r w:rsidR="00830B0C" w:rsidRPr="006902F6" w:rsidDel="00930055">
          <w:rPr>
            <w:color w:val="000000" w:themeColor="text1"/>
          </w:rPr>
          <w:delText xml:space="preserve">possible to determine the physiological status of </w:delText>
        </w:r>
        <w:r w:rsidR="00C1438E" w:rsidDel="00930055">
          <w:rPr>
            <w:color w:val="000000" w:themeColor="text1"/>
          </w:rPr>
          <w:delText>Cushing’s</w:delText>
        </w:r>
        <w:r w:rsidR="00C1438E" w:rsidRPr="006902F6" w:rsidDel="00930055">
          <w:rPr>
            <w:color w:val="000000" w:themeColor="text1"/>
          </w:rPr>
          <w:delText xml:space="preserve"> </w:delText>
        </w:r>
        <w:r w:rsidR="00830B0C" w:rsidRPr="006902F6" w:rsidDel="00930055">
          <w:rPr>
            <w:color w:val="000000" w:themeColor="text1"/>
          </w:rPr>
          <w:delText xml:space="preserve">patients before they </w:delText>
        </w:r>
        <w:r w:rsidR="00AE40D4" w:rsidRPr="006902F6" w:rsidDel="00930055">
          <w:rPr>
            <w:color w:val="000000" w:themeColor="text1"/>
          </w:rPr>
          <w:delText>develop</w:delText>
        </w:r>
        <w:r w:rsidR="00BC1E8F" w:rsidDel="00930055">
          <w:rPr>
            <w:color w:val="000000" w:themeColor="text1"/>
          </w:rPr>
          <w:delText>ed</w:delText>
        </w:r>
        <w:r w:rsidR="00830B0C" w:rsidRPr="006902F6" w:rsidDel="00930055">
          <w:rPr>
            <w:color w:val="000000" w:themeColor="text1"/>
          </w:rPr>
          <w:delText xml:space="preserve"> a tumor</w:delText>
        </w:r>
        <w:r w:rsidR="00FC121E" w:rsidDel="00930055">
          <w:rPr>
            <w:color w:val="000000" w:themeColor="text1"/>
          </w:rPr>
          <w:delText>.</w:delText>
        </w:r>
        <w:r w:rsidR="00830B0C" w:rsidRPr="006902F6" w:rsidDel="00930055">
          <w:rPr>
            <w:color w:val="000000" w:themeColor="text1"/>
          </w:rPr>
          <w:delText xml:space="preserve"> </w:delText>
        </w:r>
        <w:r w:rsidR="00FC121E" w:rsidDel="00930055">
          <w:rPr>
            <w:color w:val="000000" w:themeColor="text1"/>
          </w:rPr>
          <w:delText>W</w:delText>
        </w:r>
        <w:r w:rsidR="00830B0C" w:rsidRPr="006902F6" w:rsidDel="00930055">
          <w:rPr>
            <w:color w:val="000000" w:themeColor="text1"/>
          </w:rPr>
          <w:delText xml:space="preserve">e </w:delText>
        </w:r>
        <w:r w:rsidR="00A06D11" w:rsidRPr="006902F6" w:rsidDel="00930055">
          <w:rPr>
            <w:color w:val="000000" w:themeColor="text1"/>
          </w:rPr>
          <w:delText xml:space="preserve">could </w:delText>
        </w:r>
        <w:r w:rsidR="00302276" w:rsidDel="00930055">
          <w:rPr>
            <w:color w:val="000000" w:themeColor="text1"/>
          </w:rPr>
          <w:delText xml:space="preserve">not </w:delText>
        </w:r>
        <w:r w:rsidR="00830B0C" w:rsidRPr="006902F6" w:rsidDel="00930055">
          <w:rPr>
            <w:color w:val="000000" w:themeColor="text1"/>
          </w:rPr>
          <w:delText xml:space="preserve">discern whether obesity was present prior to or </w:delText>
        </w:r>
        <w:r w:rsidR="00CB44C6" w:rsidRPr="006902F6" w:rsidDel="00930055">
          <w:rPr>
            <w:color w:val="000000" w:themeColor="text1"/>
          </w:rPr>
          <w:delText xml:space="preserve">after </w:delText>
        </w:r>
        <w:r w:rsidR="00A06D11" w:rsidRPr="006902F6" w:rsidDel="00930055">
          <w:rPr>
            <w:color w:val="000000" w:themeColor="text1"/>
          </w:rPr>
          <w:delText xml:space="preserve">development of </w:delText>
        </w:r>
        <w:r w:rsidR="002479B0" w:rsidRPr="006902F6" w:rsidDel="00930055">
          <w:rPr>
            <w:color w:val="000000" w:themeColor="text1"/>
          </w:rPr>
          <w:delText xml:space="preserve">Cushing’s </w:delText>
        </w:r>
        <w:r w:rsidR="00A06D11" w:rsidRPr="006902F6" w:rsidDel="00930055">
          <w:rPr>
            <w:color w:val="000000" w:themeColor="text1"/>
          </w:rPr>
          <w:delText>disease</w:delText>
        </w:r>
        <w:r w:rsidR="00FC0A4A" w:rsidRPr="006902F6" w:rsidDel="00930055">
          <w:rPr>
            <w:color w:val="000000" w:themeColor="text1"/>
          </w:rPr>
          <w:delText xml:space="preserve">. </w:delText>
        </w:r>
        <w:r w:rsidR="00C1438E" w:rsidDel="00930055">
          <w:rPr>
            <w:color w:val="000000" w:themeColor="text1"/>
          </w:rPr>
          <w:delText>To address the question of whether the obese state mod</w:delText>
        </w:r>
        <w:r w:rsidR="009402FD" w:rsidDel="00930055">
          <w:rPr>
            <w:color w:val="000000" w:themeColor="text1"/>
          </w:rPr>
          <w:delText>ulates</w:delText>
        </w:r>
        <w:r w:rsidR="00C1438E" w:rsidDel="00930055">
          <w:rPr>
            <w:color w:val="000000" w:themeColor="text1"/>
          </w:rPr>
          <w:delText xml:space="preserve"> the effects of glucocorticoid excess</w:delText>
        </w:r>
        <w:r w:rsidR="0034365F" w:rsidRPr="006902F6" w:rsidDel="00930055">
          <w:rPr>
            <w:color w:val="000000" w:themeColor="text1"/>
          </w:rPr>
          <w:delText xml:space="preserve">, we </w:delText>
        </w:r>
        <w:r w:rsidR="00C922C0" w:rsidDel="00930055">
          <w:rPr>
            <w:color w:val="000000" w:themeColor="text1"/>
          </w:rPr>
          <w:delText xml:space="preserve">performed </w:delText>
        </w:r>
        <w:r w:rsidR="00FC121E" w:rsidDel="00930055">
          <w:rPr>
            <w:color w:val="000000" w:themeColor="text1"/>
          </w:rPr>
          <w:delText xml:space="preserve">these </w:delText>
        </w:r>
        <w:r w:rsidR="0034365F" w:rsidRPr="006902F6" w:rsidDel="00930055">
          <w:rPr>
            <w:color w:val="000000" w:themeColor="text1"/>
          </w:rPr>
          <w:delText>mouse stud</w:delText>
        </w:r>
        <w:r w:rsidR="009402FD" w:rsidDel="00930055">
          <w:rPr>
            <w:color w:val="000000" w:themeColor="text1"/>
          </w:rPr>
          <w:delText>ies</w:delText>
        </w:r>
        <w:r w:rsidR="00C922C0" w:rsidDel="00930055">
          <w:rPr>
            <w:color w:val="000000" w:themeColor="text1"/>
          </w:rPr>
          <w:delText>.</w:delText>
        </w:r>
      </w:del>
      <w:ins w:id="108" w:author="Microsoft Office User" w:date="2017-12-18T12:48:00Z">
        <w:r w:rsidR="009824F7">
          <w:rPr>
            <w:color w:val="000000" w:themeColor="text1"/>
          </w:rPr>
          <w:t>for the mouse studies</w:t>
        </w:r>
      </w:ins>
      <w:ins w:id="109" w:author="Microsoft Office User" w:date="2017-12-18T14:14:00Z">
        <w:r>
          <w:rPr>
            <w:color w:val="000000" w:themeColor="text1"/>
          </w:rPr>
          <w:t xml:space="preserve"> includes the</w:t>
        </w:r>
      </w:ins>
      <w:ins w:id="110" w:author="Microsoft Office User" w:date="2017-12-18T12:48:00Z">
        <w:r w:rsidR="009824F7">
          <w:rPr>
            <w:color w:val="000000" w:themeColor="text1"/>
          </w:rPr>
          <w:t xml:space="preserve"> </w:t>
        </w:r>
      </w:ins>
      <w:ins w:id="111" w:author="Microsoft Office User" w:date="2017-12-18T14:14:00Z">
        <w:r>
          <w:rPr>
            <w:color w:val="000000" w:themeColor="text1"/>
          </w:rPr>
          <w:t xml:space="preserve">decision </w:t>
        </w:r>
      </w:ins>
      <w:ins w:id="112" w:author="Microsoft Office User" w:date="2017-12-18T12:48:00Z">
        <w:r w:rsidR="009824F7">
          <w:rPr>
            <w:color w:val="000000" w:themeColor="text1"/>
          </w:rPr>
          <w:t>to focus</w:t>
        </w:r>
      </w:ins>
      <w:ins w:id="113" w:author="Microsoft Office User" w:date="2017-12-18T14:14:00Z">
        <w:r>
          <w:rPr>
            <w:color w:val="000000" w:themeColor="text1"/>
          </w:rPr>
          <w:t xml:space="preserve"> solely</w:t>
        </w:r>
      </w:ins>
      <w:ins w:id="114" w:author="Microsoft Office User" w:date="2017-12-18T12:48:00Z">
        <w:r w:rsidR="009824F7">
          <w:rPr>
            <w:color w:val="000000" w:themeColor="text1"/>
          </w:rPr>
          <w:t xml:space="preserve"> on </w:t>
        </w:r>
        <w:r w:rsidR="00565B94">
          <w:rPr>
            <w:color w:val="000000" w:themeColor="text1"/>
          </w:rPr>
          <w:t>adipose tissue changes</w:t>
        </w:r>
      </w:ins>
      <w:ins w:id="115" w:author="Microsoft Office User" w:date="2017-12-18T12:58:00Z">
        <w:r w:rsidR="004A441D">
          <w:rPr>
            <w:color w:val="000000" w:themeColor="text1"/>
          </w:rPr>
          <w:t xml:space="preserve"> in response to dexamethasone</w:t>
        </w:r>
      </w:ins>
      <w:ins w:id="116" w:author="Microsoft Office User" w:date="2017-12-18T12:56:00Z">
        <w:r>
          <w:rPr>
            <w:color w:val="000000" w:themeColor="text1"/>
          </w:rPr>
          <w:t>. W</w:t>
        </w:r>
        <w:r w:rsidR="00F03073">
          <w:rPr>
            <w:color w:val="000000" w:themeColor="text1"/>
          </w:rPr>
          <w:t>e believe</w:t>
        </w:r>
      </w:ins>
      <w:ins w:id="117" w:author="Microsoft Office User" w:date="2017-12-18T14:15:00Z">
        <w:r>
          <w:rPr>
            <w:color w:val="000000" w:themeColor="text1"/>
          </w:rPr>
          <w:t xml:space="preserve"> adipose tissue</w:t>
        </w:r>
      </w:ins>
      <w:ins w:id="118" w:author="Microsoft Office User" w:date="2017-12-18T12:56:00Z">
        <w:r w:rsidR="00F03073">
          <w:rPr>
            <w:color w:val="000000" w:themeColor="text1"/>
          </w:rPr>
          <w:t xml:space="preserve"> lipolysis plays a major role in </w:t>
        </w:r>
      </w:ins>
      <w:ins w:id="119" w:author="Microsoft Office User" w:date="2017-12-18T12:58:00Z">
        <w:r w:rsidR="004A441D">
          <w:rPr>
            <w:color w:val="000000" w:themeColor="text1"/>
          </w:rPr>
          <w:t>dexamethasone-induced insulin resistance and hepatic steatosis</w:t>
        </w:r>
      </w:ins>
      <w:ins w:id="120" w:author="Microsoft Office User" w:date="2017-12-18T12:48:00Z">
        <w:r w:rsidR="00565B94">
          <w:rPr>
            <w:color w:val="000000" w:themeColor="text1"/>
          </w:rPr>
          <w:t>; howe</w:t>
        </w:r>
      </w:ins>
      <w:ins w:id="121" w:author="Microsoft Office User" w:date="2017-12-18T12:51:00Z">
        <w:r w:rsidR="00565B94">
          <w:rPr>
            <w:color w:val="000000" w:themeColor="text1"/>
          </w:rPr>
          <w:t xml:space="preserve">ver, we are </w:t>
        </w:r>
      </w:ins>
      <w:ins w:id="122" w:author="Microsoft Office User" w:date="2017-12-18T12:58:00Z">
        <w:r w:rsidR="004A441D">
          <w:rPr>
            <w:color w:val="000000" w:themeColor="text1"/>
          </w:rPr>
          <w:t xml:space="preserve">well </w:t>
        </w:r>
      </w:ins>
      <w:ins w:id="123" w:author="Microsoft Office User" w:date="2017-12-18T12:51:00Z">
        <w:r w:rsidR="00565B94">
          <w:rPr>
            <w:color w:val="000000" w:themeColor="text1"/>
          </w:rPr>
          <w:t>aware that dexamethasone can and likely does affect many other tissues</w:t>
        </w:r>
      </w:ins>
      <w:ins w:id="124" w:author="Microsoft Office User" w:date="2017-12-18T12:54:00Z">
        <w:r w:rsidR="003037A7">
          <w:rPr>
            <w:color w:val="000000" w:themeColor="text1"/>
          </w:rPr>
          <w:t>,</w:t>
        </w:r>
      </w:ins>
      <w:ins w:id="125" w:author="Microsoft Office User" w:date="2017-12-18T12:53:00Z">
        <w:r w:rsidR="00565B94">
          <w:rPr>
            <w:color w:val="000000" w:themeColor="text1"/>
          </w:rPr>
          <w:t xml:space="preserve"> such as muscle</w:t>
        </w:r>
      </w:ins>
      <w:ins w:id="126" w:author="Microsoft Office User" w:date="2017-12-18T12:54:00Z">
        <w:r w:rsidR="003037A7">
          <w:rPr>
            <w:color w:val="000000" w:themeColor="text1"/>
          </w:rPr>
          <w:t>,</w:t>
        </w:r>
      </w:ins>
      <w:ins w:id="127" w:author="Microsoft Office User" w:date="2017-12-18T12:51:00Z">
        <w:r w:rsidR="00565B94">
          <w:rPr>
            <w:color w:val="000000" w:themeColor="text1"/>
          </w:rPr>
          <w:t xml:space="preserve"> that may also influence insulin sensitivity.</w:t>
        </w:r>
      </w:ins>
    </w:p>
    <w:p w14:paraId="4D52A97E" w14:textId="77777777" w:rsidR="00830B0C" w:rsidRPr="006902F6" w:rsidRDefault="00830B0C" w:rsidP="00E13216">
      <w:pPr>
        <w:spacing w:line="480" w:lineRule="auto"/>
        <w:rPr>
          <w:color w:val="000000" w:themeColor="text1"/>
        </w:rPr>
      </w:pPr>
    </w:p>
    <w:p w14:paraId="3E476322" w14:textId="517CFBEC" w:rsidR="00FC121E" w:rsidRPr="006902F6" w:rsidRDefault="000A7B19" w:rsidP="00FC121E">
      <w:pPr>
        <w:spacing w:line="480" w:lineRule="auto"/>
        <w:rPr>
          <w:color w:val="000000" w:themeColor="text1"/>
        </w:rPr>
      </w:pPr>
      <w:r w:rsidRPr="006902F6">
        <w:rPr>
          <w:color w:val="000000" w:themeColor="text1"/>
        </w:rPr>
        <w:t xml:space="preserve">We found that </w:t>
      </w:r>
      <w:r w:rsidR="009D44D5">
        <w:rPr>
          <w:color w:val="000000" w:themeColor="text1"/>
        </w:rPr>
        <w:t>obese</w:t>
      </w:r>
      <w:r w:rsidR="00830B0C" w:rsidRPr="006902F6">
        <w:rPr>
          <w:color w:val="000000" w:themeColor="text1"/>
        </w:rPr>
        <w:t xml:space="preserve">, dexamethasone-treated mice </w:t>
      </w:r>
      <w:r w:rsidR="00FC0A4A" w:rsidRPr="006902F6">
        <w:rPr>
          <w:color w:val="000000" w:themeColor="text1"/>
        </w:rPr>
        <w:t xml:space="preserve">exhibited </w:t>
      </w:r>
      <w:r w:rsidR="00830B0C" w:rsidRPr="006902F6">
        <w:rPr>
          <w:color w:val="000000" w:themeColor="text1"/>
        </w:rPr>
        <w:t>hyperglycemia</w:t>
      </w:r>
      <w:r w:rsidR="00FC0A4A" w:rsidRPr="006902F6">
        <w:rPr>
          <w:color w:val="000000" w:themeColor="text1"/>
        </w:rPr>
        <w:t xml:space="preserve"> and</w:t>
      </w:r>
      <w:r w:rsidR="00830B0C" w:rsidRPr="006902F6">
        <w:rPr>
          <w:color w:val="000000" w:themeColor="text1"/>
        </w:rPr>
        <w:t xml:space="preserve"> severe insulin resistance</w:t>
      </w:r>
      <w:r w:rsidR="009D44D5">
        <w:rPr>
          <w:color w:val="000000" w:themeColor="text1"/>
        </w:rPr>
        <w:t xml:space="preserve"> when compared to obese control mice</w:t>
      </w:r>
      <w:r w:rsidR="00FC0A4A" w:rsidRPr="006902F6">
        <w:rPr>
          <w:color w:val="000000" w:themeColor="text1"/>
        </w:rPr>
        <w:t xml:space="preserve">.  </w:t>
      </w:r>
      <w:r w:rsidR="006A475E" w:rsidRPr="006902F6">
        <w:rPr>
          <w:color w:val="000000" w:themeColor="text1"/>
        </w:rPr>
        <w:t>This was primarily due to increased endogenous glucose production</w:t>
      </w:r>
      <w:r w:rsidR="00FC0A4A" w:rsidRPr="006902F6">
        <w:rPr>
          <w:color w:val="000000" w:themeColor="text1"/>
        </w:rPr>
        <w:t xml:space="preserve"> in these animals</w:t>
      </w:r>
      <w:r w:rsidR="006A475E" w:rsidRPr="006902F6">
        <w:rPr>
          <w:color w:val="000000" w:themeColor="text1"/>
        </w:rPr>
        <w:t xml:space="preserve">. </w:t>
      </w:r>
      <w:del w:id="128" w:author="Microsoft Office User" w:date="2017-12-18T14:15:00Z">
        <w:r w:rsidR="000D7464" w:rsidDel="007B133D">
          <w:rPr>
            <w:color w:val="000000" w:themeColor="text1"/>
          </w:rPr>
          <w:delText xml:space="preserve">The combination of </w:delText>
        </w:r>
        <w:r w:rsidR="00C6048B" w:rsidDel="007B133D">
          <w:rPr>
            <w:color w:val="000000" w:themeColor="text1"/>
          </w:rPr>
          <w:delText xml:space="preserve">obesity </w:delText>
        </w:r>
        <w:r w:rsidR="004B3A2E" w:rsidDel="007B133D">
          <w:rPr>
            <w:color w:val="000000" w:themeColor="text1"/>
          </w:rPr>
          <w:delText xml:space="preserve">and </w:delText>
        </w:r>
        <w:r w:rsidR="00C6048B" w:rsidDel="007B133D">
          <w:rPr>
            <w:color w:val="000000" w:themeColor="text1"/>
          </w:rPr>
          <w:delText xml:space="preserve">elevated glucocorticoids </w:delText>
        </w:r>
        <w:r w:rsidR="004B3A2E" w:rsidDel="007B133D">
          <w:rPr>
            <w:color w:val="000000" w:themeColor="text1"/>
          </w:rPr>
          <w:delText>also led to s</w:delText>
        </w:r>
        <w:r w:rsidR="007B76B7" w:rsidRPr="006902F6" w:rsidDel="007B133D">
          <w:rPr>
            <w:color w:val="000000" w:themeColor="text1"/>
          </w:rPr>
          <w:delText>ignificant elevations in liver fat</w:delText>
        </w:r>
        <w:r w:rsidR="00C6048B" w:rsidDel="007B133D">
          <w:rPr>
            <w:color w:val="000000" w:themeColor="text1"/>
          </w:rPr>
          <w:delText xml:space="preserve"> in mice</w:delText>
        </w:r>
        <w:r w:rsidR="009E2596" w:rsidRPr="006902F6" w:rsidDel="007B133D">
          <w:rPr>
            <w:color w:val="000000" w:themeColor="text1"/>
          </w:rPr>
          <w:delText xml:space="preserve"> </w:delText>
        </w:r>
        <w:r w:rsidR="001E66B0" w:rsidDel="007B133D">
          <w:rPr>
            <w:color w:val="000000" w:themeColor="text1"/>
          </w:rPr>
          <w:delText>and</w:delText>
        </w:r>
        <w:r w:rsidR="007B76B7" w:rsidRPr="006902F6" w:rsidDel="007B133D">
          <w:rPr>
            <w:color w:val="000000" w:themeColor="text1"/>
          </w:rPr>
          <w:delText xml:space="preserve"> </w:delText>
        </w:r>
        <w:r w:rsidR="000437E3" w:rsidRPr="006902F6" w:rsidDel="007B133D">
          <w:rPr>
            <w:color w:val="000000" w:themeColor="text1"/>
          </w:rPr>
          <w:delText xml:space="preserve">a trend towards </w:delText>
        </w:r>
        <w:r w:rsidR="007B76B7" w:rsidRPr="006902F6" w:rsidDel="007B133D">
          <w:rPr>
            <w:color w:val="000000" w:themeColor="text1"/>
          </w:rPr>
          <w:delText>elevat</w:delText>
        </w:r>
        <w:r w:rsidR="00C06867" w:rsidDel="007B133D">
          <w:rPr>
            <w:color w:val="000000" w:themeColor="text1"/>
          </w:rPr>
          <w:delText>ed ALT levels</w:delText>
        </w:r>
        <w:r w:rsidR="00960C8D" w:rsidDel="007B133D">
          <w:rPr>
            <w:color w:val="000000" w:themeColor="text1"/>
          </w:rPr>
          <w:delText xml:space="preserve"> in human</w:delText>
        </w:r>
        <w:r w:rsidR="00C6048B" w:rsidDel="007B133D">
          <w:rPr>
            <w:color w:val="000000" w:themeColor="text1"/>
          </w:rPr>
          <w:delText>s</w:delText>
        </w:r>
        <w:r w:rsidR="007B76B7" w:rsidRPr="006902F6" w:rsidDel="007B133D">
          <w:rPr>
            <w:color w:val="000000" w:themeColor="text1"/>
          </w:rPr>
          <w:delText xml:space="preserve">. </w:delText>
        </w:r>
      </w:del>
      <w:r w:rsidR="00B32E07" w:rsidRPr="006902F6">
        <w:rPr>
          <w:color w:val="000000" w:themeColor="text1"/>
        </w:rPr>
        <w:t>Previous work from our lab shows increased fat mass</w:t>
      </w:r>
      <w:r w:rsidR="000930A7" w:rsidRPr="006902F6">
        <w:rPr>
          <w:color w:val="000000" w:themeColor="text1"/>
        </w:rPr>
        <w:t xml:space="preserve"> </w:t>
      </w:r>
      <w:r w:rsidR="00B32E07" w:rsidRPr="006902F6">
        <w:rPr>
          <w:color w:val="000000" w:themeColor="text1"/>
        </w:rPr>
        <w:t>following</w:t>
      </w:r>
      <w:r w:rsidR="00B25F58" w:rsidRPr="006902F6">
        <w:rPr>
          <w:color w:val="000000" w:themeColor="text1"/>
        </w:rPr>
        <w:t xml:space="preserve"> 12 weeks of</w:t>
      </w:r>
      <w:r w:rsidR="00B32E07" w:rsidRPr="006902F6">
        <w:rPr>
          <w:color w:val="000000" w:themeColor="text1"/>
        </w:rPr>
        <w:t xml:space="preserve"> dexamethasone treatment </w:t>
      </w:r>
      <w:r w:rsidR="00B32E07" w:rsidRPr="006902F6">
        <w:rPr>
          <w:color w:val="000000" w:themeColor="text1"/>
        </w:rPr>
        <w:fldChar w:fldCharType="begin" w:fldLock="1"/>
      </w:r>
      <w:r w:rsidR="00CD3FE5">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"(11)", "plainTextFormattedCitation" : "(11)", "previouslyFormattedCitation" : "(11)" }, "properties" : {  }, "schema" : "https://github.com/citation-style-language/schema/raw/master/csl-citation.json" }</w:instrText>
      </w:r>
      <w:r w:rsidR="00B32E07" w:rsidRPr="006902F6">
        <w:rPr>
          <w:color w:val="000000" w:themeColor="text1"/>
        </w:rPr>
        <w:fldChar w:fldCharType="separate"/>
      </w:r>
      <w:r w:rsidR="0062355C" w:rsidRPr="0062355C">
        <w:rPr>
          <w:noProof/>
          <w:color w:val="000000" w:themeColor="text1"/>
        </w:rPr>
        <w:t>(11)</w:t>
      </w:r>
      <w:r w:rsidR="00B32E07" w:rsidRPr="006902F6">
        <w:rPr>
          <w:color w:val="000000" w:themeColor="text1"/>
        </w:rPr>
        <w:fldChar w:fldCharType="end"/>
      </w:r>
      <w:r w:rsidR="00B25F58" w:rsidRPr="006902F6">
        <w:rPr>
          <w:color w:val="000000" w:themeColor="text1"/>
        </w:rPr>
        <w:t xml:space="preserve"> in chow-fed mice</w:t>
      </w:r>
      <w:r w:rsidR="00B32E07" w:rsidRPr="006902F6">
        <w:rPr>
          <w:color w:val="000000" w:themeColor="text1"/>
        </w:rPr>
        <w:t xml:space="preserve">, </w:t>
      </w:r>
      <w:r w:rsidR="009D0623" w:rsidRPr="006902F6">
        <w:rPr>
          <w:color w:val="000000" w:themeColor="text1"/>
        </w:rPr>
        <w:t>in accordance with what others have reported</w:t>
      </w:r>
      <w:r w:rsidR="00B3692D" w:rsidRPr="006902F6">
        <w:rPr>
          <w:color w:val="000000" w:themeColor="text1"/>
        </w:rPr>
        <w:t xml:space="preserve"> </w:t>
      </w:r>
      <w:r w:rsidR="00065189" w:rsidRPr="006902F6">
        <w:rPr>
          <w:color w:val="000000" w:themeColor="text1"/>
        </w:rPr>
        <w:fldChar w:fldCharType="begin" w:fldLock="1"/>
      </w:r>
      <w:r w:rsidR="00CD3FE5">
        <w:rPr>
          <w:color w:val="000000" w:themeColor="text1"/>
        </w:rPr>
        <w:instrText>ADDIN CSL_CITATION { "citationItems" : [ { "id" : "ITEM-1", "itemData" : { "DOI" : "10.1016/j.ajpath.2016.11.009", "ISSN" : "0002-9440", "author" : [ { "dropping-particle" : "", "family" : "Burke", "given" : "Susan J", "non-dropping-particle" : "", "parse-names" : false, "suffix" : "" }, { "dropping-particle" : "", "family" : "Batdorf", "given" : "Heidi M", "non-dropping-particle" : "", "parse-names" : false, "suffix" : "" }, { "dropping-particle" : "", "family" : "Eder", "given" : "Adrianna E", "non-dropping-particle" : "", "parse-names" : false, "suffix" : "" }, { "dropping-particle" : "", "family" : "Karlstad", "given" : "Michael D", "non-dropping-particle" : "", "parse-names" : false, "suffix" : "" }, { "dropping-particle" : "", "family" : "Burk", "given" : "David H", "non-dropping-particle" : "", "parse-names" : false, "suffix" : "" }, { "dropping-particle" : "", "family" : "Noland", "given" : "Robert C", "non-dropping-particle" : "", "parse-names" : false, "suffix" : "" }, { "dropping-particle" : "", "family" : "Floyd", "given" : "Z Elizabeth", "non-dropping-particle" : "", "parse-names" : false, "suffix" : "" }, { "dropping-particle" : "", "family" : "Collier", "given" : "J Jason", "non-dropping-particle" : "", "parse-names" : false, "suffix" : "" } ], "container-title" : "The American Journal of Pathology", "id" : "ITEM-1", "issue" : "3", "issued" : { "date-parts" : [ [ "2017" ] ] }, "page" : "614-626", "publisher" : "American Society for Investigative Pathology", "title" : "Oral Corticosterone Administration Reduces Insulitis but Promotes Insulin Resistance and Hyperglycemia in Male Nonobese Diabetic Mice", "type" : "article-journal", "volume" : "187" }, "uris" : [ "http://www.mendeley.com/documents/?uuid=607e862b-18c4-41d9-ac73-142e4b935bbe", "http://www.mendeley.com/documents/?uuid=a93ae181-0a01-4221-8f8d-9894a51abfc3" ] } ], "mendeley" : { "formattedCitation" : "(37)", "plainTextFormattedCitation" : "(37)", "previouslyFormattedCitation" : "(37)" }, "properties" : {  }, "schema" : "https://github.com/citation-style-language/schema/raw/master/csl-citation.json" }</w:instrText>
      </w:r>
      <w:r w:rsidR="00065189" w:rsidRPr="006902F6">
        <w:rPr>
          <w:color w:val="000000" w:themeColor="text1"/>
        </w:rPr>
        <w:fldChar w:fldCharType="separate"/>
      </w:r>
      <w:r w:rsidR="00CD3FE5" w:rsidRPr="00CD3FE5">
        <w:rPr>
          <w:noProof/>
          <w:color w:val="000000" w:themeColor="text1"/>
        </w:rPr>
        <w:t>(37)</w:t>
      </w:r>
      <w:r w:rsidR="00065189" w:rsidRPr="006902F6">
        <w:rPr>
          <w:color w:val="000000" w:themeColor="text1"/>
        </w:rPr>
        <w:fldChar w:fldCharType="end"/>
      </w:r>
      <w:r w:rsidR="00B32E07" w:rsidRPr="006902F6">
        <w:rPr>
          <w:color w:val="000000" w:themeColor="text1"/>
        </w:rPr>
        <w:t xml:space="preserve">. </w:t>
      </w:r>
      <w:r w:rsidR="007637C8" w:rsidRPr="006902F6">
        <w:rPr>
          <w:color w:val="000000" w:themeColor="text1"/>
        </w:rPr>
        <w:t xml:space="preserve">However, to our surprise, the glucocorticoid treatment in obese mice led to </w:t>
      </w:r>
      <w:r w:rsidR="00C922C0">
        <w:rPr>
          <w:color w:val="000000" w:themeColor="text1"/>
        </w:rPr>
        <w:t>a lipodystrophic phenotype</w:t>
      </w:r>
      <w:ins w:id="129" w:author="Microsoft Office User" w:date="2017-12-18T14:16:00Z">
        <w:r w:rsidR="007B133D">
          <w:rPr>
            <w:color w:val="000000" w:themeColor="text1"/>
          </w:rPr>
          <w:t>, which indicates the disturbances in glucose homeostasis are not a result of increased fat mass</w:t>
        </w:r>
      </w:ins>
      <w:ins w:id="130" w:author="Microsoft Office User" w:date="2017-12-18T14:17:00Z">
        <w:r w:rsidR="007B133D">
          <w:rPr>
            <w:color w:val="000000" w:themeColor="text1"/>
          </w:rPr>
          <w:t>,</w:t>
        </w:r>
      </w:ins>
      <w:ins w:id="131" w:author="Microsoft Office User" w:date="2017-12-18T14:16:00Z">
        <w:r w:rsidR="007B133D">
          <w:rPr>
            <w:color w:val="000000" w:themeColor="text1"/>
          </w:rPr>
          <w:t xml:space="preserve"> as one may </w:t>
        </w:r>
      </w:ins>
      <w:ins w:id="132" w:author="Microsoft Office User" w:date="2017-12-18T14:17:00Z">
        <w:r w:rsidR="007B133D">
          <w:rPr>
            <w:color w:val="000000" w:themeColor="text1"/>
          </w:rPr>
          <w:t>suspect</w:t>
        </w:r>
      </w:ins>
      <w:r w:rsidR="0015242A" w:rsidRPr="006902F6">
        <w:rPr>
          <w:color w:val="000000" w:themeColor="text1"/>
        </w:rPr>
        <w:t xml:space="preserve">. </w:t>
      </w:r>
      <w:ins w:id="133" w:author="Microsoft Office User" w:date="2017-12-18T12:29:00Z">
        <w:r w:rsidR="003B0BCD">
          <w:rPr>
            <w:color w:val="000000" w:themeColor="text1"/>
          </w:rPr>
          <w:t>The loss in fat mass</w:t>
        </w:r>
      </w:ins>
      <w:ins w:id="134" w:author="Microsoft Office User" w:date="2017-12-18T12:30:00Z">
        <w:r w:rsidR="003B0BCD">
          <w:rPr>
            <w:color w:val="000000" w:themeColor="text1"/>
          </w:rPr>
          <w:t xml:space="preserve"> observed</w:t>
        </w:r>
      </w:ins>
      <w:ins w:id="135" w:author="Microsoft Office User" w:date="2017-12-18T12:29:00Z">
        <w:r w:rsidR="003B0BCD">
          <w:rPr>
            <w:color w:val="000000" w:themeColor="text1"/>
          </w:rPr>
          <w:t xml:space="preserve"> in the obese, dexamethasone treated mice was</w:t>
        </w:r>
      </w:ins>
      <w:ins w:id="136" w:author="Microsoft Office User" w:date="2017-12-18T12:30:00Z">
        <w:r w:rsidR="003B0BCD">
          <w:rPr>
            <w:color w:val="000000" w:themeColor="text1"/>
          </w:rPr>
          <w:t xml:space="preserve"> not due to reduced food intake, in fact these mice ate significantly more kil</w:t>
        </w:r>
      </w:ins>
      <w:ins w:id="137" w:author="Microsoft Office User" w:date="2017-12-18T12:31:00Z">
        <w:r w:rsidR="00CF62D7">
          <w:rPr>
            <w:color w:val="000000" w:themeColor="text1"/>
          </w:rPr>
          <w:t xml:space="preserve">ocalories per day than obese controls; therefore, there must be a </w:t>
        </w:r>
      </w:ins>
      <w:ins w:id="138" w:author="Microsoft Office User" w:date="2017-12-18T12:33:00Z">
        <w:r w:rsidR="00CF62D7">
          <w:rPr>
            <w:color w:val="000000" w:themeColor="text1"/>
          </w:rPr>
          <w:t>shift</w:t>
        </w:r>
      </w:ins>
      <w:ins w:id="139" w:author="Microsoft Office User" w:date="2017-12-18T12:31:00Z">
        <w:r w:rsidR="00CF62D7">
          <w:rPr>
            <w:color w:val="000000" w:themeColor="text1"/>
          </w:rPr>
          <w:t xml:space="preserve"> in energy </w:t>
        </w:r>
      </w:ins>
      <w:ins w:id="140" w:author="Microsoft Office User" w:date="2017-12-18T12:32:00Z">
        <w:r w:rsidR="00CF62D7">
          <w:rPr>
            <w:color w:val="000000" w:themeColor="text1"/>
          </w:rPr>
          <w:t>expenditure with the combination of obesity and dexamethasone treatment</w:t>
        </w:r>
      </w:ins>
      <w:ins w:id="141" w:author="Microsoft Office User" w:date="2017-12-18T12:47:00Z">
        <w:r w:rsidR="00E4166F">
          <w:rPr>
            <w:color w:val="000000" w:themeColor="text1"/>
          </w:rPr>
          <w:t xml:space="preserve"> over time</w:t>
        </w:r>
      </w:ins>
      <w:ins w:id="142" w:author="Microsoft Office User" w:date="2017-12-18T12:32:00Z">
        <w:r w:rsidR="00CF62D7">
          <w:rPr>
            <w:color w:val="000000" w:themeColor="text1"/>
          </w:rPr>
          <w:t>.</w:t>
        </w:r>
      </w:ins>
      <w:ins w:id="143" w:author="Microsoft Office User" w:date="2017-12-18T12:31:00Z">
        <w:r w:rsidR="00CF62D7">
          <w:rPr>
            <w:color w:val="000000" w:themeColor="text1"/>
          </w:rPr>
          <w:t xml:space="preserve"> </w:t>
        </w:r>
      </w:ins>
      <w:ins w:id="144" w:author="Microsoft Office User" w:date="2017-12-18T12:29:00Z">
        <w:r w:rsidR="003B0BCD">
          <w:rPr>
            <w:color w:val="000000" w:themeColor="text1"/>
          </w:rPr>
          <w:t xml:space="preserve"> </w:t>
        </w:r>
      </w:ins>
      <w:r w:rsidR="00FC121E" w:rsidRPr="006902F6">
        <w:rPr>
          <w:color w:val="000000" w:themeColor="text1"/>
        </w:rPr>
        <w:t xml:space="preserve">We evaluated glucocorticoid treatment </w:t>
      </w:r>
      <w:r w:rsidR="00FC121E">
        <w:rPr>
          <w:color w:val="000000" w:themeColor="text1"/>
        </w:rPr>
        <w:t>in the context of diet-induced</w:t>
      </w:r>
      <w:r w:rsidR="00FC121E" w:rsidRPr="006902F6">
        <w:rPr>
          <w:color w:val="000000" w:themeColor="text1"/>
        </w:rPr>
        <w:t xml:space="preserve"> obesity; however, Riddell and colleagues have reported similar findings when </w:t>
      </w:r>
      <w:r w:rsidR="00FC121E">
        <w:rPr>
          <w:color w:val="000000" w:themeColor="text1"/>
        </w:rPr>
        <w:t>providing</w:t>
      </w:r>
      <w:r w:rsidR="00FC121E" w:rsidRPr="006902F6">
        <w:rPr>
          <w:color w:val="000000" w:themeColor="text1"/>
        </w:rPr>
        <w:t xml:space="preserve"> HFD and glucocorticoids in concert to rats, prior to the onset of obesity </w:t>
      </w:r>
      <w:r w:rsidR="00FC121E" w:rsidRPr="006902F6">
        <w:rPr>
          <w:color w:val="000000" w:themeColor="text1"/>
        </w:rPr>
        <w:fldChar w:fldCharType="begin" w:fldLock="1"/>
      </w:r>
      <w:r w:rsidR="00CD3FE5">
        <w:rPr>
          <w:color w:val="000000" w:themeColor="text1"/>
        </w:rPr>
        <w:instrText>ADDIN CSL_CITATION { "citationItems" : [ { "id" : "ITEM-1", "itemData" : { "DOI" : "10.1152/ajpgi.00378.2011", "author" : [ { "dropping-particle" : "", "family" : "D'souza", "given" : "Anna M", "non-dropping-particle" : "", "parse-names" : false, "suffix" : "" }, { "dropping-particle" : "", "family" : "Beaudry", "given" : "Jacqueline L", "non-dropping-particle" : "", "parse-names" : false, "suffix" : "" }, { "dropping-particle" : "", "family" : "Szigiato", "given" : "Andrei A", "non-dropping-particle" : "", "parse-names" : false, "suffix" : "" }, { "dropping-particle" : "", "family" : "Trumble", "given" : "Stephen J", "non-dropping-particle" : "", "parse-names" : false, "suffix" : "" }, { "dropping-particle" : "", "family" : "Snook", "given" : "Laelie A", "non-dropping-particle" : "", "parse-names" : false, "suffix" : "" }, { "dropping-particle" : "", "family" : "Bonen", "given" : "Arend", "non-dropping-particle" : "", "parse-names" : false, "suffix" : "" }, { "dropping-particle" : "", "family" : "Giacca", "given" : "Adria", "non-dropping-particle" : "", "parse-names" : false, "suffix" : "" }, { "dropping-particle" : "", "family" : "Riddell", "given" : "Michael C", "non-dropping-particle" : "", "parse-names" : false, "suffix" : "" } ], "container-title" : "American Journal of Physiology Gastrointestinal Liver Physiology", "id" : "ITEM-1", "issued" : { "date-parts" : [ [ "2012" ] ] }, "page" : "850-863", "title" : "Consumption of a high-fat diet rapidly exacerbates the development of fatty liver disease that occurs with chronically elevated glucocorticoids", "type" : "article-journal", "volume" : "302" }, "uris" : [ "http://www.mendeley.com/documents/?uuid=3bb1154b-2ece-40dd-80ee-28bce5164815", "http://www.mendeley.com/documents/?uuid=ed5a7e32-6184-470a-a28a-bd4fa05d171f" ] }, { "id" : "ITEM-2", "itemData" : { "DOI" : "10.1210/en.2012-2114", "author" : [ { "dropping-particle" : "", "family" : "Beaudry", "given" : "Jacqueline L", "non-dropping-particle" : "", "parse-names" : false, "suffix" : "" }, { "dropping-particle" : "", "family" : "Anna", "given" : "M D", "non-dropping-particle" : "", "parse-names" : false, "suffix" : "" }, { "dropping-particle" : "", "family" : "Teich", "given" : "Trevor", "non-dropping-particle" : "", "parse-names" : false, "suffix" : "" }, { "dropping-particle" : "", "family" : "Tsushima", "given" : "Robert", "non-dropping-particle" : "", "parse-names" : false, "suffix" : "" }, { "dropping-particle" : "", "family" : "Riddell", "given" : "Michael C", "non-dropping-particle" : "", "parse-names" : false, "suffix" : "" } ], "id" : "ITEM-2", "issue" : "September", "issued" : { "date-parts" : [ [ "2013" ] ] }, "page" : "3197-3208", "title" : "Exogenous Glucocorticoids and a High-Fat Diet Cause Severe Hyperglycemia and Hyperinsulinemia and Sprague-Dawley Rats", "type" : "article-journal", "volume" : "154" }, "uris" : [ "http://www.mendeley.com/documents/?uuid=d482f80c-0d5e-47f2-bd78-0498abbc3d0d", "http://www.mendeley.com/documents/?uuid=f73d5664-8634-47e7-bba0-7afbb82d48eb" ] }, { "id" : "ITEM-3", "itemData" : { "DOI" : "10.1242/dmm.008912", "author" : [ { "dropping-particle" : "", "family" : "Shpilberg", "given" : "Yaniv", "non-dropping-particle" : "", "parse-names" : false, "suffix" : "" }, { "dropping-particle" : "", "family" : "Beaudry", "given" : "Jacqueline L", "non-dropping-particle" : "", "parse-names" : false, "suffix" : "" }, { "dropping-particle" : "", "family" : "Souza", "given" : "Anna D", "non-dropping-particle" : "", "parse-names" : false, "suffix" : "" }, { "dropping-particle" : "", "family" : "Campbell", "given" : "Jonathan E", "non-dropping-particle" : "", "parse-names" : false, "suffix" : "" }, { "dropping-particle" : "", "family" : "Peckett", "given" : "Ashley", "non-dropping-particle" : "", "parse-names" : false, "suffix" : "" }, { "dropping-particle" : "", "family" : "Riddell", "given" : "Michael C", "non-dropping-particle" : "", "parse-names" : false, "suffix" : "" } ], "id" : "ITEM-3", "issued" : { "date-parts" : [ [ "2012" ] ] }, "page" : "671-680", "title" : "A rodent model of rapid-onset diabetes induced by glucocorticoids and high-fat feeding", "type" : "article-journal", "volume" : "680" }, "uris" : [ "http://www.mendeley.com/documents/?uuid=289ee456-6801-4fcd-b01b-dd1098f2693b", "http://www.mendeley.com/documents/?uuid=07d3b5df-adb6-44b9-9360-6bbf33be3f9f", "http://www.mendeley.com/documents/?uuid=1fc03a31-79aa-4085-9412-688fb31b817f" ] } ], "mendeley" : { "formattedCitation" : "(8, 9, 38)", "plainTextFormattedCitation" : "(8, 9, 38)", "previouslyFormattedCitation" : "(8, 9, 38)" }, "properties" : {  }, "schema" : "https://github.com/citation-style-language/schema/raw/master/csl-citation.json" }</w:instrText>
      </w:r>
      <w:r w:rsidR="00FC121E" w:rsidRPr="006902F6">
        <w:rPr>
          <w:color w:val="000000" w:themeColor="text1"/>
        </w:rPr>
        <w:fldChar w:fldCharType="separate"/>
      </w:r>
      <w:r w:rsidR="00CD3FE5" w:rsidRPr="00CD3FE5">
        <w:rPr>
          <w:noProof/>
          <w:color w:val="000000" w:themeColor="text1"/>
        </w:rPr>
        <w:t>(8, 9, 38)</w:t>
      </w:r>
      <w:r w:rsidR="00FC121E" w:rsidRPr="006902F6">
        <w:rPr>
          <w:color w:val="000000" w:themeColor="text1"/>
        </w:rPr>
        <w:fldChar w:fldCharType="end"/>
      </w:r>
      <w:r w:rsidR="00FC121E" w:rsidRPr="006902F6">
        <w:rPr>
          <w:color w:val="000000" w:themeColor="text1"/>
        </w:rPr>
        <w:t xml:space="preserve">. </w:t>
      </w:r>
      <w:r w:rsidR="00FC121E">
        <w:rPr>
          <w:color w:val="000000" w:themeColor="text1"/>
        </w:rPr>
        <w:t xml:space="preserve">It is not clear </w:t>
      </w:r>
      <w:r w:rsidR="00FC121E">
        <w:rPr>
          <w:color w:val="000000" w:themeColor="text1"/>
        </w:rPr>
        <w:lastRenderedPageBreak/>
        <w:t>w</w:t>
      </w:r>
      <w:r w:rsidR="00FC121E" w:rsidRPr="006902F6">
        <w:rPr>
          <w:color w:val="000000" w:themeColor="text1"/>
        </w:rPr>
        <w:t xml:space="preserve">hether diet or obesity status </w:t>
      </w:r>
      <w:r w:rsidR="00FC121E">
        <w:rPr>
          <w:color w:val="000000" w:themeColor="text1"/>
        </w:rPr>
        <w:t>have similar mechanisms causing exacerbated metabolic risk, but these interactions deserve further evaluation</w:t>
      </w:r>
      <w:r w:rsidR="00FC121E" w:rsidRPr="006902F6">
        <w:rPr>
          <w:color w:val="000000" w:themeColor="text1"/>
        </w:rPr>
        <w:t>.</w:t>
      </w:r>
    </w:p>
    <w:p w14:paraId="64B27BD3" w14:textId="77777777" w:rsidR="00FE35A0" w:rsidRPr="006902F6" w:rsidRDefault="00FE35A0" w:rsidP="00E13216">
      <w:pPr>
        <w:spacing w:line="480" w:lineRule="auto"/>
        <w:rPr>
          <w:color w:val="000000" w:themeColor="text1"/>
        </w:rPr>
      </w:pPr>
    </w:p>
    <w:p w14:paraId="59378091" w14:textId="417B13A3" w:rsidR="00CD6325" w:rsidRPr="006902F6" w:rsidRDefault="0015242A" w:rsidP="00E13216">
      <w:pPr>
        <w:spacing w:line="480" w:lineRule="auto"/>
        <w:rPr>
          <w:color w:val="000000" w:themeColor="text1"/>
        </w:rPr>
      </w:pPr>
      <w:r w:rsidRPr="006902F6">
        <w:rPr>
          <w:color w:val="000000" w:themeColor="text1"/>
        </w:rPr>
        <w:t>Lipolysis has been linked to increased gluconeogenesis by several studies</w:t>
      </w:r>
      <w:r w:rsidR="00D646E1" w:rsidRPr="006902F6">
        <w:rPr>
          <w:color w:val="000000" w:themeColor="text1"/>
        </w:rPr>
        <w:t xml:space="preserve"> </w:t>
      </w:r>
      <w:r w:rsidR="004B21DD" w:rsidRPr="006902F6">
        <w:rPr>
          <w:color w:val="000000" w:themeColor="text1"/>
        </w:rPr>
        <w:fldChar w:fldCharType="begin" w:fldLock="1"/>
      </w:r>
      <w:r w:rsidR="00CD3FE5">
        <w:rPr>
          <w:color w:val="000000" w:themeColor="text1"/>
        </w:rPr>
        <w:instrText>ADDIN CSL_CITATION { "citationItems" : [ { "id" : "ITEM-1", "itemData" : { "author" : [ { "dropping-particle" : "", "family" : "Nurjhan", "given" : "Nurjahan", "non-dropping-particle" : "", "parse-names" : false, "suffix" : "" }, { "dropping-particle" : "", "family" : "Consoli", "given" : "Agostino", "non-dropping-particle" : "", "parse-names" : false, "suffix" : "" }, { "dropping-particle" : "", "family" : "Gerich", "given" : "John", "non-dropping-particle" : "", "parse-names" : false, "suffix" : "" } ], "id" : "ITEM-1", "issue" : "January", "issued" : { "date-parts" : [ [ "1992" ] ] }, "page" : "169-175", "title" : "Increased Lipolysis and Its Consequences on Gluconeogenesis in Non-insulin-dependent Diabetes Mellitus", "type" : "article-journal", "volume" : "89" }, "uris" : [ "http://www.mendeley.com/documents/?uuid=f70f6aae-30f0-4188-bb1b-7b9843e13e52", "http://www.mendeley.com/documents/?uuid=881b413a-5fef-4c27-afb6-cebaf551c658" ] }, { "id" : "ITEM-2", "itemData" : { "author" : [ { "dropping-particle" : "", "family" : "Nurjhan", "given" : "N", "non-dropping-particle" : "", "parse-names" : false, "suffix" : "" }, { "dropping-particle" : "", "family" : "Campbell", "given" : "P J", "non-dropping-particle" : "", "parse-names" : false, "suffix" : "" }, { "dropping-particle" : "", "family" : "Kennedy", "given" : "F P", "non-dropping-particle" : "", "parse-names" : false, "suffix" : "" }, { "dropping-particle" : "", "family" : "Miles", "given" : "J M", "non-dropping-particle" : "", "parse-names" : false, "suffix" : "" }, { "dropping-particle" : "", "family" : "Gerich", "given" : "J E", "non-dropping-particle" : "", "parse-names" : false, "suffix" : "" } ], "id" : "ITEM-2", "issue" : "December", "issued" : { "date-parts" : [ [ "1986" ] ] }, "page" : "1326-1331", "title" : "Insulin Dose-Response Characteristics for Suppression of Glycerol Release and Conversion to Glucose in Humans", "type" : "article-journal", "volume" : "35" }, "uris" : [ "http://www.mendeley.com/documents/?uuid=aeebe9e7-7089-4964-85ad-b26c925add38", "http://www.mendeley.com/documents/?uuid=ffdb2daf-36e5-4728-8e12-104fb230973e" ] }, { "id" : "ITEM-3", "itemData" : { "author" : [ { "dropping-particle" : "", "family" : "Perry", "given" : "Rachel J", "non-dropping-particle" : "", "parse-names" : false, "suffix" : "" }, { "dropping-particle" : "", "family" : "Peng", "given" : "Liang", "non-dropping-particle" : "", "parse-names" : false, "suffix" : "" }, { "dropping-particle" : "", "family" : "Abulizi", "given" : "Abudukadier", "non-dropping-particle" : "", "parse-names" : false, "suffix" : "" }, { "dropping-particle" : "", "family" : "Kennedy", "given" : "Lynn", "non-dropping-particle" : "", "parse-names" : false, "suffix" : "" }, { "dropping-particle" : "", "family" : "Cline", "given" : "Gary W", "non-dropping-particle" : "", "parse-names" : false, "suffix" : "" }, { "dropping-particle" : "", "family" : "Shulman", "given" : "Gerald I", "non-dropping-particle" : "", "parse-names" : false, "suffix" : "" } ], "id" : "ITEM-3", "issue" : "2", "issued" : { "date-parts" : [ [ "2017" ] ] }, "page" : "657-669", "title" : "Mechanism for leptin \u2019 s acute insulin-independent effect to reverse diabetic ketoacidosis", "type" : "article-journal", "volume" : "127" }, "uris" : [ "http://www.mendeley.com/documents/?uuid=69aae210-2ae5-4c4a-bf83-a5cfaa81a046", "http://www.mendeley.com/documents/?uuid=578103db-0dc0-4f58-8312-4f5e34646ac1" ] }, { "id" : "ITEM-4", "itemData" : { "DOI" : "10.1016/j.cell.2015.01.012.Hepatic", "author" : [ { "dropping-particle" : "", "family" : "Perry", "given" : "Rachel J", "non-dropping-particle" : "", "parse-names" : false, "suffix" : "" }, { "dropping-particle" : "", "family" : "Camporez", "given" : "Jo\u00e3o-paulo G", "non-dropping-particle" : "", "parse-names" : false, "suffix" : "" }, { "dropping-particle" : "", "family" : "Kursawe", "given" : "Romy", "non-dropping-particle" : "", "parse-names" : false, "suffix" : "" }, { "dropping-particle" : "", "family" : "Titchenell", "given" : "Paul M", "non-dropping-particle" : "", "parse-names" : false, "suffix" : "" }, { "dropping-particle" : "", "family" : "Zhang", "given" : "Dongyan", "non-dropping-particle" : "", "parse-names" : false, "suffix" : "" }, { "dropping-particle" : "", "family" : "Perry", "given" : "Curtis J", "non-dropping-particle" : "", "parse-names" : false, "suffix" : "" }, { "dropping-particle" : "", "family" : "Jurczak", "given" : "Michael J", "non-dropping-particle" : "", "parse-names" : false, "suffix" : "" }, { "dropping-particle" : "", "family" : "Abudukadier", "given" : "Abulizi", "non-dropping-particle" : "", "parse-names" : false, "suffix" : "" }, { "dropping-particle" : "", "family" : "Han", "given" : "Sook", "non-dropping-particle" : "", "parse-names" : false, "suffix" : "" }, { "dropping-particle" : "", "family" : "Zhang", "given" : "Xian-man", "non-dropping-particle" : "", "parse-names" : false, "suffix" : "" }, { "dropping-particle" : "", "family" : "Ruan", "given" : "Hai-bin", "non-dropping-particle" : "", "parse-names" : false, "suffix" : "" }, { "dropping-particle" : "", "family" : "Yang", "given" : "Xiaoyong", "non-dropping-particle" : "", "parse-names" : false, "suffix" : "" }, { "dropping-particle" : "", "family" : "Caprio", "given" : "Sonia", "non-dropping-particle" : "", "parse-names" : false, "suffix" : "" }, { "dropping-particle" : "", "family" : "Susan", "given" : "M", "non-dropping-particle" : "", "parse-names" : false, "suffix" : "" }, { "dropping-particle" : "", "family" : "Sul", "given" : "Hei Sook", "non-dropping-particle" : "", "parse-names" : false, "suffix" : "" }, { "dropping-particle" : "", "family" : "Birnbaum", "given" : "Morris J", "non-dropping-particle" : "", "parse-names" : false, "suffix" : "" }, { "dropping-particle" : "", "family" : "Davis", "given" : "Roger J", "non-dropping-particle" : "", "parse-names" : false, "suffix" : "" }, { "dropping-particle" : "", "family" : "Cline", "given" : "Gary W", "non-dropping-particle" : "", "parse-names" : false, "suffix" : "" }, { "dropping-particle" : "", "family" : "Falk", "given" : "Kitt", "non-dropping-particle" : "", "parse-names" : false, "suffix" : "" }, { "dropping-particle" : "", "family" : "Shulman", "given" : "Gerald I", "non-dropping-particle" : "", "parse-names" : false, "suffix" : "" } ], "container-title" : "Cell", "id" : "ITEM-4", "issue" : "4", "issued" : { "date-parts" : [ [ "2015" ] ] }, "page" : "745-758", "title" : "Hepatic Acetyl CoA Links Adipose Tissue Inflammation to Hepatic Insulin Resistance and Type 2 Diabetes", "type" : "article-journal", "volume" : "160" }, "uris" : [ "http://www.mendeley.com/documents/?uuid=7f2c52e1-7440-4089-b555-d63f405c6327", "http://www.mendeley.com/documents/?uuid=abab1c1c-ba35-4498-a8a9-488abee4c8f0" ] }, { "id" : "ITEM-5", "itemData" : { "DOI" : "10.1073/pnas.56.1.247", "ISSN" : "0027-8424", "PMID" : "4381783", "abstract" : "The pathway of gluconeogenesis is distinguished from that of glycolysis by several enzyme reactions which overcome the energy barriers preventing a direct reversal of glycolysis.I These reactions are* catalyzed by pyruvic carboxylase, PEP-car-boxykinase, fructose-1,6-diphosphatase, and glucose-6-phosphatase. Considerable emphasis has been placed on the possibility that control of the rate of gluconeogene-sis may be exerted at one or more of these sites since (a) the liver content of these enzymes in vivo increases after some hours or days under conditions of enhanced gluconeogenesis,2 and (b) the activities of pyruvic carboxylase and fructose-1,6-di-phosphatase are regulated by cofactor requirements in vitro. Fructose diphos-phatase is inhibited by its substrate and by AMP3' 4 while pyruvic carboxylase is activated by acetyl CoA and inhibited by ADP.6 However, proof that these sites control gluconeogenic flux in the intact liver has so far been lacking. Recently, it has been shown that fatty acids cause an immediate increase of glucose production from alanine or lactate both in liver slices6 and in the perfused rat liver.7' 8 This response is unlikely to be caused by changes of enzyme content and provides a suit-able means of studying the effect of rapidly acting control mechanisms on the glu-coneogenic enzyme sequence. In order to gain further insight into the nature of the mechanisms involved, an emulsion of oleic acid in bovine serum albumin was added to an isolated blood-free perfused rat liver preparation, and the frozen tissue analyzed for metabolic inter-mediates. Results reported here indicate that in short-term experiments, the rate of gluconeogenesis can be controlled at the glyceraldehyde-3-P dehydrogenase step by the cellular level of DPNH. Materials and Methods.-Male Wistar rats, 180-220 gm in weight, were anes-thetized with sodium pentobarbital (50 mg per kg body wt) 18-24 hr after food deprivation. The portal vein and bile duct were cannulated, with the time of hypoxia during the dissection procedure restricted to about 30 sec. The perfusion fluid was Krebs bicarbonate buffer containing 4 per cent bovine serum albumin (fraction V, Sigma Chemical Co.), 5 X 10-5M EDTA, and 10 mM L (+) alanine. This was filtered through a Millipore filter (0.45 ,.) immediately prior to use. Ini-tially, the recirculating volume of medium was 100 ml, and 2-ml aliquots were re-moved periodically for chemical analyses. Perchloric acid extracts were prepared by a\u2026", "author" : [ { "dropping-particle" : "", "family" : "Williamson", "given" : "J R", "non-dropping-particle" : "", "parse-names" : false, "suffix" : "" }, { "dropping-particle" : "", "family" : "Kreisberg", "given" : "R A", "non-dropping-particle" : "", "parse-names" : false, "suffix" : "" }, { "dropping-particle" : "", "family" : "Felts", "given" : "P W", "non-dropping-particle" : "", "parse-names" : false, "suffix" : "" } ], "container-title" : "Proceedings of the National Academy of Sciences of the United States of America", "id" : "ITEM-5", "issue" : "1", "issued" : { "date-parts" : [ [ "1966" ] ] }, "page" : "247-54", "title" : "Mechanism for the stimulation of gluconeogenesis by fatty acids in perfused rat liver.", "type" : "article-journal", "volume" : "56" }, "uris" : [ "http://www.mendeley.com/documents/?uuid=97b560fc-057c-4903-a794-ef8f3ba976d9" ] } ], "mendeley" : { "formattedCitation" : "(39\u201343)", "plainTextFormattedCitation" : "(39\u201343)", "previouslyFormattedCitation" : "(39\u201343)" }, "properties" : {  }, "schema" : "https://github.com/citation-style-language/schema/raw/master/csl-citation.json" }</w:instrText>
      </w:r>
      <w:r w:rsidR="004B21DD" w:rsidRPr="006902F6">
        <w:rPr>
          <w:color w:val="000000" w:themeColor="text1"/>
        </w:rPr>
        <w:fldChar w:fldCharType="separate"/>
      </w:r>
      <w:r w:rsidR="00CD3FE5" w:rsidRPr="00CD3FE5">
        <w:rPr>
          <w:noProof/>
          <w:color w:val="000000" w:themeColor="text1"/>
        </w:rPr>
        <w:t>(39–43)</w:t>
      </w:r>
      <w:r w:rsidR="004B21DD" w:rsidRPr="006902F6">
        <w:rPr>
          <w:color w:val="000000" w:themeColor="text1"/>
        </w:rPr>
        <w:fldChar w:fldCharType="end"/>
      </w:r>
      <w:r w:rsidRPr="006902F6">
        <w:rPr>
          <w:color w:val="000000" w:themeColor="text1"/>
        </w:rPr>
        <w:t xml:space="preserve">. </w:t>
      </w:r>
      <w:r w:rsidR="00FE35A0" w:rsidRPr="006902F6">
        <w:rPr>
          <w:color w:val="000000" w:themeColor="text1"/>
        </w:rPr>
        <w:t xml:space="preserve">Glucocorticoids are known to stimulate lipolysis </w:t>
      </w:r>
      <w:r w:rsidR="00FE35A0" w:rsidRPr="006902F6">
        <w:rPr>
          <w:color w:val="000000" w:themeColor="text1"/>
        </w:rPr>
        <w:fldChar w:fldCharType="begin" w:fldLock="1"/>
      </w:r>
      <w:r w:rsidR="00CD3FE5">
        <w:rPr>
          <w:color w:val="000000" w:themeColor="text1"/>
        </w:rPr>
        <w:instrText>ADDIN CSL_CITATION { "citationItems" : [ { "id" : "ITEM-1", "itemData" : { "DOI" : "10.1152/ajpendo.00544.2001", "ISBN" : "0193-1849 (Print)\\r0193-1849 (Linking)", "ISSN" : "0193-1849", "PMID" : "12067858", "abstract" : "Cortisol's effects on lipid metabolism are controversial and may involve stimulation of both lipolysis and lipogenesis. This study was undertaken to define the role of physiological hypercortisolemia on systemic and regional lipolysis in humans. We investigated seven healthy young male volunteers after an overnight fast on two occasions by means of microdialysis and palmitate turnover in a placebo-controlled manner with a pancreatic pituitary clamp involving inhibition with somatostatin and substitution of growth hormone, glucagon, and insulin at basal levels. Hydrocortisone infusion increased circulating concentrations of cortisol (888 +/- 12 vs. 245 +/- 7 nmol/l). Interstitial glycerol concentrations rose in parallel in abdominal (327 +/- 35 vs. 156 +/- 30 micromol/l; P = 0.05) and femoral (178 +/- 28 vs. 91 +/- 22 micromol/l; P = 0.02) adipose tissue. Systemic [(3)H]palmitate turnover increased (165 +/- 17 vs. 92 +/- 24 micromol/min; P = 0.01). Levels of insulin, glucagon, and growth hormone were comparable. In conclusion, the present study unmistakably shows that cortisol in physiological concentrations is a potent stimulus of lipolysis and that this effect prevails equally in both femoral and abdominal adipose tissue.",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"Mengel", "given" : "a", "non-dropping-particle" : "", "parse-names" : false, "suffix" : "" }, { "dropping-particle" : "", "family" : "Christiansen", "given" : "J S", "non-dropping-particle" : "", "parse-names" : false, "suffix" : "" }, { "dropping-particle" : "", "family" : "Schmitz", "given" : "O E", "non-dropping-particle" : "", "parse-names" : false, "suffix" : "" }, { "dropping-particle" : "", "family" : "M\u00f8ller", "given" : "N", "non-dropping-particle" : "", "parse-names" : false, "suffix" : "" } ], "container-title" : "American journal of physiology. Endocrinology and metabolism", "id" : "ITEM-1", "issue" : "1", "issued" : { "date-parts" : [ [ "2002" ] ] }, "page" : "E172-E177", "title" : "Effects of cortisol on lipolysis and regional interstitial glycerol levels in humans.", "type" : "article-journal", "volume" : "283" }, "uris" : [ "http://www.mendeley.com/documents/?uuid=d6aa53fb-4b06-4dd0-a485-93651697771d" ] }, { "id" : "ITEM-2",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"ITEM-2", "issue" : "2", "issued" : { "date-parts" : [ [ "2015", "10" ] ] }, "page" : "81-94", "title" : "Gene expression changes in subcutaneous adipose tissue due to Cushing's disease", "type" : "article-journal", "volume" : "55" }, "uris" : [ "http://www.mendeley.com/documents/?uuid=c9451b66-5bf3-4028-81a5-5d6a8a2137cb" ] }, { "id" : "ITEM-3", "itemData" : { "author" : [ { "dropping-particle" : "", "family" : "Djurhuus", "given" : "C B", "non-dropping-particle" : "", "parse-names" : false, "suffix" : "" }, { "dropping-particle" : "", "family" : "Gravholt", "given" : "C H", "non-dropping-particle" : "", "parse-names" : false, "suffix" : "" }, { "dropping-particle" : "", "family" : "Nielsen", "given" : "S", "non-dropping-particle" : "", "parse-names" : false, "suffix" : "" }, { "dropping-particle" : "", "family" : "Pedersen", "given" : "S B", "non-dropping-particle" : "", "parse-names" : false, "suffix" : "" }, { "dropping-particle" : "", "family" : "M\u00f8ller", "given" : "N", "non-dropping-particle" : "", "parse-names" : false, "suffix" : "" }, { "dropping-particle" : "", "family" : "Schmitz", "given" : "O", "non-dropping-particle" : "", "parse-names" : false, "suffix" : "" } ], "id" : "ITEM-3", "issued" : { "date-parts" : [ [ "2004" ] ] }, "page" : "488-494", "title" : "Additive effects of cortisol and growth hormone on regional and systemic lipolysis in humans", "type" : "article-journal" }, "uris" : [ "http://www.mendeley.com/documents/?uuid=1738b968-7205-4f18-8050-0ab72cec4ed3", "http://www.mendeley.com/documents/?uuid=f9360450-92ea-43c6-bc63-c493826eff65" ] }, { "id" : "ITEM-4", "itemData" : { "author" : [ { "dropping-particle" : "", "family" : "Kr\u0161ek", "given" : "M", "non-dropping-particle" : "", "parse-names" : false, "suffix" : "" }, { "dropping-particle" : "", "family" : "Rosick\u00e1", "given" : "M", "non-dropping-particle" : "", "parse-names" : false, "suffix" : "" }, { "dropping-particle" : "", "family" : "Nedv\u00eddkov\u00e1", "given" : "J", "non-dropping-particle" : "", "parse-names" : false, "suffix" : "" }, { "dropping-particle" : "", "family" : "Kov\u00e1", "given" : "H Kvasni \u010c", "non-dropping-particle" : "", "parse-names" : false, "suffix" : "" }, { "dropping-particle" : "", "family" : "H\u00e1na", "given" : "V", "non-dropping-particle" : "", "parse-names" : false, "suffix" : "" }, { "dropping-particle" : "", "family" : "Marek", "given" : "J", "non-dropping-particle" : "", "parse-names" : false, "suffix" : "" }, { "dropping-particle" : "", "family" : "Haluz\u00edk", "given" : "M", "non-dropping-particle" : "", "parse-names" : false, "suffix" : "" }, { "dropping-particle" : "", "family" : "Lai", "given" : "E W", "non-dropping-particle" : "", "parse-names" : false, "suffix" : "" }, { "dropping-particle" : "", "family" : "Pac\u00e1k", "given" : "K", "non-dropping-particle" : "", "parse-names" : false, "suffix" : "" } ], "id" : "ITEM-4", "issued" : { "date-parts" : [ [ "2006" ] ] }, "page" : "421-428", "title" : "Increased Lipolysis of Subcutaneous Abdominal Adipose Tissue and Altered Noradrenergic Activity in Patients with Cushing \u2018 s Syndrome : An In-vivo Microdialysis Study", "type" : "article-journal" }, "uris" : [ "http://www.mendeley.com/documents/?uuid=8ac4072e-3a3d-4cb9-92f6-e2bbf0cd1528", "http://www.mendeley.com/documents/?uuid=05be40ed-e631-416e-955c-ee2c66e7820e", "http://www.mendeley.com/documents/?uuid=47cc52d4-cb1e-4afa-9c16-c6ad18996227" ] } ], "mendeley" : { "formattedCitation" : "(11, 15\u201317)", "plainTextFormattedCitation" : "(11, 15\u201317)", "previouslyFormattedCitation" : "(11, 15\u201317)" }, "properties" : {  }, "schema" : "https://github.com/citation-style-language/schema/raw/master/csl-citation.json" }</w:instrText>
      </w:r>
      <w:r w:rsidR="00FE35A0" w:rsidRPr="006902F6">
        <w:rPr>
          <w:color w:val="000000" w:themeColor="text1"/>
        </w:rPr>
        <w:fldChar w:fldCharType="separate"/>
      </w:r>
      <w:r w:rsidR="003A36B4" w:rsidRPr="003A36B4">
        <w:rPr>
          <w:noProof/>
          <w:color w:val="000000" w:themeColor="text1"/>
        </w:rPr>
        <w:t>(11, 15–17)</w:t>
      </w:r>
      <w:r w:rsidR="00FE35A0" w:rsidRPr="006902F6">
        <w:rPr>
          <w:color w:val="000000" w:themeColor="text1"/>
        </w:rPr>
        <w:fldChar w:fldCharType="end"/>
      </w:r>
      <w:r w:rsidR="00FE35A0" w:rsidRPr="006902F6">
        <w:rPr>
          <w:color w:val="000000" w:themeColor="text1"/>
        </w:rPr>
        <w:t>, possibly as a way to promote gluconeogenesis to maintain blood glucose levels.</w:t>
      </w:r>
      <w:r w:rsidRPr="006902F6">
        <w:rPr>
          <w:color w:val="000000" w:themeColor="text1"/>
        </w:rPr>
        <w:t xml:space="preserve"> </w:t>
      </w:r>
      <w:r w:rsidR="00FE35A0" w:rsidRPr="006902F6">
        <w:rPr>
          <w:color w:val="000000" w:themeColor="text1"/>
        </w:rPr>
        <w:t xml:space="preserve"> Lipolysis has been implicated in insulin resistance </w:t>
      </w:r>
      <w:r w:rsidR="00FE35A0" w:rsidRPr="006902F6">
        <w:rPr>
          <w:color w:val="000000" w:themeColor="text1"/>
        </w:rPr>
        <w:fldChar w:fldCharType="begin" w:fldLock="1"/>
      </w:r>
      <w:r w:rsidR="00CD3FE5">
        <w:rPr>
          <w:color w:val="000000" w:themeColor="text1"/>
        </w:rPr>
        <w:instrText>ADDIN CSL_CITATION { "citationItems" : [ { "id" : "ITEM-1", "itemData" : { "author" : [ { "dropping-particle" : "", "family" : "Edgerton", "given" : "Dale S", "non-dropping-particle" : "", "parse-names" : false, "suffix" : "" }, { "dropping-particle" : "", "family" : "Kraft", "given" : "Guillaume", "non-dropping-particle" : "", "parse-names" : false, "suffix" : "" }, { "dropping-particle" : "", "family" : "Smith", "given" : "Marta", "non-dropping-particle" : "", "parse-names" : false, "suffix" : "" }, { "dropping-particle" : "", "family" : "Farmer", "given" : "Ben", "non-dropping-particle" : "", "parse-names" : false, "suffix" : "" }, { "dropping-particle" : "", "family" : "Williams", "given" : "Phillip E", "non-dropping-particle" : "", "parse-names" : false, "suffix" : "" }, { "dropping-particle" : "", "family" : "Coate", "given" : "Katie C", "non-dropping-particle" : "", "parse-names" : false, "suffix" : "" }, { "dropping-particle" : "", "family" : "Printz", "given" : "Richard L", "non-dropping-particle" : "", "parse-names" : false, "suffix" : "" }, { "dropping-particle" : "", "family" : "Brien", "given" : "Richard M O", "non-dropping-particle" : "", "parse-names" : false, "suffix" : "" }, { "dropping-particle" : "", "family" : "Cherrington", "given" : "Alan D", "non-dropping-particle" : "", "parse-names" : false, "suffix" : "" } ], "id" : "ITEM-1", "issue" : "6", "issued" : { "date-parts" : [ [ "2017" ] ] }, "page" : "1-14", "title" : "Insulin \u2019 s direct hepatic effect explains the inhibition of glucose production caused by insulin secretion", "type" : "article-journal", "volume" : "2" }, "uris" : [ "http://www.mendeley.com/documents/?uuid=3268dbed-88d5-4595-944d-3169b2678a9a", "http://www.mendeley.com/documents/?uuid=29eb42f5-0a49-4ba8-aeca-aa320adbc4d4" ] }, { "id" : "ITEM-2", "itemData" : { "author" : [ { "dropping-particle" : "", "family" : "Rebrin", "given" : "Kerstin", "non-dropping-particle" : "", "parse-names" : false, "suffix" : "" }, { "dropping-particle" : "", "family" : "Steil", "given" : "Garry M", "non-dropping-particle" : "", "parse-names" : false, "suffix" : "" }, { "dropping-particle" : "", "family" : "Mittelman", "given" : "Steven D", "non-dropping-particle" : "", "parse-names" : false, "suffix" : "" }, { "dropping-particle" : "", "family" : "Bergman", "given" : "Richard N", "non-dropping-particle" : "", "parse-names" : false, "suffix" : "" } ], "id" : "ITEM-2", "issue" : "3", "issued" : { "date-parts" : [ [ "1996" ] ] }, "page" : "741-749", "title" : "Causal Linkage between Insulin Suppression of Lipolysis and Suppression of Liver Glucose Output in Dogs", "type" : "article-journal", "volume" : "98" }, "uris" : [ "http://www.mendeley.com/documents/?uuid=3c62854f-90c8-49a6-898d-9a4d53ecc8c6", "http://www.mendeley.com/documents/?uuid=3d156259-9ea9-4992-9530-19ab856fd6b1", "http://www.mendeley.com/documents/?uuid=a6e40348-416d-4f28-ab71-794c8d8d6e23" ] } ], "mendeley" : { "formattedCitation" : "(18, 35)", "plainTextFormattedCitation" : "(18, 35)", "previouslyFormattedCitation" : "(18, 35)"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(18, 35)</w:t>
      </w:r>
      <w:r w:rsidR="00FE35A0" w:rsidRPr="006902F6">
        <w:rPr>
          <w:color w:val="000000" w:themeColor="text1"/>
        </w:rPr>
        <w:fldChar w:fldCharType="end"/>
      </w:r>
      <w:r w:rsidR="00FE35A0" w:rsidRPr="006902F6">
        <w:rPr>
          <w:color w:val="000000" w:themeColor="text1"/>
        </w:rPr>
        <w:t xml:space="preserve"> and NAFLD </w:t>
      </w:r>
      <w:r w:rsidR="00FE35A0" w:rsidRPr="006902F6">
        <w:rPr>
          <w:color w:val="000000" w:themeColor="text1"/>
        </w:rPr>
        <w:fldChar w:fldCharType="begin" w:fldLock="1"/>
      </w:r>
      <w:r w:rsidR="00CD3FE5">
        <w:rPr>
          <w:color w:val="000000" w:themeColor="text1"/>
        </w:rPr>
        <w:instrText>ADDIN CSL_CITATION { "citationItems" : [ { "id" : "ITEM-1", "itemData" : { "DOI" : "10.1002/hep.23116", "author" : [ { "dropping-particle" : "", "family" : "Gastaldelli", "given" : "Amalia", "non-dropping-particle" : "", "parse-names" : false, "suffix" : "" }, { "dropping-particle" : "", "family" : "Harrison", "given" : "Stephen A", "non-dropping-particle" : "", "parse-names" : false, "suffix" : "" }, { "dropping-particle" : "", "family" : "Belfort-aguilar", "given" : "Renata", "non-dropping-particle" : "", "parse-names" : false, "suffix" : "" }, { "dropping-particle" : "", "family" : "Hardies", "given" : "Lou Jean", "non-dropping-particle" : "", "parse-names" : false, "suffix" : "" }, { "dropping-particle" : "", "family" : "Balas", "given" : "Bogdan", "non-dropping-particle" : "", "parse-names" : false, "suffix" : "" }, { "dropping-particle" : "", "family" : "Schenker", "given" : "Steven", "non-dropping-particle" : "", "parse-names" : false, "suffix" : "" }, { "dropping-particle" : "", "family" : "Cusi", "given" : "Kenneth", "non-dropping-particle" : "", "parse-names" : false, "suffix" : "" } ], "id" : "ITEM-1", "issued" : { "date-parts" : [ [ "2009" ] ] }, "title" : "Importance of Changes in Adipose Tissue Insulin Resistance to Histological Response During Thiazolidinedione Treatment of Patients with Nonalcoholic Steatohepatitis", "type" : "article-journal" }, "uris" : [ "http://www.mendeley.com/documents/?uuid=b3c1eb52-fead-4d1a-9f95-c6d25a6941ac", "http://www.mendeley.com/documents/?uuid=88662c35-f735-4412-a12e-2f2bc187d7a4" ] } ], "mendeley" : { "formattedCitation" : "(36)", "plainTextFormattedCitation" : "(36)", "previouslyFormattedCitation" : "(36)" }, "properties" : {  }, "schema" : "https://github.com/citation-style-language/schema/raw/master/csl-citation.json" }</w:instrText>
      </w:r>
      <w:r w:rsidR="00FE35A0" w:rsidRPr="006902F6">
        <w:rPr>
          <w:color w:val="000000" w:themeColor="text1"/>
        </w:rPr>
        <w:fldChar w:fldCharType="separate"/>
      </w:r>
      <w:r w:rsidR="00CD3FE5" w:rsidRPr="00CD3FE5">
        <w:rPr>
          <w:noProof/>
          <w:color w:val="000000" w:themeColor="text1"/>
        </w:rPr>
        <w:t>(36)</w:t>
      </w:r>
      <w:r w:rsidR="00FE35A0" w:rsidRPr="006902F6">
        <w:rPr>
          <w:color w:val="000000" w:themeColor="text1"/>
        </w:rPr>
        <w:fldChar w:fldCharType="end"/>
      </w:r>
      <w:r w:rsidR="00C922C0">
        <w:rPr>
          <w:color w:val="000000" w:themeColor="text1"/>
        </w:rPr>
        <w:t xml:space="preserve">.  </w:t>
      </w:r>
      <w:r w:rsidR="003563CC" w:rsidRPr="006902F6">
        <w:rPr>
          <w:color w:val="000000" w:themeColor="text1"/>
        </w:rPr>
        <w:t>We found synergistic elevations in glycerol, indicative of enhance</w:t>
      </w:r>
      <w:r w:rsidR="00E57A0F">
        <w:rPr>
          <w:color w:val="000000" w:themeColor="text1"/>
        </w:rPr>
        <w:t>d</w:t>
      </w:r>
      <w:r w:rsidR="003563CC" w:rsidRPr="006902F6">
        <w:rPr>
          <w:color w:val="000000" w:themeColor="text1"/>
        </w:rPr>
        <w:t xml:space="preserve"> lipolysis, as well as in hepatic fat accumulation</w:t>
      </w:r>
      <w:r w:rsidR="000F4220" w:rsidRPr="006902F6">
        <w:rPr>
          <w:color w:val="000000" w:themeColor="text1"/>
        </w:rPr>
        <w:t xml:space="preserve"> in the HFD-fed</w:t>
      </w:r>
      <w:r w:rsidR="0080566A">
        <w:rPr>
          <w:color w:val="000000" w:themeColor="text1"/>
        </w:rPr>
        <w:t>,</w:t>
      </w:r>
      <w:r w:rsidR="000F4220" w:rsidRPr="006902F6">
        <w:rPr>
          <w:color w:val="000000" w:themeColor="text1"/>
        </w:rPr>
        <w:t xml:space="preserve"> dexamethasone-treated mice</w:t>
      </w:r>
      <w:r w:rsidR="003563CC" w:rsidRPr="006902F6">
        <w:rPr>
          <w:color w:val="000000" w:themeColor="text1"/>
        </w:rPr>
        <w:t xml:space="preserve">, but no </w:t>
      </w:r>
      <w:r w:rsidR="000F4220" w:rsidRPr="006902F6">
        <w:rPr>
          <w:color w:val="000000" w:themeColor="text1"/>
        </w:rPr>
        <w:t>data support</w:t>
      </w:r>
      <w:r w:rsidR="00E0792E">
        <w:rPr>
          <w:color w:val="000000" w:themeColor="text1"/>
        </w:rPr>
        <w:t>ing</w:t>
      </w:r>
      <w:r w:rsidR="000F4220" w:rsidRPr="006902F6">
        <w:rPr>
          <w:color w:val="000000" w:themeColor="text1"/>
        </w:rPr>
        <w:t xml:space="preserve"> enhanced</w:t>
      </w:r>
      <w:r w:rsidR="005801D2" w:rsidRPr="006902F6">
        <w:rPr>
          <w:color w:val="000000" w:themeColor="text1"/>
        </w:rPr>
        <w:t xml:space="preserve"> hepatic</w:t>
      </w:r>
      <w:r w:rsidR="000F4220" w:rsidRPr="006902F6">
        <w:rPr>
          <w:color w:val="000000" w:themeColor="text1"/>
        </w:rPr>
        <w:t xml:space="preserve"> </w:t>
      </w:r>
      <w:r w:rsidR="000F4220" w:rsidRPr="006902F6">
        <w:rPr>
          <w:i/>
          <w:color w:val="000000" w:themeColor="text1"/>
        </w:rPr>
        <w:t>de novo</w:t>
      </w:r>
      <w:r w:rsidR="000F4220" w:rsidRPr="006902F6">
        <w:rPr>
          <w:color w:val="000000" w:themeColor="text1"/>
        </w:rPr>
        <w:t xml:space="preserve"> lipogenesis.</w:t>
      </w:r>
      <w:r w:rsidR="00E603E5" w:rsidRPr="006902F6">
        <w:rPr>
          <w:color w:val="000000" w:themeColor="text1"/>
        </w:rPr>
        <w:t xml:space="preserve"> </w:t>
      </w:r>
    </w:p>
    <w:p w14:paraId="29829940" w14:textId="77777777" w:rsidR="00CD6325" w:rsidRPr="006902F6" w:rsidRDefault="00CD6325" w:rsidP="00E13216">
      <w:pPr>
        <w:spacing w:line="480" w:lineRule="auto"/>
        <w:rPr>
          <w:color w:val="000000" w:themeColor="text1"/>
        </w:rPr>
      </w:pPr>
    </w:p>
    <w:p w14:paraId="7976C330" w14:textId="4BECCB2E" w:rsidR="00CD1457" w:rsidRPr="006902F6" w:rsidRDefault="0015242A" w:rsidP="00E13216">
      <w:pPr>
        <w:spacing w:line="480" w:lineRule="auto"/>
        <w:rPr>
          <w:color w:val="000000" w:themeColor="text1"/>
        </w:rPr>
      </w:pPr>
      <w:r w:rsidRPr="006902F6">
        <w:rPr>
          <w:color w:val="000000" w:themeColor="text1"/>
        </w:rPr>
        <w:t xml:space="preserve">There is some debate as to which genes glucocorticoids are acting on to promote lipolysis. Downregulation of </w:t>
      </w:r>
      <w:r w:rsidRPr="006902F6">
        <w:rPr>
          <w:i/>
          <w:color w:val="000000" w:themeColor="text1"/>
        </w:rPr>
        <w:t>Pde3b</w:t>
      </w:r>
      <w:r w:rsidRPr="006902F6">
        <w:rPr>
          <w:color w:val="000000" w:themeColor="text1"/>
        </w:rPr>
        <w:t xml:space="preserve"> </w:t>
      </w:r>
      <w:r w:rsidRPr="006902F6">
        <w:rPr>
          <w:color w:val="000000" w:themeColor="text1"/>
        </w:rPr>
        <w:fldChar w:fldCharType="begin" w:fldLock="1"/>
      </w:r>
      <w:r w:rsidR="00CD3FE5">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"(44)", "plainTextFormattedCitation" : "(44)", "previouslyFormattedCitation" : "(44)"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(44)</w:t>
      </w:r>
      <w:r w:rsidRPr="006902F6">
        <w:rPr>
          <w:color w:val="000000" w:themeColor="text1"/>
        </w:rPr>
        <w:fldChar w:fldCharType="end"/>
      </w:r>
      <w:r w:rsidRPr="006902F6">
        <w:rPr>
          <w:color w:val="000000" w:themeColor="text1"/>
        </w:rPr>
        <w:t xml:space="preserve"> and upregulation of </w:t>
      </w:r>
      <w:r w:rsidRPr="006902F6">
        <w:rPr>
          <w:rFonts w:ascii="Symbol" w:hAnsi="Symbol"/>
          <w:color w:val="000000" w:themeColor="text1"/>
        </w:rPr>
        <w:t></w:t>
      </w:r>
      <w:r w:rsidRPr="006902F6">
        <w:rPr>
          <w:color w:val="000000" w:themeColor="text1"/>
        </w:rPr>
        <w:t xml:space="preserve">-adrenergic receptors </w:t>
      </w:r>
      <w:r w:rsidRPr="006902F6">
        <w:rPr>
          <w:color w:val="000000" w:themeColor="text1"/>
        </w:rPr>
        <w:fldChar w:fldCharType="begin" w:fldLock="1"/>
      </w:r>
      <w:r w:rsidR="00CD3FE5">
        <w:rPr>
          <w:color w:val="000000" w:themeColor="text1"/>
        </w:rPr>
        <w:instrText>ADDIN CSL_CITATION { "citationItems" : [ { "id" : "ITEM-1", "itemData" : { "author" : [ { "dropping-particle" : "", "family" : "Lacasa", "given" : "D", "non-dropping-particle" : "", "parse-names" : false, "suffix" : "" }, { "dropping-particle" : "", "family" : "Agli", "given" : "B", "non-dropping-particle" : "", "parse-names" : false, "suffix" : "" }, { "dropping-particle" : "", "family" : "Giudicelli", "given" : "Y", "non-dropping-particle" : "", "parse-names" : false, "suffix" : "" } ], "container-title" : "Biochemical and biophysical research communications", "id" : "ITEM-1", "issue" : "2", "issued" : { "date-parts" : [ [ "1988" ] ] }, "page" : "489-497", "title" : "PERMISSIVE ACTION OF GLUCOCORTICOIDS ON CATECHOLAMINE-INDUCED LIPOLYSIS : DIRECT \"IN VITRO\" EFFECTS ON THE FAT CELL ~-ADRENORECEPTOR-COUPLED-ADENYLATE CYCLASE SYSTEM Dani~le", "type" : "article-journal", "volume" : "153" }, "uris" : [ "http://www.mendeley.com/documents/?uuid=6c62c5a0-03ae-4922-a73b-60cb019daf06", "http://www.mendeley.com/documents/?uuid=e981066c-c723-4562-ae5c-a3010376e0bd" ] } ], "mendeley" : { "formattedCitation" : "(45)", "plainTextFormattedCitation" : "(45)", "previouslyFormattedCitation" : "(45)"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(45)</w:t>
      </w:r>
      <w:r w:rsidRPr="006902F6">
        <w:rPr>
          <w:color w:val="000000" w:themeColor="text1"/>
        </w:rPr>
        <w:fldChar w:fldCharType="end"/>
      </w:r>
      <w:r w:rsidRPr="006902F6">
        <w:rPr>
          <w:color w:val="000000" w:themeColor="text1"/>
        </w:rPr>
        <w:t xml:space="preserve"> and </w:t>
      </w:r>
      <w:r w:rsidR="00056B9A">
        <w:rPr>
          <w:color w:val="000000" w:themeColor="text1"/>
        </w:rPr>
        <w:t>ATGL</w:t>
      </w:r>
      <w:r w:rsidRPr="006902F6">
        <w:rPr>
          <w:color w:val="000000" w:themeColor="text1"/>
        </w:rPr>
        <w:t xml:space="preserve"> transcripts </w:t>
      </w:r>
      <w:r w:rsidRPr="006902F6">
        <w:rPr>
          <w:color w:val="000000" w:themeColor="text1"/>
        </w:rPr>
        <w:fldChar w:fldCharType="begin" w:fldLock="1"/>
      </w:r>
      <w:r w:rsidR="00CD3FE5">
        <w:rPr>
          <w:color w:val="000000" w:themeColor="text1"/>
        </w:rPr>
        <w:instrText>ADDIN CSL_CITATION { "citationItems" : [ { "id" : "ITEM-1", "itemData" : { "DOI" : "10.1152/ajpcell.00045.2010", "ISSN" : "1522-1563", "PMID" : "20943959", "abstract" : "Glucocorticoids have been proposed to be both adipogenic and lipolytic in action within adipose tissue, although it is unknown whether these actions can occur simultaneously. Here we investigate both the in vitro and in vivo effects of corticosterone (Cort) on adipose tissue metabolism. Cort increased 3T3-L1 preadipocyte differentiation in a concentration-dependent manner, but did not increase lipogenesis in adipocytes. Cort increased lipolysis within adipocytes in a concentration-dependent manner (maximum effect at 1-10 \u03bcM). Surprisingly, removal of Cort further increased lipolytic rates (\u223c320% above control, P &lt; 0.05), indicating a residual effect on basal lipolysis. mRNA and protein expression of adipose triglyceride lipase and phosphorylated status of hormone sensitive lipase (Ser563/Ser660) were increased with 48 h of Cort treatment. To test these responses in vivo, Sprague-Dawley rats were subcutaneously implanted with wax pellets with/without Cort (300 mg). After 10 days, adipose depots were removed and cultured ex vivo. Both free fatty acids and glycerol concentrations were elevated in fed and fasting conditions in Cort-treated rats. Despite increased lipolysis, Cort rats had more visceral adiposity than sham rats (10.2 vs. 6.9 g/kg body wt, P &lt; 0.05). Visceral adipocytes from Cort rats were smaller and more numerous than those in sham rats, suggesting that adipogenesis occurred through preadipocyte differentiation rather than adipocyte hypertrophy. Visceral, but not subcutaneous, adipocyte cultures from Cort-treated rats displayed a 1.5-fold increase in basal lipolytic rates compared with sham rats (P &lt; 0.05). Taken together, our findings demonstrate that chronic glucocorticoid exposure stimulates both lipolysis and adipogenesis in visceral adipose tissue but favors adipogenesis primarily through preadipocyte differentiation.", "author" : [ { "dropping-particle" : "", "family" : "Campbell", "given" : "Jonathan E", "non-dropping-particle" : "", "parse-names" : false, "suffix" : "" }, { "dropping-particle" : "", "family" : "Peckett", "given" : "Ashley J", "non-dropping-particle" : "", "parse-names" : false, "suffix" : "" }, { "dropping-particle" : "", "family" : "D'souza", "given" : "Anna M", "non-dropping-particle" : "", "parse-names" : false, "suffix" : "" }, { "dropping-particle" : "", "family" : "Hawke", "given" : "Thomas J", "non-dropping-particle" : "", "parse-names" : false, "suffix" : "" }, { "dropping-particle" : "", "family" : "Riddell", "given" : "Michael C", "non-dropping-particle" : "", "parse-names" : false, "suffix" : "" } ], "container-title" : "American journal of physiology. Cell physiology", "id" : "ITEM-1", "issue" : "1", "issued" : { "date-parts" : [ [ "2011" ] ] }, "page" : "C198-209", "title" : "Adipogenic and lipolytic effects of chronic glucocorticoid exposure.", "type" : "article-journal", "volume" : "300" }, "uris" : [ "http://www.mendeley.com/documents/?uuid=029ac207-cbe6-42de-b9b5-f73ee1c0c5ae" ] }, { "id" : "ITEM-2", "itemData" : { "DOI" : "10.1007/s11745-011-3583-8", "author" : [ { "dropping-particle" : "", "family" : "Serr", "given" : "Julie", "non-dropping-particle" : "", "parse-names" : false, "suffix" : "" }, { "dropping-particle" : "", "family" : "Suh", "given" : "Yeunsu", "non-dropping-particle" : "", "parse-names" : false, "suffix" : "" }, { "dropping-particle" : "", "family" : "Lee", "given" : "Kichoon", "non-dropping-particle" : "", "parse-names" : false, "suffix" : "" } ], "id" : "ITEM-2", "issued" : { "date-parts" : [ [ "2011" ] ] }, "page" : "813-820", "title" : "Acute Up-Regulation of Adipose Triglyceride Lipase and Release of Non-Esterified Fatty Acids by Dexamethasone in Chicken Adipose Tissue", "type" : "article-journal" }, "uris" : [ "http://www.mendeley.com/documents/?uuid=03146227-2750-4792-bce3-16a16cca12e5", "http://www.mendeley.com/documents/?uuid=2539b5a5-0ed7-461c-9a14-b69aa6468189" ] }, { "id" : "ITEM-3", "itemData" : { "DOI" : "10.1016/j.molmet.2017.06.013", "ISSN" : "2212-8778", "author" : [ { "dropping-particle" : "", "family" : "Shen", "given" : "Yachen", "non-dropping-particle" : "", "parse-names" : false, "suffix" : "" }, { "dropping-particle" : "", "family" : "Roh", "given" : "Hyun Cheol", "non-dropping-particle" : "", "parse-names" : false, "suffix" : "" }, { "dropping-particle" : "", "family" : "Kumari", "given" : "Manju", "non-dropping-particle" : "", "parse-names" : false, "suffix" : "" }, { "dropping-particle" : "", "family" : "Rosen", "given" : "Evan D", "non-dropping-particle" : "", "parse-names" : false, "suffix" : "" } ], "container-title" : "Molecular Metabolism", "id" : "ITEM-3", "issued" : { "date-parts" : [ [ "2017" ] ] }, "publisher" : "Elsevier GmbH", "title" : "Adipocyte glucocorticoid receptor is important in lipolysis and insulin resistance due to exogenous steroids , but not insulin resistance caused by high fat feeding", "type" : "article-journal" }, "uris" : [ "http://www.mendeley.com/documents/?uuid=8de680a4-4a06-47e7-acb1-6da774519734", "http://www.mendeley.com/documents/?uuid=5ff19886-7e78-4a54-a358-e81ba49a53fd" ] } ], "mendeley" : { "formattedCitation" : "(22, 46, 47)", "plainTextFormattedCitation" : "(22, 46, 47)", "previouslyFormattedCitation" : "(22, 46, 47)" }, "properties" : {  }, "schema" : "https://github.com/citation-style-language/schema/raw/master/csl-citation.json" }</w:instrText>
      </w:r>
      <w:r w:rsidRPr="006902F6">
        <w:rPr>
          <w:color w:val="000000" w:themeColor="text1"/>
        </w:rPr>
        <w:fldChar w:fldCharType="separate"/>
      </w:r>
      <w:r w:rsidR="00CD3FE5" w:rsidRPr="00CD3FE5">
        <w:rPr>
          <w:noProof/>
          <w:color w:val="000000" w:themeColor="text1"/>
        </w:rPr>
        <w:t>(22, 46, 47)</w:t>
      </w:r>
      <w:r w:rsidRPr="006902F6">
        <w:rPr>
          <w:color w:val="000000" w:themeColor="text1"/>
        </w:rPr>
        <w:fldChar w:fldCharType="end"/>
      </w:r>
      <w:r w:rsidRPr="006902F6">
        <w:rPr>
          <w:color w:val="000000" w:themeColor="text1"/>
        </w:rPr>
        <w:t xml:space="preserve"> have been proposed as possible mechanisms. We found ATGL</w:t>
      </w:r>
      <w:r w:rsidR="00A61718" w:rsidRPr="006902F6">
        <w:rPr>
          <w:color w:val="000000" w:themeColor="text1"/>
        </w:rPr>
        <w:t>, the rate limiting enzyme for adipose triglyceride lipolysis</w:t>
      </w:r>
      <w:r w:rsidR="00FB521F" w:rsidRPr="006902F6">
        <w:rPr>
          <w:color w:val="000000" w:themeColor="text1"/>
        </w:rPr>
        <w:t>,</w:t>
      </w:r>
      <w:r w:rsidRPr="006902F6">
        <w:rPr>
          <w:color w:val="000000" w:themeColor="text1"/>
        </w:rPr>
        <w:t xml:space="preserve"> to be synergistically activated by obesity and glucocorticoid-treatment. </w:t>
      </w:r>
      <w:r w:rsidR="001F0B65" w:rsidRPr="006902F6">
        <w:rPr>
          <w:color w:val="000000" w:themeColor="text1"/>
        </w:rPr>
        <w:t xml:space="preserve">These findings </w:t>
      </w:r>
      <w:r w:rsidR="00F25095" w:rsidRPr="006902F6">
        <w:rPr>
          <w:color w:val="000000" w:themeColor="text1"/>
        </w:rPr>
        <w:t>bear a resemblance to</w:t>
      </w:r>
      <w:r w:rsidR="001F0B65" w:rsidRPr="006902F6">
        <w:rPr>
          <w:color w:val="000000" w:themeColor="text1"/>
        </w:rPr>
        <w:t xml:space="preserve"> elevations in glycerol levels</w:t>
      </w:r>
      <w:r w:rsidR="00ED441B" w:rsidRPr="006902F6">
        <w:rPr>
          <w:color w:val="000000" w:themeColor="text1"/>
        </w:rPr>
        <w:t xml:space="preserve"> in</w:t>
      </w:r>
      <w:r w:rsidR="00621EDB" w:rsidRPr="006902F6">
        <w:rPr>
          <w:color w:val="000000" w:themeColor="text1"/>
        </w:rPr>
        <w:t xml:space="preserve"> obese, dexamethasone-treated mice</w:t>
      </w:r>
      <w:r w:rsidR="0014428B" w:rsidRPr="006902F6">
        <w:rPr>
          <w:color w:val="000000" w:themeColor="text1"/>
        </w:rPr>
        <w:t xml:space="preserve"> when compared to </w:t>
      </w:r>
      <w:r w:rsidRPr="006902F6">
        <w:rPr>
          <w:color w:val="000000" w:themeColor="text1"/>
        </w:rPr>
        <w:t>diet or glucocorticoid</w:t>
      </w:r>
      <w:r w:rsidR="00935654">
        <w:rPr>
          <w:color w:val="000000" w:themeColor="text1"/>
        </w:rPr>
        <w:t xml:space="preserve">s </w:t>
      </w:r>
      <w:r w:rsidRPr="006902F6">
        <w:rPr>
          <w:color w:val="000000" w:themeColor="text1"/>
        </w:rPr>
        <w:t>alone</w:t>
      </w:r>
      <w:r w:rsidR="00621EDB" w:rsidRPr="006902F6">
        <w:rPr>
          <w:color w:val="000000" w:themeColor="text1"/>
        </w:rPr>
        <w:t>.</w:t>
      </w:r>
      <w:r w:rsidR="00AE79F4" w:rsidRPr="006902F6">
        <w:rPr>
          <w:color w:val="000000" w:themeColor="text1"/>
        </w:rPr>
        <w:t xml:space="preserve"> </w:t>
      </w:r>
      <w:r w:rsidRPr="006902F6">
        <w:rPr>
          <w:color w:val="000000" w:themeColor="text1"/>
        </w:rPr>
        <w:t>The mechanisms by which obesity and glucocorticoids synergize to activate ATGL expression are not clear at this time</w:t>
      </w:r>
      <w:r w:rsidR="004A6485">
        <w:rPr>
          <w:color w:val="000000" w:themeColor="text1"/>
        </w:rPr>
        <w:t xml:space="preserve">, nor are the relative contributions of other </w:t>
      </w:r>
      <w:r w:rsidR="00A1488D">
        <w:rPr>
          <w:color w:val="000000" w:themeColor="text1"/>
        </w:rPr>
        <w:t>glucocorticoid receptor</w:t>
      </w:r>
      <w:r w:rsidR="004A6485">
        <w:rPr>
          <w:color w:val="000000" w:themeColor="text1"/>
        </w:rPr>
        <w:t>-dependent targets</w:t>
      </w:r>
      <w:r w:rsidRPr="006902F6">
        <w:rPr>
          <w:color w:val="000000" w:themeColor="text1"/>
        </w:rPr>
        <w:t>.</w:t>
      </w:r>
    </w:p>
    <w:p w14:paraId="5FF6DF6E" w14:textId="77777777" w:rsidR="009C5B00" w:rsidRPr="006902F6" w:rsidRDefault="009C5B00" w:rsidP="00E13216">
      <w:pPr>
        <w:spacing w:line="480" w:lineRule="auto"/>
        <w:rPr>
          <w:color w:val="000000" w:themeColor="text1"/>
        </w:rPr>
      </w:pPr>
    </w:p>
    <w:p w14:paraId="1CE65F05" w14:textId="7C5DBC48" w:rsidR="009C5B00" w:rsidRPr="006902F6" w:rsidRDefault="00794B8D" w:rsidP="00E13216">
      <w:pPr>
        <w:spacing w:line="480" w:lineRule="auto"/>
        <w:rPr>
          <w:color w:val="000000" w:themeColor="text1"/>
        </w:rPr>
      </w:pPr>
      <w:r w:rsidRPr="006902F6">
        <w:rPr>
          <w:color w:val="000000" w:themeColor="text1"/>
        </w:rPr>
        <w:t>In summary, g</w:t>
      </w:r>
      <w:r w:rsidR="009C5B00" w:rsidRPr="006902F6">
        <w:rPr>
          <w:color w:val="000000" w:themeColor="text1"/>
        </w:rPr>
        <w:t>lucocorticoids are commonly prescribed drug</w:t>
      </w:r>
      <w:r w:rsidR="000112F1" w:rsidRPr="006902F6">
        <w:rPr>
          <w:color w:val="000000" w:themeColor="text1"/>
        </w:rPr>
        <w:t>s</w:t>
      </w:r>
      <w:r w:rsidR="009C5B00" w:rsidRPr="006902F6">
        <w:rPr>
          <w:color w:val="000000" w:themeColor="text1"/>
        </w:rPr>
        <w:t xml:space="preserve"> used to treat a multitude of health issues</w:t>
      </w:r>
      <w:r w:rsidR="000112F1" w:rsidRPr="006902F6">
        <w:rPr>
          <w:color w:val="000000" w:themeColor="text1"/>
        </w:rPr>
        <w:t>,</w:t>
      </w:r>
      <w:r w:rsidR="000E64CC" w:rsidRPr="006902F6">
        <w:rPr>
          <w:color w:val="000000" w:themeColor="text1"/>
        </w:rPr>
        <w:t xml:space="preserve"> </w:t>
      </w:r>
      <w:r w:rsidR="0015242A" w:rsidRPr="006902F6">
        <w:rPr>
          <w:color w:val="000000" w:themeColor="text1"/>
        </w:rPr>
        <w:t xml:space="preserve">but </w:t>
      </w:r>
      <w:r w:rsidR="000E64CC" w:rsidRPr="006902F6">
        <w:rPr>
          <w:color w:val="000000" w:themeColor="text1"/>
        </w:rPr>
        <w:t xml:space="preserve">are known to </w:t>
      </w:r>
      <w:r w:rsidR="00F60248" w:rsidRPr="006902F6">
        <w:rPr>
          <w:color w:val="000000" w:themeColor="text1"/>
        </w:rPr>
        <w:t xml:space="preserve">induce a variety of </w:t>
      </w:r>
      <w:r w:rsidR="00F45451">
        <w:rPr>
          <w:color w:val="000000" w:themeColor="text1"/>
        </w:rPr>
        <w:t>adverse metabolic</w:t>
      </w:r>
      <w:r w:rsidR="00F60248" w:rsidRPr="006902F6">
        <w:rPr>
          <w:color w:val="000000" w:themeColor="text1"/>
        </w:rPr>
        <w:t xml:space="preserve"> effects</w:t>
      </w:r>
      <w:r w:rsidR="0015242A" w:rsidRPr="006902F6">
        <w:rPr>
          <w:color w:val="000000" w:themeColor="text1"/>
        </w:rPr>
        <w:t>.  T</w:t>
      </w:r>
      <w:r w:rsidR="009C5B00" w:rsidRPr="006902F6">
        <w:rPr>
          <w:color w:val="000000" w:themeColor="text1"/>
        </w:rPr>
        <w:t xml:space="preserve">heir actions in persons </w:t>
      </w:r>
      <w:r w:rsidR="009C5B00" w:rsidRPr="006902F6">
        <w:rPr>
          <w:color w:val="000000" w:themeColor="text1"/>
        </w:rPr>
        <w:lastRenderedPageBreak/>
        <w:t xml:space="preserve">with obesity </w:t>
      </w:r>
      <w:r w:rsidR="0015242A" w:rsidRPr="006902F6">
        <w:rPr>
          <w:color w:val="000000" w:themeColor="text1"/>
        </w:rPr>
        <w:t xml:space="preserve">are not yet clear, </w:t>
      </w:r>
      <w:r w:rsidR="00175DBA">
        <w:rPr>
          <w:color w:val="000000" w:themeColor="text1"/>
        </w:rPr>
        <w:t xml:space="preserve">even though there </w:t>
      </w:r>
      <w:r w:rsidR="00D041BF">
        <w:rPr>
          <w:color w:val="000000" w:themeColor="text1"/>
        </w:rPr>
        <w:t>is</w:t>
      </w:r>
      <w:r w:rsidR="00175DBA">
        <w:rPr>
          <w:color w:val="000000" w:themeColor="text1"/>
        </w:rPr>
        <w:t xml:space="preserve"> </w:t>
      </w:r>
      <w:r w:rsidR="0015242A" w:rsidRPr="006902F6">
        <w:rPr>
          <w:color w:val="000000" w:themeColor="text1"/>
        </w:rPr>
        <w:t xml:space="preserve">a </w:t>
      </w:r>
      <w:r w:rsidR="00D041BF">
        <w:rPr>
          <w:color w:val="000000" w:themeColor="text1"/>
        </w:rPr>
        <w:t xml:space="preserve">significant </w:t>
      </w:r>
      <w:r w:rsidR="00F87BB3">
        <w:rPr>
          <w:color w:val="000000" w:themeColor="text1"/>
        </w:rPr>
        <w:t>number</w:t>
      </w:r>
      <w:r w:rsidR="0015242A" w:rsidRPr="006902F6">
        <w:rPr>
          <w:color w:val="000000" w:themeColor="text1"/>
        </w:rPr>
        <w:t xml:space="preserve"> of individuals </w:t>
      </w:r>
      <w:r w:rsidR="00F778A6">
        <w:rPr>
          <w:color w:val="000000" w:themeColor="text1"/>
        </w:rPr>
        <w:t xml:space="preserve">with obesity </w:t>
      </w:r>
      <w:r w:rsidR="00175DBA">
        <w:rPr>
          <w:color w:val="000000" w:themeColor="text1"/>
        </w:rPr>
        <w:t>routinely taking</w:t>
      </w:r>
      <w:r w:rsidR="0015242A" w:rsidRPr="006902F6">
        <w:rPr>
          <w:color w:val="000000" w:themeColor="text1"/>
        </w:rPr>
        <w:t xml:space="preserve"> prescription glucocorticoids</w:t>
      </w:r>
      <w:r w:rsidR="009C5B00" w:rsidRPr="006902F6">
        <w:rPr>
          <w:color w:val="000000" w:themeColor="text1"/>
        </w:rPr>
        <w:t xml:space="preserve">. </w:t>
      </w:r>
      <w:commentRangeStart w:id="145"/>
      <w:del w:id="146" w:author="Microsoft Office User" w:date="2017-12-14T15:00:00Z">
        <w:r w:rsidR="009C5B00" w:rsidRPr="006902F6" w:rsidDel="00FE0DD0">
          <w:rPr>
            <w:color w:val="000000" w:themeColor="text1"/>
          </w:rPr>
          <w:delText>The data presented here</w:delText>
        </w:r>
      </w:del>
      <w:ins w:id="147" w:author="Microsoft Office User" w:date="2017-12-14T15:03:00Z">
        <w:r w:rsidR="00D65036">
          <w:rPr>
            <w:color w:val="000000" w:themeColor="text1"/>
          </w:rPr>
          <w:t>This paper is</w:t>
        </w:r>
      </w:ins>
      <w:ins w:id="148" w:author="Microsoft Office User" w:date="2017-12-14T15:00:00Z">
        <w:r w:rsidR="00FE0DD0">
          <w:rPr>
            <w:color w:val="000000" w:themeColor="text1"/>
          </w:rPr>
          <w:t xml:space="preserve"> the first to</w:t>
        </w:r>
      </w:ins>
      <w:r w:rsidR="009C5B00" w:rsidRPr="006902F6">
        <w:rPr>
          <w:color w:val="000000" w:themeColor="text1"/>
        </w:rPr>
        <w:t xml:space="preserve"> show that </w:t>
      </w:r>
      <w:del w:id="149" w:author="Microsoft Office User" w:date="2017-12-14T15:01:00Z">
        <w:r w:rsidR="00F45451" w:rsidDel="00560BDD">
          <w:rPr>
            <w:color w:val="000000" w:themeColor="text1"/>
          </w:rPr>
          <w:delText>the</w:delText>
        </w:r>
        <w:r w:rsidR="009C5B00" w:rsidRPr="006902F6" w:rsidDel="00560BDD">
          <w:rPr>
            <w:color w:val="000000" w:themeColor="text1"/>
          </w:rPr>
          <w:delText xml:space="preserve"> obes</w:delText>
        </w:r>
        <w:r w:rsidR="00F45451" w:rsidDel="00560BDD">
          <w:rPr>
            <w:color w:val="000000" w:themeColor="text1"/>
          </w:rPr>
          <w:delText xml:space="preserve">e state </w:delText>
        </w:r>
      </w:del>
      <w:ins w:id="150" w:author="Microsoft Office User" w:date="2017-12-14T15:01:00Z">
        <w:r w:rsidR="00560BDD">
          <w:rPr>
            <w:color w:val="000000" w:themeColor="text1"/>
          </w:rPr>
          <w:t xml:space="preserve">diet-induced obesity in mice </w:t>
        </w:r>
      </w:ins>
      <w:r w:rsidR="00F45451">
        <w:rPr>
          <w:color w:val="000000" w:themeColor="text1"/>
        </w:rPr>
        <w:t>exa</w:t>
      </w:r>
      <w:r w:rsidR="000800C9">
        <w:rPr>
          <w:color w:val="000000" w:themeColor="text1"/>
        </w:rPr>
        <w:t>c</w:t>
      </w:r>
      <w:r w:rsidR="00F45451">
        <w:rPr>
          <w:color w:val="000000" w:themeColor="text1"/>
        </w:rPr>
        <w:t xml:space="preserve">erbates several </w:t>
      </w:r>
      <w:r w:rsidR="009C5B00" w:rsidRPr="006902F6">
        <w:rPr>
          <w:color w:val="000000" w:themeColor="text1"/>
        </w:rPr>
        <w:t>co-</w:t>
      </w:r>
      <w:r w:rsidR="008448EF" w:rsidRPr="006902F6">
        <w:rPr>
          <w:color w:val="000000" w:themeColor="text1"/>
        </w:rPr>
        <w:t>morbidities</w:t>
      </w:r>
      <w:r w:rsidR="009C5B00" w:rsidRPr="006902F6">
        <w:rPr>
          <w:color w:val="000000" w:themeColor="text1"/>
        </w:rPr>
        <w:t xml:space="preserve"> associated with chronically elevated glucocorticoids</w:t>
      </w:r>
      <w:r w:rsidR="00F45451">
        <w:rPr>
          <w:color w:val="000000" w:themeColor="text1"/>
        </w:rPr>
        <w:t>. These effects</w:t>
      </w:r>
      <w:r w:rsidR="009C5B00" w:rsidRPr="006902F6">
        <w:rPr>
          <w:color w:val="000000" w:themeColor="text1"/>
        </w:rPr>
        <w:t xml:space="preserve"> </w:t>
      </w:r>
      <w:r w:rsidR="00781EAF">
        <w:rPr>
          <w:color w:val="000000" w:themeColor="text1"/>
        </w:rPr>
        <w:t>may</w:t>
      </w:r>
      <w:r w:rsidR="00781EAF" w:rsidRPr="006902F6">
        <w:rPr>
          <w:color w:val="000000" w:themeColor="text1"/>
        </w:rPr>
        <w:t xml:space="preserve"> </w:t>
      </w:r>
      <w:r w:rsidR="009C5B00" w:rsidRPr="006902F6">
        <w:rPr>
          <w:color w:val="000000" w:themeColor="text1"/>
        </w:rPr>
        <w:t xml:space="preserve">be considered </w:t>
      </w:r>
      <w:r w:rsidR="00F45451">
        <w:rPr>
          <w:color w:val="000000" w:themeColor="text1"/>
        </w:rPr>
        <w:t xml:space="preserve">by physicians </w:t>
      </w:r>
      <w:r w:rsidR="009C5B00" w:rsidRPr="006902F6">
        <w:rPr>
          <w:color w:val="000000" w:themeColor="text1"/>
        </w:rPr>
        <w:t xml:space="preserve">when determining </w:t>
      </w:r>
      <w:r w:rsidR="00F45451">
        <w:rPr>
          <w:color w:val="000000" w:themeColor="text1"/>
        </w:rPr>
        <w:t xml:space="preserve">glucocorticoid </w:t>
      </w:r>
      <w:r w:rsidR="009C5B00" w:rsidRPr="006902F6">
        <w:rPr>
          <w:color w:val="000000" w:themeColor="text1"/>
        </w:rPr>
        <w:t>treatment options</w:t>
      </w:r>
      <w:r w:rsidR="00F45451">
        <w:rPr>
          <w:color w:val="000000" w:themeColor="text1"/>
        </w:rPr>
        <w:t xml:space="preserve"> for patients with obesity</w:t>
      </w:r>
      <w:r w:rsidR="009C5B00" w:rsidRPr="006902F6">
        <w:rPr>
          <w:color w:val="000000" w:themeColor="text1"/>
        </w:rPr>
        <w:t>.</w:t>
      </w:r>
      <w:commentRangeEnd w:id="145"/>
      <w:r w:rsidR="00B950B0">
        <w:rPr>
          <w:rStyle w:val="CommentReference"/>
        </w:rPr>
        <w:commentReference w:id="145"/>
      </w:r>
    </w:p>
    <w:p w14:paraId="5B811A31" w14:textId="02D6ACB6" w:rsidR="000A4359" w:rsidRDefault="000A4359" w:rsidP="007069CE">
      <w:pPr>
        <w:pStyle w:val="Heading1"/>
        <w:rPr>
          <w:ins w:id="151" w:author="Microsoft Office User" w:date="2017-12-18T14:18:00Z"/>
          <w:rFonts w:asciiTheme="minorHAnsi" w:hAnsiTheme="minorHAnsi"/>
          <w:color w:val="000000" w:themeColor="text1"/>
          <w:u w:val="single"/>
        </w:rPr>
      </w:pPr>
      <w:r w:rsidRPr="005B193E">
        <w:rPr>
          <w:rFonts w:asciiTheme="minorHAnsi" w:hAnsiTheme="minorHAnsi"/>
          <w:color w:val="000000" w:themeColor="text1"/>
          <w:u w:val="single"/>
        </w:rPr>
        <w:t>Acknowledgements</w:t>
      </w:r>
    </w:p>
    <w:p w14:paraId="0C3C71AF" w14:textId="77777777" w:rsidR="00D66F6A" w:rsidRPr="00D66F6A" w:rsidRDefault="00D66F6A" w:rsidP="00D66F6A">
      <w:pPr>
        <w:rPr>
          <w:rPrChange w:id="152" w:author="Microsoft Office User" w:date="2017-12-18T14:18:00Z">
            <w:rPr>
              <w:rFonts w:asciiTheme="minorHAnsi" w:hAnsiTheme="minorHAnsi"/>
              <w:color w:val="000000" w:themeColor="text1"/>
              <w:u w:val="single"/>
            </w:rPr>
          </w:rPrChange>
        </w:rPr>
        <w:pPrChange w:id="153" w:author="Microsoft Office User" w:date="2017-12-18T14:18:00Z">
          <w:pPr>
            <w:pStyle w:val="Heading1"/>
          </w:pPr>
        </w:pPrChange>
      </w:pPr>
    </w:p>
    <w:p w14:paraId="0DFD5FEA" w14:textId="303EF76F" w:rsidR="000C2650" w:rsidRDefault="00302276" w:rsidP="00E13216">
      <w:pPr>
        <w:spacing w:line="480" w:lineRule="auto"/>
        <w:rPr>
          <w:rFonts w:eastAsia="Times New Roman" w:cs="Arial"/>
          <w:color w:val="222222"/>
          <w:shd w:val="clear" w:color="auto" w:fill="FFFFFF"/>
        </w:rPr>
      </w:pPr>
      <w:r>
        <w:rPr>
          <w:bCs/>
          <w:color w:val="000000" w:themeColor="text1"/>
        </w:rPr>
        <w:t>We would like to thank</w:t>
      </w:r>
      <w:r w:rsidR="0089314D">
        <w:rPr>
          <w:bCs/>
          <w:color w:val="000000" w:themeColor="text1"/>
        </w:rPr>
        <w:t xml:space="preserve"> the study participant for their willingness to be involved in this research. We would like to thank</w:t>
      </w:r>
      <w:r>
        <w:rPr>
          <w:bCs/>
          <w:color w:val="000000" w:themeColor="text1"/>
        </w:rPr>
        <w:t xml:space="preserve"> Jennifer DelProposto and Carey Lumeng for assistance with imaging liver sections, and Melanie Schmitt</w:t>
      </w:r>
      <w:r w:rsidR="00701AA5">
        <w:rPr>
          <w:bCs/>
          <w:color w:val="000000" w:themeColor="text1"/>
        </w:rPr>
        <w:t xml:space="preserve"> for assistance with</w:t>
      </w:r>
      <w:r w:rsidR="002A5871">
        <w:rPr>
          <w:bCs/>
          <w:color w:val="000000" w:themeColor="text1"/>
        </w:rPr>
        <w:t xml:space="preserve"> glucose</w:t>
      </w:r>
      <w:r w:rsidR="00701AA5">
        <w:rPr>
          <w:bCs/>
          <w:color w:val="000000" w:themeColor="text1"/>
        </w:rPr>
        <w:t xml:space="preserve"> clamp studies.  </w:t>
      </w:r>
      <w:r w:rsidR="00A23F57" w:rsidRPr="006902F6">
        <w:rPr>
          <w:bCs/>
          <w:color w:val="000000" w:themeColor="text1"/>
        </w:rPr>
        <w:t>We would like to thank the other members of the Bridges laboratory, Thurl Harris (University of Virginia) and Edwards Park (UTHSC) for insights on this work.</w:t>
      </w:r>
      <w:r w:rsidR="000C2650">
        <w:rPr>
          <w:bCs/>
          <w:color w:val="000000" w:themeColor="text1"/>
        </w:rPr>
        <w:t xml:space="preserve"> </w:t>
      </w:r>
      <w:r w:rsidR="000C2650" w:rsidRPr="007A1731">
        <w:rPr>
          <w:rFonts w:eastAsia="Times New Roman" w:cs="Arial"/>
          <w:color w:val="222222"/>
          <w:shd w:val="clear" w:color="auto" w:fill="FFFFFF"/>
        </w:rPr>
        <w:t>Dr. Dave Bridges is the guarantor of this work and, as such, had full access to all the data in the study and takes responsibility for the integrity of the data and the accuracy of the data analysis</w:t>
      </w:r>
      <w:r w:rsidR="000C2650">
        <w:rPr>
          <w:rFonts w:eastAsia="Times New Roman" w:cs="Arial"/>
          <w:color w:val="222222"/>
          <w:shd w:val="clear" w:color="auto" w:fill="FFFFFF"/>
        </w:rPr>
        <w:t>.</w:t>
      </w:r>
    </w:p>
    <w:p w14:paraId="0075B2A8" w14:textId="77777777" w:rsidR="00E13216" w:rsidRDefault="00E13216" w:rsidP="00E13216">
      <w:pPr>
        <w:widowControl w:val="0"/>
        <w:autoSpaceDE w:val="0"/>
        <w:autoSpaceDN w:val="0"/>
        <w:adjustRightInd w:val="0"/>
        <w:spacing w:before="480"/>
        <w:rPr>
          <w:bCs/>
          <w:color w:val="000000" w:themeColor="text1"/>
        </w:rPr>
      </w:pPr>
    </w:p>
    <w:p w14:paraId="2AE7586D" w14:textId="164576FA" w:rsidR="009C426D" w:rsidRPr="00415832" w:rsidRDefault="000A7B51" w:rsidP="00E13216">
      <w:pPr>
        <w:widowControl w:val="0"/>
        <w:autoSpaceDE w:val="0"/>
        <w:autoSpaceDN w:val="0"/>
        <w:adjustRightInd w:val="0"/>
        <w:spacing w:before="480"/>
        <w:rPr>
          <w:b/>
          <w:color w:val="000000" w:themeColor="text1"/>
          <w:sz w:val="32"/>
          <w:u w:val="single"/>
        </w:rPr>
      </w:pPr>
      <w:r w:rsidRPr="00415832">
        <w:rPr>
          <w:b/>
          <w:color w:val="000000" w:themeColor="text1"/>
          <w:sz w:val="32"/>
          <w:u w:val="single"/>
        </w:rPr>
        <w:t>References</w:t>
      </w:r>
    </w:p>
    <w:p w14:paraId="7ADF851B" w14:textId="2E350268" w:rsidR="00CD3FE5" w:rsidRPr="00CD3FE5" w:rsidRDefault="00A43B68" w:rsidP="00CD3FE5">
      <w:pPr>
        <w:widowControl w:val="0"/>
        <w:autoSpaceDE w:val="0"/>
        <w:autoSpaceDN w:val="0"/>
        <w:adjustRightInd w:val="0"/>
        <w:ind w:left="640" w:hanging="640"/>
        <w:rPr>
          <w:rFonts w:ascii="Calibri" w:eastAsia="Times New Roman" w:hAnsi="Calibri" w:cs="Times New Roman"/>
          <w:noProof/>
        </w:rPr>
      </w:pPr>
      <w:r>
        <w:rPr>
          <w:color w:val="000000" w:themeColor="text1"/>
        </w:rPr>
        <w:fldChar w:fldCharType="begin" w:fldLock="1"/>
      </w:r>
      <w:r>
        <w:rPr>
          <w:color w:val="000000" w:themeColor="text1"/>
        </w:rPr>
        <w:instrText xml:space="preserve">ADDIN Mendeley Bibliography CSL_BIBLIOGRAPHY </w:instrText>
      </w:r>
      <w:r>
        <w:rPr>
          <w:color w:val="000000" w:themeColor="text1"/>
        </w:rPr>
        <w:fldChar w:fldCharType="separate"/>
      </w:r>
      <w:r w:rsidR="00CD3FE5" w:rsidRPr="00CD3FE5">
        <w:rPr>
          <w:rFonts w:ascii="Calibri" w:eastAsia="Times New Roman" w:hAnsi="Calibri" w:cs="Times New Roman"/>
          <w:noProof/>
        </w:rPr>
        <w:t xml:space="preserve">1. </w:t>
      </w:r>
      <w:r w:rsidR="00CD3FE5" w:rsidRPr="00CD3FE5">
        <w:rPr>
          <w:rFonts w:ascii="Calibri" w:eastAsia="Times New Roman" w:hAnsi="Calibri" w:cs="Times New Roman"/>
          <w:noProof/>
        </w:rPr>
        <w:tab/>
        <w:t xml:space="preserve">Paredes S, Ribeiro L. Cortisol: the villain in Metabolic Syndrome? </w:t>
      </w:r>
      <w:r w:rsidR="00CD3FE5" w:rsidRPr="00CD3FE5">
        <w:rPr>
          <w:rFonts w:ascii="Calibri" w:eastAsia="Times New Roman" w:hAnsi="Calibri" w:cs="Times New Roman"/>
          <w:i/>
          <w:iCs/>
          <w:noProof/>
        </w:rPr>
        <w:t>Rev Assoc Med BRAs</w:t>
      </w:r>
      <w:r w:rsidR="00CD3FE5" w:rsidRPr="00CD3FE5">
        <w:rPr>
          <w:rFonts w:ascii="Calibri" w:eastAsia="Times New Roman" w:hAnsi="Calibri" w:cs="Times New Roman"/>
          <w:noProof/>
        </w:rPr>
        <w:t xml:space="preserve"> 2014;60:84–92.</w:t>
      </w:r>
    </w:p>
    <w:p w14:paraId="6C0246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 </w:t>
      </w:r>
      <w:r w:rsidRPr="00CD3FE5">
        <w:rPr>
          <w:rFonts w:ascii="Calibri" w:eastAsia="Times New Roman" w:hAnsi="Calibri" w:cs="Times New Roman"/>
          <w:noProof/>
        </w:rPr>
        <w:tab/>
        <w:t xml:space="preserve">Overman R a., Yeh JY, Deal CL. Prevalence of oral glucocorticoid usage in the United States: A general population perspective. </w:t>
      </w:r>
      <w:r w:rsidRPr="00CD3FE5">
        <w:rPr>
          <w:rFonts w:ascii="Calibri" w:eastAsia="Times New Roman" w:hAnsi="Calibri" w:cs="Times New Roman"/>
          <w:i/>
          <w:iCs/>
          <w:noProof/>
        </w:rPr>
        <w:t>Arthritis Care Res</w:t>
      </w:r>
      <w:r w:rsidRPr="00CD3FE5">
        <w:rPr>
          <w:rFonts w:ascii="Calibri" w:eastAsia="Times New Roman" w:hAnsi="Calibri" w:cs="Times New Roman"/>
          <w:noProof/>
        </w:rPr>
        <w:t xml:space="preserve"> 2013;65:294–298.</w:t>
      </w:r>
    </w:p>
    <w:p w14:paraId="2E5B946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 </w:t>
      </w:r>
      <w:r w:rsidRPr="00CD3FE5">
        <w:rPr>
          <w:rFonts w:ascii="Calibri" w:eastAsia="Times New Roman" w:hAnsi="Calibri" w:cs="Times New Roman"/>
          <w:noProof/>
        </w:rPr>
        <w:tab/>
        <w:t>Fardet L, Petersen I, Nazareth I. Original article Prevalence of long-term oral glucocorticoid prescriptions in the UK over the past 20 years. 2011.</w:t>
      </w:r>
    </w:p>
    <w:p w14:paraId="0A5A1E00"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 </w:t>
      </w:r>
      <w:r w:rsidRPr="00CD3FE5">
        <w:rPr>
          <w:rFonts w:ascii="Calibri" w:eastAsia="Times New Roman" w:hAnsi="Calibri" w:cs="Times New Roman"/>
          <w:noProof/>
        </w:rPr>
        <w:tab/>
        <w:t xml:space="preserve">Hsiao C, Ph D, Cherry DK,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National Ambulatory Medical Care Survey : 2007 Summary. 2010.</w:t>
      </w:r>
    </w:p>
    <w:p w14:paraId="3E3D97E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5. </w:t>
      </w:r>
      <w:r w:rsidRPr="00CD3FE5">
        <w:rPr>
          <w:rFonts w:ascii="Calibri" w:eastAsia="Times New Roman" w:hAnsi="Calibri" w:cs="Times New Roman"/>
          <w:noProof/>
        </w:rPr>
        <w:tab/>
        <w:t>Laugesen K, Otto J, Jørgensen L, Sørensen HT, Petersen I. Systemic glucocorticoid use in Denmark : a population-based prevalence study. 2017:1–6.</w:t>
      </w:r>
    </w:p>
    <w:p w14:paraId="5BF951B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6. </w:t>
      </w:r>
      <w:r w:rsidRPr="00CD3FE5">
        <w:rPr>
          <w:rFonts w:ascii="Calibri" w:eastAsia="Times New Roman" w:hAnsi="Calibri" w:cs="Times New Roman"/>
          <w:noProof/>
        </w:rPr>
        <w:tab/>
        <w:t>Bagdadea JD, Bierman EL, Porte D, Ii JR, Nih W, Presented GF-. The Significance of Basal Insulin Levels in the Evaluation of the Insulin Response to Glucose in Diabetic and Nondiabetic Subjects. 1967;46.</w:t>
      </w:r>
    </w:p>
    <w:p w14:paraId="06C06FF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7. </w:t>
      </w:r>
      <w:r w:rsidRPr="00CD3FE5">
        <w:rPr>
          <w:rFonts w:ascii="Calibri" w:eastAsia="Times New Roman" w:hAnsi="Calibri" w:cs="Times New Roman"/>
          <w:noProof/>
        </w:rPr>
        <w:tab/>
        <w:t xml:space="preserve">Wanless I, Lentz J. Fatty Liver Hepatitis ( Steatohepatitis ) and Obesity : An Autopsy Study with Analysis of Risk Factors. </w:t>
      </w:r>
      <w:r w:rsidRPr="00CD3FE5">
        <w:rPr>
          <w:rFonts w:ascii="Calibri" w:eastAsia="Times New Roman" w:hAnsi="Calibri" w:cs="Times New Roman"/>
          <w:i/>
          <w:iCs/>
          <w:noProof/>
        </w:rPr>
        <w:t>Hepatology</w:t>
      </w:r>
      <w:r w:rsidRPr="00CD3FE5">
        <w:rPr>
          <w:rFonts w:ascii="Calibri" w:eastAsia="Times New Roman" w:hAnsi="Calibri" w:cs="Times New Roman"/>
          <w:noProof/>
        </w:rPr>
        <w:t xml:space="preserve"> 1990;12:1106–1110.</w:t>
      </w:r>
    </w:p>
    <w:p w14:paraId="1F93F6BA"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8. </w:t>
      </w:r>
      <w:r w:rsidRPr="00CD3FE5">
        <w:rPr>
          <w:rFonts w:ascii="Calibri" w:eastAsia="Times New Roman" w:hAnsi="Calibri" w:cs="Times New Roman"/>
          <w:noProof/>
        </w:rPr>
        <w:tab/>
        <w:t>Beaudry JL, Anna MD, Teich T, Tsushima R, Riddell MC. Exogenous Glucocorticoids and a High-Fat Diet Cause Severe Hyperglycemia and Hyperinsulinemia and Sprague-Dawley Rats. 2013;154:3197–3208.</w:t>
      </w:r>
    </w:p>
    <w:p w14:paraId="0A6D068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9. </w:t>
      </w:r>
      <w:r w:rsidRPr="00CD3FE5">
        <w:rPr>
          <w:rFonts w:ascii="Calibri" w:eastAsia="Times New Roman" w:hAnsi="Calibri" w:cs="Times New Roman"/>
          <w:noProof/>
        </w:rPr>
        <w:tab/>
        <w:t>Shpilberg Y, Beaudry JL, Souza AD, Campbell JE, Peckett A, Riddell MC. A rodent model of rapid-onset diabetes induced by glucocorticoids and high-fat feeding. 2012;680:671–680.</w:t>
      </w:r>
    </w:p>
    <w:p w14:paraId="13A125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10. </w:t>
      </w:r>
      <w:r w:rsidRPr="00CD3FE5">
        <w:rPr>
          <w:rFonts w:ascii="Calibri" w:eastAsia="Times New Roman" w:hAnsi="Calibri" w:cs="Times New Roman"/>
          <w:noProof/>
        </w:rPr>
        <w:tab/>
        <w:t xml:space="preserve">Dardevet D, Somet C, Taillandier D, Savary I, Attaix D, Grizard J. Sensitivity and Protein Turnover Response to Glucocorticoids Are Different in Skeletal Muscle from Adult and Old Rats Lack of Regulation of the Ubiquitin-Proteasome Proteolytic Pathway in Aging. </w:t>
      </w:r>
      <w:r w:rsidRPr="00CD3FE5">
        <w:rPr>
          <w:rFonts w:ascii="Calibri" w:eastAsia="Times New Roman" w:hAnsi="Calibri" w:cs="Times New Roman"/>
          <w:i/>
          <w:iCs/>
          <w:noProof/>
        </w:rPr>
        <w:t>J Clin Invest</w:t>
      </w:r>
      <w:r w:rsidRPr="00CD3FE5">
        <w:rPr>
          <w:rFonts w:ascii="Calibri" w:eastAsia="Times New Roman" w:hAnsi="Calibri" w:cs="Times New Roman"/>
          <w:noProof/>
        </w:rPr>
        <w:t xml:space="preserve"> 1995;96:2113–2119.</w:t>
      </w:r>
    </w:p>
    <w:p w14:paraId="283861E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11. </w:t>
      </w:r>
      <w:r w:rsidRPr="00CD3FE5">
        <w:rPr>
          <w:rFonts w:ascii="Calibri" w:eastAsia="Times New Roman" w:hAnsi="Calibri" w:cs="Times New Roman"/>
          <w:noProof/>
        </w:rPr>
        <w:tab/>
        <w:t xml:space="preserve">Hochberg I, Harvey I, Tran QT,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Gene expression changes in subcutaneous adipose tissue due to Cushing’s disease. </w:t>
      </w:r>
      <w:r w:rsidRPr="00CD3FE5">
        <w:rPr>
          <w:rFonts w:ascii="Calibri" w:eastAsia="Times New Roman" w:hAnsi="Calibri" w:cs="Times New Roman"/>
          <w:i/>
          <w:iCs/>
          <w:noProof/>
        </w:rPr>
        <w:t>J Mol Endocrinol</w:t>
      </w:r>
      <w:r w:rsidRPr="00CD3FE5">
        <w:rPr>
          <w:rFonts w:ascii="Calibri" w:eastAsia="Times New Roman" w:hAnsi="Calibri" w:cs="Times New Roman"/>
          <w:noProof/>
        </w:rPr>
        <w:t xml:space="preserve"> 2015;55:81–94.</w:t>
      </w:r>
    </w:p>
    <w:p w14:paraId="16113B0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12. </w:t>
      </w:r>
      <w:r w:rsidRPr="00CD3FE5">
        <w:rPr>
          <w:rFonts w:ascii="Calibri" w:eastAsia="Times New Roman" w:hAnsi="Calibri" w:cs="Times New Roman"/>
          <w:noProof/>
        </w:rPr>
        <w:tab/>
        <w:t xml:space="preserve">Schakman O, Kalista S, Barbé C, Loumaye A, Thissen JP. Glucocorticoid-induced skeletal muscle atrophy </w:t>
      </w:r>
      <w:r w:rsidRPr="00CD3FE5">
        <w:rPr>
          <w:rFonts w:ascii="Oriya Sangam MN" w:eastAsia="Oriya Sangam MN" w:hAnsi="Oriya Sangam MN" w:cs="Oriya Sangam MN"/>
          <w:noProof/>
        </w:rPr>
        <w:t>ଝ</w:t>
      </w:r>
      <w:r w:rsidRPr="00CD3FE5">
        <w:rPr>
          <w:rFonts w:ascii="Calibri" w:eastAsia="Times New Roman" w:hAnsi="Calibri" w:cs="Times New Roman"/>
          <w:noProof/>
        </w:rPr>
        <w:t xml:space="preserve">. </w:t>
      </w:r>
      <w:r w:rsidRPr="00CD3FE5">
        <w:rPr>
          <w:rFonts w:ascii="Calibri" w:eastAsia="Times New Roman" w:hAnsi="Calibri" w:cs="Times New Roman"/>
          <w:i/>
          <w:iCs/>
          <w:noProof/>
        </w:rPr>
        <w:t>Int J Biochem Cell Biol</w:t>
      </w:r>
      <w:r w:rsidRPr="00CD3FE5">
        <w:rPr>
          <w:rFonts w:ascii="Calibri" w:eastAsia="Times New Roman" w:hAnsi="Calibri" w:cs="Times New Roman"/>
          <w:noProof/>
        </w:rPr>
        <w:t xml:space="preserve"> 2013;45:2163–2172.</w:t>
      </w:r>
    </w:p>
    <w:p w14:paraId="2E126066"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13. </w:t>
      </w:r>
      <w:r w:rsidRPr="00CD3FE5">
        <w:rPr>
          <w:rFonts w:ascii="Calibri" w:eastAsia="Times New Roman" w:hAnsi="Calibri" w:cs="Times New Roman"/>
          <w:noProof/>
        </w:rPr>
        <w:tab/>
        <w:t xml:space="preserve">Abad V, Chrousos GP, Reynolds JC,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Glucocorticoid Excess During Adolescence Leads to a Major Persistent Deficit in Bone Mass and an Increase in Central Body Fat. 2001;16:1879–1885.</w:t>
      </w:r>
    </w:p>
    <w:p w14:paraId="1208EF4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14. </w:t>
      </w:r>
      <w:r w:rsidRPr="00CD3FE5">
        <w:rPr>
          <w:rFonts w:ascii="Calibri" w:eastAsia="Times New Roman" w:hAnsi="Calibri" w:cs="Times New Roman"/>
          <w:noProof/>
        </w:rPr>
        <w:tab/>
        <w:t xml:space="preserve">Geer EB, Shen W, Gallagher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Female Patients with Cushing ’ s Disease. 2011;73:469–475.</w:t>
      </w:r>
    </w:p>
    <w:p w14:paraId="7BCFBE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15. </w:t>
      </w:r>
      <w:r w:rsidRPr="00CD3FE5">
        <w:rPr>
          <w:rFonts w:ascii="Calibri" w:eastAsia="Times New Roman" w:hAnsi="Calibri" w:cs="Times New Roman"/>
          <w:noProof/>
        </w:rPr>
        <w:tab/>
        <w:t>Djurhuus CB, Gravholt CH, Nielsen S, Pedersen SB, Møller N, Schmitz O. Additive effects of cortisol and growth hormone on regional and systemic lipolysis in humans. 2004:488–494.</w:t>
      </w:r>
    </w:p>
    <w:p w14:paraId="6BD584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16. </w:t>
      </w:r>
      <w:r w:rsidRPr="00CD3FE5">
        <w:rPr>
          <w:rFonts w:ascii="Calibri" w:eastAsia="Times New Roman" w:hAnsi="Calibri" w:cs="Times New Roman"/>
          <w:noProof/>
        </w:rPr>
        <w:tab/>
        <w:t xml:space="preserve">Kršek M, Rosická M, Nedvídková J,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Increased Lipolysis of Subcutaneous Abdominal Adipose Tissue and Altered Noradrenergic Activity in Patients with Cushing ‘ s Syndrome : An In-vivo Microdialysis Study. 2006:421–428.</w:t>
      </w:r>
    </w:p>
    <w:p w14:paraId="79421D0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17. </w:t>
      </w:r>
      <w:r w:rsidRPr="00CD3FE5">
        <w:rPr>
          <w:rFonts w:ascii="Calibri" w:eastAsia="Times New Roman" w:hAnsi="Calibri" w:cs="Times New Roman"/>
          <w:noProof/>
        </w:rPr>
        <w:tab/>
        <w:t xml:space="preserve">Djurhuus CB, Gravholt CH, Nielsen S,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Effects of cortisol on lipolysis and regional interstitial glycerol levels in humans. </w:t>
      </w:r>
      <w:r w:rsidRPr="00CD3FE5">
        <w:rPr>
          <w:rFonts w:ascii="Calibri" w:eastAsia="Times New Roman" w:hAnsi="Calibri" w:cs="Times New Roman"/>
          <w:i/>
          <w:iCs/>
          <w:noProof/>
        </w:rPr>
        <w:t>Am J Physiol Endocrinol Metab</w:t>
      </w:r>
      <w:r w:rsidRPr="00CD3FE5">
        <w:rPr>
          <w:rFonts w:ascii="Calibri" w:eastAsia="Times New Roman" w:hAnsi="Calibri" w:cs="Times New Roman"/>
          <w:noProof/>
        </w:rPr>
        <w:t xml:space="preserve"> 2002;283:E172–E177.</w:t>
      </w:r>
    </w:p>
    <w:p w14:paraId="786043E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18. </w:t>
      </w:r>
      <w:r w:rsidRPr="00CD3FE5">
        <w:rPr>
          <w:rFonts w:ascii="Calibri" w:eastAsia="Times New Roman" w:hAnsi="Calibri" w:cs="Times New Roman"/>
          <w:noProof/>
        </w:rPr>
        <w:tab/>
        <w:t>Rebrin K, Steil GM, Mittelman SD, Bergman RN. Causal Linkage between Insulin Suppression of Lipolysis and Suppression of Liver Glucose Output in Dogs. 1996;98:741–749.</w:t>
      </w:r>
    </w:p>
    <w:p w14:paraId="201A9F5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19. </w:t>
      </w:r>
      <w:r w:rsidRPr="00CD3FE5">
        <w:rPr>
          <w:rFonts w:ascii="Calibri" w:eastAsia="Times New Roman" w:hAnsi="Calibri" w:cs="Times New Roman"/>
          <w:noProof/>
        </w:rPr>
        <w:tab/>
        <w:t xml:space="preserve">Zhang M, Hu T, Zhang S, Zhou L. Associations of Different Adipose Tissue Depots with Insulin Resistance : A Systematic Review and Meta-analysis of Observational Studies. </w:t>
      </w:r>
      <w:r w:rsidRPr="00CD3FE5">
        <w:rPr>
          <w:rFonts w:ascii="Calibri" w:eastAsia="Times New Roman" w:hAnsi="Calibri" w:cs="Times New Roman"/>
          <w:i/>
          <w:iCs/>
          <w:noProof/>
        </w:rPr>
        <w:t>Nat Publ Gr</w:t>
      </w:r>
      <w:r w:rsidRPr="00CD3FE5">
        <w:rPr>
          <w:rFonts w:ascii="Calibri" w:eastAsia="Times New Roman" w:hAnsi="Calibri" w:cs="Times New Roman"/>
          <w:noProof/>
        </w:rPr>
        <w:t xml:space="preserve"> 2015:1–6.</w:t>
      </w:r>
    </w:p>
    <w:p w14:paraId="3860522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20. </w:t>
      </w:r>
      <w:r w:rsidRPr="00CD3FE5">
        <w:rPr>
          <w:rFonts w:ascii="Calibri" w:eastAsia="Times New Roman" w:hAnsi="Calibri" w:cs="Times New Roman"/>
          <w:noProof/>
        </w:rPr>
        <w:tab/>
        <w:t>Dirks ML, Wall BT, Valk B Van De, Holloway TM. One Week of Bed Rest Leads to Substantial Muscle Atrophy and Induces Whole-Body Insulin Resistance in the Absence of Skeletal Muscle Lipid Accumulation. 2016;65:2862–2875.</w:t>
      </w:r>
    </w:p>
    <w:p w14:paraId="623D8CA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21. </w:t>
      </w:r>
      <w:r w:rsidRPr="00CD3FE5">
        <w:rPr>
          <w:rFonts w:ascii="Calibri" w:eastAsia="Times New Roman" w:hAnsi="Calibri" w:cs="Times New Roman"/>
          <w:noProof/>
        </w:rPr>
        <w:tab/>
        <w:t xml:space="preserve">Mueller KM, Hartmann K, Kaltenecker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Adipocyte Glucocorticoid Receptor De fi ciency Attenuates Aging- and HFD-Induced Obesity and Impairs the Feeding-Fasting Transition. 2017;66:272–286.</w:t>
      </w:r>
    </w:p>
    <w:p w14:paraId="6E4A73C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22. </w:t>
      </w:r>
      <w:r w:rsidRPr="00CD3FE5">
        <w:rPr>
          <w:rFonts w:ascii="Calibri" w:eastAsia="Times New Roman" w:hAnsi="Calibri" w:cs="Times New Roman"/>
          <w:noProof/>
        </w:rPr>
        <w:tab/>
        <w:t xml:space="preserve">Shen Y, Roh HC, Kumari M, Rosen ED. Adipocyte glucocorticoid receptor is important in lipolysis and insulin resistance due to exogenous steroids , but not insulin resistance caused by high fat feeding. </w:t>
      </w:r>
      <w:r w:rsidRPr="00CD3FE5">
        <w:rPr>
          <w:rFonts w:ascii="Calibri" w:eastAsia="Times New Roman" w:hAnsi="Calibri" w:cs="Times New Roman"/>
          <w:i/>
          <w:iCs/>
          <w:noProof/>
        </w:rPr>
        <w:t>Mol Metab</w:t>
      </w:r>
      <w:r w:rsidRPr="00CD3FE5">
        <w:rPr>
          <w:rFonts w:ascii="Calibri" w:eastAsia="Times New Roman" w:hAnsi="Calibri" w:cs="Times New Roman"/>
          <w:noProof/>
        </w:rPr>
        <w:t xml:space="preserve"> 2017.</w:t>
      </w:r>
    </w:p>
    <w:p w14:paraId="39489C91"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23. </w:t>
      </w:r>
      <w:r w:rsidRPr="00CD3FE5">
        <w:rPr>
          <w:rFonts w:ascii="Calibri" w:eastAsia="Times New Roman" w:hAnsi="Calibri" w:cs="Times New Roman"/>
          <w:noProof/>
        </w:rPr>
        <w:tab/>
        <w:t xml:space="preserve">Morgan SA, McCabe EL, Gathercole LL,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11β-HSD1 is the major regulator of the tissue-specific effects of circulating glucocorticoid excess.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2014.</w:t>
      </w:r>
    </w:p>
    <w:p w14:paraId="31AB498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24. </w:t>
      </w:r>
      <w:r w:rsidRPr="00CD3FE5">
        <w:rPr>
          <w:rFonts w:ascii="Calibri" w:eastAsia="Times New Roman" w:hAnsi="Calibri" w:cs="Times New Roman"/>
          <w:noProof/>
        </w:rPr>
        <w:tab/>
        <w:t xml:space="preserve">Wang Y, Yan C, Liu L,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11 -Hydroxysteroid dehydrogenase type 1 shRNA ameliorates glucocorticoid-induced insulin resistance and lipolysis in mouse abdominal adipose tissue. </w:t>
      </w:r>
      <w:r w:rsidRPr="00CD3FE5">
        <w:rPr>
          <w:rFonts w:ascii="Calibri" w:eastAsia="Times New Roman" w:hAnsi="Calibri" w:cs="Times New Roman"/>
          <w:i/>
          <w:iCs/>
          <w:noProof/>
        </w:rPr>
        <w:t>AJP Endocrinol Metab</w:t>
      </w:r>
      <w:r w:rsidRPr="00CD3FE5">
        <w:rPr>
          <w:rFonts w:ascii="Calibri" w:eastAsia="Times New Roman" w:hAnsi="Calibri" w:cs="Times New Roman"/>
          <w:noProof/>
        </w:rPr>
        <w:t xml:space="preserve"> 2014;308:E84–E95.</w:t>
      </w:r>
    </w:p>
    <w:p w14:paraId="132FCA1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25. </w:t>
      </w:r>
      <w:r w:rsidRPr="00CD3FE5">
        <w:rPr>
          <w:rFonts w:ascii="Calibri" w:eastAsia="Times New Roman" w:hAnsi="Calibri" w:cs="Times New Roman"/>
          <w:noProof/>
        </w:rPr>
        <w:tab/>
        <w:t xml:space="preserve">McGuinness OP, Ayala JE, Laughlin MR, Wasserman DH. NIH experiment in centralized mouse phenotyping: the Vanderbilt experience and recommendations for evaluating glucose homeostasis in the mouse. </w:t>
      </w:r>
      <w:r w:rsidRPr="00CD3FE5">
        <w:rPr>
          <w:rFonts w:ascii="Calibri" w:eastAsia="Times New Roman" w:hAnsi="Calibri" w:cs="Times New Roman"/>
          <w:i/>
          <w:iCs/>
          <w:noProof/>
        </w:rPr>
        <w:t>Am J Physiol - Endocrinol Metab</w:t>
      </w:r>
      <w:r w:rsidRPr="00CD3FE5">
        <w:rPr>
          <w:rFonts w:ascii="Calibri" w:eastAsia="Times New Roman" w:hAnsi="Calibri" w:cs="Times New Roman"/>
          <w:noProof/>
        </w:rPr>
        <w:t xml:space="preserve"> 2009;297.</w:t>
      </w:r>
    </w:p>
    <w:p w14:paraId="2B694B6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26. </w:t>
      </w:r>
      <w:r w:rsidRPr="00CD3FE5">
        <w:rPr>
          <w:rFonts w:ascii="Calibri" w:eastAsia="Times New Roman" w:hAnsi="Calibri" w:cs="Times New Roman"/>
          <w:noProof/>
        </w:rPr>
        <w:tab/>
        <w:t>Ayala JE, Bracy DP, Mcguinness OP, Wasserman DH. Considerations in the Design of Hyperinsulinemic- Euglycemic Clamps in the Conscious Mouse. 2006.</w:t>
      </w:r>
    </w:p>
    <w:p w14:paraId="017E3684"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27. </w:t>
      </w:r>
      <w:r w:rsidRPr="00CD3FE5">
        <w:rPr>
          <w:rFonts w:ascii="Calibri" w:eastAsia="Times New Roman" w:hAnsi="Calibri" w:cs="Times New Roman"/>
          <w:noProof/>
        </w:rPr>
        <w:tab/>
        <w:t>Halseth AMYE, Bracy DP, Wasserman DH, Amy E, Bracy DP, David H. Overexpression of hexokinase II increases insulin- and exercise-stimulated muscle glucose uptake in vivo. 1999.</w:t>
      </w:r>
    </w:p>
    <w:p w14:paraId="61FE0AB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28. </w:t>
      </w:r>
      <w:r w:rsidRPr="00CD3FE5">
        <w:rPr>
          <w:rFonts w:ascii="Calibri" w:eastAsia="Times New Roman" w:hAnsi="Calibri" w:cs="Times New Roman"/>
          <w:noProof/>
        </w:rPr>
        <w:tab/>
        <w:t xml:space="preserve">Kraegen E, James D, Jenkins A, Chisholm D. Dose-response curves for in vivo insulin sensitivity in individual tissues in rats. </w:t>
      </w:r>
      <w:r w:rsidRPr="00CD3FE5">
        <w:rPr>
          <w:rFonts w:ascii="Calibri" w:eastAsia="Times New Roman" w:hAnsi="Calibri" w:cs="Times New Roman"/>
          <w:i/>
          <w:iCs/>
          <w:noProof/>
        </w:rPr>
        <w:t>Am Physiol Soc</w:t>
      </w:r>
      <w:r w:rsidRPr="00CD3FE5">
        <w:rPr>
          <w:rFonts w:ascii="Calibri" w:eastAsia="Times New Roman" w:hAnsi="Calibri" w:cs="Times New Roman"/>
          <w:noProof/>
        </w:rPr>
        <w:t xml:space="preserve"> 1985:E353–E362.</w:t>
      </w:r>
    </w:p>
    <w:p w14:paraId="69EEFBF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29. </w:t>
      </w:r>
      <w:r w:rsidRPr="00CD3FE5">
        <w:rPr>
          <w:rFonts w:ascii="Calibri" w:eastAsia="Times New Roman" w:hAnsi="Calibri" w:cs="Times New Roman"/>
          <w:noProof/>
        </w:rPr>
        <w:tab/>
        <w:t xml:space="preserve">Chiang S-H, Chang L SA. TC10 and Insulin </w:t>
      </w:r>
      <w:r w:rsidRPr="00CD3FE5">
        <w:rPr>
          <w:rFonts w:ascii="Calibri" w:eastAsia="Calibri" w:hAnsi="Calibri" w:cs="Calibri"/>
          <w:noProof/>
        </w:rPr>
        <w:t>‐</w:t>
      </w:r>
      <w:r w:rsidRPr="00CD3FE5">
        <w:rPr>
          <w:rFonts w:ascii="Calibri" w:eastAsia="Times New Roman" w:hAnsi="Calibri" w:cs="Times New Roman"/>
          <w:noProof/>
        </w:rPr>
        <w:t xml:space="preserve"> Stimulated Glucose Transport. 2002;406:1257–1262.</w:t>
      </w:r>
    </w:p>
    <w:p w14:paraId="1045B32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30.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2014;63:1–49.</w:t>
      </w:r>
    </w:p>
    <w:p w14:paraId="5CF60F3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31. </w:t>
      </w:r>
      <w:r w:rsidRPr="00CD3FE5">
        <w:rPr>
          <w:rFonts w:ascii="Calibri" w:eastAsia="Times New Roman" w:hAnsi="Calibri" w:cs="Times New Roman"/>
          <w:noProof/>
        </w:rPr>
        <w:tab/>
        <w:t xml:space="preserve">Lu B, Bridges D, Yang Y,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Metabolic crosstalk: Molecular links between glycogen and lipid metabolism in obesity. </w:t>
      </w:r>
      <w:r w:rsidRPr="00CD3FE5">
        <w:rPr>
          <w:rFonts w:ascii="Calibri" w:eastAsia="Times New Roman" w:hAnsi="Calibri" w:cs="Times New Roman"/>
          <w:i/>
          <w:iCs/>
          <w:noProof/>
        </w:rPr>
        <w:t>Diabetes</w:t>
      </w:r>
      <w:r w:rsidRPr="00CD3FE5">
        <w:rPr>
          <w:rFonts w:ascii="Calibri" w:eastAsia="Times New Roman" w:hAnsi="Calibri" w:cs="Times New Roman"/>
          <w:noProof/>
        </w:rPr>
        <w:t xml:space="preserve"> 2014;63:2935–2948.</w:t>
      </w:r>
    </w:p>
    <w:p w14:paraId="66B2B87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32. </w:t>
      </w:r>
      <w:r w:rsidRPr="00CD3FE5">
        <w:rPr>
          <w:rFonts w:ascii="Calibri" w:eastAsia="Times New Roman" w:hAnsi="Calibri" w:cs="Times New Roman"/>
          <w:noProof/>
        </w:rPr>
        <w:tab/>
        <w:t xml:space="preserve">Rockall A, Sohaib S, Evans D,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steatosis in Cushing’s syndrome: a radiological assessment using computed tomography. </w:t>
      </w:r>
      <w:r w:rsidRPr="00CD3FE5">
        <w:rPr>
          <w:rFonts w:ascii="Calibri" w:eastAsia="Times New Roman" w:hAnsi="Calibri" w:cs="Times New Roman"/>
          <w:i/>
          <w:iCs/>
          <w:noProof/>
        </w:rPr>
        <w:t>Eur J Endocrinol</w:t>
      </w:r>
      <w:r w:rsidRPr="00CD3FE5">
        <w:rPr>
          <w:rFonts w:ascii="Calibri" w:eastAsia="Times New Roman" w:hAnsi="Calibri" w:cs="Times New Roman"/>
          <w:noProof/>
        </w:rPr>
        <w:t xml:space="preserve"> 2003;149:543–548.</w:t>
      </w:r>
    </w:p>
    <w:p w14:paraId="715AFD33"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33. </w:t>
      </w:r>
      <w:r w:rsidRPr="00CD3FE5">
        <w:rPr>
          <w:rFonts w:ascii="Calibri" w:eastAsia="Times New Roman" w:hAnsi="Calibri" w:cs="Times New Roman"/>
          <w:noProof/>
        </w:rPr>
        <w:tab/>
        <w:t>Haber RS, Weinstein SP. Role of Glucose Transporters in Glucocorticoid-lnduced Insulin Resistance GLUT4 Isoform in Rat Skeletal Muscle is Not Decreased by Dexamethasone. 1992;41:728–735.</w:t>
      </w:r>
    </w:p>
    <w:p w14:paraId="4AB07D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34. </w:t>
      </w:r>
      <w:r w:rsidRPr="00CD3FE5">
        <w:rPr>
          <w:rFonts w:ascii="Calibri" w:eastAsia="Times New Roman" w:hAnsi="Calibri" w:cs="Times New Roman"/>
          <w:noProof/>
        </w:rPr>
        <w:tab/>
        <w:t xml:space="preserve">Roussel D, Dumas JF, Augeraud 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Dexamethasone treatment specifically increases the basal proton conductance of rat liver mitochondria. </w:t>
      </w:r>
      <w:r w:rsidRPr="00CD3FE5">
        <w:rPr>
          <w:rFonts w:ascii="Calibri" w:eastAsia="Times New Roman" w:hAnsi="Calibri" w:cs="Times New Roman"/>
          <w:i/>
          <w:iCs/>
          <w:noProof/>
        </w:rPr>
        <w:t>FEBS Lett</w:t>
      </w:r>
      <w:r w:rsidRPr="00CD3FE5">
        <w:rPr>
          <w:rFonts w:ascii="Calibri" w:eastAsia="Times New Roman" w:hAnsi="Calibri" w:cs="Times New Roman"/>
          <w:noProof/>
        </w:rPr>
        <w:t xml:space="preserve"> 2003;541:75–79.</w:t>
      </w:r>
    </w:p>
    <w:p w14:paraId="6FBECD55"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35. </w:t>
      </w:r>
      <w:r w:rsidRPr="00CD3FE5">
        <w:rPr>
          <w:rFonts w:ascii="Calibri" w:eastAsia="Times New Roman" w:hAnsi="Calibri" w:cs="Times New Roman"/>
          <w:noProof/>
        </w:rPr>
        <w:tab/>
        <w:t xml:space="preserve">Edgerton DS, Kraft G, Smith M,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Insulin ’ s direct hepatic effect explains the inhibition of glucose production caused by insulin secretion. 2017;2:1–14.</w:t>
      </w:r>
    </w:p>
    <w:p w14:paraId="05D8399B"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36. </w:t>
      </w:r>
      <w:r w:rsidRPr="00CD3FE5">
        <w:rPr>
          <w:rFonts w:ascii="Calibri" w:eastAsia="Times New Roman" w:hAnsi="Calibri" w:cs="Times New Roman"/>
          <w:noProof/>
        </w:rPr>
        <w:tab/>
        <w:t xml:space="preserve">Gastaldelli A, Harrison SA, Belfort-aguilar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Importance of Changes in Adipose Tissue Insulin Resistance to Histological Response During Thiazolidinedione Treatment of Patients with Nonalcoholic Steatohepatitis. 2009.</w:t>
      </w:r>
    </w:p>
    <w:p w14:paraId="5326AF5F"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37. </w:t>
      </w:r>
      <w:r w:rsidRPr="00CD3FE5">
        <w:rPr>
          <w:rFonts w:ascii="Calibri" w:eastAsia="Times New Roman" w:hAnsi="Calibri" w:cs="Times New Roman"/>
          <w:noProof/>
        </w:rPr>
        <w:tab/>
        <w:t xml:space="preserve">Burke SJ, Batdorf HM, Eder AE,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Oral Corticosterone Administration Reduces Insulitis but Promotes Insulin Resistance and Hyperglycemia in Male Nonobese Diabetic Mice. </w:t>
      </w:r>
      <w:r w:rsidRPr="00CD3FE5">
        <w:rPr>
          <w:rFonts w:ascii="Calibri" w:eastAsia="Times New Roman" w:hAnsi="Calibri" w:cs="Times New Roman"/>
          <w:i/>
          <w:iCs/>
          <w:noProof/>
        </w:rPr>
        <w:t>Am J Pathol</w:t>
      </w:r>
      <w:r w:rsidRPr="00CD3FE5">
        <w:rPr>
          <w:rFonts w:ascii="Calibri" w:eastAsia="Times New Roman" w:hAnsi="Calibri" w:cs="Times New Roman"/>
          <w:noProof/>
        </w:rPr>
        <w:t xml:space="preserve"> 2017;187:614–626.</w:t>
      </w:r>
    </w:p>
    <w:p w14:paraId="0E22B4F8"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38. </w:t>
      </w:r>
      <w:r w:rsidRPr="00CD3FE5">
        <w:rPr>
          <w:rFonts w:ascii="Calibri" w:eastAsia="Times New Roman" w:hAnsi="Calibri" w:cs="Times New Roman"/>
          <w:noProof/>
        </w:rPr>
        <w:tab/>
        <w:t xml:space="preserve">D’souza AM, Beaudry JL, Szigiato AA,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Consumption of a high-fat diet rapidly exacerbates the development of fatty liver disease that occurs with chronically elevated glucocorticoids. </w:t>
      </w:r>
      <w:r w:rsidRPr="00CD3FE5">
        <w:rPr>
          <w:rFonts w:ascii="Calibri" w:eastAsia="Times New Roman" w:hAnsi="Calibri" w:cs="Times New Roman"/>
          <w:i/>
          <w:iCs/>
          <w:noProof/>
        </w:rPr>
        <w:t>Am J Physiol Gastrointest Liver Physiol</w:t>
      </w:r>
      <w:r w:rsidRPr="00CD3FE5">
        <w:rPr>
          <w:rFonts w:ascii="Calibri" w:eastAsia="Times New Roman" w:hAnsi="Calibri" w:cs="Times New Roman"/>
          <w:noProof/>
        </w:rPr>
        <w:t xml:space="preserve"> 2012;302:850–863.</w:t>
      </w:r>
    </w:p>
    <w:p w14:paraId="64853F52"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39. </w:t>
      </w:r>
      <w:r w:rsidRPr="00CD3FE5">
        <w:rPr>
          <w:rFonts w:ascii="Calibri" w:eastAsia="Times New Roman" w:hAnsi="Calibri" w:cs="Times New Roman"/>
          <w:noProof/>
        </w:rPr>
        <w:tab/>
        <w:t>Nurjhan N, Consoli A, Gerich J. Increased Lipolysis and Its Consequences on Gluconeogenesis in Non-insulin-dependent Diabetes Mellitus. 1992;89:169–175.</w:t>
      </w:r>
    </w:p>
    <w:p w14:paraId="66DB139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lastRenderedPageBreak/>
        <w:t xml:space="preserve">40. </w:t>
      </w:r>
      <w:r w:rsidRPr="00CD3FE5">
        <w:rPr>
          <w:rFonts w:ascii="Calibri" w:eastAsia="Times New Roman" w:hAnsi="Calibri" w:cs="Times New Roman"/>
          <w:noProof/>
        </w:rPr>
        <w:tab/>
        <w:t>Nurjhan N, Campbell PJ, Kennedy FP, Miles JM, Gerich JE. Insulin Dose-Response Characteristics for Suppression of Glycerol Release and Conversion to Glucose in Humans. 1986;35:1326–1331.</w:t>
      </w:r>
    </w:p>
    <w:p w14:paraId="7D8B69C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41. </w:t>
      </w:r>
      <w:r w:rsidRPr="00CD3FE5">
        <w:rPr>
          <w:rFonts w:ascii="Calibri" w:eastAsia="Times New Roman" w:hAnsi="Calibri" w:cs="Times New Roman"/>
          <w:noProof/>
        </w:rPr>
        <w:tab/>
        <w:t>Perry RJ, Peng L, Abulizi A, Kennedy L, Cline GW, Shulman GI. Mechanism for leptin ’ s acute insulin-independent effect to reverse diabetic ketoacidosis. 2017;127:657–669.</w:t>
      </w:r>
    </w:p>
    <w:p w14:paraId="68662D5E"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42. </w:t>
      </w:r>
      <w:r w:rsidRPr="00CD3FE5">
        <w:rPr>
          <w:rFonts w:ascii="Calibri" w:eastAsia="Times New Roman" w:hAnsi="Calibri" w:cs="Times New Roman"/>
          <w:noProof/>
        </w:rPr>
        <w:tab/>
        <w:t xml:space="preserve">Perry RJ, Camporez JG, Kursawe R,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Hepatic Acetyl CoA Links Adipose Tissue Inflammation to Hepatic Insulin Resistance and Type 2 Diabetes. </w:t>
      </w:r>
      <w:r w:rsidRPr="00CD3FE5">
        <w:rPr>
          <w:rFonts w:ascii="Calibri" w:eastAsia="Times New Roman" w:hAnsi="Calibri" w:cs="Times New Roman"/>
          <w:i/>
          <w:iCs/>
          <w:noProof/>
        </w:rPr>
        <w:t>Cell</w:t>
      </w:r>
      <w:r w:rsidRPr="00CD3FE5">
        <w:rPr>
          <w:rFonts w:ascii="Calibri" w:eastAsia="Times New Roman" w:hAnsi="Calibri" w:cs="Times New Roman"/>
          <w:noProof/>
        </w:rPr>
        <w:t xml:space="preserve"> 2015;160:745–758.</w:t>
      </w:r>
    </w:p>
    <w:p w14:paraId="32E757F9"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43. </w:t>
      </w:r>
      <w:r w:rsidRPr="00CD3FE5">
        <w:rPr>
          <w:rFonts w:ascii="Calibri" w:eastAsia="Times New Roman" w:hAnsi="Calibri" w:cs="Times New Roman"/>
          <w:noProof/>
        </w:rPr>
        <w:tab/>
        <w:t xml:space="preserve">Williamson JR, Kreisberg RA, Felts PW. Mechanism for the stimulation of gluconeogenesis by fatty acids in perfused rat liver. </w:t>
      </w:r>
      <w:r w:rsidRPr="00CD3FE5">
        <w:rPr>
          <w:rFonts w:ascii="Calibri" w:eastAsia="Times New Roman" w:hAnsi="Calibri" w:cs="Times New Roman"/>
          <w:i/>
          <w:iCs/>
          <w:noProof/>
        </w:rPr>
        <w:t>Proc Natl Acad Sci U S A</w:t>
      </w:r>
      <w:r w:rsidRPr="00CD3FE5">
        <w:rPr>
          <w:rFonts w:ascii="Calibri" w:eastAsia="Times New Roman" w:hAnsi="Calibri" w:cs="Times New Roman"/>
          <w:noProof/>
        </w:rPr>
        <w:t xml:space="preserve"> 1966;56:247–54.</w:t>
      </w:r>
    </w:p>
    <w:p w14:paraId="7026C9B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44. </w:t>
      </w:r>
      <w:r w:rsidRPr="00CD3FE5">
        <w:rPr>
          <w:rFonts w:ascii="Calibri" w:eastAsia="Times New Roman" w:hAnsi="Calibri" w:cs="Times New Roman"/>
          <w:noProof/>
        </w:rPr>
        <w:tab/>
        <w:t xml:space="preserve">Xu C, He J, Jiang H, </w:t>
      </w:r>
      <w:r w:rsidRPr="00CD3FE5">
        <w:rPr>
          <w:rFonts w:ascii="Calibri" w:eastAsia="Times New Roman" w:hAnsi="Calibri" w:cs="Times New Roman"/>
          <w:i/>
          <w:iCs/>
          <w:noProof/>
        </w:rPr>
        <w:t>et al.</w:t>
      </w:r>
      <w:r w:rsidRPr="00CD3FE5">
        <w:rPr>
          <w:rFonts w:ascii="Calibri" w:eastAsia="Times New Roman" w:hAnsi="Calibri" w:cs="Times New Roman"/>
          <w:noProof/>
        </w:rPr>
        <w:t xml:space="preserve"> Direct effect of glucocorticoids on lipolysis in adipocytes. </w:t>
      </w:r>
      <w:r w:rsidRPr="00CD3FE5">
        <w:rPr>
          <w:rFonts w:ascii="Calibri" w:eastAsia="Times New Roman" w:hAnsi="Calibri" w:cs="Times New Roman"/>
          <w:i/>
          <w:iCs/>
          <w:noProof/>
        </w:rPr>
        <w:t>Mol Endocrinol</w:t>
      </w:r>
      <w:r w:rsidRPr="00CD3FE5">
        <w:rPr>
          <w:rFonts w:ascii="Calibri" w:eastAsia="Times New Roman" w:hAnsi="Calibri" w:cs="Times New Roman"/>
          <w:noProof/>
        </w:rPr>
        <w:t xml:space="preserve"> 2009;23:1161–70.</w:t>
      </w:r>
    </w:p>
    <w:p w14:paraId="1B155EA7"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45. </w:t>
      </w:r>
      <w:r w:rsidRPr="00CD3FE5">
        <w:rPr>
          <w:rFonts w:ascii="Calibri" w:eastAsia="Times New Roman" w:hAnsi="Calibri" w:cs="Times New Roman"/>
          <w:noProof/>
        </w:rPr>
        <w:tab/>
        <w:t xml:space="preserve">Lacasa D, Agli B, Giudicelli Y. PERMISSIVE ACTION OF GLUCOCORTICOIDS ON CATECHOLAMINE-INDUCED LIPOLYSIS : DIRECT “IN VITRO” EFFECTS ON THE FAT CELL ~-ADRENORECEPTOR-COUPLED-ADENYLATE CYCLASE SYSTEM Dani~le. </w:t>
      </w:r>
      <w:r w:rsidRPr="00CD3FE5">
        <w:rPr>
          <w:rFonts w:ascii="Calibri" w:eastAsia="Times New Roman" w:hAnsi="Calibri" w:cs="Times New Roman"/>
          <w:i/>
          <w:iCs/>
          <w:noProof/>
        </w:rPr>
        <w:t>Biochem Biophys Res Commun</w:t>
      </w:r>
      <w:r w:rsidRPr="00CD3FE5">
        <w:rPr>
          <w:rFonts w:ascii="Calibri" w:eastAsia="Times New Roman" w:hAnsi="Calibri" w:cs="Times New Roman"/>
          <w:noProof/>
        </w:rPr>
        <w:t xml:space="preserve"> 1988;153:489–497.</w:t>
      </w:r>
    </w:p>
    <w:p w14:paraId="1DDCF92C" w14:textId="77777777" w:rsidR="00CD3FE5" w:rsidRPr="00CD3FE5" w:rsidRDefault="00CD3FE5" w:rsidP="00CD3FE5">
      <w:pPr>
        <w:widowControl w:val="0"/>
        <w:autoSpaceDE w:val="0"/>
        <w:autoSpaceDN w:val="0"/>
        <w:adjustRightInd w:val="0"/>
        <w:ind w:left="640" w:hanging="640"/>
        <w:rPr>
          <w:rFonts w:ascii="Calibri" w:eastAsia="Times New Roman" w:hAnsi="Calibri" w:cs="Times New Roman"/>
          <w:noProof/>
        </w:rPr>
      </w:pPr>
      <w:r w:rsidRPr="00CD3FE5">
        <w:rPr>
          <w:rFonts w:ascii="Calibri" w:eastAsia="Times New Roman" w:hAnsi="Calibri" w:cs="Times New Roman"/>
          <w:noProof/>
        </w:rPr>
        <w:t xml:space="preserve">46. </w:t>
      </w:r>
      <w:r w:rsidRPr="00CD3FE5">
        <w:rPr>
          <w:rFonts w:ascii="Calibri" w:eastAsia="Times New Roman" w:hAnsi="Calibri" w:cs="Times New Roman"/>
          <w:noProof/>
        </w:rPr>
        <w:tab/>
        <w:t xml:space="preserve">Campbell JE, Peckett AJ, D’souza AM, Hawke TJ, Riddell MC. Adipogenic and lipolytic effects of chronic glucocorticoid exposure. </w:t>
      </w:r>
      <w:r w:rsidRPr="00CD3FE5">
        <w:rPr>
          <w:rFonts w:ascii="Calibri" w:eastAsia="Times New Roman" w:hAnsi="Calibri" w:cs="Times New Roman"/>
          <w:i/>
          <w:iCs/>
          <w:noProof/>
        </w:rPr>
        <w:t>Am J Physiol Cell Physiol</w:t>
      </w:r>
      <w:r w:rsidRPr="00CD3FE5">
        <w:rPr>
          <w:rFonts w:ascii="Calibri" w:eastAsia="Times New Roman" w:hAnsi="Calibri" w:cs="Times New Roman"/>
          <w:noProof/>
        </w:rPr>
        <w:t xml:space="preserve"> 2011;300:C198-209.</w:t>
      </w:r>
    </w:p>
    <w:p w14:paraId="414FD1EB" w14:textId="77777777" w:rsidR="00CD3FE5" w:rsidRPr="00CD3FE5" w:rsidRDefault="00CD3FE5" w:rsidP="00CD3FE5">
      <w:pPr>
        <w:widowControl w:val="0"/>
        <w:autoSpaceDE w:val="0"/>
        <w:autoSpaceDN w:val="0"/>
        <w:adjustRightInd w:val="0"/>
        <w:ind w:left="640" w:hanging="640"/>
        <w:rPr>
          <w:rFonts w:ascii="Calibri" w:hAnsi="Calibri"/>
          <w:noProof/>
        </w:rPr>
      </w:pPr>
      <w:r w:rsidRPr="00CD3FE5">
        <w:rPr>
          <w:rFonts w:ascii="Calibri" w:eastAsia="Times New Roman" w:hAnsi="Calibri" w:cs="Times New Roman"/>
          <w:noProof/>
        </w:rPr>
        <w:t xml:space="preserve">47. </w:t>
      </w:r>
      <w:r w:rsidRPr="00CD3FE5">
        <w:rPr>
          <w:rFonts w:ascii="Calibri" w:eastAsia="Times New Roman" w:hAnsi="Calibri" w:cs="Times New Roman"/>
          <w:noProof/>
        </w:rPr>
        <w:tab/>
        <w:t>Serr J, Suh Y, Lee K. Acute Up-Regulation of Adipose Triglyceride Lipase and Release of Non-Esterified Fatty Acids by Dexamethasone in Chicken Adipose Tissue. 2011:813–820.</w:t>
      </w:r>
    </w:p>
    <w:p w14:paraId="00AC6C9B" w14:textId="563B905B" w:rsidR="000A4359" w:rsidRPr="006902F6" w:rsidRDefault="00A43B68" w:rsidP="00CD3FE5">
      <w:pPr>
        <w:widowControl w:val="0"/>
        <w:autoSpaceDE w:val="0"/>
        <w:autoSpaceDN w:val="0"/>
        <w:adjustRightInd w:val="0"/>
        <w:ind w:left="640" w:hanging="640"/>
        <w:rPr>
          <w:color w:val="000000" w:themeColor="text1"/>
        </w:rPr>
      </w:pPr>
      <w:r>
        <w:rPr>
          <w:color w:val="000000" w:themeColor="text1"/>
        </w:rPr>
        <w:fldChar w:fldCharType="end"/>
      </w:r>
    </w:p>
    <w:sectPr w:rsidR="000A4359" w:rsidRPr="006902F6" w:rsidSect="00BE1045">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0" w:author="Microsoft Office User" w:date="2017-12-18T09:53:00Z" w:initials="Office">
    <w:p w14:paraId="5CB84A8D" w14:textId="2510E1A2" w:rsidR="00B950B0" w:rsidRDefault="00B950B0">
      <w:pPr>
        <w:pStyle w:val="CommentText"/>
      </w:pPr>
      <w:r>
        <w:rPr>
          <w:rStyle w:val="CommentReference"/>
        </w:rPr>
        <w:annotationRef/>
      </w:r>
      <w:r>
        <w:t>This is in response to the comment on novelty of findings also in discussion.</w:t>
      </w:r>
    </w:p>
  </w:comment>
  <w:comment w:id="40" w:author="Microsoft Office User" w:date="2017-12-18T09:54:00Z" w:initials="Office">
    <w:p w14:paraId="13ACD899" w14:textId="79952947" w:rsidR="00B950B0" w:rsidRDefault="00B950B0">
      <w:pPr>
        <w:pStyle w:val="CommentText"/>
      </w:pPr>
      <w:r>
        <w:rPr>
          <w:rStyle w:val="CommentReference"/>
        </w:rPr>
        <w:annotationRef/>
      </w:r>
      <w:r>
        <w:t>This is in response to the comment on why mice got sick/died</w:t>
      </w:r>
    </w:p>
  </w:comment>
  <w:comment w:id="43" w:author="Microsoft Office User" w:date="2017-12-18T09:54:00Z" w:initials="Office">
    <w:p w14:paraId="6A5D8A44" w14:textId="10DE0D3C" w:rsidR="00B950B0" w:rsidRDefault="00B950B0">
      <w:pPr>
        <w:pStyle w:val="CommentText"/>
      </w:pPr>
      <w:r>
        <w:rPr>
          <w:rStyle w:val="CommentReference"/>
        </w:rPr>
        <w:annotationRef/>
      </w:r>
      <w:r>
        <w:t>This is in response to the comment regarding control chow initial mouse weight</w:t>
      </w:r>
    </w:p>
  </w:comment>
  <w:comment w:id="145" w:author="Microsoft Office User" w:date="2017-12-18T09:55:00Z" w:initials="Office">
    <w:p w14:paraId="31AE5E5C" w14:textId="64E82EBA" w:rsidR="00B950B0" w:rsidRDefault="00B950B0">
      <w:pPr>
        <w:pStyle w:val="CommentText"/>
      </w:pPr>
      <w:r>
        <w:rPr>
          <w:rStyle w:val="CommentReference"/>
        </w:rPr>
        <w:annotationRef/>
      </w:r>
      <w:r>
        <w:t>This is in response to the comment on novelty of findings. Also in intro.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B84A8D" w15:done="0"/>
  <w15:commentEx w15:paraId="13ACD899" w15:done="0"/>
  <w15:commentEx w15:paraId="6A5D8A44" w15:done="0"/>
  <w15:commentEx w15:paraId="31AE5E5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34A536" w14:textId="77777777" w:rsidR="00E31B7D" w:rsidRDefault="00E31B7D" w:rsidP="001975C6">
      <w:r>
        <w:separator/>
      </w:r>
    </w:p>
  </w:endnote>
  <w:endnote w:type="continuationSeparator" w:id="0">
    <w:p w14:paraId="5C7B81A0" w14:textId="77777777" w:rsidR="00E31B7D" w:rsidRDefault="00E31B7D" w:rsidP="001975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4D"/>
    <w:family w:val="roman"/>
    <w:notTrueType/>
    <w:pitch w:val="variable"/>
    <w:sig w:usb0="00000003" w:usb1="00000000" w:usb2="00000000" w:usb3="00000000" w:csb0="00000001"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Oriya Sangam MN">
    <w:panose1 w:val="02000000000000000000"/>
    <w:charset w:val="00"/>
    <w:family w:val="auto"/>
    <w:pitch w:val="variable"/>
    <w:sig w:usb0="80088003" w:usb1="0000204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0602C" w14:textId="77777777" w:rsidR="00A10506" w:rsidRDefault="00A1050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1C0F4D">
      <w:rPr>
        <w:caps/>
        <w:noProof/>
        <w:color w:val="5B9BD5" w:themeColor="accent1"/>
      </w:rPr>
      <w:t>10</w:t>
    </w:r>
    <w:r>
      <w:rPr>
        <w:caps/>
        <w:noProof/>
        <w:color w:val="5B9BD5" w:themeColor="accent1"/>
      </w:rPr>
      <w:fldChar w:fldCharType="end"/>
    </w:r>
  </w:p>
  <w:p w14:paraId="35E016A9" w14:textId="77777777" w:rsidR="00A10506" w:rsidRDefault="00A105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81051A" w14:textId="77777777" w:rsidR="00E31B7D" w:rsidRDefault="00E31B7D" w:rsidP="001975C6">
      <w:r>
        <w:separator/>
      </w:r>
    </w:p>
  </w:footnote>
  <w:footnote w:type="continuationSeparator" w:id="0">
    <w:p w14:paraId="69A4DC47" w14:textId="77777777" w:rsidR="00E31B7D" w:rsidRDefault="00E31B7D" w:rsidP="001975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60453"/>
    <w:multiLevelType w:val="hybridMultilevel"/>
    <w:tmpl w:val="D45C75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4274130"/>
    <w:multiLevelType w:val="hybridMultilevel"/>
    <w:tmpl w:val="363E5E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73C7D4A"/>
    <w:multiLevelType w:val="hybridMultilevel"/>
    <w:tmpl w:val="A8789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trackRevisions/>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01E0D"/>
    <w:rsid w:val="00003E72"/>
    <w:rsid w:val="00010990"/>
    <w:rsid w:val="00010E41"/>
    <w:rsid w:val="000112F1"/>
    <w:rsid w:val="00011801"/>
    <w:rsid w:val="00011A92"/>
    <w:rsid w:val="000121EF"/>
    <w:rsid w:val="00012271"/>
    <w:rsid w:val="0001238E"/>
    <w:rsid w:val="000128D5"/>
    <w:rsid w:val="00012C5E"/>
    <w:rsid w:val="00013F84"/>
    <w:rsid w:val="000142AE"/>
    <w:rsid w:val="00015EDD"/>
    <w:rsid w:val="00022845"/>
    <w:rsid w:val="00023C6A"/>
    <w:rsid w:val="000243F3"/>
    <w:rsid w:val="00026A0B"/>
    <w:rsid w:val="00026D10"/>
    <w:rsid w:val="000271B6"/>
    <w:rsid w:val="00027D24"/>
    <w:rsid w:val="0003045A"/>
    <w:rsid w:val="0003155D"/>
    <w:rsid w:val="000324EB"/>
    <w:rsid w:val="00032D6E"/>
    <w:rsid w:val="000340DF"/>
    <w:rsid w:val="00034EA3"/>
    <w:rsid w:val="0003545C"/>
    <w:rsid w:val="00035700"/>
    <w:rsid w:val="000357EF"/>
    <w:rsid w:val="00035871"/>
    <w:rsid w:val="00036A86"/>
    <w:rsid w:val="00036DE6"/>
    <w:rsid w:val="0004242F"/>
    <w:rsid w:val="000437E3"/>
    <w:rsid w:val="000452F4"/>
    <w:rsid w:val="00045801"/>
    <w:rsid w:val="000511C5"/>
    <w:rsid w:val="00051469"/>
    <w:rsid w:val="00051E91"/>
    <w:rsid w:val="00053E04"/>
    <w:rsid w:val="00054F8A"/>
    <w:rsid w:val="00055153"/>
    <w:rsid w:val="000553E0"/>
    <w:rsid w:val="000568A8"/>
    <w:rsid w:val="000569DF"/>
    <w:rsid w:val="00056B9A"/>
    <w:rsid w:val="00062BF3"/>
    <w:rsid w:val="000630DD"/>
    <w:rsid w:val="00064776"/>
    <w:rsid w:val="00065033"/>
    <w:rsid w:val="00065189"/>
    <w:rsid w:val="00065C60"/>
    <w:rsid w:val="00067455"/>
    <w:rsid w:val="00067ABF"/>
    <w:rsid w:val="000704C3"/>
    <w:rsid w:val="000706DA"/>
    <w:rsid w:val="00070CE7"/>
    <w:rsid w:val="00072D3A"/>
    <w:rsid w:val="00073282"/>
    <w:rsid w:val="000738BA"/>
    <w:rsid w:val="000749FD"/>
    <w:rsid w:val="0007526E"/>
    <w:rsid w:val="0007658D"/>
    <w:rsid w:val="00076888"/>
    <w:rsid w:val="00077CDC"/>
    <w:rsid w:val="000800C9"/>
    <w:rsid w:val="00080457"/>
    <w:rsid w:val="00080C82"/>
    <w:rsid w:val="0008709D"/>
    <w:rsid w:val="000900B9"/>
    <w:rsid w:val="000927D9"/>
    <w:rsid w:val="000930A7"/>
    <w:rsid w:val="000931CB"/>
    <w:rsid w:val="000935FF"/>
    <w:rsid w:val="000A0353"/>
    <w:rsid w:val="000A4359"/>
    <w:rsid w:val="000A74B0"/>
    <w:rsid w:val="000A7B19"/>
    <w:rsid w:val="000A7B51"/>
    <w:rsid w:val="000B0A44"/>
    <w:rsid w:val="000B1E71"/>
    <w:rsid w:val="000B34C8"/>
    <w:rsid w:val="000B433F"/>
    <w:rsid w:val="000B4772"/>
    <w:rsid w:val="000B4C29"/>
    <w:rsid w:val="000C0722"/>
    <w:rsid w:val="000C0C46"/>
    <w:rsid w:val="000C20C5"/>
    <w:rsid w:val="000C2650"/>
    <w:rsid w:val="000C2D45"/>
    <w:rsid w:val="000C36A0"/>
    <w:rsid w:val="000C3B57"/>
    <w:rsid w:val="000C560C"/>
    <w:rsid w:val="000C6027"/>
    <w:rsid w:val="000C6E46"/>
    <w:rsid w:val="000C77FD"/>
    <w:rsid w:val="000D02A2"/>
    <w:rsid w:val="000D0E93"/>
    <w:rsid w:val="000D47AD"/>
    <w:rsid w:val="000D5336"/>
    <w:rsid w:val="000D578C"/>
    <w:rsid w:val="000D7464"/>
    <w:rsid w:val="000D7AA7"/>
    <w:rsid w:val="000E1E09"/>
    <w:rsid w:val="000E34CD"/>
    <w:rsid w:val="000E4118"/>
    <w:rsid w:val="000E42FD"/>
    <w:rsid w:val="000E44CB"/>
    <w:rsid w:val="000E5562"/>
    <w:rsid w:val="000E64CC"/>
    <w:rsid w:val="000E6685"/>
    <w:rsid w:val="000E75DF"/>
    <w:rsid w:val="000E763C"/>
    <w:rsid w:val="000E77D8"/>
    <w:rsid w:val="000E7F56"/>
    <w:rsid w:val="000F1903"/>
    <w:rsid w:val="000F30D3"/>
    <w:rsid w:val="000F4220"/>
    <w:rsid w:val="000F5238"/>
    <w:rsid w:val="000F63EF"/>
    <w:rsid w:val="000F7863"/>
    <w:rsid w:val="0010143F"/>
    <w:rsid w:val="00101A0C"/>
    <w:rsid w:val="00102275"/>
    <w:rsid w:val="00102AE6"/>
    <w:rsid w:val="00102DFF"/>
    <w:rsid w:val="00103552"/>
    <w:rsid w:val="00103BCF"/>
    <w:rsid w:val="001052AC"/>
    <w:rsid w:val="001057DF"/>
    <w:rsid w:val="00105966"/>
    <w:rsid w:val="00105F63"/>
    <w:rsid w:val="00107E28"/>
    <w:rsid w:val="00110139"/>
    <w:rsid w:val="0011098A"/>
    <w:rsid w:val="00110C67"/>
    <w:rsid w:val="0011365C"/>
    <w:rsid w:val="001143CB"/>
    <w:rsid w:val="001145DE"/>
    <w:rsid w:val="00114910"/>
    <w:rsid w:val="001157A4"/>
    <w:rsid w:val="00116140"/>
    <w:rsid w:val="0011694F"/>
    <w:rsid w:val="00123D9D"/>
    <w:rsid w:val="001240E0"/>
    <w:rsid w:val="001262A3"/>
    <w:rsid w:val="00127384"/>
    <w:rsid w:val="00131055"/>
    <w:rsid w:val="00131C99"/>
    <w:rsid w:val="00133317"/>
    <w:rsid w:val="00134768"/>
    <w:rsid w:val="00135ABC"/>
    <w:rsid w:val="00135DAB"/>
    <w:rsid w:val="00136710"/>
    <w:rsid w:val="00136CB1"/>
    <w:rsid w:val="0013727A"/>
    <w:rsid w:val="00137675"/>
    <w:rsid w:val="00137E5D"/>
    <w:rsid w:val="00140CE6"/>
    <w:rsid w:val="00142908"/>
    <w:rsid w:val="00142E5E"/>
    <w:rsid w:val="0014428B"/>
    <w:rsid w:val="001452FB"/>
    <w:rsid w:val="00145584"/>
    <w:rsid w:val="00146EBC"/>
    <w:rsid w:val="00146FAE"/>
    <w:rsid w:val="0015025A"/>
    <w:rsid w:val="00152294"/>
    <w:rsid w:val="0015242A"/>
    <w:rsid w:val="00153023"/>
    <w:rsid w:val="00155148"/>
    <w:rsid w:val="00160087"/>
    <w:rsid w:val="00161082"/>
    <w:rsid w:val="00163414"/>
    <w:rsid w:val="00163A9C"/>
    <w:rsid w:val="00166860"/>
    <w:rsid w:val="001669B6"/>
    <w:rsid w:val="0016700D"/>
    <w:rsid w:val="00171C95"/>
    <w:rsid w:val="00171F73"/>
    <w:rsid w:val="00172908"/>
    <w:rsid w:val="00172AAB"/>
    <w:rsid w:val="001730AE"/>
    <w:rsid w:val="00173BF2"/>
    <w:rsid w:val="0017598A"/>
    <w:rsid w:val="00175DBA"/>
    <w:rsid w:val="00176541"/>
    <w:rsid w:val="001825A7"/>
    <w:rsid w:val="0018286A"/>
    <w:rsid w:val="00182A3A"/>
    <w:rsid w:val="00182E66"/>
    <w:rsid w:val="00183312"/>
    <w:rsid w:val="001859F1"/>
    <w:rsid w:val="00186CB5"/>
    <w:rsid w:val="00190BDE"/>
    <w:rsid w:val="00191472"/>
    <w:rsid w:val="00191D12"/>
    <w:rsid w:val="0019248C"/>
    <w:rsid w:val="001944F8"/>
    <w:rsid w:val="0019453D"/>
    <w:rsid w:val="00196E54"/>
    <w:rsid w:val="001975C6"/>
    <w:rsid w:val="001A055D"/>
    <w:rsid w:val="001A079A"/>
    <w:rsid w:val="001A15CD"/>
    <w:rsid w:val="001A3544"/>
    <w:rsid w:val="001A4D05"/>
    <w:rsid w:val="001B175D"/>
    <w:rsid w:val="001B47E2"/>
    <w:rsid w:val="001B708C"/>
    <w:rsid w:val="001B7499"/>
    <w:rsid w:val="001C0F4D"/>
    <w:rsid w:val="001C22CC"/>
    <w:rsid w:val="001C3F28"/>
    <w:rsid w:val="001C4119"/>
    <w:rsid w:val="001C4C9B"/>
    <w:rsid w:val="001C4E38"/>
    <w:rsid w:val="001C4F76"/>
    <w:rsid w:val="001C526C"/>
    <w:rsid w:val="001C7036"/>
    <w:rsid w:val="001D0B4F"/>
    <w:rsid w:val="001D16EF"/>
    <w:rsid w:val="001D224D"/>
    <w:rsid w:val="001D4232"/>
    <w:rsid w:val="001D522A"/>
    <w:rsid w:val="001D5F06"/>
    <w:rsid w:val="001E3373"/>
    <w:rsid w:val="001E37D2"/>
    <w:rsid w:val="001E38F5"/>
    <w:rsid w:val="001E4F13"/>
    <w:rsid w:val="001E535C"/>
    <w:rsid w:val="001E582E"/>
    <w:rsid w:val="001E667A"/>
    <w:rsid w:val="001E66B0"/>
    <w:rsid w:val="001E66C4"/>
    <w:rsid w:val="001F0B65"/>
    <w:rsid w:val="001F2A82"/>
    <w:rsid w:val="001F42E8"/>
    <w:rsid w:val="001F75D4"/>
    <w:rsid w:val="00200AAF"/>
    <w:rsid w:val="00204913"/>
    <w:rsid w:val="00204D48"/>
    <w:rsid w:val="0020558A"/>
    <w:rsid w:val="002057B8"/>
    <w:rsid w:val="002061D0"/>
    <w:rsid w:val="002063A6"/>
    <w:rsid w:val="00210C84"/>
    <w:rsid w:val="00213463"/>
    <w:rsid w:val="00213883"/>
    <w:rsid w:val="00215849"/>
    <w:rsid w:val="00222D60"/>
    <w:rsid w:val="00223EE4"/>
    <w:rsid w:val="00224DA7"/>
    <w:rsid w:val="00226332"/>
    <w:rsid w:val="002267D0"/>
    <w:rsid w:val="002314FC"/>
    <w:rsid w:val="00231FD5"/>
    <w:rsid w:val="002328AF"/>
    <w:rsid w:val="00233448"/>
    <w:rsid w:val="002350C4"/>
    <w:rsid w:val="00235D4F"/>
    <w:rsid w:val="00240C1C"/>
    <w:rsid w:val="002425CA"/>
    <w:rsid w:val="002447BC"/>
    <w:rsid w:val="0024487D"/>
    <w:rsid w:val="002479B0"/>
    <w:rsid w:val="00247CA3"/>
    <w:rsid w:val="00250376"/>
    <w:rsid w:val="0025088D"/>
    <w:rsid w:val="00252294"/>
    <w:rsid w:val="002533DD"/>
    <w:rsid w:val="00255615"/>
    <w:rsid w:val="00255829"/>
    <w:rsid w:val="00260B55"/>
    <w:rsid w:val="002611CB"/>
    <w:rsid w:val="00262479"/>
    <w:rsid w:val="00262B51"/>
    <w:rsid w:val="002633D8"/>
    <w:rsid w:val="00267A5B"/>
    <w:rsid w:val="00271BB3"/>
    <w:rsid w:val="00272418"/>
    <w:rsid w:val="00277EDC"/>
    <w:rsid w:val="00281590"/>
    <w:rsid w:val="00281A98"/>
    <w:rsid w:val="00284B8B"/>
    <w:rsid w:val="002854C2"/>
    <w:rsid w:val="0028607E"/>
    <w:rsid w:val="002874F0"/>
    <w:rsid w:val="0029021E"/>
    <w:rsid w:val="0029402D"/>
    <w:rsid w:val="002A167A"/>
    <w:rsid w:val="002A3DF4"/>
    <w:rsid w:val="002A443E"/>
    <w:rsid w:val="002A5073"/>
    <w:rsid w:val="002A569F"/>
    <w:rsid w:val="002A5871"/>
    <w:rsid w:val="002A5FBA"/>
    <w:rsid w:val="002A652D"/>
    <w:rsid w:val="002B0844"/>
    <w:rsid w:val="002B1274"/>
    <w:rsid w:val="002B41A8"/>
    <w:rsid w:val="002B5DCB"/>
    <w:rsid w:val="002B657C"/>
    <w:rsid w:val="002B6EF5"/>
    <w:rsid w:val="002C48CB"/>
    <w:rsid w:val="002C609A"/>
    <w:rsid w:val="002C7060"/>
    <w:rsid w:val="002C7B71"/>
    <w:rsid w:val="002D1BC1"/>
    <w:rsid w:val="002D66EC"/>
    <w:rsid w:val="002D68F8"/>
    <w:rsid w:val="002D71E2"/>
    <w:rsid w:val="002E2D48"/>
    <w:rsid w:val="002E3AD9"/>
    <w:rsid w:val="002E544F"/>
    <w:rsid w:val="002E6E28"/>
    <w:rsid w:val="002E7680"/>
    <w:rsid w:val="002F3DD8"/>
    <w:rsid w:val="002F744B"/>
    <w:rsid w:val="00300963"/>
    <w:rsid w:val="00300A81"/>
    <w:rsid w:val="00300AB8"/>
    <w:rsid w:val="00301771"/>
    <w:rsid w:val="00302276"/>
    <w:rsid w:val="003037A7"/>
    <w:rsid w:val="00305AF5"/>
    <w:rsid w:val="00305E69"/>
    <w:rsid w:val="00306B3E"/>
    <w:rsid w:val="00310724"/>
    <w:rsid w:val="00310CA2"/>
    <w:rsid w:val="00311654"/>
    <w:rsid w:val="00311E63"/>
    <w:rsid w:val="003120C9"/>
    <w:rsid w:val="00313C04"/>
    <w:rsid w:val="003141D4"/>
    <w:rsid w:val="003145E7"/>
    <w:rsid w:val="00314D54"/>
    <w:rsid w:val="00316763"/>
    <w:rsid w:val="00316F02"/>
    <w:rsid w:val="00320BFC"/>
    <w:rsid w:val="00321802"/>
    <w:rsid w:val="00322670"/>
    <w:rsid w:val="00324C25"/>
    <w:rsid w:val="00326112"/>
    <w:rsid w:val="003307A1"/>
    <w:rsid w:val="003316A2"/>
    <w:rsid w:val="003323CB"/>
    <w:rsid w:val="00334FF6"/>
    <w:rsid w:val="0033529C"/>
    <w:rsid w:val="003367C6"/>
    <w:rsid w:val="00337C3E"/>
    <w:rsid w:val="003413F3"/>
    <w:rsid w:val="00343149"/>
    <w:rsid w:val="0034365F"/>
    <w:rsid w:val="003440AC"/>
    <w:rsid w:val="00350610"/>
    <w:rsid w:val="00351E0C"/>
    <w:rsid w:val="003534BC"/>
    <w:rsid w:val="00354461"/>
    <w:rsid w:val="00354C68"/>
    <w:rsid w:val="00354D4B"/>
    <w:rsid w:val="003563CC"/>
    <w:rsid w:val="00360BF1"/>
    <w:rsid w:val="00362D96"/>
    <w:rsid w:val="00363097"/>
    <w:rsid w:val="00363DED"/>
    <w:rsid w:val="003640E3"/>
    <w:rsid w:val="003647E4"/>
    <w:rsid w:val="00366FA3"/>
    <w:rsid w:val="00372755"/>
    <w:rsid w:val="00372758"/>
    <w:rsid w:val="00372F30"/>
    <w:rsid w:val="00374C1A"/>
    <w:rsid w:val="003804D5"/>
    <w:rsid w:val="00383057"/>
    <w:rsid w:val="00383325"/>
    <w:rsid w:val="00386AF8"/>
    <w:rsid w:val="00386EB6"/>
    <w:rsid w:val="00387B82"/>
    <w:rsid w:val="00390741"/>
    <w:rsid w:val="0039092F"/>
    <w:rsid w:val="00390987"/>
    <w:rsid w:val="00391F53"/>
    <w:rsid w:val="003939CA"/>
    <w:rsid w:val="00393DEB"/>
    <w:rsid w:val="00396C95"/>
    <w:rsid w:val="003974C0"/>
    <w:rsid w:val="00397C20"/>
    <w:rsid w:val="003A151A"/>
    <w:rsid w:val="003A1715"/>
    <w:rsid w:val="003A18A8"/>
    <w:rsid w:val="003A1DC0"/>
    <w:rsid w:val="003A23D7"/>
    <w:rsid w:val="003A266B"/>
    <w:rsid w:val="003A2FE4"/>
    <w:rsid w:val="003A3404"/>
    <w:rsid w:val="003A36B4"/>
    <w:rsid w:val="003A3818"/>
    <w:rsid w:val="003A3822"/>
    <w:rsid w:val="003A4693"/>
    <w:rsid w:val="003A47AD"/>
    <w:rsid w:val="003A5D40"/>
    <w:rsid w:val="003A5F27"/>
    <w:rsid w:val="003A61E9"/>
    <w:rsid w:val="003A6439"/>
    <w:rsid w:val="003A6B88"/>
    <w:rsid w:val="003B0BCD"/>
    <w:rsid w:val="003B2D7B"/>
    <w:rsid w:val="003B435C"/>
    <w:rsid w:val="003B5032"/>
    <w:rsid w:val="003B590B"/>
    <w:rsid w:val="003B61C1"/>
    <w:rsid w:val="003B79B9"/>
    <w:rsid w:val="003C0BA2"/>
    <w:rsid w:val="003C1125"/>
    <w:rsid w:val="003C185A"/>
    <w:rsid w:val="003C1FD2"/>
    <w:rsid w:val="003C41CC"/>
    <w:rsid w:val="003C5F1C"/>
    <w:rsid w:val="003C6D82"/>
    <w:rsid w:val="003D002F"/>
    <w:rsid w:val="003D0B7E"/>
    <w:rsid w:val="003D114B"/>
    <w:rsid w:val="003D1D28"/>
    <w:rsid w:val="003D2350"/>
    <w:rsid w:val="003D47F4"/>
    <w:rsid w:val="003D58A9"/>
    <w:rsid w:val="003D62C9"/>
    <w:rsid w:val="003D71E0"/>
    <w:rsid w:val="003E081E"/>
    <w:rsid w:val="003E11B5"/>
    <w:rsid w:val="003E16E6"/>
    <w:rsid w:val="003E1CCE"/>
    <w:rsid w:val="003E3DBF"/>
    <w:rsid w:val="003E4227"/>
    <w:rsid w:val="003E5315"/>
    <w:rsid w:val="003E5CBE"/>
    <w:rsid w:val="003E5E79"/>
    <w:rsid w:val="003E77E6"/>
    <w:rsid w:val="003E7C21"/>
    <w:rsid w:val="003F066D"/>
    <w:rsid w:val="003F0676"/>
    <w:rsid w:val="003F068E"/>
    <w:rsid w:val="003F0E68"/>
    <w:rsid w:val="003F1545"/>
    <w:rsid w:val="003F1693"/>
    <w:rsid w:val="003F3E2F"/>
    <w:rsid w:val="003F47B7"/>
    <w:rsid w:val="003F5155"/>
    <w:rsid w:val="00403442"/>
    <w:rsid w:val="00404C1E"/>
    <w:rsid w:val="00405122"/>
    <w:rsid w:val="00411AF4"/>
    <w:rsid w:val="004124D5"/>
    <w:rsid w:val="00415832"/>
    <w:rsid w:val="00416AD8"/>
    <w:rsid w:val="004205E6"/>
    <w:rsid w:val="00420BAA"/>
    <w:rsid w:val="0042409F"/>
    <w:rsid w:val="004255D4"/>
    <w:rsid w:val="004321B5"/>
    <w:rsid w:val="004329A2"/>
    <w:rsid w:val="00432F8B"/>
    <w:rsid w:val="00435AFD"/>
    <w:rsid w:val="00436127"/>
    <w:rsid w:val="004365F5"/>
    <w:rsid w:val="004405D4"/>
    <w:rsid w:val="00442BC1"/>
    <w:rsid w:val="0045045C"/>
    <w:rsid w:val="00450B3C"/>
    <w:rsid w:val="004512A8"/>
    <w:rsid w:val="00452B83"/>
    <w:rsid w:val="00453B86"/>
    <w:rsid w:val="00454CA3"/>
    <w:rsid w:val="00456F44"/>
    <w:rsid w:val="004574B3"/>
    <w:rsid w:val="00461855"/>
    <w:rsid w:val="00461C26"/>
    <w:rsid w:val="0046570A"/>
    <w:rsid w:val="00467863"/>
    <w:rsid w:val="00467A1F"/>
    <w:rsid w:val="00471634"/>
    <w:rsid w:val="00472259"/>
    <w:rsid w:val="00472706"/>
    <w:rsid w:val="00472CEF"/>
    <w:rsid w:val="004763F1"/>
    <w:rsid w:val="00480A0E"/>
    <w:rsid w:val="00480B27"/>
    <w:rsid w:val="004810EC"/>
    <w:rsid w:val="00481223"/>
    <w:rsid w:val="004817F3"/>
    <w:rsid w:val="00481EB2"/>
    <w:rsid w:val="00485915"/>
    <w:rsid w:val="0048623D"/>
    <w:rsid w:val="0048656A"/>
    <w:rsid w:val="00486FEB"/>
    <w:rsid w:val="00487B74"/>
    <w:rsid w:val="00490A23"/>
    <w:rsid w:val="00490E90"/>
    <w:rsid w:val="00491EA8"/>
    <w:rsid w:val="004924C0"/>
    <w:rsid w:val="004953F6"/>
    <w:rsid w:val="00497500"/>
    <w:rsid w:val="00497CD5"/>
    <w:rsid w:val="004A084D"/>
    <w:rsid w:val="004A0C3E"/>
    <w:rsid w:val="004A1153"/>
    <w:rsid w:val="004A26F2"/>
    <w:rsid w:val="004A441D"/>
    <w:rsid w:val="004A5331"/>
    <w:rsid w:val="004A5E48"/>
    <w:rsid w:val="004A6485"/>
    <w:rsid w:val="004B01D6"/>
    <w:rsid w:val="004B1467"/>
    <w:rsid w:val="004B1634"/>
    <w:rsid w:val="004B16AF"/>
    <w:rsid w:val="004B1BBF"/>
    <w:rsid w:val="004B21DD"/>
    <w:rsid w:val="004B2AC6"/>
    <w:rsid w:val="004B3A2E"/>
    <w:rsid w:val="004B46F2"/>
    <w:rsid w:val="004B4E2F"/>
    <w:rsid w:val="004B528F"/>
    <w:rsid w:val="004B61DC"/>
    <w:rsid w:val="004B6EA3"/>
    <w:rsid w:val="004B77E5"/>
    <w:rsid w:val="004B7FA0"/>
    <w:rsid w:val="004C0899"/>
    <w:rsid w:val="004C0A2B"/>
    <w:rsid w:val="004C1A5F"/>
    <w:rsid w:val="004C1D0E"/>
    <w:rsid w:val="004C2B87"/>
    <w:rsid w:val="004D0270"/>
    <w:rsid w:val="004D4631"/>
    <w:rsid w:val="004D4B03"/>
    <w:rsid w:val="004D6061"/>
    <w:rsid w:val="004D7C6F"/>
    <w:rsid w:val="004E0CEB"/>
    <w:rsid w:val="004E4E85"/>
    <w:rsid w:val="004E5A90"/>
    <w:rsid w:val="004E699B"/>
    <w:rsid w:val="004E70A0"/>
    <w:rsid w:val="004F0663"/>
    <w:rsid w:val="004F0A5A"/>
    <w:rsid w:val="004F2825"/>
    <w:rsid w:val="004F5259"/>
    <w:rsid w:val="004F5A51"/>
    <w:rsid w:val="004F6386"/>
    <w:rsid w:val="004F7267"/>
    <w:rsid w:val="004F76E8"/>
    <w:rsid w:val="00501D0B"/>
    <w:rsid w:val="0050284B"/>
    <w:rsid w:val="005037E7"/>
    <w:rsid w:val="0050399D"/>
    <w:rsid w:val="005051DF"/>
    <w:rsid w:val="005074CE"/>
    <w:rsid w:val="00507B4E"/>
    <w:rsid w:val="00510496"/>
    <w:rsid w:val="005104B1"/>
    <w:rsid w:val="005127CC"/>
    <w:rsid w:val="00517A7B"/>
    <w:rsid w:val="00521ABA"/>
    <w:rsid w:val="00522C09"/>
    <w:rsid w:val="00523A8C"/>
    <w:rsid w:val="00527BDE"/>
    <w:rsid w:val="005301E9"/>
    <w:rsid w:val="005354F7"/>
    <w:rsid w:val="0053656B"/>
    <w:rsid w:val="005370ED"/>
    <w:rsid w:val="00537182"/>
    <w:rsid w:val="00541DF0"/>
    <w:rsid w:val="00542988"/>
    <w:rsid w:val="00542DA7"/>
    <w:rsid w:val="00543688"/>
    <w:rsid w:val="00545D50"/>
    <w:rsid w:val="00546DA6"/>
    <w:rsid w:val="005479F4"/>
    <w:rsid w:val="005503C3"/>
    <w:rsid w:val="005514AD"/>
    <w:rsid w:val="005521FD"/>
    <w:rsid w:val="00553155"/>
    <w:rsid w:val="00560BDD"/>
    <w:rsid w:val="00561126"/>
    <w:rsid w:val="00562E5E"/>
    <w:rsid w:val="005647A8"/>
    <w:rsid w:val="00565B94"/>
    <w:rsid w:val="00566E30"/>
    <w:rsid w:val="00567887"/>
    <w:rsid w:val="0057116C"/>
    <w:rsid w:val="005727CB"/>
    <w:rsid w:val="00575375"/>
    <w:rsid w:val="005801D2"/>
    <w:rsid w:val="0058035C"/>
    <w:rsid w:val="005806D6"/>
    <w:rsid w:val="005825E1"/>
    <w:rsid w:val="00590287"/>
    <w:rsid w:val="00590707"/>
    <w:rsid w:val="00591D9C"/>
    <w:rsid w:val="005920A2"/>
    <w:rsid w:val="0059420F"/>
    <w:rsid w:val="00594709"/>
    <w:rsid w:val="005956EB"/>
    <w:rsid w:val="005A1A61"/>
    <w:rsid w:val="005A20F7"/>
    <w:rsid w:val="005A4E16"/>
    <w:rsid w:val="005A56DF"/>
    <w:rsid w:val="005A6A0D"/>
    <w:rsid w:val="005A7212"/>
    <w:rsid w:val="005B193E"/>
    <w:rsid w:val="005B27C0"/>
    <w:rsid w:val="005B3B55"/>
    <w:rsid w:val="005B3CB7"/>
    <w:rsid w:val="005B407C"/>
    <w:rsid w:val="005B4155"/>
    <w:rsid w:val="005B74E1"/>
    <w:rsid w:val="005C0A20"/>
    <w:rsid w:val="005C5910"/>
    <w:rsid w:val="005C5A21"/>
    <w:rsid w:val="005C5DE1"/>
    <w:rsid w:val="005C636B"/>
    <w:rsid w:val="005C652C"/>
    <w:rsid w:val="005C79C2"/>
    <w:rsid w:val="005D02F1"/>
    <w:rsid w:val="005D4ED9"/>
    <w:rsid w:val="005D752F"/>
    <w:rsid w:val="005E120F"/>
    <w:rsid w:val="005E203C"/>
    <w:rsid w:val="005E564D"/>
    <w:rsid w:val="005E61F3"/>
    <w:rsid w:val="005F037C"/>
    <w:rsid w:val="005F31FC"/>
    <w:rsid w:val="005F63CC"/>
    <w:rsid w:val="005F70A5"/>
    <w:rsid w:val="005F7122"/>
    <w:rsid w:val="00600D9E"/>
    <w:rsid w:val="0060130F"/>
    <w:rsid w:val="0060314C"/>
    <w:rsid w:val="00603402"/>
    <w:rsid w:val="00605595"/>
    <w:rsid w:val="00605C01"/>
    <w:rsid w:val="006066A2"/>
    <w:rsid w:val="0060766B"/>
    <w:rsid w:val="0060769C"/>
    <w:rsid w:val="00612CE6"/>
    <w:rsid w:val="006139F2"/>
    <w:rsid w:val="00614256"/>
    <w:rsid w:val="00615871"/>
    <w:rsid w:val="006179AE"/>
    <w:rsid w:val="0062058E"/>
    <w:rsid w:val="00620647"/>
    <w:rsid w:val="00621EDB"/>
    <w:rsid w:val="006223BB"/>
    <w:rsid w:val="0062315D"/>
    <w:rsid w:val="0062355C"/>
    <w:rsid w:val="00624A74"/>
    <w:rsid w:val="00627CF3"/>
    <w:rsid w:val="0063077D"/>
    <w:rsid w:val="0063145C"/>
    <w:rsid w:val="006322C2"/>
    <w:rsid w:val="0063292F"/>
    <w:rsid w:val="00632E3F"/>
    <w:rsid w:val="00633BB2"/>
    <w:rsid w:val="006347AE"/>
    <w:rsid w:val="00637B3B"/>
    <w:rsid w:val="00637F63"/>
    <w:rsid w:val="0064019A"/>
    <w:rsid w:val="0064248A"/>
    <w:rsid w:val="00642BDD"/>
    <w:rsid w:val="0064405D"/>
    <w:rsid w:val="0064737D"/>
    <w:rsid w:val="006526D2"/>
    <w:rsid w:val="006531C6"/>
    <w:rsid w:val="00656284"/>
    <w:rsid w:val="00656421"/>
    <w:rsid w:val="0065666C"/>
    <w:rsid w:val="00663180"/>
    <w:rsid w:val="0066427F"/>
    <w:rsid w:val="00671F00"/>
    <w:rsid w:val="00672D5C"/>
    <w:rsid w:val="00673DD9"/>
    <w:rsid w:val="0067415E"/>
    <w:rsid w:val="00676F9B"/>
    <w:rsid w:val="006823E6"/>
    <w:rsid w:val="0068334D"/>
    <w:rsid w:val="00683BA7"/>
    <w:rsid w:val="00685010"/>
    <w:rsid w:val="00685ED5"/>
    <w:rsid w:val="006860F0"/>
    <w:rsid w:val="006876BF"/>
    <w:rsid w:val="00687875"/>
    <w:rsid w:val="006902F6"/>
    <w:rsid w:val="00692412"/>
    <w:rsid w:val="00695B7E"/>
    <w:rsid w:val="00697E30"/>
    <w:rsid w:val="006A09C3"/>
    <w:rsid w:val="006A1504"/>
    <w:rsid w:val="006A22A1"/>
    <w:rsid w:val="006A25B6"/>
    <w:rsid w:val="006A475E"/>
    <w:rsid w:val="006B18E4"/>
    <w:rsid w:val="006B237B"/>
    <w:rsid w:val="006B351B"/>
    <w:rsid w:val="006B4227"/>
    <w:rsid w:val="006C0BFE"/>
    <w:rsid w:val="006C62DC"/>
    <w:rsid w:val="006C65B9"/>
    <w:rsid w:val="006D0678"/>
    <w:rsid w:val="006D0CBA"/>
    <w:rsid w:val="006D3C53"/>
    <w:rsid w:val="006E12A6"/>
    <w:rsid w:val="006E2EF1"/>
    <w:rsid w:val="006E32B3"/>
    <w:rsid w:val="006E32EE"/>
    <w:rsid w:val="006E4062"/>
    <w:rsid w:val="006E4F40"/>
    <w:rsid w:val="006E5872"/>
    <w:rsid w:val="006E71BA"/>
    <w:rsid w:val="006F1F4C"/>
    <w:rsid w:val="006F2C91"/>
    <w:rsid w:val="006F5ADF"/>
    <w:rsid w:val="006F6BBD"/>
    <w:rsid w:val="00701AA5"/>
    <w:rsid w:val="00702390"/>
    <w:rsid w:val="0070286A"/>
    <w:rsid w:val="00702B59"/>
    <w:rsid w:val="00703169"/>
    <w:rsid w:val="0070396E"/>
    <w:rsid w:val="00706144"/>
    <w:rsid w:val="007069CE"/>
    <w:rsid w:val="00711CDF"/>
    <w:rsid w:val="007126DC"/>
    <w:rsid w:val="00712861"/>
    <w:rsid w:val="00712BC9"/>
    <w:rsid w:val="00716B06"/>
    <w:rsid w:val="007176B8"/>
    <w:rsid w:val="00724905"/>
    <w:rsid w:val="00724E04"/>
    <w:rsid w:val="0072578B"/>
    <w:rsid w:val="00725F4C"/>
    <w:rsid w:val="007309A3"/>
    <w:rsid w:val="00730EFF"/>
    <w:rsid w:val="00733364"/>
    <w:rsid w:val="00736FD4"/>
    <w:rsid w:val="00737415"/>
    <w:rsid w:val="007374F3"/>
    <w:rsid w:val="0074199E"/>
    <w:rsid w:val="00741E67"/>
    <w:rsid w:val="00747024"/>
    <w:rsid w:val="00750B73"/>
    <w:rsid w:val="00750F89"/>
    <w:rsid w:val="00751CFD"/>
    <w:rsid w:val="0075740D"/>
    <w:rsid w:val="007575E6"/>
    <w:rsid w:val="00760D9B"/>
    <w:rsid w:val="007637C8"/>
    <w:rsid w:val="00764F12"/>
    <w:rsid w:val="0077103B"/>
    <w:rsid w:val="007724A7"/>
    <w:rsid w:val="0077356E"/>
    <w:rsid w:val="00776554"/>
    <w:rsid w:val="00776581"/>
    <w:rsid w:val="0078016F"/>
    <w:rsid w:val="00781EAF"/>
    <w:rsid w:val="0078214E"/>
    <w:rsid w:val="00782CCB"/>
    <w:rsid w:val="007838C8"/>
    <w:rsid w:val="007849A7"/>
    <w:rsid w:val="0078545C"/>
    <w:rsid w:val="00786101"/>
    <w:rsid w:val="00787132"/>
    <w:rsid w:val="007925ED"/>
    <w:rsid w:val="0079356A"/>
    <w:rsid w:val="007937AB"/>
    <w:rsid w:val="00793930"/>
    <w:rsid w:val="00793D2F"/>
    <w:rsid w:val="00793FB9"/>
    <w:rsid w:val="00794B8D"/>
    <w:rsid w:val="007978A8"/>
    <w:rsid w:val="00797D9A"/>
    <w:rsid w:val="007A03AD"/>
    <w:rsid w:val="007A1731"/>
    <w:rsid w:val="007A1966"/>
    <w:rsid w:val="007A1B7E"/>
    <w:rsid w:val="007A2749"/>
    <w:rsid w:val="007A487B"/>
    <w:rsid w:val="007A58EB"/>
    <w:rsid w:val="007A6CC9"/>
    <w:rsid w:val="007A6CF1"/>
    <w:rsid w:val="007A789E"/>
    <w:rsid w:val="007A78D7"/>
    <w:rsid w:val="007A7A0C"/>
    <w:rsid w:val="007B09BB"/>
    <w:rsid w:val="007B0FD8"/>
    <w:rsid w:val="007B133D"/>
    <w:rsid w:val="007B1901"/>
    <w:rsid w:val="007B3667"/>
    <w:rsid w:val="007B4792"/>
    <w:rsid w:val="007B4DC9"/>
    <w:rsid w:val="007B55F7"/>
    <w:rsid w:val="007B62CF"/>
    <w:rsid w:val="007B76B7"/>
    <w:rsid w:val="007C0C14"/>
    <w:rsid w:val="007C16F2"/>
    <w:rsid w:val="007C32FE"/>
    <w:rsid w:val="007C42F4"/>
    <w:rsid w:val="007C485A"/>
    <w:rsid w:val="007C50E7"/>
    <w:rsid w:val="007C5B21"/>
    <w:rsid w:val="007C6BD9"/>
    <w:rsid w:val="007D05BD"/>
    <w:rsid w:val="007D159C"/>
    <w:rsid w:val="007D1B1B"/>
    <w:rsid w:val="007D1F53"/>
    <w:rsid w:val="007D2A5B"/>
    <w:rsid w:val="007D32A7"/>
    <w:rsid w:val="007D4828"/>
    <w:rsid w:val="007D5D9F"/>
    <w:rsid w:val="007E0200"/>
    <w:rsid w:val="007E4B44"/>
    <w:rsid w:val="007E5C4E"/>
    <w:rsid w:val="007F057A"/>
    <w:rsid w:val="007F3B2E"/>
    <w:rsid w:val="007F5482"/>
    <w:rsid w:val="007F7779"/>
    <w:rsid w:val="00801511"/>
    <w:rsid w:val="0080566A"/>
    <w:rsid w:val="00805A59"/>
    <w:rsid w:val="008070E2"/>
    <w:rsid w:val="00807CEF"/>
    <w:rsid w:val="00811966"/>
    <w:rsid w:val="00813742"/>
    <w:rsid w:val="008143F2"/>
    <w:rsid w:val="00820BEC"/>
    <w:rsid w:val="008215BB"/>
    <w:rsid w:val="00822ACC"/>
    <w:rsid w:val="0082442E"/>
    <w:rsid w:val="00824C9D"/>
    <w:rsid w:val="00824F44"/>
    <w:rsid w:val="008254B0"/>
    <w:rsid w:val="00827CC4"/>
    <w:rsid w:val="00830364"/>
    <w:rsid w:val="00830B0C"/>
    <w:rsid w:val="00831691"/>
    <w:rsid w:val="00831CC3"/>
    <w:rsid w:val="00831EE6"/>
    <w:rsid w:val="00832CF5"/>
    <w:rsid w:val="00833589"/>
    <w:rsid w:val="00833B9D"/>
    <w:rsid w:val="00834FC4"/>
    <w:rsid w:val="00836173"/>
    <w:rsid w:val="00836B52"/>
    <w:rsid w:val="00837AFD"/>
    <w:rsid w:val="00837C98"/>
    <w:rsid w:val="00840872"/>
    <w:rsid w:val="00842C7A"/>
    <w:rsid w:val="008436A6"/>
    <w:rsid w:val="008448EF"/>
    <w:rsid w:val="00845F52"/>
    <w:rsid w:val="00850A4C"/>
    <w:rsid w:val="008516FB"/>
    <w:rsid w:val="008521E9"/>
    <w:rsid w:val="00852E02"/>
    <w:rsid w:val="00853FDE"/>
    <w:rsid w:val="0085441A"/>
    <w:rsid w:val="008565B3"/>
    <w:rsid w:val="00857CCB"/>
    <w:rsid w:val="008607FC"/>
    <w:rsid w:val="00860FD1"/>
    <w:rsid w:val="0086228C"/>
    <w:rsid w:val="008631C2"/>
    <w:rsid w:val="00864EA2"/>
    <w:rsid w:val="008655DB"/>
    <w:rsid w:val="00867D65"/>
    <w:rsid w:val="00870FC0"/>
    <w:rsid w:val="008720CF"/>
    <w:rsid w:val="00873530"/>
    <w:rsid w:val="00873DCF"/>
    <w:rsid w:val="008743C7"/>
    <w:rsid w:val="0087544B"/>
    <w:rsid w:val="00875A27"/>
    <w:rsid w:val="00875BAE"/>
    <w:rsid w:val="00877762"/>
    <w:rsid w:val="0088114F"/>
    <w:rsid w:val="00881ECD"/>
    <w:rsid w:val="00883597"/>
    <w:rsid w:val="00883A07"/>
    <w:rsid w:val="00883B29"/>
    <w:rsid w:val="00883CC4"/>
    <w:rsid w:val="0088611F"/>
    <w:rsid w:val="00887944"/>
    <w:rsid w:val="00891630"/>
    <w:rsid w:val="0089314D"/>
    <w:rsid w:val="008933D9"/>
    <w:rsid w:val="008943A7"/>
    <w:rsid w:val="00895D92"/>
    <w:rsid w:val="008A2638"/>
    <w:rsid w:val="008A2DC1"/>
    <w:rsid w:val="008A4288"/>
    <w:rsid w:val="008A5431"/>
    <w:rsid w:val="008B2BE4"/>
    <w:rsid w:val="008B6CAB"/>
    <w:rsid w:val="008B71EA"/>
    <w:rsid w:val="008B7F23"/>
    <w:rsid w:val="008C2EBF"/>
    <w:rsid w:val="008C3E9A"/>
    <w:rsid w:val="008C41F3"/>
    <w:rsid w:val="008C70EE"/>
    <w:rsid w:val="008D3DC3"/>
    <w:rsid w:val="008D4D8A"/>
    <w:rsid w:val="008D6B15"/>
    <w:rsid w:val="008E232E"/>
    <w:rsid w:val="008E2917"/>
    <w:rsid w:val="008E3983"/>
    <w:rsid w:val="008E5B13"/>
    <w:rsid w:val="008F1032"/>
    <w:rsid w:val="008F2896"/>
    <w:rsid w:val="008F39C5"/>
    <w:rsid w:val="008F4175"/>
    <w:rsid w:val="008F6355"/>
    <w:rsid w:val="00900242"/>
    <w:rsid w:val="00900B8C"/>
    <w:rsid w:val="00902E88"/>
    <w:rsid w:val="00903291"/>
    <w:rsid w:val="009055D7"/>
    <w:rsid w:val="0090644F"/>
    <w:rsid w:val="009115EE"/>
    <w:rsid w:val="00914AF8"/>
    <w:rsid w:val="00914D17"/>
    <w:rsid w:val="00915C5C"/>
    <w:rsid w:val="00916395"/>
    <w:rsid w:val="00916A30"/>
    <w:rsid w:val="009221C4"/>
    <w:rsid w:val="00922899"/>
    <w:rsid w:val="009240AB"/>
    <w:rsid w:val="00924AB8"/>
    <w:rsid w:val="0092524A"/>
    <w:rsid w:val="00925F4F"/>
    <w:rsid w:val="00930055"/>
    <w:rsid w:val="0093161D"/>
    <w:rsid w:val="009324FB"/>
    <w:rsid w:val="009328A5"/>
    <w:rsid w:val="00935654"/>
    <w:rsid w:val="0094028A"/>
    <w:rsid w:val="009402FD"/>
    <w:rsid w:val="00944696"/>
    <w:rsid w:val="00945214"/>
    <w:rsid w:val="00946384"/>
    <w:rsid w:val="0095015B"/>
    <w:rsid w:val="0095154D"/>
    <w:rsid w:val="00952BDA"/>
    <w:rsid w:val="00954EF7"/>
    <w:rsid w:val="00956EEA"/>
    <w:rsid w:val="00960C8D"/>
    <w:rsid w:val="00960D10"/>
    <w:rsid w:val="00963BC7"/>
    <w:rsid w:val="0096431C"/>
    <w:rsid w:val="00964FE1"/>
    <w:rsid w:val="00966BFA"/>
    <w:rsid w:val="009672A8"/>
    <w:rsid w:val="009706A0"/>
    <w:rsid w:val="00970F9D"/>
    <w:rsid w:val="009714AF"/>
    <w:rsid w:val="00973CF3"/>
    <w:rsid w:val="0097462F"/>
    <w:rsid w:val="00976FAB"/>
    <w:rsid w:val="0097704B"/>
    <w:rsid w:val="0097721A"/>
    <w:rsid w:val="009774BB"/>
    <w:rsid w:val="00980A1E"/>
    <w:rsid w:val="009824F7"/>
    <w:rsid w:val="00982B9A"/>
    <w:rsid w:val="0098301F"/>
    <w:rsid w:val="009846E2"/>
    <w:rsid w:val="00990237"/>
    <w:rsid w:val="00990F5E"/>
    <w:rsid w:val="00993BF0"/>
    <w:rsid w:val="009945E1"/>
    <w:rsid w:val="00995D4C"/>
    <w:rsid w:val="009975FB"/>
    <w:rsid w:val="009A2D69"/>
    <w:rsid w:val="009B1258"/>
    <w:rsid w:val="009B18AB"/>
    <w:rsid w:val="009B558D"/>
    <w:rsid w:val="009B5F06"/>
    <w:rsid w:val="009B68DF"/>
    <w:rsid w:val="009B6BCE"/>
    <w:rsid w:val="009C06B4"/>
    <w:rsid w:val="009C0FE5"/>
    <w:rsid w:val="009C2508"/>
    <w:rsid w:val="009C426D"/>
    <w:rsid w:val="009C4477"/>
    <w:rsid w:val="009C4CFA"/>
    <w:rsid w:val="009C512E"/>
    <w:rsid w:val="009C5643"/>
    <w:rsid w:val="009C5B00"/>
    <w:rsid w:val="009D0623"/>
    <w:rsid w:val="009D142B"/>
    <w:rsid w:val="009D1C59"/>
    <w:rsid w:val="009D230D"/>
    <w:rsid w:val="009D3CB8"/>
    <w:rsid w:val="009D44D5"/>
    <w:rsid w:val="009D4848"/>
    <w:rsid w:val="009D491B"/>
    <w:rsid w:val="009D4F4B"/>
    <w:rsid w:val="009D6090"/>
    <w:rsid w:val="009E06A7"/>
    <w:rsid w:val="009E1130"/>
    <w:rsid w:val="009E166C"/>
    <w:rsid w:val="009E2596"/>
    <w:rsid w:val="009E542F"/>
    <w:rsid w:val="009E5B00"/>
    <w:rsid w:val="009F020A"/>
    <w:rsid w:val="009F043D"/>
    <w:rsid w:val="009F155F"/>
    <w:rsid w:val="009F238C"/>
    <w:rsid w:val="009F2BCD"/>
    <w:rsid w:val="009F4B82"/>
    <w:rsid w:val="009F7868"/>
    <w:rsid w:val="009F7DBE"/>
    <w:rsid w:val="00A04798"/>
    <w:rsid w:val="00A052C7"/>
    <w:rsid w:val="00A05922"/>
    <w:rsid w:val="00A06883"/>
    <w:rsid w:val="00A06D11"/>
    <w:rsid w:val="00A10506"/>
    <w:rsid w:val="00A110DA"/>
    <w:rsid w:val="00A112BE"/>
    <w:rsid w:val="00A11703"/>
    <w:rsid w:val="00A139E3"/>
    <w:rsid w:val="00A141FF"/>
    <w:rsid w:val="00A1488D"/>
    <w:rsid w:val="00A14D1A"/>
    <w:rsid w:val="00A1503D"/>
    <w:rsid w:val="00A16297"/>
    <w:rsid w:val="00A175FD"/>
    <w:rsid w:val="00A178E1"/>
    <w:rsid w:val="00A21B12"/>
    <w:rsid w:val="00A23F57"/>
    <w:rsid w:val="00A23FC6"/>
    <w:rsid w:val="00A25600"/>
    <w:rsid w:val="00A2566C"/>
    <w:rsid w:val="00A26C3C"/>
    <w:rsid w:val="00A30887"/>
    <w:rsid w:val="00A309CE"/>
    <w:rsid w:val="00A30B06"/>
    <w:rsid w:val="00A30D19"/>
    <w:rsid w:val="00A31A46"/>
    <w:rsid w:val="00A32378"/>
    <w:rsid w:val="00A328CA"/>
    <w:rsid w:val="00A32C48"/>
    <w:rsid w:val="00A3343F"/>
    <w:rsid w:val="00A346DE"/>
    <w:rsid w:val="00A41E22"/>
    <w:rsid w:val="00A42C45"/>
    <w:rsid w:val="00A43963"/>
    <w:rsid w:val="00A43B68"/>
    <w:rsid w:val="00A4746A"/>
    <w:rsid w:val="00A512EC"/>
    <w:rsid w:val="00A51C76"/>
    <w:rsid w:val="00A61718"/>
    <w:rsid w:val="00A61850"/>
    <w:rsid w:val="00A621EB"/>
    <w:rsid w:val="00A6431D"/>
    <w:rsid w:val="00A6575B"/>
    <w:rsid w:val="00A6710F"/>
    <w:rsid w:val="00A70C8F"/>
    <w:rsid w:val="00A72041"/>
    <w:rsid w:val="00A7248A"/>
    <w:rsid w:val="00A7294B"/>
    <w:rsid w:val="00A73F99"/>
    <w:rsid w:val="00A7582B"/>
    <w:rsid w:val="00A7651B"/>
    <w:rsid w:val="00A7765F"/>
    <w:rsid w:val="00A778B2"/>
    <w:rsid w:val="00A804DB"/>
    <w:rsid w:val="00A80864"/>
    <w:rsid w:val="00A810A9"/>
    <w:rsid w:val="00A81B12"/>
    <w:rsid w:val="00A81DE1"/>
    <w:rsid w:val="00A82500"/>
    <w:rsid w:val="00A8479A"/>
    <w:rsid w:val="00A85F60"/>
    <w:rsid w:val="00A86FD2"/>
    <w:rsid w:val="00A8754F"/>
    <w:rsid w:val="00A90B16"/>
    <w:rsid w:val="00A943FA"/>
    <w:rsid w:val="00A9523A"/>
    <w:rsid w:val="00A95AC7"/>
    <w:rsid w:val="00A979ED"/>
    <w:rsid w:val="00AA065C"/>
    <w:rsid w:val="00AA0FBC"/>
    <w:rsid w:val="00AA389B"/>
    <w:rsid w:val="00AA4014"/>
    <w:rsid w:val="00AA731B"/>
    <w:rsid w:val="00AB0CC0"/>
    <w:rsid w:val="00AB22DC"/>
    <w:rsid w:val="00AB3A2E"/>
    <w:rsid w:val="00AB44A0"/>
    <w:rsid w:val="00AB66EF"/>
    <w:rsid w:val="00AB7FD5"/>
    <w:rsid w:val="00AC0BBB"/>
    <w:rsid w:val="00AC19E1"/>
    <w:rsid w:val="00AC1A84"/>
    <w:rsid w:val="00AC2751"/>
    <w:rsid w:val="00AC50CF"/>
    <w:rsid w:val="00AD52D6"/>
    <w:rsid w:val="00AD5ECE"/>
    <w:rsid w:val="00AE0BD5"/>
    <w:rsid w:val="00AE15B3"/>
    <w:rsid w:val="00AE40D4"/>
    <w:rsid w:val="00AE5032"/>
    <w:rsid w:val="00AE79F4"/>
    <w:rsid w:val="00AF03AD"/>
    <w:rsid w:val="00AF26D9"/>
    <w:rsid w:val="00AF38A7"/>
    <w:rsid w:val="00AF45C9"/>
    <w:rsid w:val="00AF499F"/>
    <w:rsid w:val="00AF49F3"/>
    <w:rsid w:val="00B01610"/>
    <w:rsid w:val="00B02A62"/>
    <w:rsid w:val="00B04166"/>
    <w:rsid w:val="00B05BA1"/>
    <w:rsid w:val="00B06214"/>
    <w:rsid w:val="00B06A76"/>
    <w:rsid w:val="00B0745B"/>
    <w:rsid w:val="00B106A3"/>
    <w:rsid w:val="00B10CEC"/>
    <w:rsid w:val="00B12159"/>
    <w:rsid w:val="00B15F4F"/>
    <w:rsid w:val="00B170D5"/>
    <w:rsid w:val="00B211F2"/>
    <w:rsid w:val="00B21E33"/>
    <w:rsid w:val="00B2448B"/>
    <w:rsid w:val="00B2460D"/>
    <w:rsid w:val="00B25EE1"/>
    <w:rsid w:val="00B25F58"/>
    <w:rsid w:val="00B3095B"/>
    <w:rsid w:val="00B32428"/>
    <w:rsid w:val="00B32E07"/>
    <w:rsid w:val="00B3329D"/>
    <w:rsid w:val="00B333CF"/>
    <w:rsid w:val="00B3347B"/>
    <w:rsid w:val="00B34443"/>
    <w:rsid w:val="00B34566"/>
    <w:rsid w:val="00B3562D"/>
    <w:rsid w:val="00B3692D"/>
    <w:rsid w:val="00B36EF4"/>
    <w:rsid w:val="00B400F3"/>
    <w:rsid w:val="00B40FA2"/>
    <w:rsid w:val="00B42814"/>
    <w:rsid w:val="00B4678F"/>
    <w:rsid w:val="00B47990"/>
    <w:rsid w:val="00B53A40"/>
    <w:rsid w:val="00B53E5B"/>
    <w:rsid w:val="00B54317"/>
    <w:rsid w:val="00B543BC"/>
    <w:rsid w:val="00B55664"/>
    <w:rsid w:val="00B55F6F"/>
    <w:rsid w:val="00B5710C"/>
    <w:rsid w:val="00B60FDA"/>
    <w:rsid w:val="00B61AAB"/>
    <w:rsid w:val="00B63BAF"/>
    <w:rsid w:val="00B63F75"/>
    <w:rsid w:val="00B64CA4"/>
    <w:rsid w:val="00B65538"/>
    <w:rsid w:val="00B65C0D"/>
    <w:rsid w:val="00B70BD0"/>
    <w:rsid w:val="00B72719"/>
    <w:rsid w:val="00B73B45"/>
    <w:rsid w:val="00B7414F"/>
    <w:rsid w:val="00B77F49"/>
    <w:rsid w:val="00B8006A"/>
    <w:rsid w:val="00B8030F"/>
    <w:rsid w:val="00B80ED3"/>
    <w:rsid w:val="00B82C78"/>
    <w:rsid w:val="00B83305"/>
    <w:rsid w:val="00B835BC"/>
    <w:rsid w:val="00B841BD"/>
    <w:rsid w:val="00B84CE7"/>
    <w:rsid w:val="00B8773B"/>
    <w:rsid w:val="00B87A01"/>
    <w:rsid w:val="00B87B8B"/>
    <w:rsid w:val="00B87EDC"/>
    <w:rsid w:val="00B90019"/>
    <w:rsid w:val="00B900CB"/>
    <w:rsid w:val="00B90861"/>
    <w:rsid w:val="00B90F75"/>
    <w:rsid w:val="00B928EF"/>
    <w:rsid w:val="00B92BA0"/>
    <w:rsid w:val="00B92FF3"/>
    <w:rsid w:val="00B93D95"/>
    <w:rsid w:val="00B93FB7"/>
    <w:rsid w:val="00B95085"/>
    <w:rsid w:val="00B950B0"/>
    <w:rsid w:val="00B96AB4"/>
    <w:rsid w:val="00B96BDB"/>
    <w:rsid w:val="00B97DA4"/>
    <w:rsid w:val="00B97F07"/>
    <w:rsid w:val="00B97F49"/>
    <w:rsid w:val="00BA0F2F"/>
    <w:rsid w:val="00BA1028"/>
    <w:rsid w:val="00BA16F5"/>
    <w:rsid w:val="00BA2136"/>
    <w:rsid w:val="00BA5577"/>
    <w:rsid w:val="00BA670F"/>
    <w:rsid w:val="00BA711D"/>
    <w:rsid w:val="00BA7708"/>
    <w:rsid w:val="00BB237E"/>
    <w:rsid w:val="00BB3D94"/>
    <w:rsid w:val="00BB3E98"/>
    <w:rsid w:val="00BB49E1"/>
    <w:rsid w:val="00BB4EFB"/>
    <w:rsid w:val="00BC0504"/>
    <w:rsid w:val="00BC08E9"/>
    <w:rsid w:val="00BC1E1F"/>
    <w:rsid w:val="00BC1E8F"/>
    <w:rsid w:val="00BC4B36"/>
    <w:rsid w:val="00BC77B6"/>
    <w:rsid w:val="00BD2B9E"/>
    <w:rsid w:val="00BD3767"/>
    <w:rsid w:val="00BD529C"/>
    <w:rsid w:val="00BD550C"/>
    <w:rsid w:val="00BD56C3"/>
    <w:rsid w:val="00BD6ED7"/>
    <w:rsid w:val="00BD7B93"/>
    <w:rsid w:val="00BE1045"/>
    <w:rsid w:val="00BE2B3F"/>
    <w:rsid w:val="00BE407E"/>
    <w:rsid w:val="00BE5239"/>
    <w:rsid w:val="00BF0EAB"/>
    <w:rsid w:val="00BF3286"/>
    <w:rsid w:val="00BF4435"/>
    <w:rsid w:val="00BF554F"/>
    <w:rsid w:val="00C01656"/>
    <w:rsid w:val="00C05811"/>
    <w:rsid w:val="00C06867"/>
    <w:rsid w:val="00C06BC3"/>
    <w:rsid w:val="00C073C8"/>
    <w:rsid w:val="00C10BCE"/>
    <w:rsid w:val="00C14008"/>
    <w:rsid w:val="00C1438E"/>
    <w:rsid w:val="00C15F0C"/>
    <w:rsid w:val="00C224FC"/>
    <w:rsid w:val="00C26456"/>
    <w:rsid w:val="00C27D4C"/>
    <w:rsid w:val="00C27FD4"/>
    <w:rsid w:val="00C30018"/>
    <w:rsid w:val="00C3153F"/>
    <w:rsid w:val="00C34EC4"/>
    <w:rsid w:val="00C35ED8"/>
    <w:rsid w:val="00C37F4D"/>
    <w:rsid w:val="00C428B7"/>
    <w:rsid w:val="00C438E1"/>
    <w:rsid w:val="00C43B6B"/>
    <w:rsid w:val="00C440FD"/>
    <w:rsid w:val="00C47964"/>
    <w:rsid w:val="00C518B3"/>
    <w:rsid w:val="00C52356"/>
    <w:rsid w:val="00C5263D"/>
    <w:rsid w:val="00C543E4"/>
    <w:rsid w:val="00C54850"/>
    <w:rsid w:val="00C5509A"/>
    <w:rsid w:val="00C6048B"/>
    <w:rsid w:val="00C62EE3"/>
    <w:rsid w:val="00C66C31"/>
    <w:rsid w:val="00C6726E"/>
    <w:rsid w:val="00C67C4D"/>
    <w:rsid w:val="00C70427"/>
    <w:rsid w:val="00C7096B"/>
    <w:rsid w:val="00C70A9A"/>
    <w:rsid w:val="00C722ED"/>
    <w:rsid w:val="00C72565"/>
    <w:rsid w:val="00C7563E"/>
    <w:rsid w:val="00C8304F"/>
    <w:rsid w:val="00C83D0B"/>
    <w:rsid w:val="00C86E77"/>
    <w:rsid w:val="00C902E7"/>
    <w:rsid w:val="00C916B8"/>
    <w:rsid w:val="00C919D6"/>
    <w:rsid w:val="00C922C0"/>
    <w:rsid w:val="00C927B2"/>
    <w:rsid w:val="00C92899"/>
    <w:rsid w:val="00C94253"/>
    <w:rsid w:val="00C9789E"/>
    <w:rsid w:val="00CA1176"/>
    <w:rsid w:val="00CA2F8F"/>
    <w:rsid w:val="00CA35CE"/>
    <w:rsid w:val="00CA3800"/>
    <w:rsid w:val="00CA4094"/>
    <w:rsid w:val="00CA5ACB"/>
    <w:rsid w:val="00CA7BB7"/>
    <w:rsid w:val="00CA7E6C"/>
    <w:rsid w:val="00CB44C6"/>
    <w:rsid w:val="00CB50C0"/>
    <w:rsid w:val="00CB723C"/>
    <w:rsid w:val="00CB7386"/>
    <w:rsid w:val="00CC09E6"/>
    <w:rsid w:val="00CC12EF"/>
    <w:rsid w:val="00CC23ED"/>
    <w:rsid w:val="00CC2D07"/>
    <w:rsid w:val="00CC3821"/>
    <w:rsid w:val="00CC3DFC"/>
    <w:rsid w:val="00CC65E7"/>
    <w:rsid w:val="00CC6EEA"/>
    <w:rsid w:val="00CC778F"/>
    <w:rsid w:val="00CD0602"/>
    <w:rsid w:val="00CD11DF"/>
    <w:rsid w:val="00CD1457"/>
    <w:rsid w:val="00CD3448"/>
    <w:rsid w:val="00CD3990"/>
    <w:rsid w:val="00CD3FE5"/>
    <w:rsid w:val="00CD611F"/>
    <w:rsid w:val="00CD6313"/>
    <w:rsid w:val="00CD6325"/>
    <w:rsid w:val="00CD6CE7"/>
    <w:rsid w:val="00CE2539"/>
    <w:rsid w:val="00CE26FC"/>
    <w:rsid w:val="00CE3660"/>
    <w:rsid w:val="00CE75F3"/>
    <w:rsid w:val="00CE7C8E"/>
    <w:rsid w:val="00CF053C"/>
    <w:rsid w:val="00CF17E0"/>
    <w:rsid w:val="00CF1D25"/>
    <w:rsid w:val="00CF4595"/>
    <w:rsid w:val="00CF4D79"/>
    <w:rsid w:val="00CF5691"/>
    <w:rsid w:val="00CF5A89"/>
    <w:rsid w:val="00CF62D7"/>
    <w:rsid w:val="00CF7C3D"/>
    <w:rsid w:val="00D00E7A"/>
    <w:rsid w:val="00D0110F"/>
    <w:rsid w:val="00D017B8"/>
    <w:rsid w:val="00D01CE5"/>
    <w:rsid w:val="00D02AAC"/>
    <w:rsid w:val="00D02E18"/>
    <w:rsid w:val="00D03BDE"/>
    <w:rsid w:val="00D0401E"/>
    <w:rsid w:val="00D041BF"/>
    <w:rsid w:val="00D04C6D"/>
    <w:rsid w:val="00D1071D"/>
    <w:rsid w:val="00D107EC"/>
    <w:rsid w:val="00D10E7F"/>
    <w:rsid w:val="00D11585"/>
    <w:rsid w:val="00D1207D"/>
    <w:rsid w:val="00D149BB"/>
    <w:rsid w:val="00D165AB"/>
    <w:rsid w:val="00D20207"/>
    <w:rsid w:val="00D20CE2"/>
    <w:rsid w:val="00D23330"/>
    <w:rsid w:val="00D23A97"/>
    <w:rsid w:val="00D23BC2"/>
    <w:rsid w:val="00D24DAD"/>
    <w:rsid w:val="00D25531"/>
    <w:rsid w:val="00D25F05"/>
    <w:rsid w:val="00D26519"/>
    <w:rsid w:val="00D26D23"/>
    <w:rsid w:val="00D30A23"/>
    <w:rsid w:val="00D3156D"/>
    <w:rsid w:val="00D3224A"/>
    <w:rsid w:val="00D32519"/>
    <w:rsid w:val="00D35CB0"/>
    <w:rsid w:val="00D36700"/>
    <w:rsid w:val="00D400A2"/>
    <w:rsid w:val="00D40377"/>
    <w:rsid w:val="00D4046E"/>
    <w:rsid w:val="00D422D1"/>
    <w:rsid w:val="00D43057"/>
    <w:rsid w:val="00D4375C"/>
    <w:rsid w:val="00D43DD5"/>
    <w:rsid w:val="00D44965"/>
    <w:rsid w:val="00D473FD"/>
    <w:rsid w:val="00D479A4"/>
    <w:rsid w:val="00D504E9"/>
    <w:rsid w:val="00D50937"/>
    <w:rsid w:val="00D52F09"/>
    <w:rsid w:val="00D53236"/>
    <w:rsid w:val="00D5482B"/>
    <w:rsid w:val="00D555D6"/>
    <w:rsid w:val="00D57938"/>
    <w:rsid w:val="00D6022E"/>
    <w:rsid w:val="00D60242"/>
    <w:rsid w:val="00D6051A"/>
    <w:rsid w:val="00D62698"/>
    <w:rsid w:val="00D6308A"/>
    <w:rsid w:val="00D64434"/>
    <w:rsid w:val="00D646A3"/>
    <w:rsid w:val="00D646E1"/>
    <w:rsid w:val="00D64F02"/>
    <w:rsid w:val="00D65036"/>
    <w:rsid w:val="00D66432"/>
    <w:rsid w:val="00D6661E"/>
    <w:rsid w:val="00D66D30"/>
    <w:rsid w:val="00D66F6A"/>
    <w:rsid w:val="00D674AB"/>
    <w:rsid w:val="00D67881"/>
    <w:rsid w:val="00D71DBB"/>
    <w:rsid w:val="00D72050"/>
    <w:rsid w:val="00D72260"/>
    <w:rsid w:val="00D728DE"/>
    <w:rsid w:val="00D72995"/>
    <w:rsid w:val="00D736A1"/>
    <w:rsid w:val="00D75C3F"/>
    <w:rsid w:val="00D75EF8"/>
    <w:rsid w:val="00D76442"/>
    <w:rsid w:val="00D770B9"/>
    <w:rsid w:val="00D77990"/>
    <w:rsid w:val="00D77C59"/>
    <w:rsid w:val="00D80B09"/>
    <w:rsid w:val="00D817C6"/>
    <w:rsid w:val="00D843E3"/>
    <w:rsid w:val="00D84886"/>
    <w:rsid w:val="00D85F1D"/>
    <w:rsid w:val="00D870E5"/>
    <w:rsid w:val="00D877A3"/>
    <w:rsid w:val="00D90E29"/>
    <w:rsid w:val="00D9267D"/>
    <w:rsid w:val="00D93561"/>
    <w:rsid w:val="00D936C4"/>
    <w:rsid w:val="00D949CB"/>
    <w:rsid w:val="00D9650D"/>
    <w:rsid w:val="00D97041"/>
    <w:rsid w:val="00DA1136"/>
    <w:rsid w:val="00DA1B5A"/>
    <w:rsid w:val="00DA2A9C"/>
    <w:rsid w:val="00DA3579"/>
    <w:rsid w:val="00DA3E40"/>
    <w:rsid w:val="00DA4887"/>
    <w:rsid w:val="00DB12BD"/>
    <w:rsid w:val="00DB1E5A"/>
    <w:rsid w:val="00DB26D1"/>
    <w:rsid w:val="00DB2824"/>
    <w:rsid w:val="00DB430E"/>
    <w:rsid w:val="00DB62D5"/>
    <w:rsid w:val="00DC1AE5"/>
    <w:rsid w:val="00DC4AF1"/>
    <w:rsid w:val="00DC614B"/>
    <w:rsid w:val="00DD0073"/>
    <w:rsid w:val="00DD31CE"/>
    <w:rsid w:val="00DD385B"/>
    <w:rsid w:val="00DD413F"/>
    <w:rsid w:val="00DD4CD8"/>
    <w:rsid w:val="00DD6FC3"/>
    <w:rsid w:val="00DD7567"/>
    <w:rsid w:val="00DD765C"/>
    <w:rsid w:val="00DE6446"/>
    <w:rsid w:val="00DE6D0B"/>
    <w:rsid w:val="00DE6E98"/>
    <w:rsid w:val="00DE6FEE"/>
    <w:rsid w:val="00DF0102"/>
    <w:rsid w:val="00DF2698"/>
    <w:rsid w:val="00DF2F08"/>
    <w:rsid w:val="00DF4988"/>
    <w:rsid w:val="00DF74CC"/>
    <w:rsid w:val="00DF7C56"/>
    <w:rsid w:val="00E00031"/>
    <w:rsid w:val="00E00C8F"/>
    <w:rsid w:val="00E025DE"/>
    <w:rsid w:val="00E02C2F"/>
    <w:rsid w:val="00E04266"/>
    <w:rsid w:val="00E046CC"/>
    <w:rsid w:val="00E04A5F"/>
    <w:rsid w:val="00E04DCA"/>
    <w:rsid w:val="00E04DDB"/>
    <w:rsid w:val="00E0604D"/>
    <w:rsid w:val="00E0792E"/>
    <w:rsid w:val="00E07B80"/>
    <w:rsid w:val="00E108C4"/>
    <w:rsid w:val="00E12123"/>
    <w:rsid w:val="00E13216"/>
    <w:rsid w:val="00E14659"/>
    <w:rsid w:val="00E2033A"/>
    <w:rsid w:val="00E21658"/>
    <w:rsid w:val="00E21DF5"/>
    <w:rsid w:val="00E2294B"/>
    <w:rsid w:val="00E23493"/>
    <w:rsid w:val="00E23996"/>
    <w:rsid w:val="00E23AC2"/>
    <w:rsid w:val="00E23DF0"/>
    <w:rsid w:val="00E25306"/>
    <w:rsid w:val="00E26151"/>
    <w:rsid w:val="00E27582"/>
    <w:rsid w:val="00E31B7D"/>
    <w:rsid w:val="00E32961"/>
    <w:rsid w:val="00E345FE"/>
    <w:rsid w:val="00E356AD"/>
    <w:rsid w:val="00E36D9E"/>
    <w:rsid w:val="00E3741C"/>
    <w:rsid w:val="00E37B70"/>
    <w:rsid w:val="00E37C2F"/>
    <w:rsid w:val="00E4166F"/>
    <w:rsid w:val="00E50061"/>
    <w:rsid w:val="00E52878"/>
    <w:rsid w:val="00E5334D"/>
    <w:rsid w:val="00E546F4"/>
    <w:rsid w:val="00E54E29"/>
    <w:rsid w:val="00E5562C"/>
    <w:rsid w:val="00E56A69"/>
    <w:rsid w:val="00E5781E"/>
    <w:rsid w:val="00E57A0F"/>
    <w:rsid w:val="00E603E5"/>
    <w:rsid w:val="00E60B6B"/>
    <w:rsid w:val="00E60E2D"/>
    <w:rsid w:val="00E63BD3"/>
    <w:rsid w:val="00E66FF0"/>
    <w:rsid w:val="00E67369"/>
    <w:rsid w:val="00E67878"/>
    <w:rsid w:val="00E7085A"/>
    <w:rsid w:val="00E71594"/>
    <w:rsid w:val="00E72723"/>
    <w:rsid w:val="00E72C80"/>
    <w:rsid w:val="00E72D78"/>
    <w:rsid w:val="00E73495"/>
    <w:rsid w:val="00E74A85"/>
    <w:rsid w:val="00E759C3"/>
    <w:rsid w:val="00E7606B"/>
    <w:rsid w:val="00E7688F"/>
    <w:rsid w:val="00E90938"/>
    <w:rsid w:val="00E933DE"/>
    <w:rsid w:val="00E93B4D"/>
    <w:rsid w:val="00E94E82"/>
    <w:rsid w:val="00EA22A1"/>
    <w:rsid w:val="00EA5196"/>
    <w:rsid w:val="00EA579B"/>
    <w:rsid w:val="00EB0067"/>
    <w:rsid w:val="00EB0A54"/>
    <w:rsid w:val="00EB0E20"/>
    <w:rsid w:val="00EB571F"/>
    <w:rsid w:val="00EB7489"/>
    <w:rsid w:val="00EC13EE"/>
    <w:rsid w:val="00EC1D88"/>
    <w:rsid w:val="00EC2A3E"/>
    <w:rsid w:val="00EC55B9"/>
    <w:rsid w:val="00EC5E9F"/>
    <w:rsid w:val="00EC71DC"/>
    <w:rsid w:val="00ED107C"/>
    <w:rsid w:val="00ED3AC5"/>
    <w:rsid w:val="00ED441B"/>
    <w:rsid w:val="00ED5214"/>
    <w:rsid w:val="00ED573D"/>
    <w:rsid w:val="00ED5C81"/>
    <w:rsid w:val="00ED6F6A"/>
    <w:rsid w:val="00EE1127"/>
    <w:rsid w:val="00EE1777"/>
    <w:rsid w:val="00EE3BB3"/>
    <w:rsid w:val="00EE4830"/>
    <w:rsid w:val="00EE515D"/>
    <w:rsid w:val="00EE73D6"/>
    <w:rsid w:val="00EF0E90"/>
    <w:rsid w:val="00EF271E"/>
    <w:rsid w:val="00EF447C"/>
    <w:rsid w:val="00EF4EEC"/>
    <w:rsid w:val="00EF55F2"/>
    <w:rsid w:val="00EF6140"/>
    <w:rsid w:val="00EF787C"/>
    <w:rsid w:val="00F0055B"/>
    <w:rsid w:val="00F01E1C"/>
    <w:rsid w:val="00F01E9C"/>
    <w:rsid w:val="00F020DB"/>
    <w:rsid w:val="00F0261F"/>
    <w:rsid w:val="00F03073"/>
    <w:rsid w:val="00F039AD"/>
    <w:rsid w:val="00F04050"/>
    <w:rsid w:val="00F064C8"/>
    <w:rsid w:val="00F07368"/>
    <w:rsid w:val="00F07449"/>
    <w:rsid w:val="00F07A8B"/>
    <w:rsid w:val="00F10918"/>
    <w:rsid w:val="00F1140F"/>
    <w:rsid w:val="00F164E7"/>
    <w:rsid w:val="00F16CB5"/>
    <w:rsid w:val="00F17302"/>
    <w:rsid w:val="00F22D04"/>
    <w:rsid w:val="00F24388"/>
    <w:rsid w:val="00F25095"/>
    <w:rsid w:val="00F254F7"/>
    <w:rsid w:val="00F25E9E"/>
    <w:rsid w:val="00F33A59"/>
    <w:rsid w:val="00F34CD1"/>
    <w:rsid w:val="00F442D5"/>
    <w:rsid w:val="00F45451"/>
    <w:rsid w:val="00F46BC5"/>
    <w:rsid w:val="00F55B85"/>
    <w:rsid w:val="00F55C38"/>
    <w:rsid w:val="00F573AE"/>
    <w:rsid w:val="00F60248"/>
    <w:rsid w:val="00F60553"/>
    <w:rsid w:val="00F642A7"/>
    <w:rsid w:val="00F66910"/>
    <w:rsid w:val="00F71785"/>
    <w:rsid w:val="00F7444B"/>
    <w:rsid w:val="00F74AC2"/>
    <w:rsid w:val="00F75415"/>
    <w:rsid w:val="00F76B4F"/>
    <w:rsid w:val="00F778A6"/>
    <w:rsid w:val="00F803F4"/>
    <w:rsid w:val="00F80521"/>
    <w:rsid w:val="00F80BE0"/>
    <w:rsid w:val="00F81B7E"/>
    <w:rsid w:val="00F829F8"/>
    <w:rsid w:val="00F83C7A"/>
    <w:rsid w:val="00F83E6F"/>
    <w:rsid w:val="00F845D0"/>
    <w:rsid w:val="00F87BB3"/>
    <w:rsid w:val="00F90038"/>
    <w:rsid w:val="00F9140D"/>
    <w:rsid w:val="00F93630"/>
    <w:rsid w:val="00F939EC"/>
    <w:rsid w:val="00F93FCC"/>
    <w:rsid w:val="00F95FB7"/>
    <w:rsid w:val="00F972F3"/>
    <w:rsid w:val="00F97B10"/>
    <w:rsid w:val="00FA2417"/>
    <w:rsid w:val="00FA4286"/>
    <w:rsid w:val="00FA5640"/>
    <w:rsid w:val="00FB125E"/>
    <w:rsid w:val="00FB1A87"/>
    <w:rsid w:val="00FB4C31"/>
    <w:rsid w:val="00FB508F"/>
    <w:rsid w:val="00FB521F"/>
    <w:rsid w:val="00FB5751"/>
    <w:rsid w:val="00FB7AC3"/>
    <w:rsid w:val="00FC00B0"/>
    <w:rsid w:val="00FC0A4A"/>
    <w:rsid w:val="00FC0DED"/>
    <w:rsid w:val="00FC0FC5"/>
    <w:rsid w:val="00FC121E"/>
    <w:rsid w:val="00FC133C"/>
    <w:rsid w:val="00FC52B8"/>
    <w:rsid w:val="00FC6092"/>
    <w:rsid w:val="00FC60C5"/>
    <w:rsid w:val="00FC7B8F"/>
    <w:rsid w:val="00FD20DD"/>
    <w:rsid w:val="00FD36B7"/>
    <w:rsid w:val="00FD4A44"/>
    <w:rsid w:val="00FD562C"/>
    <w:rsid w:val="00FD7752"/>
    <w:rsid w:val="00FE028B"/>
    <w:rsid w:val="00FE0DD0"/>
    <w:rsid w:val="00FE0E01"/>
    <w:rsid w:val="00FE35A0"/>
    <w:rsid w:val="00FE40FF"/>
    <w:rsid w:val="00FE4D5F"/>
    <w:rsid w:val="00FE61D7"/>
    <w:rsid w:val="00FF1518"/>
    <w:rsid w:val="00FF21CB"/>
    <w:rsid w:val="00FF4BE1"/>
  </w:rsids>
  <m:mathPr>
    <m:mathFont m:val="Cambria Math"/>
    <m:brkBin m:val="before"/>
    <m:brkBinSub m:val="--"/>
    <m:smallFrac m:val="0"/>
    <m:dispDef/>
    <m:lMargin m:val="0"/>
    <m:rMargin m:val="0"/>
    <m:defJc m:val="centerGroup"/>
    <m:wrapIndent m:val="1440"/>
    <m:intLim m:val="subSup"/>
    <m:naryLim m:val="undOvr"/>
  </m:mathPr>
  <w:themeFontLang w:val="en-US" w:eastAsia="x-none"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89AAA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 w:type="paragraph" w:styleId="Revision">
    <w:name w:val="Revision"/>
    <w:hidden/>
    <w:uiPriority w:val="99"/>
    <w:semiHidden/>
    <w:rsid w:val="0060769C"/>
  </w:style>
  <w:style w:type="character" w:customStyle="1" w:styleId="authorname">
    <w:name w:val="authorname"/>
    <w:basedOn w:val="DefaultParagraphFont"/>
    <w:rsid w:val="00281A98"/>
  </w:style>
  <w:style w:type="character" w:styleId="Hyperlink">
    <w:name w:val="Hyperlink"/>
    <w:basedOn w:val="DefaultParagraphFont"/>
    <w:uiPriority w:val="99"/>
    <w:unhideWhenUsed/>
    <w:rsid w:val="00011A92"/>
    <w:rPr>
      <w:color w:val="0000FF"/>
      <w:u w:val="single"/>
    </w:rPr>
  </w:style>
  <w:style w:type="character" w:styleId="FollowedHyperlink">
    <w:name w:val="FollowedHyperlink"/>
    <w:basedOn w:val="DefaultParagraphFont"/>
    <w:uiPriority w:val="99"/>
    <w:semiHidden/>
    <w:unhideWhenUsed/>
    <w:rsid w:val="00404C1E"/>
    <w:rPr>
      <w:color w:val="954F72" w:themeColor="followedHyperlink"/>
      <w:u w:val="single"/>
    </w:rPr>
  </w:style>
  <w:style w:type="paragraph" w:styleId="Header">
    <w:name w:val="header"/>
    <w:basedOn w:val="Normal"/>
    <w:link w:val="HeaderChar"/>
    <w:uiPriority w:val="99"/>
    <w:unhideWhenUsed/>
    <w:rsid w:val="001975C6"/>
    <w:pPr>
      <w:tabs>
        <w:tab w:val="center" w:pos="4680"/>
        <w:tab w:val="right" w:pos="9360"/>
      </w:tabs>
    </w:pPr>
  </w:style>
  <w:style w:type="character" w:customStyle="1" w:styleId="HeaderChar">
    <w:name w:val="Header Char"/>
    <w:basedOn w:val="DefaultParagraphFont"/>
    <w:link w:val="Header"/>
    <w:uiPriority w:val="99"/>
    <w:rsid w:val="001975C6"/>
  </w:style>
  <w:style w:type="paragraph" w:styleId="Footer">
    <w:name w:val="footer"/>
    <w:basedOn w:val="Normal"/>
    <w:link w:val="FooterChar"/>
    <w:uiPriority w:val="99"/>
    <w:unhideWhenUsed/>
    <w:rsid w:val="001975C6"/>
    <w:pPr>
      <w:tabs>
        <w:tab w:val="center" w:pos="4680"/>
        <w:tab w:val="right" w:pos="9360"/>
      </w:tabs>
    </w:pPr>
  </w:style>
  <w:style w:type="character" w:customStyle="1" w:styleId="FooterChar">
    <w:name w:val="Footer Char"/>
    <w:basedOn w:val="DefaultParagraphFont"/>
    <w:link w:val="Footer"/>
    <w:uiPriority w:val="99"/>
    <w:rsid w:val="00197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24841213">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154152629">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313292001">
      <w:bodyDiv w:val="1"/>
      <w:marLeft w:val="0"/>
      <w:marRight w:val="0"/>
      <w:marTop w:val="0"/>
      <w:marBottom w:val="0"/>
      <w:divBdr>
        <w:top w:val="none" w:sz="0" w:space="0" w:color="auto"/>
        <w:left w:val="none" w:sz="0" w:space="0" w:color="auto"/>
        <w:bottom w:val="none" w:sz="0" w:space="0" w:color="auto"/>
        <w:right w:val="none" w:sz="0" w:space="0" w:color="auto"/>
      </w:divBdr>
    </w:div>
    <w:div w:id="609552092">
      <w:bodyDiv w:val="1"/>
      <w:marLeft w:val="0"/>
      <w:marRight w:val="0"/>
      <w:marTop w:val="0"/>
      <w:marBottom w:val="0"/>
      <w:divBdr>
        <w:top w:val="none" w:sz="0" w:space="0" w:color="auto"/>
        <w:left w:val="none" w:sz="0" w:space="0" w:color="auto"/>
        <w:bottom w:val="none" w:sz="0" w:space="0" w:color="auto"/>
        <w:right w:val="none" w:sz="0" w:space="0" w:color="auto"/>
      </w:divBdr>
    </w:div>
    <w:div w:id="626856294">
      <w:bodyDiv w:val="1"/>
      <w:marLeft w:val="0"/>
      <w:marRight w:val="0"/>
      <w:marTop w:val="0"/>
      <w:marBottom w:val="0"/>
      <w:divBdr>
        <w:top w:val="none" w:sz="0" w:space="0" w:color="auto"/>
        <w:left w:val="none" w:sz="0" w:space="0" w:color="auto"/>
        <w:bottom w:val="none" w:sz="0" w:space="0" w:color="auto"/>
        <w:right w:val="none" w:sz="0" w:space="0" w:color="auto"/>
      </w:divBdr>
      <w:divsChild>
        <w:div w:id="729577874">
          <w:marLeft w:val="0"/>
          <w:marRight w:val="0"/>
          <w:marTop w:val="0"/>
          <w:marBottom w:val="450"/>
          <w:divBdr>
            <w:top w:val="none" w:sz="0" w:space="0" w:color="auto"/>
            <w:left w:val="none" w:sz="0" w:space="0" w:color="auto"/>
            <w:bottom w:val="none" w:sz="0" w:space="0" w:color="auto"/>
            <w:right w:val="none" w:sz="0" w:space="0" w:color="auto"/>
          </w:divBdr>
          <w:divsChild>
            <w:div w:id="1827555367">
              <w:marLeft w:val="0"/>
              <w:marRight w:val="0"/>
              <w:marTop w:val="0"/>
              <w:marBottom w:val="0"/>
              <w:divBdr>
                <w:top w:val="none" w:sz="0" w:space="0" w:color="auto"/>
                <w:left w:val="none" w:sz="0" w:space="0" w:color="auto"/>
                <w:bottom w:val="none" w:sz="0" w:space="0" w:color="auto"/>
                <w:right w:val="none" w:sz="0" w:space="0" w:color="auto"/>
              </w:divBdr>
            </w:div>
          </w:divsChild>
        </w:div>
        <w:div w:id="1877623934">
          <w:marLeft w:val="0"/>
          <w:marRight w:val="0"/>
          <w:marTop w:val="0"/>
          <w:marBottom w:val="285"/>
          <w:divBdr>
            <w:top w:val="none" w:sz="0" w:space="0" w:color="auto"/>
            <w:left w:val="none" w:sz="0" w:space="0" w:color="auto"/>
            <w:bottom w:val="none" w:sz="0" w:space="0" w:color="auto"/>
            <w:right w:val="none" w:sz="0" w:space="0" w:color="auto"/>
          </w:divBdr>
          <w:divsChild>
            <w:div w:id="17295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092921">
      <w:bodyDiv w:val="1"/>
      <w:marLeft w:val="0"/>
      <w:marRight w:val="0"/>
      <w:marTop w:val="0"/>
      <w:marBottom w:val="0"/>
      <w:divBdr>
        <w:top w:val="none" w:sz="0" w:space="0" w:color="auto"/>
        <w:left w:val="none" w:sz="0" w:space="0" w:color="auto"/>
        <w:bottom w:val="none" w:sz="0" w:space="0" w:color="auto"/>
        <w:right w:val="none" w:sz="0" w:space="0" w:color="auto"/>
      </w:divBdr>
    </w:div>
    <w:div w:id="855075827">
      <w:bodyDiv w:val="1"/>
      <w:marLeft w:val="0"/>
      <w:marRight w:val="0"/>
      <w:marTop w:val="0"/>
      <w:marBottom w:val="0"/>
      <w:divBdr>
        <w:top w:val="none" w:sz="0" w:space="0" w:color="auto"/>
        <w:left w:val="none" w:sz="0" w:space="0" w:color="auto"/>
        <w:bottom w:val="none" w:sz="0" w:space="0" w:color="auto"/>
        <w:right w:val="none" w:sz="0" w:space="0" w:color="auto"/>
      </w:divBdr>
      <w:divsChild>
        <w:div w:id="570165543">
          <w:marLeft w:val="0"/>
          <w:marRight w:val="0"/>
          <w:marTop w:val="34"/>
          <w:marBottom w:val="34"/>
          <w:divBdr>
            <w:top w:val="none" w:sz="0" w:space="0" w:color="auto"/>
            <w:left w:val="none" w:sz="0" w:space="0" w:color="auto"/>
            <w:bottom w:val="none" w:sz="0" w:space="0" w:color="auto"/>
            <w:right w:val="none" w:sz="0" w:space="0" w:color="auto"/>
          </w:divBdr>
          <w:divsChild>
            <w:div w:id="200894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042511900">
      <w:bodyDiv w:val="1"/>
      <w:marLeft w:val="0"/>
      <w:marRight w:val="0"/>
      <w:marTop w:val="0"/>
      <w:marBottom w:val="0"/>
      <w:divBdr>
        <w:top w:val="none" w:sz="0" w:space="0" w:color="auto"/>
        <w:left w:val="none" w:sz="0" w:space="0" w:color="auto"/>
        <w:bottom w:val="none" w:sz="0" w:space="0" w:color="auto"/>
        <w:right w:val="none" w:sz="0" w:space="0" w:color="auto"/>
      </w:divBdr>
    </w:div>
    <w:div w:id="1100640716">
      <w:bodyDiv w:val="1"/>
      <w:marLeft w:val="0"/>
      <w:marRight w:val="0"/>
      <w:marTop w:val="0"/>
      <w:marBottom w:val="0"/>
      <w:divBdr>
        <w:top w:val="none" w:sz="0" w:space="0" w:color="auto"/>
        <w:left w:val="none" w:sz="0" w:space="0" w:color="auto"/>
        <w:bottom w:val="none" w:sz="0" w:space="0" w:color="auto"/>
        <w:right w:val="none" w:sz="0" w:space="0" w:color="auto"/>
      </w:divBdr>
    </w:div>
    <w:div w:id="1135758340">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53149842">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5026619">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698311665">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058358315">
      <w:bodyDiv w:val="1"/>
      <w:marLeft w:val="0"/>
      <w:marRight w:val="0"/>
      <w:marTop w:val="0"/>
      <w:marBottom w:val="0"/>
      <w:divBdr>
        <w:top w:val="none" w:sz="0" w:space="0" w:color="auto"/>
        <w:left w:val="none" w:sz="0" w:space="0" w:color="auto"/>
        <w:bottom w:val="none" w:sz="0" w:space="0" w:color="auto"/>
        <w:right w:val="none" w:sz="0" w:space="0" w:color="auto"/>
      </w:divBdr>
    </w:div>
    <w:div w:id="2090611555">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avebrid@umich.edu" TargetMode="Externa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2E5697-7C58-4649-AC59-82333ECF0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869</TotalTime>
  <Pages>21</Pages>
  <Words>28793</Words>
  <Characters>164123</Characters>
  <Application>Microsoft Macintosh Word</Application>
  <DocSecurity>0</DocSecurity>
  <Lines>1367</Lines>
  <Paragraphs>385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299</cp:revision>
  <dcterms:created xsi:type="dcterms:W3CDTF">2017-08-21T12:00:00Z</dcterms:created>
  <dcterms:modified xsi:type="dcterms:W3CDTF">2017-12-18T19:22:00Z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Recent Style Id 0_1">
    <vt:lpwstr>http://www.zotero.org/styles/apa</vt:lpwstr>
  </property>
  <property fmtid="{D5CDD505-2E9C-101B-9397-08002B2CF9AE}" pid="5" name="Mendeley Recent Style Name 0_1">
    <vt:lpwstr>American Psychological Association 6th edition</vt:lpwstr>
  </property>
  <property fmtid="{D5CDD505-2E9C-101B-9397-08002B2CF9AE}" pid="6" name="Mendeley Recent Style Id 1_1">
    <vt:lpwstr>http://www.zotero.org/styles/american-sociological-association</vt:lpwstr>
  </property>
  <property fmtid="{D5CDD505-2E9C-101B-9397-08002B2CF9AE}" pid="7" name="Mendeley Recent Style Name 1_1">
    <vt:lpwstr>American Sociological Association</vt:lpwstr>
  </property>
  <property fmtid="{D5CDD505-2E9C-101B-9397-08002B2CF9AE}" pid="8" name="Mendeley Recent Style Id 2_1">
    <vt:lpwstr>http://www.zotero.org/styles/chicago-author-date</vt:lpwstr>
  </property>
  <property fmtid="{D5CDD505-2E9C-101B-9397-08002B2CF9AE}" pid="9" name="Mendeley Recent Style Name 2_1">
    <vt:lpwstr>Chicago Manual of Style 16th edition (author-date)</vt:lpwstr>
  </property>
  <property fmtid="{D5CDD505-2E9C-101B-9397-08002B2CF9AE}" pid="10" name="Mendeley Recent Style Id 3_1">
    <vt:lpwstr>http://www.zotero.org/styles/harvard1</vt:lpwstr>
  </property>
  <property fmtid="{D5CDD505-2E9C-101B-9397-08002B2CF9AE}" pid="11" name="Mendeley Recent Style Name 3_1">
    <vt:lpwstr>Harvard Reference format 1 (author-date)</vt:lpwstr>
  </property>
  <property fmtid="{D5CDD505-2E9C-101B-9397-08002B2CF9AE}" pid="12" name="Mendeley Recent Style Id 4_1">
    <vt:lpwstr>http://www.zotero.org/styles/ieee</vt:lpwstr>
  </property>
  <property fmtid="{D5CDD505-2E9C-101B-9397-08002B2CF9AE}" pid="13" name="Mendeley Recent Style Name 4_1">
    <vt:lpwstr>IEEE</vt:lpwstr>
  </property>
  <property fmtid="{D5CDD505-2E9C-101B-9397-08002B2CF9AE}" pid="14" name="Mendeley Recent Style Id 5_1">
    <vt:lpwstr>http://www.zotero.org/styles/journal-of-nutrition</vt:lpwstr>
  </property>
  <property fmtid="{D5CDD505-2E9C-101B-9397-08002B2CF9AE}" pid="15" name="Mendeley Recent Style Name 5_1">
    <vt:lpwstr>Journal of Nutrition</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http://www.zotero.org/styles/obesity</vt:lpwstr>
  </property>
  <property fmtid="{D5CDD505-2E9C-101B-9397-08002B2CF9AE}" pid="23" name="Mendeley Recent Style Name 9_1">
    <vt:lpwstr>Obesity</vt:lpwstr>
  </property>
  <property fmtid="{D5CDD505-2E9C-101B-9397-08002B2CF9AE}" pid="24" name="Mendeley Citation Style_1">
    <vt:lpwstr>http://www.zotero.org/styles/obesity</vt:lpwstr>
  </property>
</Properties>
</file>